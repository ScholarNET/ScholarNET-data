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3F08" w:rsidRPr="00EE6742" w:rsidRDefault="00623F08" w:rsidP="00623F08">
      <w:pPr>
        <w:pStyle w:val="NurText"/>
        <w:bidi/>
        <w:rPr>
          <w:ins w:id="0" w:author="Transkribus" w:date="2019-12-11T14:30:00Z"/>
          <w:rFonts w:ascii="Courier New" w:hAnsi="Courier New" w:cs="Courier New"/>
        </w:rPr>
      </w:pPr>
      <w:ins w:id="1" w:author="Transkribus" w:date="2019-12-11T14:30:00Z">
        <w:r w:rsidRPr="00EE6742">
          <w:rPr>
            <w:rFonts w:ascii="Courier New" w:hAnsi="Courier New" w:cs="Courier New"/>
            <w:rtl/>
          </w:rPr>
          <w:t>١٦٨</w:t>
        </w:r>
      </w:ins>
    </w:p>
    <w:p w:rsidR="00623F08" w:rsidRPr="00EE6742" w:rsidRDefault="00623F08" w:rsidP="00623F08">
      <w:pPr>
        <w:pStyle w:val="NurText"/>
        <w:bidi/>
        <w:rPr>
          <w:rFonts w:ascii="Courier New" w:hAnsi="Courier New" w:cs="Courier New"/>
        </w:rPr>
      </w:pPr>
      <w:r w:rsidRPr="00EE6742">
        <w:rPr>
          <w:rFonts w:ascii="Courier New" w:hAnsi="Courier New" w:cs="Courier New"/>
          <w:rtl/>
        </w:rPr>
        <w:t xml:space="preserve">الاولى </w:t>
      </w:r>
      <w:del w:id="2" w:author="Transkribus" w:date="2019-12-11T14:30:00Z">
        <w:r w:rsidRPr="009B6BCA">
          <w:rPr>
            <w:rFonts w:ascii="Courier New" w:hAnsi="Courier New" w:cs="Courier New"/>
            <w:rtl/>
          </w:rPr>
          <w:delText>العجيبة بقيت احس فى نفسى كاننى</w:delText>
        </w:r>
      </w:del>
      <w:ins w:id="3" w:author="Transkribus" w:date="2019-12-11T14:30:00Z">
        <w:r w:rsidRPr="00EE6742">
          <w:rPr>
            <w:rFonts w:ascii="Courier New" w:hAnsi="Courier New" w:cs="Courier New"/>
            <w:rtl/>
          </w:rPr>
          <w:t>النجمهيعيب أجس</w:t>
        </w:r>
      </w:ins>
      <w:r w:rsidRPr="00EE6742">
        <w:rPr>
          <w:rFonts w:ascii="Courier New" w:hAnsi="Courier New" w:cs="Courier New"/>
          <w:rtl/>
        </w:rPr>
        <w:t xml:space="preserve"> فى </w:t>
      </w:r>
      <w:del w:id="4" w:author="Transkribus" w:date="2019-12-11T14:30:00Z">
        <w:r w:rsidRPr="009B6BCA">
          <w:rPr>
            <w:rFonts w:ascii="Courier New" w:hAnsi="Courier New" w:cs="Courier New"/>
            <w:rtl/>
          </w:rPr>
          <w:delText>سنة خفية</w:delText>
        </w:r>
      </w:del>
      <w:ins w:id="5" w:author="Transkribus" w:date="2019-12-11T14:30:00Z">
        <w:r w:rsidRPr="00EE6742">
          <w:rPr>
            <w:rFonts w:ascii="Courier New" w:hAnsi="Courier New" w:cs="Courier New"/>
            <w:rtl/>
          </w:rPr>
          <w:t>يفسى كاتنى فى صفة خغية</w:t>
        </w:r>
      </w:ins>
      <w:r w:rsidRPr="00EE6742">
        <w:rPr>
          <w:rFonts w:ascii="Courier New" w:hAnsi="Courier New" w:cs="Courier New"/>
          <w:rtl/>
        </w:rPr>
        <w:t xml:space="preserve"> ولم </w:t>
      </w:r>
      <w:del w:id="6" w:author="Transkribus" w:date="2019-12-11T14:30:00Z">
        <w:r w:rsidRPr="009B6BCA">
          <w:rPr>
            <w:rFonts w:ascii="Courier New" w:hAnsi="Courier New" w:cs="Courier New"/>
            <w:rtl/>
          </w:rPr>
          <w:delText>ي</w:delText>
        </w:r>
      </w:del>
      <w:ins w:id="7" w:author="Transkribus" w:date="2019-12-11T14:30:00Z">
        <w:r w:rsidRPr="00EE6742">
          <w:rPr>
            <w:rFonts w:ascii="Courier New" w:hAnsi="Courier New" w:cs="Courier New"/>
            <w:rtl/>
          </w:rPr>
          <w:t>ب</w:t>
        </w:r>
      </w:ins>
      <w:r w:rsidRPr="00EE6742">
        <w:rPr>
          <w:rFonts w:ascii="Courier New" w:hAnsi="Courier New" w:cs="Courier New"/>
          <w:rtl/>
        </w:rPr>
        <w:t xml:space="preserve">كن ادراكى </w:t>
      </w:r>
      <w:del w:id="8" w:author="Transkribus" w:date="2019-12-11T14:30:00Z">
        <w:r w:rsidRPr="009B6BCA">
          <w:rPr>
            <w:rFonts w:ascii="Courier New" w:hAnsi="Courier New" w:cs="Courier New"/>
            <w:rtl/>
          </w:rPr>
          <w:delText>كالحالة التى اتحققها مني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 w:author="Transkribus" w:date="2019-12-11T14:30:00Z">
        <w:r w:rsidRPr="00EE6742">
          <w:rPr>
            <w:rFonts w:ascii="Courier New" w:hAnsi="Courier New" w:cs="Courier New"/>
            <w:rtl/>
          </w:rPr>
          <w:t>كالجالة الثتم</w:t>
        </w:r>
      </w:ins>
    </w:p>
    <w:p w:rsidR="00623F08" w:rsidRPr="00EE6742" w:rsidRDefault="00623F08" w:rsidP="00623F08">
      <w:pPr>
        <w:pStyle w:val="NurText"/>
        <w:bidi/>
        <w:rPr>
          <w:ins w:id="10" w:author="Transkribus" w:date="2019-12-11T14:30:00Z"/>
          <w:rFonts w:ascii="Courier New" w:hAnsi="Courier New" w:cs="Courier New"/>
        </w:rPr>
      </w:pPr>
      <w:dir w:val="rtl">
        <w:dir w:val="rtl">
          <w:del w:id="11" w:author="Transkribus" w:date="2019-12-11T14:30:00Z">
            <w:r w:rsidRPr="009B6BCA">
              <w:rPr>
                <w:rFonts w:ascii="Courier New" w:hAnsi="Courier New" w:cs="Courier New"/>
                <w:rtl/>
              </w:rPr>
              <w:delText>وحدثنى بعض</w:delText>
            </w:r>
          </w:del>
          <w:ins w:id="12" w:author="Transkribus" w:date="2019-12-11T14:30:00Z">
            <w:r w:rsidRPr="00EE6742">
              <w:rPr>
                <w:rFonts w:ascii="Courier New" w:hAnsi="Courier New" w:cs="Courier New"/>
                <w:rtl/>
              </w:rPr>
              <w:t>أجميهامنى أو جدينى ايعض</w:t>
            </w:r>
          </w:ins>
          <w:r w:rsidRPr="00EE6742">
            <w:rPr>
              <w:rFonts w:ascii="Courier New" w:hAnsi="Courier New" w:cs="Courier New"/>
              <w:rtl/>
            </w:rPr>
            <w:t xml:space="preserve"> فقهاء </w:t>
          </w:r>
          <w:del w:id="13" w:author="Transkribus" w:date="2019-12-11T14:30:00Z">
            <w:r w:rsidRPr="009B6BCA">
              <w:rPr>
                <w:rFonts w:ascii="Courier New" w:hAnsi="Courier New" w:cs="Courier New"/>
                <w:rtl/>
              </w:rPr>
              <w:delText>العجم قال كنا مع الشيخ شهاب</w:delText>
            </w:r>
          </w:del>
          <w:ins w:id="14" w:author="Transkribus" w:date="2019-12-11T14:30:00Z">
            <w:r w:rsidRPr="00EE6742">
              <w:rPr>
                <w:rFonts w:ascii="Courier New" w:hAnsi="Courier New" w:cs="Courier New"/>
                <w:rtl/>
              </w:rPr>
              <w:t>النجم ثال كمنامم الشينشهاب</w:t>
            </w:r>
          </w:ins>
          <w:r w:rsidRPr="00EE6742">
            <w:rPr>
              <w:rFonts w:ascii="Courier New" w:hAnsi="Courier New" w:cs="Courier New"/>
              <w:rtl/>
            </w:rPr>
            <w:t xml:space="preserve"> الدين </w:t>
          </w:r>
          <w:del w:id="15" w:author="Transkribus" w:date="2019-12-11T14:30:00Z">
            <w:r w:rsidRPr="009B6BCA">
              <w:rPr>
                <w:rFonts w:ascii="Courier New" w:hAnsi="Courier New" w:cs="Courier New"/>
                <w:rtl/>
              </w:rPr>
              <w:delText xml:space="preserve">عند الغابون ونحن </w:delText>
            </w:r>
          </w:del>
          <w:ins w:id="16" w:author="Transkribus" w:date="2019-12-11T14:30:00Z">
            <w:r w:rsidRPr="00EE6742">
              <w:rPr>
                <w:rFonts w:ascii="Courier New" w:hAnsi="Courier New" w:cs="Courier New"/>
                <w:rtl/>
              </w:rPr>
              <w:t>عبد القايون وسحن</w:t>
            </w:r>
          </w:ins>
          <w:r>
            <w:t>‬</w:t>
          </w:r>
          <w:r>
            <w:t>‬</w:t>
          </w:r>
        </w:dir>
      </w:dir>
    </w:p>
    <w:p w:rsidR="00623F08" w:rsidRPr="00EE6742" w:rsidRDefault="00623F08" w:rsidP="00623F08">
      <w:pPr>
        <w:pStyle w:val="NurText"/>
        <w:bidi/>
        <w:rPr>
          <w:ins w:id="17" w:author="Transkribus" w:date="2019-12-11T14:30:00Z"/>
          <w:rFonts w:ascii="Courier New" w:hAnsi="Courier New" w:cs="Courier New"/>
        </w:rPr>
      </w:pPr>
      <w:r w:rsidRPr="00EE6742">
        <w:rPr>
          <w:rFonts w:ascii="Courier New" w:hAnsi="Courier New" w:cs="Courier New"/>
          <w:rtl/>
        </w:rPr>
        <w:t xml:space="preserve">مسافرون عن دمشق </w:t>
      </w:r>
      <w:del w:id="18" w:author="Transkribus" w:date="2019-12-11T14:30:00Z">
        <w:r w:rsidRPr="009B6BCA">
          <w:rPr>
            <w:rFonts w:ascii="Courier New" w:hAnsi="Courier New" w:cs="Courier New"/>
            <w:rtl/>
          </w:rPr>
          <w:delText>فلقينا قطيع غنم مع تركمانى فقلنا للشيخ يا مولانا نريد</w:delText>
        </w:r>
      </w:del>
      <w:ins w:id="19" w:author="Transkribus" w:date="2019-12-11T14:30:00Z">
        <w:r w:rsidRPr="00EE6742">
          <w:rPr>
            <w:rFonts w:ascii="Courier New" w:hAnsi="Courier New" w:cs="Courier New"/>
            <w:rtl/>
          </w:rPr>
          <w:t>فلقيناقطبع عثم مم تر كمان فقلن الشيح بامولاناتربد</w:t>
        </w:r>
      </w:ins>
      <w:r w:rsidRPr="00EE6742">
        <w:rPr>
          <w:rFonts w:ascii="Courier New" w:hAnsi="Courier New" w:cs="Courier New"/>
          <w:rtl/>
        </w:rPr>
        <w:t xml:space="preserve"> من </w:t>
      </w:r>
      <w:del w:id="20" w:author="Transkribus" w:date="2019-12-11T14:30:00Z">
        <w:r w:rsidRPr="009B6BCA">
          <w:rPr>
            <w:rFonts w:ascii="Courier New" w:hAnsi="Courier New" w:cs="Courier New"/>
            <w:rtl/>
          </w:rPr>
          <w:delText>هذا الغنم راسا ناكله</w:delText>
        </w:r>
      </w:del>
      <w:ins w:id="21" w:author="Transkribus" w:date="2019-12-11T14:30:00Z">
        <w:r w:rsidRPr="00EE6742">
          <w:rPr>
            <w:rFonts w:ascii="Courier New" w:hAnsi="Courier New" w:cs="Courier New"/>
            <w:rtl/>
          </w:rPr>
          <w:t>هذه الفثم رأسا</w:t>
        </w:r>
      </w:ins>
    </w:p>
    <w:p w:rsidR="00623F08" w:rsidRPr="00EE6742" w:rsidRDefault="00623F08" w:rsidP="00623F08">
      <w:pPr>
        <w:pStyle w:val="NurText"/>
        <w:bidi/>
        <w:rPr>
          <w:rFonts w:ascii="Courier New" w:hAnsi="Courier New" w:cs="Courier New"/>
        </w:rPr>
      </w:pPr>
      <w:ins w:id="22" w:author="Transkribus" w:date="2019-12-11T14:30:00Z">
        <w:r w:rsidRPr="00EE6742">
          <w:rPr>
            <w:rFonts w:ascii="Courier New" w:hAnsi="Courier New" w:cs="Courier New"/>
            <w:rtl/>
          </w:rPr>
          <w:t>با كماء</w:t>
        </w:r>
      </w:ins>
      <w:r w:rsidRPr="00EE6742">
        <w:rPr>
          <w:rFonts w:ascii="Courier New" w:hAnsi="Courier New" w:cs="Courier New"/>
          <w:rtl/>
        </w:rPr>
        <w:t xml:space="preserve"> فقال </w:t>
      </w:r>
      <w:del w:id="23" w:author="Transkribus" w:date="2019-12-11T14:30:00Z">
        <w:r w:rsidRPr="009B6BCA">
          <w:rPr>
            <w:rFonts w:ascii="Courier New" w:hAnsi="Courier New" w:cs="Courier New"/>
            <w:rtl/>
          </w:rPr>
          <w:delText>معى عشرة دراهم خذوها واشتروا بها راس غنم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4" w:author="Transkribus" w:date="2019-12-11T14:30:00Z">
        <w:r w:rsidRPr="00EE6742">
          <w:rPr>
            <w:rFonts w:ascii="Courier New" w:hAnsi="Courier New" w:cs="Courier New"/>
            <w:rtl/>
          </w:rPr>
          <w:t>سى عمرة دراهيم مذوها واشتروابهاراس عثم وكان ثم تر كمانى فاشتر بنامته رأسا</w:t>
        </w:r>
      </w:ins>
    </w:p>
    <w:p w:rsidR="00623F08" w:rsidRPr="009B6BCA" w:rsidRDefault="00623F08" w:rsidP="00623F08">
      <w:pPr>
        <w:pStyle w:val="NurText"/>
        <w:bidi/>
        <w:rPr>
          <w:del w:id="25" w:author="Transkribus" w:date="2019-12-11T14:30:00Z"/>
          <w:rFonts w:ascii="Courier New" w:hAnsi="Courier New" w:cs="Courier New"/>
        </w:rPr>
      </w:pPr>
      <w:dir w:val="rtl">
        <w:dir w:val="rtl">
          <w:del w:id="26" w:author="Transkribus" w:date="2019-12-11T14:30:00Z">
            <w:r w:rsidRPr="009B6BCA">
              <w:rPr>
                <w:rFonts w:ascii="Courier New" w:hAnsi="Courier New" w:cs="Courier New"/>
                <w:rtl/>
              </w:rPr>
              <w:delText>وكان ثم تركمانى فاشترينا منه راسا بها فمشينا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del w:id="27" w:author="Transkribus" w:date="2019-12-11T14:30:00Z">
            <w:r w:rsidRPr="009B6BCA">
              <w:rPr>
                <w:rFonts w:ascii="Courier New" w:hAnsi="Courier New" w:cs="Courier New"/>
                <w:rtl/>
              </w:rPr>
              <w:delText>فلحقنا رفيق</w:delText>
            </w:r>
          </w:del>
          <w:ins w:id="28" w:author="Transkribus" w:date="2019-12-11T14:30:00Z">
            <w:r w:rsidRPr="00EE6742">
              <w:rPr>
                <w:rFonts w:ascii="Courier New" w:hAnsi="Courier New" w:cs="Courier New"/>
                <w:rtl/>
              </w:rPr>
              <w:t>بهاوء شعنافلحققار فيق</w:t>
            </w:r>
          </w:ins>
          <w:r w:rsidRPr="00EE6742">
            <w:rPr>
              <w:rFonts w:ascii="Courier New" w:hAnsi="Courier New" w:cs="Courier New"/>
              <w:rtl/>
            </w:rPr>
            <w:t xml:space="preserve"> له وقال ردوا الر</w:t>
          </w:r>
          <w:del w:id="29" w:author="Transkribus" w:date="2019-12-11T14:30:00Z">
            <w:r w:rsidRPr="009B6BCA">
              <w:rPr>
                <w:rFonts w:ascii="Courier New" w:hAnsi="Courier New" w:cs="Courier New"/>
                <w:rtl/>
              </w:rPr>
              <w:delText>ا</w:delText>
            </w:r>
          </w:del>
          <w:ins w:id="30" w:author="Transkribus" w:date="2019-12-11T14:30:00Z">
            <w:r w:rsidRPr="00EE6742">
              <w:rPr>
                <w:rFonts w:ascii="Courier New" w:hAnsi="Courier New" w:cs="Courier New"/>
                <w:rtl/>
              </w:rPr>
              <w:t>أ</w:t>
            </w:r>
          </w:ins>
          <w:r w:rsidRPr="00EE6742">
            <w:rPr>
              <w:rFonts w:ascii="Courier New" w:hAnsi="Courier New" w:cs="Courier New"/>
              <w:rtl/>
            </w:rPr>
            <w:t xml:space="preserve">س وخذوا </w:t>
          </w:r>
          <w:del w:id="31" w:author="Transkribus" w:date="2019-12-11T14:30:00Z">
            <w:r w:rsidRPr="009B6BCA">
              <w:rPr>
                <w:rFonts w:ascii="Courier New" w:hAnsi="Courier New" w:cs="Courier New"/>
                <w:rtl/>
              </w:rPr>
              <w:delText>اصغر منه فان هذا ما عرف يبيعكم</w:delText>
            </w:r>
          </w:del>
          <w:ins w:id="32" w:author="Transkribus" w:date="2019-12-11T14:30:00Z">
            <w:r w:rsidRPr="00EE6742">
              <w:rPr>
                <w:rFonts w:ascii="Courier New" w:hAnsi="Courier New" w:cs="Courier New"/>
                <w:rtl/>
              </w:rPr>
              <w:t>أصفر منهنان هذاماعرف ببيعكم</w:t>
            </w:r>
          </w:ins>
          <w:r w:rsidRPr="00EE6742">
            <w:rPr>
              <w:rFonts w:ascii="Courier New" w:hAnsi="Courier New" w:cs="Courier New"/>
              <w:rtl/>
            </w:rPr>
            <w:t xml:space="preserve"> يسوى</w:t>
          </w:r>
          <w:del w:id="33" w:author="Transkribus" w:date="2019-12-11T14:30:00Z">
            <w:r w:rsidRPr="009B6BCA">
              <w:rPr>
                <w:rFonts w:ascii="Courier New" w:hAnsi="Courier New" w:cs="Courier New"/>
                <w:rtl/>
              </w:rPr>
              <w:delText xml:space="preserve"> هذا الراس البختية الذى معكم اكثر من الذى قبض منكم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ins w:id="34" w:author="Transkribus" w:date="2019-12-11T14:30:00Z"/>
          <w:rFonts w:ascii="Courier New" w:hAnsi="Courier New" w:cs="Courier New"/>
        </w:rPr>
      </w:pPr>
      <w:dir w:val="rtl">
        <w:dir w:val="rtl">
          <w:del w:id="35" w:author="Transkribus" w:date="2019-12-11T14:30:00Z">
            <w:r w:rsidRPr="009B6BCA">
              <w:rPr>
                <w:rFonts w:ascii="Courier New" w:hAnsi="Courier New" w:cs="Courier New"/>
                <w:rtl/>
              </w:rPr>
              <w:delText>وتقاولنا نحن</w:delText>
            </w:r>
          </w:del>
          <w:ins w:id="36" w:author="Transkribus" w:date="2019-12-11T14:30:00Z">
            <w:r w:rsidRPr="00EE6742">
              <w:rPr>
                <w:rFonts w:ascii="Courier New" w:hAnsi="Courier New" w:cs="Courier New"/>
                <w:rtl/>
              </w:rPr>
              <w:t>هذا الرأس العتالذى ممكم ٣٩تر من الذى قيض منكم وتقاولناسحن</w:t>
            </w:r>
          </w:ins>
          <w:r w:rsidRPr="00EE6742">
            <w:rPr>
              <w:rFonts w:ascii="Courier New" w:hAnsi="Courier New" w:cs="Courier New"/>
              <w:rtl/>
            </w:rPr>
            <w:t xml:space="preserve"> واياه </w:t>
          </w:r>
          <w:del w:id="37" w:author="Transkribus" w:date="2019-12-11T14:30:00Z">
            <w:r w:rsidRPr="009B6BCA">
              <w:rPr>
                <w:rFonts w:ascii="Courier New" w:hAnsi="Courier New" w:cs="Courier New"/>
                <w:rtl/>
              </w:rPr>
              <w:delText>ولما عرف الشيخ ذلك قال لنا خذوا الراس وامشوا وانا اقف معه وارضيه فتقدمنا وبقى الشيخ يتحدث معه ويمنيه فلما ابعدنا قليلا تركه وتبعنا وبقى</w:delText>
            </w:r>
          </w:del>
          <w:ins w:id="38" w:author="Transkribus" w:date="2019-12-11T14:30:00Z">
            <w:r w:rsidRPr="00EE6742">
              <w:rPr>
                <w:rFonts w:ascii="Courier New" w:hAnsi="Courier New" w:cs="Courier New"/>
                <w:rtl/>
              </w:rPr>
              <w:t>ولماعرف</w:t>
            </w:r>
          </w:ins>
          <w:r>
            <w:t>‬</w:t>
          </w:r>
          <w:r>
            <w:t>‬</w:t>
          </w:r>
        </w:dir>
      </w:dir>
    </w:p>
    <w:p w:rsidR="00623F08" w:rsidRPr="00EE6742" w:rsidRDefault="00623F08" w:rsidP="00623F08">
      <w:pPr>
        <w:pStyle w:val="NurText"/>
        <w:bidi/>
        <w:rPr>
          <w:ins w:id="39" w:author="Transkribus" w:date="2019-12-11T14:30:00Z"/>
          <w:rFonts w:ascii="Courier New" w:hAnsi="Courier New" w:cs="Courier New"/>
        </w:rPr>
      </w:pPr>
      <w:ins w:id="40" w:author="Transkribus" w:date="2019-12-11T14:30:00Z">
        <w:r w:rsidRPr="00EE6742">
          <w:rPr>
            <w:rFonts w:ascii="Courier New" w:hAnsi="Courier New" w:cs="Courier New"/>
            <w:rtl/>
          </w:rPr>
          <w:t>الشيح ذلك ثال اناخذو ا الراس واهشوا وأناقف معدو أر صيه فتفة مناوبقى النيح يحذب</w:t>
        </w:r>
      </w:ins>
    </w:p>
    <w:p w:rsidR="00623F08" w:rsidRPr="00EE6742" w:rsidRDefault="00623F08" w:rsidP="00623F08">
      <w:pPr>
        <w:pStyle w:val="NurText"/>
        <w:bidi/>
        <w:rPr>
          <w:ins w:id="41" w:author="Transkribus" w:date="2019-12-11T14:30:00Z"/>
          <w:rFonts w:ascii="Courier New" w:hAnsi="Courier New" w:cs="Courier New"/>
        </w:rPr>
      </w:pPr>
      <w:ins w:id="42" w:author="Transkribus" w:date="2019-12-11T14:30:00Z">
        <w:r w:rsidRPr="00EE6742">
          <w:rPr>
            <w:rFonts w:ascii="Courier New" w:hAnsi="Courier New" w:cs="Courier New"/>
            <w:rtl/>
          </w:rPr>
          <w:t>معه وعمنيه لما ابعد اقللاتر كم وسبعناو بق</w:t>
        </w:r>
      </w:ins>
      <w:r w:rsidRPr="00EE6742">
        <w:rPr>
          <w:rFonts w:ascii="Courier New" w:hAnsi="Courier New" w:cs="Courier New"/>
          <w:rtl/>
        </w:rPr>
        <w:t xml:space="preserve"> التركمانى </w:t>
      </w:r>
      <w:del w:id="43" w:author="Transkribus" w:date="2019-12-11T14:30:00Z">
        <w:r w:rsidRPr="009B6BCA">
          <w:rPr>
            <w:rFonts w:ascii="Courier New" w:hAnsi="Courier New" w:cs="Courier New"/>
            <w:rtl/>
          </w:rPr>
          <w:delText>يم</w:delText>
        </w:r>
      </w:del>
      <w:ins w:id="44" w:author="Transkribus" w:date="2019-12-11T14:30:00Z">
        <w:r w:rsidRPr="00EE6742">
          <w:rPr>
            <w:rFonts w:ascii="Courier New" w:hAnsi="Courier New" w:cs="Courier New"/>
            <w:rtl/>
          </w:rPr>
          <w:t>ع</w:t>
        </w:r>
      </w:ins>
      <w:r w:rsidRPr="00EE6742">
        <w:rPr>
          <w:rFonts w:ascii="Courier New" w:hAnsi="Courier New" w:cs="Courier New"/>
          <w:rtl/>
        </w:rPr>
        <w:t xml:space="preserve">شى خلفه ويصيح به </w:t>
      </w:r>
      <w:del w:id="45" w:author="Transkribus" w:date="2019-12-11T14:30:00Z">
        <w:r w:rsidRPr="009B6BCA">
          <w:rPr>
            <w:rFonts w:ascii="Courier New" w:hAnsi="Courier New" w:cs="Courier New"/>
            <w:rtl/>
          </w:rPr>
          <w:delText>وهو لا يلتفت اليه ولما لم يكلمه</w:delText>
        </w:r>
      </w:del>
      <w:ins w:id="46" w:author="Transkribus" w:date="2019-12-11T14:30:00Z">
        <w:r w:rsidRPr="00EE6742">
          <w:rPr>
            <w:rFonts w:ascii="Courier New" w:hAnsi="Courier New" w:cs="Courier New"/>
            <w:rtl/>
          </w:rPr>
          <w:t>وهولالتفت</w:t>
        </w:r>
      </w:ins>
    </w:p>
    <w:p w:rsidR="00623F08" w:rsidRPr="00EE6742" w:rsidRDefault="00623F08" w:rsidP="00623F08">
      <w:pPr>
        <w:pStyle w:val="NurText"/>
        <w:bidi/>
        <w:rPr>
          <w:ins w:id="47" w:author="Transkribus" w:date="2019-12-11T14:30:00Z"/>
          <w:rFonts w:ascii="Courier New" w:hAnsi="Courier New" w:cs="Courier New"/>
        </w:rPr>
      </w:pPr>
      <w:ins w:id="48" w:author="Transkribus" w:date="2019-12-11T14:30:00Z">
        <w:r w:rsidRPr="00EE6742">
          <w:rPr>
            <w:rFonts w:ascii="Courier New" w:hAnsi="Courier New" w:cs="Courier New"/>
            <w:rtl/>
          </w:rPr>
          <w:t>البيه ولمالم بكامه</w:t>
        </w:r>
      </w:ins>
      <w:r w:rsidRPr="00EE6742">
        <w:rPr>
          <w:rFonts w:ascii="Courier New" w:hAnsi="Courier New" w:cs="Courier New"/>
          <w:rtl/>
        </w:rPr>
        <w:t xml:space="preserve"> لحقه </w:t>
      </w:r>
      <w:del w:id="49" w:author="Transkribus" w:date="2019-12-11T14:30:00Z">
        <w:r w:rsidRPr="009B6BCA">
          <w:rPr>
            <w:rFonts w:ascii="Courier New" w:hAnsi="Courier New" w:cs="Courier New"/>
            <w:rtl/>
          </w:rPr>
          <w:delText>بغيظ وجذب يده</w:delText>
        </w:r>
      </w:del>
      <w:ins w:id="50" w:author="Transkribus" w:date="2019-12-11T14:30:00Z">
        <w:r w:rsidRPr="00EE6742">
          <w:rPr>
            <w:rFonts w:ascii="Courier New" w:hAnsi="Courier New" w:cs="Courier New"/>
            <w:rtl/>
          </w:rPr>
          <w:t>بغيط وحذب بده</w:t>
        </w:r>
      </w:ins>
      <w:r w:rsidRPr="00EE6742">
        <w:rPr>
          <w:rFonts w:ascii="Courier New" w:hAnsi="Courier New" w:cs="Courier New"/>
          <w:rtl/>
        </w:rPr>
        <w:t xml:space="preserve"> اليسرى وقال </w:t>
      </w:r>
      <w:del w:id="51" w:author="Transkribus" w:date="2019-12-11T14:30:00Z">
        <w:r w:rsidRPr="009B6BCA">
          <w:rPr>
            <w:rFonts w:ascii="Courier New" w:hAnsi="Courier New" w:cs="Courier New"/>
            <w:rtl/>
          </w:rPr>
          <w:delText>اين تروح وتخلينى واذا بيد الشيخ قد انخلعت</w:delText>
        </w:r>
      </w:del>
      <w:ins w:id="52" w:author="Transkribus" w:date="2019-12-11T14:30:00Z">
        <w:r w:rsidRPr="00EE6742">
          <w:rPr>
            <w:rFonts w:ascii="Courier New" w:hAnsi="Courier New" w:cs="Courier New"/>
            <w:rtl/>
          </w:rPr>
          <w:t>ابن بنروج وخلينى واناسد الشيحقد</w:t>
        </w:r>
      </w:ins>
    </w:p>
    <w:p w:rsidR="00623F08" w:rsidRPr="009B6BCA" w:rsidRDefault="00623F08" w:rsidP="00623F08">
      <w:pPr>
        <w:pStyle w:val="NurText"/>
        <w:bidi/>
        <w:rPr>
          <w:del w:id="53" w:author="Transkribus" w:date="2019-12-11T14:30:00Z"/>
          <w:rFonts w:ascii="Courier New" w:hAnsi="Courier New" w:cs="Courier New"/>
        </w:rPr>
      </w:pPr>
      <w:ins w:id="54" w:author="Transkribus" w:date="2019-12-11T14:30:00Z">
        <w:r w:rsidRPr="00EE6742">
          <w:rPr>
            <w:rFonts w:ascii="Courier New" w:hAnsi="Courier New" w:cs="Courier New"/>
            <w:rtl/>
          </w:rPr>
          <w:t>ابخالعب</w:t>
        </w:r>
      </w:ins>
      <w:r w:rsidRPr="00EE6742">
        <w:rPr>
          <w:rFonts w:ascii="Courier New" w:hAnsi="Courier New" w:cs="Courier New"/>
          <w:rtl/>
        </w:rPr>
        <w:t xml:space="preserve"> من عند كتفه و</w:t>
      </w:r>
      <w:del w:id="55" w:author="Transkribus" w:date="2019-12-11T14:30:00Z">
        <w:r w:rsidRPr="009B6BCA">
          <w:rPr>
            <w:rFonts w:ascii="Courier New" w:hAnsi="Courier New" w:cs="Courier New"/>
            <w:rtl/>
          </w:rPr>
          <w:delText>بق</w:delText>
        </w:r>
      </w:del>
      <w:r w:rsidRPr="00EE6742">
        <w:rPr>
          <w:rFonts w:ascii="Courier New" w:hAnsi="Courier New" w:cs="Courier New"/>
          <w:rtl/>
        </w:rPr>
        <w:t>ي</w:t>
      </w:r>
      <w:ins w:id="56" w:author="Transkribus" w:date="2019-12-11T14:30:00Z">
        <w:r w:rsidRPr="00EE6742">
          <w:rPr>
            <w:rFonts w:ascii="Courier New" w:hAnsi="Courier New" w:cs="Courier New"/>
            <w:rtl/>
          </w:rPr>
          <w:t>قب</w:t>
        </w:r>
      </w:ins>
      <w:r w:rsidRPr="00EE6742">
        <w:rPr>
          <w:rFonts w:ascii="Courier New" w:hAnsi="Courier New" w:cs="Courier New"/>
          <w:rtl/>
        </w:rPr>
        <w:t xml:space="preserve">ت فى </w:t>
      </w:r>
      <w:del w:id="57" w:author="Transkribus" w:date="2019-12-11T14:30:00Z">
        <w:r w:rsidRPr="009B6BCA">
          <w:rPr>
            <w:rFonts w:ascii="Courier New" w:hAnsi="Courier New" w:cs="Courier New"/>
            <w:rtl/>
          </w:rPr>
          <w:delText>يد</w:delText>
        </w:r>
      </w:del>
      <w:ins w:id="58" w:author="Transkribus" w:date="2019-12-11T14:30:00Z">
        <w:r w:rsidRPr="00EE6742">
          <w:rPr>
            <w:rFonts w:ascii="Courier New" w:hAnsi="Courier New" w:cs="Courier New"/>
            <w:rtl/>
          </w:rPr>
          <w:t>بد</w:t>
        </w:r>
      </w:ins>
      <w:r w:rsidRPr="00EE6742">
        <w:rPr>
          <w:rFonts w:ascii="Courier New" w:hAnsi="Courier New" w:cs="Courier New"/>
          <w:rtl/>
        </w:rPr>
        <w:t xml:space="preserve"> التركمانى ودمها </w:t>
      </w:r>
      <w:del w:id="59" w:author="Transkribus" w:date="2019-12-11T14:30:00Z">
        <w:r w:rsidRPr="009B6BCA">
          <w:rPr>
            <w:rFonts w:ascii="Courier New" w:hAnsi="Courier New" w:cs="Courier New"/>
            <w:rtl/>
          </w:rPr>
          <w:delText>يجري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23F08" w:rsidRPr="00EE6742" w:rsidRDefault="00623F08" w:rsidP="00623F08">
      <w:pPr>
        <w:pStyle w:val="NurText"/>
        <w:bidi/>
        <w:rPr>
          <w:ins w:id="60" w:author="Transkribus" w:date="2019-12-11T14:30:00Z"/>
          <w:rFonts w:ascii="Courier New" w:hAnsi="Courier New" w:cs="Courier New"/>
        </w:rPr>
      </w:pPr>
      <w:dir w:val="rtl">
        <w:dir w:val="rtl">
          <w:del w:id="61" w:author="Transkribus" w:date="2019-12-11T14:30:00Z">
            <w:r w:rsidRPr="009B6BCA">
              <w:rPr>
                <w:rFonts w:ascii="Courier New" w:hAnsi="Courier New" w:cs="Courier New"/>
                <w:rtl/>
              </w:rPr>
              <w:delText>فبهت</w:delText>
            </w:r>
          </w:del>
          <w:ins w:id="62" w:author="Transkribus" w:date="2019-12-11T14:30:00Z">
            <w:r w:rsidRPr="00EE6742">
              <w:rPr>
                <w:rFonts w:ascii="Courier New" w:hAnsi="Courier New" w:cs="Courier New"/>
                <w:rtl/>
              </w:rPr>
              <w:t>بجرى تهت</w:t>
            </w:r>
          </w:ins>
          <w:r w:rsidRPr="00EE6742">
            <w:rPr>
              <w:rFonts w:ascii="Courier New" w:hAnsi="Courier New" w:cs="Courier New"/>
              <w:rtl/>
            </w:rPr>
            <w:t xml:space="preserve"> التركمانى و</w:t>
          </w:r>
          <w:del w:id="63" w:author="Transkribus" w:date="2019-12-11T14:30:00Z">
            <w:r w:rsidRPr="009B6BCA">
              <w:rPr>
                <w:rFonts w:ascii="Courier New" w:hAnsi="Courier New" w:cs="Courier New"/>
                <w:rtl/>
              </w:rPr>
              <w:delText>تح</w:delText>
            </w:r>
          </w:del>
          <w:ins w:id="64" w:author="Transkribus" w:date="2019-12-11T14:30:00Z">
            <w:r w:rsidRPr="00EE6742">
              <w:rPr>
                <w:rFonts w:ascii="Courier New" w:hAnsi="Courier New" w:cs="Courier New"/>
                <w:rtl/>
              </w:rPr>
              <w:t>مخ</w:t>
            </w:r>
          </w:ins>
          <w:r w:rsidRPr="00EE6742">
            <w:rPr>
              <w:rFonts w:ascii="Courier New" w:hAnsi="Courier New" w:cs="Courier New"/>
              <w:rtl/>
            </w:rPr>
            <w:t xml:space="preserve">ير فى </w:t>
          </w:r>
          <w:del w:id="65" w:author="Transkribus" w:date="2019-12-11T14:30:00Z">
            <w:r w:rsidRPr="009B6BCA">
              <w:rPr>
                <w:rFonts w:ascii="Courier New" w:hAnsi="Courier New" w:cs="Courier New"/>
                <w:rtl/>
              </w:rPr>
              <w:delText>امره ورمى اليد</w:delText>
            </w:r>
          </w:del>
          <w:ins w:id="66" w:author="Transkribus" w:date="2019-12-11T14:30:00Z">
            <w:r w:rsidRPr="00EE6742">
              <w:rPr>
                <w:rFonts w:ascii="Courier New" w:hAnsi="Courier New" w:cs="Courier New"/>
                <w:rtl/>
              </w:rPr>
              <w:t>أمر مورى</w:t>
            </w:r>
          </w:ins>
          <w:r>
            <w:t>‬</w:t>
          </w:r>
          <w:r>
            <w:t>‬</w:t>
          </w:r>
        </w:dir>
      </w:dir>
    </w:p>
    <w:p w:rsidR="00623F08" w:rsidRPr="009B6BCA" w:rsidRDefault="00623F08" w:rsidP="00623F08">
      <w:pPr>
        <w:pStyle w:val="NurText"/>
        <w:bidi/>
        <w:rPr>
          <w:del w:id="67" w:author="Transkribus" w:date="2019-12-11T14:30:00Z"/>
          <w:rFonts w:ascii="Courier New" w:hAnsi="Courier New" w:cs="Courier New"/>
        </w:rPr>
      </w:pPr>
      <w:ins w:id="68" w:author="Transkribus" w:date="2019-12-11T14:30:00Z">
        <w:r w:rsidRPr="00EE6742">
          <w:rPr>
            <w:rFonts w:ascii="Courier New" w:hAnsi="Courier New" w:cs="Courier New"/>
            <w:rtl/>
          </w:rPr>
          <w:t>البد</w:t>
        </w:r>
      </w:ins>
      <w:r w:rsidRPr="00EE6742">
        <w:rPr>
          <w:rFonts w:ascii="Courier New" w:hAnsi="Courier New" w:cs="Courier New"/>
          <w:rtl/>
        </w:rPr>
        <w:t xml:space="preserve"> وخاف</w:t>
      </w:r>
      <w:del w:id="6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23F08" w:rsidRPr="009B6BCA" w:rsidRDefault="00623F08" w:rsidP="00623F08">
      <w:pPr>
        <w:pStyle w:val="NurText"/>
        <w:bidi/>
        <w:rPr>
          <w:del w:id="70" w:author="Transkribus" w:date="2019-12-11T14:30:00Z"/>
          <w:rFonts w:ascii="Courier New" w:hAnsi="Courier New" w:cs="Courier New"/>
        </w:rPr>
      </w:pPr>
      <w:dir w:val="rtl">
        <w:dir w:val="rtl">
          <w:del w:id="71" w:author="Transkribus" w:date="2019-12-11T14:30:00Z">
            <w:r w:rsidRPr="009B6BCA">
              <w:rPr>
                <w:rFonts w:ascii="Courier New" w:hAnsi="Courier New" w:cs="Courier New"/>
                <w:rtl/>
              </w:rPr>
              <w:delText>فرجع الشيخ واخذ تلك اليد بيده</w:delText>
            </w:r>
          </w:del>
          <w:ins w:id="72" w:author="Transkribus" w:date="2019-12-11T14:30:00Z">
            <w:r w:rsidRPr="00EE6742">
              <w:rPr>
                <w:rFonts w:ascii="Courier New" w:hAnsi="Courier New" w:cs="Courier New"/>
                <w:rtl/>
              </w:rPr>
              <w:t xml:space="preserve"> فرجسم الشيح وأجذملك البديدة</w:t>
            </w:r>
          </w:ins>
          <w:r w:rsidRPr="00EE6742">
            <w:rPr>
              <w:rFonts w:ascii="Courier New" w:hAnsi="Courier New" w:cs="Courier New"/>
              <w:rtl/>
            </w:rPr>
            <w:t xml:space="preserve"> اليمنى </w:t>
          </w:r>
          <w:del w:id="73" w:author="Transkribus" w:date="2019-12-11T14:30:00Z">
            <w:r w:rsidRPr="009B6BCA">
              <w:rPr>
                <w:rFonts w:ascii="Courier New" w:hAnsi="Courier New" w:cs="Courier New"/>
                <w:rtl/>
              </w:rPr>
              <w:delText>ولحقنا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del w:id="74" w:author="Transkribus" w:date="2019-12-11T14:30:00Z">
            <w:r w:rsidRPr="009B6BCA">
              <w:rPr>
                <w:rFonts w:ascii="Courier New" w:hAnsi="Courier New" w:cs="Courier New"/>
                <w:rtl/>
              </w:rPr>
              <w:delText>وبقى</w:delText>
            </w:r>
          </w:del>
          <w:ins w:id="75" w:author="Transkribus" w:date="2019-12-11T14:30:00Z">
            <w:r w:rsidRPr="00EE6742">
              <w:rPr>
                <w:rFonts w:ascii="Courier New" w:hAnsi="Courier New" w:cs="Courier New"/>
                <w:rtl/>
              </w:rPr>
              <w:t>ولحفناو بق</w:t>
            </w:r>
          </w:ins>
          <w:r w:rsidRPr="00EE6742">
            <w:rPr>
              <w:rFonts w:ascii="Courier New" w:hAnsi="Courier New" w:cs="Courier New"/>
              <w:rtl/>
            </w:rPr>
            <w:t xml:space="preserve"> التركمانى را</w:t>
          </w:r>
          <w:del w:id="76" w:author="Transkribus" w:date="2019-12-11T14:30:00Z">
            <w:r w:rsidRPr="009B6BCA">
              <w:rPr>
                <w:rFonts w:ascii="Courier New" w:hAnsi="Courier New" w:cs="Courier New"/>
                <w:rtl/>
              </w:rPr>
              <w:delText>جع</w:delText>
            </w:r>
          </w:del>
          <w:ins w:id="77" w:author="Transkribus" w:date="2019-12-11T14:30:00Z">
            <w:r w:rsidRPr="00EE6742">
              <w:rPr>
                <w:rFonts w:ascii="Courier New" w:hAnsi="Courier New" w:cs="Courier New"/>
                <w:rtl/>
              </w:rPr>
              <w:t>حي</w:t>
            </w:r>
          </w:ins>
          <w:r w:rsidRPr="00EE6742">
            <w:rPr>
              <w:rFonts w:ascii="Courier New" w:hAnsi="Courier New" w:cs="Courier New"/>
              <w:rtl/>
            </w:rPr>
            <w:t>ا وهو</w:t>
          </w:r>
          <w:del w:id="78" w:author="Transkribus" w:date="2019-12-11T14:30:00Z">
            <w:r w:rsidRPr="009B6BCA">
              <w:rPr>
                <w:rFonts w:ascii="Courier New" w:hAnsi="Courier New" w:cs="Courier New"/>
                <w:rtl/>
              </w:rPr>
              <w:delText xml:space="preserve"> يتلفت الينا حتى غاب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79" w:author="Transkribus" w:date="2019-12-11T14:30:00Z"/>
          <w:rFonts w:ascii="Courier New" w:hAnsi="Courier New" w:cs="Courier New"/>
        </w:rPr>
      </w:pPr>
      <w:dir w:val="rtl">
        <w:dir w:val="rtl">
          <w:del w:id="80" w:author="Transkribus" w:date="2019-12-11T14:30:00Z">
            <w:r w:rsidRPr="009B6BCA">
              <w:rPr>
                <w:rFonts w:ascii="Courier New" w:hAnsi="Courier New" w:cs="Courier New"/>
                <w:rtl/>
              </w:rPr>
              <w:delText>ولما وصل الشيخ الينا راينا فى يده اليمنى منديله لا غير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ins w:id="81" w:author="Transkribus" w:date="2019-12-11T14:30:00Z"/>
          <w:rFonts w:ascii="Courier New" w:hAnsi="Courier New" w:cs="Courier New"/>
        </w:rPr>
      </w:pPr>
      <w:dir w:val="rtl">
        <w:dir w:val="rtl">
          <w:del w:id="82" w:author="Transkribus" w:date="2019-12-11T14:30:00Z">
            <w:r w:rsidRPr="009B6BCA">
              <w:rPr>
                <w:rFonts w:ascii="Courier New" w:hAnsi="Courier New" w:cs="Courier New"/>
                <w:rtl/>
              </w:rPr>
              <w:delText xml:space="preserve">وحدثنى صفى </w:delText>
            </w:r>
          </w:del>
          <w:ins w:id="83" w:author="Transkribus" w:date="2019-12-11T14:30:00Z">
            <w:r w:rsidRPr="00EE6742">
              <w:rPr>
                <w:rFonts w:ascii="Courier New" w:hAnsi="Courier New" w:cs="Courier New"/>
                <w:rtl/>
              </w:rPr>
              <w:t>ابنلفت الناحى غاب ولماوسل الشيح البنار أثافى بده العبمنى مند عله لاغير أو حدفى اصفى</w:t>
            </w:r>
          </w:ins>
          <w:r>
            <w:t>‬</w:t>
          </w:r>
          <w:r>
            <w:t>‬</w:t>
          </w:r>
        </w:dir>
      </w:dir>
    </w:p>
    <w:p w:rsidR="00623F08" w:rsidRPr="00EE6742" w:rsidRDefault="00623F08" w:rsidP="00623F08">
      <w:pPr>
        <w:pStyle w:val="NurText"/>
        <w:bidi/>
        <w:rPr>
          <w:ins w:id="84" w:author="Transkribus" w:date="2019-12-11T14:30:00Z"/>
          <w:rFonts w:ascii="Courier New" w:hAnsi="Courier New" w:cs="Courier New"/>
        </w:rPr>
      </w:pPr>
      <w:r w:rsidRPr="00EE6742">
        <w:rPr>
          <w:rFonts w:ascii="Courier New" w:hAnsi="Courier New" w:cs="Courier New"/>
          <w:rtl/>
        </w:rPr>
        <w:t xml:space="preserve">الدين خليل بن </w:t>
      </w:r>
      <w:del w:id="85" w:author="Transkribus" w:date="2019-12-11T14:30:00Z">
        <w:r w:rsidRPr="009B6BCA">
          <w:rPr>
            <w:rFonts w:ascii="Courier New" w:hAnsi="Courier New" w:cs="Courier New"/>
            <w:rtl/>
          </w:rPr>
          <w:delText>ابى فضل</w:delText>
        </w:r>
      </w:del>
      <w:ins w:id="86" w:author="Transkribus" w:date="2019-12-11T14:30:00Z">
        <w:r w:rsidRPr="00EE6742">
          <w:rPr>
            <w:rFonts w:ascii="Courier New" w:hAnsi="Courier New" w:cs="Courier New"/>
            <w:rtl/>
          </w:rPr>
          <w:t>أبى الفضل</w:t>
        </w:r>
      </w:ins>
      <w:r w:rsidRPr="00EE6742">
        <w:rPr>
          <w:rFonts w:ascii="Courier New" w:hAnsi="Courier New" w:cs="Courier New"/>
          <w:rtl/>
        </w:rPr>
        <w:t xml:space="preserve"> الكاتب قال </w:t>
      </w:r>
      <w:del w:id="87" w:author="Transkribus" w:date="2019-12-11T14:30:00Z">
        <w:r w:rsidRPr="009B6BCA">
          <w:rPr>
            <w:rFonts w:ascii="Courier New" w:hAnsi="Courier New" w:cs="Courier New"/>
            <w:rtl/>
          </w:rPr>
          <w:delText>حدثنا الشيخ ضياء</w:delText>
        </w:r>
      </w:del>
      <w:ins w:id="88" w:author="Transkribus" w:date="2019-12-11T14:30:00Z">
        <w:r w:rsidRPr="00EE6742">
          <w:rPr>
            <w:rFonts w:ascii="Courier New" w:hAnsi="Courier New" w:cs="Courier New"/>
            <w:rtl/>
          </w:rPr>
          <w:t>جدتنا الشبح ضباء</w:t>
        </w:r>
      </w:ins>
      <w:r w:rsidRPr="00EE6742">
        <w:rPr>
          <w:rFonts w:ascii="Courier New" w:hAnsi="Courier New" w:cs="Courier New"/>
          <w:rtl/>
        </w:rPr>
        <w:t xml:space="preserve"> الدين بن </w:t>
      </w:r>
      <w:del w:id="89" w:author="Transkribus" w:date="2019-12-11T14:30:00Z">
        <w:r w:rsidRPr="009B6BCA">
          <w:rPr>
            <w:rFonts w:ascii="Courier New" w:hAnsi="Courier New" w:cs="Courier New"/>
            <w:rtl/>
          </w:rPr>
          <w:delText>صقر رحمه</w:delText>
        </w:r>
      </w:del>
      <w:ins w:id="90" w:author="Transkribus" w:date="2019-12-11T14:30:00Z">
        <w:r w:rsidRPr="00EE6742">
          <w:rPr>
            <w:rFonts w:ascii="Courier New" w:hAnsi="Courier New" w:cs="Courier New"/>
            <w:rtl/>
          </w:rPr>
          <w:t>صعرزجمه</w:t>
        </w:r>
      </w:ins>
      <w:r w:rsidRPr="00EE6742">
        <w:rPr>
          <w:rFonts w:ascii="Courier New" w:hAnsi="Courier New" w:cs="Courier New"/>
          <w:rtl/>
        </w:rPr>
        <w:t xml:space="preserve"> الله ان فى سنة</w:t>
      </w:r>
      <w:del w:id="91" w:author="Transkribus" w:date="2019-12-11T14:30:00Z">
        <w:r w:rsidRPr="009B6BCA">
          <w:rPr>
            <w:rFonts w:ascii="Courier New" w:hAnsi="Courier New" w:cs="Courier New"/>
            <w:rtl/>
          </w:rPr>
          <w:delText xml:space="preserve"> خمسمائة وتسعة وسبعين</w:delText>
        </w:r>
      </w:del>
    </w:p>
    <w:p w:rsidR="00623F08" w:rsidRPr="00EE6742" w:rsidRDefault="00623F08" w:rsidP="00623F08">
      <w:pPr>
        <w:pStyle w:val="NurText"/>
        <w:bidi/>
        <w:rPr>
          <w:rFonts w:ascii="Courier New" w:hAnsi="Courier New" w:cs="Courier New"/>
        </w:rPr>
      </w:pPr>
      <w:ins w:id="92" w:author="Transkribus" w:date="2019-12-11T14:30:00Z">
        <w:r w:rsidRPr="00EE6742">
          <w:rPr>
            <w:rFonts w:ascii="Courier New" w:hAnsi="Courier New" w:cs="Courier New"/>
            <w:rtl/>
          </w:rPr>
          <w:t>حمنيمافة وثسعه وسيعين</w:t>
        </w:r>
      </w:ins>
      <w:r w:rsidRPr="00EE6742">
        <w:rPr>
          <w:rFonts w:ascii="Courier New" w:hAnsi="Courier New" w:cs="Courier New"/>
          <w:rtl/>
        </w:rPr>
        <w:t xml:space="preserve"> قدم الى </w:t>
      </w:r>
      <w:del w:id="93" w:author="Transkribus" w:date="2019-12-11T14:30:00Z">
        <w:r w:rsidRPr="009B6BCA">
          <w:rPr>
            <w:rFonts w:ascii="Courier New" w:hAnsi="Courier New" w:cs="Courier New"/>
            <w:rtl/>
          </w:rPr>
          <w:delText>حلب الشيخ</w:delText>
        </w:r>
      </w:del>
      <w:ins w:id="94" w:author="Transkribus" w:date="2019-12-11T14:30:00Z">
        <w:r w:rsidRPr="00EE6742">
          <w:rPr>
            <w:rFonts w:ascii="Courier New" w:hAnsi="Courier New" w:cs="Courier New"/>
            <w:rtl/>
          </w:rPr>
          <w:t>خلب الشيح</w:t>
        </w:r>
      </w:ins>
      <w:r w:rsidRPr="00EE6742">
        <w:rPr>
          <w:rFonts w:ascii="Courier New" w:hAnsi="Courier New" w:cs="Courier New"/>
          <w:rtl/>
        </w:rPr>
        <w:t xml:space="preserve"> شهاب الدين عمر السهروردى و</w:t>
      </w:r>
      <w:del w:id="95" w:author="Transkribus" w:date="2019-12-11T14:30:00Z">
        <w:r w:rsidRPr="009B6BCA">
          <w:rPr>
            <w:rFonts w:ascii="Courier New" w:hAnsi="Courier New" w:cs="Courier New"/>
            <w:rtl/>
          </w:rPr>
          <w:delText>ن</w:delText>
        </w:r>
      </w:del>
      <w:ins w:id="96" w:author="Transkribus" w:date="2019-12-11T14:30:00Z">
        <w:r w:rsidRPr="00EE6742">
          <w:rPr>
            <w:rFonts w:ascii="Courier New" w:hAnsi="Courier New" w:cs="Courier New"/>
            <w:rtl/>
          </w:rPr>
          <w:t>ف</w:t>
        </w:r>
      </w:ins>
      <w:r w:rsidRPr="00EE6742">
        <w:rPr>
          <w:rFonts w:ascii="Courier New" w:hAnsi="Courier New" w:cs="Courier New"/>
          <w:rtl/>
        </w:rPr>
        <w:t>زل فى مدرسة</w:t>
      </w:r>
    </w:p>
    <w:p w:rsidR="00623F08" w:rsidRPr="00EE6742" w:rsidRDefault="00623F08" w:rsidP="00623F08">
      <w:pPr>
        <w:pStyle w:val="NurText"/>
        <w:bidi/>
        <w:rPr>
          <w:rFonts w:ascii="Courier New" w:hAnsi="Courier New" w:cs="Courier New"/>
        </w:rPr>
      </w:pPr>
      <w:r w:rsidRPr="00EE6742">
        <w:rPr>
          <w:rFonts w:ascii="Courier New" w:hAnsi="Courier New" w:cs="Courier New"/>
          <w:rtl/>
        </w:rPr>
        <w:t>ال</w:t>
      </w:r>
      <w:del w:id="97" w:author="Transkribus" w:date="2019-12-11T14:30:00Z">
        <w:r w:rsidRPr="009B6BCA">
          <w:rPr>
            <w:rFonts w:ascii="Courier New" w:hAnsi="Courier New" w:cs="Courier New"/>
            <w:rtl/>
          </w:rPr>
          <w:delText>ج</w:delText>
        </w:r>
      </w:del>
      <w:ins w:id="98" w:author="Transkribus" w:date="2019-12-11T14:30:00Z">
        <w:r w:rsidRPr="00EE6742">
          <w:rPr>
            <w:rFonts w:ascii="Courier New" w:hAnsi="Courier New" w:cs="Courier New"/>
            <w:rtl/>
          </w:rPr>
          <w:t>ح</w:t>
        </w:r>
      </w:ins>
      <w:r w:rsidRPr="00EE6742">
        <w:rPr>
          <w:rFonts w:ascii="Courier New" w:hAnsi="Courier New" w:cs="Courier New"/>
          <w:rtl/>
        </w:rPr>
        <w:t>لاو</w:t>
      </w:r>
      <w:del w:id="99" w:author="Transkribus" w:date="2019-12-11T14:30:00Z">
        <w:r w:rsidRPr="009B6BCA">
          <w:rPr>
            <w:rFonts w:ascii="Courier New" w:hAnsi="Courier New" w:cs="Courier New"/>
            <w:rtl/>
          </w:rPr>
          <w:delText>ي</w:delText>
        </w:r>
      </w:del>
      <w:ins w:id="100" w:author="Transkribus" w:date="2019-12-11T14:30:00Z">
        <w:r w:rsidRPr="00EE6742">
          <w:rPr>
            <w:rFonts w:ascii="Courier New" w:hAnsi="Courier New" w:cs="Courier New"/>
            <w:rtl/>
          </w:rPr>
          <w:t>ب</w:t>
        </w:r>
      </w:ins>
      <w:r w:rsidRPr="00EE6742">
        <w:rPr>
          <w:rFonts w:ascii="Courier New" w:hAnsi="Courier New" w:cs="Courier New"/>
          <w:rtl/>
        </w:rPr>
        <w:t xml:space="preserve">ة وكان مدرسها </w:t>
      </w:r>
      <w:del w:id="101" w:author="Transkribus" w:date="2019-12-11T14:30:00Z">
        <w:r w:rsidRPr="009B6BCA">
          <w:rPr>
            <w:rFonts w:ascii="Courier New" w:hAnsi="Courier New" w:cs="Courier New"/>
            <w:rtl/>
          </w:rPr>
          <w:delText>يومئذ الشريف رئيس 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2" w:author="Transkribus" w:date="2019-12-11T14:30:00Z">
        <w:r w:rsidRPr="00EE6742">
          <w:rPr>
            <w:rFonts w:ascii="Courier New" w:hAnsi="Courier New" w:cs="Courier New"/>
            <w:rtl/>
          </w:rPr>
          <w:t>رومثذ الشريفرئيس الحنقبة افتمجار الدين رجمة الله تلماجضر شهاب</w:t>
        </w:r>
      </w:ins>
    </w:p>
    <w:p w:rsidR="00623F08" w:rsidRPr="009B6BCA" w:rsidRDefault="00623F08" w:rsidP="00623F08">
      <w:pPr>
        <w:pStyle w:val="NurText"/>
        <w:bidi/>
        <w:rPr>
          <w:del w:id="103" w:author="Transkribus" w:date="2019-12-11T14:30:00Z"/>
          <w:rFonts w:ascii="Courier New" w:hAnsi="Courier New" w:cs="Courier New"/>
        </w:rPr>
      </w:pPr>
      <w:dir w:val="rtl">
        <w:dir w:val="rtl">
          <w:del w:id="104" w:author="Transkribus" w:date="2019-12-11T14:30:00Z">
            <w:r w:rsidRPr="009B6BCA">
              <w:rPr>
                <w:rFonts w:ascii="Courier New" w:hAnsi="Courier New" w:cs="Courier New"/>
                <w:rtl/>
              </w:rPr>
              <w:delText>حنفية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05" w:author="Transkribus" w:date="2019-12-11T14:30:00Z"/>
          <w:rFonts w:ascii="Courier New" w:hAnsi="Courier New" w:cs="Courier New"/>
        </w:rPr>
      </w:pPr>
      <w:dir w:val="rtl">
        <w:dir w:val="rtl">
          <w:del w:id="106" w:author="Transkribus" w:date="2019-12-11T14:30:00Z">
            <w:r w:rsidRPr="009B6BCA">
              <w:rPr>
                <w:rFonts w:ascii="Courier New" w:hAnsi="Courier New" w:cs="Courier New"/>
                <w:rtl/>
              </w:rPr>
              <w:delText xml:space="preserve">افتخار </w:delText>
            </w:r>
          </w:del>
          <w:r w:rsidRPr="00EE6742">
            <w:rPr>
              <w:rFonts w:ascii="Courier New" w:hAnsi="Courier New" w:cs="Courier New"/>
              <w:rtl/>
            </w:rPr>
            <w:t xml:space="preserve">الدين </w:t>
          </w:r>
          <w:del w:id="107" w:author="Transkribus" w:date="2019-12-11T14:30:00Z">
            <w:r w:rsidRPr="009B6BCA">
              <w:rPr>
                <w:rFonts w:ascii="Courier New" w:hAnsi="Courier New" w:cs="Courier New"/>
                <w:rtl/>
              </w:rPr>
              <w:delText>رحمه الله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del w:id="108" w:author="Transkribus" w:date="2019-12-11T14:30:00Z">
            <w:r w:rsidRPr="009B6BCA">
              <w:rPr>
                <w:rFonts w:ascii="Courier New" w:hAnsi="Courier New" w:cs="Courier New"/>
                <w:rtl/>
              </w:rPr>
              <w:delText>فلما حضر شهاب الدين الدرس وبحث</w:delText>
            </w:r>
          </w:del>
          <w:ins w:id="109" w:author="Transkribus" w:date="2019-12-11T14:30:00Z">
            <w:r w:rsidRPr="00EE6742">
              <w:rPr>
                <w:rFonts w:ascii="Courier New" w:hAnsi="Courier New" w:cs="Courier New"/>
                <w:rtl/>
              </w:rPr>
              <w:t>الدوس ويحب</w:t>
            </w:r>
          </w:ins>
          <w:r w:rsidRPr="00EE6742">
            <w:rPr>
              <w:rFonts w:ascii="Courier New" w:hAnsi="Courier New" w:cs="Courier New"/>
              <w:rtl/>
            </w:rPr>
            <w:t xml:space="preserve"> مع الفقهاء </w:t>
          </w:r>
          <w:del w:id="110" w:author="Transkribus" w:date="2019-12-11T14:30:00Z">
            <w:r w:rsidRPr="009B6BCA">
              <w:rPr>
                <w:rFonts w:ascii="Courier New" w:hAnsi="Courier New" w:cs="Courier New"/>
                <w:rtl/>
              </w:rPr>
              <w:delText>وكان لابس</w:delText>
            </w:r>
          </w:del>
          <w:ins w:id="111" w:author="Transkribus" w:date="2019-12-11T14:30:00Z">
            <w:r w:rsidRPr="00EE6742">
              <w:rPr>
                <w:rFonts w:ascii="Courier New" w:hAnsi="Courier New" w:cs="Courier New"/>
                <w:rtl/>
              </w:rPr>
              <w:t>كمان لأيس</w:t>
            </w:r>
          </w:ins>
          <w:r w:rsidRPr="00EE6742">
            <w:rPr>
              <w:rFonts w:ascii="Courier New" w:hAnsi="Courier New" w:cs="Courier New"/>
              <w:rtl/>
            </w:rPr>
            <w:t xml:space="preserve"> دلق وهو </w:t>
          </w:r>
          <w:del w:id="112" w:author="Transkribus" w:date="2019-12-11T14:30:00Z">
            <w:r w:rsidRPr="009B6BCA">
              <w:rPr>
                <w:rFonts w:ascii="Courier New" w:hAnsi="Courier New" w:cs="Courier New"/>
                <w:rtl/>
              </w:rPr>
              <w:delText>مجرد بابريق وعكاز</w:delText>
            </w:r>
          </w:del>
          <w:ins w:id="113" w:author="Transkribus" w:date="2019-12-11T14:30:00Z">
            <w:r w:rsidRPr="00EE6742">
              <w:rPr>
                <w:rFonts w:ascii="Courier New" w:hAnsi="Courier New" w:cs="Courier New"/>
                <w:rtl/>
              </w:rPr>
              <w:t>مجرديابر بق وهكارحست</w:t>
            </w:r>
          </w:ins>
          <w:r w:rsidRPr="00EE6742">
            <w:rPr>
              <w:rFonts w:ascii="Courier New" w:hAnsi="Courier New" w:cs="Courier New"/>
              <w:rtl/>
            </w:rPr>
            <w:t xml:space="preserve"> وما </w:t>
          </w:r>
          <w:del w:id="114" w:author="Transkribus" w:date="2019-12-11T14:30:00Z">
            <w:r w:rsidRPr="009B6BCA">
              <w:rPr>
                <w:rFonts w:ascii="Courier New" w:hAnsi="Courier New" w:cs="Courier New"/>
                <w:rtl/>
              </w:rPr>
              <w:delText>كان احد يعرفه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15" w:author="Transkribus" w:date="2019-12-11T14:30:00Z">
            <w:r w:rsidRPr="00EE6742">
              <w:rPr>
                <w:rFonts w:ascii="Courier New" w:hAnsi="Courier New" w:cs="Courier New"/>
                <w:rtl/>
              </w:rPr>
              <w:t>كمان أحمد</w:t>
            </w:r>
          </w:ins>
          <w:r>
            <w:t>‬</w:t>
          </w:r>
          <w:r>
            <w:t>‬</w:t>
          </w:r>
        </w:dir>
      </w:dir>
    </w:p>
    <w:p w:rsidR="00623F08" w:rsidRPr="00EE6742" w:rsidRDefault="00623F08" w:rsidP="00623F08">
      <w:pPr>
        <w:pStyle w:val="NurText"/>
        <w:bidi/>
        <w:rPr>
          <w:ins w:id="116" w:author="Transkribus" w:date="2019-12-11T14:30:00Z"/>
          <w:rFonts w:ascii="Courier New" w:hAnsi="Courier New" w:cs="Courier New"/>
        </w:rPr>
      </w:pPr>
      <w:dir w:val="rtl">
        <w:dir w:val="rtl">
          <w:del w:id="117" w:author="Transkribus" w:date="2019-12-11T14:30:00Z">
            <w:r w:rsidRPr="009B6BCA">
              <w:rPr>
                <w:rFonts w:ascii="Courier New" w:hAnsi="Courier New" w:cs="Courier New"/>
                <w:rtl/>
              </w:rPr>
              <w:delText>فلما بحث وتميز</w:delText>
            </w:r>
          </w:del>
          <w:ins w:id="118" w:author="Transkribus" w:date="2019-12-11T14:30:00Z">
            <w:r w:rsidRPr="00EE6742">
              <w:rPr>
                <w:rFonts w:ascii="Courier New" w:hAnsi="Courier New" w:cs="Courier New"/>
                <w:rtl/>
              </w:rPr>
              <w:t>ابقرفه تلماسحب وغمير</w:t>
            </w:r>
          </w:ins>
          <w:r w:rsidRPr="00EE6742">
            <w:rPr>
              <w:rFonts w:ascii="Courier New" w:hAnsi="Courier New" w:cs="Courier New"/>
              <w:rtl/>
            </w:rPr>
            <w:t xml:space="preserve"> بين الفقهاء وعلم ا</w:t>
          </w:r>
          <w:del w:id="119" w:author="Transkribus" w:date="2019-12-11T14:30:00Z">
            <w:r w:rsidRPr="009B6BCA">
              <w:rPr>
                <w:rFonts w:ascii="Courier New" w:hAnsi="Courier New" w:cs="Courier New"/>
                <w:rtl/>
              </w:rPr>
              <w:delText>ف</w:delText>
            </w:r>
          </w:del>
          <w:ins w:id="120" w:author="Transkribus" w:date="2019-12-11T14:30:00Z">
            <w:r w:rsidRPr="00EE6742">
              <w:rPr>
                <w:rFonts w:ascii="Courier New" w:hAnsi="Courier New" w:cs="Courier New"/>
                <w:rtl/>
              </w:rPr>
              <w:t>ل</w:t>
            </w:r>
          </w:ins>
          <w:r w:rsidRPr="00EE6742">
            <w:rPr>
              <w:rFonts w:ascii="Courier New" w:hAnsi="Courier New" w:cs="Courier New"/>
              <w:rtl/>
            </w:rPr>
            <w:t>ت</w:t>
          </w:r>
          <w:del w:id="121" w:author="Transkribus" w:date="2019-12-11T14:30:00Z">
            <w:r w:rsidRPr="009B6BCA">
              <w:rPr>
                <w:rFonts w:ascii="Courier New" w:hAnsi="Courier New" w:cs="Courier New"/>
                <w:rtl/>
              </w:rPr>
              <w:delText>خ</w:delText>
            </w:r>
          </w:del>
          <w:ins w:id="122" w:author="Transkribus" w:date="2019-12-11T14:30:00Z">
            <w:r w:rsidRPr="00EE6742">
              <w:rPr>
                <w:rFonts w:ascii="Courier New" w:hAnsi="Courier New" w:cs="Courier New"/>
                <w:rtl/>
              </w:rPr>
              <w:t>ج</w:t>
            </w:r>
          </w:ins>
          <w:r w:rsidRPr="00EE6742">
            <w:rPr>
              <w:rFonts w:ascii="Courier New" w:hAnsi="Courier New" w:cs="Courier New"/>
              <w:rtl/>
            </w:rPr>
            <w:t>ار الدين ا</w:t>
          </w:r>
          <w:del w:id="123" w:author="Transkribus" w:date="2019-12-11T14:30:00Z">
            <w:r w:rsidRPr="009B6BCA">
              <w:rPr>
                <w:rFonts w:ascii="Courier New" w:hAnsi="Courier New" w:cs="Courier New"/>
                <w:rtl/>
              </w:rPr>
              <w:delText>ن</w:delText>
            </w:r>
          </w:del>
          <w:ins w:id="124" w:author="Transkribus" w:date="2019-12-11T14:30:00Z">
            <w:r w:rsidRPr="00EE6742">
              <w:rPr>
                <w:rFonts w:ascii="Courier New" w:hAnsi="Courier New" w:cs="Courier New"/>
                <w:rtl/>
              </w:rPr>
              <w:t>ل</w:t>
            </w:r>
          </w:ins>
          <w:r w:rsidRPr="00EE6742">
            <w:rPr>
              <w:rFonts w:ascii="Courier New" w:hAnsi="Courier New" w:cs="Courier New"/>
              <w:rtl/>
            </w:rPr>
            <w:t xml:space="preserve">ه فاضل </w:t>
          </w:r>
          <w:del w:id="125" w:author="Transkribus" w:date="2019-12-11T14:30:00Z">
            <w:r w:rsidRPr="009B6BCA">
              <w:rPr>
                <w:rFonts w:ascii="Courier New" w:hAnsi="Courier New" w:cs="Courier New"/>
                <w:rtl/>
              </w:rPr>
              <w:delText>اخ</w:delText>
            </w:r>
          </w:del>
          <w:ins w:id="126" w:author="Transkribus" w:date="2019-12-11T14:30:00Z">
            <w:r w:rsidRPr="00EE6742">
              <w:rPr>
                <w:rFonts w:ascii="Courier New" w:hAnsi="Courier New" w:cs="Courier New"/>
                <w:rtl/>
              </w:rPr>
              <w:t>أح</w:t>
            </w:r>
          </w:ins>
          <w:r w:rsidRPr="00EE6742">
            <w:rPr>
              <w:rFonts w:ascii="Courier New" w:hAnsi="Courier New" w:cs="Courier New"/>
              <w:rtl/>
            </w:rPr>
            <w:t xml:space="preserve">رج له </w:t>
          </w:r>
          <w:del w:id="127" w:author="Transkribus" w:date="2019-12-11T14:30:00Z">
            <w:r w:rsidRPr="009B6BCA">
              <w:rPr>
                <w:rFonts w:ascii="Courier New" w:hAnsi="Courier New" w:cs="Courier New"/>
                <w:rtl/>
              </w:rPr>
              <w:delText>ثوبا عتابيا</w:delText>
            </w:r>
          </w:del>
          <w:ins w:id="128" w:author="Transkribus" w:date="2019-12-11T14:30:00Z">
            <w:r w:rsidRPr="00EE6742">
              <w:rPr>
                <w:rFonts w:ascii="Courier New" w:hAnsi="Courier New" w:cs="Courier New"/>
                <w:rtl/>
              </w:rPr>
              <w:t>و باعناسا</w:t>
            </w:r>
          </w:ins>
          <w:r w:rsidRPr="00EE6742">
            <w:rPr>
              <w:rFonts w:ascii="Courier New" w:hAnsi="Courier New" w:cs="Courier New"/>
              <w:rtl/>
            </w:rPr>
            <w:t xml:space="preserve"> وغلالة</w:t>
          </w:r>
          <w:del w:id="129" w:author="Transkribus" w:date="2019-12-11T14:30:00Z">
            <w:r w:rsidRPr="009B6BCA">
              <w:rPr>
                <w:rFonts w:ascii="Courier New" w:hAnsi="Courier New" w:cs="Courier New"/>
                <w:rtl/>
              </w:rPr>
              <w:delText xml:space="preserve"> ولباسا وبقيارا</w:delText>
            </w:r>
          </w:del>
          <w:r>
            <w:t>‬</w:t>
          </w:r>
          <w:r>
            <w:t>‬</w:t>
          </w:r>
        </w:dir>
      </w:dir>
    </w:p>
    <w:p w:rsidR="00623F08" w:rsidRPr="00EE6742" w:rsidRDefault="00623F08" w:rsidP="00623F08">
      <w:pPr>
        <w:pStyle w:val="NurText"/>
        <w:bidi/>
        <w:rPr>
          <w:ins w:id="130" w:author="Transkribus" w:date="2019-12-11T14:30:00Z"/>
          <w:rFonts w:ascii="Courier New" w:hAnsi="Courier New" w:cs="Courier New"/>
        </w:rPr>
      </w:pPr>
      <w:ins w:id="131" w:author="Transkribus" w:date="2019-12-11T14:30:00Z">
        <w:r w:rsidRPr="00EE6742">
          <w:rPr>
            <w:rFonts w:ascii="Courier New" w:hAnsi="Courier New" w:cs="Courier New"/>
            <w:rtl/>
          </w:rPr>
          <w:t>ولياساو بعيارا</w:t>
        </w:r>
      </w:ins>
      <w:r w:rsidRPr="00EE6742">
        <w:rPr>
          <w:rFonts w:ascii="Courier New" w:hAnsi="Courier New" w:cs="Courier New"/>
          <w:rtl/>
        </w:rPr>
        <w:t xml:space="preserve"> وقال </w:t>
      </w:r>
      <w:del w:id="132" w:author="Transkribus" w:date="2019-12-11T14:30:00Z">
        <w:r w:rsidRPr="009B6BCA">
          <w:rPr>
            <w:rFonts w:ascii="Courier New" w:hAnsi="Courier New" w:cs="Courier New"/>
            <w:rtl/>
          </w:rPr>
          <w:delText>لولده تروح</w:delText>
        </w:r>
      </w:del>
      <w:ins w:id="133" w:author="Transkribus" w:date="2019-12-11T14:30:00Z">
        <w:r w:rsidRPr="00EE6742">
          <w:rPr>
            <w:rFonts w:ascii="Courier New" w:hAnsi="Courier New" w:cs="Courier New"/>
            <w:rtl/>
          </w:rPr>
          <w:t>لولدمروج</w:t>
        </w:r>
      </w:ins>
      <w:r w:rsidRPr="00EE6742">
        <w:rPr>
          <w:rFonts w:ascii="Courier New" w:hAnsi="Courier New" w:cs="Courier New"/>
          <w:rtl/>
        </w:rPr>
        <w:t xml:space="preserve"> الى هذا </w:t>
      </w:r>
      <w:del w:id="134" w:author="Transkribus" w:date="2019-12-11T14:30:00Z">
        <w:r w:rsidRPr="009B6BCA">
          <w:rPr>
            <w:rFonts w:ascii="Courier New" w:hAnsi="Courier New" w:cs="Courier New"/>
            <w:rtl/>
          </w:rPr>
          <w:delText>الفقير وتقول</w:delText>
        </w:r>
      </w:del>
      <w:ins w:id="135" w:author="Transkribus" w:date="2019-12-11T14:30:00Z">
        <w:r w:rsidRPr="00EE6742">
          <w:rPr>
            <w:rFonts w:ascii="Courier New" w:hAnsi="Courier New" w:cs="Courier New"/>
            <w:rtl/>
          </w:rPr>
          <w:t>الفقر وففول</w:t>
        </w:r>
      </w:ins>
      <w:r w:rsidRPr="00EE6742">
        <w:rPr>
          <w:rFonts w:ascii="Courier New" w:hAnsi="Courier New" w:cs="Courier New"/>
          <w:rtl/>
        </w:rPr>
        <w:t xml:space="preserve"> له والدى </w:t>
      </w:r>
      <w:del w:id="136" w:author="Transkribus" w:date="2019-12-11T14:30:00Z">
        <w:r w:rsidRPr="009B6BCA">
          <w:rPr>
            <w:rFonts w:ascii="Courier New" w:hAnsi="Courier New" w:cs="Courier New"/>
            <w:rtl/>
          </w:rPr>
          <w:delText>ي</w:delText>
        </w:r>
      </w:del>
      <w:ins w:id="137" w:author="Transkribus" w:date="2019-12-11T14:30:00Z">
        <w:r w:rsidRPr="00EE6742">
          <w:rPr>
            <w:rFonts w:ascii="Courier New" w:hAnsi="Courier New" w:cs="Courier New"/>
            <w:rtl/>
          </w:rPr>
          <w:t>ب</w:t>
        </w:r>
      </w:ins>
      <w:r w:rsidRPr="00EE6742">
        <w:rPr>
          <w:rFonts w:ascii="Courier New" w:hAnsi="Courier New" w:cs="Courier New"/>
          <w:rtl/>
        </w:rPr>
        <w:t xml:space="preserve">سلم عليك ويقول لك </w:t>
      </w:r>
      <w:del w:id="138" w:author="Transkribus" w:date="2019-12-11T14:30:00Z">
        <w:r w:rsidRPr="009B6BCA">
          <w:rPr>
            <w:rFonts w:ascii="Courier New" w:hAnsi="Courier New" w:cs="Courier New"/>
            <w:rtl/>
          </w:rPr>
          <w:delText>انت رجل فقيه وتحضر الدرس بين</w:delText>
        </w:r>
      </w:del>
      <w:ins w:id="139" w:author="Transkribus" w:date="2019-12-11T14:30:00Z">
        <w:r w:rsidRPr="00EE6742">
          <w:rPr>
            <w:rFonts w:ascii="Courier New" w:hAnsi="Courier New" w:cs="Courier New"/>
            <w:rtl/>
          </w:rPr>
          <w:t>أبت</w:t>
        </w:r>
      </w:ins>
    </w:p>
    <w:p w:rsidR="00623F08" w:rsidRPr="00EE6742" w:rsidRDefault="00623F08" w:rsidP="00623F08">
      <w:pPr>
        <w:pStyle w:val="NurText"/>
        <w:bidi/>
        <w:rPr>
          <w:rFonts w:ascii="Courier New" w:hAnsi="Courier New" w:cs="Courier New"/>
        </w:rPr>
      </w:pPr>
      <w:ins w:id="140" w:author="Transkribus" w:date="2019-12-11T14:30:00Z">
        <w:r w:rsidRPr="00EE6742">
          <w:rPr>
            <w:rFonts w:ascii="Courier New" w:hAnsi="Courier New" w:cs="Courier New"/>
            <w:rtl/>
          </w:rPr>
          <w:t>ابرخل فتيه وجغر الدوس ببين</w:t>
        </w:r>
      </w:ins>
      <w:r w:rsidRPr="00EE6742">
        <w:rPr>
          <w:rFonts w:ascii="Courier New" w:hAnsi="Courier New" w:cs="Courier New"/>
          <w:rtl/>
        </w:rPr>
        <w:t xml:space="preserve"> الفقهاء وقد </w:t>
      </w:r>
      <w:del w:id="141" w:author="Transkribus" w:date="2019-12-11T14:30:00Z">
        <w:r w:rsidRPr="009B6BCA">
          <w:rPr>
            <w:rFonts w:ascii="Courier New" w:hAnsi="Courier New" w:cs="Courier New"/>
            <w:rtl/>
          </w:rPr>
          <w:delText>سير لك شيئا تكون تلبسه اذا حضرت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2" w:author="Transkribus" w:date="2019-12-11T14:30:00Z">
        <w:r w:rsidRPr="00EE6742">
          <w:rPr>
            <w:rFonts w:ascii="Courier New" w:hAnsi="Courier New" w:cs="Courier New"/>
            <w:rtl/>
          </w:rPr>
          <w:t>شيرلك شيا بكون تليسه الذاحصرت علماوضل ولدي</w:t>
        </w:r>
      </w:ins>
    </w:p>
    <w:p w:rsidR="00623F08" w:rsidRPr="00EE6742" w:rsidRDefault="00623F08" w:rsidP="00623F08">
      <w:pPr>
        <w:pStyle w:val="NurText"/>
        <w:bidi/>
        <w:rPr>
          <w:ins w:id="143" w:author="Transkribus" w:date="2019-12-11T14:30:00Z"/>
          <w:rFonts w:ascii="Courier New" w:hAnsi="Courier New" w:cs="Courier New"/>
        </w:rPr>
      </w:pPr>
      <w:dir w:val="rtl">
        <w:dir w:val="rtl">
          <w:del w:id="144" w:author="Transkribus" w:date="2019-12-11T14:30:00Z">
            <w:r w:rsidRPr="009B6BCA">
              <w:rPr>
                <w:rFonts w:ascii="Courier New" w:hAnsi="Courier New" w:cs="Courier New"/>
                <w:rtl/>
              </w:rPr>
              <w:delText>فلما وصل ولده</w:delText>
            </w:r>
          </w:del>
          <w:r w:rsidRPr="00EE6742">
            <w:rPr>
              <w:rFonts w:ascii="Courier New" w:hAnsi="Courier New" w:cs="Courier New"/>
              <w:rtl/>
            </w:rPr>
            <w:t xml:space="preserve"> الى الش</w:t>
          </w:r>
          <w:del w:id="145" w:author="Transkribus" w:date="2019-12-11T14:30:00Z">
            <w:r w:rsidRPr="009B6BCA">
              <w:rPr>
                <w:rFonts w:ascii="Courier New" w:hAnsi="Courier New" w:cs="Courier New"/>
                <w:rtl/>
              </w:rPr>
              <w:delText>يخ</w:delText>
            </w:r>
          </w:del>
          <w:ins w:id="146" w:author="Transkribus" w:date="2019-12-11T14:30:00Z">
            <w:r w:rsidRPr="00EE6742">
              <w:rPr>
                <w:rFonts w:ascii="Courier New" w:hAnsi="Courier New" w:cs="Courier New"/>
                <w:rtl/>
              </w:rPr>
              <w:t>ع</w:t>
            </w:r>
          </w:ins>
          <w:r w:rsidRPr="00EE6742">
            <w:rPr>
              <w:rFonts w:ascii="Courier New" w:hAnsi="Courier New" w:cs="Courier New"/>
              <w:rtl/>
            </w:rPr>
            <w:t xml:space="preserve"> شهاب الدين وقال </w:t>
          </w:r>
          <w:del w:id="147" w:author="Transkribus" w:date="2019-12-11T14:30:00Z">
            <w:r w:rsidRPr="009B6BCA">
              <w:rPr>
                <w:rFonts w:ascii="Courier New" w:hAnsi="Courier New" w:cs="Courier New"/>
                <w:rtl/>
              </w:rPr>
              <w:delText>له ما اوصاه</w:delText>
            </w:r>
          </w:del>
          <w:ins w:id="148" w:author="Transkribus" w:date="2019-12-11T14:30:00Z">
            <w:r w:rsidRPr="00EE6742">
              <w:rPr>
                <w:rFonts w:ascii="Courier New" w:hAnsi="Courier New" w:cs="Courier New"/>
                <w:rtl/>
              </w:rPr>
              <w:t>لهما أو ساه</w:t>
            </w:r>
          </w:ins>
          <w:r w:rsidRPr="00EE6742">
            <w:rPr>
              <w:rFonts w:ascii="Courier New" w:hAnsi="Courier New" w:cs="Courier New"/>
              <w:rtl/>
            </w:rPr>
            <w:t xml:space="preserve"> سكت ساعة وقال </w:t>
          </w:r>
          <w:del w:id="149" w:author="Transkribus" w:date="2019-12-11T14:30:00Z">
            <w:r w:rsidRPr="009B6BCA">
              <w:rPr>
                <w:rFonts w:ascii="Courier New" w:hAnsi="Courier New" w:cs="Courier New"/>
                <w:rtl/>
              </w:rPr>
              <w:delText>يا ولدى حط</w:delText>
            </w:r>
          </w:del>
          <w:ins w:id="150" w:author="Transkribus" w:date="2019-12-11T14:30:00Z">
            <w:r w:rsidRPr="00EE6742">
              <w:rPr>
                <w:rFonts w:ascii="Courier New" w:hAnsi="Courier New" w:cs="Courier New"/>
                <w:rtl/>
              </w:rPr>
              <w:t>باولدى جط</w:t>
            </w:r>
          </w:ins>
          <w:r w:rsidRPr="00EE6742">
            <w:rPr>
              <w:rFonts w:ascii="Courier New" w:hAnsi="Courier New" w:cs="Courier New"/>
              <w:rtl/>
            </w:rPr>
            <w:t xml:space="preserve"> هذا </w:t>
          </w:r>
          <w:del w:id="151" w:author="Transkribus" w:date="2019-12-11T14:30:00Z">
            <w:r w:rsidRPr="009B6BCA">
              <w:rPr>
                <w:rFonts w:ascii="Courier New" w:hAnsi="Courier New" w:cs="Courier New"/>
                <w:rtl/>
              </w:rPr>
              <w:delText>القماش وتفضل اقض</w:delText>
            </w:r>
          </w:del>
          <w:ins w:id="152" w:author="Transkribus" w:date="2019-12-11T14:30:00Z">
            <w:r w:rsidRPr="00EE6742">
              <w:rPr>
                <w:rFonts w:ascii="Courier New" w:hAnsi="Courier New" w:cs="Courier New"/>
                <w:rtl/>
              </w:rPr>
              <w:t>القماس وففضل</w:t>
            </w:r>
          </w:ins>
          <w:r>
            <w:t>‬</w:t>
          </w:r>
          <w:r>
            <w:t>‬</w:t>
          </w:r>
        </w:dir>
      </w:dir>
    </w:p>
    <w:p w:rsidR="00623F08" w:rsidRPr="009B6BCA" w:rsidRDefault="00623F08" w:rsidP="00623F08">
      <w:pPr>
        <w:pStyle w:val="NurText"/>
        <w:bidi/>
        <w:rPr>
          <w:del w:id="153" w:author="Transkribus" w:date="2019-12-11T14:30:00Z"/>
          <w:rFonts w:ascii="Courier New" w:hAnsi="Courier New" w:cs="Courier New"/>
        </w:rPr>
      </w:pPr>
      <w:ins w:id="154" w:author="Transkribus" w:date="2019-12-11T14:30:00Z">
        <w:r w:rsidRPr="00EE6742">
          <w:rPr>
            <w:rFonts w:ascii="Courier New" w:hAnsi="Courier New" w:cs="Courier New"/>
            <w:rtl/>
          </w:rPr>
          <w:t>ابضر</w:t>
        </w:r>
      </w:ins>
      <w:r w:rsidRPr="00EE6742">
        <w:rPr>
          <w:rFonts w:ascii="Courier New" w:hAnsi="Courier New" w:cs="Courier New"/>
          <w:rtl/>
        </w:rPr>
        <w:t xml:space="preserve"> لى </w:t>
      </w:r>
      <w:del w:id="155" w:author="Transkribus" w:date="2019-12-11T14:30:00Z">
        <w:r w:rsidRPr="009B6BCA">
          <w:rPr>
            <w:rFonts w:ascii="Courier New" w:hAnsi="Courier New" w:cs="Courier New"/>
            <w:rtl/>
          </w:rPr>
          <w:delText>حاجة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23F08" w:rsidRPr="00EE6742" w:rsidRDefault="00623F08" w:rsidP="00623F08">
      <w:pPr>
        <w:pStyle w:val="NurText"/>
        <w:bidi/>
        <w:rPr>
          <w:ins w:id="156" w:author="Transkribus" w:date="2019-12-11T14:30:00Z"/>
          <w:rFonts w:ascii="Courier New" w:hAnsi="Courier New" w:cs="Courier New"/>
        </w:rPr>
      </w:pPr>
      <w:dir w:val="rtl">
        <w:dir w:val="rtl">
          <w:del w:id="157" w:author="Transkribus" w:date="2019-12-11T14:30:00Z">
            <w:r w:rsidRPr="009B6BCA">
              <w:rPr>
                <w:rFonts w:ascii="Courier New" w:hAnsi="Courier New" w:cs="Courier New"/>
                <w:rtl/>
              </w:rPr>
              <w:delText>واخرج له فص بلخش فى قدر بيضة الدجاجة</w:delText>
            </w:r>
          </w:del>
          <w:ins w:id="158" w:author="Transkribus" w:date="2019-12-11T14:30:00Z">
            <w:r w:rsidRPr="00EE6742">
              <w:rPr>
                <w:rFonts w:ascii="Courier New" w:hAnsi="Courier New" w:cs="Courier New"/>
                <w:rtl/>
              </w:rPr>
              <w:t>جاجه واكرجله فس بلحس فى مدريضة الدماجة</w:t>
            </w:r>
          </w:ins>
          <w:r w:rsidRPr="00EE6742">
            <w:rPr>
              <w:rFonts w:ascii="Courier New" w:hAnsi="Courier New" w:cs="Courier New"/>
              <w:rtl/>
            </w:rPr>
            <w:t xml:space="preserve"> رمانى </w:t>
          </w:r>
          <w:del w:id="159" w:author="Transkribus" w:date="2019-12-11T14:30:00Z">
            <w:r w:rsidRPr="009B6BCA">
              <w:rPr>
                <w:rFonts w:ascii="Courier New" w:hAnsi="Courier New" w:cs="Courier New"/>
                <w:rtl/>
              </w:rPr>
              <w:delText>ما ملك احد مثله</w:delText>
            </w:r>
          </w:del>
          <w:ins w:id="160" w:author="Transkribus" w:date="2019-12-11T14:30:00Z">
            <w:r w:rsidRPr="00EE6742">
              <w:rPr>
                <w:rFonts w:ascii="Courier New" w:hAnsi="Courier New" w:cs="Courier New"/>
                <w:rtl/>
              </w:rPr>
              <w:t>ماملك أحمد متله</w:t>
            </w:r>
          </w:ins>
          <w:r w:rsidRPr="00EE6742">
            <w:rPr>
              <w:rFonts w:ascii="Courier New" w:hAnsi="Courier New" w:cs="Courier New"/>
              <w:rtl/>
            </w:rPr>
            <w:t xml:space="preserve"> فى </w:t>
          </w:r>
          <w:del w:id="161" w:author="Transkribus" w:date="2019-12-11T14:30:00Z">
            <w:r w:rsidRPr="009B6BCA">
              <w:rPr>
                <w:rFonts w:ascii="Courier New" w:hAnsi="Courier New" w:cs="Courier New"/>
                <w:rtl/>
              </w:rPr>
              <w:delText xml:space="preserve">قده ولونه </w:delText>
            </w:r>
          </w:del>
          <w:ins w:id="162" w:author="Transkribus" w:date="2019-12-11T14:30:00Z">
            <w:r w:rsidRPr="00EE6742">
              <w:rPr>
                <w:rFonts w:ascii="Courier New" w:hAnsi="Courier New" w:cs="Courier New"/>
                <w:rtl/>
              </w:rPr>
              <w:t>فديولونة</w:t>
            </w:r>
          </w:ins>
          <w:r>
            <w:t>‬</w:t>
          </w:r>
          <w:r>
            <w:t>‬</w:t>
          </w:r>
        </w:dir>
      </w:dir>
    </w:p>
    <w:p w:rsidR="00623F08" w:rsidRPr="00EE6742" w:rsidRDefault="00623F08" w:rsidP="00623F08">
      <w:pPr>
        <w:pStyle w:val="NurText"/>
        <w:bidi/>
        <w:rPr>
          <w:rFonts w:ascii="Courier New" w:hAnsi="Courier New" w:cs="Courier New"/>
        </w:rPr>
      </w:pPr>
      <w:r w:rsidRPr="00EE6742">
        <w:rPr>
          <w:rFonts w:ascii="Courier New" w:hAnsi="Courier New" w:cs="Courier New"/>
          <w:rtl/>
        </w:rPr>
        <w:t xml:space="preserve">وقال </w:t>
      </w:r>
      <w:del w:id="163" w:author="Transkribus" w:date="2019-12-11T14:30:00Z">
        <w:r w:rsidRPr="009B6BCA">
          <w:rPr>
            <w:rFonts w:ascii="Courier New" w:hAnsi="Courier New" w:cs="Courier New"/>
            <w:rtl/>
          </w:rPr>
          <w:delText>ت</w:delText>
        </w:r>
      </w:del>
      <w:ins w:id="164" w:author="Transkribus" w:date="2019-12-11T14:30:00Z">
        <w:r w:rsidRPr="00EE6742">
          <w:rPr>
            <w:rFonts w:ascii="Courier New" w:hAnsi="Courier New" w:cs="Courier New"/>
            <w:rtl/>
          </w:rPr>
          <w:t>ب</w:t>
        </w:r>
      </w:ins>
      <w:r w:rsidRPr="00EE6742">
        <w:rPr>
          <w:rFonts w:ascii="Courier New" w:hAnsi="Courier New" w:cs="Courier New"/>
          <w:rtl/>
        </w:rPr>
        <w:t>رو</w:t>
      </w:r>
      <w:del w:id="165" w:author="Transkribus" w:date="2019-12-11T14:30:00Z">
        <w:r w:rsidRPr="009B6BCA">
          <w:rPr>
            <w:rFonts w:ascii="Courier New" w:hAnsi="Courier New" w:cs="Courier New"/>
            <w:rtl/>
          </w:rPr>
          <w:delText>ح</w:delText>
        </w:r>
      </w:del>
      <w:ins w:id="166" w:author="Transkribus" w:date="2019-12-11T14:30:00Z">
        <w:r w:rsidRPr="00EE6742">
          <w:rPr>
            <w:rFonts w:ascii="Courier New" w:hAnsi="Courier New" w:cs="Courier New"/>
            <w:rtl/>
          </w:rPr>
          <w:t>ج</w:t>
        </w:r>
      </w:ins>
      <w:r w:rsidRPr="00EE6742">
        <w:rPr>
          <w:rFonts w:ascii="Courier New" w:hAnsi="Courier New" w:cs="Courier New"/>
          <w:rtl/>
        </w:rPr>
        <w:t xml:space="preserve"> الى السوق تنادى على هذا </w:t>
      </w:r>
      <w:del w:id="167" w:author="Transkribus" w:date="2019-12-11T14:30:00Z">
        <w:r w:rsidRPr="009B6BCA">
          <w:rPr>
            <w:rFonts w:ascii="Courier New" w:hAnsi="Courier New" w:cs="Courier New"/>
            <w:rtl/>
          </w:rPr>
          <w:delText>الفص ومهما جاب لا تطلق بيعه حتى تعرفني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8" w:author="Transkribus" w:date="2019-12-11T14:30:00Z">
        <w:r w:rsidRPr="00EE6742">
          <w:rPr>
            <w:rFonts w:ascii="Courier New" w:hAnsi="Courier New" w:cs="Courier New"/>
            <w:rtl/>
          </w:rPr>
          <w:t>الفضر ومهماجاب الاتطلق سعه ٣تى تمعرفنى علماوسل</w:t>
        </w:r>
      </w:ins>
    </w:p>
    <w:p w:rsidR="00623F08" w:rsidRPr="00EE6742" w:rsidRDefault="00623F08" w:rsidP="00623F08">
      <w:pPr>
        <w:pStyle w:val="NurText"/>
        <w:bidi/>
        <w:rPr>
          <w:ins w:id="169" w:author="Transkribus" w:date="2019-12-11T14:30:00Z"/>
          <w:rFonts w:ascii="Courier New" w:hAnsi="Courier New" w:cs="Courier New"/>
        </w:rPr>
      </w:pPr>
      <w:dir w:val="rtl">
        <w:dir w:val="rtl">
          <w:del w:id="170" w:author="Transkribus" w:date="2019-12-11T14:30:00Z">
            <w:r w:rsidRPr="009B6BCA">
              <w:rPr>
                <w:rFonts w:ascii="Courier New" w:hAnsi="Courier New" w:cs="Courier New"/>
                <w:rtl/>
              </w:rPr>
              <w:delText xml:space="preserve">فلما وصل </w:delText>
            </w:r>
          </w:del>
          <w:ins w:id="171" w:author="Transkribus" w:date="2019-12-11T14:30:00Z">
            <w:r w:rsidRPr="00EE6742">
              <w:rPr>
                <w:rFonts w:ascii="Courier New" w:hAnsi="Courier New" w:cs="Courier New"/>
                <w:rtl/>
              </w:rPr>
              <w:t>*١</w:t>
            </w:r>
          </w:ins>
          <w:r>
            <w:t>‬</w:t>
          </w:r>
          <w:r>
            <w:t>‬</w:t>
          </w:r>
        </w:dir>
      </w:dir>
    </w:p>
    <w:p w:rsidR="00623F08" w:rsidRPr="00EE6742" w:rsidRDefault="00623F08" w:rsidP="00623F08">
      <w:pPr>
        <w:pStyle w:val="NurText"/>
        <w:bidi/>
        <w:rPr>
          <w:rFonts w:ascii="Courier New" w:hAnsi="Courier New" w:cs="Courier New"/>
        </w:rPr>
      </w:pPr>
      <w:r w:rsidRPr="00EE6742">
        <w:rPr>
          <w:rFonts w:ascii="Courier New" w:hAnsi="Courier New" w:cs="Courier New"/>
          <w:rtl/>
        </w:rPr>
        <w:t xml:space="preserve">به الى السوق </w:t>
      </w:r>
      <w:del w:id="172" w:author="Transkribus" w:date="2019-12-11T14:30:00Z">
        <w:r w:rsidRPr="009B6BCA">
          <w:rPr>
            <w:rFonts w:ascii="Courier New" w:hAnsi="Courier New" w:cs="Courier New"/>
            <w:rtl/>
          </w:rPr>
          <w:delText>عند العريف ونادى</w:delText>
        </w:r>
      </w:del>
      <w:ins w:id="173" w:author="Transkribus" w:date="2019-12-11T14:30:00Z">
        <w:r w:rsidRPr="00EE6742">
          <w:rPr>
            <w:rFonts w:ascii="Courier New" w:hAnsi="Courier New" w:cs="Courier New"/>
            <w:rtl/>
          </w:rPr>
          <w:t>فعد عبد العزيف وثادى</w:t>
        </w:r>
      </w:ins>
      <w:r w:rsidRPr="00EE6742">
        <w:rPr>
          <w:rFonts w:ascii="Courier New" w:hAnsi="Courier New" w:cs="Courier New"/>
          <w:rtl/>
        </w:rPr>
        <w:t xml:space="preserve"> على </w:t>
      </w:r>
      <w:del w:id="174" w:author="Transkribus" w:date="2019-12-11T14:30:00Z">
        <w:r w:rsidRPr="009B6BCA">
          <w:rPr>
            <w:rFonts w:ascii="Courier New" w:hAnsi="Courier New" w:cs="Courier New"/>
            <w:rtl/>
          </w:rPr>
          <w:delText>الفص فانتهى ثمنه</w:delText>
        </w:r>
      </w:del>
      <w:ins w:id="175" w:author="Transkribus" w:date="2019-12-11T14:30:00Z">
        <w:r w:rsidRPr="00EE6742">
          <w:rPr>
            <w:rFonts w:ascii="Courier New" w:hAnsi="Courier New" w:cs="Courier New"/>
            <w:rtl/>
          </w:rPr>
          <w:t>الفض ماشمسى منه</w:t>
        </w:r>
      </w:ins>
      <w:r w:rsidRPr="00EE6742">
        <w:rPr>
          <w:rFonts w:ascii="Courier New" w:hAnsi="Courier New" w:cs="Courier New"/>
          <w:rtl/>
        </w:rPr>
        <w:t xml:space="preserve"> الى مبل</w:t>
      </w:r>
      <w:del w:id="176" w:author="Transkribus" w:date="2019-12-11T14:30:00Z">
        <w:r w:rsidRPr="009B6BCA">
          <w:rPr>
            <w:rFonts w:ascii="Courier New" w:hAnsi="Courier New" w:cs="Courier New"/>
            <w:rtl/>
          </w:rPr>
          <w:delText>غ</w:delText>
        </w:r>
      </w:del>
      <w:ins w:id="177" w:author="Transkribus" w:date="2019-12-11T14:30:00Z">
        <w:r w:rsidRPr="00EE6742">
          <w:rPr>
            <w:rFonts w:ascii="Courier New" w:hAnsi="Courier New" w:cs="Courier New"/>
            <w:rtl/>
          </w:rPr>
          <w:t>ة</w:t>
        </w:r>
      </w:ins>
      <w:r w:rsidRPr="00EE6742">
        <w:rPr>
          <w:rFonts w:ascii="Courier New" w:hAnsi="Courier New" w:cs="Courier New"/>
          <w:rtl/>
        </w:rPr>
        <w:t xml:space="preserve"> خمسة </w:t>
      </w:r>
      <w:del w:id="178" w:author="Transkribus" w:date="2019-12-11T14:30:00Z">
        <w:r w:rsidRPr="009B6BCA">
          <w:rPr>
            <w:rFonts w:ascii="Courier New" w:hAnsi="Courier New" w:cs="Courier New"/>
            <w:rtl/>
          </w:rPr>
          <w:delText>وعشرين</w:delText>
        </w:r>
      </w:del>
      <w:ins w:id="179" w:author="Transkribus" w:date="2019-12-11T14:30:00Z">
        <w:r w:rsidRPr="00EE6742">
          <w:rPr>
            <w:rFonts w:ascii="Courier New" w:hAnsi="Courier New" w:cs="Courier New"/>
            <w:rtl/>
          </w:rPr>
          <w:t>وعنبر بن</w:t>
        </w:r>
      </w:ins>
      <w:r w:rsidRPr="00EE6742">
        <w:rPr>
          <w:rFonts w:ascii="Courier New" w:hAnsi="Courier New" w:cs="Courier New"/>
          <w:rtl/>
        </w:rPr>
        <w:t xml:space="preserve"> الف</w:t>
      </w:r>
      <w:del w:id="180" w:author="Transkribus" w:date="2019-12-11T14:30:00Z">
        <w:r w:rsidRPr="009B6BCA">
          <w:rPr>
            <w:rFonts w:ascii="Courier New" w:hAnsi="Courier New" w:cs="Courier New"/>
            <w:rtl/>
          </w:rPr>
          <w:delText xml:space="preserve"> درهم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23F08" w:rsidRPr="00EE6742" w:rsidRDefault="00623F08" w:rsidP="00623F08">
      <w:pPr>
        <w:pStyle w:val="NurText"/>
        <w:bidi/>
        <w:rPr>
          <w:ins w:id="181" w:author="Transkribus" w:date="2019-12-11T14:30:00Z"/>
          <w:rFonts w:ascii="Courier New" w:hAnsi="Courier New" w:cs="Courier New"/>
        </w:rPr>
      </w:pPr>
      <w:dir w:val="rtl">
        <w:dir w:val="rtl">
          <w:del w:id="182" w:author="Transkribus" w:date="2019-12-11T14:30:00Z">
            <w:r w:rsidRPr="009B6BCA">
              <w:rPr>
                <w:rFonts w:ascii="Courier New" w:hAnsi="Courier New" w:cs="Courier New"/>
                <w:rtl/>
              </w:rPr>
              <w:delText>فاخذه</w:delText>
            </w:r>
          </w:del>
          <w:ins w:id="183" w:author="Transkribus" w:date="2019-12-11T14:30:00Z">
            <w:r w:rsidRPr="00EE6742">
              <w:rPr>
                <w:rFonts w:ascii="Courier New" w:hAnsi="Courier New" w:cs="Courier New"/>
                <w:rtl/>
              </w:rPr>
              <w:t>ادرهيم فاجذه</w:t>
            </w:r>
          </w:ins>
          <w:r w:rsidRPr="00EE6742">
            <w:rPr>
              <w:rFonts w:ascii="Courier New" w:hAnsi="Courier New" w:cs="Courier New"/>
              <w:rtl/>
            </w:rPr>
            <w:t xml:space="preserve"> العريف وطلع الى الملك </w:t>
          </w:r>
          <w:del w:id="184" w:author="Transkribus" w:date="2019-12-11T14:30:00Z">
            <w:r w:rsidRPr="009B6BCA">
              <w:rPr>
                <w:rFonts w:ascii="Courier New" w:hAnsi="Courier New" w:cs="Courier New"/>
                <w:rtl/>
              </w:rPr>
              <w:delText>الظاهر غازى بن صلاح</w:delText>
            </w:r>
          </w:del>
          <w:ins w:id="185" w:author="Transkribus" w:date="2019-12-11T14:30:00Z">
            <w:r w:rsidRPr="00EE6742">
              <w:rPr>
                <w:rFonts w:ascii="Courier New" w:hAnsi="Courier New" w:cs="Courier New"/>
                <w:rtl/>
              </w:rPr>
              <w:t>الطاهر عازى ابن سلاجم</w:t>
            </w:r>
          </w:ins>
          <w:r w:rsidRPr="00EE6742">
            <w:rPr>
              <w:rFonts w:ascii="Courier New" w:hAnsi="Courier New" w:cs="Courier New"/>
              <w:rtl/>
            </w:rPr>
            <w:t xml:space="preserve"> الدين </w:t>
          </w:r>
          <w:del w:id="186" w:author="Transkribus" w:date="2019-12-11T14:30:00Z">
            <w:r w:rsidRPr="009B6BCA">
              <w:rPr>
                <w:rFonts w:ascii="Courier New" w:hAnsi="Courier New" w:cs="Courier New"/>
                <w:rtl/>
              </w:rPr>
              <w:delText xml:space="preserve">وهو يومئذ صاحب </w:delText>
            </w:r>
          </w:del>
          <w:ins w:id="187" w:author="Transkribus" w:date="2019-12-11T14:30:00Z">
            <w:r w:rsidRPr="00EE6742">
              <w:rPr>
                <w:rFonts w:ascii="Courier New" w:hAnsi="Courier New" w:cs="Courier New"/>
                <w:rtl/>
              </w:rPr>
              <w:t>وهوبو متذصاحب</w:t>
            </w:r>
          </w:ins>
          <w:r>
            <w:t>‬</w:t>
          </w:r>
          <w:r>
            <w:t>‬</w:t>
          </w:r>
        </w:dir>
      </w:dir>
    </w:p>
    <w:p w:rsidR="00623F08" w:rsidRPr="00EE6742" w:rsidRDefault="00623F08" w:rsidP="00623F08">
      <w:pPr>
        <w:pStyle w:val="NurText"/>
        <w:bidi/>
        <w:rPr>
          <w:rFonts w:ascii="Courier New" w:hAnsi="Courier New" w:cs="Courier New"/>
        </w:rPr>
      </w:pPr>
      <w:r w:rsidRPr="00EE6742">
        <w:rPr>
          <w:rFonts w:ascii="Courier New" w:hAnsi="Courier New" w:cs="Courier New"/>
          <w:rtl/>
        </w:rPr>
        <w:t xml:space="preserve">حلب وقال </w:t>
      </w:r>
      <w:ins w:id="188" w:author="Transkribus" w:date="2019-12-11T14:30:00Z">
        <w:r w:rsidRPr="00EE6742">
          <w:rPr>
            <w:rFonts w:ascii="Courier New" w:hAnsi="Courier New" w:cs="Courier New"/>
            <w:rtl/>
          </w:rPr>
          <w:t xml:space="preserve">هذ القض قد ماب </w:t>
        </w:r>
      </w:ins>
      <w:r w:rsidRPr="00EE6742">
        <w:rPr>
          <w:rFonts w:ascii="Courier New" w:hAnsi="Courier New" w:cs="Courier New"/>
          <w:rtl/>
        </w:rPr>
        <w:t xml:space="preserve">هذا </w:t>
      </w:r>
      <w:del w:id="189" w:author="Transkribus" w:date="2019-12-11T14:30:00Z">
        <w:r w:rsidRPr="009B6BCA">
          <w:rPr>
            <w:rFonts w:ascii="Courier New" w:hAnsi="Courier New" w:cs="Courier New"/>
            <w:rtl/>
          </w:rPr>
          <w:delText>الفص قد جاب هذا الثمن فاعجب</w:delText>
        </w:r>
      </w:del>
      <w:ins w:id="190" w:author="Transkribus" w:date="2019-12-11T14:30:00Z">
        <w:r w:rsidRPr="00EE6742">
          <w:rPr>
            <w:rFonts w:ascii="Courier New" w:hAnsi="Courier New" w:cs="Courier New"/>
            <w:rtl/>
          </w:rPr>
          <w:t>التمن فايحب</w:t>
        </w:r>
      </w:ins>
      <w:r w:rsidRPr="00EE6742">
        <w:rPr>
          <w:rFonts w:ascii="Courier New" w:hAnsi="Courier New" w:cs="Courier New"/>
          <w:rtl/>
        </w:rPr>
        <w:t xml:space="preserve"> الملك </w:t>
      </w:r>
      <w:del w:id="191" w:author="Transkribus" w:date="2019-12-11T14:30:00Z">
        <w:r w:rsidRPr="009B6BCA">
          <w:rPr>
            <w:rFonts w:ascii="Courier New" w:hAnsi="Courier New" w:cs="Courier New"/>
            <w:rtl/>
          </w:rPr>
          <w:delText>الظاهر قده</w:delText>
        </w:r>
      </w:del>
      <w:ins w:id="192" w:author="Transkribus" w:date="2019-12-11T14:30:00Z">
        <w:r w:rsidRPr="00EE6742">
          <w:rPr>
            <w:rFonts w:ascii="Courier New" w:hAnsi="Courier New" w:cs="Courier New"/>
            <w:rtl/>
          </w:rPr>
          <w:t>الظاهرقدة</w:t>
        </w:r>
      </w:ins>
      <w:r w:rsidRPr="00EE6742">
        <w:rPr>
          <w:rFonts w:ascii="Courier New" w:hAnsi="Courier New" w:cs="Courier New"/>
          <w:rtl/>
        </w:rPr>
        <w:t xml:space="preserve"> ولونه وحسنه </w:t>
      </w:r>
      <w:del w:id="193" w:author="Transkribus" w:date="2019-12-11T14:30:00Z">
        <w:r w:rsidRPr="009B6BCA">
          <w:rPr>
            <w:rFonts w:ascii="Courier New" w:hAnsi="Courier New" w:cs="Courier New"/>
            <w:rtl/>
          </w:rPr>
          <w:delText>فبلغه</w:delText>
        </w:r>
      </w:del>
      <w:ins w:id="194" w:author="Transkribus" w:date="2019-12-11T14:30:00Z">
        <w:r w:rsidRPr="00EE6742">
          <w:rPr>
            <w:rFonts w:ascii="Courier New" w:hAnsi="Courier New" w:cs="Courier New"/>
            <w:rtl/>
          </w:rPr>
          <w:t>فه الله</w:t>
        </w:r>
      </w:ins>
      <w:r w:rsidRPr="00EE6742">
        <w:rPr>
          <w:rFonts w:ascii="Courier New" w:hAnsi="Courier New" w:cs="Courier New"/>
          <w:rtl/>
        </w:rPr>
        <w:t xml:space="preserve"> الى</w:t>
      </w:r>
      <w:del w:id="195" w:author="Transkribus" w:date="2019-12-11T14:30:00Z">
        <w:r w:rsidRPr="009B6BCA">
          <w:rPr>
            <w:rFonts w:ascii="Courier New" w:hAnsi="Courier New" w:cs="Courier New"/>
            <w:rtl/>
          </w:rPr>
          <w:delText xml:space="preserve"> ثلاثين الف درهم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23F08" w:rsidRPr="00EE6742" w:rsidRDefault="00623F08" w:rsidP="00623F08">
      <w:pPr>
        <w:pStyle w:val="NurText"/>
        <w:bidi/>
        <w:rPr>
          <w:rFonts w:ascii="Courier New" w:hAnsi="Courier New" w:cs="Courier New"/>
        </w:rPr>
      </w:pPr>
      <w:dir w:val="rtl">
        <w:dir w:val="rtl">
          <w:ins w:id="196" w:author="Transkribus" w:date="2019-12-11T14:30:00Z">
            <w:r w:rsidRPr="00EE6742">
              <w:rPr>
                <w:rFonts w:ascii="Courier New" w:hAnsi="Courier New" w:cs="Courier New"/>
                <w:rtl/>
              </w:rPr>
              <w:t xml:space="preserve">ابلانين الف درهم </w:t>
            </w:r>
          </w:ins>
          <w:r w:rsidRPr="00EE6742">
            <w:rPr>
              <w:rFonts w:ascii="Courier New" w:hAnsi="Courier New" w:cs="Courier New"/>
              <w:rtl/>
            </w:rPr>
            <w:t xml:space="preserve">فقال العريف </w:t>
          </w:r>
          <w:del w:id="197" w:author="Transkribus" w:date="2019-12-11T14:30:00Z">
            <w:r w:rsidRPr="009B6BCA">
              <w:rPr>
                <w:rFonts w:ascii="Courier New" w:hAnsi="Courier New" w:cs="Courier New"/>
                <w:rtl/>
              </w:rPr>
              <w:delText>حتى انزل</w:delText>
            </w:r>
          </w:del>
          <w:ins w:id="198" w:author="Transkribus" w:date="2019-12-11T14:30:00Z">
            <w:r w:rsidRPr="00EE6742">
              <w:rPr>
                <w:rFonts w:ascii="Courier New" w:hAnsi="Courier New" w:cs="Courier New"/>
                <w:rtl/>
              </w:rPr>
              <w:t>حبى أبزل</w:t>
            </w:r>
          </w:ins>
          <w:r w:rsidRPr="00EE6742">
            <w:rPr>
              <w:rFonts w:ascii="Courier New" w:hAnsi="Courier New" w:cs="Courier New"/>
              <w:rtl/>
            </w:rPr>
            <w:t xml:space="preserve"> الى ابن افت</w:t>
          </w:r>
          <w:del w:id="199" w:author="Transkribus" w:date="2019-12-11T14:30:00Z">
            <w:r w:rsidRPr="009B6BCA">
              <w:rPr>
                <w:rFonts w:ascii="Courier New" w:hAnsi="Courier New" w:cs="Courier New"/>
                <w:rtl/>
              </w:rPr>
              <w:delText>خ</w:delText>
            </w:r>
          </w:del>
          <w:ins w:id="200" w:author="Transkribus" w:date="2019-12-11T14:30:00Z">
            <w:r w:rsidRPr="00EE6742">
              <w:rPr>
                <w:rFonts w:ascii="Courier New" w:hAnsi="Courier New" w:cs="Courier New"/>
                <w:rtl/>
              </w:rPr>
              <w:t>ج</w:t>
            </w:r>
          </w:ins>
          <w:r w:rsidRPr="00EE6742">
            <w:rPr>
              <w:rFonts w:ascii="Courier New" w:hAnsi="Courier New" w:cs="Courier New"/>
              <w:rtl/>
            </w:rPr>
            <w:t xml:space="preserve">ار الدين </w:t>
          </w:r>
          <w:del w:id="201" w:author="Transkribus" w:date="2019-12-11T14:30:00Z">
            <w:r w:rsidRPr="009B6BCA">
              <w:rPr>
                <w:rFonts w:ascii="Courier New" w:hAnsi="Courier New" w:cs="Courier New"/>
                <w:rtl/>
              </w:rPr>
              <w:delText>واقول 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2" w:author="Transkribus" w:date="2019-12-11T14:30:00Z">
            <w:r w:rsidRPr="00EE6742">
              <w:rPr>
                <w:rFonts w:ascii="Courier New" w:hAnsi="Courier New" w:cs="Courier New"/>
                <w:rtl/>
              </w:rPr>
              <w:t>وأقول لهوأخذ الفضر</w:t>
            </w:r>
          </w:ins>
          <w:r>
            <w:t>‬</w:t>
          </w:r>
          <w:r>
            <w:t>‬</w:t>
          </w:r>
        </w:dir>
      </w:dir>
    </w:p>
    <w:p w:rsidR="00623F08" w:rsidRPr="00EE6742" w:rsidRDefault="00623F08" w:rsidP="00623F08">
      <w:pPr>
        <w:pStyle w:val="NurText"/>
        <w:bidi/>
        <w:rPr>
          <w:rFonts w:ascii="Courier New" w:hAnsi="Courier New" w:cs="Courier New"/>
        </w:rPr>
      </w:pPr>
      <w:dir w:val="rtl">
        <w:dir w:val="rtl">
          <w:del w:id="203" w:author="Transkribus" w:date="2019-12-11T14:30:00Z">
            <w:r w:rsidRPr="009B6BCA">
              <w:rPr>
                <w:rFonts w:ascii="Courier New" w:hAnsi="Courier New" w:cs="Courier New"/>
                <w:rtl/>
              </w:rPr>
              <w:delText>واخذ الفص ونزل</w:delText>
            </w:r>
          </w:del>
          <w:ins w:id="204" w:author="Transkribus" w:date="2019-12-11T14:30:00Z">
            <w:r w:rsidRPr="00EE6742">
              <w:rPr>
                <w:rFonts w:ascii="Courier New" w:hAnsi="Courier New" w:cs="Courier New"/>
                <w:rtl/>
              </w:rPr>
              <w:t>وبرل</w:t>
            </w:r>
          </w:ins>
          <w:r w:rsidRPr="00EE6742">
            <w:rPr>
              <w:rFonts w:ascii="Courier New" w:hAnsi="Courier New" w:cs="Courier New"/>
              <w:rtl/>
            </w:rPr>
            <w:t xml:space="preserve"> الى </w:t>
          </w:r>
          <w:del w:id="205" w:author="Transkribus" w:date="2019-12-11T14:30:00Z">
            <w:r w:rsidRPr="009B6BCA">
              <w:rPr>
                <w:rFonts w:ascii="Courier New" w:hAnsi="Courier New" w:cs="Courier New"/>
                <w:rtl/>
              </w:rPr>
              <w:delText>السوق واعطاه</w:delText>
            </w:r>
          </w:del>
          <w:ins w:id="206" w:author="Transkribus" w:date="2019-12-11T14:30:00Z">
            <w:r w:rsidRPr="00EE6742">
              <w:rPr>
                <w:rFonts w:ascii="Courier New" w:hAnsi="Courier New" w:cs="Courier New"/>
                <w:rtl/>
              </w:rPr>
              <w:t>السود واهطاه</w:t>
            </w:r>
          </w:ins>
          <w:r w:rsidRPr="00EE6742">
            <w:rPr>
              <w:rFonts w:ascii="Courier New" w:hAnsi="Courier New" w:cs="Courier New"/>
              <w:rtl/>
            </w:rPr>
            <w:t xml:space="preserve"> له وقال له </w:t>
          </w:r>
          <w:del w:id="207" w:author="Transkribus" w:date="2019-12-11T14:30:00Z">
            <w:r w:rsidRPr="009B6BCA">
              <w:rPr>
                <w:rFonts w:ascii="Courier New" w:hAnsi="Courier New" w:cs="Courier New"/>
                <w:rtl/>
              </w:rPr>
              <w:delText>رح شاور والدك</w:delText>
            </w:r>
          </w:del>
          <w:ins w:id="208" w:author="Transkribus" w:date="2019-12-11T14:30:00Z">
            <w:r w:rsidRPr="00EE6742">
              <w:rPr>
                <w:rFonts w:ascii="Courier New" w:hAnsi="Courier New" w:cs="Courier New"/>
                <w:rtl/>
              </w:rPr>
              <w:t>رج شاوروالدل</w:t>
            </w:r>
          </w:ins>
          <w:r w:rsidRPr="00EE6742">
            <w:rPr>
              <w:rFonts w:ascii="Courier New" w:hAnsi="Courier New" w:cs="Courier New"/>
              <w:rtl/>
            </w:rPr>
            <w:t xml:space="preserve"> على هذا </w:t>
          </w:r>
          <w:del w:id="209" w:author="Transkribus" w:date="2019-12-11T14:30:00Z">
            <w:r w:rsidRPr="009B6BCA">
              <w:rPr>
                <w:rFonts w:ascii="Courier New" w:hAnsi="Courier New" w:cs="Courier New"/>
                <w:rtl/>
              </w:rPr>
              <w:delText>الثمن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10" w:author="Transkribus" w:date="2019-12-11T14:30:00Z">
            <w:r w:rsidRPr="00EE6742">
              <w:rPr>
                <w:rFonts w:ascii="Courier New" w:hAnsi="Courier New" w:cs="Courier New"/>
                <w:rtl/>
              </w:rPr>
              <w:t>اتمن واعتعد العريفان</w:t>
            </w:r>
          </w:ins>
          <w:r>
            <w:t>‬</w:t>
          </w:r>
          <w:r>
            <w:t>‬</w:t>
          </w:r>
        </w:dir>
      </w:dir>
    </w:p>
    <w:p w:rsidR="00623F08" w:rsidRPr="00EE6742" w:rsidRDefault="00623F08" w:rsidP="00623F08">
      <w:pPr>
        <w:pStyle w:val="NurText"/>
        <w:bidi/>
        <w:rPr>
          <w:rFonts w:ascii="Courier New" w:hAnsi="Courier New" w:cs="Courier New"/>
        </w:rPr>
      </w:pPr>
      <w:dir w:val="rtl">
        <w:dir w:val="rtl">
          <w:del w:id="211" w:author="Transkribus" w:date="2019-12-11T14:30:00Z">
            <w:r w:rsidRPr="009B6BCA">
              <w:rPr>
                <w:rFonts w:ascii="Courier New" w:hAnsi="Courier New" w:cs="Courier New"/>
                <w:rtl/>
              </w:rPr>
              <w:delText xml:space="preserve">واعتقد العريف ان </w:delText>
            </w:r>
          </w:del>
          <w:r w:rsidRPr="00EE6742">
            <w:rPr>
              <w:rFonts w:ascii="Courier New" w:hAnsi="Courier New" w:cs="Courier New"/>
              <w:rtl/>
            </w:rPr>
            <w:t xml:space="preserve">الفص </w:t>
          </w:r>
          <w:ins w:id="212" w:author="Transkribus" w:date="2019-12-11T14:30:00Z">
            <w:r w:rsidRPr="00EE6742">
              <w:rPr>
                <w:rFonts w:ascii="Courier New" w:hAnsi="Courier New" w:cs="Courier New"/>
                <w:rtl/>
              </w:rPr>
              <w:t>ا</w:t>
            </w:r>
          </w:ins>
          <w:r w:rsidRPr="00EE6742">
            <w:rPr>
              <w:rFonts w:ascii="Courier New" w:hAnsi="Courier New" w:cs="Courier New"/>
              <w:rtl/>
            </w:rPr>
            <w:t>لافت</w:t>
          </w:r>
          <w:del w:id="213" w:author="Transkribus" w:date="2019-12-11T14:30:00Z">
            <w:r w:rsidRPr="009B6BCA">
              <w:rPr>
                <w:rFonts w:ascii="Courier New" w:hAnsi="Courier New" w:cs="Courier New"/>
                <w:rtl/>
              </w:rPr>
              <w:delText>خ</w:delText>
            </w:r>
          </w:del>
          <w:ins w:id="214" w:author="Transkribus" w:date="2019-12-11T14:30:00Z">
            <w:r w:rsidRPr="00EE6742">
              <w:rPr>
                <w:rFonts w:ascii="Courier New" w:hAnsi="Courier New" w:cs="Courier New"/>
                <w:rtl/>
              </w:rPr>
              <w:t>ج</w:t>
            </w:r>
          </w:ins>
          <w:r w:rsidRPr="00EE6742">
            <w:rPr>
              <w:rFonts w:ascii="Courier New" w:hAnsi="Courier New" w:cs="Courier New"/>
              <w:rtl/>
            </w:rPr>
            <w:t xml:space="preserve">ار الدين </w:t>
          </w:r>
          <w:del w:id="215" w:author="Transkribus" w:date="2019-12-11T14:30:00Z">
            <w:r w:rsidRPr="009B6BCA">
              <w:rPr>
                <w:rFonts w:ascii="Courier New" w:hAnsi="Courier New" w:cs="Courier New"/>
                <w:rtl/>
              </w:rPr>
              <w:delText>فلما جاء</w:delText>
            </w:r>
          </w:del>
          <w:ins w:id="216" w:author="Transkribus" w:date="2019-12-11T14:30:00Z">
            <w:r w:rsidRPr="00EE6742">
              <w:rPr>
                <w:rFonts w:ascii="Courier New" w:hAnsi="Courier New" w:cs="Courier New"/>
                <w:rtl/>
              </w:rPr>
              <w:t>فلماجاء</w:t>
            </w:r>
          </w:ins>
          <w:r w:rsidRPr="00EE6742">
            <w:rPr>
              <w:rFonts w:ascii="Courier New" w:hAnsi="Courier New" w:cs="Courier New"/>
              <w:rtl/>
            </w:rPr>
            <w:t xml:space="preserve"> الى شهاب الدين السهروردى وعرفه بالذى جاب الف</w:t>
          </w:r>
          <w:del w:id="217" w:author="Transkribus" w:date="2019-12-11T14:30:00Z">
            <w:r w:rsidRPr="009B6BCA">
              <w:rPr>
                <w:rFonts w:ascii="Courier New" w:hAnsi="Courier New" w:cs="Courier New"/>
                <w:rtl/>
              </w:rPr>
              <w:delText>ص</w:delText>
            </w:r>
          </w:del>
          <w:ins w:id="218" w:author="Transkribus" w:date="2019-12-11T14:30:00Z">
            <w:r w:rsidRPr="00EE6742">
              <w:rPr>
                <w:rFonts w:ascii="Courier New" w:hAnsi="Courier New" w:cs="Courier New"/>
                <w:rtl/>
              </w:rPr>
              <w:t>ض</w:t>
            </w:r>
          </w:ins>
          <w:r w:rsidRPr="00EE6742">
            <w:rPr>
              <w:rFonts w:ascii="Courier New" w:hAnsi="Courier New" w:cs="Courier New"/>
              <w:rtl/>
            </w:rPr>
            <w:t xml:space="preserve"> صعب</w:t>
          </w:r>
          <w:r>
            <w:t>‬</w:t>
          </w:r>
          <w:r>
            <w:t>‬</w:t>
          </w:r>
        </w:dir>
      </w:dir>
    </w:p>
    <w:p w:rsidR="00623F08" w:rsidRPr="00EE6742" w:rsidRDefault="00623F08" w:rsidP="00623F08">
      <w:pPr>
        <w:pStyle w:val="NurText"/>
        <w:bidi/>
        <w:rPr>
          <w:rFonts w:ascii="Courier New" w:hAnsi="Courier New" w:cs="Courier New"/>
        </w:rPr>
      </w:pPr>
      <w:r w:rsidRPr="00EE6742">
        <w:rPr>
          <w:rFonts w:ascii="Courier New" w:hAnsi="Courier New" w:cs="Courier New"/>
          <w:rtl/>
        </w:rPr>
        <w:t xml:space="preserve">عليه </w:t>
      </w:r>
      <w:del w:id="219" w:author="Transkribus" w:date="2019-12-11T14:30:00Z">
        <w:r w:rsidRPr="009B6BCA">
          <w:rPr>
            <w:rFonts w:ascii="Courier New" w:hAnsi="Courier New" w:cs="Courier New"/>
            <w:rtl/>
          </w:rPr>
          <w:delText>واخذ الفص</w:delText>
        </w:r>
      </w:del>
      <w:ins w:id="220" w:author="Transkribus" w:date="2019-12-11T14:30:00Z">
        <w:r w:rsidRPr="00EE6742">
          <w:rPr>
            <w:rFonts w:ascii="Courier New" w:hAnsi="Courier New" w:cs="Courier New"/>
            <w:rtl/>
          </w:rPr>
          <w:t>وأخذ الفض</w:t>
        </w:r>
      </w:ins>
      <w:r w:rsidRPr="00EE6742">
        <w:rPr>
          <w:rFonts w:ascii="Courier New" w:hAnsi="Courier New" w:cs="Courier New"/>
          <w:rtl/>
        </w:rPr>
        <w:t xml:space="preserve"> وجعله على </w:t>
      </w:r>
      <w:del w:id="221" w:author="Transkribus" w:date="2019-12-11T14:30:00Z">
        <w:r w:rsidRPr="009B6BCA">
          <w:rPr>
            <w:rFonts w:ascii="Courier New" w:hAnsi="Courier New" w:cs="Courier New"/>
            <w:rtl/>
          </w:rPr>
          <w:delText>حجر وضربه بحجر اخر حتى</w:delText>
        </w:r>
      </w:del>
      <w:ins w:id="222" w:author="Transkribus" w:date="2019-12-11T14:30:00Z">
        <w:r w:rsidRPr="00EE6742">
          <w:rPr>
            <w:rFonts w:ascii="Courier New" w:hAnsi="Courier New" w:cs="Courier New"/>
            <w:rtl/>
          </w:rPr>
          <w:t>مجر وصريه بتعر احرحى</w:t>
        </w:r>
      </w:ins>
      <w:r w:rsidRPr="00EE6742">
        <w:rPr>
          <w:rFonts w:ascii="Courier New" w:hAnsi="Courier New" w:cs="Courier New"/>
          <w:rtl/>
        </w:rPr>
        <w:t xml:space="preserve"> فتته و</w:t>
      </w:r>
      <w:del w:id="223" w:author="Transkribus" w:date="2019-12-11T14:30:00Z">
        <w:r w:rsidRPr="009B6BCA">
          <w:rPr>
            <w:rFonts w:ascii="Courier New" w:hAnsi="Courier New" w:cs="Courier New"/>
            <w:rtl/>
          </w:rPr>
          <w:delText>ق</w:delText>
        </w:r>
      </w:del>
      <w:ins w:id="224" w:author="Transkribus" w:date="2019-12-11T14:30:00Z">
        <w:r w:rsidRPr="00EE6742">
          <w:rPr>
            <w:rFonts w:ascii="Courier New" w:hAnsi="Courier New" w:cs="Courier New"/>
            <w:rtl/>
          </w:rPr>
          <w:t>ف</w:t>
        </w:r>
      </w:ins>
      <w:r w:rsidRPr="00EE6742">
        <w:rPr>
          <w:rFonts w:ascii="Courier New" w:hAnsi="Courier New" w:cs="Courier New"/>
          <w:rtl/>
        </w:rPr>
        <w:t xml:space="preserve">ال لولد </w:t>
      </w:r>
      <w:del w:id="225" w:author="Transkribus" w:date="2019-12-11T14:30:00Z">
        <w:r w:rsidRPr="009B6BCA">
          <w:rPr>
            <w:rFonts w:ascii="Courier New" w:hAnsi="Courier New" w:cs="Courier New"/>
            <w:rtl/>
          </w:rPr>
          <w:delText>افتخار الدين خذ يا ولدى هذه الثياب ورح الى والدك قبل يده عنى وقل له لو اردنا الملبوس ما غلبنا عنه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26" w:author="Transkribus" w:date="2019-12-11T14:30:00Z">
        <w:r w:rsidRPr="00EE6742">
          <w:rPr>
            <w:rFonts w:ascii="Courier New" w:hAnsi="Courier New" w:cs="Courier New"/>
            <w:rtl/>
          </w:rPr>
          <w:t>افتجار الدين خذياولدى</w:t>
        </w:r>
      </w:ins>
    </w:p>
    <w:p w:rsidR="00623F08" w:rsidRPr="00EE6742" w:rsidRDefault="00623F08" w:rsidP="00623F08">
      <w:pPr>
        <w:pStyle w:val="NurText"/>
        <w:bidi/>
        <w:rPr>
          <w:ins w:id="227" w:author="Transkribus" w:date="2019-12-11T14:30:00Z"/>
          <w:rFonts w:ascii="Courier New" w:hAnsi="Courier New" w:cs="Courier New"/>
        </w:rPr>
      </w:pPr>
      <w:dir w:val="rtl">
        <w:dir w:val="rtl">
          <w:del w:id="228" w:author="Transkribus" w:date="2019-12-11T14:30:00Z">
            <w:r w:rsidRPr="009B6BCA">
              <w:rPr>
                <w:rFonts w:ascii="Courier New" w:hAnsi="Courier New" w:cs="Courier New"/>
                <w:rtl/>
              </w:rPr>
              <w:delText>فراح</w:delText>
            </w:r>
          </w:del>
          <w:ins w:id="229" w:author="Transkribus" w:date="2019-12-11T14:30:00Z">
            <w:r w:rsidRPr="00EE6742">
              <w:rPr>
                <w:rFonts w:ascii="Courier New" w:hAnsi="Courier New" w:cs="Courier New"/>
                <w:rtl/>
              </w:rPr>
              <w:t>هذه التباب ورج</w:t>
            </w:r>
          </w:ins>
          <w:r w:rsidRPr="00EE6742">
            <w:rPr>
              <w:rFonts w:ascii="Courier New" w:hAnsi="Courier New" w:cs="Courier New"/>
              <w:rtl/>
            </w:rPr>
            <w:t xml:space="preserve"> الى </w:t>
          </w:r>
          <w:del w:id="230" w:author="Transkribus" w:date="2019-12-11T14:30:00Z">
            <w:r w:rsidRPr="009B6BCA">
              <w:rPr>
                <w:rFonts w:ascii="Courier New" w:hAnsi="Courier New" w:cs="Courier New"/>
                <w:rtl/>
              </w:rPr>
              <w:delText>افتخار</w:delText>
            </w:r>
          </w:del>
          <w:ins w:id="231" w:author="Transkribus" w:date="2019-12-11T14:30:00Z">
            <w:r w:rsidRPr="00EE6742">
              <w:rPr>
                <w:rFonts w:ascii="Courier New" w:hAnsi="Courier New" w:cs="Courier New"/>
                <w:rtl/>
              </w:rPr>
              <w:t>والدلك قيليذة عى وفل لهلو اردنالليوس ماغلينا عنه فراجم الى٩</w:t>
            </w:r>
          </w:ins>
          <w:r>
            <w:t>‬</w:t>
          </w:r>
          <w:r>
            <w:t>‬</w:t>
          </w:r>
        </w:dir>
      </w:dir>
    </w:p>
    <w:p w:rsidR="00623F08" w:rsidRPr="009B6BCA" w:rsidRDefault="00623F08" w:rsidP="00623F08">
      <w:pPr>
        <w:pStyle w:val="NurText"/>
        <w:bidi/>
        <w:rPr>
          <w:del w:id="232" w:author="Transkribus" w:date="2019-12-11T14:30:00Z"/>
          <w:rFonts w:ascii="Courier New" w:hAnsi="Courier New" w:cs="Courier New"/>
        </w:rPr>
      </w:pPr>
      <w:ins w:id="233" w:author="Transkribus" w:date="2019-12-11T14:30:00Z">
        <w:r w:rsidRPr="00EE6742">
          <w:rPr>
            <w:rFonts w:ascii="Courier New" w:hAnsi="Courier New" w:cs="Courier New"/>
            <w:rtl/>
          </w:rPr>
          <w:t>افجار</w:t>
        </w:r>
      </w:ins>
      <w:r w:rsidRPr="00EE6742">
        <w:rPr>
          <w:rFonts w:ascii="Courier New" w:hAnsi="Courier New" w:cs="Courier New"/>
          <w:rtl/>
        </w:rPr>
        <w:t xml:space="preserve"> الدين </w:t>
      </w:r>
      <w:del w:id="234" w:author="Transkribus" w:date="2019-12-11T14:30:00Z">
        <w:r w:rsidRPr="009B6BCA">
          <w:rPr>
            <w:rFonts w:ascii="Courier New" w:hAnsi="Courier New" w:cs="Courier New"/>
            <w:rtl/>
          </w:rPr>
          <w:delText>وعرفه صورة ما جرى فبقى حائرا</w:delText>
        </w:r>
      </w:del>
      <w:ins w:id="235" w:author="Transkribus" w:date="2019-12-11T14:30:00Z">
        <w:r w:rsidRPr="00EE6742">
          <w:rPr>
            <w:rFonts w:ascii="Courier New" w:hAnsi="Courier New" w:cs="Courier New"/>
            <w:rtl/>
          </w:rPr>
          <w:t>وهر فين صوره باجرى فيفى جترا</w:t>
        </w:r>
      </w:ins>
      <w:r w:rsidRPr="00EE6742">
        <w:rPr>
          <w:rFonts w:ascii="Courier New" w:hAnsi="Courier New" w:cs="Courier New"/>
          <w:rtl/>
        </w:rPr>
        <w:t xml:space="preserve"> فى </w:t>
      </w:r>
      <w:del w:id="236" w:author="Transkribus" w:date="2019-12-11T14:30:00Z">
        <w:r w:rsidRPr="009B6BCA">
          <w:rPr>
            <w:rFonts w:ascii="Courier New" w:hAnsi="Courier New" w:cs="Courier New"/>
            <w:rtl/>
          </w:rPr>
          <w:delText>قضيته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23F08" w:rsidRPr="00EE6742" w:rsidRDefault="00623F08" w:rsidP="00623F08">
      <w:pPr>
        <w:pStyle w:val="NurText"/>
        <w:bidi/>
        <w:rPr>
          <w:rFonts w:ascii="Courier New" w:hAnsi="Courier New" w:cs="Courier New"/>
        </w:rPr>
      </w:pPr>
      <w:dir w:val="rtl">
        <w:dir w:val="rtl">
          <w:del w:id="237" w:author="Transkribus" w:date="2019-12-11T14:30:00Z">
            <w:r w:rsidRPr="009B6BCA">
              <w:rPr>
                <w:rFonts w:ascii="Courier New" w:hAnsi="Courier New" w:cs="Courier New"/>
                <w:rtl/>
              </w:rPr>
              <w:delText>واما</w:delText>
            </w:r>
          </w:del>
          <w:ins w:id="238" w:author="Transkribus" w:date="2019-12-11T14:30:00Z">
            <w:r w:rsidRPr="00EE6742">
              <w:rPr>
                <w:rFonts w:ascii="Courier New" w:hAnsi="Courier New" w:cs="Courier New"/>
                <w:rtl/>
              </w:rPr>
              <w:t>فصيته واأم</w:t>
            </w:r>
          </w:ins>
          <w:r w:rsidRPr="00EE6742">
            <w:rPr>
              <w:rFonts w:ascii="Courier New" w:hAnsi="Courier New" w:cs="Courier New"/>
              <w:rtl/>
            </w:rPr>
            <w:t xml:space="preserve"> الملك </w:t>
          </w:r>
          <w:del w:id="239" w:author="Transkribus" w:date="2019-12-11T14:30:00Z">
            <w:r w:rsidRPr="009B6BCA">
              <w:rPr>
                <w:rFonts w:ascii="Courier New" w:hAnsi="Courier New" w:cs="Courier New"/>
                <w:rtl/>
              </w:rPr>
              <w:delText>الظاهر فانه</w:delText>
            </w:r>
          </w:del>
          <w:ins w:id="240" w:author="Transkribus" w:date="2019-12-11T14:30:00Z">
            <w:r w:rsidRPr="00EE6742">
              <w:rPr>
                <w:rFonts w:ascii="Courier New" w:hAnsi="Courier New" w:cs="Courier New"/>
                <w:rtl/>
              </w:rPr>
              <w:t>الطاهرثاله</w:t>
            </w:r>
          </w:ins>
          <w:r w:rsidRPr="00EE6742">
            <w:rPr>
              <w:rFonts w:ascii="Courier New" w:hAnsi="Courier New" w:cs="Courier New"/>
              <w:rtl/>
            </w:rPr>
            <w:t xml:space="preserve"> طلب العريف</w:t>
          </w:r>
          <w:r>
            <w:t>‬</w:t>
          </w:r>
          <w:r>
            <w:t>‬</w:t>
          </w:r>
        </w:dir>
      </w:dir>
    </w:p>
    <w:p w:rsidR="00623F08" w:rsidRPr="009B6BCA" w:rsidRDefault="00623F08" w:rsidP="00623F08">
      <w:pPr>
        <w:pStyle w:val="NurText"/>
        <w:bidi/>
        <w:rPr>
          <w:del w:id="241" w:author="Transkribus" w:date="2019-12-11T14:30:00Z"/>
          <w:rFonts w:ascii="Courier New" w:hAnsi="Courier New" w:cs="Courier New"/>
        </w:rPr>
      </w:pPr>
      <w:r w:rsidRPr="00EE6742">
        <w:rPr>
          <w:rFonts w:ascii="Courier New" w:hAnsi="Courier New" w:cs="Courier New"/>
          <w:rtl/>
        </w:rPr>
        <w:t xml:space="preserve">وقال </w:t>
      </w:r>
      <w:del w:id="242" w:author="Transkribus" w:date="2019-12-11T14:30:00Z">
        <w:r w:rsidRPr="009B6BCA">
          <w:rPr>
            <w:rFonts w:ascii="Courier New" w:hAnsi="Courier New" w:cs="Courier New"/>
            <w:rtl/>
          </w:rPr>
          <w:delText>اريد الفص</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23F08" w:rsidRPr="00EE6742" w:rsidRDefault="00623F08" w:rsidP="00623F08">
      <w:pPr>
        <w:pStyle w:val="NurText"/>
        <w:bidi/>
        <w:rPr>
          <w:rFonts w:ascii="Courier New" w:hAnsi="Courier New" w:cs="Courier New"/>
        </w:rPr>
      </w:pPr>
      <w:dir w:val="rtl">
        <w:dir w:val="rtl">
          <w:del w:id="243" w:author="Transkribus" w:date="2019-12-11T14:30:00Z">
            <w:r w:rsidRPr="009B6BCA">
              <w:rPr>
                <w:rFonts w:ascii="Courier New" w:hAnsi="Courier New" w:cs="Courier New"/>
                <w:rtl/>
              </w:rPr>
              <w:delText>فقال يا مولانا اخذه صاحبه</w:delText>
            </w:r>
          </w:del>
          <w:ins w:id="244" w:author="Transkribus" w:date="2019-12-11T14:30:00Z">
            <w:r w:rsidRPr="00EE6742">
              <w:rPr>
                <w:rFonts w:ascii="Courier New" w:hAnsi="Courier New" w:cs="Courier New"/>
                <w:rtl/>
              </w:rPr>
              <w:t>أوبد الفض فثال بامولانا أخسده صاجيه</w:t>
            </w:r>
          </w:ins>
          <w:r w:rsidRPr="00EE6742">
            <w:rPr>
              <w:rFonts w:ascii="Courier New" w:hAnsi="Courier New" w:cs="Courier New"/>
              <w:rtl/>
            </w:rPr>
            <w:t xml:space="preserve"> ابن الشريف افت</w:t>
          </w:r>
          <w:del w:id="245" w:author="Transkribus" w:date="2019-12-11T14:30:00Z">
            <w:r w:rsidRPr="009B6BCA">
              <w:rPr>
                <w:rFonts w:ascii="Courier New" w:hAnsi="Courier New" w:cs="Courier New"/>
                <w:rtl/>
              </w:rPr>
              <w:delText>خ</w:delText>
            </w:r>
          </w:del>
          <w:ins w:id="246" w:author="Transkribus" w:date="2019-12-11T14:30:00Z">
            <w:r w:rsidRPr="00EE6742">
              <w:rPr>
                <w:rFonts w:ascii="Courier New" w:hAnsi="Courier New" w:cs="Courier New"/>
                <w:rtl/>
              </w:rPr>
              <w:t>ج</w:t>
            </w:r>
          </w:ins>
          <w:r w:rsidRPr="00EE6742">
            <w:rPr>
              <w:rFonts w:ascii="Courier New" w:hAnsi="Courier New" w:cs="Courier New"/>
              <w:rtl/>
            </w:rPr>
            <w:t xml:space="preserve">ار الدين </w:t>
          </w:r>
          <w:del w:id="247" w:author="Transkribus" w:date="2019-12-11T14:30:00Z">
            <w:r w:rsidRPr="009B6BCA">
              <w:rPr>
                <w:rFonts w:ascii="Courier New" w:hAnsi="Courier New" w:cs="Courier New"/>
                <w:rtl/>
              </w:rPr>
              <w:delText>مدرس الجلوية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48" w:author="Transkribus" w:date="2019-12-11T14:30:00Z">
            <w:r w:rsidRPr="00EE6742">
              <w:rPr>
                <w:rFonts w:ascii="Courier New" w:hAnsi="Courier New" w:cs="Courier New"/>
                <w:rtl/>
              </w:rPr>
              <w:t>قدوس الحلاوية</w:t>
            </w:r>
          </w:ins>
          <w:r>
            <w:t>‬</w:t>
          </w:r>
          <w:r>
            <w:t>‬</w:t>
          </w:r>
        </w:dir>
      </w:dir>
    </w:p>
    <w:p w:rsidR="00623F08" w:rsidRPr="00EE6742" w:rsidRDefault="00623F08" w:rsidP="00623F08">
      <w:pPr>
        <w:pStyle w:val="NurText"/>
        <w:bidi/>
        <w:rPr>
          <w:ins w:id="249" w:author="Transkribus" w:date="2019-12-11T14:30:00Z"/>
          <w:rFonts w:ascii="Courier New" w:hAnsi="Courier New" w:cs="Courier New"/>
        </w:rPr>
      </w:pPr>
      <w:dir w:val="rtl">
        <w:dir w:val="rtl">
          <w:del w:id="250" w:author="Transkribus" w:date="2019-12-11T14:30:00Z">
            <w:r w:rsidRPr="009B6BCA">
              <w:rPr>
                <w:rFonts w:ascii="Courier New" w:hAnsi="Courier New" w:cs="Courier New"/>
                <w:rtl/>
              </w:rPr>
              <w:delText>فركب</w:delText>
            </w:r>
          </w:del>
          <w:ins w:id="251" w:author="Transkribus" w:date="2019-12-11T14:30:00Z">
            <w:r w:rsidRPr="00EE6742">
              <w:rPr>
                <w:rFonts w:ascii="Courier New" w:hAnsi="Courier New" w:cs="Courier New"/>
                <w:rtl/>
              </w:rPr>
              <w:t>اب</w:t>
            </w:r>
          </w:ins>
          <w:r>
            <w:t>‬</w:t>
          </w:r>
          <w:r>
            <w:t>‬</w:t>
          </w:r>
        </w:dir>
      </w:dir>
    </w:p>
    <w:p w:rsidR="00623F08" w:rsidRPr="00EE6742" w:rsidRDefault="00623F08" w:rsidP="00623F08">
      <w:pPr>
        <w:pStyle w:val="NurText"/>
        <w:bidi/>
        <w:rPr>
          <w:ins w:id="252" w:author="Transkribus" w:date="2019-12-11T14:30:00Z"/>
          <w:rFonts w:ascii="Courier New" w:hAnsi="Courier New" w:cs="Courier New"/>
        </w:rPr>
      </w:pPr>
      <w:ins w:id="253" w:author="Transkribus" w:date="2019-12-11T14:30:00Z">
        <w:r w:rsidRPr="00EE6742">
          <w:rPr>
            <w:rFonts w:ascii="Courier New" w:hAnsi="Courier New" w:cs="Courier New"/>
            <w:rtl/>
          </w:rPr>
          <w:t>١٦٩</w:t>
        </w:r>
      </w:ins>
    </w:p>
    <w:p w:rsidR="00623F08" w:rsidRPr="009B6BCA" w:rsidRDefault="00623F08" w:rsidP="00623F08">
      <w:pPr>
        <w:pStyle w:val="NurText"/>
        <w:bidi/>
        <w:rPr>
          <w:del w:id="254" w:author="Transkribus" w:date="2019-12-11T14:30:00Z"/>
          <w:rFonts w:ascii="Courier New" w:hAnsi="Courier New" w:cs="Courier New"/>
        </w:rPr>
      </w:pPr>
      <w:ins w:id="255" w:author="Transkribus" w:date="2019-12-11T14:30:00Z">
        <w:r w:rsidRPr="00EE6742">
          <w:rPr>
            <w:rFonts w:ascii="Courier New" w:hAnsi="Courier New" w:cs="Courier New"/>
            <w:rtl/>
          </w:rPr>
          <w:t>قركب</w:t>
        </w:r>
      </w:ins>
      <w:r w:rsidRPr="00EE6742">
        <w:rPr>
          <w:rFonts w:ascii="Courier New" w:hAnsi="Courier New" w:cs="Courier New"/>
          <w:rtl/>
        </w:rPr>
        <w:t xml:space="preserve"> السلطان و</w:t>
      </w:r>
      <w:del w:id="256" w:author="Transkribus" w:date="2019-12-11T14:30:00Z">
        <w:r w:rsidRPr="009B6BCA">
          <w:rPr>
            <w:rFonts w:ascii="Courier New" w:hAnsi="Courier New" w:cs="Courier New"/>
            <w:rtl/>
          </w:rPr>
          <w:delText>ن</w:delText>
        </w:r>
      </w:del>
      <w:ins w:id="257" w:author="Transkribus" w:date="2019-12-11T14:30:00Z">
        <w:r w:rsidRPr="00EE6742">
          <w:rPr>
            <w:rFonts w:ascii="Courier New" w:hAnsi="Courier New" w:cs="Courier New"/>
            <w:rtl/>
          </w:rPr>
          <w:t>ي</w:t>
        </w:r>
      </w:ins>
      <w:r w:rsidRPr="00EE6742">
        <w:rPr>
          <w:rFonts w:ascii="Courier New" w:hAnsi="Courier New" w:cs="Courier New"/>
          <w:rtl/>
        </w:rPr>
        <w:t>زل الى المدرسة و</w:t>
      </w:r>
      <w:del w:id="258" w:author="Transkribus" w:date="2019-12-11T14:30:00Z">
        <w:r w:rsidRPr="009B6BCA">
          <w:rPr>
            <w:rFonts w:ascii="Courier New" w:hAnsi="Courier New" w:cs="Courier New"/>
            <w:rtl/>
          </w:rPr>
          <w:delText>ق</w:delText>
        </w:r>
      </w:del>
      <w:ins w:id="259" w:author="Transkribus" w:date="2019-12-11T14:30:00Z">
        <w:r w:rsidRPr="00EE6742">
          <w:rPr>
            <w:rFonts w:ascii="Courier New" w:hAnsi="Courier New" w:cs="Courier New"/>
            <w:rtl/>
          </w:rPr>
          <w:t>ف</w:t>
        </w:r>
      </w:ins>
      <w:r w:rsidRPr="00EE6742">
        <w:rPr>
          <w:rFonts w:ascii="Courier New" w:hAnsi="Courier New" w:cs="Courier New"/>
          <w:rtl/>
        </w:rPr>
        <w:t>عد فى الا</w:t>
      </w:r>
      <w:del w:id="260" w:author="Transkribus" w:date="2019-12-11T14:30:00Z">
        <w:r w:rsidRPr="009B6BCA">
          <w:rPr>
            <w:rFonts w:ascii="Courier New" w:hAnsi="Courier New" w:cs="Courier New"/>
            <w:rtl/>
          </w:rPr>
          <w:delText>ي</w:delText>
        </w:r>
      </w:del>
      <w:ins w:id="261" w:author="Transkribus" w:date="2019-12-11T14:30:00Z">
        <w:r w:rsidRPr="00EE6742">
          <w:rPr>
            <w:rFonts w:ascii="Courier New" w:hAnsi="Courier New" w:cs="Courier New"/>
            <w:rtl/>
          </w:rPr>
          <w:t>ب</w:t>
        </w:r>
      </w:ins>
      <w:r w:rsidRPr="00EE6742">
        <w:rPr>
          <w:rFonts w:ascii="Courier New" w:hAnsi="Courier New" w:cs="Courier New"/>
          <w:rtl/>
        </w:rPr>
        <w:t xml:space="preserve">وان </w:t>
      </w:r>
      <w:del w:id="26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23F08" w:rsidRPr="00EE6742" w:rsidRDefault="00623F08" w:rsidP="00623F08">
      <w:pPr>
        <w:pStyle w:val="NurText"/>
        <w:bidi/>
        <w:rPr>
          <w:rFonts w:ascii="Courier New" w:hAnsi="Courier New" w:cs="Courier New"/>
        </w:rPr>
      </w:pPr>
      <w:dir w:val="rtl">
        <w:dir w:val="rtl">
          <w:r w:rsidRPr="00EE6742">
            <w:rPr>
              <w:rFonts w:ascii="Courier New" w:hAnsi="Courier New" w:cs="Courier New"/>
              <w:rtl/>
            </w:rPr>
            <w:t>وطلب افت</w:t>
          </w:r>
          <w:del w:id="263" w:author="Transkribus" w:date="2019-12-11T14:30:00Z">
            <w:r w:rsidRPr="009B6BCA">
              <w:rPr>
                <w:rFonts w:ascii="Courier New" w:hAnsi="Courier New" w:cs="Courier New"/>
                <w:rtl/>
              </w:rPr>
              <w:delText>خ</w:delText>
            </w:r>
          </w:del>
          <w:ins w:id="264" w:author="Transkribus" w:date="2019-12-11T14:30:00Z">
            <w:r w:rsidRPr="00EE6742">
              <w:rPr>
                <w:rFonts w:ascii="Courier New" w:hAnsi="Courier New" w:cs="Courier New"/>
                <w:rtl/>
              </w:rPr>
              <w:t>ج</w:t>
            </w:r>
          </w:ins>
          <w:r w:rsidRPr="00EE6742">
            <w:rPr>
              <w:rFonts w:ascii="Courier New" w:hAnsi="Courier New" w:cs="Courier New"/>
              <w:rtl/>
            </w:rPr>
            <w:t>ار الدين ال</w:t>
          </w:r>
          <w:del w:id="265" w:author="Transkribus" w:date="2019-12-11T14:30:00Z">
            <w:r w:rsidRPr="009B6BCA">
              <w:rPr>
                <w:rFonts w:ascii="Courier New" w:hAnsi="Courier New" w:cs="Courier New"/>
                <w:rtl/>
              </w:rPr>
              <w:delText>ي</w:delText>
            </w:r>
          </w:del>
          <w:ins w:id="266" w:author="Transkribus" w:date="2019-12-11T14:30:00Z">
            <w:r w:rsidRPr="00EE6742">
              <w:rPr>
                <w:rFonts w:ascii="Courier New" w:hAnsi="Courier New" w:cs="Courier New"/>
                <w:rtl/>
              </w:rPr>
              <w:t>ب</w:t>
            </w:r>
          </w:ins>
          <w:r w:rsidRPr="00EE6742">
            <w:rPr>
              <w:rFonts w:ascii="Courier New" w:hAnsi="Courier New" w:cs="Courier New"/>
              <w:rtl/>
            </w:rPr>
            <w:t xml:space="preserve">ه وقال </w:t>
          </w:r>
          <w:del w:id="267" w:author="Transkribus" w:date="2019-12-11T14:30:00Z">
            <w:r w:rsidRPr="009B6BCA">
              <w:rPr>
                <w:rFonts w:ascii="Courier New" w:hAnsi="Courier New" w:cs="Courier New"/>
                <w:rtl/>
              </w:rPr>
              <w:delText>اريد الفص</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68" w:author="Transkribus" w:date="2019-12-11T14:30:00Z">
            <w:r w:rsidRPr="00EE6742">
              <w:rPr>
                <w:rFonts w:ascii="Courier New" w:hAnsi="Courier New" w:cs="Courier New"/>
                <w:rtl/>
              </w:rPr>
              <w:t>أوبد الفس</w:t>
            </w:r>
          </w:ins>
          <w:r>
            <w:t>‬</w:t>
          </w:r>
          <w:r>
            <w:t>‬</w:t>
          </w:r>
        </w:dir>
      </w:dir>
    </w:p>
    <w:p w:rsidR="00623F08" w:rsidRPr="009B6BCA" w:rsidRDefault="00623F08" w:rsidP="00623F08">
      <w:pPr>
        <w:pStyle w:val="NurText"/>
        <w:bidi/>
        <w:rPr>
          <w:del w:id="269" w:author="Transkribus" w:date="2019-12-11T14:30:00Z"/>
          <w:rFonts w:ascii="Courier New" w:hAnsi="Courier New" w:cs="Courier New"/>
        </w:rPr>
      </w:pPr>
      <w:r w:rsidRPr="00EE6742">
        <w:rPr>
          <w:rFonts w:ascii="Courier New" w:hAnsi="Courier New" w:cs="Courier New"/>
          <w:rtl/>
        </w:rPr>
        <w:t xml:space="preserve"> </w:t>
      </w:r>
      <w:dir w:val="rtl">
        <w:dir w:val="rtl">
          <w:r w:rsidRPr="00EE6742">
            <w:rPr>
              <w:rFonts w:ascii="Courier New" w:hAnsi="Courier New" w:cs="Courier New"/>
              <w:rtl/>
            </w:rPr>
            <w:t xml:space="preserve">فعرفه </w:t>
          </w:r>
          <w:del w:id="270" w:author="Transkribus" w:date="2019-12-11T14:30:00Z">
            <w:r w:rsidRPr="009B6BCA">
              <w:rPr>
                <w:rFonts w:ascii="Courier New" w:hAnsi="Courier New" w:cs="Courier New"/>
                <w:rtl/>
              </w:rPr>
              <w:delText>انه لشخص فقير نازل</w:delText>
            </w:r>
          </w:del>
          <w:ins w:id="271" w:author="Transkribus" w:date="2019-12-11T14:30:00Z">
            <w:r w:rsidRPr="00EE6742">
              <w:rPr>
                <w:rFonts w:ascii="Courier New" w:hAnsi="Courier New" w:cs="Courier New"/>
                <w:rtl/>
              </w:rPr>
              <w:t>اله السض فقتير قارل</w:t>
            </w:r>
          </w:ins>
          <w:r w:rsidRPr="00EE6742">
            <w:rPr>
              <w:rFonts w:ascii="Courier New" w:hAnsi="Courier New" w:cs="Courier New"/>
              <w:rtl/>
            </w:rPr>
            <w:t xml:space="preserve"> عنده </w:t>
          </w:r>
          <w:del w:id="27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r w:rsidRPr="00EE6742">
            <w:rPr>
              <w:rFonts w:ascii="Courier New" w:hAnsi="Courier New" w:cs="Courier New"/>
              <w:rtl/>
            </w:rPr>
            <w:t xml:space="preserve">قال فافكر السلطان ثم قال </w:t>
          </w:r>
          <w:del w:id="273" w:author="Transkribus" w:date="2019-12-11T14:30:00Z">
            <w:r w:rsidRPr="009B6BCA">
              <w:rPr>
                <w:rFonts w:ascii="Courier New" w:hAnsi="Courier New" w:cs="Courier New"/>
                <w:rtl/>
              </w:rPr>
              <w:delText>يا افتخار</w:delText>
            </w:r>
          </w:del>
          <w:ins w:id="274" w:author="Transkribus" w:date="2019-12-11T14:30:00Z">
            <w:r w:rsidRPr="00EE6742">
              <w:rPr>
                <w:rFonts w:ascii="Courier New" w:hAnsi="Courier New" w:cs="Courier New"/>
                <w:rtl/>
              </w:rPr>
              <w:t>بافتجار</w:t>
            </w:r>
          </w:ins>
          <w:r w:rsidRPr="00EE6742">
            <w:rPr>
              <w:rFonts w:ascii="Courier New" w:hAnsi="Courier New" w:cs="Courier New"/>
              <w:rtl/>
            </w:rPr>
            <w:t xml:space="preserve"> الدين ا</w:t>
          </w:r>
          <w:ins w:id="275" w:author="Transkribus" w:date="2019-12-11T14:30:00Z">
            <w:r w:rsidRPr="00EE6742">
              <w:rPr>
                <w:rFonts w:ascii="Courier New" w:hAnsi="Courier New" w:cs="Courier New"/>
                <w:rtl/>
              </w:rPr>
              <w:t>ب</w:t>
            </w:r>
          </w:ins>
          <w:r w:rsidRPr="00EE6742">
            <w:rPr>
              <w:rFonts w:ascii="Courier New" w:hAnsi="Courier New" w:cs="Courier New"/>
              <w:rtl/>
            </w:rPr>
            <w:t xml:space="preserve">ن صدق </w:t>
          </w:r>
          <w:del w:id="276" w:author="Transkribus" w:date="2019-12-11T14:30:00Z">
            <w:r w:rsidRPr="009B6BCA">
              <w:rPr>
                <w:rFonts w:ascii="Courier New" w:hAnsi="Courier New" w:cs="Courier New"/>
                <w:rtl/>
              </w:rPr>
              <w:delText>حدسى فهذا شهاب الدين السهروردي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77" w:author="Transkribus" w:date="2019-12-11T14:30:00Z">
            <w:r w:rsidRPr="00EE6742">
              <w:rPr>
                <w:rFonts w:ascii="Courier New" w:hAnsi="Courier New" w:cs="Courier New"/>
                <w:rtl/>
              </w:rPr>
              <w:t>جديسى</w:t>
            </w:r>
          </w:ins>
          <w:r>
            <w:t>‬</w:t>
          </w:r>
          <w:r>
            <w:t>‬</w:t>
          </w:r>
        </w:dir>
      </w:dir>
    </w:p>
    <w:p w:rsidR="00623F08" w:rsidRPr="00EE6742" w:rsidRDefault="00623F08" w:rsidP="00623F08">
      <w:pPr>
        <w:pStyle w:val="NurText"/>
        <w:bidi/>
        <w:rPr>
          <w:rFonts w:ascii="Courier New" w:hAnsi="Courier New" w:cs="Courier New"/>
        </w:rPr>
      </w:pPr>
      <w:dir w:val="rtl">
        <w:dir w:val="rtl">
          <w:ins w:id="278" w:author="Transkribus" w:date="2019-12-11T14:30:00Z">
            <w:r w:rsidRPr="00EE6742">
              <w:rPr>
                <w:rFonts w:ascii="Courier New" w:hAnsi="Courier New" w:cs="Courier New"/>
                <w:rtl/>
              </w:rPr>
              <w:t xml:space="preserve">فهذاشهاب الدين السهروزدى </w:t>
            </w:r>
          </w:ins>
          <w:r w:rsidRPr="00EE6742">
            <w:rPr>
              <w:rFonts w:ascii="Courier New" w:hAnsi="Courier New" w:cs="Courier New"/>
              <w:rtl/>
            </w:rPr>
            <w:t>ثم قام السلطان وا</w:t>
          </w:r>
          <w:del w:id="279" w:author="Transkribus" w:date="2019-12-11T14:30:00Z">
            <w:r w:rsidRPr="009B6BCA">
              <w:rPr>
                <w:rFonts w:ascii="Courier New" w:hAnsi="Courier New" w:cs="Courier New"/>
                <w:rtl/>
              </w:rPr>
              <w:delText>ج</w:delText>
            </w:r>
          </w:del>
          <w:ins w:id="280" w:author="Transkribus" w:date="2019-12-11T14:30:00Z">
            <w:r w:rsidRPr="00EE6742">
              <w:rPr>
                <w:rFonts w:ascii="Courier New" w:hAnsi="Courier New" w:cs="Courier New"/>
                <w:rtl/>
              </w:rPr>
              <w:t>ح</w:t>
            </w:r>
          </w:ins>
          <w:r w:rsidRPr="00EE6742">
            <w:rPr>
              <w:rFonts w:ascii="Courier New" w:hAnsi="Courier New" w:cs="Courier New"/>
              <w:rtl/>
            </w:rPr>
            <w:t>تم</w:t>
          </w:r>
          <w:del w:id="281" w:author="Transkribus" w:date="2019-12-11T14:30:00Z">
            <w:r w:rsidRPr="009B6BCA">
              <w:rPr>
                <w:rFonts w:ascii="Courier New" w:hAnsi="Courier New" w:cs="Courier New"/>
                <w:rtl/>
              </w:rPr>
              <w:delText>ع</w:delText>
            </w:r>
          </w:del>
          <w:r w:rsidRPr="00EE6742">
            <w:rPr>
              <w:rFonts w:ascii="Courier New" w:hAnsi="Courier New" w:cs="Courier New"/>
              <w:rtl/>
            </w:rPr>
            <w:t xml:space="preserve"> بشهاب الدين </w:t>
          </w:r>
          <w:del w:id="282" w:author="Transkribus" w:date="2019-12-11T14:30:00Z">
            <w:r w:rsidRPr="009B6BCA">
              <w:rPr>
                <w:rFonts w:ascii="Courier New" w:hAnsi="Courier New" w:cs="Courier New"/>
                <w:rtl/>
              </w:rPr>
              <w:delText>واخذه معه</w:delText>
            </w:r>
          </w:del>
          <w:ins w:id="283" w:author="Transkribus" w:date="2019-12-11T14:30:00Z">
            <w:r w:rsidRPr="00EE6742">
              <w:rPr>
                <w:rFonts w:ascii="Courier New" w:hAnsi="Courier New" w:cs="Courier New"/>
                <w:rtl/>
              </w:rPr>
              <w:t>وأخذه معةه</w:t>
            </w:r>
          </w:ins>
          <w:r w:rsidRPr="00EE6742">
            <w:rPr>
              <w:rFonts w:ascii="Courier New" w:hAnsi="Courier New" w:cs="Courier New"/>
              <w:rtl/>
            </w:rPr>
            <w:t xml:space="preserve"> الى القلعة</w:t>
          </w:r>
          <w:del w:id="284" w:author="Transkribus" w:date="2019-12-11T14:30:00Z">
            <w:r w:rsidRPr="009B6BCA">
              <w:rPr>
                <w:rFonts w:ascii="Courier New" w:hAnsi="Courier New" w:cs="Courier New"/>
                <w:rtl/>
              </w:rPr>
              <w:delText xml:space="preserve"> وصار له شان عظيم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del w:id="285" w:author="Transkribus" w:date="2019-12-11T14:30:00Z">
            <w:r w:rsidRPr="009B6BCA">
              <w:rPr>
                <w:rFonts w:ascii="Courier New" w:hAnsi="Courier New" w:cs="Courier New"/>
                <w:rtl/>
              </w:rPr>
              <w:delText>وبحث مع</w:delText>
            </w:r>
          </w:del>
          <w:ins w:id="286" w:author="Transkribus" w:date="2019-12-11T14:30:00Z">
            <w:r w:rsidRPr="00EE6742">
              <w:rPr>
                <w:rFonts w:ascii="Courier New" w:hAnsi="Courier New" w:cs="Courier New"/>
                <w:rtl/>
              </w:rPr>
              <w:t>وصارله شان عهم وحب ميم</w:t>
            </w:r>
          </w:ins>
          <w:r w:rsidRPr="00EE6742">
            <w:rPr>
              <w:rFonts w:ascii="Courier New" w:hAnsi="Courier New" w:cs="Courier New"/>
              <w:rtl/>
            </w:rPr>
            <w:t xml:space="preserve"> الفقهاء فى سا</w:t>
          </w:r>
          <w:del w:id="287" w:author="Transkribus" w:date="2019-12-11T14:30:00Z">
            <w:r w:rsidRPr="009B6BCA">
              <w:rPr>
                <w:rFonts w:ascii="Courier New" w:hAnsi="Courier New" w:cs="Courier New"/>
                <w:rtl/>
              </w:rPr>
              <w:delText>ئ</w:delText>
            </w:r>
          </w:del>
          <w:ins w:id="288" w:author="Transkribus" w:date="2019-12-11T14:30:00Z">
            <w:r w:rsidRPr="00EE6742">
              <w:rPr>
                <w:rFonts w:ascii="Courier New" w:hAnsi="Courier New" w:cs="Courier New"/>
                <w:rtl/>
              </w:rPr>
              <w:t>ت</w:t>
            </w:r>
          </w:ins>
          <w:r w:rsidRPr="00EE6742">
            <w:rPr>
              <w:rFonts w:ascii="Courier New" w:hAnsi="Courier New" w:cs="Courier New"/>
              <w:rtl/>
            </w:rPr>
            <w:t>ر المذاهب و</w:t>
          </w:r>
          <w:del w:id="289" w:author="Transkribus" w:date="2019-12-11T14:30:00Z">
            <w:r w:rsidRPr="009B6BCA">
              <w:rPr>
                <w:rFonts w:ascii="Courier New" w:hAnsi="Courier New" w:cs="Courier New"/>
                <w:rtl/>
              </w:rPr>
              <w:delText>ع</w:delText>
            </w:r>
          </w:del>
          <w:ins w:id="290" w:author="Transkribus" w:date="2019-12-11T14:30:00Z">
            <w:r w:rsidRPr="00EE6742">
              <w:rPr>
                <w:rFonts w:ascii="Courier New" w:hAnsi="Courier New" w:cs="Courier New"/>
                <w:rtl/>
              </w:rPr>
              <w:t>م</w:t>
            </w:r>
          </w:ins>
          <w:r w:rsidRPr="00EE6742">
            <w:rPr>
              <w:rFonts w:ascii="Courier New" w:hAnsi="Courier New" w:cs="Courier New"/>
              <w:rtl/>
            </w:rPr>
            <w:t>ج</w:t>
          </w:r>
          <w:del w:id="291" w:author="Transkribus" w:date="2019-12-11T14:30:00Z">
            <w:r w:rsidRPr="009B6BCA">
              <w:rPr>
                <w:rFonts w:ascii="Courier New" w:hAnsi="Courier New" w:cs="Courier New"/>
                <w:rtl/>
              </w:rPr>
              <w:delText>ز</w:delText>
            </w:r>
          </w:del>
          <w:ins w:id="292" w:author="Transkribus" w:date="2019-12-11T14:30:00Z">
            <w:r w:rsidRPr="00EE6742">
              <w:rPr>
                <w:rFonts w:ascii="Courier New" w:hAnsi="Courier New" w:cs="Courier New"/>
                <w:rtl/>
              </w:rPr>
              <w:t>ر</w:t>
            </w:r>
          </w:ins>
          <w:r w:rsidRPr="00EE6742">
            <w:rPr>
              <w:rFonts w:ascii="Courier New" w:hAnsi="Courier New" w:cs="Courier New"/>
              <w:rtl/>
            </w:rPr>
            <w:t xml:space="preserve">هم واستطال على </w:t>
          </w:r>
          <w:del w:id="293" w:author="Transkribus" w:date="2019-12-11T14:30:00Z">
            <w:r w:rsidRPr="009B6BCA">
              <w:rPr>
                <w:rFonts w:ascii="Courier New" w:hAnsi="Courier New" w:cs="Courier New"/>
                <w:rtl/>
              </w:rPr>
              <w:delText>ا</w:delText>
            </w:r>
          </w:del>
          <w:ins w:id="294" w:author="Transkribus" w:date="2019-12-11T14:30:00Z">
            <w:r w:rsidRPr="00EE6742">
              <w:rPr>
                <w:rFonts w:ascii="Courier New" w:hAnsi="Courier New" w:cs="Courier New"/>
                <w:rtl/>
              </w:rPr>
              <w:t>أ</w:t>
            </w:r>
          </w:ins>
          <w:r w:rsidRPr="00EE6742">
            <w:rPr>
              <w:rFonts w:ascii="Courier New" w:hAnsi="Courier New" w:cs="Courier New"/>
              <w:rtl/>
            </w:rPr>
            <w:t>هل حلب</w:t>
          </w:r>
          <w:r>
            <w:t>‬</w:t>
          </w:r>
          <w:r>
            <w:t>‬</w:t>
          </w:r>
        </w:dir>
      </w:dir>
    </w:p>
    <w:p w:rsidR="00623F08" w:rsidRPr="00EE6742" w:rsidRDefault="00623F08" w:rsidP="00623F08">
      <w:pPr>
        <w:pStyle w:val="NurText"/>
        <w:bidi/>
        <w:rPr>
          <w:ins w:id="295" w:author="Transkribus" w:date="2019-12-11T14:30:00Z"/>
          <w:rFonts w:ascii="Courier New" w:hAnsi="Courier New" w:cs="Courier New"/>
        </w:rPr>
      </w:pPr>
      <w:r w:rsidRPr="00EE6742">
        <w:rPr>
          <w:rFonts w:ascii="Courier New" w:hAnsi="Courier New" w:cs="Courier New"/>
          <w:rtl/>
        </w:rPr>
        <w:t xml:space="preserve">وصار </w:t>
      </w:r>
      <w:del w:id="296" w:author="Transkribus" w:date="2019-12-11T14:30:00Z">
        <w:r w:rsidRPr="009B6BCA">
          <w:rPr>
            <w:rFonts w:ascii="Courier New" w:hAnsi="Courier New" w:cs="Courier New"/>
            <w:rtl/>
          </w:rPr>
          <w:delText>يكلمهم كلام</w:delText>
        </w:r>
      </w:del>
      <w:ins w:id="297" w:author="Transkribus" w:date="2019-12-11T14:30:00Z">
        <w:r w:rsidRPr="00EE6742">
          <w:rPr>
            <w:rFonts w:ascii="Courier New" w:hAnsi="Courier New" w:cs="Courier New"/>
            <w:rtl/>
          </w:rPr>
          <w:t>كام هم كالام</w:t>
        </w:r>
      </w:ins>
      <w:r w:rsidRPr="00EE6742">
        <w:rPr>
          <w:rFonts w:ascii="Courier New" w:hAnsi="Courier New" w:cs="Courier New"/>
          <w:rtl/>
        </w:rPr>
        <w:t xml:space="preserve"> من </w:t>
      </w:r>
      <w:del w:id="298" w:author="Transkribus" w:date="2019-12-11T14:30:00Z">
        <w:r w:rsidRPr="009B6BCA">
          <w:rPr>
            <w:rFonts w:ascii="Courier New" w:hAnsi="Courier New" w:cs="Courier New"/>
            <w:rtl/>
          </w:rPr>
          <w:delText>هو اعلى</w:delText>
        </w:r>
      </w:del>
      <w:ins w:id="299" w:author="Transkribus" w:date="2019-12-11T14:30:00Z">
        <w:r w:rsidRPr="00EE6742">
          <w:rPr>
            <w:rFonts w:ascii="Courier New" w:hAnsi="Courier New" w:cs="Courier New"/>
            <w:rtl/>
          </w:rPr>
          <w:t>هوأعلى</w:t>
        </w:r>
      </w:ins>
      <w:r w:rsidRPr="00EE6742">
        <w:rPr>
          <w:rFonts w:ascii="Courier New" w:hAnsi="Courier New" w:cs="Courier New"/>
          <w:rtl/>
        </w:rPr>
        <w:t xml:space="preserve"> قدرا </w:t>
      </w:r>
      <w:del w:id="300" w:author="Transkribus" w:date="2019-12-11T14:30:00Z">
        <w:r w:rsidRPr="009B6BCA">
          <w:rPr>
            <w:rFonts w:ascii="Courier New" w:hAnsi="Courier New" w:cs="Courier New"/>
            <w:rtl/>
          </w:rPr>
          <w:delText>منهم فتعصبوا عليه وافتوا</w:delText>
        </w:r>
      </w:del>
      <w:ins w:id="301" w:author="Transkribus" w:date="2019-12-11T14:30:00Z">
        <w:r w:rsidRPr="00EE6742">
          <w:rPr>
            <w:rFonts w:ascii="Courier New" w:hAnsi="Courier New" w:cs="Courier New"/>
            <w:rtl/>
          </w:rPr>
          <w:t>٥يم فتصبواعليه واأفتوا</w:t>
        </w:r>
      </w:ins>
      <w:r w:rsidRPr="00EE6742">
        <w:rPr>
          <w:rFonts w:ascii="Courier New" w:hAnsi="Courier New" w:cs="Courier New"/>
          <w:rtl/>
        </w:rPr>
        <w:t xml:space="preserve"> فى </w:t>
      </w:r>
      <w:del w:id="302" w:author="Transkribus" w:date="2019-12-11T14:30:00Z">
        <w:r w:rsidRPr="009B6BCA">
          <w:rPr>
            <w:rFonts w:ascii="Courier New" w:hAnsi="Courier New" w:cs="Courier New"/>
            <w:rtl/>
          </w:rPr>
          <w:delText xml:space="preserve">دمه حتى قتل وقيل ان </w:delText>
        </w:r>
      </w:del>
      <w:ins w:id="303" w:author="Transkribus" w:date="2019-12-11T14:30:00Z">
        <w:r w:rsidRPr="00EE6742">
          <w:rPr>
            <w:rFonts w:ascii="Courier New" w:hAnsi="Courier New" w:cs="Courier New"/>
            <w:rtl/>
          </w:rPr>
          <w:t>دمةخى فتل وقيلان</w:t>
        </w:r>
      </w:ins>
    </w:p>
    <w:p w:rsidR="00623F08" w:rsidRPr="00EE6742" w:rsidRDefault="00623F08" w:rsidP="00623F08">
      <w:pPr>
        <w:pStyle w:val="NurText"/>
        <w:bidi/>
        <w:rPr>
          <w:ins w:id="304" w:author="Transkribus" w:date="2019-12-11T14:30:00Z"/>
          <w:rFonts w:ascii="Courier New" w:hAnsi="Courier New" w:cs="Courier New"/>
        </w:rPr>
      </w:pPr>
      <w:r w:rsidRPr="00EE6742">
        <w:rPr>
          <w:rFonts w:ascii="Courier New" w:hAnsi="Courier New" w:cs="Courier New"/>
          <w:rtl/>
        </w:rPr>
        <w:t xml:space="preserve">الملك </w:t>
      </w:r>
      <w:del w:id="305" w:author="Transkribus" w:date="2019-12-11T14:30:00Z">
        <w:r w:rsidRPr="009B6BCA">
          <w:rPr>
            <w:rFonts w:ascii="Courier New" w:hAnsi="Courier New" w:cs="Courier New"/>
            <w:rtl/>
          </w:rPr>
          <w:delText>الظاهر سير</w:delText>
        </w:r>
      </w:del>
      <w:ins w:id="306" w:author="Transkribus" w:date="2019-12-11T14:30:00Z">
        <w:r w:rsidRPr="00EE6742">
          <w:rPr>
            <w:rFonts w:ascii="Courier New" w:hAnsi="Courier New" w:cs="Courier New"/>
            <w:rtl/>
          </w:rPr>
          <w:t>الطاهرشير</w:t>
        </w:r>
      </w:ins>
      <w:r w:rsidRPr="00EE6742">
        <w:rPr>
          <w:rFonts w:ascii="Courier New" w:hAnsi="Courier New" w:cs="Courier New"/>
          <w:rtl/>
        </w:rPr>
        <w:t xml:space="preserve"> اليه من </w:t>
      </w:r>
      <w:del w:id="307" w:author="Transkribus" w:date="2019-12-11T14:30:00Z">
        <w:r w:rsidRPr="009B6BCA">
          <w:rPr>
            <w:rFonts w:ascii="Courier New" w:hAnsi="Courier New" w:cs="Courier New"/>
            <w:rtl/>
          </w:rPr>
          <w:delText>خنقه قال</w:delText>
        </w:r>
      </w:del>
      <w:ins w:id="308" w:author="Transkribus" w:date="2019-12-11T14:30:00Z">
        <w:r w:rsidRPr="00EE6742">
          <w:rPr>
            <w:rFonts w:ascii="Courier New" w:hAnsi="Courier New" w:cs="Courier New"/>
            <w:rtl/>
          </w:rPr>
          <w:t>حنيه ثال</w:t>
        </w:r>
      </w:ins>
      <w:r w:rsidRPr="00EE6742">
        <w:rPr>
          <w:rFonts w:ascii="Courier New" w:hAnsi="Courier New" w:cs="Courier New"/>
          <w:rtl/>
        </w:rPr>
        <w:t xml:space="preserve"> ثم ان الملك ال</w:t>
      </w:r>
      <w:del w:id="309" w:author="Transkribus" w:date="2019-12-11T14:30:00Z">
        <w:r w:rsidRPr="009B6BCA">
          <w:rPr>
            <w:rFonts w:ascii="Courier New" w:hAnsi="Courier New" w:cs="Courier New"/>
            <w:rtl/>
          </w:rPr>
          <w:delText>ظ</w:delText>
        </w:r>
      </w:del>
      <w:ins w:id="310" w:author="Transkribus" w:date="2019-12-11T14:30:00Z">
        <w:r w:rsidRPr="00EE6742">
          <w:rPr>
            <w:rFonts w:ascii="Courier New" w:hAnsi="Courier New" w:cs="Courier New"/>
            <w:rtl/>
          </w:rPr>
          <w:t>ط</w:t>
        </w:r>
      </w:ins>
      <w:r w:rsidRPr="00EE6742">
        <w:rPr>
          <w:rFonts w:ascii="Courier New" w:hAnsi="Courier New" w:cs="Courier New"/>
          <w:rtl/>
        </w:rPr>
        <w:t xml:space="preserve">اهر بعد </w:t>
      </w:r>
      <w:del w:id="311" w:author="Transkribus" w:date="2019-12-11T14:30:00Z">
        <w:r w:rsidRPr="009B6BCA">
          <w:rPr>
            <w:rFonts w:ascii="Courier New" w:hAnsi="Courier New" w:cs="Courier New"/>
            <w:rtl/>
          </w:rPr>
          <w:delText>مدة نقم</w:delText>
        </w:r>
      </w:del>
      <w:ins w:id="312" w:author="Transkribus" w:date="2019-12-11T14:30:00Z">
        <w:r w:rsidRPr="00EE6742">
          <w:rPr>
            <w:rFonts w:ascii="Courier New" w:hAnsi="Courier New" w:cs="Courier New"/>
            <w:rtl/>
          </w:rPr>
          <w:t>مذة فقم</w:t>
        </w:r>
      </w:ins>
      <w:r w:rsidRPr="00EE6742">
        <w:rPr>
          <w:rFonts w:ascii="Courier New" w:hAnsi="Courier New" w:cs="Courier New"/>
          <w:rtl/>
        </w:rPr>
        <w:t xml:space="preserve"> على </w:t>
      </w:r>
      <w:del w:id="313" w:author="Transkribus" w:date="2019-12-11T14:30:00Z">
        <w:r w:rsidRPr="009B6BCA">
          <w:rPr>
            <w:rFonts w:ascii="Courier New" w:hAnsi="Courier New" w:cs="Courier New"/>
            <w:rtl/>
          </w:rPr>
          <w:delText>الذين افتوا فى دمه وقبض</w:delText>
        </w:r>
      </w:del>
      <w:ins w:id="314" w:author="Transkribus" w:date="2019-12-11T14:30:00Z">
        <w:r w:rsidRPr="00EE6742">
          <w:rPr>
            <w:rFonts w:ascii="Courier New" w:hAnsi="Courier New" w:cs="Courier New"/>
            <w:rtl/>
          </w:rPr>
          <w:t>الدين افتوافى دمة</w:t>
        </w:r>
      </w:ins>
    </w:p>
    <w:p w:rsidR="00623F08" w:rsidRPr="00EE6742" w:rsidRDefault="00623F08" w:rsidP="00623F08">
      <w:pPr>
        <w:pStyle w:val="NurText"/>
        <w:bidi/>
        <w:rPr>
          <w:rFonts w:ascii="Courier New" w:hAnsi="Courier New" w:cs="Courier New"/>
        </w:rPr>
      </w:pPr>
      <w:ins w:id="315" w:author="Transkribus" w:date="2019-12-11T14:30:00Z">
        <w:r w:rsidRPr="00EE6742">
          <w:rPr>
            <w:rFonts w:ascii="Courier New" w:hAnsi="Courier New" w:cs="Courier New"/>
            <w:rtl/>
          </w:rPr>
          <w:t>وقيض</w:t>
        </w:r>
      </w:ins>
      <w:r w:rsidRPr="00EE6742">
        <w:rPr>
          <w:rFonts w:ascii="Courier New" w:hAnsi="Courier New" w:cs="Courier New"/>
          <w:rtl/>
        </w:rPr>
        <w:t xml:space="preserve"> على جماعة منهم </w:t>
      </w:r>
      <w:del w:id="316" w:author="Transkribus" w:date="2019-12-11T14:30:00Z">
        <w:r w:rsidRPr="009B6BCA">
          <w:rPr>
            <w:rFonts w:ascii="Courier New" w:hAnsi="Courier New" w:cs="Courier New"/>
            <w:rtl/>
          </w:rPr>
          <w:delText>واعتقلهم واهانهم واخذ منهم اموالا عظيمة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17" w:author="Transkribus" w:date="2019-12-11T14:30:00Z">
        <w:r w:rsidRPr="00EE6742">
          <w:rPr>
            <w:rFonts w:ascii="Courier New" w:hAnsi="Courier New" w:cs="Courier New"/>
            <w:rtl/>
          </w:rPr>
          <w:t>واعنقلهم وأها نشم وأخسدسنهم أمو الاغطمة أحدغى أسسديد</w:t>
        </w:r>
      </w:ins>
    </w:p>
    <w:p w:rsidR="00623F08" w:rsidRPr="00EE6742" w:rsidRDefault="00623F08" w:rsidP="00623F08">
      <w:pPr>
        <w:pStyle w:val="NurText"/>
        <w:bidi/>
        <w:rPr>
          <w:ins w:id="318" w:author="Transkribus" w:date="2019-12-11T14:30:00Z"/>
          <w:rFonts w:ascii="Courier New" w:hAnsi="Courier New" w:cs="Courier New"/>
        </w:rPr>
      </w:pPr>
      <w:dir w:val="rtl">
        <w:dir w:val="rtl">
          <w:del w:id="319" w:author="Transkribus" w:date="2019-12-11T14:30:00Z">
            <w:r w:rsidRPr="009B6BCA">
              <w:rPr>
                <w:rFonts w:ascii="Courier New" w:hAnsi="Courier New" w:cs="Courier New"/>
                <w:rtl/>
              </w:rPr>
              <w:delText>حدثنى سديد</w:delText>
            </w:r>
          </w:del>
          <w:r w:rsidRPr="00EE6742">
            <w:rPr>
              <w:rFonts w:ascii="Courier New" w:hAnsi="Courier New" w:cs="Courier New"/>
              <w:rtl/>
            </w:rPr>
            <w:t xml:space="preserve"> الدين محمود بن عمر المعروف بابن </w:t>
          </w:r>
          <w:del w:id="320" w:author="Transkribus" w:date="2019-12-11T14:30:00Z">
            <w:r w:rsidRPr="009B6BCA">
              <w:rPr>
                <w:rFonts w:ascii="Courier New" w:hAnsi="Courier New" w:cs="Courier New"/>
                <w:rtl/>
              </w:rPr>
              <w:delText>رقيقة قال</w:delText>
            </w:r>
          </w:del>
          <w:ins w:id="321" w:author="Transkribus" w:date="2019-12-11T14:30:00Z">
            <w:r w:rsidRPr="00EE6742">
              <w:rPr>
                <w:rFonts w:ascii="Courier New" w:hAnsi="Courier New" w:cs="Courier New"/>
                <w:rtl/>
              </w:rPr>
              <w:t>رفيعة ثال</w:t>
            </w:r>
          </w:ins>
          <w:r w:rsidRPr="00EE6742">
            <w:rPr>
              <w:rFonts w:ascii="Courier New" w:hAnsi="Courier New" w:cs="Courier New"/>
              <w:rtl/>
            </w:rPr>
            <w:t xml:space="preserve"> كان </w:t>
          </w:r>
          <w:del w:id="322" w:author="Transkribus" w:date="2019-12-11T14:30:00Z">
            <w:r w:rsidRPr="009B6BCA">
              <w:rPr>
                <w:rFonts w:ascii="Courier New" w:hAnsi="Courier New" w:cs="Courier New"/>
                <w:rtl/>
              </w:rPr>
              <w:delText>الشيخ شهاب</w:delText>
            </w:r>
          </w:del>
          <w:ins w:id="323" w:author="Transkribus" w:date="2019-12-11T14:30:00Z">
            <w:r w:rsidRPr="00EE6742">
              <w:rPr>
                <w:rFonts w:ascii="Courier New" w:hAnsi="Courier New" w:cs="Courier New"/>
                <w:rtl/>
              </w:rPr>
              <w:t>السيج سهاب</w:t>
            </w:r>
          </w:ins>
          <w:r w:rsidRPr="00EE6742">
            <w:rPr>
              <w:rFonts w:ascii="Courier New" w:hAnsi="Courier New" w:cs="Courier New"/>
              <w:rtl/>
            </w:rPr>
            <w:t xml:space="preserve"> الدين </w:t>
          </w:r>
          <w:del w:id="324" w:author="Transkribus" w:date="2019-12-11T14:30:00Z">
            <w:r w:rsidRPr="009B6BCA">
              <w:rPr>
                <w:rFonts w:ascii="Courier New" w:hAnsi="Courier New" w:cs="Courier New"/>
                <w:rtl/>
              </w:rPr>
              <w:delText>السهروردى رث البزة لا يلتفت</w:delText>
            </w:r>
          </w:del>
          <w:ins w:id="325" w:author="Transkribus" w:date="2019-12-11T14:30:00Z">
            <w:r w:rsidRPr="00EE6742">
              <w:rPr>
                <w:rFonts w:ascii="Courier New" w:hAnsi="Courier New" w:cs="Courier New"/>
                <w:rtl/>
              </w:rPr>
              <w:t>السهروزدى رت اليرة</w:t>
            </w:r>
          </w:ins>
          <w:r>
            <w:t>‬</w:t>
          </w:r>
          <w:r>
            <w:t>‬</w:t>
          </w:r>
        </w:dir>
      </w:dir>
    </w:p>
    <w:p w:rsidR="00623F08" w:rsidRPr="009B6BCA" w:rsidRDefault="00623F08" w:rsidP="00623F08">
      <w:pPr>
        <w:pStyle w:val="NurText"/>
        <w:bidi/>
        <w:rPr>
          <w:del w:id="326" w:author="Transkribus" w:date="2019-12-11T14:30:00Z"/>
          <w:rFonts w:ascii="Courier New" w:hAnsi="Courier New" w:cs="Courier New"/>
        </w:rPr>
      </w:pPr>
      <w:ins w:id="327" w:author="Transkribus" w:date="2019-12-11T14:30:00Z">
        <w:r w:rsidRPr="00EE6742">
          <w:rPr>
            <w:rFonts w:ascii="Courier New" w:hAnsi="Courier New" w:cs="Courier New"/>
            <w:rtl/>
          </w:rPr>
          <w:t>الابلتفت</w:t>
        </w:r>
      </w:ins>
      <w:r w:rsidRPr="00EE6742">
        <w:rPr>
          <w:rFonts w:ascii="Courier New" w:hAnsi="Courier New" w:cs="Courier New"/>
          <w:rtl/>
        </w:rPr>
        <w:t xml:space="preserve"> الى </w:t>
      </w:r>
      <w:del w:id="328" w:author="Transkribus" w:date="2019-12-11T14:30:00Z">
        <w:r w:rsidRPr="009B6BCA">
          <w:rPr>
            <w:rFonts w:ascii="Courier New" w:hAnsi="Courier New" w:cs="Courier New"/>
            <w:rtl/>
          </w:rPr>
          <w:delText>ما يلبسه ولا له احتفال</w:delText>
        </w:r>
      </w:del>
      <w:ins w:id="329" w:author="Transkribus" w:date="2019-12-11T14:30:00Z">
        <w:r w:rsidRPr="00EE6742">
          <w:rPr>
            <w:rFonts w:ascii="Courier New" w:hAnsi="Courier New" w:cs="Courier New"/>
            <w:rtl/>
          </w:rPr>
          <w:t>ماليسه ولاله احستغال</w:t>
        </w:r>
      </w:ins>
      <w:r w:rsidRPr="00EE6742">
        <w:rPr>
          <w:rFonts w:ascii="Courier New" w:hAnsi="Courier New" w:cs="Courier New"/>
          <w:rtl/>
        </w:rPr>
        <w:t xml:space="preserve"> بامور </w:t>
      </w:r>
      <w:del w:id="330" w:author="Transkribus" w:date="2019-12-11T14:30:00Z">
        <w:r w:rsidRPr="009B6BCA">
          <w:rPr>
            <w:rFonts w:ascii="Courier New" w:hAnsi="Courier New" w:cs="Courier New"/>
            <w:rtl/>
          </w:rPr>
          <w:delText>الدنيا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23F08" w:rsidRPr="00EE6742" w:rsidRDefault="00623F08" w:rsidP="00623F08">
      <w:pPr>
        <w:pStyle w:val="NurText"/>
        <w:bidi/>
        <w:rPr>
          <w:ins w:id="331" w:author="Transkribus" w:date="2019-12-11T14:30:00Z"/>
          <w:rFonts w:ascii="Courier New" w:hAnsi="Courier New" w:cs="Courier New"/>
        </w:rPr>
      </w:pPr>
      <w:dir w:val="rtl">
        <w:dir w:val="rtl">
          <w:del w:id="332" w:author="Transkribus" w:date="2019-12-11T14:30:00Z">
            <w:r w:rsidRPr="009B6BCA">
              <w:rPr>
                <w:rFonts w:ascii="Courier New" w:hAnsi="Courier New" w:cs="Courier New"/>
                <w:rtl/>
              </w:rPr>
              <w:delText xml:space="preserve">قال وكنت انا واياه نتمشى </w:delText>
            </w:r>
          </w:del>
          <w:ins w:id="333" w:author="Transkribus" w:date="2019-12-11T14:30:00Z">
            <w:r w:rsidRPr="00EE6742">
              <w:rPr>
                <w:rFonts w:ascii="Courier New" w:hAnsi="Courier New" w:cs="Courier New"/>
                <w:rtl/>
              </w:rPr>
              <w:t xml:space="preserve">الدييا ثال وكتت أباواباء فمشى </w:t>
            </w:r>
          </w:ins>
          <w:r w:rsidRPr="00EE6742">
            <w:rPr>
              <w:rFonts w:ascii="Courier New" w:hAnsi="Courier New" w:cs="Courier New"/>
              <w:rtl/>
            </w:rPr>
            <w:t xml:space="preserve">فى جامع </w:t>
          </w:r>
          <w:del w:id="334" w:author="Transkribus" w:date="2019-12-11T14:30:00Z">
            <w:r w:rsidRPr="009B6BCA">
              <w:rPr>
                <w:rFonts w:ascii="Courier New" w:hAnsi="Courier New" w:cs="Courier New"/>
                <w:rtl/>
              </w:rPr>
              <w:delText>ميافارقين وهو لابس جبة قصيرة مضربة زرقاء</w:delText>
            </w:r>
          </w:del>
          <w:ins w:id="335" w:author="Transkribus" w:date="2019-12-11T14:30:00Z">
            <w:r w:rsidRPr="00EE6742">
              <w:rPr>
                <w:rFonts w:ascii="Courier New" w:hAnsi="Courier New" w:cs="Courier New"/>
                <w:rtl/>
              </w:rPr>
              <w:t>مامار عين</w:t>
            </w:r>
          </w:ins>
          <w:r>
            <w:t>‬</w:t>
          </w:r>
          <w:r>
            <w:t>‬</w:t>
          </w:r>
        </w:dir>
      </w:dir>
    </w:p>
    <w:p w:rsidR="00623F08" w:rsidRPr="00EE6742" w:rsidRDefault="00623F08" w:rsidP="00623F08">
      <w:pPr>
        <w:pStyle w:val="NurText"/>
        <w:bidi/>
        <w:rPr>
          <w:rFonts w:ascii="Courier New" w:hAnsi="Courier New" w:cs="Courier New"/>
        </w:rPr>
      </w:pPr>
      <w:ins w:id="336" w:author="Transkribus" w:date="2019-12-11T14:30:00Z">
        <w:r w:rsidRPr="00EE6742">
          <w:rPr>
            <w:rFonts w:ascii="Courier New" w:hAnsi="Courier New" w:cs="Courier New"/>
            <w:rtl/>
          </w:rPr>
          <w:t>وهولابس خية نصيره مصربة ررقاء</w:t>
        </w:r>
      </w:ins>
      <w:r w:rsidRPr="00EE6742">
        <w:rPr>
          <w:rFonts w:ascii="Courier New" w:hAnsi="Courier New" w:cs="Courier New"/>
          <w:rtl/>
        </w:rPr>
        <w:t xml:space="preserve"> وعلى </w:t>
      </w:r>
      <w:del w:id="337" w:author="Transkribus" w:date="2019-12-11T14:30:00Z">
        <w:r w:rsidRPr="009B6BCA">
          <w:rPr>
            <w:rFonts w:ascii="Courier New" w:hAnsi="Courier New" w:cs="Courier New"/>
            <w:rtl/>
          </w:rPr>
          <w:delText>راسه فوطة</w:delText>
        </w:r>
      </w:del>
      <w:ins w:id="338" w:author="Transkribus" w:date="2019-12-11T14:30:00Z">
        <w:r w:rsidRPr="00EE6742">
          <w:rPr>
            <w:rFonts w:ascii="Courier New" w:hAnsi="Courier New" w:cs="Courier New"/>
            <w:rtl/>
          </w:rPr>
          <w:t>رأسه قوطة</w:t>
        </w:r>
      </w:ins>
      <w:r w:rsidRPr="00EE6742">
        <w:rPr>
          <w:rFonts w:ascii="Courier New" w:hAnsi="Courier New" w:cs="Courier New"/>
          <w:rtl/>
        </w:rPr>
        <w:t xml:space="preserve"> مفتولة وفى </w:t>
      </w:r>
      <w:del w:id="339" w:author="Transkribus" w:date="2019-12-11T14:30:00Z">
        <w:r w:rsidRPr="009B6BCA">
          <w:rPr>
            <w:rFonts w:ascii="Courier New" w:hAnsi="Courier New" w:cs="Courier New"/>
            <w:rtl/>
          </w:rPr>
          <w:delText>رجليه زربول</w:delText>
        </w:r>
      </w:del>
      <w:ins w:id="340" w:author="Transkribus" w:date="2019-12-11T14:30:00Z">
        <w:r w:rsidRPr="00EE6742">
          <w:rPr>
            <w:rFonts w:ascii="Courier New" w:hAnsi="Courier New" w:cs="Courier New"/>
            <w:rtl/>
          </w:rPr>
          <w:t>رخلية زريول</w:t>
        </w:r>
      </w:ins>
      <w:r w:rsidRPr="00EE6742">
        <w:rPr>
          <w:rFonts w:ascii="Courier New" w:hAnsi="Courier New" w:cs="Courier New"/>
          <w:rtl/>
        </w:rPr>
        <w:t xml:space="preserve"> ورانى</w:t>
      </w:r>
    </w:p>
    <w:p w:rsidR="00623F08" w:rsidRPr="00EE6742" w:rsidRDefault="00623F08" w:rsidP="00623F08">
      <w:pPr>
        <w:pStyle w:val="NurText"/>
        <w:bidi/>
        <w:rPr>
          <w:rFonts w:ascii="Courier New" w:hAnsi="Courier New" w:cs="Courier New"/>
        </w:rPr>
      </w:pPr>
      <w:r w:rsidRPr="00EE6742">
        <w:rPr>
          <w:rFonts w:ascii="Courier New" w:hAnsi="Courier New" w:cs="Courier New"/>
          <w:rtl/>
        </w:rPr>
        <w:t>صديق لى فا</w:t>
      </w:r>
      <w:del w:id="341" w:author="Transkribus" w:date="2019-12-11T14:30:00Z">
        <w:r w:rsidRPr="009B6BCA">
          <w:rPr>
            <w:rFonts w:ascii="Courier New" w:hAnsi="Courier New" w:cs="Courier New"/>
            <w:rtl/>
          </w:rPr>
          <w:delText>ت</w:delText>
        </w:r>
      </w:del>
      <w:ins w:id="342" w:author="Transkribus" w:date="2019-12-11T14:30:00Z">
        <w:r w:rsidRPr="00EE6742">
          <w:rPr>
            <w:rFonts w:ascii="Courier New" w:hAnsi="Courier New" w:cs="Courier New"/>
            <w:rtl/>
          </w:rPr>
          <w:t>بن</w:t>
        </w:r>
      </w:ins>
      <w:r w:rsidRPr="00EE6742">
        <w:rPr>
          <w:rFonts w:ascii="Courier New" w:hAnsi="Courier New" w:cs="Courier New"/>
          <w:rtl/>
        </w:rPr>
        <w:t>ى الى جا</w:t>
      </w:r>
      <w:del w:id="343" w:author="Transkribus" w:date="2019-12-11T14:30:00Z">
        <w:r w:rsidRPr="009B6BCA">
          <w:rPr>
            <w:rFonts w:ascii="Courier New" w:hAnsi="Courier New" w:cs="Courier New"/>
            <w:rtl/>
          </w:rPr>
          <w:delText>نب</w:delText>
        </w:r>
      </w:del>
      <w:ins w:id="344" w:author="Transkribus" w:date="2019-12-11T14:30:00Z">
        <w:r w:rsidRPr="00EE6742">
          <w:rPr>
            <w:rFonts w:ascii="Courier New" w:hAnsi="Courier New" w:cs="Courier New"/>
            <w:rtl/>
          </w:rPr>
          <w:t>س</w:t>
        </w:r>
      </w:ins>
      <w:r w:rsidRPr="00EE6742">
        <w:rPr>
          <w:rFonts w:ascii="Courier New" w:hAnsi="Courier New" w:cs="Courier New"/>
          <w:rtl/>
        </w:rPr>
        <w:t xml:space="preserve">ى وقال </w:t>
      </w:r>
      <w:del w:id="345" w:author="Transkribus" w:date="2019-12-11T14:30:00Z">
        <w:r w:rsidRPr="009B6BCA">
          <w:rPr>
            <w:rFonts w:ascii="Courier New" w:hAnsi="Courier New" w:cs="Courier New"/>
            <w:rtl/>
          </w:rPr>
          <w:delText>ما جئت تماشى الا هذا الخربند فقلت</w:delText>
        </w:r>
      </w:del>
      <w:ins w:id="346" w:author="Transkribus" w:date="2019-12-11T14:30:00Z">
        <w:r w:rsidRPr="00EE6742">
          <w:rPr>
            <w:rFonts w:ascii="Courier New" w:hAnsi="Courier New" w:cs="Courier New"/>
            <w:rtl/>
          </w:rPr>
          <w:t>ماستت ثماشى الاهذا الخز ببد افقلت</w:t>
        </w:r>
      </w:ins>
      <w:r w:rsidRPr="00EE6742">
        <w:rPr>
          <w:rFonts w:ascii="Courier New" w:hAnsi="Courier New" w:cs="Courier New"/>
          <w:rtl/>
        </w:rPr>
        <w:t xml:space="preserve"> له اسكت </w:t>
      </w:r>
      <w:del w:id="347" w:author="Transkribus" w:date="2019-12-11T14:30:00Z">
        <w:r w:rsidRPr="009B6BCA">
          <w:rPr>
            <w:rFonts w:ascii="Courier New" w:hAnsi="Courier New" w:cs="Courier New"/>
            <w:rtl/>
          </w:rPr>
          <w:delText>هذا سيد</w:delText>
        </w:r>
      </w:del>
      <w:ins w:id="348" w:author="Transkribus" w:date="2019-12-11T14:30:00Z">
        <w:r w:rsidRPr="00EE6742">
          <w:rPr>
            <w:rFonts w:ascii="Courier New" w:hAnsi="Courier New" w:cs="Courier New"/>
            <w:rtl/>
          </w:rPr>
          <w:t>هذ اسيد</w:t>
        </w:r>
      </w:ins>
      <w:r w:rsidRPr="00EE6742">
        <w:rPr>
          <w:rFonts w:ascii="Courier New" w:hAnsi="Courier New" w:cs="Courier New"/>
          <w:rtl/>
        </w:rPr>
        <w:t xml:space="preserve"> الوقت</w:t>
      </w:r>
      <w:del w:id="349" w:author="Transkribus" w:date="2019-12-11T14:30:00Z">
        <w:r w:rsidRPr="009B6BCA">
          <w:rPr>
            <w:rFonts w:ascii="Courier New" w:hAnsi="Courier New" w:cs="Courier New"/>
            <w:rtl/>
          </w:rPr>
          <w:delText xml:space="preserve"> شهاب الدين السهروردي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23F08" w:rsidRPr="00EE6742" w:rsidRDefault="00623F08" w:rsidP="00623F08">
      <w:pPr>
        <w:pStyle w:val="NurText"/>
        <w:bidi/>
        <w:rPr>
          <w:ins w:id="350" w:author="Transkribus" w:date="2019-12-11T14:30:00Z"/>
          <w:rFonts w:ascii="Courier New" w:hAnsi="Courier New" w:cs="Courier New"/>
        </w:rPr>
      </w:pPr>
      <w:dir w:val="rtl">
        <w:dir w:val="rtl">
          <w:del w:id="351" w:author="Transkribus" w:date="2019-12-11T14:30:00Z">
            <w:r w:rsidRPr="009B6BCA">
              <w:rPr>
                <w:rFonts w:ascii="Courier New" w:hAnsi="Courier New" w:cs="Courier New"/>
                <w:rtl/>
              </w:rPr>
              <w:delText>فتعاظم</w:delText>
            </w:r>
          </w:del>
          <w:ins w:id="352" w:author="Transkribus" w:date="2019-12-11T14:30:00Z">
            <w:r w:rsidRPr="00EE6742">
              <w:rPr>
                <w:rFonts w:ascii="Courier New" w:hAnsi="Courier New" w:cs="Courier New"/>
                <w:rtl/>
              </w:rPr>
              <w:t>سهاب الدين السهروزدى فتقاطم</w:t>
            </w:r>
          </w:ins>
          <w:r w:rsidRPr="00EE6742">
            <w:rPr>
              <w:rFonts w:ascii="Courier New" w:hAnsi="Courier New" w:cs="Courier New"/>
              <w:rtl/>
            </w:rPr>
            <w:t xml:space="preserve"> قولى </w:t>
          </w:r>
          <w:del w:id="353" w:author="Transkribus" w:date="2019-12-11T14:30:00Z">
            <w:r w:rsidRPr="009B6BCA">
              <w:rPr>
                <w:rFonts w:ascii="Courier New" w:hAnsi="Courier New" w:cs="Courier New"/>
                <w:rtl/>
              </w:rPr>
              <w:delText>وتعجب</w:delText>
            </w:r>
          </w:del>
          <w:ins w:id="354" w:author="Transkribus" w:date="2019-12-11T14:30:00Z">
            <w:r w:rsidRPr="00EE6742">
              <w:rPr>
                <w:rFonts w:ascii="Courier New" w:hAnsi="Courier New" w:cs="Courier New"/>
                <w:rtl/>
              </w:rPr>
              <w:t>ونحب</w:t>
            </w:r>
          </w:ins>
          <w:r w:rsidRPr="00EE6742">
            <w:rPr>
              <w:rFonts w:ascii="Courier New" w:hAnsi="Courier New" w:cs="Courier New"/>
              <w:rtl/>
            </w:rPr>
            <w:t xml:space="preserve"> ومضى </w:t>
          </w:r>
          <w:del w:id="355" w:author="Transkribus" w:date="2019-12-11T14:30:00Z">
            <w:r w:rsidRPr="009B6BCA">
              <w:rPr>
                <w:rFonts w:ascii="Courier New" w:hAnsi="Courier New" w:cs="Courier New"/>
                <w:rtl/>
              </w:rPr>
              <w:delText>وحدثنى بعض</w:delText>
            </w:r>
          </w:del>
          <w:ins w:id="356" w:author="Transkribus" w:date="2019-12-11T14:30:00Z">
            <w:r w:rsidRPr="00EE6742">
              <w:rPr>
                <w:rFonts w:ascii="Courier New" w:hAnsi="Courier New" w:cs="Courier New"/>
                <w:rtl/>
              </w:rPr>
              <w:t>أوحديى اعس</w:t>
            </w:r>
          </w:ins>
          <w:r w:rsidRPr="00EE6742">
            <w:rPr>
              <w:rFonts w:ascii="Courier New" w:hAnsi="Courier New" w:cs="Courier New"/>
              <w:rtl/>
            </w:rPr>
            <w:t xml:space="preserve"> اهل </w:t>
          </w:r>
          <w:del w:id="357" w:author="Transkribus" w:date="2019-12-11T14:30:00Z">
            <w:r w:rsidRPr="009B6BCA">
              <w:rPr>
                <w:rFonts w:ascii="Courier New" w:hAnsi="Courier New" w:cs="Courier New"/>
                <w:rtl/>
              </w:rPr>
              <w:delText>حلب قال لما توفى</w:delText>
            </w:r>
          </w:del>
          <w:ins w:id="358" w:author="Transkribus" w:date="2019-12-11T14:30:00Z">
            <w:r w:rsidRPr="00EE6742">
              <w:rPr>
                <w:rFonts w:ascii="Courier New" w:hAnsi="Courier New" w:cs="Courier New"/>
                <w:rtl/>
              </w:rPr>
              <w:t>خلب ثال</w:t>
            </w:r>
          </w:ins>
          <w:r>
            <w:t>‬</w:t>
          </w:r>
          <w:r>
            <w:t>‬</w:t>
          </w:r>
        </w:dir>
      </w:dir>
    </w:p>
    <w:p w:rsidR="00623F08" w:rsidRPr="00EE6742" w:rsidRDefault="00623F08" w:rsidP="00623F08">
      <w:pPr>
        <w:pStyle w:val="NurText"/>
        <w:bidi/>
        <w:rPr>
          <w:rFonts w:ascii="Courier New" w:hAnsi="Courier New" w:cs="Courier New"/>
        </w:rPr>
      </w:pPr>
      <w:ins w:id="359" w:author="Transkribus" w:date="2019-12-11T14:30:00Z">
        <w:r w:rsidRPr="00EE6742">
          <w:rPr>
            <w:rFonts w:ascii="Courier New" w:hAnsi="Courier New" w:cs="Courier New"/>
            <w:rtl/>
          </w:rPr>
          <w:t>ابانوفى</w:t>
        </w:r>
      </w:ins>
      <w:r w:rsidRPr="00EE6742">
        <w:rPr>
          <w:rFonts w:ascii="Courier New" w:hAnsi="Courier New" w:cs="Courier New"/>
          <w:rtl/>
        </w:rPr>
        <w:t xml:space="preserve"> شهاب الدين ر</w:t>
      </w:r>
      <w:del w:id="360" w:author="Transkribus" w:date="2019-12-11T14:30:00Z">
        <w:r w:rsidRPr="009B6BCA">
          <w:rPr>
            <w:rFonts w:ascii="Courier New" w:hAnsi="Courier New" w:cs="Courier New"/>
            <w:rtl/>
          </w:rPr>
          <w:delText>ح</w:delText>
        </w:r>
      </w:del>
      <w:r w:rsidRPr="00EE6742">
        <w:rPr>
          <w:rFonts w:ascii="Courier New" w:hAnsi="Courier New" w:cs="Courier New"/>
          <w:rtl/>
        </w:rPr>
        <w:t>م</w:t>
      </w:r>
      <w:del w:id="361" w:author="Transkribus" w:date="2019-12-11T14:30:00Z">
        <w:r w:rsidRPr="009B6BCA">
          <w:rPr>
            <w:rFonts w:ascii="Courier New" w:hAnsi="Courier New" w:cs="Courier New"/>
            <w:rtl/>
          </w:rPr>
          <w:delText>ه</w:delText>
        </w:r>
      </w:del>
      <w:ins w:id="362" w:author="Transkribus" w:date="2019-12-11T14:30:00Z">
        <w:r w:rsidRPr="00EE6742">
          <w:rPr>
            <w:rFonts w:ascii="Courier New" w:hAnsi="Courier New" w:cs="Courier New"/>
            <w:rtl/>
          </w:rPr>
          <w:t>ة</w:t>
        </w:r>
      </w:ins>
      <w:r w:rsidRPr="00EE6742">
        <w:rPr>
          <w:rFonts w:ascii="Courier New" w:hAnsi="Courier New" w:cs="Courier New"/>
          <w:rtl/>
        </w:rPr>
        <w:t xml:space="preserve"> الله </w:t>
      </w:r>
      <w:del w:id="363" w:author="Transkribus" w:date="2019-12-11T14:30:00Z">
        <w:r w:rsidRPr="009B6BCA">
          <w:rPr>
            <w:rFonts w:ascii="Courier New" w:hAnsi="Courier New" w:cs="Courier New"/>
            <w:rtl/>
          </w:rPr>
          <w:delText>ودفن بظاهر مدينة حلب</w:delText>
        </w:r>
      </w:del>
      <w:ins w:id="364" w:author="Transkribus" w:date="2019-12-11T14:30:00Z">
        <w:r w:rsidRPr="00EE6742">
          <w:rPr>
            <w:rFonts w:ascii="Courier New" w:hAnsi="Courier New" w:cs="Courier New"/>
            <w:rtl/>
          </w:rPr>
          <w:t>ودقن بطاهر مدية خلي</w:t>
        </w:r>
      </w:ins>
      <w:r w:rsidRPr="00EE6742">
        <w:rPr>
          <w:rFonts w:ascii="Courier New" w:hAnsi="Courier New" w:cs="Courier New"/>
          <w:rtl/>
        </w:rPr>
        <w:t xml:space="preserve"> وجد </w:t>
      </w:r>
      <w:del w:id="365" w:author="Transkribus" w:date="2019-12-11T14:30:00Z">
        <w:r w:rsidRPr="009B6BCA">
          <w:rPr>
            <w:rFonts w:ascii="Courier New" w:hAnsi="Courier New" w:cs="Courier New"/>
            <w:rtl/>
          </w:rPr>
          <w:delText>مكتوباعلى قبره</w:delText>
        </w:r>
      </w:del>
      <w:ins w:id="366" w:author="Transkribus" w:date="2019-12-11T14:30:00Z">
        <w:r w:rsidRPr="00EE6742">
          <w:rPr>
            <w:rFonts w:ascii="Courier New" w:hAnsi="Courier New" w:cs="Courier New"/>
            <w:rtl/>
          </w:rPr>
          <w:t>مكتو باعلى قسيره</w:t>
        </w:r>
      </w:ins>
      <w:r w:rsidRPr="00EE6742">
        <w:rPr>
          <w:rFonts w:ascii="Courier New" w:hAnsi="Courier New" w:cs="Courier New"/>
          <w:rtl/>
        </w:rPr>
        <w:t xml:space="preserve"> والشعر</w:t>
      </w:r>
      <w:del w:id="367" w:author="Transkribus" w:date="2019-12-11T14:30:00Z">
        <w:r w:rsidRPr="009B6BCA">
          <w:rPr>
            <w:rFonts w:ascii="Courier New" w:hAnsi="Courier New" w:cs="Courier New"/>
            <w:rtl/>
          </w:rPr>
          <w:delText xml:space="preserve"> قديم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23F08" w:rsidRPr="00EE6742" w:rsidRDefault="00623F08" w:rsidP="00623F08">
      <w:pPr>
        <w:pStyle w:val="NurText"/>
        <w:bidi/>
        <w:rPr>
          <w:ins w:id="368" w:author="Transkribus" w:date="2019-12-11T14:30:00Z"/>
          <w:rFonts w:ascii="Courier New" w:hAnsi="Courier New" w:cs="Courier New"/>
        </w:rPr>
      </w:pPr>
      <w:dir w:val="rtl">
        <w:dir w:val="rtl">
          <w:del w:id="369" w:author="Transkribus" w:date="2019-12-11T14:30:00Z">
            <w:r w:rsidRPr="009B6BCA">
              <w:rPr>
                <w:rFonts w:ascii="Courier New" w:hAnsi="Courier New" w:cs="Courier New"/>
                <w:rtl/>
              </w:rPr>
              <w:delText xml:space="preserve">قد كان صاحب </w:delText>
            </w:r>
          </w:del>
          <w:ins w:id="370" w:author="Transkribus" w:date="2019-12-11T14:30:00Z">
            <w:r w:rsidRPr="00EE6742">
              <w:rPr>
                <w:rFonts w:ascii="Courier New" w:hAnsi="Courier New" w:cs="Courier New"/>
                <w:rtl/>
              </w:rPr>
              <w:t>اقديم</w:t>
            </w:r>
          </w:ins>
          <w:r>
            <w:t>‬</w:t>
          </w:r>
          <w:r>
            <w:t>‬</w:t>
          </w:r>
        </w:dir>
      </w:dir>
    </w:p>
    <w:p w:rsidR="00623F08" w:rsidRPr="00EE6742" w:rsidRDefault="00623F08" w:rsidP="00623F08">
      <w:pPr>
        <w:pStyle w:val="NurText"/>
        <w:bidi/>
        <w:rPr>
          <w:ins w:id="371" w:author="Transkribus" w:date="2019-12-11T14:30:00Z"/>
          <w:rFonts w:ascii="Courier New" w:hAnsi="Courier New" w:cs="Courier New"/>
        </w:rPr>
      </w:pPr>
      <w:ins w:id="372" w:author="Transkribus" w:date="2019-12-11T14:30:00Z">
        <w:r w:rsidRPr="00EE6742">
          <w:rPr>
            <w:rFonts w:ascii="Courier New" w:hAnsi="Courier New" w:cs="Courier New"/>
            <w:rtl/>
          </w:rPr>
          <w:t>النسيط</w:t>
        </w:r>
      </w:ins>
    </w:p>
    <w:p w:rsidR="00623F08" w:rsidRPr="00EE6742" w:rsidRDefault="00623F08" w:rsidP="00623F08">
      <w:pPr>
        <w:pStyle w:val="NurText"/>
        <w:bidi/>
        <w:rPr>
          <w:rFonts w:ascii="Courier New" w:hAnsi="Courier New" w:cs="Courier New"/>
        </w:rPr>
      </w:pPr>
      <w:ins w:id="373" w:author="Transkribus" w:date="2019-12-11T14:30:00Z">
        <w:r w:rsidRPr="00EE6742">
          <w:rPr>
            <w:rFonts w:ascii="Courier New" w:hAnsi="Courier New" w:cs="Courier New"/>
            <w:rtl/>
          </w:rPr>
          <w:t xml:space="preserve">فد كمان صاحت </w:t>
        </w:r>
      </w:ins>
      <w:r w:rsidRPr="00EE6742">
        <w:rPr>
          <w:rFonts w:ascii="Courier New" w:hAnsi="Courier New" w:cs="Courier New"/>
          <w:rtl/>
        </w:rPr>
        <w:t>هذا الق</w:t>
      </w:r>
      <w:del w:id="374" w:author="Transkribus" w:date="2019-12-11T14:30:00Z">
        <w:r w:rsidRPr="009B6BCA">
          <w:rPr>
            <w:rFonts w:ascii="Courier New" w:hAnsi="Courier New" w:cs="Courier New"/>
            <w:rtl/>
          </w:rPr>
          <w:delText>ب</w:delText>
        </w:r>
      </w:del>
      <w:ins w:id="375" w:author="Transkribus" w:date="2019-12-11T14:30:00Z">
        <w:r w:rsidRPr="00EE6742">
          <w:rPr>
            <w:rFonts w:ascii="Courier New" w:hAnsi="Courier New" w:cs="Courier New"/>
            <w:rtl/>
          </w:rPr>
          <w:t>ي</w:t>
        </w:r>
      </w:ins>
      <w:r w:rsidRPr="00EE6742">
        <w:rPr>
          <w:rFonts w:ascii="Courier New" w:hAnsi="Courier New" w:cs="Courier New"/>
          <w:rtl/>
        </w:rPr>
        <w:t>ر جوهرة</w:t>
      </w:r>
      <w:del w:id="37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مكنونة قد</w:delText>
            </w:r>
            <w:r>
              <w:delText>‬</w:delText>
            </w:r>
            <w:r>
              <w:delText>‬</w:delText>
            </w:r>
          </w:dir>
        </w:dir>
      </w:del>
      <w:ins w:id="377" w:author="Transkribus" w:date="2019-12-11T14:30:00Z">
        <w:del w:id="378" w:author="Transkribus" w:date="2019-12-11T14:30:00Z">
          <w:r w:rsidRPr="00EE6742">
            <w:rPr>
              <w:rFonts w:ascii="Courier New" w:hAnsi="Courier New" w:cs="Courier New"/>
              <w:rtl/>
            </w:rPr>
            <w:delText xml:space="preserve"> * مكنوفة فسد</w:delText>
          </w:r>
        </w:del>
      </w:ins>
      <w:r w:rsidRPr="00EE6742">
        <w:rPr>
          <w:rFonts w:ascii="Courier New" w:hAnsi="Courier New" w:cs="Courier New"/>
          <w:rtl/>
        </w:rPr>
        <w:t xml:space="preserve"> براها الله من </w:t>
      </w:r>
      <w:del w:id="379" w:author="Transkribus" w:date="2019-12-11T14:30:00Z">
        <w:r w:rsidRPr="009B6BCA">
          <w:rPr>
            <w:rFonts w:ascii="Courier New" w:hAnsi="Courier New" w:cs="Courier New"/>
            <w:rtl/>
          </w:rPr>
          <w:delText>ش</w:delText>
        </w:r>
      </w:del>
      <w:ins w:id="380" w:author="Transkribus" w:date="2019-12-11T14:30:00Z">
        <w:r w:rsidRPr="00EE6742">
          <w:rPr>
            <w:rFonts w:ascii="Courier New" w:hAnsi="Courier New" w:cs="Courier New"/>
            <w:rtl/>
          </w:rPr>
          <w:t>س</w:t>
        </w:r>
      </w:ins>
      <w:r w:rsidRPr="00EE6742">
        <w:rPr>
          <w:rFonts w:ascii="Courier New" w:hAnsi="Courier New" w:cs="Courier New"/>
          <w:rtl/>
        </w:rPr>
        <w:t>رف</w:t>
      </w:r>
      <w:del w:id="38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23F08" w:rsidRPr="00EE6742" w:rsidRDefault="00623F08" w:rsidP="00623F08">
      <w:pPr>
        <w:pStyle w:val="NurText"/>
        <w:bidi/>
        <w:rPr>
          <w:rFonts w:ascii="Courier New" w:hAnsi="Courier New" w:cs="Courier New"/>
        </w:rPr>
      </w:pPr>
      <w:dir w:val="rtl">
        <w:dir w:val="rtl">
          <w:r w:rsidRPr="00EE6742">
            <w:rPr>
              <w:rFonts w:ascii="Courier New" w:hAnsi="Courier New" w:cs="Courier New"/>
              <w:rtl/>
            </w:rPr>
            <w:t>ف</w:t>
          </w:r>
          <w:ins w:id="382" w:author="Transkribus" w:date="2019-12-11T14:30:00Z">
            <w:r w:rsidRPr="00EE6742">
              <w:rPr>
                <w:rFonts w:ascii="Courier New" w:hAnsi="Courier New" w:cs="Courier New"/>
                <w:rtl/>
              </w:rPr>
              <w:t>س</w:t>
            </w:r>
          </w:ins>
          <w:r w:rsidRPr="00EE6742">
            <w:rPr>
              <w:rFonts w:ascii="Courier New" w:hAnsi="Courier New" w:cs="Courier New"/>
              <w:rtl/>
            </w:rPr>
            <w:t xml:space="preserve">لم تكن </w:t>
          </w:r>
          <w:del w:id="383" w:author="Transkribus" w:date="2019-12-11T14:30:00Z">
            <w:r w:rsidRPr="009B6BCA">
              <w:rPr>
                <w:rFonts w:ascii="Courier New" w:hAnsi="Courier New" w:cs="Courier New"/>
                <w:rtl/>
              </w:rPr>
              <w:delText>تعرف الايام قيمته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384" w:author="Transkribus" w:date="2019-12-11T14:30:00Z">
            <w:del w:id="385" w:author="Transkribus" w:date="2019-12-11T14:30:00Z">
              <w:r w:rsidRPr="00EE6742">
                <w:rPr>
                  <w:rFonts w:ascii="Courier New" w:hAnsi="Courier New" w:cs="Courier New"/>
                  <w:rtl/>
                </w:rPr>
                <w:delText xml:space="preserve">معرف الاقام عيمته * </w:delText>
              </w:r>
            </w:del>
          </w:ins>
          <w:r w:rsidRPr="00EE6742">
            <w:rPr>
              <w:rFonts w:ascii="Courier New" w:hAnsi="Courier New" w:cs="Courier New"/>
              <w:rtl/>
            </w:rPr>
            <w:t xml:space="preserve">فردها </w:t>
          </w:r>
          <w:del w:id="386" w:author="Transkribus" w:date="2019-12-11T14:30:00Z">
            <w:r w:rsidRPr="009B6BCA">
              <w:rPr>
                <w:rFonts w:ascii="Courier New" w:hAnsi="Courier New" w:cs="Courier New"/>
                <w:rtl/>
              </w:rPr>
              <w:delText>غ</w:delText>
            </w:r>
          </w:del>
          <w:ins w:id="387" w:author="Transkribus" w:date="2019-12-11T14:30:00Z">
            <w:r w:rsidRPr="00EE6742">
              <w:rPr>
                <w:rFonts w:ascii="Courier New" w:hAnsi="Courier New" w:cs="Courier New"/>
                <w:rtl/>
              </w:rPr>
              <w:t>م</w:t>
            </w:r>
          </w:ins>
          <w:r w:rsidRPr="00EE6742">
            <w:rPr>
              <w:rFonts w:ascii="Courier New" w:hAnsi="Courier New" w:cs="Courier New"/>
              <w:rtl/>
            </w:rPr>
            <w:t>ير</w:t>
          </w:r>
          <w:del w:id="388" w:author="Transkribus" w:date="2019-12-11T14:30:00Z">
            <w:r w:rsidRPr="009B6BCA">
              <w:rPr>
                <w:rFonts w:ascii="Courier New" w:hAnsi="Courier New" w:cs="Courier New"/>
                <w:rtl/>
              </w:rPr>
              <w:delText>ة</w:delText>
            </w:r>
          </w:del>
          <w:ins w:id="389" w:author="Transkribus" w:date="2019-12-11T14:30:00Z">
            <w:r w:rsidRPr="00EE6742">
              <w:rPr>
                <w:rFonts w:ascii="Courier New" w:hAnsi="Courier New" w:cs="Courier New"/>
                <w:rtl/>
              </w:rPr>
              <w:t>ه</w:t>
            </w:r>
          </w:ins>
          <w:r w:rsidRPr="00EE6742">
            <w:rPr>
              <w:rFonts w:ascii="Courier New" w:hAnsi="Courier New" w:cs="Courier New"/>
              <w:rtl/>
            </w:rPr>
            <w:t xml:space="preserve"> منه الى الصدف</w:t>
          </w:r>
          <w:del w:id="390" w:author="Transkribus" w:date="2019-12-11T14:30:00Z">
            <w:r w:rsidRPr="009B6BCA">
              <w:rPr>
                <w:rFonts w:ascii="Courier New" w:hAnsi="Courier New" w:cs="Courier New"/>
                <w:rtl/>
              </w:rPr>
              <w:delText xml:space="preserve"> البسيط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ins w:id="391" w:author="Transkribus" w:date="2019-12-11T14:30:00Z"/>
          <w:rFonts w:ascii="Courier New" w:hAnsi="Courier New" w:cs="Courier New"/>
        </w:rPr>
      </w:pPr>
      <w:dir w:val="rtl">
        <w:dir w:val="rtl">
          <w:r w:rsidRPr="00EE6742">
            <w:rPr>
              <w:rFonts w:ascii="Courier New" w:hAnsi="Courier New" w:cs="Courier New"/>
              <w:rtl/>
            </w:rPr>
            <w:t>ومن ك</w:t>
          </w:r>
          <w:ins w:id="392" w:author="Transkribus" w:date="2019-12-11T14:30:00Z">
            <w:r w:rsidRPr="00EE6742">
              <w:rPr>
                <w:rFonts w:ascii="Courier New" w:hAnsi="Courier New" w:cs="Courier New"/>
                <w:rtl/>
              </w:rPr>
              <w:t>ا</w:t>
            </w:r>
          </w:ins>
          <w:r w:rsidRPr="00EE6742">
            <w:rPr>
              <w:rFonts w:ascii="Courier New" w:hAnsi="Courier New" w:cs="Courier New"/>
              <w:rtl/>
            </w:rPr>
            <w:t xml:space="preserve">لامه قال فى </w:t>
          </w:r>
          <w:del w:id="393" w:author="Transkribus" w:date="2019-12-11T14:30:00Z">
            <w:r w:rsidRPr="009B6BCA">
              <w:rPr>
                <w:rFonts w:ascii="Courier New" w:hAnsi="Courier New" w:cs="Courier New"/>
                <w:rtl/>
              </w:rPr>
              <w:delText>دعاءاللهم يا قيام</w:delText>
            </w:r>
          </w:del>
          <w:ins w:id="394" w:author="Transkribus" w:date="2019-12-11T14:30:00Z">
            <w:r w:rsidRPr="00EE6742">
              <w:rPr>
                <w:rFonts w:ascii="Courier New" w:hAnsi="Courier New" w:cs="Courier New"/>
                <w:rtl/>
              </w:rPr>
              <w:t>دعاء اللهم بانبام</w:t>
            </w:r>
          </w:ins>
          <w:r w:rsidRPr="00EE6742">
            <w:rPr>
              <w:rFonts w:ascii="Courier New" w:hAnsi="Courier New" w:cs="Courier New"/>
              <w:rtl/>
            </w:rPr>
            <w:t xml:space="preserve"> الوجود </w:t>
          </w:r>
          <w:del w:id="395" w:author="Transkribus" w:date="2019-12-11T14:30:00Z">
            <w:r w:rsidRPr="009B6BCA">
              <w:rPr>
                <w:rFonts w:ascii="Courier New" w:hAnsi="Courier New" w:cs="Courier New"/>
                <w:rtl/>
              </w:rPr>
              <w:delText>وفائض الجود ومنزل</w:delText>
            </w:r>
          </w:del>
          <w:ins w:id="396" w:author="Transkribus" w:date="2019-12-11T14:30:00Z">
            <w:r w:rsidRPr="00EE6742">
              <w:rPr>
                <w:rFonts w:ascii="Courier New" w:hAnsi="Courier New" w:cs="Courier New"/>
                <w:rtl/>
              </w:rPr>
              <w:t>وقاقض الحود ومترل</w:t>
            </w:r>
          </w:ins>
          <w:r w:rsidRPr="00EE6742">
            <w:rPr>
              <w:rFonts w:ascii="Courier New" w:hAnsi="Courier New" w:cs="Courier New"/>
              <w:rtl/>
            </w:rPr>
            <w:t xml:space="preserve"> البركات </w:t>
          </w:r>
          <w:del w:id="397" w:author="Transkribus" w:date="2019-12-11T14:30:00Z">
            <w:r w:rsidRPr="009B6BCA">
              <w:rPr>
                <w:rFonts w:ascii="Courier New" w:hAnsi="Courier New" w:cs="Courier New"/>
                <w:rtl/>
              </w:rPr>
              <w:delText>ومنتهى الرغبات منور</w:delText>
            </w:r>
          </w:del>
          <w:ins w:id="398" w:author="Transkribus" w:date="2019-12-11T14:30:00Z">
            <w:r w:rsidRPr="00EE6742">
              <w:rPr>
                <w:rFonts w:ascii="Courier New" w:hAnsi="Courier New" w:cs="Courier New"/>
                <w:rtl/>
              </w:rPr>
              <w:t>ومتتهى الرعبات</w:t>
            </w:r>
          </w:ins>
          <w:r>
            <w:t>‬</w:t>
          </w:r>
          <w:r>
            <w:t>‬</w:t>
          </w:r>
        </w:dir>
      </w:dir>
    </w:p>
    <w:p w:rsidR="00623F08" w:rsidRPr="00EE6742" w:rsidRDefault="00623F08" w:rsidP="00623F08">
      <w:pPr>
        <w:pStyle w:val="NurText"/>
        <w:bidi/>
        <w:rPr>
          <w:ins w:id="399" w:author="Transkribus" w:date="2019-12-11T14:30:00Z"/>
          <w:rFonts w:ascii="Courier New" w:hAnsi="Courier New" w:cs="Courier New"/>
        </w:rPr>
      </w:pPr>
      <w:ins w:id="400" w:author="Transkribus" w:date="2019-12-11T14:30:00Z">
        <w:r w:rsidRPr="00EE6742">
          <w:rPr>
            <w:rFonts w:ascii="Courier New" w:hAnsi="Courier New" w:cs="Courier New"/>
            <w:rtl/>
          </w:rPr>
          <w:t>ابقور</w:t>
        </w:r>
      </w:ins>
      <w:r w:rsidRPr="00EE6742">
        <w:rPr>
          <w:rFonts w:ascii="Courier New" w:hAnsi="Courier New" w:cs="Courier New"/>
          <w:rtl/>
        </w:rPr>
        <w:t xml:space="preserve"> النور </w:t>
      </w:r>
      <w:del w:id="401" w:author="Transkribus" w:date="2019-12-11T14:30:00Z">
        <w:r w:rsidRPr="009B6BCA">
          <w:rPr>
            <w:rFonts w:ascii="Courier New" w:hAnsi="Courier New" w:cs="Courier New"/>
            <w:rtl/>
          </w:rPr>
          <w:delText>ومدبر الامور وواهب حياة العالمين امددنا بنورك ووفقنا لمرضاتك</w:delText>
        </w:r>
      </w:del>
      <w:ins w:id="402" w:author="Transkribus" w:date="2019-12-11T14:30:00Z">
        <w:r w:rsidRPr="00EE6742">
          <w:rPr>
            <w:rFonts w:ascii="Courier New" w:hAnsi="Courier New" w:cs="Courier New"/>
            <w:rtl/>
          </w:rPr>
          <w:t>ومذير الامورواهب جباة العالمسين اهدد ثايفورل ووفقنالر صائك</w:t>
        </w:r>
      </w:ins>
      <w:r w:rsidRPr="00EE6742">
        <w:rPr>
          <w:rFonts w:ascii="Courier New" w:hAnsi="Courier New" w:cs="Courier New"/>
          <w:rtl/>
        </w:rPr>
        <w:t xml:space="preserve"> والهمنا</w:t>
      </w:r>
      <w:del w:id="403" w:author="Transkribus" w:date="2019-12-11T14:30:00Z">
        <w:r w:rsidRPr="009B6BCA">
          <w:rPr>
            <w:rFonts w:ascii="Courier New" w:hAnsi="Courier New" w:cs="Courier New"/>
            <w:rtl/>
          </w:rPr>
          <w:delText xml:space="preserve"> رشدك وطهرنا من</w:delText>
        </w:r>
      </w:del>
    </w:p>
    <w:p w:rsidR="00623F08" w:rsidRPr="00EE6742" w:rsidRDefault="00623F08" w:rsidP="00623F08">
      <w:pPr>
        <w:pStyle w:val="NurText"/>
        <w:bidi/>
        <w:rPr>
          <w:ins w:id="404" w:author="Transkribus" w:date="2019-12-11T14:30:00Z"/>
          <w:rFonts w:ascii="Courier New" w:hAnsi="Courier New" w:cs="Courier New"/>
        </w:rPr>
      </w:pPr>
      <w:ins w:id="405" w:author="Transkribus" w:date="2019-12-11T14:30:00Z">
        <w:r w:rsidRPr="00EE6742">
          <w:rPr>
            <w:rFonts w:ascii="Courier New" w:hAnsi="Courier New" w:cs="Courier New"/>
            <w:rtl/>
          </w:rPr>
          <w:t>ارشدلة وطهر ثامن</w:t>
        </w:r>
      </w:ins>
      <w:r w:rsidRPr="00EE6742">
        <w:rPr>
          <w:rFonts w:ascii="Courier New" w:hAnsi="Courier New" w:cs="Courier New"/>
          <w:rtl/>
        </w:rPr>
        <w:t xml:space="preserve"> رجس </w:t>
      </w:r>
      <w:del w:id="406" w:author="Transkribus" w:date="2019-12-11T14:30:00Z">
        <w:r w:rsidRPr="009B6BCA">
          <w:rPr>
            <w:rFonts w:ascii="Courier New" w:hAnsi="Courier New" w:cs="Courier New"/>
            <w:rtl/>
          </w:rPr>
          <w:delText xml:space="preserve">الظلمات وخلصنا من </w:delText>
        </w:r>
      </w:del>
      <w:ins w:id="407" w:author="Transkribus" w:date="2019-12-11T14:30:00Z">
        <w:r w:rsidRPr="00EE6742">
          <w:rPr>
            <w:rFonts w:ascii="Courier New" w:hAnsi="Courier New" w:cs="Courier New"/>
            <w:rtl/>
          </w:rPr>
          <w:t xml:space="preserve">الطلات وخلسنامن </w:t>
        </w:r>
      </w:ins>
      <w:r w:rsidRPr="00EE6742">
        <w:rPr>
          <w:rFonts w:ascii="Courier New" w:hAnsi="Courier New" w:cs="Courier New"/>
          <w:rtl/>
        </w:rPr>
        <w:t xml:space="preserve">غسق الطبيعة الى مشاهدة </w:t>
      </w:r>
      <w:del w:id="408" w:author="Transkribus" w:date="2019-12-11T14:30:00Z">
        <w:r w:rsidRPr="009B6BCA">
          <w:rPr>
            <w:rFonts w:ascii="Courier New" w:hAnsi="Courier New" w:cs="Courier New"/>
            <w:rtl/>
          </w:rPr>
          <w:delText>انوارك ومعاينة اضوائك</w:delText>
        </w:r>
      </w:del>
      <w:ins w:id="409" w:author="Transkribus" w:date="2019-12-11T14:30:00Z">
        <w:r w:rsidRPr="00EE6742">
          <w:rPr>
            <w:rFonts w:ascii="Courier New" w:hAnsi="Courier New" w:cs="Courier New"/>
            <w:rtl/>
          </w:rPr>
          <w:t>أبو ارك</w:t>
        </w:r>
      </w:ins>
    </w:p>
    <w:p w:rsidR="00623F08" w:rsidRPr="00EE6742" w:rsidRDefault="00623F08" w:rsidP="00623F08">
      <w:pPr>
        <w:pStyle w:val="NurText"/>
        <w:bidi/>
        <w:rPr>
          <w:rFonts w:ascii="Courier New" w:hAnsi="Courier New" w:cs="Courier New"/>
        </w:rPr>
      </w:pPr>
      <w:ins w:id="410" w:author="Transkribus" w:date="2019-12-11T14:30:00Z">
        <w:r w:rsidRPr="00EE6742">
          <w:rPr>
            <w:rFonts w:ascii="Courier New" w:hAnsi="Courier New" w:cs="Courier New"/>
            <w:rtl/>
          </w:rPr>
          <w:t>و معابثة أصواتل</w:t>
        </w:r>
      </w:ins>
      <w:r w:rsidRPr="00EE6742">
        <w:rPr>
          <w:rFonts w:ascii="Courier New" w:hAnsi="Courier New" w:cs="Courier New"/>
          <w:rtl/>
        </w:rPr>
        <w:t xml:space="preserve"> ومجاورة </w:t>
      </w:r>
      <w:del w:id="411" w:author="Transkribus" w:date="2019-12-11T14:30:00Z">
        <w:r w:rsidRPr="009B6BCA">
          <w:rPr>
            <w:rFonts w:ascii="Courier New" w:hAnsi="Courier New" w:cs="Courier New"/>
            <w:rtl/>
          </w:rPr>
          <w:delText>مقربيك وموافقة سكان ملكوتك</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12" w:author="Transkribus" w:date="2019-12-11T14:30:00Z">
        <w:r w:rsidRPr="00EE6742">
          <w:rPr>
            <w:rFonts w:ascii="Courier New" w:hAnsi="Courier New" w:cs="Courier New"/>
            <w:rtl/>
          </w:rPr>
          <w:t>معريك وموافقه يان ملكوتلك واجسرقامع الدين</w:t>
        </w:r>
      </w:ins>
    </w:p>
    <w:p w:rsidR="00623F08" w:rsidRPr="009B6BCA" w:rsidRDefault="00623F08" w:rsidP="00623F08">
      <w:pPr>
        <w:pStyle w:val="NurText"/>
        <w:bidi/>
        <w:rPr>
          <w:del w:id="413" w:author="Transkribus" w:date="2019-12-11T14:30:00Z"/>
          <w:rFonts w:ascii="Courier New" w:hAnsi="Courier New" w:cs="Courier New"/>
        </w:rPr>
      </w:pPr>
      <w:dir w:val="rtl">
        <w:dir w:val="rtl">
          <w:del w:id="414" w:author="Transkribus" w:date="2019-12-11T14:30:00Z">
            <w:r w:rsidRPr="009B6BCA">
              <w:rPr>
                <w:rFonts w:ascii="Courier New" w:hAnsi="Courier New" w:cs="Courier New"/>
                <w:rtl/>
              </w:rPr>
              <w:delText>واحشرنا مع الذين انعمت</w:delText>
            </w:r>
          </w:del>
          <w:ins w:id="415" w:author="Transkribus" w:date="2019-12-11T14:30:00Z">
            <w:r w:rsidRPr="00EE6742">
              <w:rPr>
                <w:rFonts w:ascii="Courier New" w:hAnsi="Courier New" w:cs="Courier New"/>
                <w:rtl/>
              </w:rPr>
              <w:t>أنعقت</w:t>
            </w:r>
          </w:ins>
          <w:r w:rsidRPr="00EE6742">
            <w:rPr>
              <w:rFonts w:ascii="Courier New" w:hAnsi="Courier New" w:cs="Courier New"/>
              <w:rtl/>
            </w:rPr>
            <w:t xml:space="preserve"> عليهم من </w:t>
          </w:r>
          <w:del w:id="416" w:author="Transkribus" w:date="2019-12-11T14:30:00Z">
            <w:r w:rsidRPr="009B6BCA">
              <w:rPr>
                <w:rFonts w:ascii="Courier New" w:hAnsi="Courier New" w:cs="Courier New"/>
                <w:rtl/>
              </w:rPr>
              <w:delText>الملائكة والصديقين والانبياء والمرسلين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del w:id="417" w:author="Transkribus" w:date="2019-12-11T14:30:00Z">
            <w:r w:rsidRPr="009B6BCA">
              <w:rPr>
                <w:rFonts w:ascii="Courier New" w:hAnsi="Courier New" w:cs="Courier New"/>
                <w:rtl/>
              </w:rPr>
              <w:delText>ومن شعر</w:delText>
            </w:r>
          </w:del>
          <w:ins w:id="418" w:author="Transkribus" w:date="2019-12-11T14:30:00Z">
            <w:r w:rsidRPr="00EE6742">
              <w:rPr>
                <w:rFonts w:ascii="Courier New" w:hAnsi="Courier New" w:cs="Courier New"/>
                <w:rtl/>
              </w:rPr>
              <w:t>الملاشكة والصديعين والاشبباء والمر سلسين أو من اشعر</w:t>
            </w:r>
          </w:ins>
          <w:r w:rsidRPr="00EE6742">
            <w:rPr>
              <w:rFonts w:ascii="Courier New" w:hAnsi="Courier New" w:cs="Courier New"/>
              <w:rtl/>
            </w:rPr>
            <w:t xml:space="preserve"> شهاب الدين</w:t>
          </w:r>
          <w:del w:id="419" w:author="Transkribus" w:date="2019-12-11T14:30:00Z">
            <w:r w:rsidRPr="009B6BCA">
              <w:rPr>
                <w:rFonts w:ascii="Courier New" w:hAnsi="Courier New" w:cs="Courier New"/>
                <w:rtl/>
              </w:rPr>
              <w:delText xml:space="preserve"> السهروردي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ins w:id="420" w:author="Transkribus" w:date="2019-12-11T14:30:00Z"/>
          <w:rFonts w:ascii="Courier New" w:hAnsi="Courier New" w:cs="Courier New"/>
        </w:rPr>
      </w:pPr>
      <w:dir w:val="rtl">
        <w:dir w:val="rtl">
          <w:del w:id="421" w:author="Transkribus" w:date="2019-12-11T14:30:00Z">
            <w:r w:rsidRPr="009B6BCA">
              <w:rPr>
                <w:rFonts w:ascii="Courier New" w:hAnsi="Courier New" w:cs="Courier New"/>
                <w:rtl/>
              </w:rPr>
              <w:delText>ابدا تحن اليكم الارواح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422" w:author="Transkribus" w:date="2019-12-11T14:30:00Z">
            <w:del w:id="423" w:author="Transkribus" w:date="2019-12-11T14:30:00Z">
              <w:r w:rsidRPr="00EE6742">
                <w:rPr>
                  <w:rFonts w:ascii="Courier New" w:hAnsi="Courier New" w:cs="Courier New"/>
                  <w:rtl/>
                </w:rPr>
                <w:delText>السهروردى</w:delText>
              </w:r>
            </w:del>
          </w:ins>
          <w:r>
            <w:t>‬</w:t>
          </w:r>
          <w:r>
            <w:t>‬</w:t>
          </w:r>
        </w:dir>
      </w:dir>
    </w:p>
    <w:p w:rsidR="00623F08" w:rsidRPr="00EE6742" w:rsidRDefault="00623F08" w:rsidP="00623F08">
      <w:pPr>
        <w:pStyle w:val="NurText"/>
        <w:bidi/>
        <w:rPr>
          <w:ins w:id="424" w:author="Transkribus" w:date="2019-12-11T14:30:00Z"/>
          <w:rFonts w:ascii="Courier New" w:hAnsi="Courier New" w:cs="Courier New"/>
        </w:rPr>
      </w:pPr>
      <w:ins w:id="425" w:author="Transkribus" w:date="2019-12-11T14:30:00Z">
        <w:r w:rsidRPr="00EE6742">
          <w:rPr>
            <w:rFonts w:ascii="Courier New" w:hAnsi="Courier New" w:cs="Courier New"/>
            <w:rtl/>
          </w:rPr>
          <w:t>الكاسل</w:t>
        </w:r>
      </w:ins>
    </w:p>
    <w:p w:rsidR="00623F08" w:rsidRPr="00EE6742" w:rsidRDefault="00623F08" w:rsidP="00623F08">
      <w:pPr>
        <w:pStyle w:val="NurText"/>
        <w:bidi/>
        <w:rPr>
          <w:rFonts w:ascii="Courier New" w:hAnsi="Courier New" w:cs="Courier New"/>
        </w:rPr>
      </w:pPr>
      <w:ins w:id="426" w:author="Transkribus" w:date="2019-12-11T14:30:00Z">
        <w:r w:rsidRPr="00EE6742">
          <w:rPr>
            <w:rFonts w:ascii="Courier New" w:hAnsi="Courier New" w:cs="Courier New"/>
            <w:rtl/>
          </w:rPr>
          <w:t xml:space="preserve">أبد احسن الم الارواج * </w:t>
        </w:r>
      </w:ins>
      <w:r w:rsidRPr="00EE6742">
        <w:rPr>
          <w:rFonts w:ascii="Courier New" w:hAnsi="Courier New" w:cs="Courier New"/>
          <w:rtl/>
        </w:rPr>
        <w:t xml:space="preserve">ووصالكم </w:t>
      </w:r>
      <w:del w:id="427" w:author="Transkribus" w:date="2019-12-11T14:30:00Z">
        <w:r w:rsidRPr="009B6BCA">
          <w:rPr>
            <w:rFonts w:ascii="Courier New" w:hAnsi="Courier New" w:cs="Courier New"/>
            <w:rtl/>
          </w:rPr>
          <w:delText>ريحانها والراح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28" w:author="Transkribus" w:date="2019-12-11T14:30:00Z">
        <w:r w:rsidRPr="00EE6742">
          <w:rPr>
            <w:rFonts w:ascii="Courier New" w:hAnsi="Courier New" w:cs="Courier New"/>
            <w:rtl/>
          </w:rPr>
          <w:t>رمجانها والراحم</w:t>
        </w:r>
      </w:ins>
    </w:p>
    <w:p w:rsidR="00623F08" w:rsidRPr="00EE6742" w:rsidRDefault="00623F08" w:rsidP="00623F08">
      <w:pPr>
        <w:pStyle w:val="NurText"/>
        <w:bidi/>
        <w:rPr>
          <w:rFonts w:ascii="Courier New" w:hAnsi="Courier New" w:cs="Courier New"/>
        </w:rPr>
      </w:pPr>
      <w:dir w:val="rtl">
        <w:dir w:val="rtl">
          <w:r w:rsidRPr="00EE6742">
            <w:rPr>
              <w:rFonts w:ascii="Courier New" w:hAnsi="Courier New" w:cs="Courier New"/>
              <w:rtl/>
            </w:rPr>
            <w:t xml:space="preserve">وقلوب </w:t>
          </w:r>
          <w:del w:id="429" w:author="Transkribus" w:date="2019-12-11T14:30:00Z">
            <w:r w:rsidRPr="009B6BCA">
              <w:rPr>
                <w:rFonts w:ascii="Courier New" w:hAnsi="Courier New" w:cs="Courier New"/>
                <w:rtl/>
              </w:rPr>
              <w:delText>ا</w:delText>
            </w:r>
          </w:del>
          <w:ins w:id="430" w:author="Transkribus" w:date="2019-12-11T14:30:00Z">
            <w:r w:rsidRPr="00EE6742">
              <w:rPr>
                <w:rFonts w:ascii="Courier New" w:hAnsi="Courier New" w:cs="Courier New"/>
                <w:rtl/>
              </w:rPr>
              <w:t>أ</w:t>
            </w:r>
          </w:ins>
          <w:r w:rsidRPr="00EE6742">
            <w:rPr>
              <w:rFonts w:ascii="Courier New" w:hAnsi="Courier New" w:cs="Courier New"/>
              <w:rtl/>
            </w:rPr>
            <w:t xml:space="preserve">هل ودادكم </w:t>
          </w:r>
          <w:del w:id="431" w:author="Transkribus" w:date="2019-12-11T14:30:00Z">
            <w:r w:rsidRPr="009B6BCA">
              <w:rPr>
                <w:rFonts w:ascii="Courier New" w:hAnsi="Courier New" w:cs="Courier New"/>
                <w:rtl/>
              </w:rPr>
              <w:delText>تشتاقكم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432" w:author="Transkribus" w:date="2019-12-11T14:30:00Z">
            <w:del w:id="433" w:author="Transkribus" w:date="2019-12-11T14:30:00Z">
              <w:r w:rsidRPr="00EE6742">
                <w:rPr>
                  <w:rFonts w:ascii="Courier New" w:hAnsi="Courier New" w:cs="Courier New"/>
                  <w:rtl/>
                </w:rPr>
                <w:delText xml:space="preserve">تشناقكم ٩ </w:delText>
              </w:r>
            </w:del>
          </w:ins>
          <w:r w:rsidRPr="00EE6742">
            <w:rPr>
              <w:rFonts w:ascii="Courier New" w:hAnsi="Courier New" w:cs="Courier New"/>
              <w:rtl/>
            </w:rPr>
            <w:t xml:space="preserve">والى </w:t>
          </w:r>
          <w:del w:id="434" w:author="Transkribus" w:date="2019-12-11T14:30:00Z">
            <w:r w:rsidRPr="009B6BCA">
              <w:rPr>
                <w:rFonts w:ascii="Courier New" w:hAnsi="Courier New" w:cs="Courier New"/>
                <w:rtl/>
              </w:rPr>
              <w:delText>لذيذ وصالكم ترتاح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35" w:author="Transkribus" w:date="2019-12-11T14:30:00Z">
            <w:r w:rsidRPr="00EE6742">
              <w:rPr>
                <w:rFonts w:ascii="Courier New" w:hAnsi="Courier New" w:cs="Courier New"/>
                <w:rtl/>
              </w:rPr>
              <w:t>لذيد وصالكسم ترثاح</w:t>
            </w:r>
          </w:ins>
          <w:r>
            <w:t>‬</w:t>
          </w:r>
          <w:r>
            <w:t>‬</w:t>
          </w:r>
        </w:dir>
      </w:dir>
    </w:p>
    <w:p w:rsidR="00623F08" w:rsidRPr="00EE6742" w:rsidRDefault="00623F08" w:rsidP="00623F08">
      <w:pPr>
        <w:pStyle w:val="NurText"/>
        <w:bidi/>
        <w:rPr>
          <w:rFonts w:ascii="Courier New" w:hAnsi="Courier New" w:cs="Courier New"/>
        </w:rPr>
      </w:pPr>
      <w:dir w:val="rtl">
        <w:dir w:val="rtl">
          <w:del w:id="436" w:author="Transkribus" w:date="2019-12-11T14:30:00Z">
            <w:r w:rsidRPr="009B6BCA">
              <w:rPr>
                <w:rFonts w:ascii="Courier New" w:hAnsi="Courier New" w:cs="Courier New"/>
                <w:rtl/>
              </w:rPr>
              <w:delText>وارحمتا للعاشقين تكلفوا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ستر المحبة</w:delText>
                </w:r>
                <w:r>
                  <w:delText>‬</w:delText>
                </w:r>
                <w:r>
                  <w:delText>‬</w:delText>
                </w:r>
              </w:dir>
            </w:dir>
          </w:del>
          <w:ins w:id="437" w:author="Transkribus" w:date="2019-12-11T14:30:00Z">
            <w:del w:id="438" w:author="Transkribus" w:date="2019-12-11T14:30:00Z">
              <w:r w:rsidRPr="00EE6742">
                <w:rPr>
                  <w:rFonts w:ascii="Courier New" w:hAnsi="Courier New" w:cs="Courier New"/>
                  <w:rtl/>
                </w:rPr>
                <w:delText>وارحما العاشعين كاغوا * شير المجبة</w:delText>
              </w:r>
            </w:del>
          </w:ins>
          <w:r w:rsidRPr="00EE6742">
            <w:rPr>
              <w:rFonts w:ascii="Courier New" w:hAnsi="Courier New" w:cs="Courier New"/>
              <w:rtl/>
            </w:rPr>
            <w:t xml:space="preserve"> والهوى </w:t>
          </w:r>
          <w:del w:id="439" w:author="Transkribus" w:date="2019-12-11T14:30:00Z">
            <w:r w:rsidRPr="009B6BCA">
              <w:rPr>
                <w:rFonts w:ascii="Courier New" w:hAnsi="Courier New" w:cs="Courier New"/>
                <w:rtl/>
              </w:rPr>
              <w:delText>فضاح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40" w:author="Transkribus" w:date="2019-12-11T14:30:00Z">
            <w:r w:rsidRPr="00EE6742">
              <w:rPr>
                <w:rFonts w:ascii="Courier New" w:hAnsi="Courier New" w:cs="Courier New"/>
                <w:rtl/>
              </w:rPr>
              <w:t>فصاج</w:t>
            </w:r>
          </w:ins>
          <w:r>
            <w:t>‬</w:t>
          </w:r>
          <w:r>
            <w:t>‬</w:t>
          </w:r>
        </w:dir>
      </w:dir>
    </w:p>
    <w:p w:rsidR="00623F08" w:rsidRPr="00EE6742" w:rsidRDefault="00623F08" w:rsidP="00623F08">
      <w:pPr>
        <w:pStyle w:val="NurText"/>
        <w:bidi/>
        <w:rPr>
          <w:rFonts w:ascii="Courier New" w:hAnsi="Courier New" w:cs="Courier New"/>
        </w:rPr>
      </w:pPr>
      <w:r w:rsidRPr="00EE6742">
        <w:rPr>
          <w:rFonts w:ascii="Courier New" w:hAnsi="Courier New" w:cs="Courier New"/>
          <w:rtl/>
        </w:rPr>
        <w:t xml:space="preserve"> </w:t>
      </w:r>
      <w:dir w:val="rtl">
        <w:dir w:val="rtl">
          <w:r w:rsidRPr="00EE6742">
            <w:rPr>
              <w:rFonts w:ascii="Courier New" w:hAnsi="Courier New" w:cs="Courier New"/>
              <w:rtl/>
            </w:rPr>
            <w:t xml:space="preserve">بالسر </w:t>
          </w:r>
          <w:del w:id="441" w:author="Transkribus" w:date="2019-12-11T14:30:00Z">
            <w:r w:rsidRPr="009B6BCA">
              <w:rPr>
                <w:rFonts w:ascii="Courier New" w:hAnsi="Courier New" w:cs="Courier New"/>
                <w:rtl/>
              </w:rPr>
              <w:delText>ان باحوا تباح دماؤهم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442" w:author="Transkribus" w:date="2019-12-11T14:30:00Z">
            <w:del w:id="443" w:author="Transkribus" w:date="2019-12-11T14:30:00Z">
              <w:r w:rsidRPr="00EE6742">
                <w:rPr>
                  <w:rFonts w:ascii="Courier New" w:hAnsi="Courier New" w:cs="Courier New"/>
                  <w:rtl/>
                </w:rPr>
                <w:delText xml:space="preserve">ابن باحواتباج دماوهم * </w:delText>
              </w:r>
            </w:del>
          </w:ins>
          <w:r w:rsidRPr="00EE6742">
            <w:rPr>
              <w:rFonts w:ascii="Courier New" w:hAnsi="Courier New" w:cs="Courier New"/>
              <w:rtl/>
            </w:rPr>
            <w:t>وكذا دماء البا</w:t>
          </w:r>
          <w:del w:id="444" w:author="Transkribus" w:date="2019-12-11T14:30:00Z">
            <w:r w:rsidRPr="009B6BCA">
              <w:rPr>
                <w:rFonts w:ascii="Courier New" w:hAnsi="Courier New" w:cs="Courier New"/>
                <w:rtl/>
              </w:rPr>
              <w:delText>ئ</w:delText>
            </w:r>
          </w:del>
          <w:ins w:id="445" w:author="Transkribus" w:date="2019-12-11T14:30:00Z">
            <w:r w:rsidRPr="00EE6742">
              <w:rPr>
                <w:rFonts w:ascii="Courier New" w:hAnsi="Courier New" w:cs="Courier New"/>
                <w:rtl/>
              </w:rPr>
              <w:t>ب</w:t>
            </w:r>
          </w:ins>
          <w:r w:rsidRPr="00EE6742">
            <w:rPr>
              <w:rFonts w:ascii="Courier New" w:hAnsi="Courier New" w:cs="Courier New"/>
              <w:rtl/>
            </w:rPr>
            <w:t>ح</w:t>
          </w:r>
          <w:ins w:id="446" w:author="Transkribus" w:date="2019-12-11T14:30:00Z">
            <w:r w:rsidRPr="00EE6742">
              <w:rPr>
                <w:rFonts w:ascii="Courier New" w:hAnsi="Courier New" w:cs="Courier New"/>
                <w:rtl/>
              </w:rPr>
              <w:t>س</w:t>
            </w:r>
          </w:ins>
          <w:r w:rsidRPr="00EE6742">
            <w:rPr>
              <w:rFonts w:ascii="Courier New" w:hAnsi="Courier New" w:cs="Courier New"/>
              <w:rtl/>
            </w:rPr>
            <w:t>ين تباح</w:t>
          </w:r>
          <w:del w:id="44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del w:id="448" w:author="Transkribus" w:date="2019-12-11T14:30:00Z">
            <w:r w:rsidRPr="009B6BCA">
              <w:rPr>
                <w:rFonts w:ascii="Courier New" w:hAnsi="Courier New" w:cs="Courier New"/>
                <w:rtl/>
              </w:rPr>
              <w:delText>واذا هم كتموا تحدث عنهم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449" w:author="Transkribus" w:date="2019-12-11T14:30:00Z">
            <w:del w:id="450" w:author="Transkribus" w:date="2019-12-11T14:30:00Z">
              <w:r w:rsidRPr="00EE6742">
                <w:rPr>
                  <w:rFonts w:ascii="Courier New" w:hAnsi="Courier New" w:cs="Courier New"/>
                  <w:rtl/>
                </w:rPr>
                <w:delText xml:space="preserve">واذاهيم كموا جدب عنم * </w:delText>
              </w:r>
            </w:del>
          </w:ins>
          <w:r w:rsidRPr="00EE6742">
            <w:rPr>
              <w:rFonts w:ascii="Courier New" w:hAnsi="Courier New" w:cs="Courier New"/>
              <w:rtl/>
            </w:rPr>
            <w:t>عند الوشاة المدمع السحا</w:t>
          </w:r>
          <w:del w:id="451" w:author="Transkribus" w:date="2019-12-11T14:30:00Z">
            <w:r w:rsidRPr="009B6BCA">
              <w:rPr>
                <w:rFonts w:ascii="Courier New" w:hAnsi="Courier New" w:cs="Courier New"/>
                <w:rtl/>
              </w:rPr>
              <w:delText>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52" w:author="Transkribus" w:date="2019-12-11T14:30:00Z">
            <w:r w:rsidRPr="00EE6742">
              <w:rPr>
                <w:rFonts w:ascii="Courier New" w:hAnsi="Courier New" w:cs="Courier New"/>
                <w:rtl/>
              </w:rPr>
              <w:t>س</w:t>
            </w:r>
          </w:ins>
          <w:r>
            <w:t>‬</w:t>
          </w:r>
          <w:r>
            <w:t>‬</w:t>
          </w:r>
        </w:dir>
      </w:dir>
    </w:p>
    <w:p w:rsidR="00623F08" w:rsidRPr="009B6BCA" w:rsidRDefault="00623F08" w:rsidP="00623F08">
      <w:pPr>
        <w:pStyle w:val="NurText"/>
        <w:bidi/>
        <w:rPr>
          <w:del w:id="453" w:author="Transkribus" w:date="2019-12-11T14:30:00Z"/>
          <w:rFonts w:ascii="Courier New" w:hAnsi="Courier New" w:cs="Courier New"/>
        </w:rPr>
      </w:pPr>
      <w:dir w:val="rtl">
        <w:dir w:val="rtl">
          <w:del w:id="454" w:author="Transkribus" w:date="2019-12-11T14:30:00Z">
            <w:r w:rsidRPr="009B6BCA">
              <w:rPr>
                <w:rFonts w:ascii="Courier New" w:hAnsi="Courier New" w:cs="Courier New"/>
                <w:rtl/>
              </w:rPr>
              <w:delText>وبدت شواهد للسقام عليهم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فيها لمشكل امرهم ايضاح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623F08" w:rsidRPr="00EE6742" w:rsidRDefault="00623F08" w:rsidP="00623F08">
      <w:pPr>
        <w:pStyle w:val="NurText"/>
        <w:bidi/>
        <w:rPr>
          <w:ins w:id="455" w:author="Transkribus" w:date="2019-12-11T14:30:00Z"/>
          <w:del w:id="456" w:author="Transkribus" w:date="2019-12-11T14:30:00Z"/>
          <w:rFonts w:ascii="Courier New" w:hAnsi="Courier New" w:cs="Courier New"/>
        </w:rPr>
      </w:pPr>
      <w:dir w:val="rtl">
        <w:dir w:val="rtl">
          <w:del w:id="457" w:author="Transkribus" w:date="2019-12-11T14:30:00Z">
            <w:r w:rsidRPr="009B6BCA">
              <w:rPr>
                <w:rFonts w:ascii="Courier New" w:hAnsi="Courier New" w:cs="Courier New"/>
                <w:rtl/>
              </w:rPr>
              <w:delText xml:space="preserve">خفض الجناح لكم </w:delText>
            </w:r>
          </w:del>
          <w:ins w:id="458" w:author="Transkribus" w:date="2019-12-11T14:30:00Z">
            <w:r w:rsidRPr="00EE6742">
              <w:rPr>
                <w:rFonts w:ascii="Courier New" w:hAnsi="Courier New" w:cs="Courier New"/>
                <w:rtl/>
              </w:rPr>
              <w:t>ويذ سواهد السقام عليهم * فيه الشكل أمرهم ابصاح</w:t>
            </w:r>
          </w:ins>
          <w:r>
            <w:t>‬</w:t>
          </w:r>
          <w:r>
            <w:t>‬</w:t>
          </w:r>
        </w:dir>
      </w:dir>
    </w:p>
    <w:p w:rsidR="00623F08" w:rsidRPr="00EE6742" w:rsidRDefault="00623F08" w:rsidP="00623F08">
      <w:pPr>
        <w:pStyle w:val="NurText"/>
        <w:bidi/>
        <w:rPr>
          <w:rFonts w:ascii="Courier New" w:hAnsi="Courier New" w:cs="Courier New"/>
        </w:rPr>
      </w:pPr>
      <w:ins w:id="459" w:author="Transkribus" w:date="2019-12-11T14:30:00Z">
        <w:r w:rsidRPr="00EE6742">
          <w:rPr>
            <w:rFonts w:ascii="Courier New" w:hAnsi="Courier New" w:cs="Courier New"/>
            <w:rtl/>
          </w:rPr>
          <w:t xml:space="preserve">خقس الحناج الكم </w:t>
        </w:r>
      </w:ins>
      <w:r w:rsidRPr="00EE6742">
        <w:rPr>
          <w:rFonts w:ascii="Courier New" w:hAnsi="Courier New" w:cs="Courier New"/>
          <w:rtl/>
        </w:rPr>
        <w:t>وليس عليهم</w:t>
      </w:r>
      <w:del w:id="46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ins w:id="461" w:author="Transkribus" w:date="2019-12-11T14:30:00Z">
            <w:r w:rsidRPr="00EE6742">
              <w:rPr>
                <w:rFonts w:ascii="Courier New" w:hAnsi="Courier New" w:cs="Courier New"/>
                <w:rtl/>
              </w:rPr>
              <w:t>ا</w:t>
            </w:r>
          </w:ins>
          <w:r w:rsidRPr="00EE6742">
            <w:rPr>
              <w:rFonts w:ascii="Courier New" w:hAnsi="Courier New" w:cs="Courier New"/>
              <w:rtl/>
            </w:rPr>
            <w:t>ل</w:t>
          </w:r>
          <w:del w:id="462" w:author="Transkribus" w:date="2019-12-11T14:30:00Z">
            <w:r w:rsidRPr="009B6BCA">
              <w:rPr>
                <w:rFonts w:ascii="Courier New" w:hAnsi="Courier New" w:cs="Courier New"/>
                <w:rtl/>
              </w:rPr>
              <w:delText>ل</w:delText>
            </w:r>
          </w:del>
          <w:r w:rsidRPr="00EE6742">
            <w:rPr>
              <w:rFonts w:ascii="Courier New" w:hAnsi="Courier New" w:cs="Courier New"/>
              <w:rtl/>
            </w:rPr>
            <w:t xml:space="preserve">صب فى خفض </w:t>
          </w:r>
          <w:del w:id="463" w:author="Transkribus" w:date="2019-12-11T14:30:00Z">
            <w:r w:rsidRPr="009B6BCA">
              <w:rPr>
                <w:rFonts w:ascii="Courier New" w:hAnsi="Courier New" w:cs="Courier New"/>
                <w:rtl/>
              </w:rPr>
              <w:delText>الجناح جناح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64" w:author="Transkribus" w:date="2019-12-11T14:30:00Z">
            <w:r w:rsidRPr="00EE6742">
              <w:rPr>
                <w:rFonts w:ascii="Courier New" w:hAnsi="Courier New" w:cs="Courier New"/>
                <w:rtl/>
              </w:rPr>
              <w:t>الحناج جتاج</w:t>
            </w:r>
          </w:ins>
          <w:r>
            <w:t>‬</w:t>
          </w:r>
          <w:r>
            <w:t>‬</w:t>
          </w:r>
        </w:dir>
      </w:dir>
    </w:p>
    <w:p w:rsidR="00623F08" w:rsidRPr="00EE6742" w:rsidRDefault="00623F08" w:rsidP="00623F08">
      <w:pPr>
        <w:pStyle w:val="NurText"/>
        <w:bidi/>
        <w:rPr>
          <w:rFonts w:ascii="Courier New" w:hAnsi="Courier New" w:cs="Courier New"/>
        </w:rPr>
      </w:pPr>
      <w:dir w:val="rtl">
        <w:dir w:val="rtl">
          <w:r w:rsidRPr="00EE6742">
            <w:rPr>
              <w:rFonts w:ascii="Courier New" w:hAnsi="Courier New" w:cs="Courier New"/>
              <w:rtl/>
            </w:rPr>
            <w:t xml:space="preserve">فالى </w:t>
          </w:r>
          <w:del w:id="465" w:author="Transkribus" w:date="2019-12-11T14:30:00Z">
            <w:r w:rsidRPr="009B6BCA">
              <w:rPr>
                <w:rFonts w:ascii="Courier New" w:hAnsi="Courier New" w:cs="Courier New"/>
                <w:rtl/>
              </w:rPr>
              <w:delText>لقاكم نفسه مشتاقة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466" w:author="Transkribus" w:date="2019-12-11T14:30:00Z">
            <w:del w:id="467" w:author="Transkribus" w:date="2019-12-11T14:30:00Z">
              <w:r w:rsidRPr="00EE6742">
                <w:rPr>
                  <w:rFonts w:ascii="Courier New" w:hAnsi="Courier New" w:cs="Courier New"/>
                  <w:rtl/>
                </w:rPr>
                <w:delText xml:space="preserve">لقام تفسه مشناقة * </w:delText>
              </w:r>
            </w:del>
          </w:ins>
          <w:r w:rsidRPr="00EE6742">
            <w:rPr>
              <w:rFonts w:ascii="Courier New" w:hAnsi="Courier New" w:cs="Courier New"/>
              <w:rtl/>
            </w:rPr>
            <w:t xml:space="preserve">والى </w:t>
          </w:r>
          <w:del w:id="468" w:author="Transkribus" w:date="2019-12-11T14:30:00Z">
            <w:r w:rsidRPr="009B6BCA">
              <w:rPr>
                <w:rFonts w:ascii="Courier New" w:hAnsi="Courier New" w:cs="Courier New"/>
                <w:rtl/>
              </w:rPr>
              <w:delText>رضاكم طرفه طماح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69" w:author="Transkribus" w:date="2019-12-11T14:30:00Z">
            <w:r w:rsidRPr="00EE6742">
              <w:rPr>
                <w:rFonts w:ascii="Courier New" w:hAnsi="Courier New" w:cs="Courier New"/>
                <w:rtl/>
              </w:rPr>
              <w:t>رشا كم طرقه طسماج</w:t>
            </w:r>
          </w:ins>
          <w:r>
            <w:t>‬</w:t>
          </w:r>
          <w:r>
            <w:t>‬</w:t>
          </w:r>
        </w:dir>
      </w:dir>
    </w:p>
    <w:p w:rsidR="00623F08" w:rsidRPr="00EE6742" w:rsidRDefault="00623F08" w:rsidP="00623F08">
      <w:pPr>
        <w:pStyle w:val="NurText"/>
        <w:bidi/>
        <w:rPr>
          <w:rFonts w:ascii="Courier New" w:hAnsi="Courier New" w:cs="Courier New"/>
        </w:rPr>
      </w:pPr>
      <w:dir w:val="rtl">
        <w:dir w:val="rtl">
          <w:del w:id="470" w:author="Transkribus" w:date="2019-12-11T14:30:00Z">
            <w:r w:rsidRPr="009B6BCA">
              <w:rPr>
                <w:rFonts w:ascii="Courier New" w:hAnsi="Courier New" w:cs="Courier New"/>
                <w:rtl/>
              </w:rPr>
              <w:delText>عودوا بنور الوصل</w:delText>
            </w:r>
          </w:del>
          <w:ins w:id="471" w:author="Transkribus" w:date="2019-12-11T14:30:00Z">
            <w:r w:rsidRPr="00EE6742">
              <w:rPr>
                <w:rFonts w:ascii="Courier New" w:hAnsi="Courier New" w:cs="Courier New"/>
                <w:rtl/>
              </w:rPr>
              <w:t xml:space="preserve"> هودوابنور الوسل</w:t>
            </w:r>
          </w:ins>
          <w:r w:rsidRPr="00EE6742">
            <w:rPr>
              <w:rFonts w:ascii="Courier New" w:hAnsi="Courier New" w:cs="Courier New"/>
              <w:rtl/>
            </w:rPr>
            <w:t xml:space="preserve"> من </w:t>
          </w:r>
          <w:del w:id="472" w:author="Transkribus" w:date="2019-12-11T14:30:00Z">
            <w:r w:rsidRPr="009B6BCA">
              <w:rPr>
                <w:rFonts w:ascii="Courier New" w:hAnsi="Courier New" w:cs="Courier New"/>
                <w:rtl/>
              </w:rPr>
              <w:delText>غ</w:delText>
            </w:r>
          </w:del>
          <w:ins w:id="473" w:author="Transkribus" w:date="2019-12-11T14:30:00Z">
            <w:r w:rsidRPr="00EE6742">
              <w:rPr>
                <w:rFonts w:ascii="Courier New" w:hAnsi="Courier New" w:cs="Courier New"/>
                <w:rtl/>
              </w:rPr>
              <w:t>ع</w:t>
            </w:r>
          </w:ins>
          <w:r w:rsidRPr="00EE6742">
            <w:rPr>
              <w:rFonts w:ascii="Courier New" w:hAnsi="Courier New" w:cs="Courier New"/>
              <w:rtl/>
            </w:rPr>
            <w:t>سق الدجا</w:t>
          </w:r>
          <w:del w:id="47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فالهجر ليل والوصال صباح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475" w:author="Transkribus" w:date="2019-12-11T14:30:00Z">
            <w:del w:id="476" w:author="Transkribus" w:date="2019-12-11T14:30:00Z">
              <w:r w:rsidRPr="00EE6742">
                <w:rPr>
                  <w:rFonts w:ascii="Courier New" w:hAnsi="Courier New" w:cs="Courier New"/>
                  <w:rtl/>
                </w:rPr>
                <w:delText>* فالعمراليل والوسال صياح</w:delText>
              </w:r>
            </w:del>
          </w:ins>
          <w:r>
            <w:t>‬</w:t>
          </w:r>
          <w:r>
            <w:t>‬</w:t>
          </w:r>
        </w:dir>
      </w:dir>
    </w:p>
    <w:p w:rsidR="00623F08" w:rsidRPr="00EE6742" w:rsidRDefault="00623F08" w:rsidP="00623F08">
      <w:pPr>
        <w:pStyle w:val="NurText"/>
        <w:bidi/>
        <w:rPr>
          <w:rFonts w:ascii="Courier New" w:hAnsi="Courier New" w:cs="Courier New"/>
        </w:rPr>
      </w:pPr>
      <w:dir w:val="rtl">
        <w:dir w:val="rtl">
          <w:del w:id="477" w:author="Transkribus" w:date="2019-12-11T14:30:00Z">
            <w:r w:rsidRPr="009B6BCA">
              <w:rPr>
                <w:rFonts w:ascii="Courier New" w:hAnsi="Courier New" w:cs="Courier New"/>
                <w:rtl/>
              </w:rPr>
              <w:delText>وتمتعوا فالوقت طالب</w:delText>
            </w:r>
          </w:del>
          <w:ins w:id="478" w:author="Transkribus" w:date="2019-12-11T14:30:00Z">
            <w:r w:rsidRPr="00EE6742">
              <w:rPr>
                <w:rFonts w:ascii="Courier New" w:hAnsi="Courier New" w:cs="Courier New"/>
                <w:rtl/>
              </w:rPr>
              <w:t>ومتهواف الوقت طاب</w:t>
            </w:r>
          </w:ins>
          <w:r w:rsidRPr="00EE6742">
            <w:rPr>
              <w:rFonts w:ascii="Courier New" w:hAnsi="Courier New" w:cs="Courier New"/>
              <w:rtl/>
            </w:rPr>
            <w:t xml:space="preserve"> لكم و</w:t>
          </w:r>
          <w:del w:id="479" w:author="Transkribus" w:date="2019-12-11T14:30:00Z">
            <w:r w:rsidRPr="009B6BCA">
              <w:rPr>
                <w:rFonts w:ascii="Courier New" w:hAnsi="Courier New" w:cs="Courier New"/>
                <w:rtl/>
              </w:rPr>
              <w:delText>ق</w:delText>
            </w:r>
          </w:del>
          <w:ins w:id="480" w:author="Transkribus" w:date="2019-12-11T14:30:00Z">
            <w:r w:rsidRPr="00EE6742">
              <w:rPr>
                <w:rFonts w:ascii="Courier New" w:hAnsi="Courier New" w:cs="Courier New"/>
                <w:rtl/>
              </w:rPr>
              <w:t>ف</w:t>
            </w:r>
          </w:ins>
          <w:r w:rsidRPr="00EE6742">
            <w:rPr>
              <w:rFonts w:ascii="Courier New" w:hAnsi="Courier New" w:cs="Courier New"/>
              <w:rtl/>
            </w:rPr>
            <w:t>د</w:t>
          </w:r>
          <w:del w:id="48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رق الشراب ودارت الاقداح</w:t>
              </w:r>
              <w:del w:id="48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83" w:author="Transkribus" w:date="2019-12-11T14:30:00Z">
                <w:r w:rsidRPr="00EE6742">
                  <w:rPr>
                    <w:rFonts w:ascii="Courier New" w:hAnsi="Courier New" w:cs="Courier New"/>
                    <w:rtl/>
                  </w:rPr>
                  <w:t>م</w:t>
                </w:r>
              </w:ins>
              <w:r>
                <w:t>‬</w:t>
              </w:r>
              <w:r>
                <w:t>‬</w:t>
              </w:r>
              <w:r>
                <w:t>‬</w:t>
              </w:r>
              <w:r>
                <w:t>‬</w:t>
              </w:r>
            </w:dir>
          </w:dir>
        </w:dir>
      </w:dir>
    </w:p>
    <w:p w:rsidR="00623F08" w:rsidRPr="00EE6742" w:rsidRDefault="00623F08" w:rsidP="00623F08">
      <w:pPr>
        <w:pStyle w:val="NurText"/>
        <w:bidi/>
        <w:rPr>
          <w:ins w:id="484" w:author="Transkribus" w:date="2019-12-11T14:30:00Z"/>
          <w:rFonts w:ascii="Courier New" w:hAnsi="Courier New" w:cs="Courier New"/>
        </w:rPr>
      </w:pPr>
      <w:dir w:val="rtl">
        <w:dir w:val="rtl">
          <w:del w:id="485" w:author="Transkribus" w:date="2019-12-11T14:30:00Z">
            <w:r w:rsidRPr="009B6BCA">
              <w:rPr>
                <w:rFonts w:ascii="Courier New" w:hAnsi="Courier New" w:cs="Courier New"/>
                <w:rtl/>
              </w:rPr>
              <w:delText>مترنحا</w:delText>
            </w:r>
          </w:del>
          <w:ins w:id="486" w:author="Transkribus" w:date="2019-12-11T14:30:00Z">
            <w:r w:rsidRPr="00EE6742">
              <w:rPr>
                <w:rFonts w:ascii="Courier New" w:hAnsi="Courier New" w:cs="Courier New"/>
                <w:rtl/>
              </w:rPr>
              <w:t xml:space="preserve"> ى ابنحصى</w:t>
            </w:r>
          </w:ins>
          <w:r>
            <w:t>‬</w:t>
          </w:r>
          <w:r>
            <w:t>‬</w:t>
          </w:r>
        </w:dir>
      </w:dir>
    </w:p>
    <w:p w:rsidR="00623F08" w:rsidRPr="00EE6742" w:rsidRDefault="00623F08" w:rsidP="00623F08">
      <w:pPr>
        <w:pStyle w:val="NurText"/>
        <w:bidi/>
        <w:rPr>
          <w:ins w:id="487" w:author="Transkribus" w:date="2019-12-11T14:30:00Z"/>
          <w:rFonts w:ascii="Courier New" w:hAnsi="Courier New" w:cs="Courier New"/>
        </w:rPr>
      </w:pPr>
      <w:ins w:id="488" w:author="Transkribus" w:date="2019-12-11T14:30:00Z">
        <w:r w:rsidRPr="00EE6742">
          <w:rPr>
            <w:rFonts w:ascii="Courier New" w:hAnsi="Courier New" w:cs="Courier New"/>
            <w:rtl/>
          </w:rPr>
          <w:t>١٧٠</w:t>
        </w:r>
      </w:ins>
    </w:p>
    <w:p w:rsidR="00623F08" w:rsidRPr="00EE6742" w:rsidRDefault="00623F08" w:rsidP="00623F08">
      <w:pPr>
        <w:pStyle w:val="NurText"/>
        <w:bidi/>
        <w:rPr>
          <w:rFonts w:ascii="Courier New" w:hAnsi="Courier New" w:cs="Courier New"/>
        </w:rPr>
      </w:pPr>
      <w:ins w:id="489" w:author="Transkribus" w:date="2019-12-11T14:30:00Z">
        <w:r w:rsidRPr="00EE6742">
          <w:rPr>
            <w:rFonts w:ascii="Courier New" w:hAnsi="Courier New" w:cs="Courier New"/>
            <w:rtl/>
          </w:rPr>
          <w:t>ميرجا</w:t>
        </w:r>
      </w:ins>
      <w:r w:rsidRPr="00EE6742">
        <w:rPr>
          <w:rFonts w:ascii="Courier New" w:hAnsi="Courier New" w:cs="Courier New"/>
          <w:rtl/>
        </w:rPr>
        <w:t xml:space="preserve"> وهو ال</w:t>
      </w:r>
      <w:del w:id="490" w:author="Transkribus" w:date="2019-12-11T14:30:00Z">
        <w:r w:rsidRPr="009B6BCA">
          <w:rPr>
            <w:rFonts w:ascii="Courier New" w:hAnsi="Courier New" w:cs="Courier New"/>
            <w:rtl/>
          </w:rPr>
          <w:delText>غ</w:delText>
        </w:r>
      </w:del>
      <w:ins w:id="491" w:author="Transkribus" w:date="2019-12-11T14:30:00Z">
        <w:r w:rsidRPr="00EE6742">
          <w:rPr>
            <w:rFonts w:ascii="Courier New" w:hAnsi="Courier New" w:cs="Courier New"/>
            <w:rtl/>
          </w:rPr>
          <w:t>ف</w:t>
        </w:r>
      </w:ins>
      <w:r w:rsidRPr="00EE6742">
        <w:rPr>
          <w:rFonts w:ascii="Courier New" w:hAnsi="Courier New" w:cs="Courier New"/>
          <w:rtl/>
        </w:rPr>
        <w:t>زال الشارد</w:t>
      </w:r>
      <w:del w:id="49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وبخده الصهباء والتفاح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493" w:author="Transkribus" w:date="2019-12-11T14:30:00Z">
        <w:del w:id="494" w:author="Transkribus" w:date="2019-12-11T14:30:00Z">
          <w:r w:rsidRPr="00EE6742">
            <w:rPr>
              <w:rFonts w:ascii="Courier New" w:hAnsi="Courier New" w:cs="Courier New"/>
              <w:rtl/>
            </w:rPr>
            <w:delText xml:space="preserve"> * ومجده الصهياء والتغاس</w:delText>
          </w:r>
        </w:del>
      </w:ins>
    </w:p>
    <w:p w:rsidR="00623F08" w:rsidRPr="00EE6742" w:rsidRDefault="00623F08" w:rsidP="00623F08">
      <w:pPr>
        <w:pStyle w:val="NurText"/>
        <w:bidi/>
        <w:rPr>
          <w:rFonts w:ascii="Courier New" w:hAnsi="Courier New" w:cs="Courier New"/>
        </w:rPr>
      </w:pPr>
      <w:dir w:val="rtl">
        <w:dir w:val="rtl">
          <w:del w:id="495" w:author="Transkribus" w:date="2019-12-11T14:30:00Z">
            <w:r w:rsidRPr="009B6BCA">
              <w:rPr>
                <w:rFonts w:ascii="Courier New" w:hAnsi="Courier New" w:cs="Courier New"/>
                <w:rtl/>
              </w:rPr>
              <w:delText>وبثغره</w:delText>
            </w:r>
          </w:del>
          <w:ins w:id="496" w:author="Transkribus" w:date="2019-12-11T14:30:00Z">
            <w:r w:rsidRPr="00EE6742">
              <w:rPr>
                <w:rFonts w:ascii="Courier New" w:hAnsi="Courier New" w:cs="Courier New"/>
                <w:rtl/>
              </w:rPr>
              <w:t>ويقفره</w:t>
            </w:r>
          </w:ins>
          <w:r w:rsidRPr="00EE6742">
            <w:rPr>
              <w:rFonts w:ascii="Courier New" w:hAnsi="Courier New" w:cs="Courier New"/>
              <w:rtl/>
            </w:rPr>
            <w:t xml:space="preserve"> الشهد </w:t>
          </w:r>
          <w:del w:id="497" w:author="Transkribus" w:date="2019-12-11T14:30:00Z">
            <w:r w:rsidRPr="009B6BCA">
              <w:rPr>
                <w:rFonts w:ascii="Courier New" w:hAnsi="Courier New" w:cs="Courier New"/>
                <w:rtl/>
              </w:rPr>
              <w:delText>الشهى وقد بدا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498" w:author="Transkribus" w:date="2019-12-11T14:30:00Z">
            <w:del w:id="499" w:author="Transkribus" w:date="2019-12-11T14:30:00Z">
              <w:r w:rsidRPr="00EE6742">
                <w:rPr>
                  <w:rFonts w:ascii="Courier New" w:hAnsi="Courier New" w:cs="Courier New"/>
                  <w:rtl/>
                </w:rPr>
                <w:delText xml:space="preserve">الشهعى وقديذا * </w:delText>
              </w:r>
            </w:del>
          </w:ins>
          <w:r w:rsidRPr="00EE6742">
            <w:rPr>
              <w:rFonts w:ascii="Courier New" w:hAnsi="Courier New" w:cs="Courier New"/>
              <w:rtl/>
            </w:rPr>
            <w:t xml:space="preserve">فى </w:t>
          </w:r>
          <w:del w:id="500" w:author="Transkribus" w:date="2019-12-11T14:30:00Z">
            <w:r w:rsidRPr="009B6BCA">
              <w:rPr>
                <w:rFonts w:ascii="Courier New" w:hAnsi="Courier New" w:cs="Courier New"/>
                <w:rtl/>
              </w:rPr>
              <w:delText>احسن الياقوت</w:delText>
            </w:r>
          </w:del>
          <w:ins w:id="501" w:author="Transkribus" w:date="2019-12-11T14:30:00Z">
            <w:r w:rsidRPr="00EE6742">
              <w:rPr>
                <w:rFonts w:ascii="Courier New" w:hAnsi="Courier New" w:cs="Courier New"/>
                <w:rtl/>
              </w:rPr>
              <w:t>أحمسن الباقوب</w:t>
            </w:r>
          </w:ins>
          <w:r w:rsidRPr="00EE6742">
            <w:rPr>
              <w:rFonts w:ascii="Courier New" w:hAnsi="Courier New" w:cs="Courier New"/>
              <w:rtl/>
            </w:rPr>
            <w:t xml:space="preserve"> منه </w:t>
          </w:r>
          <w:del w:id="502" w:author="Transkribus" w:date="2019-12-11T14:30:00Z">
            <w:r w:rsidRPr="009B6BCA">
              <w:rPr>
                <w:rFonts w:ascii="Courier New" w:hAnsi="Courier New" w:cs="Courier New"/>
                <w:rtl/>
              </w:rPr>
              <w:delText>اقاح الكامل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03" w:author="Transkribus" w:date="2019-12-11T14:30:00Z">
            <w:r w:rsidRPr="00EE6742">
              <w:rPr>
                <w:rFonts w:ascii="Courier New" w:hAnsi="Courier New" w:cs="Courier New"/>
                <w:rtl/>
              </w:rPr>
              <w:t>القاس</w:t>
            </w:r>
          </w:ins>
          <w:r>
            <w:t>‬</w:t>
          </w:r>
          <w:r>
            <w:t>‬</w:t>
          </w:r>
        </w:dir>
      </w:dir>
    </w:p>
    <w:p w:rsidR="00623F08" w:rsidRPr="00EE6742" w:rsidRDefault="00623F08" w:rsidP="00623F08">
      <w:pPr>
        <w:pStyle w:val="NurText"/>
        <w:bidi/>
        <w:rPr>
          <w:rFonts w:ascii="Courier New" w:hAnsi="Courier New" w:cs="Courier New"/>
        </w:rPr>
      </w:pPr>
      <w:dir w:val="rtl">
        <w:dir w:val="rtl">
          <w:r w:rsidRPr="00EE6742">
            <w:rPr>
              <w:rFonts w:ascii="Courier New" w:hAnsi="Courier New" w:cs="Courier New"/>
              <w:rtl/>
            </w:rPr>
            <w:t xml:space="preserve">وقال </w:t>
          </w:r>
          <w:del w:id="504" w:author="Transkribus" w:date="2019-12-11T14:30:00Z">
            <w:r w:rsidRPr="009B6BCA">
              <w:rPr>
                <w:rFonts w:ascii="Courier New" w:hAnsi="Courier New" w:cs="Courier New"/>
                <w:rtl/>
              </w:rPr>
              <w:delText>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05" w:author="Transkribus" w:date="2019-12-11T14:30:00Z">
            <w:r w:rsidRPr="00EE6742">
              <w:rPr>
                <w:rFonts w:ascii="Courier New" w:hAnsi="Courier New" w:cs="Courier New"/>
                <w:rtl/>
              </w:rPr>
              <w:t>أينا</w:t>
            </w:r>
          </w:ins>
          <w:r>
            <w:t>‬</w:t>
          </w:r>
          <w:r>
            <w:t>‬</w:t>
          </w:r>
        </w:dir>
      </w:dir>
    </w:p>
    <w:p w:rsidR="00623F08" w:rsidRPr="00EE6742" w:rsidRDefault="00623F08" w:rsidP="00623F08">
      <w:pPr>
        <w:pStyle w:val="NurText"/>
        <w:bidi/>
        <w:rPr>
          <w:ins w:id="506" w:author="Transkribus" w:date="2019-12-11T14:30:00Z"/>
          <w:rFonts w:ascii="Courier New" w:hAnsi="Courier New" w:cs="Courier New"/>
        </w:rPr>
      </w:pPr>
      <w:dir w:val="rtl">
        <w:dir w:val="rtl">
          <w:ins w:id="507" w:author="Transkribus" w:date="2019-12-11T14:30:00Z">
            <w:r w:rsidRPr="00EE6742">
              <w:rPr>
                <w:rFonts w:ascii="Courier New" w:hAnsi="Courier New" w:cs="Courier New"/>
                <w:rtl/>
              </w:rPr>
              <w:t>الكاسل</w:t>
            </w:r>
          </w:ins>
          <w:r>
            <w:t>‬</w:t>
          </w:r>
          <w:r>
            <w:t>‬</w:t>
          </w:r>
        </w:dir>
      </w:dir>
    </w:p>
    <w:p w:rsidR="00623F08" w:rsidRPr="00EE6742" w:rsidRDefault="00623F08" w:rsidP="00623F08">
      <w:pPr>
        <w:pStyle w:val="NurText"/>
        <w:bidi/>
        <w:rPr>
          <w:rFonts w:ascii="Courier New" w:hAnsi="Courier New" w:cs="Courier New"/>
        </w:rPr>
      </w:pPr>
      <w:r w:rsidRPr="00EE6742">
        <w:rPr>
          <w:rFonts w:ascii="Courier New" w:hAnsi="Courier New" w:cs="Courier New"/>
          <w:rtl/>
        </w:rPr>
        <w:t xml:space="preserve">فز </w:t>
      </w:r>
      <w:del w:id="508" w:author="Transkribus" w:date="2019-12-11T14:30:00Z">
        <w:r w:rsidRPr="009B6BCA">
          <w:rPr>
            <w:rFonts w:ascii="Courier New" w:hAnsi="Courier New" w:cs="Courier New"/>
            <w:rtl/>
          </w:rPr>
          <w:delText>بالنعيم فان</w:delText>
        </w:r>
      </w:del>
      <w:ins w:id="509" w:author="Transkribus" w:date="2019-12-11T14:30:00Z">
        <w:r w:rsidRPr="00EE6742">
          <w:rPr>
            <w:rFonts w:ascii="Courier New" w:hAnsi="Courier New" w:cs="Courier New"/>
            <w:rtl/>
          </w:rPr>
          <w:t>بالنعسم بان</w:t>
        </w:r>
      </w:ins>
      <w:r w:rsidRPr="00EE6742">
        <w:rPr>
          <w:rFonts w:ascii="Courier New" w:hAnsi="Courier New" w:cs="Courier New"/>
          <w:rtl/>
        </w:rPr>
        <w:t xml:space="preserve"> عمرك </w:t>
      </w:r>
      <w:del w:id="510" w:author="Transkribus" w:date="2019-12-11T14:30:00Z">
        <w:r w:rsidRPr="009B6BCA">
          <w:rPr>
            <w:rFonts w:ascii="Courier New" w:hAnsi="Courier New" w:cs="Courier New"/>
            <w:rtl/>
          </w:rPr>
          <w:delText>ينفذ</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وتغنم الدنيا فليس مخلد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511" w:author="Transkribus" w:date="2019-12-11T14:30:00Z">
        <w:del w:id="512" w:author="Transkribus" w:date="2019-12-11T14:30:00Z">
          <w:r w:rsidRPr="00EE6742">
            <w:rPr>
              <w:rFonts w:ascii="Courier New" w:hAnsi="Courier New" w:cs="Courier New"/>
              <w:rtl/>
            </w:rPr>
            <w:delText>بنفد * وفغثم الدنياقليس مخلسد</w:delText>
          </w:r>
        </w:del>
      </w:ins>
    </w:p>
    <w:p w:rsidR="00623F08" w:rsidRPr="00EE6742" w:rsidRDefault="00623F08" w:rsidP="00623F08">
      <w:pPr>
        <w:pStyle w:val="NurText"/>
        <w:bidi/>
        <w:rPr>
          <w:rFonts w:ascii="Courier New" w:hAnsi="Courier New" w:cs="Courier New"/>
        </w:rPr>
      </w:pPr>
      <w:dir w:val="rtl">
        <w:dir w:val="rtl">
          <w:del w:id="513" w:author="Transkribus" w:date="2019-12-11T14:30:00Z">
            <w:r w:rsidRPr="009B6BCA">
              <w:rPr>
                <w:rFonts w:ascii="Courier New" w:hAnsi="Courier New" w:cs="Courier New"/>
                <w:rtl/>
              </w:rPr>
              <w:delText>واذا ظفرت</w:delText>
            </w:r>
          </w:del>
          <w:ins w:id="514" w:author="Transkribus" w:date="2019-12-11T14:30:00Z">
            <w:r w:rsidRPr="00EE6742">
              <w:rPr>
                <w:rFonts w:ascii="Courier New" w:hAnsi="Courier New" w:cs="Courier New"/>
                <w:rtl/>
              </w:rPr>
              <w:t>واد اطفرت</w:t>
            </w:r>
          </w:ins>
          <w:r w:rsidRPr="00EE6742">
            <w:rPr>
              <w:rFonts w:ascii="Courier New" w:hAnsi="Courier New" w:cs="Courier New"/>
              <w:rtl/>
            </w:rPr>
            <w:t xml:space="preserve"> بلذة </w:t>
          </w:r>
          <w:del w:id="515" w:author="Transkribus" w:date="2019-12-11T14:30:00Z">
            <w:r w:rsidRPr="009B6BCA">
              <w:rPr>
                <w:rFonts w:ascii="Courier New" w:hAnsi="Courier New" w:cs="Courier New"/>
                <w:rtl/>
              </w:rPr>
              <w:delText>ف</w:delText>
            </w:r>
          </w:del>
          <w:ins w:id="516" w:author="Transkribus" w:date="2019-12-11T14:30:00Z">
            <w:r w:rsidRPr="00EE6742">
              <w:rPr>
                <w:rFonts w:ascii="Courier New" w:hAnsi="Courier New" w:cs="Courier New"/>
                <w:rtl/>
              </w:rPr>
              <w:t>ق</w:t>
            </w:r>
          </w:ins>
          <w:r w:rsidRPr="00EE6742">
            <w:rPr>
              <w:rFonts w:ascii="Courier New" w:hAnsi="Courier New" w:cs="Courier New"/>
              <w:rtl/>
            </w:rPr>
            <w:t>انه</w:t>
          </w:r>
          <w:del w:id="517" w:author="Transkribus" w:date="2019-12-11T14:30:00Z">
            <w:r w:rsidRPr="009B6BCA">
              <w:rPr>
                <w:rFonts w:ascii="Courier New" w:hAnsi="Courier New" w:cs="Courier New"/>
                <w:rtl/>
              </w:rPr>
              <w:delText>ض</w:delText>
            </w:r>
          </w:del>
          <w:ins w:id="518" w:author="Transkribus" w:date="2019-12-11T14:30:00Z">
            <w:r w:rsidRPr="00EE6742">
              <w:rPr>
                <w:rFonts w:ascii="Courier New" w:hAnsi="Courier New" w:cs="Courier New"/>
                <w:rtl/>
              </w:rPr>
              <w:t>س</w:t>
            </w:r>
          </w:ins>
          <w:r w:rsidRPr="00EE6742">
            <w:rPr>
              <w:rFonts w:ascii="Courier New" w:hAnsi="Courier New" w:cs="Courier New"/>
              <w:rtl/>
            </w:rPr>
            <w:t xml:space="preserve"> لها</w:t>
          </w:r>
          <w:del w:id="51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لا يمنعنك</w:delText>
                </w:r>
                <w:r>
                  <w:delText>‬</w:delText>
                </w:r>
                <w:r>
                  <w:delText>‬</w:delText>
                </w:r>
              </w:dir>
            </w:dir>
          </w:del>
          <w:ins w:id="520" w:author="Transkribus" w:date="2019-12-11T14:30:00Z">
            <w:del w:id="521" w:author="Transkribus" w:date="2019-12-11T14:30:00Z">
              <w:r w:rsidRPr="00EE6742">
                <w:rPr>
                  <w:rFonts w:ascii="Courier New" w:hAnsi="Courier New" w:cs="Courier New"/>
                  <w:rtl/>
                </w:rPr>
                <w:delText xml:space="preserve"> * الاعمنعنسلك</w:delText>
              </w:r>
            </w:del>
          </w:ins>
          <w:r w:rsidRPr="00EE6742">
            <w:rPr>
              <w:rFonts w:ascii="Courier New" w:hAnsi="Courier New" w:cs="Courier New"/>
              <w:rtl/>
            </w:rPr>
            <w:t xml:space="preserve"> عن </w:t>
          </w:r>
          <w:del w:id="522" w:author="Transkribus" w:date="2019-12-11T14:30:00Z">
            <w:r w:rsidRPr="009B6BCA">
              <w:rPr>
                <w:rFonts w:ascii="Courier New" w:hAnsi="Courier New" w:cs="Courier New"/>
                <w:rtl/>
              </w:rPr>
              <w:delText>هواك مفند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23" w:author="Transkribus" w:date="2019-12-11T14:30:00Z">
            <w:r w:rsidRPr="00EE6742">
              <w:rPr>
                <w:rFonts w:ascii="Courier New" w:hAnsi="Courier New" w:cs="Courier New"/>
                <w:rtl/>
              </w:rPr>
              <w:t>هوال- مغنسد</w:t>
            </w:r>
          </w:ins>
          <w:r>
            <w:t>‬</w:t>
          </w:r>
          <w:r>
            <w:t>‬</w:t>
          </w:r>
        </w:dir>
      </w:dir>
    </w:p>
    <w:p w:rsidR="00623F08" w:rsidRPr="009B6BCA" w:rsidRDefault="00623F08" w:rsidP="00623F08">
      <w:pPr>
        <w:pStyle w:val="NurText"/>
        <w:bidi/>
        <w:rPr>
          <w:del w:id="524" w:author="Transkribus" w:date="2019-12-11T14:30:00Z"/>
          <w:rFonts w:ascii="Courier New" w:hAnsi="Courier New" w:cs="Courier New"/>
        </w:rPr>
      </w:pPr>
      <w:dir w:val="rtl">
        <w:dir w:val="rtl">
          <w:del w:id="525" w:author="Transkribus" w:date="2019-12-11T14:30:00Z">
            <w:r w:rsidRPr="009B6BCA">
              <w:rPr>
                <w:rFonts w:ascii="Courier New" w:hAnsi="Courier New" w:cs="Courier New"/>
                <w:rtl/>
              </w:rPr>
              <w:delText>وصل الصبوح مع الغبوق فانما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دنياك يوم واحد يتردد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623F08" w:rsidRPr="00EE6742" w:rsidRDefault="00623F08" w:rsidP="00623F08">
      <w:pPr>
        <w:pStyle w:val="NurText"/>
        <w:bidi/>
        <w:rPr>
          <w:ins w:id="526" w:author="Transkribus" w:date="2019-12-11T14:30:00Z"/>
          <w:del w:id="527" w:author="Transkribus" w:date="2019-12-11T14:30:00Z"/>
          <w:rFonts w:ascii="Courier New" w:hAnsi="Courier New" w:cs="Courier New"/>
        </w:rPr>
      </w:pPr>
      <w:dir w:val="rtl">
        <w:dir w:val="rtl">
          <w:del w:id="528" w:author="Transkribus" w:date="2019-12-11T14:30:00Z">
            <w:r w:rsidRPr="009B6BCA">
              <w:rPr>
                <w:rFonts w:ascii="Courier New" w:hAnsi="Courier New" w:cs="Courier New"/>
                <w:rtl/>
              </w:rPr>
              <w:delText>وعدوك تشرب</w:delText>
            </w:r>
          </w:del>
          <w:ins w:id="529" w:author="Transkribus" w:date="2019-12-11T14:30:00Z">
            <w:r w:rsidRPr="00EE6742">
              <w:rPr>
                <w:rFonts w:ascii="Courier New" w:hAnsi="Courier New" w:cs="Courier New"/>
                <w:rtl/>
              </w:rPr>
              <w:t>وسل الصيوم مم الغموف فاثما * دتبال يو م واحسد بثردد</w:t>
            </w:r>
          </w:ins>
          <w:r>
            <w:t>‬</w:t>
          </w:r>
          <w:r>
            <w:t>‬</w:t>
          </w:r>
        </w:dir>
      </w:dir>
    </w:p>
    <w:p w:rsidR="00623F08" w:rsidRPr="00EE6742" w:rsidRDefault="00623F08" w:rsidP="00623F08">
      <w:pPr>
        <w:pStyle w:val="NurText"/>
        <w:bidi/>
        <w:rPr>
          <w:rFonts w:ascii="Courier New" w:hAnsi="Courier New" w:cs="Courier New"/>
        </w:rPr>
      </w:pPr>
      <w:ins w:id="530" w:author="Transkribus" w:date="2019-12-11T14:30:00Z">
        <w:r w:rsidRPr="00EE6742">
          <w:rPr>
            <w:rFonts w:ascii="Courier New" w:hAnsi="Courier New" w:cs="Courier New"/>
            <w:rtl/>
          </w:rPr>
          <w:t>وهد ولكشرب</w:t>
        </w:r>
      </w:ins>
      <w:r w:rsidRPr="00EE6742">
        <w:rPr>
          <w:rFonts w:ascii="Courier New" w:hAnsi="Courier New" w:cs="Courier New"/>
          <w:rtl/>
        </w:rPr>
        <w:t xml:space="preserve"> فى ال</w:t>
      </w:r>
      <w:del w:id="531" w:author="Transkribus" w:date="2019-12-11T14:30:00Z">
        <w:r w:rsidRPr="009B6BCA">
          <w:rPr>
            <w:rFonts w:ascii="Courier New" w:hAnsi="Courier New" w:cs="Courier New"/>
            <w:rtl/>
          </w:rPr>
          <w:delText>ج</w:delText>
        </w:r>
      </w:del>
      <w:ins w:id="532" w:author="Transkribus" w:date="2019-12-11T14:30:00Z">
        <w:r w:rsidRPr="00EE6742">
          <w:rPr>
            <w:rFonts w:ascii="Courier New" w:hAnsi="Courier New" w:cs="Courier New"/>
            <w:rtl/>
          </w:rPr>
          <w:t>ح</w:t>
        </w:r>
      </w:ins>
      <w:r w:rsidRPr="00EE6742">
        <w:rPr>
          <w:rFonts w:ascii="Courier New" w:hAnsi="Courier New" w:cs="Courier New"/>
          <w:rtl/>
        </w:rPr>
        <w:t>نان مدامة</w:t>
      </w:r>
      <w:del w:id="53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ولتندمن اذا نهاك الموعد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534" w:author="Transkribus" w:date="2019-12-11T14:30:00Z">
        <w:del w:id="535" w:author="Transkribus" w:date="2019-12-11T14:30:00Z">
          <w:r w:rsidRPr="00EE6742">
            <w:rPr>
              <w:rFonts w:ascii="Courier New" w:hAnsi="Courier New" w:cs="Courier New"/>
              <w:rtl/>
            </w:rPr>
            <w:delText xml:space="preserve"> * ولتند من ادانهال المو مسد</w:delText>
          </w:r>
        </w:del>
      </w:ins>
    </w:p>
    <w:p w:rsidR="00623F08" w:rsidRPr="00EE6742" w:rsidRDefault="00623F08" w:rsidP="00623F08">
      <w:pPr>
        <w:pStyle w:val="NurText"/>
        <w:bidi/>
        <w:rPr>
          <w:rFonts w:ascii="Courier New" w:hAnsi="Courier New" w:cs="Courier New"/>
        </w:rPr>
      </w:pPr>
      <w:dir w:val="rtl">
        <w:dir w:val="rtl">
          <w:r w:rsidRPr="00EE6742">
            <w:rPr>
              <w:rFonts w:ascii="Courier New" w:hAnsi="Courier New" w:cs="Courier New"/>
              <w:rtl/>
            </w:rPr>
            <w:t xml:space="preserve">كم </w:t>
          </w:r>
          <w:del w:id="536" w:author="Transkribus" w:date="2019-12-11T14:30:00Z">
            <w:r w:rsidRPr="009B6BCA">
              <w:rPr>
                <w:rFonts w:ascii="Courier New" w:hAnsi="Courier New" w:cs="Courier New"/>
                <w:rtl/>
              </w:rPr>
              <w:delText>امة</w:delText>
            </w:r>
          </w:del>
          <w:ins w:id="537" w:author="Transkribus" w:date="2019-12-11T14:30:00Z">
            <w:r w:rsidRPr="00EE6742">
              <w:rPr>
                <w:rFonts w:ascii="Courier New" w:hAnsi="Courier New" w:cs="Courier New"/>
                <w:rtl/>
              </w:rPr>
              <w:t>أمه</w:t>
            </w:r>
          </w:ins>
          <w:r w:rsidRPr="00EE6742">
            <w:rPr>
              <w:rFonts w:ascii="Courier New" w:hAnsi="Courier New" w:cs="Courier New"/>
              <w:rtl/>
            </w:rPr>
            <w:t xml:space="preserve"> هلكت </w:t>
          </w:r>
          <w:del w:id="538" w:author="Transkribus" w:date="2019-12-11T14:30:00Z">
            <w:r w:rsidRPr="009B6BCA">
              <w:rPr>
                <w:rFonts w:ascii="Courier New" w:hAnsi="Courier New" w:cs="Courier New"/>
                <w:rtl/>
              </w:rPr>
              <w:delText>ودار عطلت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ومساجد خربت</w:delText>
                </w:r>
                <w:r>
                  <w:delText>‬</w:delText>
                </w:r>
                <w:r>
                  <w:delText>‬</w:delText>
                </w:r>
              </w:dir>
            </w:dir>
          </w:del>
          <w:ins w:id="539" w:author="Transkribus" w:date="2019-12-11T14:30:00Z">
            <w:del w:id="540" w:author="Transkribus" w:date="2019-12-11T14:30:00Z">
              <w:r w:rsidRPr="00EE6742">
                <w:rPr>
                  <w:rFonts w:ascii="Courier New" w:hAnsi="Courier New" w:cs="Courier New"/>
                  <w:rtl/>
                </w:rPr>
                <w:delText>ودارعطلت * ومساحجد فريت</w:delText>
              </w:r>
            </w:del>
          </w:ins>
          <w:r w:rsidRPr="00EE6742">
            <w:rPr>
              <w:rFonts w:ascii="Courier New" w:hAnsi="Courier New" w:cs="Courier New"/>
              <w:rtl/>
            </w:rPr>
            <w:t xml:space="preserve"> وعمر معهد</w:t>
          </w:r>
          <w:del w:id="54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542" w:author="Transkribus" w:date="2019-12-11T14:30:00Z"/>
          <w:rFonts w:ascii="Courier New" w:hAnsi="Courier New" w:cs="Courier New"/>
        </w:rPr>
      </w:pPr>
      <w:dir w:val="rtl">
        <w:dir w:val="rtl">
          <w:del w:id="543" w:author="Transkribus" w:date="2019-12-11T14:30:00Z">
            <w:r w:rsidRPr="009B6BCA">
              <w:rPr>
                <w:rFonts w:ascii="Courier New" w:hAnsi="Courier New" w:cs="Courier New"/>
                <w:rtl/>
              </w:rPr>
              <w:delText>ولكم نبى قد اتى بشريعة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قدما وكم صلوا لها وتعبدوا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623F08" w:rsidRPr="00EE6742" w:rsidRDefault="00623F08" w:rsidP="00623F08">
      <w:pPr>
        <w:pStyle w:val="NurText"/>
        <w:bidi/>
        <w:rPr>
          <w:ins w:id="544" w:author="Transkribus" w:date="2019-12-11T14:30:00Z"/>
          <w:del w:id="545" w:author="Transkribus" w:date="2019-12-11T14:30:00Z"/>
          <w:rFonts w:ascii="Courier New" w:hAnsi="Courier New" w:cs="Courier New"/>
        </w:rPr>
      </w:pPr>
      <w:dir w:val="rtl">
        <w:dir w:val="rtl">
          <w:ins w:id="546" w:author="Transkribus" w:date="2019-12-11T14:30:00Z">
            <w:r w:rsidRPr="00EE6742">
              <w:rPr>
                <w:rFonts w:ascii="Courier New" w:hAnsi="Courier New" w:cs="Courier New"/>
                <w:rtl/>
              </w:rPr>
              <w:t>واكما ضى قسد أبى بسر يقة * فدماوكم - أو الها وتعيدو</w:t>
            </w:r>
          </w:ins>
          <w:r>
            <w:t>‬</w:t>
          </w:r>
          <w:r>
            <w:t>‬</w:t>
          </w:r>
        </w:dir>
      </w:dir>
    </w:p>
    <w:p w:rsidR="00623F08" w:rsidRPr="00EE6742" w:rsidRDefault="00623F08" w:rsidP="00623F08">
      <w:pPr>
        <w:pStyle w:val="NurText"/>
        <w:bidi/>
        <w:rPr>
          <w:rFonts w:ascii="Courier New" w:hAnsi="Courier New" w:cs="Courier New"/>
        </w:rPr>
      </w:pPr>
      <w:r w:rsidRPr="00EE6742">
        <w:rPr>
          <w:rFonts w:ascii="Courier New" w:hAnsi="Courier New" w:cs="Courier New"/>
          <w:rtl/>
        </w:rPr>
        <w:t xml:space="preserve">وقال </w:t>
      </w:r>
      <w:del w:id="547" w:author="Transkribus" w:date="2019-12-11T14:30:00Z">
        <w:r w:rsidRPr="009B6BCA">
          <w:rPr>
            <w:rFonts w:ascii="Courier New" w:hAnsi="Courier New" w:cs="Courier New"/>
            <w:rtl/>
          </w:rPr>
          <w:delText>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48" w:author="Transkribus" w:date="2019-12-11T14:30:00Z">
        <w:r w:rsidRPr="00EE6742">
          <w:rPr>
            <w:rFonts w:ascii="Courier New" w:hAnsi="Courier New" w:cs="Courier New"/>
            <w:rtl/>
          </w:rPr>
          <w:t>أيقا</w:t>
        </w:r>
      </w:ins>
    </w:p>
    <w:p w:rsidR="00623F08" w:rsidRPr="00EE6742" w:rsidRDefault="00623F08" w:rsidP="00623F08">
      <w:pPr>
        <w:pStyle w:val="NurText"/>
        <w:bidi/>
        <w:rPr>
          <w:ins w:id="549" w:author="Transkribus" w:date="2019-12-11T14:30:00Z"/>
          <w:rFonts w:ascii="Courier New" w:hAnsi="Courier New" w:cs="Courier New"/>
        </w:rPr>
      </w:pPr>
      <w:dir w:val="rtl">
        <w:dir w:val="rtl">
          <w:ins w:id="550" w:author="Transkribus" w:date="2019-12-11T14:30:00Z">
            <w:r w:rsidRPr="00EE6742">
              <w:rPr>
                <w:rFonts w:ascii="Courier New" w:hAnsi="Courier New" w:cs="Courier New"/>
                <w:rtl/>
              </w:rPr>
              <w:t>الوافر</w:t>
            </w:r>
          </w:ins>
          <w:r>
            <w:t>‬</w:t>
          </w:r>
          <w:r>
            <w:t>‬</w:t>
          </w:r>
        </w:dir>
      </w:dir>
    </w:p>
    <w:p w:rsidR="00623F08" w:rsidRPr="00EE6742" w:rsidRDefault="00623F08" w:rsidP="00623F08">
      <w:pPr>
        <w:pStyle w:val="NurText"/>
        <w:bidi/>
        <w:rPr>
          <w:rFonts w:ascii="Courier New" w:hAnsi="Courier New" w:cs="Courier New"/>
        </w:rPr>
      </w:pPr>
      <w:r w:rsidRPr="00EE6742">
        <w:rPr>
          <w:rFonts w:ascii="Courier New" w:hAnsi="Courier New" w:cs="Courier New"/>
          <w:rtl/>
        </w:rPr>
        <w:t xml:space="preserve">اقول </w:t>
      </w:r>
      <w:del w:id="551" w:author="Transkribus" w:date="2019-12-11T14:30:00Z">
        <w:r w:rsidRPr="009B6BCA">
          <w:rPr>
            <w:rFonts w:ascii="Courier New" w:hAnsi="Courier New" w:cs="Courier New"/>
            <w:rtl/>
          </w:rPr>
          <w:delText>لجارتى</w:delText>
        </w:r>
      </w:del>
      <w:ins w:id="552" w:author="Transkribus" w:date="2019-12-11T14:30:00Z">
        <w:r w:rsidRPr="00EE6742">
          <w:rPr>
            <w:rFonts w:ascii="Courier New" w:hAnsi="Courier New" w:cs="Courier New"/>
            <w:rtl/>
          </w:rPr>
          <w:t>لجار فى</w:t>
        </w:r>
      </w:ins>
      <w:r w:rsidRPr="00EE6742">
        <w:rPr>
          <w:rFonts w:ascii="Courier New" w:hAnsi="Courier New" w:cs="Courier New"/>
          <w:rtl/>
        </w:rPr>
        <w:t xml:space="preserve"> والدمع جار</w:t>
      </w:r>
      <w:del w:id="553" w:author="Transkribus" w:date="2019-12-11T14:30:00Z">
        <w:r w:rsidRPr="009B6BCA">
          <w:rPr>
            <w:rFonts w:ascii="Courier New" w:hAnsi="Courier New" w:cs="Courier New"/>
            <w:rtl/>
          </w:rPr>
          <w:delText>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54" w:author="Transkribus" w:date="2019-12-11T14:30:00Z">
        <w:r w:rsidRPr="00EE6742">
          <w:rPr>
            <w:rFonts w:ascii="Courier New" w:hAnsi="Courier New" w:cs="Courier New"/>
            <w:rtl/>
          </w:rPr>
          <w:t>ى</w:t>
        </w:r>
      </w:ins>
      <w:r w:rsidRPr="00EE6742">
        <w:rPr>
          <w:rFonts w:ascii="Courier New" w:hAnsi="Courier New" w:cs="Courier New"/>
          <w:rtl/>
        </w:rPr>
        <w:t xml:space="preserve"> * </w:t>
      </w:r>
      <w:dir w:val="rtl">
        <w:dir w:val="rtl">
          <w:r w:rsidRPr="00EE6742">
            <w:rPr>
              <w:rFonts w:ascii="Courier New" w:hAnsi="Courier New" w:cs="Courier New"/>
              <w:rtl/>
            </w:rPr>
            <w:t xml:space="preserve">ولى </w:t>
          </w:r>
          <w:del w:id="555" w:author="Transkribus" w:date="2019-12-11T14:30:00Z">
            <w:r w:rsidRPr="009B6BCA">
              <w:rPr>
                <w:rFonts w:ascii="Courier New" w:hAnsi="Courier New" w:cs="Courier New"/>
                <w:rtl/>
              </w:rPr>
              <w:delText>عزم الرحيل</w:delText>
            </w:r>
          </w:del>
          <w:ins w:id="556" w:author="Transkribus" w:date="2019-12-11T14:30:00Z">
            <w:r w:rsidRPr="00EE6742">
              <w:rPr>
                <w:rFonts w:ascii="Courier New" w:hAnsi="Courier New" w:cs="Courier New"/>
                <w:rtl/>
              </w:rPr>
              <w:t>عرم الرجيل</w:t>
            </w:r>
          </w:ins>
          <w:r w:rsidRPr="00EE6742">
            <w:rPr>
              <w:rFonts w:ascii="Courier New" w:hAnsi="Courier New" w:cs="Courier New"/>
              <w:rtl/>
            </w:rPr>
            <w:t xml:space="preserve"> عن الديار</w:t>
          </w:r>
          <w:del w:id="55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del w:id="558" w:author="Transkribus" w:date="2019-12-11T14:30:00Z">
            <w:r w:rsidRPr="009B6BCA">
              <w:rPr>
                <w:rFonts w:ascii="Courier New" w:hAnsi="Courier New" w:cs="Courier New"/>
                <w:rtl/>
              </w:rPr>
              <w:delText>ذرينى</w:delText>
            </w:r>
          </w:del>
          <w:ins w:id="559" w:author="Transkribus" w:date="2019-12-11T14:30:00Z">
            <w:r w:rsidRPr="00EE6742">
              <w:rPr>
                <w:rFonts w:ascii="Courier New" w:hAnsi="Courier New" w:cs="Courier New"/>
                <w:rtl/>
              </w:rPr>
              <w:t>درسى</w:t>
            </w:r>
          </w:ins>
          <w:r w:rsidRPr="00EE6742">
            <w:rPr>
              <w:rFonts w:ascii="Courier New" w:hAnsi="Courier New" w:cs="Courier New"/>
              <w:rtl/>
            </w:rPr>
            <w:t xml:space="preserve"> ان </w:t>
          </w:r>
          <w:del w:id="560" w:author="Transkribus" w:date="2019-12-11T14:30:00Z">
            <w:r w:rsidRPr="009B6BCA">
              <w:rPr>
                <w:rFonts w:ascii="Courier New" w:hAnsi="Courier New" w:cs="Courier New"/>
                <w:rtl/>
              </w:rPr>
              <w:delText>اسير ولا تنوحي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561" w:author="Transkribus" w:date="2019-12-11T14:30:00Z">
            <w:del w:id="562" w:author="Transkribus" w:date="2019-12-11T14:30:00Z">
              <w:r w:rsidRPr="00EE6742">
                <w:rPr>
                  <w:rFonts w:ascii="Courier New" w:hAnsi="Courier New" w:cs="Courier New"/>
                  <w:rtl/>
                </w:rPr>
                <w:delText>أصير ولاتنوخى *</w:delText>
              </w:r>
            </w:del>
          </w:ins>
          <w:r w:rsidRPr="00EE6742">
            <w:rPr>
              <w:rFonts w:ascii="Courier New" w:hAnsi="Courier New" w:cs="Courier New"/>
              <w:rtl/>
            </w:rPr>
            <w:t xml:space="preserve">فان الشهب </w:t>
          </w:r>
          <w:del w:id="563" w:author="Transkribus" w:date="2019-12-11T14:30:00Z">
            <w:r w:rsidRPr="009B6BCA">
              <w:rPr>
                <w:rFonts w:ascii="Courier New" w:hAnsi="Courier New" w:cs="Courier New"/>
                <w:rtl/>
              </w:rPr>
              <w:delText>اشرفها السواري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64" w:author="Transkribus" w:date="2019-12-11T14:30:00Z">
            <w:r w:rsidRPr="00EE6742">
              <w:rPr>
                <w:rFonts w:ascii="Courier New" w:hAnsi="Courier New" w:cs="Courier New"/>
                <w:rtl/>
              </w:rPr>
              <w:t>أشرفها السزارى</w:t>
            </w:r>
          </w:ins>
          <w:r>
            <w:t>‬</w:t>
          </w:r>
          <w:r>
            <w:t>‬</w:t>
          </w:r>
        </w:dir>
      </w:dir>
    </w:p>
    <w:p w:rsidR="00623F08" w:rsidRPr="009B6BCA" w:rsidRDefault="00623F08" w:rsidP="00623F08">
      <w:pPr>
        <w:pStyle w:val="NurText"/>
        <w:bidi/>
        <w:rPr>
          <w:del w:id="565" w:author="Transkribus" w:date="2019-12-11T14:30:00Z"/>
          <w:rFonts w:ascii="Courier New" w:hAnsi="Courier New" w:cs="Courier New"/>
        </w:rPr>
      </w:pPr>
      <w:dir w:val="rtl">
        <w:dir w:val="rtl">
          <w:del w:id="566" w:author="Transkribus" w:date="2019-12-11T14:30:00Z">
            <w:r w:rsidRPr="009B6BCA">
              <w:rPr>
                <w:rFonts w:ascii="Courier New" w:hAnsi="Courier New" w:cs="Courier New"/>
                <w:rtl/>
              </w:rPr>
              <w:delText>وانى فى الظلام رايت ضوءا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كان الليل زين بالنهار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623F08" w:rsidRPr="00EE6742" w:rsidRDefault="00623F08" w:rsidP="00623F08">
      <w:pPr>
        <w:pStyle w:val="NurText"/>
        <w:bidi/>
        <w:rPr>
          <w:ins w:id="567" w:author="Transkribus" w:date="2019-12-11T14:30:00Z"/>
          <w:del w:id="568" w:author="Transkribus" w:date="2019-12-11T14:30:00Z"/>
          <w:rFonts w:ascii="Courier New" w:hAnsi="Courier New" w:cs="Courier New"/>
        </w:rPr>
      </w:pPr>
      <w:dir w:val="rtl">
        <w:dir w:val="rtl">
          <w:ins w:id="569" w:author="Transkribus" w:date="2019-12-11T14:30:00Z">
            <w:r w:rsidRPr="00EE6742">
              <w:rPr>
                <w:rFonts w:ascii="Courier New" w:hAnsi="Courier New" w:cs="Courier New"/>
                <w:rtl/>
              </w:rPr>
              <w:t>ابن أبى فى الطلامرأيت صوا * يأن اليلرين بالنار</w:t>
            </w:r>
          </w:ins>
          <w:r>
            <w:t>‬</w:t>
          </w:r>
          <w:r>
            <w:t>‬</w:t>
          </w:r>
        </w:dir>
      </w:dir>
    </w:p>
    <w:p w:rsidR="00623F08" w:rsidRPr="00EE6742" w:rsidRDefault="00623F08" w:rsidP="00623F08">
      <w:pPr>
        <w:pStyle w:val="NurText"/>
        <w:bidi/>
        <w:rPr>
          <w:rFonts w:ascii="Courier New" w:hAnsi="Courier New" w:cs="Courier New"/>
        </w:rPr>
      </w:pPr>
      <w:r w:rsidRPr="00EE6742">
        <w:rPr>
          <w:rFonts w:ascii="Courier New" w:hAnsi="Courier New" w:cs="Courier New"/>
          <w:rtl/>
        </w:rPr>
        <w:t xml:space="preserve">الى كم </w:t>
      </w:r>
      <w:del w:id="570" w:author="Transkribus" w:date="2019-12-11T14:30:00Z">
        <w:r w:rsidRPr="009B6BCA">
          <w:rPr>
            <w:rFonts w:ascii="Courier New" w:hAnsi="Courier New" w:cs="Courier New"/>
            <w:rtl/>
          </w:rPr>
          <w:delText>اجعل الحيات صحبي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571" w:author="Transkribus" w:date="2019-12-11T14:30:00Z">
        <w:del w:id="572" w:author="Transkribus" w:date="2019-12-11T14:30:00Z">
          <w:r w:rsidRPr="00EE6742">
            <w:rPr>
              <w:rFonts w:ascii="Courier New" w:hAnsi="Courier New" w:cs="Courier New"/>
              <w:rtl/>
            </w:rPr>
            <w:delText xml:space="preserve">أجعل الحبات سحيى * </w:delText>
          </w:r>
        </w:del>
      </w:ins>
      <w:r w:rsidRPr="00EE6742">
        <w:rPr>
          <w:rFonts w:ascii="Courier New" w:hAnsi="Courier New" w:cs="Courier New"/>
          <w:rtl/>
        </w:rPr>
        <w:t xml:space="preserve">الى كم </w:t>
      </w:r>
      <w:del w:id="573" w:author="Transkribus" w:date="2019-12-11T14:30:00Z">
        <w:r w:rsidRPr="009B6BCA">
          <w:rPr>
            <w:rFonts w:ascii="Courier New" w:hAnsi="Courier New" w:cs="Courier New"/>
            <w:rtl/>
          </w:rPr>
          <w:delText>اجعل التنين جاري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74" w:author="Transkribus" w:date="2019-12-11T14:30:00Z">
        <w:r w:rsidRPr="00EE6742">
          <w:rPr>
            <w:rFonts w:ascii="Courier New" w:hAnsi="Courier New" w:cs="Courier New"/>
            <w:rtl/>
          </w:rPr>
          <w:t>أسعل التنن جارى</w:t>
        </w:r>
      </w:ins>
    </w:p>
    <w:p w:rsidR="00623F08" w:rsidRPr="00EE6742" w:rsidRDefault="00623F08" w:rsidP="00623F08">
      <w:pPr>
        <w:pStyle w:val="NurText"/>
        <w:bidi/>
        <w:rPr>
          <w:rFonts w:ascii="Courier New" w:hAnsi="Courier New" w:cs="Courier New"/>
        </w:rPr>
      </w:pPr>
      <w:dir w:val="rtl">
        <w:dir w:val="rtl">
          <w:r w:rsidRPr="00EE6742">
            <w:rPr>
              <w:rFonts w:ascii="Courier New" w:hAnsi="Courier New" w:cs="Courier New"/>
              <w:rtl/>
            </w:rPr>
            <w:t>وكم ارضى الاقامة فى فلاة</w:t>
          </w:r>
          <w:del w:id="57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576" w:author="Transkribus" w:date="2019-12-11T14:30:00Z">
            <w:del w:id="577" w:author="Transkribus" w:date="2019-12-11T14:30:00Z">
              <w:r w:rsidRPr="00EE6742">
                <w:rPr>
                  <w:rFonts w:ascii="Courier New" w:hAnsi="Courier New" w:cs="Courier New"/>
                  <w:rtl/>
                </w:rPr>
                <w:delText xml:space="preserve"> *</w:delText>
              </w:r>
            </w:del>
          </w:ins>
          <w:r w:rsidRPr="00EE6742">
            <w:rPr>
              <w:rFonts w:ascii="Courier New" w:hAnsi="Courier New" w:cs="Courier New"/>
              <w:rtl/>
            </w:rPr>
            <w:t xml:space="preserve">وفوق </w:t>
          </w:r>
          <w:del w:id="578" w:author="Transkribus" w:date="2019-12-11T14:30:00Z">
            <w:r w:rsidRPr="009B6BCA">
              <w:rPr>
                <w:rFonts w:ascii="Courier New" w:hAnsi="Courier New" w:cs="Courier New"/>
                <w:rtl/>
              </w:rPr>
              <w:delText>الفرقدين رايت داري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79" w:author="Transkribus" w:date="2019-12-11T14:30:00Z">
            <w:r w:rsidRPr="00EE6742">
              <w:rPr>
                <w:rFonts w:ascii="Courier New" w:hAnsi="Courier New" w:cs="Courier New"/>
                <w:rtl/>
              </w:rPr>
              <w:t>الفرقد بن زايت دارى</w:t>
            </w:r>
          </w:ins>
          <w:r>
            <w:t>‬</w:t>
          </w:r>
          <w:r>
            <w:t>‬</w:t>
          </w:r>
        </w:dir>
      </w:dir>
    </w:p>
    <w:p w:rsidR="00623F08" w:rsidRPr="00EE6742" w:rsidRDefault="00623F08" w:rsidP="00623F08">
      <w:pPr>
        <w:pStyle w:val="NurText"/>
        <w:bidi/>
        <w:rPr>
          <w:rFonts w:ascii="Courier New" w:hAnsi="Courier New" w:cs="Courier New"/>
        </w:rPr>
      </w:pPr>
      <w:dir w:val="rtl">
        <w:dir w:val="rtl">
          <w:r w:rsidRPr="00EE6742">
            <w:rPr>
              <w:rFonts w:ascii="Courier New" w:hAnsi="Courier New" w:cs="Courier New"/>
              <w:rtl/>
            </w:rPr>
            <w:t>و</w:t>
          </w:r>
          <w:del w:id="580" w:author="Transkribus" w:date="2019-12-11T14:30:00Z">
            <w:r w:rsidRPr="009B6BCA">
              <w:rPr>
                <w:rFonts w:ascii="Courier New" w:hAnsi="Courier New" w:cs="Courier New"/>
                <w:rtl/>
              </w:rPr>
              <w:delText>ي</w:delText>
            </w:r>
          </w:del>
          <w:ins w:id="581" w:author="Transkribus" w:date="2019-12-11T14:30:00Z">
            <w:r w:rsidRPr="00EE6742">
              <w:rPr>
                <w:rFonts w:ascii="Courier New" w:hAnsi="Courier New" w:cs="Courier New"/>
                <w:rtl/>
              </w:rPr>
              <w:t>ب</w:t>
            </w:r>
          </w:ins>
          <w:r w:rsidRPr="00EE6742">
            <w:rPr>
              <w:rFonts w:ascii="Courier New" w:hAnsi="Courier New" w:cs="Courier New"/>
              <w:rtl/>
            </w:rPr>
            <w:t>ا</w:t>
          </w:r>
          <w:del w:id="582" w:author="Transkribus" w:date="2019-12-11T14:30:00Z">
            <w:r w:rsidRPr="009B6BCA">
              <w:rPr>
                <w:rFonts w:ascii="Courier New" w:hAnsi="Courier New" w:cs="Courier New"/>
                <w:rtl/>
              </w:rPr>
              <w:delText>ت</w:delText>
            </w:r>
          </w:del>
          <w:ins w:id="583" w:author="Transkribus" w:date="2019-12-11T14:30:00Z">
            <w:r w:rsidRPr="00EE6742">
              <w:rPr>
                <w:rFonts w:ascii="Courier New" w:hAnsi="Courier New" w:cs="Courier New"/>
                <w:rtl/>
              </w:rPr>
              <w:t>ث</w:t>
            </w:r>
          </w:ins>
          <w:r w:rsidRPr="00EE6742">
            <w:rPr>
              <w:rFonts w:ascii="Courier New" w:hAnsi="Courier New" w:cs="Courier New"/>
              <w:rtl/>
            </w:rPr>
            <w:t xml:space="preserve">ينى من </w:t>
          </w:r>
          <w:del w:id="584" w:author="Transkribus" w:date="2019-12-11T14:30:00Z">
            <w:r w:rsidRPr="009B6BCA">
              <w:rPr>
                <w:rFonts w:ascii="Courier New" w:hAnsi="Courier New" w:cs="Courier New"/>
                <w:rtl/>
              </w:rPr>
              <w:delText>الصنعاء برق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يذكرنى</w:delText>
                </w:r>
                <w:r>
                  <w:delText>‬</w:delText>
                </w:r>
                <w:r>
                  <w:delText>‬</w:delText>
                </w:r>
              </w:dir>
            </w:dir>
          </w:del>
          <w:ins w:id="585" w:author="Transkribus" w:date="2019-12-11T14:30:00Z">
            <w:del w:id="586" w:author="Transkribus" w:date="2019-12-11T14:30:00Z">
              <w:r w:rsidRPr="00EE6742">
                <w:rPr>
                  <w:rFonts w:ascii="Courier New" w:hAnsi="Courier New" w:cs="Courier New"/>
                  <w:rtl/>
                </w:rPr>
                <w:delText xml:space="preserve">الصتعادبرق </w:delText>
              </w:r>
            </w:del>
            <w:r w:rsidRPr="00EE6742">
              <w:rPr>
                <w:rFonts w:ascii="Courier New" w:hAnsi="Courier New" w:cs="Courier New"/>
                <w:rtl/>
              </w:rPr>
              <w:tab/>
              <w:t>*</w:t>
            </w:r>
            <w:r w:rsidRPr="00EE6742">
              <w:rPr>
                <w:rFonts w:ascii="Courier New" w:hAnsi="Courier New" w:cs="Courier New"/>
                <w:rtl/>
              </w:rPr>
              <w:tab/>
              <w:t>بد كمرفى</w:t>
            </w:r>
          </w:ins>
          <w:r w:rsidRPr="00EE6742">
            <w:rPr>
              <w:rFonts w:ascii="Courier New" w:hAnsi="Courier New" w:cs="Courier New"/>
              <w:rtl/>
            </w:rPr>
            <w:t xml:space="preserve"> بها ق</w:t>
          </w:r>
          <w:ins w:id="587" w:author="Transkribus" w:date="2019-12-11T14:30:00Z">
            <w:r w:rsidRPr="00EE6742">
              <w:rPr>
                <w:rFonts w:ascii="Courier New" w:hAnsi="Courier New" w:cs="Courier New"/>
                <w:rtl/>
              </w:rPr>
              <w:t>س</w:t>
            </w:r>
          </w:ins>
          <w:r w:rsidRPr="00EE6742">
            <w:rPr>
              <w:rFonts w:ascii="Courier New" w:hAnsi="Courier New" w:cs="Courier New"/>
              <w:rtl/>
            </w:rPr>
            <w:t>رب المزار</w:t>
          </w:r>
          <w:del w:id="588" w:author="Transkribus" w:date="2019-12-11T14:30:00Z">
            <w:r w:rsidRPr="009B6BCA">
              <w:rPr>
                <w:rFonts w:ascii="Courier New" w:hAnsi="Courier New" w:cs="Courier New"/>
                <w:rtl/>
              </w:rPr>
              <w:delText xml:space="preserve"> الوافر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r w:rsidRPr="00EE6742">
            <w:rPr>
              <w:rFonts w:ascii="Courier New" w:hAnsi="Courier New" w:cs="Courier New"/>
              <w:rtl/>
            </w:rPr>
            <w:t>وقال عند و</w:t>
          </w:r>
          <w:del w:id="589" w:author="Transkribus" w:date="2019-12-11T14:30:00Z">
            <w:r w:rsidRPr="009B6BCA">
              <w:rPr>
                <w:rFonts w:ascii="Courier New" w:hAnsi="Courier New" w:cs="Courier New"/>
                <w:rtl/>
              </w:rPr>
              <w:delText>ف</w:delText>
            </w:r>
          </w:del>
          <w:ins w:id="590" w:author="Transkribus" w:date="2019-12-11T14:30:00Z">
            <w:r w:rsidRPr="00EE6742">
              <w:rPr>
                <w:rFonts w:ascii="Courier New" w:hAnsi="Courier New" w:cs="Courier New"/>
                <w:rtl/>
              </w:rPr>
              <w:t>ق</w:t>
            </w:r>
          </w:ins>
          <w:r w:rsidRPr="00EE6742">
            <w:rPr>
              <w:rFonts w:ascii="Courier New" w:hAnsi="Courier New" w:cs="Courier New"/>
              <w:rtl/>
            </w:rPr>
            <w:t>ا</w:t>
          </w:r>
          <w:del w:id="591" w:author="Transkribus" w:date="2019-12-11T14:30:00Z">
            <w:r w:rsidRPr="009B6BCA">
              <w:rPr>
                <w:rFonts w:ascii="Courier New" w:hAnsi="Courier New" w:cs="Courier New"/>
                <w:rtl/>
              </w:rPr>
              <w:delText>ت</w:delText>
            </w:r>
          </w:del>
          <w:ins w:id="592" w:author="Transkribus" w:date="2019-12-11T14:30:00Z">
            <w:r w:rsidRPr="00EE6742">
              <w:rPr>
                <w:rFonts w:ascii="Courier New" w:hAnsi="Courier New" w:cs="Courier New"/>
                <w:rtl/>
              </w:rPr>
              <w:t>ل</w:t>
            </w:r>
          </w:ins>
          <w:r w:rsidRPr="00EE6742">
            <w:rPr>
              <w:rFonts w:ascii="Courier New" w:hAnsi="Courier New" w:cs="Courier New"/>
              <w:rtl/>
            </w:rPr>
            <w:t xml:space="preserve">ه وهو </w:t>
          </w:r>
          <w:del w:id="593" w:author="Transkribus" w:date="2019-12-11T14:30:00Z">
            <w:r w:rsidRPr="009B6BCA">
              <w:rPr>
                <w:rFonts w:ascii="Courier New" w:hAnsi="Courier New" w:cs="Courier New"/>
                <w:rtl/>
              </w:rPr>
              <w:delText>يجود بنفسه لما قتل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94" w:author="Transkribus" w:date="2019-12-11T14:30:00Z">
            <w:r w:rsidRPr="00EE6742">
              <w:rPr>
                <w:rFonts w:ascii="Courier New" w:hAnsi="Courier New" w:cs="Courier New"/>
                <w:rtl/>
              </w:rPr>
              <w:t>مجودبتفسيه لماقتل</w:t>
            </w:r>
          </w:ins>
          <w:r>
            <w:t>‬</w:t>
          </w:r>
          <w:r>
            <w:t>‬</w:t>
          </w:r>
        </w:dir>
      </w:dir>
    </w:p>
    <w:p w:rsidR="00623F08" w:rsidRPr="00EE6742" w:rsidRDefault="00623F08" w:rsidP="00623F08">
      <w:pPr>
        <w:pStyle w:val="NurText"/>
        <w:bidi/>
        <w:rPr>
          <w:ins w:id="595" w:author="Transkribus" w:date="2019-12-11T14:30:00Z"/>
          <w:rFonts w:ascii="Courier New" w:hAnsi="Courier New" w:cs="Courier New"/>
        </w:rPr>
      </w:pPr>
      <w:dir w:val="rtl">
        <w:dir w:val="rtl">
          <w:ins w:id="596" w:author="Transkribus" w:date="2019-12-11T14:30:00Z">
            <w:r w:rsidRPr="00EE6742">
              <w:rPr>
                <w:rFonts w:ascii="Courier New" w:hAnsi="Courier New" w:cs="Courier New"/>
                <w:rtl/>
              </w:rPr>
              <w:t>ابريل</w:t>
            </w:r>
          </w:ins>
          <w:r>
            <w:t>‬</w:t>
          </w:r>
          <w:r>
            <w:t>‬</w:t>
          </w:r>
        </w:dir>
      </w:dir>
    </w:p>
    <w:p w:rsidR="00623F08" w:rsidRPr="00EE6742" w:rsidRDefault="00623F08" w:rsidP="00623F08">
      <w:pPr>
        <w:pStyle w:val="NurText"/>
        <w:bidi/>
        <w:rPr>
          <w:rFonts w:ascii="Courier New" w:hAnsi="Courier New" w:cs="Courier New"/>
        </w:rPr>
      </w:pPr>
      <w:r w:rsidRPr="00EE6742">
        <w:rPr>
          <w:rFonts w:ascii="Courier New" w:hAnsi="Courier New" w:cs="Courier New"/>
          <w:rtl/>
        </w:rPr>
        <w:t xml:space="preserve">قل </w:t>
      </w:r>
      <w:del w:id="597" w:author="Transkribus" w:date="2019-12-11T14:30:00Z">
        <w:r w:rsidRPr="009B6BCA">
          <w:rPr>
            <w:rFonts w:ascii="Courier New" w:hAnsi="Courier New" w:cs="Courier New"/>
            <w:rtl/>
          </w:rPr>
          <w:delText>لاصحاب راونى ميتا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فبكونى اذ راونى</w:delText>
            </w:r>
            <w:r>
              <w:delText>‬</w:delText>
            </w:r>
            <w:r>
              <w:delText>‬</w:delText>
            </w:r>
          </w:dir>
        </w:dir>
      </w:del>
      <w:ins w:id="598" w:author="Transkribus" w:date="2019-12-11T14:30:00Z">
        <w:del w:id="599" w:author="Transkribus" w:date="2019-12-11T14:30:00Z">
          <w:r w:rsidRPr="00EE6742">
            <w:rPr>
              <w:rFonts w:ascii="Courier New" w:hAnsi="Courier New" w:cs="Courier New"/>
              <w:rtl/>
            </w:rPr>
            <w:delText>الاصجاب رأونى ميبا * فحوفى ادر أوفى</w:delText>
          </w:r>
        </w:del>
      </w:ins>
      <w:r w:rsidRPr="00EE6742">
        <w:rPr>
          <w:rFonts w:ascii="Courier New" w:hAnsi="Courier New" w:cs="Courier New"/>
          <w:rtl/>
        </w:rPr>
        <w:t xml:space="preserve"> حزنا</w:t>
      </w:r>
      <w:del w:id="60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23F08" w:rsidRPr="00EE6742" w:rsidRDefault="00623F08" w:rsidP="00623F08">
      <w:pPr>
        <w:pStyle w:val="NurText"/>
        <w:bidi/>
        <w:rPr>
          <w:rFonts w:ascii="Courier New" w:hAnsi="Courier New" w:cs="Courier New"/>
        </w:rPr>
      </w:pPr>
      <w:dir w:val="rtl">
        <w:dir w:val="rtl">
          <w:del w:id="601" w:author="Transkribus" w:date="2019-12-11T14:30:00Z">
            <w:r w:rsidRPr="009B6BCA">
              <w:rPr>
                <w:rFonts w:ascii="Courier New" w:hAnsi="Courier New" w:cs="Courier New"/>
                <w:rtl/>
              </w:rPr>
              <w:delText>لا تظنونى بانى ميت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602" w:author="Transkribus" w:date="2019-12-11T14:30:00Z">
            <w:del w:id="603" w:author="Transkribus" w:date="2019-12-11T14:30:00Z">
              <w:r w:rsidRPr="00EE6742">
                <w:rPr>
                  <w:rFonts w:ascii="Courier New" w:hAnsi="Courier New" w:cs="Courier New"/>
                  <w:rtl/>
                </w:rPr>
                <w:delText xml:space="preserve">الائطنسونى ثانى في * </w:delText>
              </w:r>
            </w:del>
          </w:ins>
          <w:r w:rsidRPr="00EE6742">
            <w:rPr>
              <w:rFonts w:ascii="Courier New" w:hAnsi="Courier New" w:cs="Courier New"/>
              <w:rtl/>
            </w:rPr>
            <w:t>ليس ذا ال</w:t>
          </w:r>
          <w:del w:id="604" w:author="Transkribus" w:date="2019-12-11T14:30:00Z">
            <w:r w:rsidRPr="009B6BCA">
              <w:rPr>
                <w:rFonts w:ascii="Courier New" w:hAnsi="Courier New" w:cs="Courier New"/>
                <w:rtl/>
              </w:rPr>
              <w:delText>مي</w:delText>
            </w:r>
          </w:del>
          <w:ins w:id="605" w:author="Transkribus" w:date="2019-12-11T14:30:00Z">
            <w:r w:rsidRPr="00EE6742">
              <w:rPr>
                <w:rFonts w:ascii="Courier New" w:hAnsi="Courier New" w:cs="Courier New"/>
                <w:rtl/>
              </w:rPr>
              <w:t>ب</w:t>
            </w:r>
          </w:ins>
          <w:r w:rsidRPr="00EE6742">
            <w:rPr>
              <w:rFonts w:ascii="Courier New" w:hAnsi="Courier New" w:cs="Courier New"/>
              <w:rtl/>
            </w:rPr>
            <w:t>ت والله</w:t>
          </w:r>
          <w:del w:id="606" w:author="Transkribus" w:date="2019-12-11T14:30:00Z">
            <w:r w:rsidRPr="009B6BCA">
              <w:rPr>
                <w:rFonts w:ascii="Courier New" w:hAnsi="Courier New" w:cs="Courier New"/>
                <w:rtl/>
              </w:rPr>
              <w:delText xml:space="preserve"> انا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07" w:author="Transkribus" w:date="2019-12-11T14:30:00Z">
            <w:r w:rsidRPr="00EE6742">
              <w:rPr>
                <w:rFonts w:ascii="Courier New" w:hAnsi="Courier New" w:cs="Courier New"/>
                <w:rtl/>
              </w:rPr>
              <w:tab/>
              <w:t>١٦</w:t>
            </w:r>
          </w:ins>
          <w:r>
            <w:t>‬</w:t>
          </w:r>
          <w:r>
            <w:t>‬</w:t>
          </w:r>
        </w:dir>
      </w:dir>
    </w:p>
    <w:p w:rsidR="00623F08" w:rsidRPr="009B6BCA" w:rsidRDefault="00623F08" w:rsidP="00623F08">
      <w:pPr>
        <w:pStyle w:val="NurText"/>
        <w:bidi/>
        <w:rPr>
          <w:del w:id="608" w:author="Transkribus" w:date="2019-12-11T14:30:00Z"/>
          <w:rFonts w:ascii="Courier New" w:hAnsi="Courier New" w:cs="Courier New"/>
        </w:rPr>
      </w:pPr>
      <w:dir w:val="rtl">
        <w:dir w:val="rtl">
          <w:del w:id="609" w:author="Transkribus" w:date="2019-12-11T14:30:00Z">
            <w:r w:rsidRPr="009B6BCA">
              <w:rPr>
                <w:rFonts w:ascii="Courier New" w:hAnsi="Courier New" w:cs="Courier New"/>
                <w:rtl/>
              </w:rPr>
              <w:delText>انا عصفور وهذا قفصي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طرت عنه فتخلى رهنا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623F08" w:rsidRPr="00EE6742" w:rsidRDefault="00623F08" w:rsidP="00623F08">
      <w:pPr>
        <w:pStyle w:val="NurText"/>
        <w:bidi/>
        <w:rPr>
          <w:ins w:id="610" w:author="Transkribus" w:date="2019-12-11T14:30:00Z"/>
          <w:del w:id="611" w:author="Transkribus" w:date="2019-12-11T14:30:00Z"/>
          <w:rFonts w:ascii="Courier New" w:hAnsi="Courier New" w:cs="Courier New"/>
        </w:rPr>
      </w:pPr>
      <w:dir w:val="rtl">
        <w:dir w:val="rtl">
          <w:ins w:id="612" w:author="Transkribus" w:date="2019-12-11T14:30:00Z">
            <w:r w:rsidRPr="00EE6742">
              <w:rPr>
                <w:rFonts w:ascii="Courier New" w:hAnsi="Courier New" w:cs="Courier New"/>
                <w:rtl/>
              </w:rPr>
              <w:t>أنامصقور وهذ اقفضى * طرب عنسه على زهنا</w:t>
            </w:r>
          </w:ins>
          <w:r>
            <w:t>‬</w:t>
          </w:r>
          <w:r>
            <w:t>‬</w:t>
          </w:r>
        </w:dir>
      </w:dir>
    </w:p>
    <w:p w:rsidR="00623F08" w:rsidRPr="00EE6742" w:rsidRDefault="00623F08" w:rsidP="00623F08">
      <w:pPr>
        <w:pStyle w:val="NurText"/>
        <w:bidi/>
        <w:rPr>
          <w:rFonts w:ascii="Courier New" w:hAnsi="Courier New" w:cs="Courier New"/>
        </w:rPr>
      </w:pPr>
      <w:r w:rsidRPr="00EE6742">
        <w:rPr>
          <w:rFonts w:ascii="Courier New" w:hAnsi="Courier New" w:cs="Courier New"/>
          <w:rtl/>
        </w:rPr>
        <w:t xml:space="preserve">وانا </w:t>
      </w:r>
      <w:del w:id="613" w:author="Transkribus" w:date="2019-12-11T14:30:00Z">
        <w:r w:rsidRPr="009B6BCA">
          <w:rPr>
            <w:rFonts w:ascii="Courier New" w:hAnsi="Courier New" w:cs="Courier New"/>
            <w:rtl/>
          </w:rPr>
          <w:delText>اليوم اناجى</w:delText>
        </w:r>
      </w:del>
      <w:ins w:id="614" w:author="Transkribus" w:date="2019-12-11T14:30:00Z">
        <w:r w:rsidRPr="00EE6742">
          <w:rPr>
            <w:rFonts w:ascii="Courier New" w:hAnsi="Courier New" w:cs="Courier New"/>
            <w:rtl/>
          </w:rPr>
          <w:t>البوم اثاسى</w:t>
        </w:r>
      </w:ins>
      <w:r w:rsidRPr="00EE6742">
        <w:rPr>
          <w:rFonts w:ascii="Courier New" w:hAnsi="Courier New" w:cs="Courier New"/>
          <w:rtl/>
        </w:rPr>
        <w:t xml:space="preserve"> ملا</w:t>
      </w:r>
      <w:del w:id="61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و</w:t>
          </w:r>
          <w:del w:id="616" w:author="Transkribus" w:date="2019-12-11T14:30:00Z">
            <w:r w:rsidRPr="009B6BCA">
              <w:rPr>
                <w:rFonts w:ascii="Courier New" w:hAnsi="Courier New" w:cs="Courier New"/>
                <w:rtl/>
              </w:rPr>
              <w:delText>ا</w:delText>
            </w:r>
          </w:del>
          <w:ins w:id="617" w:author="Transkribus" w:date="2019-12-11T14:30:00Z">
            <w:r w:rsidRPr="00EE6742">
              <w:rPr>
                <w:rFonts w:ascii="Courier New" w:hAnsi="Courier New" w:cs="Courier New"/>
                <w:rtl/>
              </w:rPr>
              <w:t>أ</w:t>
            </w:r>
          </w:ins>
          <w:r w:rsidRPr="00EE6742">
            <w:rPr>
              <w:rFonts w:ascii="Courier New" w:hAnsi="Courier New" w:cs="Courier New"/>
              <w:rtl/>
            </w:rPr>
            <w:t xml:space="preserve">رى الله </w:t>
          </w:r>
          <w:del w:id="618" w:author="Transkribus" w:date="2019-12-11T14:30:00Z">
            <w:r w:rsidRPr="009B6BCA">
              <w:rPr>
                <w:rFonts w:ascii="Courier New" w:hAnsi="Courier New" w:cs="Courier New"/>
                <w:rtl/>
              </w:rPr>
              <w:delText>عيانا بهنا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19" w:author="Transkribus" w:date="2019-12-11T14:30:00Z">
            <w:r w:rsidRPr="00EE6742">
              <w:rPr>
                <w:rFonts w:ascii="Courier New" w:hAnsi="Courier New" w:cs="Courier New"/>
                <w:rtl/>
              </w:rPr>
              <w:t>عبانا يهنا</w:t>
            </w:r>
          </w:ins>
          <w:r>
            <w:t>‬</w:t>
          </w:r>
          <w:r>
            <w:t>‬</w:t>
          </w:r>
        </w:dir>
      </w:dir>
    </w:p>
    <w:p w:rsidR="00623F08" w:rsidRPr="00EE6742" w:rsidRDefault="00623F08" w:rsidP="00623F08">
      <w:pPr>
        <w:pStyle w:val="NurText"/>
        <w:bidi/>
        <w:rPr>
          <w:rFonts w:ascii="Courier New" w:hAnsi="Courier New" w:cs="Courier New"/>
        </w:rPr>
      </w:pPr>
      <w:dir w:val="rtl">
        <w:dir w:val="rtl">
          <w:del w:id="620" w:author="Transkribus" w:date="2019-12-11T14:30:00Z">
            <w:r w:rsidRPr="009B6BCA">
              <w:rPr>
                <w:rFonts w:ascii="Courier New" w:hAnsi="Courier New" w:cs="Courier New"/>
                <w:rtl/>
              </w:rPr>
              <w:delText>فاخلعوا الانفس</w:delText>
            </w:r>
          </w:del>
          <w:ins w:id="621" w:author="Transkribus" w:date="2019-12-11T14:30:00Z">
            <w:r w:rsidRPr="00EE6742">
              <w:rPr>
                <w:rFonts w:ascii="Courier New" w:hAnsi="Courier New" w:cs="Courier New"/>
                <w:rtl/>
              </w:rPr>
              <w:t>فاخلهوا الائفس</w:t>
            </w:r>
          </w:ins>
          <w:r w:rsidRPr="00EE6742">
            <w:rPr>
              <w:rFonts w:ascii="Courier New" w:hAnsi="Courier New" w:cs="Courier New"/>
              <w:rtl/>
            </w:rPr>
            <w:t xml:space="preserve"> عن </w:t>
          </w:r>
          <w:del w:id="622" w:author="Transkribus" w:date="2019-12-11T14:30:00Z">
            <w:r w:rsidRPr="009B6BCA">
              <w:rPr>
                <w:rFonts w:ascii="Courier New" w:hAnsi="Courier New" w:cs="Courier New"/>
                <w:rtl/>
              </w:rPr>
              <w:delText>اجسادها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لترون</w:delText>
                </w:r>
                <w:r>
                  <w:delText>‬</w:delText>
                </w:r>
                <w:r>
                  <w:delText>‬</w:delText>
                </w:r>
              </w:dir>
            </w:dir>
          </w:del>
          <w:ins w:id="623" w:author="Transkribus" w:date="2019-12-11T14:30:00Z">
            <w:del w:id="624" w:author="Transkribus" w:date="2019-12-11T14:30:00Z">
              <w:r w:rsidRPr="00EE6742">
                <w:rPr>
                  <w:rFonts w:ascii="Courier New" w:hAnsi="Courier New" w:cs="Courier New"/>
                  <w:rtl/>
                </w:rPr>
                <w:delText>أحسادها هلترون</w:delText>
              </w:r>
            </w:del>
          </w:ins>
          <w:r w:rsidRPr="00EE6742">
            <w:rPr>
              <w:rFonts w:ascii="Courier New" w:hAnsi="Courier New" w:cs="Courier New"/>
              <w:rtl/>
            </w:rPr>
            <w:t xml:space="preserve"> الحق </w:t>
          </w:r>
          <w:del w:id="625" w:author="Transkribus" w:date="2019-12-11T14:30:00Z">
            <w:r w:rsidRPr="009B6BCA">
              <w:rPr>
                <w:rFonts w:ascii="Courier New" w:hAnsi="Courier New" w:cs="Courier New"/>
                <w:rtl/>
              </w:rPr>
              <w:delText>حقا بينا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26" w:author="Transkribus" w:date="2019-12-11T14:30:00Z">
            <w:r w:rsidRPr="00EE6742">
              <w:rPr>
                <w:rFonts w:ascii="Courier New" w:hAnsi="Courier New" w:cs="Courier New"/>
                <w:rtl/>
              </w:rPr>
              <w:t>جعانينا</w:t>
            </w:r>
          </w:ins>
          <w:r>
            <w:t>‬</w:t>
          </w:r>
          <w:r>
            <w:t>‬</w:t>
          </w:r>
        </w:dir>
      </w:dir>
    </w:p>
    <w:p w:rsidR="00623F08" w:rsidRPr="009B6BCA" w:rsidRDefault="00623F08" w:rsidP="00623F08">
      <w:pPr>
        <w:pStyle w:val="NurText"/>
        <w:bidi/>
        <w:rPr>
          <w:del w:id="627" w:author="Transkribus" w:date="2019-12-11T14:30:00Z"/>
          <w:rFonts w:ascii="Courier New" w:hAnsi="Courier New" w:cs="Courier New"/>
        </w:rPr>
      </w:pPr>
      <w:dir w:val="rtl">
        <w:dir w:val="rtl">
          <w:del w:id="628" w:author="Transkribus" w:date="2019-12-11T14:30:00Z">
            <w:r w:rsidRPr="009B6BCA">
              <w:rPr>
                <w:rFonts w:ascii="Courier New" w:hAnsi="Courier New" w:cs="Courier New"/>
                <w:rtl/>
              </w:rPr>
              <w:delText>لا ترعكم سكرة الموت فما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هى الا انتقال من هنا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623F08" w:rsidRPr="009B6BCA" w:rsidRDefault="00623F08" w:rsidP="00623F08">
      <w:pPr>
        <w:pStyle w:val="NurText"/>
        <w:bidi/>
        <w:rPr>
          <w:del w:id="629" w:author="Transkribus" w:date="2019-12-11T14:30:00Z"/>
          <w:rFonts w:ascii="Courier New" w:hAnsi="Courier New" w:cs="Courier New"/>
        </w:rPr>
      </w:pPr>
      <w:dir w:val="rtl">
        <w:dir w:val="rtl">
          <w:del w:id="630" w:author="Transkribus" w:date="2019-12-11T14:30:00Z">
            <w:r w:rsidRPr="009B6BCA">
              <w:rPr>
                <w:rFonts w:ascii="Courier New" w:hAnsi="Courier New" w:cs="Courier New"/>
                <w:rtl/>
              </w:rPr>
              <w:delText>عنصر الارواح فينا واحد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وكذا الاجسام جسم عمنا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623F08" w:rsidRPr="00EE6742" w:rsidRDefault="00623F08" w:rsidP="00623F08">
      <w:pPr>
        <w:pStyle w:val="NurText"/>
        <w:bidi/>
        <w:rPr>
          <w:ins w:id="631" w:author="Transkribus" w:date="2019-12-11T14:30:00Z"/>
          <w:del w:id="632" w:author="Transkribus" w:date="2019-12-11T14:30:00Z"/>
          <w:rFonts w:ascii="Courier New" w:hAnsi="Courier New" w:cs="Courier New"/>
        </w:rPr>
      </w:pPr>
      <w:dir w:val="rtl">
        <w:dir w:val="rtl">
          <w:del w:id="633" w:author="Transkribus" w:date="2019-12-11T14:30:00Z">
            <w:r w:rsidRPr="009B6BCA">
              <w:rPr>
                <w:rFonts w:ascii="Courier New" w:hAnsi="Courier New" w:cs="Courier New"/>
                <w:rtl/>
              </w:rPr>
              <w:delText>ما ارى نفسى الا انتم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634" w:author="Transkribus" w:date="2019-12-11T14:30:00Z">
            <w:del w:id="635" w:author="Transkribus" w:date="2019-12-11T14:30:00Z">
              <w:r w:rsidRPr="00EE6742">
                <w:rPr>
                  <w:rFonts w:ascii="Courier New" w:hAnsi="Courier New" w:cs="Courier New"/>
                  <w:rtl/>
                </w:rPr>
                <w:delText>الابر عكم سكرة المون فا * مى الالتتقال مسن عنا</w:delText>
              </w:r>
            </w:del>
          </w:ins>
          <w:r>
            <w:t>‬</w:t>
          </w:r>
          <w:r>
            <w:t>‬</w:t>
          </w:r>
        </w:dir>
      </w:dir>
    </w:p>
    <w:p w:rsidR="00623F08" w:rsidRPr="00EE6742" w:rsidRDefault="00623F08" w:rsidP="00623F08">
      <w:pPr>
        <w:pStyle w:val="NurText"/>
        <w:bidi/>
        <w:rPr>
          <w:ins w:id="636" w:author="Transkribus" w:date="2019-12-11T14:30:00Z"/>
          <w:rFonts w:ascii="Courier New" w:hAnsi="Courier New" w:cs="Courier New"/>
        </w:rPr>
      </w:pPr>
      <w:ins w:id="637" w:author="Transkribus" w:date="2019-12-11T14:30:00Z">
        <w:r w:rsidRPr="00EE6742">
          <w:rPr>
            <w:rFonts w:ascii="Courier New" w:hAnsi="Courier New" w:cs="Courier New"/>
            <w:rtl/>
          </w:rPr>
          <w:t>عمنصر الارواج فبناو اجد * وكذ الأحسام جسم عحمنا</w:t>
        </w:r>
      </w:ins>
    </w:p>
    <w:p w:rsidR="00623F08" w:rsidRPr="00EE6742" w:rsidRDefault="00623F08" w:rsidP="00623F08">
      <w:pPr>
        <w:pStyle w:val="NurText"/>
        <w:bidi/>
        <w:rPr>
          <w:rFonts w:ascii="Courier New" w:hAnsi="Courier New" w:cs="Courier New"/>
        </w:rPr>
      </w:pPr>
      <w:ins w:id="638" w:author="Transkribus" w:date="2019-12-11T14:30:00Z">
        <w:r w:rsidRPr="00EE6742">
          <w:rPr>
            <w:rFonts w:ascii="Courier New" w:hAnsi="Courier New" w:cs="Courier New"/>
            <w:rtl/>
          </w:rPr>
          <w:t xml:space="preserve">مارى يفسى الاأنسم * </w:t>
        </w:r>
      </w:ins>
      <w:r w:rsidRPr="00EE6742">
        <w:rPr>
          <w:rFonts w:ascii="Courier New" w:hAnsi="Courier New" w:cs="Courier New"/>
          <w:rtl/>
        </w:rPr>
        <w:t xml:space="preserve">واعتقادى </w:t>
      </w:r>
      <w:del w:id="639" w:author="Transkribus" w:date="2019-12-11T14:30:00Z">
        <w:r w:rsidRPr="009B6BCA">
          <w:rPr>
            <w:rFonts w:ascii="Courier New" w:hAnsi="Courier New" w:cs="Courier New"/>
            <w:rtl/>
          </w:rPr>
          <w:delText>انكم انتم انا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40" w:author="Transkribus" w:date="2019-12-11T14:30:00Z">
        <w:r w:rsidRPr="00EE6742">
          <w:rPr>
            <w:rFonts w:ascii="Courier New" w:hAnsi="Courier New" w:cs="Courier New"/>
            <w:rtl/>
          </w:rPr>
          <w:t>الكم أثمأنا</w:t>
        </w:r>
      </w:ins>
    </w:p>
    <w:p w:rsidR="00623F08" w:rsidRPr="00EE6742" w:rsidRDefault="00623F08" w:rsidP="00623F08">
      <w:pPr>
        <w:pStyle w:val="NurText"/>
        <w:bidi/>
        <w:rPr>
          <w:rFonts w:ascii="Courier New" w:hAnsi="Courier New" w:cs="Courier New"/>
        </w:rPr>
      </w:pPr>
      <w:dir w:val="rtl">
        <w:dir w:val="rtl">
          <w:del w:id="641" w:author="Transkribus" w:date="2019-12-11T14:30:00Z">
            <w:r w:rsidRPr="009B6BCA">
              <w:rPr>
                <w:rFonts w:ascii="Courier New" w:hAnsi="Courier New" w:cs="Courier New"/>
                <w:rtl/>
              </w:rPr>
              <w:delText>فمتى</w:delText>
            </w:r>
          </w:del>
          <w:ins w:id="642" w:author="Transkribus" w:date="2019-12-11T14:30:00Z">
            <w:r w:rsidRPr="00EE6742">
              <w:rPr>
                <w:rFonts w:ascii="Courier New" w:hAnsi="Courier New" w:cs="Courier New"/>
                <w:rtl/>
              </w:rPr>
              <w:t>صنى ماان جير اقليا * ومسى</w:t>
            </w:r>
          </w:ins>
          <w:r w:rsidRPr="00EE6742">
            <w:rPr>
              <w:rFonts w:ascii="Courier New" w:hAnsi="Courier New" w:cs="Courier New"/>
              <w:rtl/>
            </w:rPr>
            <w:t xml:space="preserve"> ما كان </w:t>
          </w:r>
          <w:del w:id="643" w:author="Transkribus" w:date="2019-12-11T14:30:00Z">
            <w:r w:rsidRPr="009B6BCA">
              <w:rPr>
                <w:rFonts w:ascii="Courier New" w:hAnsi="Courier New" w:cs="Courier New"/>
                <w:rtl/>
              </w:rPr>
              <w:delText>خيرا فلنا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ومتى ما كان شرا فبنا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644" w:author="Transkribus" w:date="2019-12-11T14:30:00Z">
            <w:del w:id="645" w:author="Transkribus" w:date="2019-12-11T14:30:00Z">
              <w:r w:rsidRPr="00EE6742">
                <w:rPr>
                  <w:rFonts w:ascii="Courier New" w:hAnsi="Courier New" w:cs="Courier New"/>
                  <w:rtl/>
                </w:rPr>
                <w:delText>شر اقيفا</w:delText>
              </w:r>
            </w:del>
          </w:ins>
          <w:r>
            <w:t>‬</w:t>
          </w:r>
          <w:r>
            <w:t>‬</w:t>
          </w:r>
        </w:dir>
      </w:dir>
    </w:p>
    <w:p w:rsidR="00623F08" w:rsidRPr="00EE6742" w:rsidRDefault="00623F08" w:rsidP="00623F08">
      <w:pPr>
        <w:pStyle w:val="NurText"/>
        <w:bidi/>
        <w:rPr>
          <w:rFonts w:ascii="Courier New" w:hAnsi="Courier New" w:cs="Courier New"/>
        </w:rPr>
      </w:pPr>
      <w:dir w:val="rtl">
        <w:dir w:val="rtl">
          <w:del w:id="646" w:author="Transkribus" w:date="2019-12-11T14:30:00Z">
            <w:r w:rsidRPr="009B6BCA">
              <w:rPr>
                <w:rFonts w:ascii="Courier New" w:hAnsi="Courier New" w:cs="Courier New"/>
                <w:rtl/>
              </w:rPr>
              <w:delText>فارحمونى ترحموا انفسكم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647" w:author="Transkribus" w:date="2019-12-11T14:30:00Z">
            <w:del w:id="648" w:author="Transkribus" w:date="2019-12-11T14:30:00Z">
              <w:r w:rsidRPr="00EE6742">
                <w:rPr>
                  <w:rFonts w:ascii="Courier New" w:hAnsi="Courier New" w:cs="Courier New"/>
                  <w:rtl/>
                </w:rPr>
                <w:delText xml:space="preserve">قار حموفى برحمو النفسكم * </w:delText>
              </w:r>
            </w:del>
          </w:ins>
          <w:r w:rsidRPr="00EE6742">
            <w:rPr>
              <w:rFonts w:ascii="Courier New" w:hAnsi="Courier New" w:cs="Courier New"/>
              <w:rtl/>
            </w:rPr>
            <w:t xml:space="preserve">واعلموا </w:t>
          </w:r>
          <w:del w:id="649" w:author="Transkribus" w:date="2019-12-11T14:30:00Z">
            <w:r w:rsidRPr="009B6BCA">
              <w:rPr>
                <w:rFonts w:ascii="Courier New" w:hAnsi="Courier New" w:cs="Courier New"/>
                <w:rtl/>
              </w:rPr>
              <w:delText>ا</w:delText>
            </w:r>
          </w:del>
          <w:ins w:id="650" w:author="Transkribus" w:date="2019-12-11T14:30:00Z">
            <w:r w:rsidRPr="00EE6742">
              <w:rPr>
                <w:rFonts w:ascii="Courier New" w:hAnsi="Courier New" w:cs="Courier New"/>
                <w:rtl/>
              </w:rPr>
              <w:t>أ</w:t>
            </w:r>
          </w:ins>
          <w:r w:rsidRPr="00EE6742">
            <w:rPr>
              <w:rFonts w:ascii="Courier New" w:hAnsi="Courier New" w:cs="Courier New"/>
              <w:rtl/>
            </w:rPr>
            <w:t>نكم فى اثرنا</w:t>
          </w:r>
          <w:del w:id="65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r w:rsidRPr="00EE6742">
            <w:rPr>
              <w:rFonts w:ascii="Courier New" w:hAnsi="Courier New" w:cs="Courier New"/>
              <w:rtl/>
            </w:rPr>
            <w:t xml:space="preserve">من </w:t>
          </w:r>
          <w:del w:id="652" w:author="Transkribus" w:date="2019-12-11T14:30:00Z">
            <w:r w:rsidRPr="009B6BCA">
              <w:rPr>
                <w:rFonts w:ascii="Courier New" w:hAnsi="Courier New" w:cs="Courier New"/>
                <w:rtl/>
              </w:rPr>
              <w:delText>رانى فليقو 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انما</w:delText>
                </w:r>
                <w:r>
                  <w:delText>‬</w:delText>
                </w:r>
                <w:r>
                  <w:delText>‬</w:delText>
                </w:r>
              </w:dir>
            </w:dir>
          </w:del>
          <w:ins w:id="653" w:author="Transkribus" w:date="2019-12-11T14:30:00Z">
            <w:del w:id="654" w:author="Transkribus" w:date="2019-12-11T14:30:00Z">
              <w:r w:rsidRPr="00EE6742">
                <w:rPr>
                  <w:rFonts w:ascii="Courier New" w:hAnsi="Courier New" w:cs="Courier New"/>
                  <w:rtl/>
                </w:rPr>
                <w:delText>را فى تليقوى نفبه * اما</w:delText>
              </w:r>
            </w:del>
          </w:ins>
          <w:r w:rsidRPr="00EE6742">
            <w:rPr>
              <w:rFonts w:ascii="Courier New" w:hAnsi="Courier New" w:cs="Courier New"/>
              <w:rtl/>
            </w:rPr>
            <w:t xml:space="preserve"> الدنيا على </w:t>
          </w:r>
          <w:del w:id="655" w:author="Transkribus" w:date="2019-12-11T14:30:00Z">
            <w:r w:rsidRPr="009B6BCA">
              <w:rPr>
                <w:rFonts w:ascii="Courier New" w:hAnsi="Courier New" w:cs="Courier New"/>
                <w:rtl/>
              </w:rPr>
              <w:delText>ق</w:delText>
            </w:r>
          </w:del>
          <w:ins w:id="656" w:author="Transkribus" w:date="2019-12-11T14:30:00Z">
            <w:r w:rsidRPr="00EE6742">
              <w:rPr>
                <w:rFonts w:ascii="Courier New" w:hAnsi="Courier New" w:cs="Courier New"/>
                <w:rtl/>
              </w:rPr>
              <w:t>ف</w:t>
            </w:r>
          </w:ins>
          <w:r w:rsidRPr="00EE6742">
            <w:rPr>
              <w:rFonts w:ascii="Courier New" w:hAnsi="Courier New" w:cs="Courier New"/>
              <w:rtl/>
            </w:rPr>
            <w:t>رن الفنا</w:t>
          </w:r>
          <w:del w:id="65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r w:rsidRPr="00EE6742">
            <w:rPr>
              <w:rFonts w:ascii="Courier New" w:hAnsi="Courier New" w:cs="Courier New"/>
              <w:rtl/>
            </w:rPr>
            <w:t>وعليكم من ك</w:t>
          </w:r>
          <w:del w:id="658" w:author="Transkribus" w:date="2019-12-11T14:30:00Z">
            <w:r w:rsidRPr="009B6BCA">
              <w:rPr>
                <w:rFonts w:ascii="Courier New" w:hAnsi="Courier New" w:cs="Courier New"/>
                <w:rtl/>
              </w:rPr>
              <w:delText>لا</w:delText>
            </w:r>
          </w:del>
          <w:r w:rsidRPr="00EE6742">
            <w:rPr>
              <w:rFonts w:ascii="Courier New" w:hAnsi="Courier New" w:cs="Courier New"/>
              <w:rtl/>
            </w:rPr>
            <w:t>م</w:t>
          </w:r>
          <w:ins w:id="659" w:author="Transkribus" w:date="2019-12-11T14:30:00Z">
            <w:r w:rsidRPr="00EE6742">
              <w:rPr>
                <w:rFonts w:ascii="Courier New" w:hAnsi="Courier New" w:cs="Courier New"/>
                <w:rtl/>
              </w:rPr>
              <w:t>ا</w:t>
            </w:r>
          </w:ins>
          <w:r w:rsidRPr="00EE6742">
            <w:rPr>
              <w:rFonts w:ascii="Courier New" w:hAnsi="Courier New" w:cs="Courier New"/>
              <w:rtl/>
            </w:rPr>
            <w:t>ى جملة</w:t>
          </w:r>
          <w:del w:id="66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661" w:author="Transkribus" w:date="2019-12-11T14:30:00Z">
            <w:del w:id="662"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 xml:space="preserve">فسلام الله </w:t>
          </w:r>
          <w:del w:id="663" w:author="Transkribus" w:date="2019-12-11T14:30:00Z">
            <w:r w:rsidRPr="009B6BCA">
              <w:rPr>
                <w:rFonts w:ascii="Courier New" w:hAnsi="Courier New" w:cs="Courier New"/>
                <w:rtl/>
              </w:rPr>
              <w:delText>مدح وثنا الرمل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64" w:author="Transkribus" w:date="2019-12-11T14:30:00Z">
            <w:r w:rsidRPr="00EE6742">
              <w:rPr>
                <w:rFonts w:ascii="Courier New" w:hAnsi="Courier New" w:cs="Courier New"/>
                <w:rtl/>
              </w:rPr>
              <w:t>مدج وينا</w:t>
            </w:r>
          </w:ins>
          <w:r>
            <w:t>‬</w:t>
          </w:r>
          <w:r>
            <w:t>‬</w:t>
          </w:r>
        </w:dir>
      </w:dir>
    </w:p>
    <w:p w:rsidR="00623F08" w:rsidRPr="00EE6742" w:rsidRDefault="00623F08" w:rsidP="00623F08">
      <w:pPr>
        <w:pStyle w:val="NurText"/>
        <w:bidi/>
        <w:rPr>
          <w:rFonts w:ascii="Courier New" w:hAnsi="Courier New" w:cs="Courier New"/>
        </w:rPr>
      </w:pPr>
      <w:dir w:val="rtl">
        <w:dir w:val="rtl">
          <w:r w:rsidRPr="00EE6742">
            <w:rPr>
              <w:rFonts w:ascii="Courier New" w:hAnsi="Courier New" w:cs="Courier New"/>
              <w:rtl/>
            </w:rPr>
            <w:t>و</w:t>
          </w:r>
          <w:del w:id="665" w:author="Transkribus" w:date="2019-12-11T14:30:00Z">
            <w:r w:rsidRPr="009B6BCA">
              <w:rPr>
                <w:rFonts w:ascii="Courier New" w:hAnsi="Courier New" w:cs="Courier New"/>
                <w:rtl/>
              </w:rPr>
              <w:delText>ل</w:delText>
            </w:r>
          </w:del>
          <w:ins w:id="666" w:author="Transkribus" w:date="2019-12-11T14:30:00Z">
            <w:r w:rsidRPr="00EE6742">
              <w:rPr>
                <w:rFonts w:ascii="Courier New" w:hAnsi="Courier New" w:cs="Courier New"/>
                <w:rtl/>
              </w:rPr>
              <w:t>ا</w:t>
            </w:r>
          </w:ins>
          <w:r w:rsidRPr="00EE6742">
            <w:rPr>
              <w:rFonts w:ascii="Courier New" w:hAnsi="Courier New" w:cs="Courier New"/>
              <w:rtl/>
            </w:rPr>
            <w:t xml:space="preserve">شهاب الدين السهروردى من الكتب كتاب </w:t>
          </w:r>
          <w:del w:id="667" w:author="Transkribus" w:date="2019-12-11T14:30:00Z">
            <w:r w:rsidRPr="009B6BCA">
              <w:rPr>
                <w:rFonts w:ascii="Courier New" w:hAnsi="Courier New" w:cs="Courier New"/>
                <w:rtl/>
              </w:rPr>
              <w:delText>التلويحات اللحوية</w:delText>
            </w:r>
          </w:del>
          <w:ins w:id="668" w:author="Transkribus" w:date="2019-12-11T14:30:00Z">
            <w:r w:rsidRPr="00EE6742">
              <w:rPr>
                <w:rFonts w:ascii="Courier New" w:hAnsi="Courier New" w:cs="Courier New"/>
                <w:rtl/>
              </w:rPr>
              <w:t>النسلويجات اللوجبة</w:t>
            </w:r>
          </w:ins>
          <w:r w:rsidRPr="00EE6742">
            <w:rPr>
              <w:rFonts w:ascii="Courier New" w:hAnsi="Courier New" w:cs="Courier New"/>
              <w:rtl/>
            </w:rPr>
            <w:t xml:space="preserve"> والعرشية</w:t>
          </w:r>
          <w:del w:id="66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70" w:author="Transkribus" w:date="2019-12-11T14:30:00Z">
            <w:r w:rsidRPr="00EE6742">
              <w:rPr>
                <w:rFonts w:ascii="Courier New" w:hAnsi="Courier New" w:cs="Courier New"/>
                <w:rtl/>
              </w:rPr>
              <w:t xml:space="preserve"> ك٣تاب</w:t>
            </w:r>
          </w:ins>
          <w:r>
            <w:t>‬</w:t>
          </w:r>
          <w:r>
            <w:t>‬</w:t>
          </w:r>
        </w:dir>
      </w:dir>
    </w:p>
    <w:p w:rsidR="00623F08" w:rsidRPr="00EE6742" w:rsidRDefault="00623F08" w:rsidP="00623F08">
      <w:pPr>
        <w:pStyle w:val="NurText"/>
        <w:bidi/>
        <w:rPr>
          <w:rFonts w:ascii="Courier New" w:hAnsi="Courier New" w:cs="Courier New"/>
        </w:rPr>
      </w:pPr>
      <w:dir w:val="rtl">
        <w:dir w:val="rtl">
          <w:del w:id="671" w:author="Transkribus" w:date="2019-12-11T14:30:00Z">
            <w:r w:rsidRPr="009B6BCA">
              <w:rPr>
                <w:rFonts w:ascii="Courier New" w:hAnsi="Courier New" w:cs="Courier New"/>
                <w:rtl/>
              </w:rPr>
              <w:delText>كتاب الالواح العمادية الفه لعماد</w:delText>
            </w:r>
          </w:del>
          <w:ins w:id="672" w:author="Transkribus" w:date="2019-12-11T14:30:00Z">
            <w:r w:rsidRPr="00EE6742">
              <w:rPr>
                <w:rFonts w:ascii="Courier New" w:hAnsi="Courier New" w:cs="Courier New"/>
                <w:rtl/>
              </w:rPr>
              <w:t>الالواج العمادبة الفله العماد</w:t>
            </w:r>
          </w:ins>
          <w:r w:rsidRPr="00EE6742">
            <w:rPr>
              <w:rFonts w:ascii="Courier New" w:hAnsi="Courier New" w:cs="Courier New"/>
              <w:rtl/>
            </w:rPr>
            <w:t xml:space="preserve"> الدين </w:t>
          </w:r>
          <w:del w:id="673" w:author="Transkribus" w:date="2019-12-11T14:30:00Z">
            <w:r w:rsidRPr="009B6BCA">
              <w:rPr>
                <w:rFonts w:ascii="Courier New" w:hAnsi="Courier New" w:cs="Courier New"/>
                <w:rtl/>
              </w:rPr>
              <w:delText>ا</w:delText>
            </w:r>
          </w:del>
          <w:ins w:id="674" w:author="Transkribus" w:date="2019-12-11T14:30:00Z">
            <w:r w:rsidRPr="00EE6742">
              <w:rPr>
                <w:rFonts w:ascii="Courier New" w:hAnsi="Courier New" w:cs="Courier New"/>
                <w:rtl/>
              </w:rPr>
              <w:t>أ</w:t>
            </w:r>
          </w:ins>
          <w:r w:rsidRPr="00EE6742">
            <w:rPr>
              <w:rFonts w:ascii="Courier New" w:hAnsi="Courier New" w:cs="Courier New"/>
              <w:rtl/>
            </w:rPr>
            <w:t xml:space="preserve">بى بكر بن </w:t>
          </w:r>
          <w:del w:id="675" w:author="Transkribus" w:date="2019-12-11T14:30:00Z">
            <w:r w:rsidRPr="009B6BCA">
              <w:rPr>
                <w:rFonts w:ascii="Courier New" w:hAnsi="Courier New" w:cs="Courier New"/>
                <w:rtl/>
              </w:rPr>
              <w:delText>قرا ارسلان</w:delText>
            </w:r>
          </w:del>
          <w:ins w:id="676" w:author="Transkribus" w:date="2019-12-11T14:30:00Z">
            <w:r w:rsidRPr="00EE6742">
              <w:rPr>
                <w:rFonts w:ascii="Courier New" w:hAnsi="Courier New" w:cs="Courier New"/>
                <w:rtl/>
              </w:rPr>
              <w:t>قراأر سلان</w:t>
            </w:r>
          </w:ins>
          <w:r w:rsidRPr="00EE6742">
            <w:rPr>
              <w:rFonts w:ascii="Courier New" w:hAnsi="Courier New" w:cs="Courier New"/>
              <w:rtl/>
            </w:rPr>
            <w:t xml:space="preserve"> بن داود بن ار</w:t>
          </w:r>
          <w:del w:id="677" w:author="Transkribus" w:date="2019-12-11T14:30:00Z">
            <w:r w:rsidRPr="009B6BCA">
              <w:rPr>
                <w:rFonts w:ascii="Courier New" w:hAnsi="Courier New" w:cs="Courier New"/>
                <w:rtl/>
              </w:rPr>
              <w:delText>ت</w:delText>
            </w:r>
          </w:del>
          <w:ins w:id="678" w:author="Transkribus" w:date="2019-12-11T14:30:00Z">
            <w:r w:rsidRPr="00EE6742">
              <w:rPr>
                <w:rFonts w:ascii="Courier New" w:hAnsi="Courier New" w:cs="Courier New"/>
                <w:rtl/>
              </w:rPr>
              <w:t>ف</w:t>
            </w:r>
          </w:ins>
          <w:r w:rsidRPr="00EE6742">
            <w:rPr>
              <w:rFonts w:ascii="Courier New" w:hAnsi="Courier New" w:cs="Courier New"/>
              <w:rtl/>
            </w:rPr>
            <w:t xml:space="preserve">ق صاحب </w:t>
          </w:r>
          <w:del w:id="679" w:author="Transkribus" w:date="2019-12-11T14:30:00Z">
            <w:r w:rsidRPr="009B6BCA">
              <w:rPr>
                <w:rFonts w:ascii="Courier New" w:hAnsi="Courier New" w:cs="Courier New"/>
                <w:rtl/>
              </w:rPr>
              <w:delText>خرت برت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80" w:author="Transkribus" w:date="2019-12-11T14:30:00Z">
            <w:r w:rsidRPr="00EE6742">
              <w:rPr>
                <w:rFonts w:ascii="Courier New" w:hAnsi="Courier New" w:cs="Courier New"/>
                <w:rtl/>
              </w:rPr>
              <w:t>خوب</w:t>
            </w:r>
          </w:ins>
          <w:r>
            <w:t>‬</w:t>
          </w:r>
          <w:r>
            <w:t>‬</w:t>
          </w:r>
        </w:dir>
      </w:dir>
    </w:p>
    <w:p w:rsidR="00623F08" w:rsidRPr="009B6BCA" w:rsidRDefault="00623F08" w:rsidP="00623F08">
      <w:pPr>
        <w:pStyle w:val="NurText"/>
        <w:bidi/>
        <w:rPr>
          <w:del w:id="681" w:author="Transkribus" w:date="2019-12-11T14:30:00Z"/>
          <w:rFonts w:ascii="Courier New" w:hAnsi="Courier New" w:cs="Courier New"/>
        </w:rPr>
      </w:pPr>
      <w:dir w:val="rtl">
        <w:dir w:val="rtl">
          <w:ins w:id="682" w:author="Transkribus" w:date="2019-12-11T14:30:00Z">
            <w:r w:rsidRPr="00EE6742">
              <w:rPr>
                <w:rFonts w:ascii="Courier New" w:hAnsi="Courier New" w:cs="Courier New"/>
                <w:rtl/>
              </w:rPr>
              <w:t xml:space="preserve">ابرب </w:t>
            </w:r>
          </w:ins>
          <w:r w:rsidRPr="00EE6742">
            <w:rPr>
              <w:rFonts w:ascii="Courier New" w:hAnsi="Courier New" w:cs="Courier New"/>
              <w:rtl/>
            </w:rPr>
            <w:t xml:space="preserve">كتاب </w:t>
          </w:r>
          <w:del w:id="683" w:author="Transkribus" w:date="2019-12-11T14:30:00Z">
            <w:r w:rsidRPr="009B6BCA">
              <w:rPr>
                <w:rFonts w:ascii="Courier New" w:hAnsi="Courier New" w:cs="Courier New"/>
                <w:rtl/>
              </w:rPr>
              <w:delText>اللحمة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684" w:author="Transkribus" w:date="2019-12-11T14:30:00Z"/>
          <w:rFonts w:ascii="Courier New" w:hAnsi="Courier New" w:cs="Courier New"/>
        </w:rPr>
      </w:pPr>
      <w:dir w:val="rtl">
        <w:dir w:val="rtl">
          <w:ins w:id="685" w:author="Transkribus" w:date="2019-12-11T14:30:00Z">
            <w:r w:rsidRPr="00EE6742">
              <w:rPr>
                <w:rFonts w:ascii="Courier New" w:hAnsi="Courier New" w:cs="Courier New"/>
                <w:rtl/>
              </w:rPr>
              <w:t xml:space="preserve">المعة </w:t>
            </w:r>
          </w:ins>
          <w:r w:rsidRPr="00EE6742">
            <w:rPr>
              <w:rFonts w:ascii="Courier New" w:hAnsi="Courier New" w:cs="Courier New"/>
              <w:rtl/>
            </w:rPr>
            <w:t xml:space="preserve">كتاب المقاومات </w:t>
          </w:r>
          <w:del w:id="686" w:author="Transkribus" w:date="2019-12-11T14:30:00Z">
            <w:r w:rsidRPr="009B6BCA">
              <w:rPr>
                <w:rFonts w:ascii="Courier New" w:hAnsi="Courier New" w:cs="Courier New"/>
                <w:rtl/>
              </w:rPr>
              <w:delText>وهو لواحق</w:delText>
            </w:r>
          </w:del>
          <w:ins w:id="687" w:author="Transkribus" w:date="2019-12-11T14:30:00Z">
            <w:r w:rsidRPr="00EE6742">
              <w:rPr>
                <w:rFonts w:ascii="Courier New" w:hAnsi="Courier New" w:cs="Courier New"/>
                <w:rtl/>
              </w:rPr>
              <w:t>وهولواحق</w:t>
            </w:r>
          </w:ins>
          <w:r w:rsidRPr="00EE6742">
            <w:rPr>
              <w:rFonts w:ascii="Courier New" w:hAnsi="Courier New" w:cs="Courier New"/>
              <w:rtl/>
            </w:rPr>
            <w:t xml:space="preserve"> على كتاب </w:t>
          </w:r>
          <w:del w:id="688" w:author="Transkribus" w:date="2019-12-11T14:30:00Z">
            <w:r w:rsidRPr="009B6BCA">
              <w:rPr>
                <w:rFonts w:ascii="Courier New" w:hAnsi="Courier New" w:cs="Courier New"/>
                <w:rtl/>
              </w:rPr>
              <w:delText>التلويحات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del w:id="689" w:author="Transkribus" w:date="2019-12-11T14:30:00Z">
            <w:r w:rsidRPr="009B6BCA">
              <w:rPr>
                <w:rFonts w:ascii="Courier New" w:hAnsi="Courier New" w:cs="Courier New"/>
                <w:rtl/>
              </w:rPr>
              <w:delText>كتاب هياكل</w:delText>
            </w:r>
          </w:del>
          <w:ins w:id="690" w:author="Transkribus" w:date="2019-12-11T14:30:00Z">
            <w:r w:rsidRPr="00EE6742">
              <w:rPr>
                <w:rFonts w:ascii="Courier New" w:hAnsi="Courier New" w:cs="Courier New"/>
                <w:rtl/>
              </w:rPr>
              <w:t>النلويحات كمتاب هباكل</w:t>
            </w:r>
          </w:ins>
          <w:r w:rsidRPr="00EE6742">
            <w:rPr>
              <w:rFonts w:ascii="Courier New" w:hAnsi="Courier New" w:cs="Courier New"/>
              <w:rtl/>
            </w:rPr>
            <w:t xml:space="preserve"> النور</w:t>
          </w:r>
          <w:del w:id="69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ins w:id="692" w:author="Transkribus" w:date="2019-12-11T14:30:00Z"/>
          <w:rFonts w:ascii="Courier New" w:hAnsi="Courier New" w:cs="Courier New"/>
        </w:rPr>
      </w:pPr>
      <w:dir w:val="rtl">
        <w:dir w:val="rtl">
          <w:del w:id="693" w:author="Transkribus" w:date="2019-12-11T14:30:00Z">
            <w:r w:rsidRPr="009B6BCA">
              <w:rPr>
                <w:rFonts w:ascii="Courier New" w:hAnsi="Courier New" w:cs="Courier New"/>
                <w:rtl/>
              </w:rPr>
              <w:delText>كتاب</w:delText>
            </w:r>
          </w:del>
          <w:ins w:id="694" w:author="Transkribus" w:date="2019-12-11T14:30:00Z">
            <w:r w:rsidRPr="00EE6742">
              <w:rPr>
                <w:rFonts w:ascii="Courier New" w:hAnsi="Courier New" w:cs="Courier New"/>
                <w:rtl/>
              </w:rPr>
              <w:t>ب</w:t>
            </w:r>
          </w:ins>
          <w:r>
            <w:t>‬</w:t>
          </w:r>
          <w:r>
            <w:t>‬</w:t>
          </w:r>
        </w:dir>
      </w:dir>
    </w:p>
    <w:p w:rsidR="00623F08" w:rsidRPr="00EE6742" w:rsidRDefault="00623F08" w:rsidP="00623F08">
      <w:pPr>
        <w:pStyle w:val="NurText"/>
        <w:bidi/>
        <w:rPr>
          <w:ins w:id="695" w:author="Transkribus" w:date="2019-12-11T14:30:00Z"/>
          <w:rFonts w:ascii="Courier New" w:hAnsi="Courier New" w:cs="Courier New"/>
        </w:rPr>
      </w:pPr>
      <w:ins w:id="696" w:author="Transkribus" w:date="2019-12-11T14:30:00Z">
        <w:r w:rsidRPr="00EE6742">
          <w:rPr>
            <w:rFonts w:ascii="Courier New" w:hAnsi="Courier New" w:cs="Courier New"/>
            <w:rtl/>
          </w:rPr>
          <w:t>٧١ا</w:t>
        </w:r>
      </w:ins>
    </w:p>
    <w:p w:rsidR="00623F08" w:rsidRPr="00EE6742" w:rsidRDefault="00623F08" w:rsidP="00623F08">
      <w:pPr>
        <w:pStyle w:val="NurText"/>
        <w:bidi/>
        <w:rPr>
          <w:rFonts w:ascii="Courier New" w:hAnsi="Courier New" w:cs="Courier New"/>
        </w:rPr>
      </w:pPr>
      <w:ins w:id="697" w:author="Transkribus" w:date="2019-12-11T14:30:00Z">
        <w:r w:rsidRPr="00EE6742">
          <w:rPr>
            <w:rFonts w:ascii="Courier New" w:hAnsi="Courier New" w:cs="Courier New"/>
            <w:rtl/>
          </w:rPr>
          <w:t>كناب</w:t>
        </w:r>
      </w:ins>
      <w:r w:rsidRPr="00EE6742">
        <w:rPr>
          <w:rFonts w:ascii="Courier New" w:hAnsi="Courier New" w:cs="Courier New"/>
          <w:rtl/>
        </w:rPr>
        <w:t xml:space="preserve"> المعارج</w:t>
      </w:r>
      <w:del w:id="69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99" w:author="Transkribus" w:date="2019-12-11T14:30:00Z">
        <w:r w:rsidRPr="00EE6742">
          <w:rPr>
            <w:rFonts w:ascii="Courier New" w:hAnsi="Courier New" w:cs="Courier New"/>
            <w:rtl/>
          </w:rPr>
          <w:t xml:space="preserve"> كتاب المطارجات كمتاب حكمه الاشرانى</w:t>
        </w:r>
      </w:ins>
    </w:p>
    <w:p w:rsidR="00623F08" w:rsidRPr="009B6BCA" w:rsidRDefault="00623F08" w:rsidP="00623F08">
      <w:pPr>
        <w:pStyle w:val="NurText"/>
        <w:bidi/>
        <w:rPr>
          <w:del w:id="700" w:author="Transkribus" w:date="2019-12-11T14:30:00Z"/>
          <w:rFonts w:ascii="Courier New" w:hAnsi="Courier New" w:cs="Courier New"/>
        </w:rPr>
      </w:pPr>
      <w:dir w:val="rtl">
        <w:dir w:val="rtl">
          <w:del w:id="701" w:author="Transkribus" w:date="2019-12-11T14:30:00Z">
            <w:r w:rsidRPr="009B6BCA">
              <w:rPr>
                <w:rFonts w:ascii="Courier New" w:hAnsi="Courier New" w:cs="Courier New"/>
                <w:rtl/>
              </w:rPr>
              <w:delText>كتال المطارحات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702" w:author="Transkribus" w:date="2019-12-11T14:30:00Z"/>
          <w:rFonts w:ascii="Courier New" w:hAnsi="Courier New" w:cs="Courier New"/>
        </w:rPr>
      </w:pPr>
      <w:dir w:val="rtl">
        <w:dir w:val="rtl">
          <w:del w:id="703" w:author="Transkribus" w:date="2019-12-11T14:30:00Z">
            <w:r w:rsidRPr="009B6BCA">
              <w:rPr>
                <w:rFonts w:ascii="Courier New" w:hAnsi="Courier New" w:cs="Courier New"/>
                <w:rtl/>
              </w:rPr>
              <w:delText>كتاب حكمة الاشراق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ins w:id="704" w:author="Transkribus" w:date="2019-12-11T14:30:00Z"/>
          <w:rFonts w:ascii="Courier New" w:hAnsi="Courier New" w:cs="Courier New"/>
        </w:rPr>
      </w:pPr>
      <w:dir w:val="rtl">
        <w:dir w:val="rtl">
          <w:ins w:id="705" w:author="Transkribus" w:date="2019-12-11T14:30:00Z">
            <w:r w:rsidRPr="00EE6742">
              <w:rPr>
                <w:rFonts w:ascii="Courier New" w:hAnsi="Courier New" w:cs="Courier New"/>
                <w:rtl/>
              </w:rPr>
              <w:t>سم الدين</w:t>
            </w:r>
          </w:ins>
          <w:r>
            <w:t>‬</w:t>
          </w:r>
          <w:r>
            <w:t>‬</w:t>
          </w:r>
        </w:dir>
      </w:dir>
    </w:p>
    <w:p w:rsidR="00623F08" w:rsidRPr="00EE6742" w:rsidRDefault="00623F08" w:rsidP="00623F08">
      <w:pPr>
        <w:pStyle w:val="NurText"/>
        <w:bidi/>
        <w:rPr>
          <w:ins w:id="706" w:author="Transkribus" w:date="2019-12-11T14:30:00Z"/>
          <w:rFonts w:ascii="Courier New" w:hAnsi="Courier New" w:cs="Courier New"/>
        </w:rPr>
      </w:pPr>
      <w:ins w:id="707" w:author="Transkribus" w:date="2019-12-11T14:30:00Z">
        <w:r w:rsidRPr="00EE6742">
          <w:rPr>
            <w:rFonts w:ascii="Courier New" w:hAnsi="Courier New" w:cs="Courier New"/>
            <w:rtl/>
          </w:rPr>
          <w:t>ابنى</w:t>
        </w:r>
      </w:ins>
    </w:p>
    <w:p w:rsidR="00623F08" w:rsidRPr="00EE6742" w:rsidRDefault="00623F08" w:rsidP="00623F08">
      <w:pPr>
        <w:pStyle w:val="NurText"/>
        <w:bidi/>
        <w:rPr>
          <w:rFonts w:ascii="Courier New" w:hAnsi="Courier New" w:cs="Courier New"/>
        </w:rPr>
      </w:pPr>
      <w:ins w:id="708" w:author="Transkribus" w:date="2019-12-11T14:30:00Z">
        <w:r w:rsidRPr="00EE6742">
          <w:rPr>
            <w:rFonts w:ascii="Courier New" w:hAnsi="Courier New" w:cs="Courier New"/>
            <w:rtl/>
          </w:rPr>
          <w:t>*(</w:t>
        </w:r>
      </w:ins>
      <w:r w:rsidRPr="00EE6742">
        <w:rPr>
          <w:rFonts w:ascii="Courier New" w:hAnsi="Courier New" w:cs="Courier New"/>
          <w:rtl/>
        </w:rPr>
        <w:t xml:space="preserve">شمس الدين </w:t>
      </w:r>
      <w:del w:id="709" w:author="Transkribus" w:date="2019-12-11T14:30:00Z">
        <w:r w:rsidRPr="009B6BCA">
          <w:rPr>
            <w:rFonts w:ascii="Courier New" w:hAnsi="Courier New" w:cs="Courier New"/>
            <w:rtl/>
          </w:rPr>
          <w:delText>الخوبي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10" w:author="Transkribus" w:date="2019-12-11T14:30:00Z">
        <w:r w:rsidRPr="00EE6742">
          <w:rPr>
            <w:rFonts w:ascii="Courier New" w:hAnsi="Courier New" w:cs="Courier New"/>
            <w:rtl/>
          </w:rPr>
          <w:t>الخود)*٨</w:t>
        </w:r>
      </w:ins>
    </w:p>
    <w:p w:rsidR="00623F08" w:rsidRPr="00EE6742" w:rsidRDefault="00623F08" w:rsidP="00623F08">
      <w:pPr>
        <w:pStyle w:val="NurText"/>
        <w:bidi/>
        <w:rPr>
          <w:ins w:id="711" w:author="Transkribus" w:date="2019-12-11T14:30:00Z"/>
          <w:rFonts w:ascii="Courier New" w:hAnsi="Courier New" w:cs="Courier New"/>
        </w:rPr>
      </w:pPr>
      <w:dir w:val="rtl">
        <w:dir w:val="rtl">
          <w:r w:rsidRPr="00EE6742">
            <w:rPr>
              <w:rFonts w:ascii="Courier New" w:hAnsi="Courier New" w:cs="Courier New"/>
              <w:rtl/>
            </w:rPr>
            <w:t>هو الصدر الامام العالم الكا</w:t>
          </w:r>
          <w:del w:id="712" w:author="Transkribus" w:date="2019-12-11T14:30:00Z">
            <w:r w:rsidRPr="009B6BCA">
              <w:rPr>
                <w:rFonts w:ascii="Courier New" w:hAnsi="Courier New" w:cs="Courier New"/>
                <w:rtl/>
              </w:rPr>
              <w:delText>م</w:delText>
            </w:r>
          </w:del>
          <w:ins w:id="713" w:author="Transkribus" w:date="2019-12-11T14:30:00Z">
            <w:r w:rsidRPr="00EE6742">
              <w:rPr>
                <w:rFonts w:ascii="Courier New" w:hAnsi="Courier New" w:cs="Courier New"/>
                <w:rtl/>
              </w:rPr>
              <w:t>س</w:t>
            </w:r>
          </w:ins>
          <w:r w:rsidRPr="00EE6742">
            <w:rPr>
              <w:rFonts w:ascii="Courier New" w:hAnsi="Courier New" w:cs="Courier New"/>
              <w:rtl/>
            </w:rPr>
            <w:t xml:space="preserve">ل قاضى </w:t>
          </w:r>
          <w:del w:id="714" w:author="Transkribus" w:date="2019-12-11T14:30:00Z">
            <w:r w:rsidRPr="009B6BCA">
              <w:rPr>
                <w:rFonts w:ascii="Courier New" w:hAnsi="Courier New" w:cs="Courier New"/>
                <w:rtl/>
              </w:rPr>
              <w:delText>القضاة شمس</w:delText>
            </w:r>
          </w:del>
          <w:ins w:id="715" w:author="Transkribus" w:date="2019-12-11T14:30:00Z">
            <w:r w:rsidRPr="00EE6742">
              <w:rPr>
                <w:rFonts w:ascii="Courier New" w:hAnsi="Courier New" w:cs="Courier New"/>
                <w:rtl/>
              </w:rPr>
              <w:t>القضاةشمس</w:t>
            </w:r>
          </w:ins>
          <w:r w:rsidRPr="00EE6742">
            <w:rPr>
              <w:rFonts w:ascii="Courier New" w:hAnsi="Courier New" w:cs="Courier New"/>
              <w:rtl/>
            </w:rPr>
            <w:t xml:space="preserve"> الدين </w:t>
          </w:r>
          <w:del w:id="716" w:author="Transkribus" w:date="2019-12-11T14:30:00Z">
            <w:r w:rsidRPr="009B6BCA">
              <w:rPr>
                <w:rFonts w:ascii="Courier New" w:hAnsi="Courier New" w:cs="Courier New"/>
                <w:rtl/>
              </w:rPr>
              <w:delText>ح</w:delText>
            </w:r>
          </w:del>
          <w:r w:rsidRPr="00EE6742">
            <w:rPr>
              <w:rFonts w:ascii="Courier New" w:hAnsi="Courier New" w:cs="Courier New"/>
              <w:rtl/>
            </w:rPr>
            <w:t>جة الاسلام</w:t>
          </w:r>
          <w:r>
            <w:t>‬</w:t>
          </w:r>
          <w:r>
            <w:t>‬</w:t>
          </w:r>
        </w:dir>
      </w:dir>
    </w:p>
    <w:p w:rsidR="00623F08" w:rsidRPr="00EE6742" w:rsidRDefault="00623F08" w:rsidP="00623F08">
      <w:pPr>
        <w:pStyle w:val="NurText"/>
        <w:bidi/>
        <w:rPr>
          <w:rFonts w:ascii="Courier New" w:hAnsi="Courier New" w:cs="Courier New"/>
        </w:rPr>
      </w:pPr>
      <w:ins w:id="717" w:author="Transkribus" w:date="2019-12-11T14:30:00Z">
        <w:r w:rsidRPr="00EE6742">
          <w:rPr>
            <w:rFonts w:ascii="Courier New" w:hAnsi="Courier New" w:cs="Courier New"/>
            <w:rtl/>
          </w:rPr>
          <w:t>ا</w:t>
        </w:r>
      </w:ins>
      <w:r w:rsidRPr="00EE6742">
        <w:rPr>
          <w:rFonts w:ascii="Courier New" w:hAnsi="Courier New" w:cs="Courier New"/>
          <w:rtl/>
        </w:rPr>
        <w:t>س</w:t>
      </w:r>
      <w:ins w:id="718" w:author="Transkribus" w:date="2019-12-11T14:30:00Z">
        <w:r w:rsidRPr="00EE6742">
          <w:rPr>
            <w:rFonts w:ascii="Courier New" w:hAnsi="Courier New" w:cs="Courier New"/>
            <w:rtl/>
          </w:rPr>
          <w:t>س</w:t>
        </w:r>
      </w:ins>
      <w:r w:rsidRPr="00EE6742">
        <w:rPr>
          <w:rFonts w:ascii="Courier New" w:hAnsi="Courier New" w:cs="Courier New"/>
          <w:rtl/>
        </w:rPr>
        <w:t xml:space="preserve">يد العلماء </w:t>
      </w:r>
      <w:del w:id="719" w:author="Transkribus" w:date="2019-12-11T14:30:00Z">
        <w:r w:rsidRPr="009B6BCA">
          <w:rPr>
            <w:rFonts w:ascii="Courier New" w:hAnsi="Courier New" w:cs="Courier New"/>
            <w:rtl/>
          </w:rPr>
          <w:delText>والحكماء ابو</w:delText>
        </w:r>
      </w:del>
      <w:ins w:id="720" w:author="Transkribus" w:date="2019-12-11T14:30:00Z">
        <w:r w:rsidRPr="00EE6742">
          <w:rPr>
            <w:rFonts w:ascii="Courier New" w:hAnsi="Courier New" w:cs="Courier New"/>
            <w:rtl/>
          </w:rPr>
          <w:t>والحكمام أبو</w:t>
        </w:r>
      </w:ins>
      <w:r w:rsidRPr="00EE6742">
        <w:rPr>
          <w:rFonts w:ascii="Courier New" w:hAnsi="Courier New" w:cs="Courier New"/>
          <w:rtl/>
        </w:rPr>
        <w:t xml:space="preserve"> العباس </w:t>
      </w:r>
      <w:del w:id="721" w:author="Transkribus" w:date="2019-12-11T14:30:00Z">
        <w:r w:rsidRPr="009B6BCA">
          <w:rPr>
            <w:rFonts w:ascii="Courier New" w:hAnsi="Courier New" w:cs="Courier New"/>
            <w:rtl/>
          </w:rPr>
          <w:delText>ا</w:delText>
        </w:r>
      </w:del>
      <w:ins w:id="722" w:author="Transkribus" w:date="2019-12-11T14:30:00Z">
        <w:r w:rsidRPr="00EE6742">
          <w:rPr>
            <w:rFonts w:ascii="Courier New" w:hAnsi="Courier New" w:cs="Courier New"/>
            <w:rtl/>
          </w:rPr>
          <w:t>أ</w:t>
        </w:r>
      </w:ins>
      <w:r w:rsidRPr="00EE6742">
        <w:rPr>
          <w:rFonts w:ascii="Courier New" w:hAnsi="Courier New" w:cs="Courier New"/>
          <w:rtl/>
        </w:rPr>
        <w:t>حم</w:t>
      </w:r>
      <w:ins w:id="723" w:author="Transkribus" w:date="2019-12-11T14:30:00Z">
        <w:r w:rsidRPr="00EE6742">
          <w:rPr>
            <w:rFonts w:ascii="Courier New" w:hAnsi="Courier New" w:cs="Courier New"/>
            <w:rtl/>
          </w:rPr>
          <w:t>س</w:t>
        </w:r>
      </w:ins>
      <w:r w:rsidRPr="00EE6742">
        <w:rPr>
          <w:rFonts w:ascii="Courier New" w:hAnsi="Courier New" w:cs="Courier New"/>
          <w:rtl/>
        </w:rPr>
        <w:t>د بن الخليل بن سعادة بن جعفر بن عيسى من مدينة</w:t>
      </w:r>
    </w:p>
    <w:p w:rsidR="00623F08" w:rsidRPr="00EE6742" w:rsidRDefault="00623F08" w:rsidP="00623F08">
      <w:pPr>
        <w:pStyle w:val="NurText"/>
        <w:bidi/>
        <w:rPr>
          <w:rFonts w:ascii="Courier New" w:hAnsi="Courier New" w:cs="Courier New"/>
        </w:rPr>
      </w:pPr>
      <w:r w:rsidRPr="00EE6742">
        <w:rPr>
          <w:rFonts w:ascii="Courier New" w:hAnsi="Courier New" w:cs="Courier New"/>
          <w:rtl/>
        </w:rPr>
        <w:t xml:space="preserve">خوى </w:t>
      </w:r>
      <w:del w:id="724" w:author="Transkribus" w:date="2019-12-11T14:30:00Z">
        <w:r w:rsidRPr="009B6BCA">
          <w:rPr>
            <w:rFonts w:ascii="Courier New" w:hAnsi="Courier New" w:cs="Courier New"/>
            <w:rtl/>
          </w:rPr>
          <w:delText>كان اوحد زمانه</w:delText>
        </w:r>
      </w:del>
      <w:ins w:id="725" w:author="Transkribus" w:date="2019-12-11T14:30:00Z">
        <w:r w:rsidRPr="00EE6742">
          <w:rPr>
            <w:rFonts w:ascii="Courier New" w:hAnsi="Courier New" w:cs="Courier New"/>
            <w:rtl/>
          </w:rPr>
          <w:t>كمان أو حدرمانه</w:t>
        </w:r>
      </w:ins>
      <w:r w:rsidRPr="00EE6742">
        <w:rPr>
          <w:rFonts w:ascii="Courier New" w:hAnsi="Courier New" w:cs="Courier New"/>
          <w:rtl/>
        </w:rPr>
        <w:t xml:space="preserve"> فى العلوم الحكم</w:t>
      </w:r>
      <w:del w:id="726" w:author="Transkribus" w:date="2019-12-11T14:30:00Z">
        <w:r w:rsidRPr="009B6BCA">
          <w:rPr>
            <w:rFonts w:ascii="Courier New" w:hAnsi="Courier New" w:cs="Courier New"/>
            <w:rtl/>
          </w:rPr>
          <w:delText>ي</w:delText>
        </w:r>
      </w:del>
      <w:ins w:id="727" w:author="Transkribus" w:date="2019-12-11T14:30:00Z">
        <w:r w:rsidRPr="00EE6742">
          <w:rPr>
            <w:rFonts w:ascii="Courier New" w:hAnsi="Courier New" w:cs="Courier New"/>
            <w:rtl/>
          </w:rPr>
          <w:t>ب</w:t>
        </w:r>
      </w:ins>
      <w:r w:rsidRPr="00EE6742">
        <w:rPr>
          <w:rFonts w:ascii="Courier New" w:hAnsi="Courier New" w:cs="Courier New"/>
          <w:rtl/>
        </w:rPr>
        <w:t>ة وعلامة و</w:t>
      </w:r>
      <w:del w:id="728" w:author="Transkribus" w:date="2019-12-11T14:30:00Z">
        <w:r w:rsidRPr="009B6BCA">
          <w:rPr>
            <w:rFonts w:ascii="Courier New" w:hAnsi="Courier New" w:cs="Courier New"/>
            <w:rtl/>
          </w:rPr>
          <w:delText>ق</w:delText>
        </w:r>
      </w:del>
      <w:ins w:id="729" w:author="Transkribus" w:date="2019-12-11T14:30:00Z">
        <w:r w:rsidRPr="00EE6742">
          <w:rPr>
            <w:rFonts w:ascii="Courier New" w:hAnsi="Courier New" w:cs="Courier New"/>
            <w:rtl/>
          </w:rPr>
          <w:t>ف</w:t>
        </w:r>
      </w:ins>
      <w:r w:rsidRPr="00EE6742">
        <w:rPr>
          <w:rFonts w:ascii="Courier New" w:hAnsi="Courier New" w:cs="Courier New"/>
          <w:rtl/>
        </w:rPr>
        <w:t xml:space="preserve">ته فى الامور </w:t>
      </w:r>
      <w:del w:id="730" w:author="Transkribus" w:date="2019-12-11T14:30:00Z">
        <w:r w:rsidRPr="009B6BCA">
          <w:rPr>
            <w:rFonts w:ascii="Courier New" w:hAnsi="Courier New" w:cs="Courier New"/>
            <w:rtl/>
          </w:rPr>
          <w:delText>الشرعية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31" w:author="Transkribus" w:date="2019-12-11T14:30:00Z">
        <w:r w:rsidRPr="00EE6742">
          <w:rPr>
            <w:rFonts w:ascii="Courier New" w:hAnsi="Courier New" w:cs="Courier New"/>
            <w:rtl/>
          </w:rPr>
          <w:t>الشر عمة عارقاناصول</w:t>
        </w:r>
      </w:ins>
    </w:p>
    <w:p w:rsidR="00623F08" w:rsidRPr="00EE6742" w:rsidRDefault="00623F08" w:rsidP="00623F08">
      <w:pPr>
        <w:pStyle w:val="NurText"/>
        <w:bidi/>
        <w:rPr>
          <w:rFonts w:ascii="Courier New" w:hAnsi="Courier New" w:cs="Courier New"/>
        </w:rPr>
      </w:pPr>
      <w:dir w:val="rtl">
        <w:dir w:val="rtl">
          <w:del w:id="732" w:author="Transkribus" w:date="2019-12-11T14:30:00Z">
            <w:r w:rsidRPr="009B6BCA">
              <w:rPr>
                <w:rFonts w:ascii="Courier New" w:hAnsi="Courier New" w:cs="Courier New"/>
                <w:rtl/>
              </w:rPr>
              <w:delText>عارفا باصول الطب وغيره من اجزاء</w:delText>
            </w:r>
          </w:del>
          <w:ins w:id="733" w:author="Transkribus" w:date="2019-12-11T14:30:00Z">
            <w:r w:rsidRPr="00EE6742">
              <w:rPr>
                <w:rFonts w:ascii="Courier New" w:hAnsi="Courier New" w:cs="Courier New"/>
                <w:rtl/>
              </w:rPr>
              <w:t>اطب وعيرممن أحزاء</w:t>
            </w:r>
          </w:ins>
          <w:r w:rsidRPr="00EE6742">
            <w:rPr>
              <w:rFonts w:ascii="Courier New" w:hAnsi="Courier New" w:cs="Courier New"/>
              <w:rtl/>
            </w:rPr>
            <w:t xml:space="preserve"> الحكمة عاقلا كثير ال</w:t>
          </w:r>
          <w:del w:id="734" w:author="Transkribus" w:date="2019-12-11T14:30:00Z">
            <w:r w:rsidRPr="009B6BCA">
              <w:rPr>
                <w:rFonts w:ascii="Courier New" w:hAnsi="Courier New" w:cs="Courier New"/>
                <w:rtl/>
              </w:rPr>
              <w:delText>حي</w:delText>
            </w:r>
          </w:del>
          <w:ins w:id="735" w:author="Transkribus" w:date="2019-12-11T14:30:00Z">
            <w:r w:rsidRPr="00EE6742">
              <w:rPr>
                <w:rFonts w:ascii="Courier New" w:hAnsi="Courier New" w:cs="Courier New"/>
                <w:rtl/>
              </w:rPr>
              <w:t>ب</w:t>
            </w:r>
          </w:ins>
          <w:r w:rsidRPr="00EE6742">
            <w:rPr>
              <w:rFonts w:ascii="Courier New" w:hAnsi="Courier New" w:cs="Courier New"/>
              <w:rtl/>
            </w:rPr>
            <w:t>اء حسن الصورة كر</w:t>
          </w:r>
          <w:del w:id="736" w:author="Transkribus" w:date="2019-12-11T14:30:00Z">
            <w:r w:rsidRPr="009B6BCA">
              <w:rPr>
                <w:rFonts w:ascii="Courier New" w:hAnsi="Courier New" w:cs="Courier New"/>
                <w:rtl/>
              </w:rPr>
              <w:delText>ي</w:delText>
            </w:r>
          </w:del>
          <w:r w:rsidRPr="00EE6742">
            <w:rPr>
              <w:rFonts w:ascii="Courier New" w:hAnsi="Courier New" w:cs="Courier New"/>
              <w:rtl/>
            </w:rPr>
            <w:t xml:space="preserve">م النفس </w:t>
          </w:r>
          <w:del w:id="737" w:author="Transkribus" w:date="2019-12-11T14:30:00Z">
            <w:r w:rsidRPr="009B6BCA">
              <w:rPr>
                <w:rFonts w:ascii="Courier New" w:hAnsi="Courier New" w:cs="Courier New"/>
                <w:rtl/>
              </w:rPr>
              <w:delText>محبا لفعل الخير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38" w:author="Transkribus" w:date="2019-12-11T14:30:00Z">
            <w:r w:rsidRPr="00EE6742">
              <w:rPr>
                <w:rFonts w:ascii="Courier New" w:hAnsi="Courier New" w:cs="Courier New"/>
                <w:rtl/>
              </w:rPr>
              <w:t>يمحب</w:t>
            </w:r>
          </w:ins>
          <w:r>
            <w:t>‬</w:t>
          </w:r>
          <w:r>
            <w:t>‬</w:t>
          </w:r>
        </w:dir>
      </w:dir>
    </w:p>
    <w:p w:rsidR="00623F08" w:rsidRPr="009B6BCA" w:rsidRDefault="00623F08" w:rsidP="00623F08">
      <w:pPr>
        <w:pStyle w:val="NurText"/>
        <w:bidi/>
        <w:rPr>
          <w:del w:id="739" w:author="Transkribus" w:date="2019-12-11T14:30:00Z"/>
          <w:rFonts w:ascii="Courier New" w:hAnsi="Courier New" w:cs="Courier New"/>
        </w:rPr>
      </w:pPr>
      <w:dir w:val="rtl">
        <w:dir w:val="rtl">
          <w:del w:id="740" w:author="Transkribus" w:date="2019-12-11T14:30:00Z">
            <w:r w:rsidRPr="009B6BCA">
              <w:rPr>
                <w:rFonts w:ascii="Courier New" w:hAnsi="Courier New" w:cs="Courier New"/>
                <w:rtl/>
              </w:rPr>
              <w:delText>وكان رحمه</w:delText>
            </w:r>
          </w:del>
          <w:ins w:id="741" w:author="Transkribus" w:date="2019-12-11T14:30:00Z">
            <w:r w:rsidRPr="00EE6742">
              <w:rPr>
                <w:rFonts w:ascii="Courier New" w:hAnsi="Courier New" w:cs="Courier New"/>
                <w:rtl/>
              </w:rPr>
              <w:t>الفعل الخير وكمان رجمة</w:t>
            </w:r>
          </w:ins>
          <w:r w:rsidRPr="00EE6742">
            <w:rPr>
              <w:rFonts w:ascii="Courier New" w:hAnsi="Courier New" w:cs="Courier New"/>
              <w:rtl/>
            </w:rPr>
            <w:t xml:space="preserve"> الله </w:t>
          </w:r>
          <w:del w:id="742" w:author="Transkribus" w:date="2019-12-11T14:30:00Z">
            <w:r w:rsidRPr="009B6BCA">
              <w:rPr>
                <w:rFonts w:ascii="Courier New" w:hAnsi="Courier New" w:cs="Courier New"/>
                <w:rtl/>
              </w:rPr>
              <w:delText>ملازما للصلاة والصيام وقراءة القران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ins w:id="743" w:author="Transkribus" w:date="2019-12-11T14:30:00Z"/>
          <w:rFonts w:ascii="Courier New" w:hAnsi="Courier New" w:cs="Courier New"/>
        </w:rPr>
      </w:pPr>
      <w:dir w:val="rtl">
        <w:dir w:val="rtl">
          <w:del w:id="744" w:author="Transkribus" w:date="2019-12-11T14:30:00Z">
            <w:r w:rsidRPr="009B6BCA">
              <w:rPr>
                <w:rFonts w:ascii="Courier New" w:hAnsi="Courier New" w:cs="Courier New"/>
                <w:rtl/>
              </w:rPr>
              <w:delText>ولما ورد</w:delText>
            </w:r>
          </w:del>
          <w:ins w:id="745" w:author="Transkribus" w:date="2019-12-11T14:30:00Z">
            <w:r w:rsidRPr="00EE6742">
              <w:rPr>
                <w:rFonts w:ascii="Courier New" w:hAnsi="Courier New" w:cs="Courier New"/>
                <w:rtl/>
              </w:rPr>
              <w:t>ملازمالصلاة والصبام وفرافة القر أبن واساورد</w:t>
            </w:r>
          </w:ins>
          <w:r w:rsidRPr="00EE6742">
            <w:rPr>
              <w:rFonts w:ascii="Courier New" w:hAnsi="Courier New" w:cs="Courier New"/>
              <w:rtl/>
            </w:rPr>
            <w:t xml:space="preserve"> الى الشام</w:t>
          </w:r>
          <w:r w:rsidRPr="00EE6742">
            <w:rPr>
              <w:rFonts w:ascii="Courier New" w:hAnsi="Courier New" w:cs="Courier New"/>
              <w:rtl/>
            </w:rPr>
            <w:tab/>
            <w:t>فى</w:t>
          </w:r>
          <w:del w:id="746" w:author="Transkribus" w:date="2019-12-11T14:30:00Z">
            <w:r w:rsidRPr="009B6BCA">
              <w:rPr>
                <w:rFonts w:ascii="Courier New" w:hAnsi="Courier New" w:cs="Courier New"/>
                <w:rtl/>
              </w:rPr>
              <w:delText xml:space="preserve"> ا</w:delText>
            </w:r>
          </w:del>
          <w:r>
            <w:t>‬</w:t>
          </w:r>
          <w:r>
            <w:t>‬</w:t>
          </w:r>
        </w:dir>
      </w:dir>
    </w:p>
    <w:p w:rsidR="00623F08" w:rsidRPr="00EE6742" w:rsidRDefault="00623F08" w:rsidP="00623F08">
      <w:pPr>
        <w:pStyle w:val="NurText"/>
        <w:bidi/>
        <w:rPr>
          <w:rFonts w:ascii="Courier New" w:hAnsi="Courier New" w:cs="Courier New"/>
        </w:rPr>
      </w:pPr>
      <w:ins w:id="747" w:author="Transkribus" w:date="2019-12-11T14:30:00Z">
        <w:r w:rsidRPr="00EE6742">
          <w:rPr>
            <w:rFonts w:ascii="Courier New" w:hAnsi="Courier New" w:cs="Courier New"/>
            <w:rtl/>
          </w:rPr>
          <w:t>أ</w:t>
        </w:r>
      </w:ins>
      <w:r w:rsidRPr="00EE6742">
        <w:rPr>
          <w:rFonts w:ascii="Courier New" w:hAnsi="Courier New" w:cs="Courier New"/>
          <w:rtl/>
        </w:rPr>
        <w:t>يام السلطان الملك المع</w:t>
      </w:r>
      <w:del w:id="748" w:author="Transkribus" w:date="2019-12-11T14:30:00Z">
        <w:r w:rsidRPr="009B6BCA">
          <w:rPr>
            <w:rFonts w:ascii="Courier New" w:hAnsi="Courier New" w:cs="Courier New"/>
            <w:rtl/>
          </w:rPr>
          <w:delText>ظ</w:delText>
        </w:r>
      </w:del>
      <w:ins w:id="749" w:author="Transkribus" w:date="2019-12-11T14:30:00Z">
        <w:r w:rsidRPr="00EE6742">
          <w:rPr>
            <w:rFonts w:ascii="Courier New" w:hAnsi="Courier New" w:cs="Courier New"/>
            <w:rtl/>
          </w:rPr>
          <w:t>ط</w:t>
        </w:r>
      </w:ins>
      <w:r w:rsidRPr="00EE6742">
        <w:rPr>
          <w:rFonts w:ascii="Courier New" w:hAnsi="Courier New" w:cs="Courier New"/>
          <w:rtl/>
        </w:rPr>
        <w:t xml:space="preserve">م عيسى بن الملك العادل </w:t>
      </w:r>
      <w:del w:id="750" w:author="Transkribus" w:date="2019-12-11T14:30:00Z">
        <w:r w:rsidRPr="009B6BCA">
          <w:rPr>
            <w:rFonts w:ascii="Courier New" w:hAnsi="Courier New" w:cs="Courier New"/>
            <w:rtl/>
          </w:rPr>
          <w:delText>استحضره وسمع كلامه فوجده افضل اهل زمانه فى سائر العلوم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51" w:author="Transkribus" w:date="2019-12-11T14:30:00Z">
        <w:r w:rsidRPr="00EE6742">
          <w:rPr>
            <w:rFonts w:ascii="Courier New" w:hAnsi="Courier New" w:cs="Courier New"/>
            <w:rtl/>
          </w:rPr>
          <w:t>اسحصره وشميمكالامه فوجدة أفضل امل</w:t>
        </w:r>
      </w:ins>
    </w:p>
    <w:p w:rsidR="00623F08" w:rsidRPr="00EE6742" w:rsidRDefault="00623F08" w:rsidP="00623F08">
      <w:pPr>
        <w:pStyle w:val="NurText"/>
        <w:bidi/>
        <w:rPr>
          <w:ins w:id="752" w:author="Transkribus" w:date="2019-12-11T14:30:00Z"/>
          <w:rFonts w:ascii="Courier New" w:hAnsi="Courier New" w:cs="Courier New"/>
        </w:rPr>
      </w:pPr>
      <w:dir w:val="rtl">
        <w:dir w:val="rtl">
          <w:ins w:id="753" w:author="Transkribus" w:date="2019-12-11T14:30:00Z">
            <w:r w:rsidRPr="00EE6742">
              <w:rPr>
                <w:rFonts w:ascii="Courier New" w:hAnsi="Courier New" w:cs="Courier New"/>
                <w:rtl/>
              </w:rPr>
              <w:t xml:space="preserve">برمانه فى ساتر العلوم </w:t>
            </w:r>
          </w:ins>
          <w:r w:rsidRPr="00EE6742">
            <w:rPr>
              <w:rFonts w:ascii="Courier New" w:hAnsi="Courier New" w:cs="Courier New"/>
              <w:rtl/>
            </w:rPr>
            <w:t>وكان الملك المع</w:t>
          </w:r>
          <w:del w:id="754" w:author="Transkribus" w:date="2019-12-11T14:30:00Z">
            <w:r w:rsidRPr="009B6BCA">
              <w:rPr>
                <w:rFonts w:ascii="Courier New" w:hAnsi="Courier New" w:cs="Courier New"/>
                <w:rtl/>
              </w:rPr>
              <w:delText>ظ</w:delText>
            </w:r>
          </w:del>
          <w:ins w:id="755" w:author="Transkribus" w:date="2019-12-11T14:30:00Z">
            <w:r w:rsidRPr="00EE6742">
              <w:rPr>
                <w:rFonts w:ascii="Courier New" w:hAnsi="Courier New" w:cs="Courier New"/>
                <w:rtl/>
              </w:rPr>
              <w:t>ط</w:t>
            </w:r>
          </w:ins>
          <w:r w:rsidRPr="00EE6742">
            <w:rPr>
              <w:rFonts w:ascii="Courier New" w:hAnsi="Courier New" w:cs="Courier New"/>
              <w:rtl/>
            </w:rPr>
            <w:t xml:space="preserve">م عالما </w:t>
          </w:r>
          <w:del w:id="756" w:author="Transkribus" w:date="2019-12-11T14:30:00Z">
            <w:r w:rsidRPr="009B6BCA">
              <w:rPr>
                <w:rFonts w:ascii="Courier New" w:hAnsi="Courier New" w:cs="Courier New"/>
                <w:rtl/>
              </w:rPr>
              <w:delText>بالامور الشرعية</w:delText>
            </w:r>
          </w:del>
          <w:ins w:id="757" w:author="Transkribus" w:date="2019-12-11T14:30:00Z">
            <w:r w:rsidRPr="00EE6742">
              <w:rPr>
                <w:rFonts w:ascii="Courier New" w:hAnsi="Courier New" w:cs="Courier New"/>
                <w:rtl/>
              </w:rPr>
              <w:t>الامور الشرعبة</w:t>
            </w:r>
          </w:ins>
          <w:r w:rsidRPr="00EE6742">
            <w:rPr>
              <w:rFonts w:ascii="Courier New" w:hAnsi="Courier New" w:cs="Courier New"/>
              <w:rtl/>
            </w:rPr>
            <w:t xml:space="preserve"> والفقه </w:t>
          </w:r>
          <w:del w:id="758" w:author="Transkribus" w:date="2019-12-11T14:30:00Z">
            <w:r w:rsidRPr="009B6BCA">
              <w:rPr>
                <w:rFonts w:ascii="Courier New" w:hAnsi="Courier New" w:cs="Courier New"/>
                <w:rtl/>
              </w:rPr>
              <w:delText>فحسن موقعه عنده واكرمه واطلق له جامكية</w:delText>
            </w:r>
          </w:del>
          <w:ins w:id="759" w:author="Transkribus" w:date="2019-12-11T14:30:00Z">
            <w:r w:rsidRPr="00EE6742">
              <w:rPr>
                <w:rFonts w:ascii="Courier New" w:hAnsi="Courier New" w:cs="Courier New"/>
                <w:rtl/>
              </w:rPr>
              <w:t>خسن موقية عندة</w:t>
            </w:r>
          </w:ins>
          <w:r>
            <w:t>‬</w:t>
          </w:r>
          <w:r>
            <w:t>‬</w:t>
          </w:r>
        </w:dir>
      </w:dir>
    </w:p>
    <w:p w:rsidR="00623F08" w:rsidRPr="009B6BCA" w:rsidRDefault="00623F08" w:rsidP="00623F08">
      <w:pPr>
        <w:pStyle w:val="NurText"/>
        <w:bidi/>
        <w:rPr>
          <w:del w:id="760" w:author="Transkribus" w:date="2019-12-11T14:30:00Z"/>
          <w:rFonts w:ascii="Courier New" w:hAnsi="Courier New" w:cs="Courier New"/>
        </w:rPr>
      </w:pPr>
      <w:ins w:id="761" w:author="Transkribus" w:date="2019-12-11T14:30:00Z">
        <w:r w:rsidRPr="00EE6742">
          <w:rPr>
            <w:rFonts w:ascii="Courier New" w:hAnsi="Courier New" w:cs="Courier New"/>
            <w:rtl/>
          </w:rPr>
          <w:t>وأكرمه واأطلق لجامكيه</w:t>
        </w:r>
      </w:ins>
      <w:r w:rsidRPr="00EE6742">
        <w:rPr>
          <w:rFonts w:ascii="Courier New" w:hAnsi="Courier New" w:cs="Courier New"/>
          <w:rtl/>
        </w:rPr>
        <w:t xml:space="preserve"> وجراية </w:t>
      </w:r>
      <w:del w:id="76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23F08" w:rsidRPr="009B6BCA" w:rsidRDefault="00623F08" w:rsidP="00623F08">
      <w:pPr>
        <w:pStyle w:val="NurText"/>
        <w:bidi/>
        <w:rPr>
          <w:del w:id="763" w:author="Transkribus" w:date="2019-12-11T14:30:00Z"/>
          <w:rFonts w:ascii="Courier New" w:hAnsi="Courier New" w:cs="Courier New"/>
        </w:rPr>
      </w:pPr>
      <w:dir w:val="rtl">
        <w:dir w:val="rtl">
          <w:r w:rsidRPr="00EE6742">
            <w:rPr>
              <w:rFonts w:ascii="Courier New" w:hAnsi="Courier New" w:cs="Courier New"/>
              <w:rtl/>
            </w:rPr>
            <w:t xml:space="preserve">وبقى معه فى </w:t>
          </w:r>
          <w:del w:id="764" w:author="Transkribus" w:date="2019-12-11T14:30:00Z">
            <w:r w:rsidRPr="009B6BCA">
              <w:rPr>
                <w:rFonts w:ascii="Courier New" w:hAnsi="Courier New" w:cs="Courier New"/>
                <w:rtl/>
              </w:rPr>
              <w:delText>الصحبة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ins w:id="765" w:author="Transkribus" w:date="2019-12-11T14:30:00Z"/>
          <w:rFonts w:ascii="Courier New" w:hAnsi="Courier New" w:cs="Courier New"/>
        </w:rPr>
      </w:pPr>
      <w:dir w:val="rtl">
        <w:dir w:val="rtl">
          <w:ins w:id="766" w:author="Transkribus" w:date="2019-12-11T14:30:00Z">
            <w:r w:rsidRPr="00EE6742">
              <w:rPr>
                <w:rFonts w:ascii="Courier New" w:hAnsi="Courier New" w:cs="Courier New"/>
                <w:rtl/>
              </w:rPr>
              <w:t xml:space="preserve">الصجيةه </w:t>
            </w:r>
          </w:ins>
          <w:r w:rsidRPr="00EE6742">
            <w:rPr>
              <w:rFonts w:ascii="Courier New" w:hAnsi="Courier New" w:cs="Courier New"/>
              <w:rtl/>
            </w:rPr>
            <w:t xml:space="preserve">ثم جعله </w:t>
          </w:r>
          <w:del w:id="767" w:author="Transkribus" w:date="2019-12-11T14:30:00Z">
            <w:r w:rsidRPr="009B6BCA">
              <w:rPr>
                <w:rFonts w:ascii="Courier New" w:hAnsi="Courier New" w:cs="Courier New"/>
                <w:rtl/>
              </w:rPr>
              <w:delText>مقيما بدمشق</w:delText>
            </w:r>
          </w:del>
          <w:ins w:id="768" w:author="Transkribus" w:date="2019-12-11T14:30:00Z">
            <w:r w:rsidRPr="00EE6742">
              <w:rPr>
                <w:rFonts w:ascii="Courier New" w:hAnsi="Courier New" w:cs="Courier New"/>
                <w:rtl/>
              </w:rPr>
              <w:t>معمايد مسق</w:t>
            </w:r>
          </w:ins>
          <w:r w:rsidRPr="00EE6742">
            <w:rPr>
              <w:rFonts w:ascii="Courier New" w:hAnsi="Courier New" w:cs="Courier New"/>
              <w:rtl/>
            </w:rPr>
            <w:t xml:space="preserve"> وله منه </w:t>
          </w:r>
          <w:ins w:id="769" w:author="Transkribus" w:date="2019-12-11T14:30:00Z">
            <w:r w:rsidRPr="00EE6742">
              <w:rPr>
                <w:rFonts w:ascii="Courier New" w:hAnsi="Courier New" w:cs="Courier New"/>
                <w:rtl/>
              </w:rPr>
              <w:t>المقرر</w:t>
            </w:r>
          </w:ins>
          <w:r>
            <w:t>‬</w:t>
          </w:r>
          <w:r>
            <w:t>‬</w:t>
          </w:r>
        </w:dir>
      </w:dir>
    </w:p>
    <w:p w:rsidR="00623F08" w:rsidRPr="009B6BCA" w:rsidRDefault="00623F08" w:rsidP="00623F08">
      <w:pPr>
        <w:pStyle w:val="NurText"/>
        <w:bidi/>
        <w:rPr>
          <w:del w:id="770" w:author="Transkribus" w:date="2019-12-11T14:30:00Z"/>
          <w:rFonts w:ascii="Courier New" w:hAnsi="Courier New" w:cs="Courier New"/>
        </w:rPr>
      </w:pPr>
      <w:r w:rsidRPr="00EE6742">
        <w:rPr>
          <w:rFonts w:ascii="Courier New" w:hAnsi="Courier New" w:cs="Courier New"/>
          <w:rtl/>
        </w:rPr>
        <w:t>الذى له</w:t>
      </w:r>
      <w:del w:id="77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23F08" w:rsidRPr="00EE6742" w:rsidRDefault="00623F08" w:rsidP="00623F08">
      <w:pPr>
        <w:pStyle w:val="NurText"/>
        <w:bidi/>
        <w:rPr>
          <w:rFonts w:ascii="Courier New" w:hAnsi="Courier New" w:cs="Courier New"/>
        </w:rPr>
      </w:pPr>
      <w:dir w:val="rtl">
        <w:dir w:val="rtl">
          <w:del w:id="772" w:author="Transkribus" w:date="2019-12-11T14:30:00Z">
            <w:r w:rsidRPr="009B6BCA">
              <w:rPr>
                <w:rFonts w:ascii="Courier New" w:hAnsi="Courier New" w:cs="Courier New"/>
                <w:rtl/>
              </w:rPr>
              <w:delText>وقرا</w:delText>
            </w:r>
          </w:del>
          <w:ins w:id="773" w:author="Transkribus" w:date="2019-12-11T14:30:00Z">
            <w:r w:rsidRPr="00EE6742">
              <w:rPr>
                <w:rFonts w:ascii="Courier New" w:hAnsi="Courier New" w:cs="Courier New"/>
                <w:rtl/>
              </w:rPr>
              <w:t xml:space="preserve"> وفر أعليه جماته من المستخلين واتتفهواه وكتت اثردد البهوفرات</w:t>
            </w:r>
          </w:ins>
          <w:r w:rsidRPr="00EE6742">
            <w:rPr>
              <w:rFonts w:ascii="Courier New" w:hAnsi="Courier New" w:cs="Courier New"/>
              <w:rtl/>
            </w:rPr>
            <w:t xml:space="preserve"> عليه </w:t>
          </w:r>
          <w:del w:id="774" w:author="Transkribus" w:date="2019-12-11T14:30:00Z">
            <w:r w:rsidRPr="009B6BCA">
              <w:rPr>
                <w:rFonts w:ascii="Courier New" w:hAnsi="Courier New" w:cs="Courier New"/>
                <w:rtl/>
              </w:rPr>
              <w:delText>جماعة من المشتغلين وانتفعوا 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75" w:author="Transkribus" w:date="2019-12-11T14:30:00Z">
            <w:r w:rsidRPr="00EE6742">
              <w:rPr>
                <w:rFonts w:ascii="Courier New" w:hAnsi="Courier New" w:cs="Courier New"/>
                <w:rtl/>
              </w:rPr>
              <w:t>الننصرقلان</w:t>
            </w:r>
          </w:ins>
          <w:r>
            <w:t>‬</w:t>
          </w:r>
          <w:r>
            <w:t>‬</w:t>
          </w:r>
        </w:dir>
      </w:dir>
    </w:p>
    <w:p w:rsidR="00623F08" w:rsidRPr="009B6BCA" w:rsidRDefault="00623F08" w:rsidP="00623F08">
      <w:pPr>
        <w:pStyle w:val="NurText"/>
        <w:bidi/>
        <w:rPr>
          <w:del w:id="776" w:author="Transkribus" w:date="2019-12-11T14:30:00Z"/>
          <w:rFonts w:ascii="Courier New" w:hAnsi="Courier New" w:cs="Courier New"/>
        </w:rPr>
      </w:pPr>
      <w:dir w:val="rtl">
        <w:dir w:val="rtl">
          <w:del w:id="777" w:author="Transkribus" w:date="2019-12-11T14:30:00Z">
            <w:r w:rsidRPr="009B6BCA">
              <w:rPr>
                <w:rFonts w:ascii="Courier New" w:hAnsi="Courier New" w:cs="Courier New"/>
                <w:rtl/>
              </w:rPr>
              <w:delText xml:space="preserve">وكنت اتردد اليه وقرات عليه التبصرة لابن </w:delText>
            </w:r>
          </w:del>
          <w:r w:rsidRPr="00EE6742">
            <w:rPr>
              <w:rFonts w:ascii="Courier New" w:hAnsi="Courier New" w:cs="Courier New"/>
              <w:rtl/>
            </w:rPr>
            <w:t xml:space="preserve">سهلان </w:t>
          </w:r>
          <w:del w:id="77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r w:rsidRPr="00EE6742">
            <w:rPr>
              <w:rFonts w:ascii="Courier New" w:hAnsi="Courier New" w:cs="Courier New"/>
              <w:rtl/>
            </w:rPr>
            <w:t xml:space="preserve">وكان حسن العبارة قوى </w:t>
          </w:r>
          <w:del w:id="779" w:author="Transkribus" w:date="2019-12-11T14:30:00Z">
            <w:r w:rsidRPr="009B6BCA">
              <w:rPr>
                <w:rFonts w:ascii="Courier New" w:hAnsi="Courier New" w:cs="Courier New"/>
                <w:rtl/>
              </w:rPr>
              <w:delText>البراعة فصيح</w:delText>
            </w:r>
          </w:del>
          <w:ins w:id="780" w:author="Transkribus" w:date="2019-12-11T14:30:00Z">
            <w:r w:rsidRPr="00EE6742">
              <w:rPr>
                <w:rFonts w:ascii="Courier New" w:hAnsi="Courier New" w:cs="Courier New"/>
                <w:rtl/>
              </w:rPr>
              <w:t>البراة قصيبح</w:t>
            </w:r>
          </w:ins>
          <w:r w:rsidRPr="00EE6742">
            <w:rPr>
              <w:rFonts w:ascii="Courier New" w:hAnsi="Courier New" w:cs="Courier New"/>
              <w:rtl/>
            </w:rPr>
            <w:t xml:space="preserve"> اللسان بلي</w:t>
          </w:r>
          <w:del w:id="781" w:author="Transkribus" w:date="2019-12-11T14:30:00Z">
            <w:r w:rsidRPr="009B6BCA">
              <w:rPr>
                <w:rFonts w:ascii="Courier New" w:hAnsi="Courier New" w:cs="Courier New"/>
                <w:rtl/>
              </w:rPr>
              <w:delText>غ</w:delText>
            </w:r>
          </w:del>
          <w:ins w:id="782" w:author="Transkribus" w:date="2019-12-11T14:30:00Z">
            <w:r w:rsidRPr="00EE6742">
              <w:rPr>
                <w:rFonts w:ascii="Courier New" w:hAnsi="Courier New" w:cs="Courier New"/>
                <w:rtl/>
              </w:rPr>
              <w:t>ع</w:t>
            </w:r>
          </w:ins>
          <w:r w:rsidRPr="00EE6742">
            <w:rPr>
              <w:rFonts w:ascii="Courier New" w:hAnsi="Courier New" w:cs="Courier New"/>
              <w:rtl/>
            </w:rPr>
            <w:t xml:space="preserve"> البيان وافر </w:t>
          </w:r>
          <w:del w:id="783" w:author="Transkribus" w:date="2019-12-11T14:30:00Z">
            <w:r w:rsidRPr="009B6BCA">
              <w:rPr>
                <w:rFonts w:ascii="Courier New" w:hAnsi="Courier New" w:cs="Courier New"/>
                <w:rtl/>
              </w:rPr>
              <w:delText>المروة كثير الفتوة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84" w:author="Transkribus" w:date="2019-12-11T14:30:00Z">
            <w:r w:rsidRPr="00EE6742">
              <w:rPr>
                <w:rFonts w:ascii="Courier New" w:hAnsi="Courier New" w:cs="Courier New"/>
                <w:rtl/>
              </w:rPr>
              <w:t>المرزة كتير الفتر</w:t>
            </w:r>
          </w:ins>
          <w:r>
            <w:t>‬</w:t>
          </w:r>
          <w:r>
            <w:t>‬</w:t>
          </w:r>
        </w:dir>
      </w:dir>
    </w:p>
    <w:p w:rsidR="00623F08" w:rsidRPr="00EE6742" w:rsidRDefault="00623F08" w:rsidP="00623F08">
      <w:pPr>
        <w:pStyle w:val="NurText"/>
        <w:bidi/>
        <w:rPr>
          <w:rFonts w:ascii="Courier New" w:hAnsi="Courier New" w:cs="Courier New"/>
        </w:rPr>
      </w:pPr>
      <w:dir w:val="rtl">
        <w:dir w:val="rtl">
          <w:r w:rsidRPr="00EE6742">
            <w:rPr>
              <w:rFonts w:ascii="Courier New" w:hAnsi="Courier New" w:cs="Courier New"/>
              <w:rtl/>
            </w:rPr>
            <w:t xml:space="preserve">وكان </w:t>
          </w:r>
          <w:del w:id="785" w:author="Transkribus" w:date="2019-12-11T14:30:00Z">
            <w:r w:rsidRPr="009B6BCA">
              <w:rPr>
                <w:rFonts w:ascii="Courier New" w:hAnsi="Courier New" w:cs="Courier New"/>
                <w:rtl/>
              </w:rPr>
              <w:delText>شيخه الامام فخر</w:delText>
            </w:r>
          </w:del>
          <w:ins w:id="786" w:author="Transkribus" w:date="2019-12-11T14:30:00Z">
            <w:r w:rsidRPr="00EE6742">
              <w:rPr>
                <w:rFonts w:ascii="Courier New" w:hAnsi="Courier New" w:cs="Courier New"/>
                <w:rtl/>
              </w:rPr>
              <w:t>سيجه الآامام خر</w:t>
            </w:r>
          </w:ins>
          <w:r w:rsidRPr="00EE6742">
            <w:rPr>
              <w:rFonts w:ascii="Courier New" w:hAnsi="Courier New" w:cs="Courier New"/>
              <w:rtl/>
            </w:rPr>
            <w:t xml:space="preserve"> الدين بن خط</w:t>
          </w:r>
          <w:del w:id="787" w:author="Transkribus" w:date="2019-12-11T14:30:00Z">
            <w:r w:rsidRPr="009B6BCA">
              <w:rPr>
                <w:rFonts w:ascii="Courier New" w:hAnsi="Courier New" w:cs="Courier New"/>
                <w:rtl/>
              </w:rPr>
              <w:delText>ي</w:delText>
            </w:r>
          </w:del>
          <w:r w:rsidRPr="00EE6742">
            <w:rPr>
              <w:rFonts w:ascii="Courier New" w:hAnsi="Courier New" w:cs="Courier New"/>
              <w:rtl/>
            </w:rPr>
            <w:t>ب</w:t>
          </w:r>
          <w:ins w:id="788" w:author="Transkribus" w:date="2019-12-11T14:30:00Z">
            <w:r w:rsidRPr="00EE6742">
              <w:rPr>
                <w:rFonts w:ascii="Courier New" w:hAnsi="Courier New" w:cs="Courier New"/>
                <w:rtl/>
              </w:rPr>
              <w:t>ب</w:t>
            </w:r>
          </w:ins>
          <w:r w:rsidRPr="00EE6742">
            <w:rPr>
              <w:rFonts w:ascii="Courier New" w:hAnsi="Courier New" w:cs="Courier New"/>
              <w:rtl/>
            </w:rPr>
            <w:t xml:space="preserve"> الرى لحقه </w:t>
          </w:r>
          <w:del w:id="789" w:author="Transkribus" w:date="2019-12-11T14:30:00Z">
            <w:r w:rsidRPr="009B6BCA">
              <w:rPr>
                <w:rFonts w:ascii="Courier New" w:hAnsi="Courier New" w:cs="Courier New"/>
                <w:rtl/>
              </w:rPr>
              <w:delText>وقرا عليه</w:delText>
            </w:r>
          </w:del>
          <w:ins w:id="790" w:author="Transkribus" w:date="2019-12-11T14:30:00Z">
            <w:r w:rsidRPr="00EE6742">
              <w:rPr>
                <w:rFonts w:ascii="Courier New" w:hAnsi="Courier New" w:cs="Courier New"/>
                <w:rtl/>
              </w:rPr>
              <w:t>وفر أعليه</w:t>
            </w:r>
          </w:ins>
          <w:r w:rsidRPr="00EE6742">
            <w:rPr>
              <w:rFonts w:ascii="Courier New" w:hAnsi="Courier New" w:cs="Courier New"/>
              <w:rtl/>
            </w:rPr>
            <w:t xml:space="preserve"> ثم ولاه الملك المع</w:t>
          </w:r>
          <w:del w:id="791" w:author="Transkribus" w:date="2019-12-11T14:30:00Z">
            <w:r w:rsidRPr="009B6BCA">
              <w:rPr>
                <w:rFonts w:ascii="Courier New" w:hAnsi="Courier New" w:cs="Courier New"/>
                <w:rtl/>
              </w:rPr>
              <w:delText>ظ</w:delText>
            </w:r>
          </w:del>
          <w:ins w:id="792" w:author="Transkribus" w:date="2019-12-11T14:30:00Z">
            <w:r w:rsidRPr="00EE6742">
              <w:rPr>
                <w:rFonts w:ascii="Courier New" w:hAnsi="Courier New" w:cs="Courier New"/>
                <w:rtl/>
              </w:rPr>
              <w:t>ط</w:t>
            </w:r>
          </w:ins>
          <w:r w:rsidRPr="00EE6742">
            <w:rPr>
              <w:rFonts w:ascii="Courier New" w:hAnsi="Courier New" w:cs="Courier New"/>
              <w:rtl/>
            </w:rPr>
            <w:t>م القضاء وجعله</w:t>
          </w:r>
          <w:del w:id="793" w:author="Transkribus" w:date="2019-12-11T14:30:00Z">
            <w:r w:rsidRPr="009B6BCA">
              <w:rPr>
                <w:rFonts w:ascii="Courier New" w:hAnsi="Courier New" w:cs="Courier New"/>
                <w:rtl/>
              </w:rPr>
              <w:delText xml:space="preserve"> قاضى القضاة بدمشق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ins w:id="794" w:author="Transkribus" w:date="2019-12-11T14:30:00Z">
            <w:r w:rsidRPr="00EE6742">
              <w:rPr>
                <w:rFonts w:ascii="Courier New" w:hAnsi="Courier New" w:cs="Courier New"/>
                <w:rtl/>
              </w:rPr>
              <w:t xml:space="preserve">قاضى القضاة بد مسق </w:t>
            </w:r>
          </w:ins>
          <w:r w:rsidRPr="00EE6742">
            <w:rPr>
              <w:rFonts w:ascii="Courier New" w:hAnsi="Courier New" w:cs="Courier New"/>
              <w:rtl/>
            </w:rPr>
            <w:t xml:space="preserve">وكان </w:t>
          </w:r>
          <w:del w:id="795" w:author="Transkribus" w:date="2019-12-11T14:30:00Z">
            <w:r w:rsidRPr="009B6BCA">
              <w:rPr>
                <w:rFonts w:ascii="Courier New" w:hAnsi="Courier New" w:cs="Courier New"/>
                <w:rtl/>
              </w:rPr>
              <w:delText>مع ذلك كثير</w:delText>
            </w:r>
          </w:del>
          <w:ins w:id="796" w:author="Transkribus" w:date="2019-12-11T14:30:00Z">
            <w:r w:rsidRPr="00EE6742">
              <w:rPr>
                <w:rFonts w:ascii="Courier New" w:hAnsi="Courier New" w:cs="Courier New"/>
                <w:rtl/>
              </w:rPr>
              <w:t>مير ذلكر</w:t>
            </w:r>
          </w:ins>
          <w:r w:rsidRPr="00EE6742">
            <w:rPr>
              <w:rFonts w:ascii="Courier New" w:hAnsi="Courier New" w:cs="Courier New"/>
              <w:rtl/>
            </w:rPr>
            <w:t xml:space="preserve"> التواضع </w:t>
          </w:r>
          <w:del w:id="797" w:author="Transkribus" w:date="2019-12-11T14:30:00Z">
            <w:r w:rsidRPr="009B6BCA">
              <w:rPr>
                <w:rFonts w:ascii="Courier New" w:hAnsi="Courier New" w:cs="Courier New"/>
                <w:rtl/>
              </w:rPr>
              <w:delText>لطيف الكلام يمضى</w:delText>
            </w:r>
          </w:del>
          <w:ins w:id="798" w:author="Transkribus" w:date="2019-12-11T14:30:00Z">
            <w:r w:rsidRPr="00EE6742">
              <w:rPr>
                <w:rFonts w:ascii="Courier New" w:hAnsi="Courier New" w:cs="Courier New"/>
                <w:rtl/>
              </w:rPr>
              <w:t>الطيف الكالام مضى</w:t>
            </w:r>
          </w:ins>
          <w:r w:rsidRPr="00EE6742">
            <w:rPr>
              <w:rFonts w:ascii="Courier New" w:hAnsi="Courier New" w:cs="Courier New"/>
              <w:rtl/>
            </w:rPr>
            <w:t xml:space="preserve"> الى ال</w:t>
          </w:r>
          <w:del w:id="799" w:author="Transkribus" w:date="2019-12-11T14:30:00Z">
            <w:r w:rsidRPr="009B6BCA">
              <w:rPr>
                <w:rFonts w:ascii="Courier New" w:hAnsi="Courier New" w:cs="Courier New"/>
                <w:rtl/>
              </w:rPr>
              <w:delText>ج</w:delText>
            </w:r>
          </w:del>
          <w:ins w:id="800" w:author="Transkribus" w:date="2019-12-11T14:30:00Z">
            <w:r w:rsidRPr="00EE6742">
              <w:rPr>
                <w:rFonts w:ascii="Courier New" w:hAnsi="Courier New" w:cs="Courier New"/>
                <w:rtl/>
              </w:rPr>
              <w:t>ح</w:t>
            </w:r>
          </w:ins>
          <w:r w:rsidRPr="00EE6742">
            <w:rPr>
              <w:rFonts w:ascii="Courier New" w:hAnsi="Courier New" w:cs="Courier New"/>
              <w:rtl/>
            </w:rPr>
            <w:t>امع ماشيا</w:t>
          </w:r>
          <w:del w:id="801" w:author="Transkribus" w:date="2019-12-11T14:30:00Z">
            <w:r w:rsidRPr="009B6BCA">
              <w:rPr>
                <w:rFonts w:ascii="Courier New" w:hAnsi="Courier New" w:cs="Courier New"/>
                <w:rtl/>
              </w:rPr>
              <w:delText xml:space="preserve"> للصلوات فى اوقاتها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802" w:author="Transkribus" w:date="2019-12-11T14:30:00Z"/>
          <w:rFonts w:ascii="Courier New" w:hAnsi="Courier New" w:cs="Courier New"/>
        </w:rPr>
      </w:pPr>
      <w:dir w:val="rtl">
        <w:dir w:val="rtl">
          <w:ins w:id="803" w:author="Transkribus" w:date="2019-12-11T14:30:00Z">
            <w:r w:rsidRPr="00EE6742">
              <w:rPr>
                <w:rFonts w:ascii="Courier New" w:hAnsi="Courier New" w:cs="Courier New"/>
                <w:rtl/>
              </w:rPr>
              <w:t xml:space="preserve">اصلوات فى أو قاشها </w:t>
            </w:r>
          </w:ins>
          <w:r w:rsidRPr="00EE6742">
            <w:rPr>
              <w:rFonts w:ascii="Courier New" w:hAnsi="Courier New" w:cs="Courier New"/>
              <w:rtl/>
            </w:rPr>
            <w:t xml:space="preserve">وله </w:t>
          </w:r>
          <w:del w:id="804" w:author="Transkribus" w:date="2019-12-11T14:30:00Z">
            <w:r w:rsidRPr="009B6BCA">
              <w:rPr>
                <w:rFonts w:ascii="Courier New" w:hAnsi="Courier New" w:cs="Courier New"/>
                <w:rtl/>
              </w:rPr>
              <w:delText>تصانيف لا مزيد</w:delText>
            </w:r>
          </w:del>
          <w:ins w:id="805" w:author="Transkribus" w:date="2019-12-11T14:30:00Z">
            <w:r w:rsidRPr="00EE6742">
              <w:rPr>
                <w:rFonts w:ascii="Courier New" w:hAnsi="Courier New" w:cs="Courier New"/>
                <w:rtl/>
              </w:rPr>
              <w:t>قصانيف لامر بد</w:t>
            </w:r>
          </w:ins>
          <w:r w:rsidRPr="00EE6742">
            <w:rPr>
              <w:rFonts w:ascii="Courier New" w:hAnsi="Courier New" w:cs="Courier New"/>
              <w:rtl/>
            </w:rPr>
            <w:t xml:space="preserve"> عليها فى </w:t>
          </w:r>
          <w:del w:id="806" w:author="Transkribus" w:date="2019-12-11T14:30:00Z">
            <w:r w:rsidRPr="009B6BCA">
              <w:rPr>
                <w:rFonts w:ascii="Courier New" w:hAnsi="Courier New" w:cs="Courier New"/>
                <w:rtl/>
              </w:rPr>
              <w:delText>الجودة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ins w:id="807" w:author="Transkribus" w:date="2019-12-11T14:30:00Z">
            <w:r w:rsidRPr="00EE6742">
              <w:rPr>
                <w:rFonts w:ascii="Courier New" w:hAnsi="Courier New" w:cs="Courier New"/>
                <w:rtl/>
              </w:rPr>
              <w:t xml:space="preserve">الحودة </w:t>
            </w:r>
          </w:ins>
          <w:r w:rsidRPr="00EE6742">
            <w:rPr>
              <w:rFonts w:ascii="Courier New" w:hAnsi="Courier New" w:cs="Courier New"/>
              <w:rtl/>
            </w:rPr>
            <w:t>وكان ساك</w:t>
          </w:r>
          <w:ins w:id="808" w:author="Transkribus" w:date="2019-12-11T14:30:00Z">
            <w:r w:rsidRPr="00EE6742">
              <w:rPr>
                <w:rFonts w:ascii="Courier New" w:hAnsi="Courier New" w:cs="Courier New"/>
                <w:rtl/>
              </w:rPr>
              <w:t>م</w:t>
            </w:r>
          </w:ins>
          <w:r w:rsidRPr="00EE6742">
            <w:rPr>
              <w:rFonts w:ascii="Courier New" w:hAnsi="Courier New" w:cs="Courier New"/>
              <w:rtl/>
            </w:rPr>
            <w:t xml:space="preserve">نا فى المدرسة </w:t>
          </w:r>
          <w:del w:id="809" w:author="Transkribus" w:date="2019-12-11T14:30:00Z">
            <w:r w:rsidRPr="009B6BCA">
              <w:rPr>
                <w:rFonts w:ascii="Courier New" w:hAnsi="Courier New" w:cs="Courier New"/>
                <w:rtl/>
              </w:rPr>
              <w:delText>العادلية ويلقى بها الدرس للفقهاء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10" w:author="Transkribus" w:date="2019-12-11T14:30:00Z">
            <w:r w:rsidRPr="00EE6742">
              <w:rPr>
                <w:rFonts w:ascii="Courier New" w:hAnsi="Courier New" w:cs="Courier New"/>
                <w:rtl/>
              </w:rPr>
              <w:t>العادلبة</w:t>
            </w:r>
          </w:ins>
          <w:r>
            <w:t>‬</w:t>
          </w:r>
          <w:r>
            <w:t>‬</w:t>
          </w:r>
        </w:dir>
      </w:dir>
    </w:p>
    <w:p w:rsidR="00623F08" w:rsidRPr="00EE6742" w:rsidRDefault="00623F08" w:rsidP="00623F08">
      <w:pPr>
        <w:pStyle w:val="NurText"/>
        <w:bidi/>
        <w:rPr>
          <w:rFonts w:ascii="Courier New" w:hAnsi="Courier New" w:cs="Courier New"/>
        </w:rPr>
      </w:pPr>
      <w:dir w:val="rtl">
        <w:dir w:val="rtl">
          <w:ins w:id="811" w:author="Transkribus" w:date="2019-12-11T14:30:00Z">
            <w:r w:rsidRPr="00EE6742">
              <w:rPr>
                <w:rFonts w:ascii="Courier New" w:hAnsi="Courier New" w:cs="Courier New"/>
                <w:rtl/>
              </w:rPr>
              <w:t xml:space="preserve">وبلق بها الدوس الففهاء </w:t>
            </w:r>
          </w:ins>
          <w:r w:rsidRPr="00EE6742">
            <w:rPr>
              <w:rFonts w:ascii="Courier New" w:hAnsi="Courier New" w:cs="Courier New"/>
              <w:rtl/>
            </w:rPr>
            <w:t>ولم ي</w:t>
          </w:r>
          <w:del w:id="812" w:author="Transkribus" w:date="2019-12-11T14:30:00Z">
            <w:r w:rsidRPr="009B6BCA">
              <w:rPr>
                <w:rFonts w:ascii="Courier New" w:hAnsi="Courier New" w:cs="Courier New"/>
                <w:rtl/>
              </w:rPr>
              <w:delText>ز</w:delText>
            </w:r>
          </w:del>
          <w:ins w:id="813" w:author="Transkribus" w:date="2019-12-11T14:30:00Z">
            <w:r w:rsidRPr="00EE6742">
              <w:rPr>
                <w:rFonts w:ascii="Courier New" w:hAnsi="Courier New" w:cs="Courier New"/>
                <w:rtl/>
              </w:rPr>
              <w:t>ر</w:t>
            </w:r>
          </w:ins>
          <w:r w:rsidRPr="00EE6742">
            <w:rPr>
              <w:rFonts w:ascii="Courier New" w:hAnsi="Courier New" w:cs="Courier New"/>
              <w:rtl/>
            </w:rPr>
            <w:t>ل على هذه ال</w:t>
          </w:r>
          <w:del w:id="814" w:author="Transkribus" w:date="2019-12-11T14:30:00Z">
            <w:r w:rsidRPr="009B6BCA">
              <w:rPr>
                <w:rFonts w:ascii="Courier New" w:hAnsi="Courier New" w:cs="Courier New"/>
                <w:rtl/>
              </w:rPr>
              <w:delText>ح</w:delText>
            </w:r>
          </w:del>
          <w:ins w:id="815" w:author="Transkribus" w:date="2019-12-11T14:30:00Z">
            <w:r w:rsidRPr="00EE6742">
              <w:rPr>
                <w:rFonts w:ascii="Courier New" w:hAnsi="Courier New" w:cs="Courier New"/>
                <w:rtl/>
              </w:rPr>
              <w:t>ج</w:t>
            </w:r>
          </w:ins>
          <w:r w:rsidRPr="00EE6742">
            <w:rPr>
              <w:rFonts w:ascii="Courier New" w:hAnsi="Courier New" w:cs="Courier New"/>
              <w:rtl/>
            </w:rPr>
            <w:t xml:space="preserve">ال الى </w:t>
          </w:r>
          <w:del w:id="816" w:author="Transkribus" w:date="2019-12-11T14:30:00Z">
            <w:r w:rsidRPr="009B6BCA">
              <w:rPr>
                <w:rFonts w:ascii="Courier New" w:hAnsi="Courier New" w:cs="Courier New"/>
                <w:rtl/>
              </w:rPr>
              <w:delText>ان توفى رحمه</w:delText>
            </w:r>
          </w:del>
          <w:ins w:id="817" w:author="Transkribus" w:date="2019-12-11T14:30:00Z">
            <w:r w:rsidRPr="00EE6742">
              <w:rPr>
                <w:rFonts w:ascii="Courier New" w:hAnsi="Courier New" w:cs="Courier New"/>
                <w:rtl/>
              </w:rPr>
              <w:t>أبن بوفى رجمه</w:t>
            </w:r>
          </w:ins>
          <w:r w:rsidRPr="00EE6742">
            <w:rPr>
              <w:rFonts w:ascii="Courier New" w:hAnsi="Courier New" w:cs="Courier New"/>
              <w:rtl/>
            </w:rPr>
            <w:t xml:space="preserve"> الله </w:t>
          </w:r>
          <w:del w:id="818" w:author="Transkribus" w:date="2019-12-11T14:30:00Z">
            <w:r w:rsidRPr="009B6BCA">
              <w:rPr>
                <w:rFonts w:ascii="Courier New" w:hAnsi="Courier New" w:cs="Courier New"/>
                <w:rtl/>
              </w:rPr>
              <w:delText>وهو فى</w:delText>
            </w:r>
          </w:del>
          <w:ins w:id="819" w:author="Transkribus" w:date="2019-12-11T14:30:00Z">
            <w:r w:rsidRPr="00EE6742">
              <w:rPr>
                <w:rFonts w:ascii="Courier New" w:hAnsi="Courier New" w:cs="Courier New"/>
                <w:rtl/>
              </w:rPr>
              <w:t>وهوفى</w:t>
            </w:r>
          </w:ins>
          <w:r w:rsidRPr="00EE6742">
            <w:rPr>
              <w:rFonts w:ascii="Courier New" w:hAnsi="Courier New" w:cs="Courier New"/>
              <w:rtl/>
            </w:rPr>
            <w:t xml:space="preserve"> سن الش</w:t>
          </w:r>
          <w:del w:id="820" w:author="Transkribus" w:date="2019-12-11T14:30:00Z">
            <w:r w:rsidRPr="009B6BCA">
              <w:rPr>
                <w:rFonts w:ascii="Courier New" w:hAnsi="Courier New" w:cs="Courier New"/>
                <w:rtl/>
              </w:rPr>
              <w:delText>ب</w:delText>
            </w:r>
          </w:del>
          <w:ins w:id="821" w:author="Transkribus" w:date="2019-12-11T14:30:00Z">
            <w:r w:rsidRPr="00EE6742">
              <w:rPr>
                <w:rFonts w:ascii="Courier New" w:hAnsi="Courier New" w:cs="Courier New"/>
                <w:rtl/>
              </w:rPr>
              <w:t>ي</w:t>
            </w:r>
          </w:ins>
          <w:r w:rsidRPr="00EE6742">
            <w:rPr>
              <w:rFonts w:ascii="Courier New" w:hAnsi="Courier New" w:cs="Courier New"/>
              <w:rtl/>
            </w:rPr>
            <w:t>اب</w:t>
          </w:r>
          <w:del w:id="82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del w:id="823" w:author="Transkribus" w:date="2019-12-11T14:30:00Z">
            <w:r w:rsidRPr="009B6BCA">
              <w:rPr>
                <w:rFonts w:ascii="Courier New" w:hAnsi="Courier New" w:cs="Courier New"/>
                <w:rtl/>
              </w:rPr>
              <w:delText>وكانت وفاته بحمى</w:delText>
            </w:r>
          </w:del>
          <w:ins w:id="824" w:author="Transkribus" w:date="2019-12-11T14:30:00Z">
            <w:r w:rsidRPr="00EE6742">
              <w:rPr>
                <w:rFonts w:ascii="Courier New" w:hAnsi="Courier New" w:cs="Courier New"/>
                <w:rtl/>
              </w:rPr>
              <w:t>وكاتت وفاله محمى</w:t>
            </w:r>
          </w:ins>
          <w:r w:rsidRPr="00EE6742">
            <w:rPr>
              <w:rFonts w:ascii="Courier New" w:hAnsi="Courier New" w:cs="Courier New"/>
              <w:rtl/>
            </w:rPr>
            <w:t xml:space="preserve"> الدق بدم</w:t>
          </w:r>
          <w:del w:id="825" w:author="Transkribus" w:date="2019-12-11T14:30:00Z">
            <w:r w:rsidRPr="009B6BCA">
              <w:rPr>
                <w:rFonts w:ascii="Courier New" w:hAnsi="Courier New" w:cs="Courier New"/>
                <w:rtl/>
              </w:rPr>
              <w:delText>ش</w:delText>
            </w:r>
          </w:del>
          <w:ins w:id="826" w:author="Transkribus" w:date="2019-12-11T14:30:00Z">
            <w:r w:rsidRPr="00EE6742">
              <w:rPr>
                <w:rFonts w:ascii="Courier New" w:hAnsi="Courier New" w:cs="Courier New"/>
                <w:rtl/>
              </w:rPr>
              <w:t>س</w:t>
            </w:r>
          </w:ins>
          <w:r w:rsidRPr="00EE6742">
            <w:rPr>
              <w:rFonts w:ascii="Courier New" w:hAnsi="Courier New" w:cs="Courier New"/>
              <w:rtl/>
            </w:rPr>
            <w:t xml:space="preserve">ق وذلك فى </w:t>
          </w:r>
          <w:del w:id="827" w:author="Transkribus" w:date="2019-12-11T14:30:00Z">
            <w:r w:rsidRPr="009B6BCA">
              <w:rPr>
                <w:rFonts w:ascii="Courier New" w:hAnsi="Courier New" w:cs="Courier New"/>
                <w:rtl/>
              </w:rPr>
              <w:delText>سابع شهر شعبان</w:delText>
            </w:r>
          </w:del>
          <w:ins w:id="828" w:author="Transkribus" w:date="2019-12-11T14:30:00Z">
            <w:r w:rsidRPr="00EE6742">
              <w:rPr>
                <w:rFonts w:ascii="Courier New" w:hAnsi="Courier New" w:cs="Courier New"/>
                <w:rtl/>
              </w:rPr>
              <w:t>سايع بهر شعيان</w:t>
            </w:r>
          </w:ins>
          <w:r w:rsidRPr="00EE6742">
            <w:rPr>
              <w:rFonts w:ascii="Courier New" w:hAnsi="Courier New" w:cs="Courier New"/>
              <w:rtl/>
            </w:rPr>
            <w:t xml:space="preserve"> سنة </w:t>
          </w:r>
          <w:del w:id="829" w:author="Transkribus" w:date="2019-12-11T14:30:00Z">
            <w:r w:rsidRPr="009B6BCA">
              <w:rPr>
                <w:rFonts w:ascii="Courier New" w:hAnsi="Courier New" w:cs="Courier New"/>
                <w:rtl/>
              </w:rPr>
              <w:delText>سبع وثلاثين 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30" w:author="Transkribus" w:date="2019-12-11T14:30:00Z">
            <w:r w:rsidRPr="00EE6742">
              <w:rPr>
                <w:rFonts w:ascii="Courier New" w:hAnsi="Courier New" w:cs="Courier New"/>
                <w:rtl/>
              </w:rPr>
              <w:t>سيع وقلانين وسثمائة</w:t>
            </w:r>
          </w:ins>
          <w:r>
            <w:t>‬</w:t>
          </w:r>
          <w:r>
            <w:t>‬</w:t>
          </w:r>
        </w:dir>
      </w:dir>
    </w:p>
    <w:p w:rsidR="00623F08" w:rsidRPr="009B6BCA" w:rsidRDefault="00623F08" w:rsidP="00623F08">
      <w:pPr>
        <w:pStyle w:val="NurText"/>
        <w:bidi/>
        <w:rPr>
          <w:del w:id="831" w:author="Transkribus" w:date="2019-12-11T14:30:00Z"/>
          <w:rFonts w:ascii="Courier New" w:hAnsi="Courier New" w:cs="Courier New"/>
        </w:rPr>
      </w:pPr>
      <w:dir w:val="rtl">
        <w:dir w:val="rtl">
          <w:del w:id="832" w:author="Transkribus" w:date="2019-12-11T14:30:00Z">
            <w:r w:rsidRPr="009B6BCA">
              <w:rPr>
                <w:rFonts w:ascii="Courier New" w:hAnsi="Courier New" w:cs="Courier New"/>
                <w:rtl/>
              </w:rPr>
              <w:delText>ولشمس</w:delText>
            </w:r>
          </w:del>
          <w:ins w:id="833" w:author="Transkribus" w:date="2019-12-11T14:30:00Z">
            <w:r w:rsidRPr="00EE6742">
              <w:rPr>
                <w:rFonts w:ascii="Courier New" w:hAnsi="Courier New" w:cs="Courier New"/>
                <w:rtl/>
              </w:rPr>
              <w:t>أو اشمس</w:t>
            </w:r>
          </w:ins>
          <w:r w:rsidRPr="00EE6742">
            <w:rPr>
              <w:rFonts w:ascii="Courier New" w:hAnsi="Courier New" w:cs="Courier New"/>
              <w:rtl/>
            </w:rPr>
            <w:t xml:space="preserve"> الدين </w:t>
          </w:r>
          <w:del w:id="834" w:author="Transkribus" w:date="2019-12-11T14:30:00Z">
            <w:r w:rsidRPr="009B6BCA">
              <w:rPr>
                <w:rFonts w:ascii="Courier New" w:hAnsi="Courier New" w:cs="Courier New"/>
                <w:rtl/>
              </w:rPr>
              <w:delText>الخوبى من</w:delText>
            </w:r>
          </w:del>
          <w:ins w:id="835" w:author="Transkribus" w:date="2019-12-11T14:30:00Z">
            <w:r w:rsidRPr="00EE6742">
              <w:rPr>
                <w:rFonts w:ascii="Courier New" w:hAnsi="Courier New" w:cs="Courier New"/>
                <w:rtl/>
              </w:rPr>
              <w:t>الخوفى أمن</w:t>
            </w:r>
          </w:ins>
          <w:r w:rsidRPr="00EE6742">
            <w:rPr>
              <w:rFonts w:ascii="Courier New" w:hAnsi="Courier New" w:cs="Courier New"/>
              <w:rtl/>
            </w:rPr>
            <w:t xml:space="preserve"> الكتب </w:t>
          </w:r>
          <w:del w:id="836" w:author="Transkribus" w:date="2019-12-11T14:30:00Z">
            <w:r w:rsidRPr="009B6BCA">
              <w:rPr>
                <w:rFonts w:ascii="Courier New" w:hAnsi="Courier New" w:cs="Courier New"/>
                <w:rtl/>
              </w:rPr>
              <w:delText>تتمة تفسير</w:delText>
            </w:r>
          </w:del>
          <w:ins w:id="837" w:author="Transkribus" w:date="2019-12-11T14:30:00Z">
            <w:r w:rsidRPr="00EE6742">
              <w:rPr>
                <w:rFonts w:ascii="Courier New" w:hAnsi="Courier New" w:cs="Courier New"/>
                <w:rtl/>
              </w:rPr>
              <w:t>ثثمة تنبير</w:t>
            </w:r>
          </w:ins>
          <w:r w:rsidRPr="00EE6742">
            <w:rPr>
              <w:rFonts w:ascii="Courier New" w:hAnsi="Courier New" w:cs="Courier New"/>
              <w:rtl/>
            </w:rPr>
            <w:t xml:space="preserve"> القران </w:t>
          </w:r>
          <w:ins w:id="838" w:author="Transkribus" w:date="2019-12-11T14:30:00Z">
            <w:r w:rsidRPr="00EE6742">
              <w:rPr>
                <w:rFonts w:ascii="Courier New" w:hAnsi="Courier New" w:cs="Courier New"/>
                <w:rtl/>
              </w:rPr>
              <w:t>ا</w:t>
            </w:r>
          </w:ins>
          <w:r w:rsidRPr="00EE6742">
            <w:rPr>
              <w:rFonts w:ascii="Courier New" w:hAnsi="Courier New" w:cs="Courier New"/>
              <w:rtl/>
            </w:rPr>
            <w:t xml:space="preserve">لابن خطيب </w:t>
          </w:r>
          <w:del w:id="839" w:author="Transkribus" w:date="2019-12-11T14:30:00Z">
            <w:r w:rsidRPr="009B6BCA">
              <w:rPr>
                <w:rFonts w:ascii="Courier New" w:hAnsi="Courier New" w:cs="Courier New"/>
                <w:rtl/>
              </w:rPr>
              <w:delText>الري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ins w:id="840" w:author="Transkribus" w:date="2019-12-11T14:30:00Z">
            <w:r w:rsidRPr="00EE6742">
              <w:rPr>
                <w:rFonts w:ascii="Courier New" w:hAnsi="Courier New" w:cs="Courier New"/>
                <w:rtl/>
              </w:rPr>
              <w:t xml:space="preserve">الرى </w:t>
            </w:r>
          </w:ins>
          <w:r w:rsidRPr="00EE6742">
            <w:rPr>
              <w:rFonts w:ascii="Courier New" w:hAnsi="Courier New" w:cs="Courier New"/>
              <w:rtl/>
            </w:rPr>
            <w:t>كتاب فى الن</w:t>
          </w:r>
          <w:del w:id="841" w:author="Transkribus" w:date="2019-12-11T14:30:00Z">
            <w:r w:rsidRPr="009B6BCA">
              <w:rPr>
                <w:rFonts w:ascii="Courier New" w:hAnsi="Courier New" w:cs="Courier New"/>
                <w:rtl/>
              </w:rPr>
              <w:delText>ح</w:delText>
            </w:r>
          </w:del>
          <w:ins w:id="842" w:author="Transkribus" w:date="2019-12-11T14:30:00Z">
            <w:r w:rsidRPr="00EE6742">
              <w:rPr>
                <w:rFonts w:ascii="Courier New" w:hAnsi="Courier New" w:cs="Courier New"/>
                <w:rtl/>
              </w:rPr>
              <w:t>ج</w:t>
            </w:r>
          </w:ins>
          <w:r w:rsidRPr="00EE6742">
            <w:rPr>
              <w:rFonts w:ascii="Courier New" w:hAnsi="Courier New" w:cs="Courier New"/>
              <w:rtl/>
            </w:rPr>
            <w:t>و</w:t>
          </w:r>
          <w:del w:id="84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844" w:author="Transkribus" w:date="2019-12-11T14:30:00Z"/>
          <w:rFonts w:ascii="Courier New" w:hAnsi="Courier New" w:cs="Courier New"/>
        </w:rPr>
      </w:pPr>
      <w:dir w:val="rtl">
        <w:dir w:val="rtl">
          <w:r w:rsidRPr="00EE6742">
            <w:rPr>
              <w:rFonts w:ascii="Courier New" w:hAnsi="Courier New" w:cs="Courier New"/>
              <w:rtl/>
            </w:rPr>
            <w:t xml:space="preserve">كتاب فى علم الاصول </w:t>
          </w:r>
          <w:del w:id="84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r w:rsidRPr="00EE6742">
            <w:rPr>
              <w:rFonts w:ascii="Courier New" w:hAnsi="Courier New" w:cs="Courier New"/>
              <w:rtl/>
            </w:rPr>
            <w:t xml:space="preserve">كتاب </w:t>
          </w:r>
          <w:del w:id="846" w:author="Transkribus" w:date="2019-12-11T14:30:00Z">
            <w:r w:rsidRPr="009B6BCA">
              <w:rPr>
                <w:rFonts w:ascii="Courier New" w:hAnsi="Courier New" w:cs="Courier New"/>
                <w:rtl/>
              </w:rPr>
              <w:delText>ي</w:delText>
            </w:r>
          </w:del>
          <w:ins w:id="847" w:author="Transkribus" w:date="2019-12-11T14:30:00Z">
            <w:r w:rsidRPr="00EE6742">
              <w:rPr>
                <w:rFonts w:ascii="Courier New" w:hAnsi="Courier New" w:cs="Courier New"/>
                <w:rtl/>
              </w:rPr>
              <w:t>ب</w:t>
            </w:r>
          </w:ins>
          <w:r w:rsidRPr="00EE6742">
            <w:rPr>
              <w:rFonts w:ascii="Courier New" w:hAnsi="Courier New" w:cs="Courier New"/>
              <w:rtl/>
            </w:rPr>
            <w:t>ش</w:t>
          </w:r>
          <w:del w:id="848" w:author="Transkribus" w:date="2019-12-11T14:30:00Z">
            <w:r w:rsidRPr="009B6BCA">
              <w:rPr>
                <w:rFonts w:ascii="Courier New" w:hAnsi="Courier New" w:cs="Courier New"/>
                <w:rtl/>
              </w:rPr>
              <w:delText>ت</w:delText>
            </w:r>
          </w:del>
          <w:r w:rsidRPr="00EE6742">
            <w:rPr>
              <w:rFonts w:ascii="Courier New" w:hAnsi="Courier New" w:cs="Courier New"/>
              <w:rtl/>
            </w:rPr>
            <w:t xml:space="preserve">مل على </w:t>
          </w:r>
          <w:del w:id="849" w:author="Transkribus" w:date="2019-12-11T14:30:00Z">
            <w:r w:rsidRPr="009B6BCA">
              <w:rPr>
                <w:rFonts w:ascii="Courier New" w:hAnsi="Courier New" w:cs="Courier New"/>
                <w:rtl/>
              </w:rPr>
              <w:delText>رموز حكمية</w:delText>
            </w:r>
          </w:del>
          <w:ins w:id="850" w:author="Transkribus" w:date="2019-12-11T14:30:00Z">
            <w:r w:rsidRPr="00EE6742">
              <w:rPr>
                <w:rFonts w:ascii="Courier New" w:hAnsi="Courier New" w:cs="Courier New"/>
                <w:rtl/>
              </w:rPr>
              <w:t>ومور حكهبة</w:t>
            </w:r>
          </w:ins>
          <w:r w:rsidRPr="00EE6742">
            <w:rPr>
              <w:rFonts w:ascii="Courier New" w:hAnsi="Courier New" w:cs="Courier New"/>
              <w:rtl/>
            </w:rPr>
            <w:t xml:space="preserve"> على القاب الس</w:t>
          </w:r>
          <w:ins w:id="851" w:author="Transkribus" w:date="2019-12-11T14:30:00Z">
            <w:r w:rsidRPr="00EE6742">
              <w:rPr>
                <w:rFonts w:ascii="Courier New" w:hAnsi="Courier New" w:cs="Courier New"/>
                <w:rtl/>
              </w:rPr>
              <w:t>ا</w:t>
            </w:r>
          </w:ins>
          <w:r w:rsidRPr="00EE6742">
            <w:rPr>
              <w:rFonts w:ascii="Courier New" w:hAnsi="Courier New" w:cs="Courier New"/>
              <w:rtl/>
            </w:rPr>
            <w:t>لطان الملك المع</w:t>
          </w:r>
          <w:del w:id="852" w:author="Transkribus" w:date="2019-12-11T14:30:00Z">
            <w:r w:rsidRPr="009B6BCA">
              <w:rPr>
                <w:rFonts w:ascii="Courier New" w:hAnsi="Courier New" w:cs="Courier New"/>
                <w:rtl/>
              </w:rPr>
              <w:delText>ظ</w:delText>
            </w:r>
          </w:del>
          <w:ins w:id="853" w:author="Transkribus" w:date="2019-12-11T14:30:00Z">
            <w:r w:rsidRPr="00EE6742">
              <w:rPr>
                <w:rFonts w:ascii="Courier New" w:hAnsi="Courier New" w:cs="Courier New"/>
                <w:rtl/>
              </w:rPr>
              <w:t>ط</w:t>
            </w:r>
          </w:ins>
          <w:r w:rsidRPr="00EE6742">
            <w:rPr>
              <w:rFonts w:ascii="Courier New" w:hAnsi="Courier New" w:cs="Courier New"/>
              <w:rtl/>
            </w:rPr>
            <w:t>م صنفه</w:t>
          </w:r>
          <w:del w:id="854" w:author="Transkribus" w:date="2019-12-11T14:30:00Z">
            <w:r w:rsidRPr="009B6BCA">
              <w:rPr>
                <w:rFonts w:ascii="Courier New" w:hAnsi="Courier New" w:cs="Courier New"/>
                <w:rtl/>
              </w:rPr>
              <w:delText xml:space="preserve"> للملك المعظم عيسى بن ابى بكر بن ايوب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ins w:id="855" w:author="Transkribus" w:date="2019-12-11T14:30:00Z"/>
          <w:rFonts w:ascii="Courier New" w:hAnsi="Courier New" w:cs="Courier New"/>
        </w:rPr>
      </w:pPr>
      <w:dir w:val="rtl">
        <w:dir w:val="rtl">
          <w:ins w:id="856" w:author="Transkribus" w:date="2019-12-11T14:30:00Z">
            <w:r w:rsidRPr="00EE6742">
              <w:rPr>
                <w:rFonts w:ascii="Courier New" w:hAnsi="Courier New" w:cs="Courier New"/>
                <w:rtl/>
              </w:rPr>
              <w:t>الملك المنطم عيسى بن أبى بكر بن أيوب</w:t>
            </w:r>
          </w:ins>
          <w:r>
            <w:t>‬</w:t>
          </w:r>
          <w:r>
            <w:t>‬</w:t>
          </w:r>
        </w:dir>
      </w:dir>
    </w:p>
    <w:p w:rsidR="00623F08" w:rsidRPr="00EE6742" w:rsidRDefault="00623F08" w:rsidP="00623F08">
      <w:pPr>
        <w:pStyle w:val="NurText"/>
        <w:bidi/>
        <w:rPr>
          <w:ins w:id="857" w:author="Transkribus" w:date="2019-12-11T14:30:00Z"/>
          <w:rFonts w:ascii="Courier New" w:hAnsi="Courier New" w:cs="Courier New"/>
        </w:rPr>
      </w:pPr>
      <w:ins w:id="858" w:author="Transkribus" w:date="2019-12-11T14:30:00Z">
        <w:r w:rsidRPr="00EE6742">
          <w:rPr>
            <w:rFonts w:ascii="Courier New" w:hAnsi="Courier New" w:cs="Courier New"/>
            <w:rtl/>
          </w:rPr>
          <w:t>اب</w:t>
        </w:r>
        <w:r w:rsidRPr="00EE6742">
          <w:rPr>
            <w:rFonts w:ascii="Courier New" w:hAnsi="Courier New" w:cs="Courier New"/>
            <w:rtl/>
          </w:rPr>
          <w:tab/>
          <w:t>٧٥</w:t>
        </w:r>
      </w:ins>
    </w:p>
    <w:p w:rsidR="00623F08" w:rsidRPr="00EE6742" w:rsidRDefault="00623F08" w:rsidP="00623F08">
      <w:pPr>
        <w:pStyle w:val="NurText"/>
        <w:bidi/>
        <w:rPr>
          <w:ins w:id="859" w:author="Transkribus" w:date="2019-12-11T14:30:00Z"/>
          <w:rFonts w:ascii="Courier New" w:hAnsi="Courier New" w:cs="Courier New"/>
        </w:rPr>
      </w:pPr>
      <w:ins w:id="860" w:author="Transkribus" w:date="2019-12-11T14:30:00Z">
        <w:r w:rsidRPr="00EE6742">
          <w:rPr>
            <w:rFonts w:ascii="Courier New" w:hAnsi="Courier New" w:cs="Courier New"/>
            <w:rtl/>
          </w:rPr>
          <w:t>رقيع الدين</w:t>
        </w:r>
      </w:ins>
    </w:p>
    <w:p w:rsidR="00623F08" w:rsidRPr="00EE6742" w:rsidRDefault="00623F08" w:rsidP="00623F08">
      <w:pPr>
        <w:pStyle w:val="NurText"/>
        <w:bidi/>
        <w:rPr>
          <w:rFonts w:ascii="Courier New" w:hAnsi="Courier New" w:cs="Courier New"/>
        </w:rPr>
      </w:pPr>
      <w:ins w:id="861" w:author="Transkribus" w:date="2019-12-11T14:30:00Z">
        <w:r w:rsidRPr="00EE6742">
          <w:rPr>
            <w:rFonts w:ascii="Courier New" w:hAnsi="Courier New" w:cs="Courier New"/>
            <w:rtl/>
          </w:rPr>
          <w:t>*(</w:t>
        </w:r>
      </w:ins>
      <w:r w:rsidRPr="00EE6742">
        <w:rPr>
          <w:rFonts w:ascii="Courier New" w:hAnsi="Courier New" w:cs="Courier New"/>
          <w:rtl/>
        </w:rPr>
        <w:t>رفيع الدين الجيل</w:t>
      </w:r>
      <w:del w:id="862" w:author="Transkribus" w:date="2019-12-11T14:30:00Z">
        <w:r w:rsidRPr="009B6BCA">
          <w:rPr>
            <w:rFonts w:ascii="Courier New" w:hAnsi="Courier New" w:cs="Courier New"/>
            <w:rtl/>
          </w:rPr>
          <w:delText>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63" w:author="Transkribus" w:date="2019-12-11T14:30:00Z">
        <w:r w:rsidRPr="00EE6742">
          <w:rPr>
            <w:rFonts w:ascii="Courier New" w:hAnsi="Courier New" w:cs="Courier New"/>
            <w:rtl/>
          </w:rPr>
          <w:t>)*</w:t>
        </w:r>
      </w:ins>
    </w:p>
    <w:p w:rsidR="00623F08" w:rsidRPr="00EE6742" w:rsidRDefault="00623F08" w:rsidP="00623F08">
      <w:pPr>
        <w:pStyle w:val="NurText"/>
        <w:bidi/>
        <w:rPr>
          <w:rFonts w:ascii="Courier New" w:hAnsi="Courier New" w:cs="Courier New"/>
        </w:rPr>
      </w:pPr>
      <w:dir w:val="rtl">
        <w:dir w:val="rtl">
          <w:r w:rsidRPr="00EE6742">
            <w:rPr>
              <w:rFonts w:ascii="Courier New" w:hAnsi="Courier New" w:cs="Courier New"/>
              <w:rtl/>
            </w:rPr>
            <w:t xml:space="preserve">هو القاضى </w:t>
          </w:r>
          <w:del w:id="864" w:author="Transkribus" w:date="2019-12-11T14:30:00Z">
            <w:r w:rsidRPr="009B6BCA">
              <w:rPr>
                <w:rFonts w:ascii="Courier New" w:hAnsi="Courier New" w:cs="Courier New"/>
                <w:rtl/>
              </w:rPr>
              <w:delText>الاجل الامام العالم رفيع</w:delText>
            </w:r>
          </w:del>
          <w:ins w:id="865" w:author="Transkribus" w:date="2019-12-11T14:30:00Z">
            <w:r w:rsidRPr="00EE6742">
              <w:rPr>
                <w:rFonts w:ascii="Courier New" w:hAnsi="Courier New" w:cs="Courier New"/>
                <w:rtl/>
              </w:rPr>
              <w:t>الأجل الاهام العالمرفيع</w:t>
            </w:r>
          </w:ins>
          <w:r w:rsidRPr="00EE6742">
            <w:rPr>
              <w:rFonts w:ascii="Courier New" w:hAnsi="Courier New" w:cs="Courier New"/>
              <w:rtl/>
            </w:rPr>
            <w:t xml:space="preserve"> الدين </w:t>
          </w:r>
          <w:del w:id="866" w:author="Transkribus" w:date="2019-12-11T14:30:00Z">
            <w:r w:rsidRPr="009B6BCA">
              <w:rPr>
                <w:rFonts w:ascii="Courier New" w:hAnsi="Courier New" w:cs="Courier New"/>
                <w:rtl/>
              </w:rPr>
              <w:delText>ابو حامد</w:delText>
            </w:r>
          </w:del>
          <w:ins w:id="867" w:author="Transkribus" w:date="2019-12-11T14:30:00Z">
            <w:r w:rsidRPr="00EE6742">
              <w:rPr>
                <w:rFonts w:ascii="Courier New" w:hAnsi="Courier New" w:cs="Courier New"/>
                <w:rtl/>
              </w:rPr>
              <w:t>أبو جامد</w:t>
            </w:r>
          </w:ins>
          <w:r w:rsidRPr="00EE6742">
            <w:rPr>
              <w:rFonts w:ascii="Courier New" w:hAnsi="Courier New" w:cs="Courier New"/>
              <w:rtl/>
            </w:rPr>
            <w:t xml:space="preserve"> عبد العزيز بن</w:t>
          </w:r>
          <w:r>
            <w:t>‬</w:t>
          </w:r>
          <w:r>
            <w:t>‬</w:t>
          </w:r>
        </w:dir>
      </w:dir>
    </w:p>
    <w:p w:rsidR="00623F08" w:rsidRPr="00EE6742" w:rsidRDefault="00623F08" w:rsidP="00623F08">
      <w:pPr>
        <w:pStyle w:val="NurText"/>
        <w:bidi/>
        <w:rPr>
          <w:ins w:id="868" w:author="Transkribus" w:date="2019-12-11T14:30:00Z"/>
          <w:rFonts w:ascii="Courier New" w:hAnsi="Courier New" w:cs="Courier New"/>
        </w:rPr>
      </w:pPr>
      <w:r w:rsidRPr="00EE6742">
        <w:rPr>
          <w:rFonts w:ascii="Courier New" w:hAnsi="Courier New" w:cs="Courier New"/>
          <w:rtl/>
        </w:rPr>
        <w:t>عبد الواح</w:t>
      </w:r>
      <w:ins w:id="869" w:author="Transkribus" w:date="2019-12-11T14:30:00Z">
        <w:r w:rsidRPr="00EE6742">
          <w:rPr>
            <w:rFonts w:ascii="Courier New" w:hAnsi="Courier New" w:cs="Courier New"/>
            <w:rtl/>
          </w:rPr>
          <w:t>س</w:t>
        </w:r>
      </w:ins>
      <w:r w:rsidRPr="00EE6742">
        <w:rPr>
          <w:rFonts w:ascii="Courier New" w:hAnsi="Courier New" w:cs="Courier New"/>
          <w:rtl/>
        </w:rPr>
        <w:t xml:space="preserve">د بن </w:t>
      </w:r>
      <w:del w:id="870" w:author="Transkribus" w:date="2019-12-11T14:30:00Z">
        <w:r w:rsidRPr="009B6BCA">
          <w:rPr>
            <w:rFonts w:ascii="Courier New" w:hAnsi="Courier New" w:cs="Courier New"/>
            <w:rtl/>
          </w:rPr>
          <w:delText>اسماعيل ابن</w:delText>
        </w:r>
      </w:del>
      <w:ins w:id="871" w:author="Transkribus" w:date="2019-12-11T14:30:00Z">
        <w:r w:rsidRPr="00EE6742">
          <w:rPr>
            <w:rFonts w:ascii="Courier New" w:hAnsi="Courier New" w:cs="Courier New"/>
            <w:rtl/>
          </w:rPr>
          <w:t>اسمعيل بن</w:t>
        </w:r>
      </w:ins>
      <w:r w:rsidRPr="00EE6742">
        <w:rPr>
          <w:rFonts w:ascii="Courier New" w:hAnsi="Courier New" w:cs="Courier New"/>
          <w:rtl/>
        </w:rPr>
        <w:t xml:space="preserve"> عبد الهادى ال</w:t>
      </w:r>
      <w:del w:id="872" w:author="Transkribus" w:date="2019-12-11T14:30:00Z">
        <w:r w:rsidRPr="009B6BCA">
          <w:rPr>
            <w:rFonts w:ascii="Courier New" w:hAnsi="Courier New" w:cs="Courier New"/>
            <w:rtl/>
          </w:rPr>
          <w:delText>ج</w:delText>
        </w:r>
      </w:del>
      <w:ins w:id="873" w:author="Transkribus" w:date="2019-12-11T14:30:00Z">
        <w:r w:rsidRPr="00EE6742">
          <w:rPr>
            <w:rFonts w:ascii="Courier New" w:hAnsi="Courier New" w:cs="Courier New"/>
            <w:rtl/>
          </w:rPr>
          <w:t>ح</w:t>
        </w:r>
      </w:ins>
      <w:r w:rsidRPr="00EE6742">
        <w:rPr>
          <w:rFonts w:ascii="Courier New" w:hAnsi="Courier New" w:cs="Courier New"/>
          <w:rtl/>
        </w:rPr>
        <w:t xml:space="preserve">يلى من </w:t>
      </w:r>
      <w:del w:id="874" w:author="Transkribus" w:date="2019-12-11T14:30:00Z">
        <w:r w:rsidRPr="009B6BCA">
          <w:rPr>
            <w:rFonts w:ascii="Courier New" w:hAnsi="Courier New" w:cs="Courier New"/>
            <w:rtl/>
          </w:rPr>
          <w:delText>اهل فيلمان</w:delText>
        </w:r>
      </w:del>
      <w:ins w:id="875" w:author="Transkribus" w:date="2019-12-11T14:30:00Z">
        <w:r w:rsidRPr="00EE6742">
          <w:rPr>
            <w:rFonts w:ascii="Courier New" w:hAnsi="Courier New" w:cs="Courier New"/>
            <w:rtl/>
          </w:rPr>
          <w:t>أهل فبيلان</w:t>
        </w:r>
      </w:ins>
      <w:r w:rsidRPr="00EE6742">
        <w:rPr>
          <w:rFonts w:ascii="Courier New" w:hAnsi="Courier New" w:cs="Courier New"/>
          <w:rtl/>
        </w:rPr>
        <w:t xml:space="preserve"> شهر من ال</w:t>
      </w:r>
      <w:del w:id="876" w:author="Transkribus" w:date="2019-12-11T14:30:00Z">
        <w:r w:rsidRPr="009B6BCA">
          <w:rPr>
            <w:rFonts w:ascii="Courier New" w:hAnsi="Courier New" w:cs="Courier New"/>
            <w:rtl/>
          </w:rPr>
          <w:delText>جي</w:delText>
        </w:r>
      </w:del>
      <w:ins w:id="877" w:author="Transkribus" w:date="2019-12-11T14:30:00Z">
        <w:r w:rsidRPr="00EE6742">
          <w:rPr>
            <w:rFonts w:ascii="Courier New" w:hAnsi="Courier New" w:cs="Courier New"/>
            <w:rtl/>
          </w:rPr>
          <w:t>حس</w:t>
        </w:r>
      </w:ins>
      <w:r w:rsidRPr="00EE6742">
        <w:rPr>
          <w:rFonts w:ascii="Courier New" w:hAnsi="Courier New" w:cs="Courier New"/>
          <w:rtl/>
        </w:rPr>
        <w:t>لان وكان من</w:t>
      </w:r>
      <w:del w:id="878" w:author="Transkribus" w:date="2019-12-11T14:30:00Z">
        <w:r w:rsidRPr="009B6BCA">
          <w:rPr>
            <w:rFonts w:ascii="Courier New" w:hAnsi="Courier New" w:cs="Courier New"/>
            <w:rtl/>
          </w:rPr>
          <w:delText xml:space="preserve"> الاكابر المتميزين</w:delText>
        </w:r>
      </w:del>
    </w:p>
    <w:p w:rsidR="00623F08" w:rsidRPr="00EE6742" w:rsidRDefault="00623F08" w:rsidP="00623F08">
      <w:pPr>
        <w:pStyle w:val="NurText"/>
        <w:bidi/>
        <w:rPr>
          <w:rFonts w:ascii="Courier New" w:hAnsi="Courier New" w:cs="Courier New"/>
        </w:rPr>
      </w:pPr>
      <w:ins w:id="879" w:author="Transkribus" w:date="2019-12-11T14:30:00Z">
        <w:r w:rsidRPr="00EE6742">
          <w:rPr>
            <w:rFonts w:ascii="Courier New" w:hAnsi="Courier New" w:cs="Courier New"/>
            <w:rtl/>
          </w:rPr>
          <w:t>الاكار المنبز بن</w:t>
        </w:r>
      </w:ins>
      <w:r w:rsidRPr="00EE6742">
        <w:rPr>
          <w:rFonts w:ascii="Courier New" w:hAnsi="Courier New" w:cs="Courier New"/>
          <w:rtl/>
        </w:rPr>
        <w:t xml:space="preserve"> فى العلوم </w:t>
      </w:r>
      <w:del w:id="880" w:author="Transkribus" w:date="2019-12-11T14:30:00Z">
        <w:r w:rsidRPr="009B6BCA">
          <w:rPr>
            <w:rFonts w:ascii="Courier New" w:hAnsi="Courier New" w:cs="Courier New"/>
            <w:rtl/>
          </w:rPr>
          <w:delText>الحكمية واصول</w:delText>
        </w:r>
      </w:del>
      <w:ins w:id="881" w:author="Transkribus" w:date="2019-12-11T14:30:00Z">
        <w:r w:rsidRPr="00EE6742">
          <w:rPr>
            <w:rFonts w:ascii="Courier New" w:hAnsi="Courier New" w:cs="Courier New"/>
            <w:rtl/>
          </w:rPr>
          <w:t>الحكمبة وأصول</w:t>
        </w:r>
      </w:ins>
      <w:r w:rsidRPr="00EE6742">
        <w:rPr>
          <w:rFonts w:ascii="Courier New" w:hAnsi="Courier New" w:cs="Courier New"/>
          <w:rtl/>
        </w:rPr>
        <w:t xml:space="preserve"> الدين والف</w:t>
      </w:r>
      <w:del w:id="882" w:author="Transkribus" w:date="2019-12-11T14:30:00Z">
        <w:r w:rsidRPr="009B6BCA">
          <w:rPr>
            <w:rFonts w:ascii="Courier New" w:hAnsi="Courier New" w:cs="Courier New"/>
            <w:rtl/>
          </w:rPr>
          <w:delText>ق</w:delText>
        </w:r>
      </w:del>
      <w:ins w:id="883" w:author="Transkribus" w:date="2019-12-11T14:30:00Z">
        <w:r w:rsidRPr="00EE6742">
          <w:rPr>
            <w:rFonts w:ascii="Courier New" w:hAnsi="Courier New" w:cs="Courier New"/>
            <w:rtl/>
          </w:rPr>
          <w:t>ف</w:t>
        </w:r>
      </w:ins>
      <w:r w:rsidRPr="00EE6742">
        <w:rPr>
          <w:rFonts w:ascii="Courier New" w:hAnsi="Courier New" w:cs="Courier New"/>
          <w:rtl/>
        </w:rPr>
        <w:t>ه والعلم الط</w:t>
      </w:r>
      <w:del w:id="884" w:author="Transkribus" w:date="2019-12-11T14:30:00Z">
        <w:r w:rsidRPr="009B6BCA">
          <w:rPr>
            <w:rFonts w:ascii="Courier New" w:hAnsi="Courier New" w:cs="Courier New"/>
            <w:rtl/>
          </w:rPr>
          <w:delText>بيع</w:delText>
        </w:r>
      </w:del>
      <w:ins w:id="885" w:author="Transkribus" w:date="2019-12-11T14:30:00Z">
        <w:r w:rsidRPr="00EE6742">
          <w:rPr>
            <w:rFonts w:ascii="Courier New" w:hAnsi="Courier New" w:cs="Courier New"/>
            <w:rtl/>
          </w:rPr>
          <w:t>س</w:t>
        </w:r>
      </w:ins>
      <w:r w:rsidRPr="00EE6742">
        <w:rPr>
          <w:rFonts w:ascii="Courier New" w:hAnsi="Courier New" w:cs="Courier New"/>
          <w:rtl/>
        </w:rPr>
        <w:t>ى والطب</w:t>
      </w:r>
      <w:del w:id="88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87" w:author="Transkribus" w:date="2019-12-11T14:30:00Z">
        <w:r w:rsidRPr="00EE6742">
          <w:rPr>
            <w:rFonts w:ascii="Courier New" w:hAnsi="Courier New" w:cs="Courier New"/>
            <w:rtl/>
          </w:rPr>
          <w:t xml:space="preserve"> وكان معيا</w:t>
        </w:r>
      </w:ins>
    </w:p>
    <w:p w:rsidR="00623F08" w:rsidRPr="00EE6742" w:rsidRDefault="00623F08" w:rsidP="00623F08">
      <w:pPr>
        <w:pStyle w:val="NurText"/>
        <w:bidi/>
        <w:rPr>
          <w:rFonts w:ascii="Courier New" w:hAnsi="Courier New" w:cs="Courier New"/>
        </w:rPr>
      </w:pPr>
      <w:dir w:val="rtl">
        <w:dir w:val="rtl">
          <w:del w:id="888" w:author="Transkribus" w:date="2019-12-11T14:30:00Z">
            <w:r w:rsidRPr="009B6BCA">
              <w:rPr>
                <w:rFonts w:ascii="Courier New" w:hAnsi="Courier New" w:cs="Courier New"/>
                <w:rtl/>
              </w:rPr>
              <w:delText>وكان مقيما بدمشق وهو فقيه</w:delText>
            </w:r>
          </w:del>
          <w:ins w:id="889" w:author="Transkribus" w:date="2019-12-11T14:30:00Z">
            <w:r w:rsidRPr="00EE6742">
              <w:rPr>
                <w:rFonts w:ascii="Courier New" w:hAnsi="Courier New" w:cs="Courier New"/>
                <w:rtl/>
              </w:rPr>
              <w:t xml:space="preserve"> بد مشق وهوفقمة</w:t>
            </w:r>
          </w:ins>
          <w:r w:rsidRPr="00EE6742">
            <w:rPr>
              <w:rFonts w:ascii="Courier New" w:hAnsi="Courier New" w:cs="Courier New"/>
              <w:rtl/>
            </w:rPr>
            <w:t xml:space="preserve"> فى المدرسة </w:t>
          </w:r>
          <w:del w:id="890" w:author="Transkribus" w:date="2019-12-11T14:30:00Z">
            <w:r w:rsidRPr="009B6BCA">
              <w:rPr>
                <w:rFonts w:ascii="Courier New" w:hAnsi="Courier New" w:cs="Courier New"/>
                <w:rtl/>
              </w:rPr>
              <w:delText>العذراوية داخل</w:delText>
            </w:r>
          </w:del>
          <w:ins w:id="891" w:author="Transkribus" w:date="2019-12-11T14:30:00Z">
            <w:r w:rsidRPr="00EE6742">
              <w:rPr>
                <w:rFonts w:ascii="Courier New" w:hAnsi="Courier New" w:cs="Courier New"/>
                <w:rtl/>
              </w:rPr>
              <w:t>العدر او بةداخل</w:t>
            </w:r>
          </w:ins>
          <w:r w:rsidRPr="00EE6742">
            <w:rPr>
              <w:rFonts w:ascii="Courier New" w:hAnsi="Courier New" w:cs="Courier New"/>
              <w:rtl/>
            </w:rPr>
            <w:t xml:space="preserve"> باب النصر</w:t>
          </w:r>
          <w:del w:id="89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93" w:author="Transkribus" w:date="2019-12-11T14:30:00Z">
            <w:r w:rsidRPr="00EE6742">
              <w:rPr>
                <w:rFonts w:ascii="Courier New" w:hAnsi="Courier New" w:cs="Courier New"/>
                <w:rtl/>
              </w:rPr>
              <w:t xml:space="preserve"> وله خلس المستغلين عليه فى أبو اح</w:t>
            </w:r>
          </w:ins>
          <w:r>
            <w:t>‬</w:t>
          </w:r>
          <w:r>
            <w:t>‬</w:t>
          </w:r>
        </w:dir>
      </w:dir>
    </w:p>
    <w:p w:rsidR="00623F08" w:rsidRPr="009B6BCA" w:rsidRDefault="00623F08" w:rsidP="00623F08">
      <w:pPr>
        <w:pStyle w:val="NurText"/>
        <w:bidi/>
        <w:rPr>
          <w:del w:id="894" w:author="Transkribus" w:date="2019-12-11T14:30:00Z"/>
          <w:rFonts w:ascii="Courier New" w:hAnsi="Courier New" w:cs="Courier New"/>
        </w:rPr>
      </w:pPr>
      <w:dir w:val="rtl">
        <w:dir w:val="rtl">
          <w:del w:id="895" w:author="Transkribus" w:date="2019-12-11T14:30:00Z">
            <w:r w:rsidRPr="009B6BCA">
              <w:rPr>
                <w:rFonts w:ascii="Courier New" w:hAnsi="Courier New" w:cs="Courier New"/>
                <w:rtl/>
              </w:rPr>
              <w:delText>وله مجلس للمشتغلين</w:delText>
            </w:r>
          </w:del>
          <w:ins w:id="896" w:author="Transkribus" w:date="2019-12-11T14:30:00Z">
            <w:r w:rsidRPr="00EE6742">
              <w:rPr>
                <w:rFonts w:ascii="Courier New" w:hAnsi="Courier New" w:cs="Courier New"/>
                <w:rtl/>
              </w:rPr>
              <w:t>العلوم والطب وفرأت</w:t>
            </w:r>
          </w:ins>
          <w:r w:rsidRPr="00EE6742">
            <w:rPr>
              <w:rFonts w:ascii="Courier New" w:hAnsi="Courier New" w:cs="Courier New"/>
              <w:rtl/>
            </w:rPr>
            <w:t xml:space="preserve"> عليه </w:t>
          </w:r>
          <w:del w:id="897" w:author="Transkribus" w:date="2019-12-11T14:30:00Z">
            <w:r w:rsidRPr="009B6BCA">
              <w:rPr>
                <w:rFonts w:ascii="Courier New" w:hAnsi="Courier New" w:cs="Courier New"/>
                <w:rtl/>
              </w:rPr>
              <w:delText>فى انواع</w:delText>
            </w:r>
          </w:del>
          <w:ins w:id="898" w:author="Transkribus" w:date="2019-12-11T14:30:00Z">
            <w:r w:rsidRPr="00EE6742">
              <w:rPr>
                <w:rFonts w:ascii="Courier New" w:hAnsi="Courier New" w:cs="Courier New"/>
                <w:rtl/>
              </w:rPr>
              <w:t>شيامن</w:t>
            </w:r>
          </w:ins>
          <w:r w:rsidRPr="00EE6742">
            <w:rPr>
              <w:rFonts w:ascii="Courier New" w:hAnsi="Courier New" w:cs="Courier New"/>
              <w:rtl/>
            </w:rPr>
            <w:t xml:space="preserve"> العلوم </w:t>
          </w:r>
          <w:del w:id="899" w:author="Transkribus" w:date="2019-12-11T14:30:00Z">
            <w:r w:rsidRPr="009B6BCA">
              <w:rPr>
                <w:rFonts w:ascii="Courier New" w:hAnsi="Courier New" w:cs="Courier New"/>
                <w:rtl/>
              </w:rPr>
              <w:delText>والطب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900" w:author="Transkribus" w:date="2019-12-11T14:30:00Z"/>
          <w:rFonts w:ascii="Courier New" w:hAnsi="Courier New" w:cs="Courier New"/>
        </w:rPr>
      </w:pPr>
      <w:dir w:val="rtl">
        <w:dir w:val="rtl">
          <w:del w:id="901" w:author="Transkribus" w:date="2019-12-11T14:30:00Z">
            <w:r w:rsidRPr="009B6BCA">
              <w:rPr>
                <w:rFonts w:ascii="Courier New" w:hAnsi="Courier New" w:cs="Courier New"/>
                <w:rtl/>
              </w:rPr>
              <w:delText>وقرات عليه شيئا من العلوم الحكمية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del w:id="902" w:author="Transkribus" w:date="2019-12-11T14:30:00Z">
            <w:r w:rsidRPr="009B6BCA">
              <w:rPr>
                <w:rFonts w:ascii="Courier New" w:hAnsi="Courier New" w:cs="Courier New"/>
                <w:rtl/>
              </w:rPr>
              <w:delText>وكان فصيح اللسان</w:delText>
            </w:r>
          </w:del>
          <w:ins w:id="903" w:author="Transkribus" w:date="2019-12-11T14:30:00Z">
            <w:r w:rsidRPr="00EE6742">
              <w:rPr>
                <w:rFonts w:ascii="Courier New" w:hAnsi="Courier New" w:cs="Courier New"/>
                <w:rtl/>
              </w:rPr>
              <w:t>الحكممبة وكمان قصيح السان</w:t>
            </w:r>
          </w:ins>
          <w:r w:rsidRPr="00EE6742">
            <w:rPr>
              <w:rFonts w:ascii="Courier New" w:hAnsi="Courier New" w:cs="Courier New"/>
              <w:rtl/>
            </w:rPr>
            <w:t xml:space="preserve"> قوى </w:t>
          </w:r>
          <w:del w:id="904" w:author="Transkribus" w:date="2019-12-11T14:30:00Z">
            <w:r w:rsidRPr="009B6BCA">
              <w:rPr>
                <w:rFonts w:ascii="Courier New" w:hAnsi="Courier New" w:cs="Courier New"/>
                <w:rtl/>
              </w:rPr>
              <w:delText>الذكاء كثير الاشتغال والمطالعة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05" w:author="Transkribus" w:date="2019-12-11T14:30:00Z">
            <w:r w:rsidRPr="00EE6742">
              <w:rPr>
                <w:rFonts w:ascii="Courier New" w:hAnsi="Courier New" w:cs="Courier New"/>
                <w:rtl/>
              </w:rPr>
              <w:t>الذكماء كشر</w:t>
            </w:r>
          </w:ins>
          <w:r>
            <w:t>‬</w:t>
          </w:r>
          <w:r>
            <w:t>‬</w:t>
          </w:r>
        </w:dir>
      </w:dir>
    </w:p>
    <w:p w:rsidR="00623F08" w:rsidRPr="009B6BCA" w:rsidRDefault="00623F08" w:rsidP="00623F08">
      <w:pPr>
        <w:pStyle w:val="NurText"/>
        <w:bidi/>
        <w:rPr>
          <w:del w:id="906" w:author="Transkribus" w:date="2019-12-11T14:30:00Z"/>
          <w:rFonts w:ascii="Courier New" w:hAnsi="Courier New" w:cs="Courier New"/>
        </w:rPr>
      </w:pPr>
      <w:dir w:val="rtl">
        <w:dir w:val="rtl">
          <w:del w:id="907" w:author="Transkribus" w:date="2019-12-11T14:30:00Z">
            <w:r w:rsidRPr="009B6BCA">
              <w:rPr>
                <w:rFonts w:ascii="Courier New" w:hAnsi="Courier New" w:cs="Courier New"/>
                <w:rtl/>
              </w:rPr>
              <w:delText>واستخدم قاضيا فى مدينة بعلبك وبقى بها مديدة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ins w:id="908" w:author="Transkribus" w:date="2019-12-11T14:30:00Z"/>
          <w:rFonts w:ascii="Courier New" w:hAnsi="Courier New" w:cs="Courier New"/>
        </w:rPr>
      </w:pPr>
      <w:dir w:val="rtl">
        <w:dir w:val="rtl">
          <w:del w:id="909" w:author="Transkribus" w:date="2019-12-11T14:30:00Z">
            <w:r w:rsidRPr="009B6BCA">
              <w:rPr>
                <w:rFonts w:ascii="Courier New" w:hAnsi="Courier New" w:cs="Courier New"/>
                <w:rtl/>
              </w:rPr>
              <w:delText>وكان صديقا للصاحب امين</w:delText>
            </w:r>
          </w:del>
          <w:ins w:id="910" w:author="Transkribus" w:date="2019-12-11T14:30:00Z">
            <w:r w:rsidRPr="00EE6742">
              <w:rPr>
                <w:rFonts w:ascii="Courier New" w:hAnsi="Courier New" w:cs="Courier New"/>
                <w:rtl/>
              </w:rPr>
              <w:t>الاشتغال والطالعة واستحدم ثاسيا فى مذية بعليل ويق بهامديده وكمان صدفة الصاحب</w:t>
            </w:r>
          </w:ins>
          <w:r>
            <w:t>‬</w:t>
          </w:r>
          <w:r>
            <w:t>‬</w:t>
          </w:r>
        </w:dir>
      </w:dir>
    </w:p>
    <w:p w:rsidR="00623F08" w:rsidRPr="009B6BCA" w:rsidRDefault="00623F08" w:rsidP="00623F08">
      <w:pPr>
        <w:pStyle w:val="NurText"/>
        <w:bidi/>
        <w:rPr>
          <w:del w:id="911" w:author="Transkribus" w:date="2019-12-11T14:30:00Z"/>
          <w:rFonts w:ascii="Courier New" w:hAnsi="Courier New" w:cs="Courier New"/>
        </w:rPr>
      </w:pPr>
      <w:ins w:id="912" w:author="Transkribus" w:date="2019-12-11T14:30:00Z">
        <w:r w:rsidRPr="00EE6742">
          <w:rPr>
            <w:rFonts w:ascii="Courier New" w:hAnsi="Courier New" w:cs="Courier New"/>
            <w:rtl/>
          </w:rPr>
          <w:t>أمين</w:t>
        </w:r>
      </w:ins>
      <w:r w:rsidRPr="00EE6742">
        <w:rPr>
          <w:rFonts w:ascii="Courier New" w:hAnsi="Courier New" w:cs="Courier New"/>
          <w:rtl/>
        </w:rPr>
        <w:t xml:space="preserve"> الدولة </w:t>
      </w:r>
      <w:del w:id="913" w:author="Transkribus" w:date="2019-12-11T14:30:00Z">
        <w:r w:rsidRPr="009B6BCA">
          <w:rPr>
            <w:rFonts w:ascii="Courier New" w:hAnsi="Courier New" w:cs="Courier New"/>
            <w:rtl/>
          </w:rPr>
          <w:delText>وبينهما عشرة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23F08" w:rsidRPr="00EE6742" w:rsidRDefault="00623F08" w:rsidP="00623F08">
      <w:pPr>
        <w:pStyle w:val="NurText"/>
        <w:bidi/>
        <w:rPr>
          <w:ins w:id="914" w:author="Transkribus" w:date="2019-12-11T14:30:00Z"/>
          <w:rFonts w:ascii="Courier New" w:hAnsi="Courier New" w:cs="Courier New"/>
        </w:rPr>
      </w:pPr>
      <w:dir w:val="rtl">
        <w:dir w:val="rtl">
          <w:del w:id="915" w:author="Transkribus" w:date="2019-12-11T14:30:00Z">
            <w:r w:rsidRPr="009B6BCA">
              <w:rPr>
                <w:rFonts w:ascii="Courier New" w:hAnsi="Courier New" w:cs="Courier New"/>
                <w:rtl/>
              </w:rPr>
              <w:delText>ولما تملك</w:delText>
            </w:r>
          </w:del>
          <w:ins w:id="916" w:author="Transkribus" w:date="2019-12-11T14:30:00Z">
            <w:r w:rsidRPr="00EE6742">
              <w:rPr>
                <w:rFonts w:ascii="Courier New" w:hAnsi="Courier New" w:cs="Courier New"/>
                <w:rtl/>
              </w:rPr>
              <w:t>ويمنهماعسره وما ثملك</w:t>
            </w:r>
          </w:ins>
          <w:r w:rsidRPr="00EE6742">
            <w:rPr>
              <w:rFonts w:ascii="Courier New" w:hAnsi="Courier New" w:cs="Courier New"/>
              <w:rtl/>
            </w:rPr>
            <w:t xml:space="preserve"> السلطان الملك الصالح عماد الدين </w:t>
          </w:r>
          <w:del w:id="917" w:author="Transkribus" w:date="2019-12-11T14:30:00Z">
            <w:r w:rsidRPr="009B6BCA">
              <w:rPr>
                <w:rFonts w:ascii="Courier New" w:hAnsi="Courier New" w:cs="Courier New"/>
                <w:rtl/>
              </w:rPr>
              <w:delText>اسماعيل دمشق وتوفى قاضى</w:delText>
            </w:r>
          </w:del>
          <w:ins w:id="918" w:author="Transkribus" w:date="2019-12-11T14:30:00Z">
            <w:r w:rsidRPr="00EE6742">
              <w:rPr>
                <w:rFonts w:ascii="Courier New" w:hAnsi="Courier New" w:cs="Courier New"/>
                <w:rtl/>
              </w:rPr>
              <w:t>اسمعيل ديسق ويوى</w:t>
            </w:r>
          </w:ins>
          <w:r>
            <w:t>‬</w:t>
          </w:r>
          <w:r>
            <w:t>‬</w:t>
          </w:r>
        </w:dir>
      </w:dir>
    </w:p>
    <w:p w:rsidR="00623F08" w:rsidRPr="00EE6742" w:rsidRDefault="00623F08" w:rsidP="00623F08">
      <w:pPr>
        <w:pStyle w:val="NurText"/>
        <w:bidi/>
        <w:rPr>
          <w:ins w:id="919" w:author="Transkribus" w:date="2019-12-11T14:30:00Z"/>
          <w:rFonts w:ascii="Courier New" w:hAnsi="Courier New" w:cs="Courier New"/>
        </w:rPr>
      </w:pPr>
      <w:ins w:id="920" w:author="Transkribus" w:date="2019-12-11T14:30:00Z">
        <w:r w:rsidRPr="00EE6742">
          <w:rPr>
            <w:rFonts w:ascii="Courier New" w:hAnsi="Courier New" w:cs="Courier New"/>
            <w:rtl/>
          </w:rPr>
          <w:t>قاضسى</w:t>
        </w:r>
      </w:ins>
      <w:r w:rsidRPr="00EE6742">
        <w:rPr>
          <w:rFonts w:ascii="Courier New" w:hAnsi="Courier New" w:cs="Courier New"/>
          <w:rtl/>
        </w:rPr>
        <w:t xml:space="preserve"> القضاة شمس الدين </w:t>
      </w:r>
      <w:del w:id="921" w:author="Transkribus" w:date="2019-12-11T14:30:00Z">
        <w:r w:rsidRPr="009B6BCA">
          <w:rPr>
            <w:rFonts w:ascii="Courier New" w:hAnsi="Courier New" w:cs="Courier New"/>
            <w:rtl/>
          </w:rPr>
          <w:delText>الخوبى رحمه</w:delText>
        </w:r>
      </w:del>
      <w:ins w:id="922" w:author="Transkribus" w:date="2019-12-11T14:30:00Z">
        <w:r w:rsidRPr="00EE6742">
          <w:rPr>
            <w:rFonts w:ascii="Courier New" w:hAnsi="Courier New" w:cs="Courier New"/>
            <w:rtl/>
          </w:rPr>
          <w:t>الخوى رجمه</w:t>
        </w:r>
      </w:ins>
      <w:r w:rsidRPr="00EE6742">
        <w:rPr>
          <w:rFonts w:ascii="Courier New" w:hAnsi="Courier New" w:cs="Courier New"/>
          <w:rtl/>
        </w:rPr>
        <w:t xml:space="preserve"> الله </w:t>
      </w:r>
      <w:del w:id="923" w:author="Transkribus" w:date="2019-12-11T14:30:00Z">
        <w:r w:rsidRPr="009B6BCA">
          <w:rPr>
            <w:rFonts w:ascii="Courier New" w:hAnsi="Courier New" w:cs="Courier New"/>
            <w:rtl/>
          </w:rPr>
          <w:delText>فا</w:delText>
        </w:r>
      </w:del>
      <w:ins w:id="924" w:author="Transkribus" w:date="2019-12-11T14:30:00Z">
        <w:r w:rsidRPr="00EE6742">
          <w:rPr>
            <w:rFonts w:ascii="Courier New" w:hAnsi="Courier New" w:cs="Courier New"/>
            <w:rtl/>
          </w:rPr>
          <w:t>أ</w:t>
        </w:r>
      </w:ins>
      <w:r w:rsidRPr="00EE6742">
        <w:rPr>
          <w:rFonts w:ascii="Courier New" w:hAnsi="Courier New" w:cs="Courier New"/>
          <w:rtl/>
        </w:rPr>
        <w:t xml:space="preserve">شار الصاحب </w:t>
      </w:r>
      <w:del w:id="925" w:author="Transkribus" w:date="2019-12-11T14:30:00Z">
        <w:r w:rsidRPr="009B6BCA">
          <w:rPr>
            <w:rFonts w:ascii="Courier New" w:hAnsi="Courier New" w:cs="Courier New"/>
            <w:rtl/>
          </w:rPr>
          <w:delText>ا</w:delText>
        </w:r>
      </w:del>
      <w:ins w:id="926" w:author="Transkribus" w:date="2019-12-11T14:30:00Z">
        <w:r w:rsidRPr="00EE6742">
          <w:rPr>
            <w:rFonts w:ascii="Courier New" w:hAnsi="Courier New" w:cs="Courier New"/>
            <w:rtl/>
          </w:rPr>
          <w:t>أ</w:t>
        </w:r>
      </w:ins>
      <w:r w:rsidRPr="00EE6742">
        <w:rPr>
          <w:rFonts w:ascii="Courier New" w:hAnsi="Courier New" w:cs="Courier New"/>
          <w:rtl/>
        </w:rPr>
        <w:t xml:space="preserve">مين الدولة </w:t>
      </w:r>
      <w:del w:id="927" w:author="Transkribus" w:date="2019-12-11T14:30:00Z">
        <w:r w:rsidRPr="009B6BCA">
          <w:rPr>
            <w:rFonts w:ascii="Courier New" w:hAnsi="Courier New" w:cs="Courier New"/>
            <w:rtl/>
          </w:rPr>
          <w:delText xml:space="preserve">ان يجعل موضعه فولاه </w:delText>
        </w:r>
      </w:del>
      <w:ins w:id="928" w:author="Transkribus" w:date="2019-12-11T14:30:00Z">
        <w:r w:rsidRPr="00EE6742">
          <w:rPr>
            <w:rFonts w:ascii="Courier New" w:hAnsi="Courier New" w:cs="Courier New"/>
            <w:rtl/>
          </w:rPr>
          <w:t>بابن جعل موشيفه فولام</w:t>
        </w:r>
      </w:ins>
    </w:p>
    <w:p w:rsidR="00623F08" w:rsidRPr="00EE6742" w:rsidRDefault="00623F08" w:rsidP="00623F08">
      <w:pPr>
        <w:pStyle w:val="NurText"/>
        <w:bidi/>
        <w:rPr>
          <w:ins w:id="929" w:author="Transkribus" w:date="2019-12-11T14:30:00Z"/>
          <w:rFonts w:ascii="Courier New" w:hAnsi="Courier New" w:cs="Courier New"/>
        </w:rPr>
      </w:pPr>
      <w:r w:rsidRPr="00EE6742">
        <w:rPr>
          <w:rFonts w:ascii="Courier New" w:hAnsi="Courier New" w:cs="Courier New"/>
          <w:rtl/>
        </w:rPr>
        <w:t xml:space="preserve">السلطان </w:t>
      </w:r>
      <w:del w:id="930" w:author="Transkribus" w:date="2019-12-11T14:30:00Z">
        <w:r w:rsidRPr="009B6BCA">
          <w:rPr>
            <w:rFonts w:ascii="Courier New" w:hAnsi="Courier New" w:cs="Courier New"/>
            <w:rtl/>
          </w:rPr>
          <w:delText>وصار قاضى القضاة بدمشق وارتفعت</w:delText>
        </w:r>
      </w:del>
      <w:ins w:id="931" w:author="Transkribus" w:date="2019-12-11T14:30:00Z">
        <w:r w:rsidRPr="00EE6742">
          <w:rPr>
            <w:rFonts w:ascii="Courier New" w:hAnsi="Courier New" w:cs="Courier New"/>
            <w:rtl/>
          </w:rPr>
          <w:t>وصارقاضى الفضائيبدمشق وارتفعف</w:t>
        </w:r>
      </w:ins>
      <w:r w:rsidRPr="00EE6742">
        <w:rPr>
          <w:rFonts w:ascii="Courier New" w:hAnsi="Courier New" w:cs="Courier New"/>
          <w:rtl/>
        </w:rPr>
        <w:t xml:space="preserve"> منزلته واثرى و</w:t>
      </w:r>
      <w:del w:id="932" w:author="Transkribus" w:date="2019-12-11T14:30:00Z">
        <w:r w:rsidRPr="009B6BCA">
          <w:rPr>
            <w:rFonts w:ascii="Courier New" w:hAnsi="Courier New" w:cs="Courier New"/>
            <w:rtl/>
          </w:rPr>
          <w:delText>ب</w:delText>
        </w:r>
      </w:del>
      <w:ins w:id="933" w:author="Transkribus" w:date="2019-12-11T14:30:00Z">
        <w:r w:rsidRPr="00EE6742">
          <w:rPr>
            <w:rFonts w:ascii="Courier New" w:hAnsi="Courier New" w:cs="Courier New"/>
            <w:rtl/>
          </w:rPr>
          <w:t>ي</w:t>
        </w:r>
      </w:ins>
      <w:r w:rsidRPr="00EE6742">
        <w:rPr>
          <w:rFonts w:ascii="Courier New" w:hAnsi="Courier New" w:cs="Courier New"/>
          <w:rtl/>
        </w:rPr>
        <w:t>ق</w:t>
      </w:r>
      <w:del w:id="934" w:author="Transkribus" w:date="2019-12-11T14:30:00Z">
        <w:r w:rsidRPr="009B6BCA">
          <w:rPr>
            <w:rFonts w:ascii="Courier New" w:hAnsi="Courier New" w:cs="Courier New"/>
            <w:rtl/>
          </w:rPr>
          <w:delText>ى</w:delText>
        </w:r>
      </w:del>
      <w:r w:rsidRPr="00EE6742">
        <w:rPr>
          <w:rFonts w:ascii="Courier New" w:hAnsi="Courier New" w:cs="Courier New"/>
          <w:rtl/>
        </w:rPr>
        <w:t xml:space="preserve"> كذلك </w:t>
      </w:r>
      <w:del w:id="935" w:author="Transkribus" w:date="2019-12-11T14:30:00Z">
        <w:r w:rsidRPr="009B6BCA">
          <w:rPr>
            <w:rFonts w:ascii="Courier New" w:hAnsi="Courier New" w:cs="Courier New"/>
            <w:rtl/>
          </w:rPr>
          <w:delText xml:space="preserve">مدة وكان كثير </w:delText>
        </w:r>
      </w:del>
      <w:ins w:id="936" w:author="Transkribus" w:date="2019-12-11T14:30:00Z">
        <w:r w:rsidRPr="00EE6742">
          <w:rPr>
            <w:rFonts w:ascii="Courier New" w:hAnsi="Courier New" w:cs="Courier New"/>
            <w:rtl/>
          </w:rPr>
          <w:t>مذة وكمان كشير</w:t>
        </w:r>
      </w:ins>
    </w:p>
    <w:p w:rsidR="00623F08" w:rsidRPr="00EE6742" w:rsidRDefault="00623F08" w:rsidP="00623F08">
      <w:pPr>
        <w:pStyle w:val="NurText"/>
        <w:bidi/>
        <w:rPr>
          <w:rFonts w:ascii="Courier New" w:hAnsi="Courier New" w:cs="Courier New"/>
        </w:rPr>
      </w:pPr>
      <w:r w:rsidRPr="00EE6742">
        <w:rPr>
          <w:rFonts w:ascii="Courier New" w:hAnsi="Courier New" w:cs="Courier New"/>
          <w:rtl/>
        </w:rPr>
        <w:t xml:space="preserve">من الناس </w:t>
      </w:r>
      <w:del w:id="937" w:author="Transkribus" w:date="2019-12-11T14:30:00Z">
        <w:r w:rsidRPr="009B6BCA">
          <w:rPr>
            <w:rFonts w:ascii="Courier New" w:hAnsi="Courier New" w:cs="Courier New"/>
            <w:rtl/>
          </w:rPr>
          <w:delText>يت</w:delText>
        </w:r>
      </w:del>
      <w:ins w:id="938" w:author="Transkribus" w:date="2019-12-11T14:30:00Z">
        <w:r w:rsidRPr="00EE6742">
          <w:rPr>
            <w:rFonts w:ascii="Courier New" w:hAnsi="Courier New" w:cs="Courier New"/>
            <w:rtl/>
          </w:rPr>
          <w:t>بنط</w:t>
        </w:r>
      </w:ins>
      <w:r w:rsidRPr="00EE6742">
        <w:rPr>
          <w:rFonts w:ascii="Courier New" w:hAnsi="Courier New" w:cs="Courier New"/>
          <w:rtl/>
        </w:rPr>
        <w:t xml:space="preserve">ظلمون منه ويشكون </w:t>
      </w:r>
      <w:del w:id="939" w:author="Transkribus" w:date="2019-12-11T14:30:00Z">
        <w:r w:rsidRPr="009B6BCA">
          <w:rPr>
            <w:rFonts w:ascii="Courier New" w:hAnsi="Courier New" w:cs="Courier New"/>
            <w:rtl/>
          </w:rPr>
          <w:delText>سيرته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40" w:author="Transkribus" w:date="2019-12-11T14:30:00Z">
        <w:r w:rsidRPr="00EE6742">
          <w:rPr>
            <w:rFonts w:ascii="Courier New" w:hAnsi="Courier New" w:cs="Courier New"/>
            <w:rtl/>
          </w:rPr>
          <w:t>شيريه وبالجلة بان الحال ثادى بص الى أبن قيس عليسه</w:t>
        </w:r>
      </w:ins>
    </w:p>
    <w:p w:rsidR="00623F08" w:rsidRPr="009B6BCA" w:rsidRDefault="00623F08" w:rsidP="00623F08">
      <w:pPr>
        <w:pStyle w:val="NurText"/>
        <w:bidi/>
        <w:rPr>
          <w:del w:id="941" w:author="Transkribus" w:date="2019-12-11T14:30:00Z"/>
          <w:rFonts w:ascii="Courier New" w:hAnsi="Courier New" w:cs="Courier New"/>
        </w:rPr>
      </w:pPr>
      <w:dir w:val="rtl">
        <w:dir w:val="rtl">
          <w:del w:id="942" w:author="Transkribus" w:date="2019-12-11T14:30:00Z">
            <w:r w:rsidRPr="009B6BCA">
              <w:rPr>
                <w:rFonts w:ascii="Courier New" w:hAnsi="Courier New" w:cs="Courier New"/>
                <w:rtl/>
              </w:rPr>
              <w:delText>وبالجملة فان الحال تادى به الى ان قبض عليه وقتل رحمه الله فى ايام</w:delText>
            </w:r>
          </w:del>
          <w:ins w:id="943" w:author="Transkribus" w:date="2019-12-11T14:30:00Z">
            <w:r w:rsidRPr="00EE6742">
              <w:rPr>
                <w:rFonts w:ascii="Courier New" w:hAnsi="Courier New" w:cs="Courier New"/>
                <w:rtl/>
              </w:rPr>
              <w:t>وفقل رجمه الله فى أيام</w:t>
            </w:r>
          </w:ins>
          <w:r w:rsidRPr="00EE6742">
            <w:rPr>
              <w:rFonts w:ascii="Courier New" w:hAnsi="Courier New" w:cs="Courier New"/>
              <w:rtl/>
            </w:rPr>
            <w:t xml:space="preserve"> الملك الصالح اسم</w:t>
          </w:r>
          <w:del w:id="944" w:author="Transkribus" w:date="2019-12-11T14:30:00Z">
            <w:r w:rsidRPr="009B6BCA">
              <w:rPr>
                <w:rFonts w:ascii="Courier New" w:hAnsi="Courier New" w:cs="Courier New"/>
                <w:rtl/>
              </w:rPr>
              <w:delText>ا</w:delText>
            </w:r>
          </w:del>
          <w:r w:rsidRPr="00EE6742">
            <w:rPr>
              <w:rFonts w:ascii="Courier New" w:hAnsi="Courier New" w:cs="Courier New"/>
              <w:rtl/>
            </w:rPr>
            <w:t xml:space="preserve">عيل </w:t>
          </w:r>
          <w:del w:id="94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ins w:id="946" w:author="Transkribus" w:date="2019-12-11T14:30:00Z"/>
          <w:rFonts w:ascii="Courier New" w:hAnsi="Courier New" w:cs="Courier New"/>
        </w:rPr>
      </w:pPr>
      <w:dir w:val="rtl">
        <w:dir w:val="rtl">
          <w:r w:rsidRPr="00EE6742">
            <w:rPr>
              <w:rFonts w:ascii="Courier New" w:hAnsi="Courier New" w:cs="Courier New"/>
              <w:rtl/>
            </w:rPr>
            <w:t xml:space="preserve">وكان </w:t>
          </w:r>
          <w:del w:id="947" w:author="Transkribus" w:date="2019-12-11T14:30:00Z">
            <w:r w:rsidRPr="009B6BCA">
              <w:rPr>
                <w:rFonts w:ascii="Courier New" w:hAnsi="Courier New" w:cs="Courier New"/>
                <w:rtl/>
              </w:rPr>
              <w:delText>قد وقع</w:delText>
            </w:r>
          </w:del>
          <w:ins w:id="948" w:author="Transkribus" w:date="2019-12-11T14:30:00Z">
            <w:r w:rsidRPr="00EE6742">
              <w:rPr>
                <w:rFonts w:ascii="Courier New" w:hAnsi="Courier New" w:cs="Courier New"/>
                <w:rtl/>
              </w:rPr>
              <w:t>قدوقم</w:t>
            </w:r>
          </w:ins>
          <w:r w:rsidRPr="00EE6742">
            <w:rPr>
              <w:rFonts w:ascii="Courier New" w:hAnsi="Courier New" w:cs="Courier New"/>
              <w:rtl/>
            </w:rPr>
            <w:t xml:space="preserve"> بين القاضى رفيع الدين وبين الوزير</w:t>
          </w:r>
          <w:del w:id="949" w:author="Transkribus" w:date="2019-12-11T14:30:00Z">
            <w:r w:rsidRPr="009B6BCA">
              <w:rPr>
                <w:rFonts w:ascii="Courier New" w:hAnsi="Courier New" w:cs="Courier New"/>
                <w:rtl/>
              </w:rPr>
              <w:delText xml:space="preserve"> ا</w:delText>
            </w:r>
          </w:del>
          <w:r>
            <w:t>‬</w:t>
          </w:r>
          <w:r>
            <w:t>‬</w:t>
          </w:r>
        </w:dir>
      </w:dir>
    </w:p>
    <w:p w:rsidR="00623F08" w:rsidRPr="00EE6742" w:rsidRDefault="00623F08" w:rsidP="00623F08">
      <w:pPr>
        <w:pStyle w:val="NurText"/>
        <w:bidi/>
        <w:rPr>
          <w:rFonts w:ascii="Courier New" w:hAnsi="Courier New" w:cs="Courier New"/>
        </w:rPr>
      </w:pPr>
      <w:ins w:id="950" w:author="Transkribus" w:date="2019-12-11T14:30:00Z">
        <w:r w:rsidRPr="00EE6742">
          <w:rPr>
            <w:rFonts w:ascii="Courier New" w:hAnsi="Courier New" w:cs="Courier New"/>
            <w:rtl/>
          </w:rPr>
          <w:t>أ</w:t>
        </w:r>
      </w:ins>
      <w:r w:rsidRPr="00EE6742">
        <w:rPr>
          <w:rFonts w:ascii="Courier New" w:hAnsi="Courier New" w:cs="Courier New"/>
          <w:rtl/>
        </w:rPr>
        <w:t xml:space="preserve">مين الدولة </w:t>
      </w:r>
      <w:del w:id="951" w:author="Transkribus" w:date="2019-12-11T14:30:00Z">
        <w:r w:rsidRPr="009B6BCA">
          <w:rPr>
            <w:rFonts w:ascii="Courier New" w:hAnsi="Courier New" w:cs="Courier New"/>
            <w:rtl/>
          </w:rPr>
          <w:delText>فبعثوه تحت</w:delText>
        </w:r>
      </w:del>
      <w:ins w:id="952" w:author="Transkribus" w:date="2019-12-11T14:30:00Z">
        <w:r w:rsidRPr="00EE6742">
          <w:rPr>
            <w:rFonts w:ascii="Courier New" w:hAnsi="Courier New" w:cs="Courier New"/>
            <w:rtl/>
          </w:rPr>
          <w:t>يعيوة حب</w:t>
        </w:r>
      </w:ins>
      <w:r w:rsidRPr="00EE6742">
        <w:rPr>
          <w:rFonts w:ascii="Courier New" w:hAnsi="Courier New" w:cs="Courier New"/>
          <w:rtl/>
        </w:rPr>
        <w:t xml:space="preserve"> الحوطة مع رجال عوامله الى </w:t>
      </w:r>
      <w:del w:id="953" w:author="Transkribus" w:date="2019-12-11T14:30:00Z">
        <w:r w:rsidRPr="009B6BCA">
          <w:rPr>
            <w:rFonts w:ascii="Courier New" w:hAnsi="Courier New" w:cs="Courier New"/>
            <w:rtl/>
          </w:rPr>
          <w:delText>قريب بعلبك فى موضع فيه هوة عظيمة لا يعرف لها قعر يقال لها مغارة افقه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54" w:author="Transkribus" w:date="2019-12-11T14:30:00Z">
        <w:r w:rsidRPr="00EE6742">
          <w:rPr>
            <w:rFonts w:ascii="Courier New" w:hAnsi="Courier New" w:cs="Courier New"/>
            <w:rtl/>
          </w:rPr>
          <w:t>عريب بعليلك فى موضيع فيه هوم عنليمة</w:t>
        </w:r>
      </w:ins>
    </w:p>
    <w:p w:rsidR="00623F08" w:rsidRPr="00EE6742" w:rsidRDefault="00623F08" w:rsidP="00623F08">
      <w:pPr>
        <w:pStyle w:val="NurText"/>
        <w:bidi/>
        <w:rPr>
          <w:ins w:id="955" w:author="Transkribus" w:date="2019-12-11T14:30:00Z"/>
          <w:rFonts w:ascii="Courier New" w:hAnsi="Courier New" w:cs="Courier New"/>
        </w:rPr>
      </w:pPr>
      <w:dir w:val="rtl">
        <w:dir w:val="rtl">
          <w:del w:id="956" w:author="Transkribus" w:date="2019-12-11T14:30:00Z">
            <w:r w:rsidRPr="009B6BCA">
              <w:rPr>
                <w:rFonts w:ascii="Courier New" w:hAnsi="Courier New" w:cs="Courier New"/>
                <w:rtl/>
              </w:rPr>
              <w:delText>وكانوا امروهم بما يفعلونه به</w:delText>
            </w:r>
          </w:del>
          <w:ins w:id="957" w:author="Transkribus" w:date="2019-12-11T14:30:00Z">
            <w:r w:rsidRPr="00EE6742">
              <w:rPr>
                <w:rFonts w:ascii="Courier New" w:hAnsi="Courier New" w:cs="Courier New"/>
                <w:rtl/>
              </w:rPr>
              <w:t>رمعرف لها قعر يقال الهامغارة القه وكابواامروهم ثمايفعلونة ه</w:t>
            </w:r>
          </w:ins>
          <w:r w:rsidRPr="00EE6742">
            <w:rPr>
              <w:rFonts w:ascii="Courier New" w:hAnsi="Courier New" w:cs="Courier New"/>
              <w:rtl/>
            </w:rPr>
            <w:t xml:space="preserve"> فكتفوه ثم </w:t>
          </w:r>
          <w:del w:id="958" w:author="Transkribus" w:date="2019-12-11T14:30:00Z">
            <w:r w:rsidRPr="009B6BCA">
              <w:rPr>
                <w:rFonts w:ascii="Courier New" w:hAnsi="Courier New" w:cs="Courier New"/>
                <w:rtl/>
              </w:rPr>
              <w:delText>دفعوه</w:delText>
            </w:r>
          </w:del>
          <w:ins w:id="959" w:author="Transkribus" w:date="2019-12-11T14:30:00Z">
            <w:r w:rsidRPr="00EE6742">
              <w:rPr>
                <w:rFonts w:ascii="Courier New" w:hAnsi="Courier New" w:cs="Courier New"/>
                <w:rtl/>
              </w:rPr>
              <w:t>ذفدوة</w:t>
            </w:r>
          </w:ins>
          <w:r w:rsidRPr="00EE6742">
            <w:rPr>
              <w:rFonts w:ascii="Courier New" w:hAnsi="Courier New" w:cs="Courier New"/>
              <w:rtl/>
            </w:rPr>
            <w:t xml:space="preserve"> فى</w:t>
          </w:r>
          <w:r>
            <w:t>‬</w:t>
          </w:r>
          <w:r>
            <w:t>‬</w:t>
          </w:r>
        </w:dir>
      </w:dir>
    </w:p>
    <w:p w:rsidR="00623F08" w:rsidRPr="00EE6742" w:rsidRDefault="00623F08" w:rsidP="00623F08">
      <w:pPr>
        <w:pStyle w:val="NurText"/>
        <w:bidi/>
        <w:rPr>
          <w:ins w:id="960" w:author="Transkribus" w:date="2019-12-11T14:30:00Z"/>
          <w:rFonts w:ascii="Courier New" w:hAnsi="Courier New" w:cs="Courier New"/>
        </w:rPr>
      </w:pPr>
      <w:ins w:id="961" w:author="Transkribus" w:date="2019-12-11T14:30:00Z">
        <w:r w:rsidRPr="00EE6742">
          <w:rPr>
            <w:rFonts w:ascii="Courier New" w:hAnsi="Courier New" w:cs="Courier New"/>
            <w:rtl/>
          </w:rPr>
          <w:t>١٧٢</w:t>
        </w:r>
      </w:ins>
    </w:p>
    <w:p w:rsidR="00623F08" w:rsidRPr="00EE6742" w:rsidRDefault="00623F08" w:rsidP="00623F08">
      <w:pPr>
        <w:pStyle w:val="NurText"/>
        <w:bidi/>
        <w:rPr>
          <w:rFonts w:ascii="Courier New" w:hAnsi="Courier New" w:cs="Courier New"/>
        </w:rPr>
      </w:pPr>
      <w:r w:rsidRPr="00EE6742">
        <w:rPr>
          <w:rFonts w:ascii="Courier New" w:hAnsi="Courier New" w:cs="Courier New"/>
          <w:rtl/>
        </w:rPr>
        <w:t>وسطها</w:t>
      </w:r>
      <w:del w:id="96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63" w:author="Transkribus" w:date="2019-12-11T14:30:00Z">
        <w:r w:rsidRPr="00EE6742">
          <w:rPr>
            <w:rFonts w:ascii="Courier New" w:hAnsi="Courier New" w:cs="Courier New"/>
            <w:rtl/>
          </w:rPr>
          <w:t xml:space="preserve"> وحدتنايعس الدين كاتوامعة الصلاد قي فى تلك الهزة حطم فى تروله وكاله تعلق فى</w:t>
        </w:r>
      </w:ins>
    </w:p>
    <w:p w:rsidR="00623F08" w:rsidRPr="009B6BCA" w:rsidRDefault="00623F08" w:rsidP="00623F08">
      <w:pPr>
        <w:pStyle w:val="NurText"/>
        <w:bidi/>
        <w:rPr>
          <w:del w:id="964" w:author="Transkribus" w:date="2019-12-11T14:30:00Z"/>
          <w:rFonts w:ascii="Courier New" w:hAnsi="Courier New" w:cs="Courier New"/>
        </w:rPr>
      </w:pPr>
      <w:dir w:val="rtl">
        <w:dir w:val="rtl">
          <w:del w:id="965" w:author="Transkribus" w:date="2019-12-11T14:30:00Z">
            <w:r w:rsidRPr="009B6BCA">
              <w:rPr>
                <w:rFonts w:ascii="Courier New" w:hAnsi="Courier New" w:cs="Courier New"/>
                <w:rtl/>
              </w:rPr>
              <w:delText>وحدثنا بعض الذين كانوا معه انه لما دفع فى تلك الهوة تحطم فى نزوله وكانه تعلق فى بعض جوانبها اسفل بثيابه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966" w:author="Transkribus" w:date="2019-12-11T14:30:00Z"/>
          <w:rFonts w:ascii="Courier New" w:hAnsi="Courier New" w:cs="Courier New"/>
        </w:rPr>
      </w:pPr>
      <w:dir w:val="rtl">
        <w:dir w:val="rtl">
          <w:del w:id="967" w:author="Transkribus" w:date="2019-12-11T14:30:00Z">
            <w:r w:rsidRPr="009B6BCA">
              <w:rPr>
                <w:rFonts w:ascii="Courier New" w:hAnsi="Courier New" w:cs="Courier New"/>
                <w:rtl/>
              </w:rPr>
              <w:delText>قال فبقينا نسمع انينه نحو ثلاثة ايام وكلما مر يضعف ويخفى حتى تحققنا من موته ورجعنا عنه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ins w:id="968" w:author="Transkribus" w:date="2019-12-11T14:30:00Z"/>
          <w:rFonts w:ascii="Courier New" w:hAnsi="Courier New" w:cs="Courier New"/>
        </w:rPr>
      </w:pPr>
      <w:dir w:val="rtl">
        <w:dir w:val="rtl">
          <w:del w:id="969" w:author="Transkribus" w:date="2019-12-11T14:30:00Z">
            <w:r w:rsidRPr="009B6BCA">
              <w:rPr>
                <w:rFonts w:ascii="Courier New" w:hAnsi="Courier New" w:cs="Courier New"/>
                <w:rtl/>
              </w:rPr>
              <w:delText>اقول ومن عجيب ما يحكى ان</w:delText>
            </w:r>
          </w:del>
          <w:ins w:id="970" w:author="Transkribus" w:date="2019-12-11T14:30:00Z">
            <w:r w:rsidRPr="00EE6742">
              <w:rPr>
                <w:rFonts w:ascii="Courier New" w:hAnsi="Courier New" w:cs="Courier New"/>
                <w:rtl/>
              </w:rPr>
              <w:t>ابقض حوانيها أسفل بتبانه قال فيعيناتسمر أنيته محوتلاثة أيام وكاسامر بسعف ويحفى</w:t>
            </w:r>
          </w:ins>
          <w:r>
            <w:t>‬</w:t>
          </w:r>
          <w:r>
            <w:t>‬</w:t>
          </w:r>
        </w:dir>
      </w:dir>
    </w:p>
    <w:p w:rsidR="00623F08" w:rsidRPr="00EE6742" w:rsidRDefault="00623F08" w:rsidP="00623F08">
      <w:pPr>
        <w:pStyle w:val="NurText"/>
        <w:bidi/>
        <w:rPr>
          <w:ins w:id="971" w:author="Transkribus" w:date="2019-12-11T14:30:00Z"/>
          <w:rFonts w:ascii="Courier New" w:hAnsi="Courier New" w:cs="Courier New"/>
        </w:rPr>
      </w:pPr>
      <w:ins w:id="972" w:author="Transkribus" w:date="2019-12-11T14:30:00Z">
        <w:r w:rsidRPr="00EE6742">
          <w:rPr>
            <w:rFonts w:ascii="Courier New" w:hAnsi="Courier New" w:cs="Courier New"/>
            <w:rtl/>
          </w:rPr>
          <w:t>ى سحفقناهوبه ورجعناعنة اأقول أو من مجحيب ماحكى أن</w:t>
        </w:r>
      </w:ins>
      <w:r w:rsidRPr="00EE6742">
        <w:rPr>
          <w:rFonts w:ascii="Courier New" w:hAnsi="Courier New" w:cs="Courier New"/>
          <w:rtl/>
        </w:rPr>
        <w:t xml:space="preserve"> القاضى رفيع الدين و</w:t>
      </w:r>
      <w:ins w:id="973" w:author="Transkribus" w:date="2019-12-11T14:30:00Z">
        <w:r w:rsidRPr="00EE6742">
          <w:rPr>
            <w:rFonts w:ascii="Courier New" w:hAnsi="Courier New" w:cs="Courier New"/>
            <w:rtl/>
          </w:rPr>
          <w:t>و</w:t>
        </w:r>
      </w:ins>
      <w:r w:rsidRPr="00EE6742">
        <w:rPr>
          <w:rFonts w:ascii="Courier New" w:hAnsi="Courier New" w:cs="Courier New"/>
          <w:rtl/>
        </w:rPr>
        <w:t>ق</w:t>
      </w:r>
      <w:del w:id="974" w:author="Transkribus" w:date="2019-12-11T14:30:00Z">
        <w:r w:rsidRPr="009B6BCA">
          <w:rPr>
            <w:rFonts w:ascii="Courier New" w:hAnsi="Courier New" w:cs="Courier New"/>
            <w:rtl/>
          </w:rPr>
          <w:delText>ف</w:delText>
        </w:r>
      </w:del>
      <w:r w:rsidRPr="00EE6742">
        <w:rPr>
          <w:rFonts w:ascii="Courier New" w:hAnsi="Courier New" w:cs="Courier New"/>
          <w:rtl/>
        </w:rPr>
        <w:t xml:space="preserve"> على</w:t>
      </w:r>
      <w:del w:id="975" w:author="Transkribus" w:date="2019-12-11T14:30:00Z">
        <w:r w:rsidRPr="009B6BCA">
          <w:rPr>
            <w:rFonts w:ascii="Courier New" w:hAnsi="Courier New" w:cs="Courier New"/>
            <w:rtl/>
          </w:rPr>
          <w:delText xml:space="preserve"> نسخة</w:delText>
        </w:r>
      </w:del>
    </w:p>
    <w:p w:rsidR="00623F08" w:rsidRPr="00EE6742" w:rsidRDefault="00623F08" w:rsidP="00623F08">
      <w:pPr>
        <w:pStyle w:val="NurText"/>
        <w:bidi/>
        <w:rPr>
          <w:ins w:id="976" w:author="Transkribus" w:date="2019-12-11T14:30:00Z"/>
          <w:rFonts w:ascii="Courier New" w:hAnsi="Courier New" w:cs="Courier New"/>
        </w:rPr>
      </w:pPr>
      <w:ins w:id="977" w:author="Transkribus" w:date="2019-12-11T14:30:00Z">
        <w:r w:rsidRPr="00EE6742">
          <w:rPr>
            <w:rFonts w:ascii="Courier New" w:hAnsi="Courier New" w:cs="Courier New"/>
            <w:rtl/>
          </w:rPr>
          <w:t>اسحة</w:t>
        </w:r>
      </w:ins>
      <w:r w:rsidRPr="00EE6742">
        <w:rPr>
          <w:rFonts w:ascii="Courier New" w:hAnsi="Courier New" w:cs="Courier New"/>
          <w:rtl/>
        </w:rPr>
        <w:t xml:space="preserve"> من هذا الكتاب بح</w:t>
      </w:r>
      <w:del w:id="978" w:author="Transkribus" w:date="2019-12-11T14:30:00Z">
        <w:r w:rsidRPr="009B6BCA">
          <w:rPr>
            <w:rFonts w:ascii="Courier New" w:hAnsi="Courier New" w:cs="Courier New"/>
            <w:rtl/>
          </w:rPr>
          <w:delText>ض</w:delText>
        </w:r>
      </w:del>
      <w:ins w:id="979" w:author="Transkribus" w:date="2019-12-11T14:30:00Z">
        <w:r w:rsidRPr="00EE6742">
          <w:rPr>
            <w:rFonts w:ascii="Courier New" w:hAnsi="Courier New" w:cs="Courier New"/>
            <w:rtl/>
          </w:rPr>
          <w:t>ص</w:t>
        </w:r>
      </w:ins>
      <w:r w:rsidRPr="00EE6742">
        <w:rPr>
          <w:rFonts w:ascii="Courier New" w:hAnsi="Courier New" w:cs="Courier New"/>
          <w:rtl/>
        </w:rPr>
        <w:t>ورى وما ك</w:t>
      </w:r>
      <w:del w:id="980" w:author="Transkribus" w:date="2019-12-11T14:30:00Z">
        <w:r w:rsidRPr="009B6BCA">
          <w:rPr>
            <w:rFonts w:ascii="Courier New" w:hAnsi="Courier New" w:cs="Courier New"/>
            <w:rtl/>
          </w:rPr>
          <w:delText>ن</w:delText>
        </w:r>
      </w:del>
      <w:r w:rsidRPr="00EE6742">
        <w:rPr>
          <w:rFonts w:ascii="Courier New" w:hAnsi="Courier New" w:cs="Courier New"/>
          <w:rtl/>
        </w:rPr>
        <w:t>ت</w:t>
      </w:r>
      <w:ins w:id="981" w:author="Transkribus" w:date="2019-12-11T14:30:00Z">
        <w:r w:rsidRPr="00EE6742">
          <w:rPr>
            <w:rFonts w:ascii="Courier New" w:hAnsi="Courier New" w:cs="Courier New"/>
            <w:rtl/>
          </w:rPr>
          <w:t>ت</w:t>
        </w:r>
      </w:ins>
      <w:r w:rsidRPr="00EE6742">
        <w:rPr>
          <w:rFonts w:ascii="Courier New" w:hAnsi="Courier New" w:cs="Courier New"/>
          <w:rtl/>
        </w:rPr>
        <w:t xml:space="preserve"> ذكرته فى </w:t>
      </w:r>
      <w:del w:id="982" w:author="Transkribus" w:date="2019-12-11T14:30:00Z">
        <w:r w:rsidRPr="009B6BCA">
          <w:rPr>
            <w:rFonts w:ascii="Courier New" w:hAnsi="Courier New" w:cs="Courier New"/>
            <w:rtl/>
          </w:rPr>
          <w:delText>تلك النسخة فطالع</w:delText>
        </w:r>
      </w:del>
      <w:ins w:id="983" w:author="Transkribus" w:date="2019-12-11T14:30:00Z">
        <w:r w:rsidRPr="00EE6742">
          <w:rPr>
            <w:rFonts w:ascii="Courier New" w:hAnsi="Courier New" w:cs="Courier New"/>
            <w:rtl/>
          </w:rPr>
          <w:t>ملك النبييفة فطالير</w:t>
        </w:r>
      </w:ins>
      <w:r w:rsidRPr="00EE6742">
        <w:rPr>
          <w:rFonts w:ascii="Courier New" w:hAnsi="Courier New" w:cs="Courier New"/>
          <w:rtl/>
        </w:rPr>
        <w:t xml:space="preserve"> فيه </w:t>
      </w:r>
      <w:del w:id="984" w:author="Transkribus" w:date="2019-12-11T14:30:00Z">
        <w:r w:rsidRPr="009B6BCA">
          <w:rPr>
            <w:rFonts w:ascii="Courier New" w:hAnsi="Courier New" w:cs="Courier New"/>
            <w:rtl/>
          </w:rPr>
          <w:delText>ولما وقف</w:delText>
        </w:r>
      </w:del>
      <w:ins w:id="985" w:author="Transkribus" w:date="2019-12-11T14:30:00Z">
        <w:r w:rsidRPr="00EE6742">
          <w:rPr>
            <w:rFonts w:ascii="Courier New" w:hAnsi="Courier New" w:cs="Courier New"/>
            <w:rtl/>
          </w:rPr>
          <w:t>ولماوقفت</w:t>
        </w:r>
      </w:ins>
      <w:r w:rsidRPr="00EE6742">
        <w:rPr>
          <w:rFonts w:ascii="Courier New" w:hAnsi="Courier New" w:cs="Courier New"/>
          <w:rtl/>
        </w:rPr>
        <w:t xml:space="preserve"> على</w:t>
      </w:r>
      <w:del w:id="986" w:author="Transkribus" w:date="2019-12-11T14:30:00Z">
        <w:r w:rsidRPr="009B6BCA">
          <w:rPr>
            <w:rFonts w:ascii="Courier New" w:hAnsi="Courier New" w:cs="Courier New"/>
            <w:rtl/>
          </w:rPr>
          <w:delText xml:space="preserve"> اخبار</w:delText>
        </w:r>
      </w:del>
    </w:p>
    <w:p w:rsidR="00623F08" w:rsidRPr="00EE6742" w:rsidRDefault="00623F08" w:rsidP="00623F08">
      <w:pPr>
        <w:pStyle w:val="NurText"/>
        <w:bidi/>
        <w:rPr>
          <w:ins w:id="987" w:author="Transkribus" w:date="2019-12-11T14:30:00Z"/>
          <w:rFonts w:ascii="Courier New" w:hAnsi="Courier New" w:cs="Courier New"/>
        </w:rPr>
      </w:pPr>
      <w:ins w:id="988" w:author="Transkribus" w:date="2019-12-11T14:30:00Z">
        <w:r w:rsidRPr="00EE6742">
          <w:rPr>
            <w:rFonts w:ascii="Courier New" w:hAnsi="Courier New" w:cs="Courier New"/>
            <w:rtl/>
          </w:rPr>
          <w:t>اجيار</w:t>
        </w:r>
      </w:ins>
      <w:r w:rsidRPr="00EE6742">
        <w:rPr>
          <w:rFonts w:ascii="Courier New" w:hAnsi="Courier New" w:cs="Courier New"/>
          <w:rtl/>
        </w:rPr>
        <w:t xml:space="preserve"> شهاب الدين السهروردى </w:t>
      </w:r>
      <w:del w:id="989" w:author="Transkribus" w:date="2019-12-11T14:30:00Z">
        <w:r w:rsidRPr="009B6BCA">
          <w:rPr>
            <w:rFonts w:ascii="Courier New" w:hAnsi="Courier New" w:cs="Courier New"/>
            <w:rtl/>
          </w:rPr>
          <w:delText>تا</w:delText>
        </w:r>
      </w:del>
      <w:r w:rsidRPr="00EE6742">
        <w:rPr>
          <w:rFonts w:ascii="Courier New" w:hAnsi="Courier New" w:cs="Courier New"/>
          <w:rtl/>
        </w:rPr>
        <w:t>ث</w:t>
      </w:r>
      <w:ins w:id="990" w:author="Transkribus" w:date="2019-12-11T14:30:00Z">
        <w:r w:rsidRPr="00EE6742">
          <w:rPr>
            <w:rFonts w:ascii="Courier New" w:hAnsi="Courier New" w:cs="Courier New"/>
            <w:rtl/>
          </w:rPr>
          <w:t>ات</w:t>
        </w:r>
      </w:ins>
      <w:r w:rsidRPr="00EE6742">
        <w:rPr>
          <w:rFonts w:ascii="Courier New" w:hAnsi="Courier New" w:cs="Courier New"/>
          <w:rtl/>
        </w:rPr>
        <w:t xml:space="preserve">ر من ذلك وقال لى </w:t>
      </w:r>
      <w:del w:id="991" w:author="Transkribus" w:date="2019-12-11T14:30:00Z">
        <w:r w:rsidRPr="009B6BCA">
          <w:rPr>
            <w:rFonts w:ascii="Courier New" w:hAnsi="Courier New" w:cs="Courier New"/>
            <w:rtl/>
          </w:rPr>
          <w:delText xml:space="preserve">ذكرت هذا وغيره افضل منه ما ذكرته </w:delText>
        </w:r>
      </w:del>
      <w:ins w:id="992" w:author="Transkribus" w:date="2019-12-11T14:30:00Z">
        <w:r w:rsidRPr="00EE6742">
          <w:rPr>
            <w:rFonts w:ascii="Courier New" w:hAnsi="Courier New" w:cs="Courier New"/>
            <w:rtl/>
          </w:rPr>
          <w:t>ذكرب هذ اوغيرة أفضل منهماد كمرة</w:t>
        </w:r>
      </w:ins>
    </w:p>
    <w:p w:rsidR="00623F08" w:rsidRPr="009B6BCA" w:rsidRDefault="00623F08" w:rsidP="00623F08">
      <w:pPr>
        <w:pStyle w:val="NurText"/>
        <w:bidi/>
        <w:rPr>
          <w:del w:id="993" w:author="Transkribus" w:date="2019-12-11T14:30:00Z"/>
          <w:rFonts w:ascii="Courier New" w:hAnsi="Courier New" w:cs="Courier New"/>
        </w:rPr>
      </w:pPr>
      <w:r w:rsidRPr="00EE6742">
        <w:rPr>
          <w:rFonts w:ascii="Courier New" w:hAnsi="Courier New" w:cs="Courier New"/>
          <w:rtl/>
        </w:rPr>
        <w:t xml:space="preserve">واشار الى </w:t>
      </w:r>
      <w:del w:id="994" w:author="Transkribus" w:date="2019-12-11T14:30:00Z">
        <w:r w:rsidRPr="009B6BCA">
          <w:rPr>
            <w:rFonts w:ascii="Courier New" w:hAnsi="Courier New" w:cs="Courier New"/>
            <w:rtl/>
          </w:rPr>
          <w:delText>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23F08" w:rsidRPr="00EE6742" w:rsidRDefault="00623F08" w:rsidP="00623F08">
      <w:pPr>
        <w:pStyle w:val="NurText"/>
        <w:bidi/>
        <w:rPr>
          <w:ins w:id="995" w:author="Transkribus" w:date="2019-12-11T14:30:00Z"/>
          <w:rFonts w:ascii="Courier New" w:hAnsi="Courier New" w:cs="Courier New"/>
        </w:rPr>
      </w:pPr>
      <w:dir w:val="rtl">
        <w:dir w:val="rtl">
          <w:ins w:id="996" w:author="Transkribus" w:date="2019-12-11T14:30:00Z">
            <w:r w:rsidRPr="00EE6742">
              <w:rPr>
                <w:rFonts w:ascii="Courier New" w:hAnsi="Courier New" w:cs="Courier New"/>
                <w:rtl/>
              </w:rPr>
              <w:t xml:space="preserve">نقسه </w:t>
            </w:r>
          </w:ins>
          <w:r w:rsidRPr="00EE6742">
            <w:rPr>
              <w:rFonts w:ascii="Courier New" w:hAnsi="Courier New" w:cs="Courier New"/>
              <w:rtl/>
            </w:rPr>
            <w:t xml:space="preserve">ثم قال </w:t>
          </w:r>
          <w:del w:id="997" w:author="Transkribus" w:date="2019-12-11T14:30:00Z">
            <w:r w:rsidRPr="009B6BCA">
              <w:rPr>
                <w:rFonts w:ascii="Courier New" w:hAnsi="Courier New" w:cs="Courier New"/>
                <w:rtl/>
              </w:rPr>
              <w:delText>وايش كان</w:delText>
            </w:r>
          </w:del>
          <w:ins w:id="998" w:author="Transkribus" w:date="2019-12-11T14:30:00Z">
            <w:r w:rsidRPr="00EE6742">
              <w:rPr>
                <w:rFonts w:ascii="Courier New" w:hAnsi="Courier New" w:cs="Courier New"/>
                <w:rtl/>
              </w:rPr>
              <w:t>وايس كمان</w:t>
            </w:r>
          </w:ins>
          <w:r w:rsidRPr="00EE6742">
            <w:rPr>
              <w:rFonts w:ascii="Courier New" w:hAnsi="Courier New" w:cs="Courier New"/>
              <w:rtl/>
            </w:rPr>
            <w:t xml:space="preserve"> من </w:t>
          </w:r>
          <w:del w:id="999" w:author="Transkribus" w:date="2019-12-11T14:30:00Z">
            <w:r w:rsidRPr="009B6BCA">
              <w:rPr>
                <w:rFonts w:ascii="Courier New" w:hAnsi="Courier New" w:cs="Courier New"/>
                <w:rtl/>
              </w:rPr>
              <w:delText>ح</w:delText>
            </w:r>
          </w:del>
          <w:ins w:id="1000" w:author="Transkribus" w:date="2019-12-11T14:30:00Z">
            <w:r w:rsidRPr="00EE6742">
              <w:rPr>
                <w:rFonts w:ascii="Courier New" w:hAnsi="Courier New" w:cs="Courier New"/>
                <w:rtl/>
              </w:rPr>
              <w:t>ج</w:t>
            </w:r>
          </w:ins>
          <w:r w:rsidRPr="00EE6742">
            <w:rPr>
              <w:rFonts w:ascii="Courier New" w:hAnsi="Courier New" w:cs="Courier New"/>
              <w:rtl/>
            </w:rPr>
            <w:t xml:space="preserve">ال شهاب الدين </w:t>
          </w:r>
          <w:del w:id="1001" w:author="Transkribus" w:date="2019-12-11T14:30:00Z">
            <w:r w:rsidRPr="009B6BCA">
              <w:rPr>
                <w:rFonts w:ascii="Courier New" w:hAnsi="Courier New" w:cs="Courier New"/>
                <w:rtl/>
              </w:rPr>
              <w:delText>الا انه قتل</w:delText>
            </w:r>
          </w:del>
          <w:ins w:id="1002" w:author="Transkribus" w:date="2019-12-11T14:30:00Z">
            <w:r w:rsidRPr="00EE6742">
              <w:rPr>
                <w:rFonts w:ascii="Courier New" w:hAnsi="Courier New" w:cs="Courier New"/>
                <w:rtl/>
              </w:rPr>
              <w:t>الانصفتل</w:t>
            </w:r>
          </w:ins>
          <w:r w:rsidRPr="00EE6742">
            <w:rPr>
              <w:rFonts w:ascii="Courier New" w:hAnsi="Courier New" w:cs="Courier New"/>
              <w:rtl/>
            </w:rPr>
            <w:t xml:space="preserve"> فى </w:t>
          </w:r>
          <w:del w:id="1003" w:author="Transkribus" w:date="2019-12-11T14:30:00Z">
            <w:r w:rsidRPr="009B6BCA">
              <w:rPr>
                <w:rFonts w:ascii="Courier New" w:hAnsi="Courier New" w:cs="Courier New"/>
                <w:rtl/>
              </w:rPr>
              <w:delText>اخر امره وقدر</w:delText>
            </w:r>
          </w:del>
          <w:ins w:id="1004" w:author="Transkribus" w:date="2019-12-11T14:30:00Z">
            <w:r w:rsidRPr="00EE6742">
              <w:rPr>
                <w:rFonts w:ascii="Courier New" w:hAnsi="Courier New" w:cs="Courier New"/>
                <w:rtl/>
              </w:rPr>
              <w:t>أترامرم وفدر</w:t>
            </w:r>
          </w:ins>
          <w:r w:rsidRPr="00EE6742">
            <w:rPr>
              <w:rFonts w:ascii="Courier New" w:hAnsi="Courier New" w:cs="Courier New"/>
              <w:rtl/>
            </w:rPr>
            <w:t xml:space="preserve"> الله عز</w:t>
          </w:r>
          <w:ins w:id="1005" w:author="Transkribus" w:date="2019-12-11T14:30:00Z">
            <w:r w:rsidRPr="00EE6742">
              <w:rPr>
                <w:rFonts w:ascii="Courier New" w:hAnsi="Courier New" w:cs="Courier New"/>
                <w:rtl/>
              </w:rPr>
              <w:t>ا</w:t>
            </w:r>
          </w:ins>
          <w:r>
            <w:t>‬</w:t>
          </w:r>
          <w:r>
            <w:t>‬</w:t>
          </w:r>
        </w:dir>
      </w:dir>
    </w:p>
    <w:p w:rsidR="00623F08" w:rsidRPr="00EE6742" w:rsidRDefault="00623F08" w:rsidP="00623F08">
      <w:pPr>
        <w:pStyle w:val="NurText"/>
        <w:bidi/>
        <w:rPr>
          <w:rFonts w:ascii="Courier New" w:hAnsi="Courier New" w:cs="Courier New"/>
        </w:rPr>
      </w:pPr>
      <w:r w:rsidRPr="00EE6742">
        <w:rPr>
          <w:rFonts w:ascii="Courier New" w:hAnsi="Courier New" w:cs="Courier New"/>
          <w:rtl/>
        </w:rPr>
        <w:t xml:space="preserve">وجل </w:t>
      </w:r>
      <w:del w:id="1006" w:author="Transkribus" w:date="2019-12-11T14:30:00Z">
        <w:r w:rsidRPr="009B6BCA">
          <w:rPr>
            <w:rFonts w:ascii="Courier New" w:hAnsi="Courier New" w:cs="Courier New"/>
            <w:rtl/>
          </w:rPr>
          <w:delText>ان رفيع</w:delText>
        </w:r>
      </w:del>
      <w:ins w:id="1007" w:author="Transkribus" w:date="2019-12-11T14:30:00Z">
        <w:r w:rsidRPr="00EE6742">
          <w:rPr>
            <w:rFonts w:ascii="Courier New" w:hAnsi="Courier New" w:cs="Courier New"/>
            <w:rtl/>
          </w:rPr>
          <w:t>ابن رقيع</w:t>
        </w:r>
      </w:ins>
      <w:r w:rsidRPr="00EE6742">
        <w:rPr>
          <w:rFonts w:ascii="Courier New" w:hAnsi="Courier New" w:cs="Courier New"/>
          <w:rtl/>
        </w:rPr>
        <w:t xml:space="preserve"> الدين </w:t>
      </w:r>
      <w:del w:id="1008" w:author="Transkribus" w:date="2019-12-11T14:30:00Z">
        <w:r w:rsidRPr="009B6BCA">
          <w:rPr>
            <w:rFonts w:ascii="Courier New" w:hAnsi="Courier New" w:cs="Courier New"/>
            <w:rtl/>
          </w:rPr>
          <w:delText>قتل ايضا مثله فسبحان</w:delText>
        </w:r>
      </w:del>
      <w:ins w:id="1009" w:author="Transkribus" w:date="2019-12-11T14:30:00Z">
        <w:r w:rsidRPr="00EE6742">
          <w:rPr>
            <w:rFonts w:ascii="Courier New" w:hAnsi="Courier New" w:cs="Courier New"/>
            <w:rtl/>
          </w:rPr>
          <w:t>فتسل أنصامتله سيحان</w:t>
        </w:r>
      </w:ins>
      <w:r w:rsidRPr="00EE6742">
        <w:rPr>
          <w:rFonts w:ascii="Courier New" w:hAnsi="Courier New" w:cs="Courier New"/>
          <w:rtl/>
        </w:rPr>
        <w:t xml:space="preserve"> الله الع</w:t>
      </w:r>
      <w:del w:id="1010" w:author="Transkribus" w:date="2019-12-11T14:30:00Z">
        <w:r w:rsidRPr="009B6BCA">
          <w:rPr>
            <w:rFonts w:ascii="Courier New" w:hAnsi="Courier New" w:cs="Courier New"/>
            <w:rtl/>
          </w:rPr>
          <w:delText>ظي</w:delText>
        </w:r>
      </w:del>
      <w:ins w:id="1011" w:author="Transkribus" w:date="2019-12-11T14:30:00Z">
        <w:r w:rsidRPr="00EE6742">
          <w:rPr>
            <w:rFonts w:ascii="Courier New" w:hAnsi="Courier New" w:cs="Courier New"/>
            <w:rtl/>
          </w:rPr>
          <w:t>ط</w:t>
        </w:r>
      </w:ins>
      <w:r w:rsidRPr="00EE6742">
        <w:rPr>
          <w:rFonts w:ascii="Courier New" w:hAnsi="Courier New" w:cs="Courier New"/>
          <w:rtl/>
        </w:rPr>
        <w:t xml:space="preserve">م المدبر فى </w:t>
      </w:r>
      <w:del w:id="1012" w:author="Transkribus" w:date="2019-12-11T14:30:00Z">
        <w:r w:rsidRPr="009B6BCA">
          <w:rPr>
            <w:rFonts w:ascii="Courier New" w:hAnsi="Courier New" w:cs="Courier New"/>
            <w:rtl/>
          </w:rPr>
          <w:delText>خلقه بما يشاء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13" w:author="Transkribus" w:date="2019-12-11T14:30:00Z">
        <w:r w:rsidRPr="00EE6742">
          <w:rPr>
            <w:rFonts w:ascii="Courier New" w:hAnsi="Courier New" w:cs="Courier New"/>
            <w:rtl/>
          </w:rPr>
          <w:t>خلقة ثمانشاء وكاتت١</w:t>
        </w:r>
      </w:ins>
    </w:p>
    <w:p w:rsidR="00623F08" w:rsidRPr="00EE6742" w:rsidRDefault="00623F08" w:rsidP="00623F08">
      <w:pPr>
        <w:pStyle w:val="NurText"/>
        <w:bidi/>
        <w:rPr>
          <w:rFonts w:ascii="Courier New" w:hAnsi="Courier New" w:cs="Courier New"/>
        </w:rPr>
      </w:pPr>
      <w:dir w:val="rtl">
        <w:dir w:val="rtl">
          <w:del w:id="1014" w:author="Transkribus" w:date="2019-12-11T14:30:00Z">
            <w:r w:rsidRPr="009B6BCA">
              <w:rPr>
                <w:rFonts w:ascii="Courier New" w:hAnsi="Courier New" w:cs="Courier New"/>
                <w:rtl/>
              </w:rPr>
              <w:delText xml:space="preserve">وكانت </w:delText>
            </w:r>
          </w:del>
          <w:r w:rsidRPr="00EE6742">
            <w:rPr>
              <w:rFonts w:ascii="Courier New" w:hAnsi="Courier New" w:cs="Courier New"/>
              <w:rtl/>
            </w:rPr>
            <w:t xml:space="preserve">وفاة القاضى رفيع الدين </w:t>
          </w:r>
          <w:del w:id="1015" w:author="Transkribus" w:date="2019-12-11T14:30:00Z">
            <w:r w:rsidRPr="009B6BCA">
              <w:rPr>
                <w:rFonts w:ascii="Courier New" w:hAnsi="Courier New" w:cs="Courier New"/>
                <w:rtl/>
              </w:rPr>
              <w:delText>فى شهر ذى الحجة سنة احدى واربعين 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16" w:author="Transkribus" w:date="2019-12-11T14:30:00Z">
            <w:r w:rsidRPr="00EE6742">
              <w:rPr>
                <w:rFonts w:ascii="Courier New" w:hAnsi="Courier New" w:cs="Courier New"/>
                <w:rtl/>
              </w:rPr>
              <w:t>قى شهردى الحة سنة أحدى وأر يبعين وسثمافة ولما كمان رقيع</w:t>
            </w:r>
          </w:ins>
          <w:r>
            <w:t>‬</w:t>
          </w:r>
          <w:r>
            <w:t>‬</w:t>
          </w:r>
        </w:dir>
      </w:dir>
    </w:p>
    <w:p w:rsidR="00623F08" w:rsidRPr="009B6BCA" w:rsidRDefault="00623F08" w:rsidP="00623F08">
      <w:pPr>
        <w:pStyle w:val="NurText"/>
        <w:bidi/>
        <w:rPr>
          <w:del w:id="1017" w:author="Transkribus" w:date="2019-12-11T14:30:00Z"/>
          <w:rFonts w:ascii="Courier New" w:hAnsi="Courier New" w:cs="Courier New"/>
        </w:rPr>
      </w:pPr>
      <w:dir w:val="rtl">
        <w:dir w:val="rtl">
          <w:del w:id="1018" w:author="Transkribus" w:date="2019-12-11T14:30:00Z">
            <w:r w:rsidRPr="009B6BCA">
              <w:rPr>
                <w:rFonts w:ascii="Courier New" w:hAnsi="Courier New" w:cs="Courier New"/>
                <w:rtl/>
              </w:rPr>
              <w:delText xml:space="preserve">ولما كان رفيع </w:delText>
            </w:r>
          </w:del>
          <w:r w:rsidRPr="00EE6742">
            <w:rPr>
              <w:rFonts w:ascii="Courier New" w:hAnsi="Courier New" w:cs="Courier New"/>
              <w:rtl/>
            </w:rPr>
            <w:t xml:space="preserve">الدين </w:t>
          </w:r>
          <w:del w:id="1019" w:author="Transkribus" w:date="2019-12-11T14:30:00Z">
            <w:r w:rsidRPr="009B6BCA">
              <w:rPr>
                <w:rFonts w:ascii="Courier New" w:hAnsi="Courier New" w:cs="Courier New"/>
                <w:rtl/>
              </w:rPr>
              <w:delText>قد تولى</w:delText>
            </w:r>
          </w:del>
          <w:ins w:id="1020" w:author="Transkribus" w:date="2019-12-11T14:30:00Z">
            <w:r w:rsidRPr="00EE6742">
              <w:rPr>
                <w:rFonts w:ascii="Courier New" w:hAnsi="Courier New" w:cs="Courier New"/>
                <w:rtl/>
              </w:rPr>
              <w:t>قدقول</w:t>
            </w:r>
          </w:ins>
          <w:r w:rsidRPr="00EE6742">
            <w:rPr>
              <w:rFonts w:ascii="Courier New" w:hAnsi="Courier New" w:cs="Courier New"/>
              <w:rtl/>
            </w:rPr>
            <w:t xml:space="preserve"> القضاء </w:t>
          </w:r>
          <w:del w:id="1021" w:author="Transkribus" w:date="2019-12-11T14:30:00Z">
            <w:r w:rsidRPr="009B6BCA">
              <w:rPr>
                <w:rFonts w:ascii="Courier New" w:hAnsi="Courier New" w:cs="Courier New"/>
                <w:rtl/>
              </w:rPr>
              <w:delText>بدمشق وصار قاضى</w:delText>
            </w:r>
          </w:del>
          <w:ins w:id="1022" w:author="Transkribus" w:date="2019-12-11T14:30:00Z">
            <w:r w:rsidRPr="00EE6742">
              <w:rPr>
                <w:rFonts w:ascii="Courier New" w:hAnsi="Courier New" w:cs="Courier New"/>
                <w:rtl/>
              </w:rPr>
              <w:t>بدمسق وصارقاضى</w:t>
            </w:r>
          </w:ins>
          <w:r w:rsidRPr="00EE6742">
            <w:rPr>
              <w:rFonts w:ascii="Courier New" w:hAnsi="Courier New" w:cs="Courier New"/>
              <w:rtl/>
            </w:rPr>
            <w:t xml:space="preserve"> القضاة وذلك</w:t>
          </w:r>
          <w:del w:id="102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del w:id="1024" w:author="Transkribus" w:date="2019-12-11T14:30:00Z">
            <w:r w:rsidRPr="009B6BCA">
              <w:rPr>
                <w:rFonts w:ascii="Courier New" w:hAnsi="Courier New" w:cs="Courier New"/>
                <w:rtl/>
              </w:rPr>
              <w:delText>سنة</w:delText>
            </w:r>
          </w:del>
          <w:ins w:id="1025" w:author="Transkribus" w:date="2019-12-11T14:30:00Z">
            <w:r w:rsidRPr="00EE6742">
              <w:rPr>
                <w:rFonts w:ascii="Courier New" w:hAnsi="Courier New" w:cs="Courier New"/>
                <w:rtl/>
              </w:rPr>
              <w:t xml:space="preserve"> فى سفة</w:t>
            </w:r>
          </w:ins>
          <w:r w:rsidRPr="00EE6742">
            <w:rPr>
              <w:rFonts w:ascii="Courier New" w:hAnsi="Courier New" w:cs="Courier New"/>
              <w:rtl/>
            </w:rPr>
            <w:t xml:space="preserve"> ثمان </w:t>
          </w:r>
          <w:del w:id="1026" w:author="Transkribus" w:date="2019-12-11T14:30:00Z">
            <w:r w:rsidRPr="009B6BCA">
              <w:rPr>
                <w:rFonts w:ascii="Courier New" w:hAnsi="Courier New" w:cs="Courier New"/>
                <w:rtl/>
              </w:rPr>
              <w:delText>وثلاثين وستمائة عملت فيه هذه القصيدة واهنئه فيها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27" w:author="Transkribus" w:date="2019-12-11T14:30:00Z">
            <w:r w:rsidRPr="00EE6742">
              <w:rPr>
                <w:rFonts w:ascii="Courier New" w:hAnsi="Courier New" w:cs="Courier New"/>
                <w:rtl/>
              </w:rPr>
              <w:t>وقلانين وسيماكةه خملتأ</w:t>
            </w:r>
          </w:ins>
          <w:r>
            <w:t>‬</w:t>
          </w:r>
          <w:r>
            <w:t>‬</w:t>
          </w:r>
        </w:dir>
      </w:dir>
    </w:p>
    <w:p w:rsidR="00623F08" w:rsidRPr="00EE6742" w:rsidRDefault="00623F08" w:rsidP="00623F08">
      <w:pPr>
        <w:pStyle w:val="NurText"/>
        <w:bidi/>
        <w:rPr>
          <w:ins w:id="1028" w:author="Transkribus" w:date="2019-12-11T14:30:00Z"/>
          <w:rFonts w:ascii="Courier New" w:hAnsi="Courier New" w:cs="Courier New"/>
        </w:rPr>
      </w:pPr>
      <w:dir w:val="rtl">
        <w:dir w:val="rtl">
          <w:del w:id="1029" w:author="Transkribus" w:date="2019-12-11T14:30:00Z">
            <w:r w:rsidRPr="009B6BCA">
              <w:rPr>
                <w:rFonts w:ascii="Courier New" w:hAnsi="Courier New" w:cs="Courier New"/>
                <w:rtl/>
              </w:rPr>
              <w:delText>مجد</w:delText>
            </w:r>
          </w:del>
          <w:ins w:id="1030" w:author="Transkribus" w:date="2019-12-11T14:30:00Z">
            <w:r w:rsidRPr="00EE6742">
              <w:rPr>
                <w:rFonts w:ascii="Courier New" w:hAnsi="Courier New" w:cs="Courier New"/>
                <w:rtl/>
              </w:rPr>
              <w:t>فيه هذه القصمدة واهمته فيها</w:t>
            </w:r>
          </w:ins>
          <w:r>
            <w:t>‬</w:t>
          </w:r>
          <w:r>
            <w:t>‬</w:t>
          </w:r>
        </w:dir>
      </w:dir>
    </w:p>
    <w:p w:rsidR="00623F08" w:rsidRPr="00EE6742" w:rsidRDefault="00623F08" w:rsidP="00623F08">
      <w:pPr>
        <w:pStyle w:val="NurText"/>
        <w:bidi/>
        <w:rPr>
          <w:ins w:id="1031" w:author="Transkribus" w:date="2019-12-11T14:30:00Z"/>
          <w:rFonts w:ascii="Courier New" w:hAnsi="Courier New" w:cs="Courier New"/>
        </w:rPr>
      </w:pPr>
      <w:ins w:id="1032" w:author="Transkribus" w:date="2019-12-11T14:30:00Z">
        <w:r w:rsidRPr="00EE6742">
          <w:rPr>
            <w:rFonts w:ascii="Courier New" w:hAnsi="Courier New" w:cs="Courier New"/>
            <w:rtl/>
          </w:rPr>
          <w:t>الكاسل</w:t>
        </w:r>
      </w:ins>
    </w:p>
    <w:p w:rsidR="00623F08" w:rsidRPr="00EE6742" w:rsidRDefault="00623F08" w:rsidP="00623F08">
      <w:pPr>
        <w:pStyle w:val="NurText"/>
        <w:bidi/>
        <w:rPr>
          <w:rFonts w:ascii="Courier New" w:hAnsi="Courier New" w:cs="Courier New"/>
        </w:rPr>
      </w:pPr>
      <w:ins w:id="1033" w:author="Transkribus" w:date="2019-12-11T14:30:00Z">
        <w:r w:rsidRPr="00EE6742">
          <w:rPr>
            <w:rFonts w:ascii="Courier New" w:hAnsi="Courier New" w:cs="Courier New"/>
            <w:rtl/>
          </w:rPr>
          <w:t>بجد</w:t>
        </w:r>
      </w:ins>
      <w:r w:rsidRPr="00EE6742">
        <w:rPr>
          <w:rFonts w:ascii="Courier New" w:hAnsi="Courier New" w:cs="Courier New"/>
          <w:rtl/>
        </w:rPr>
        <w:t xml:space="preserve"> وسعد </w:t>
      </w:r>
      <w:del w:id="1034" w:author="Transkribus" w:date="2019-12-11T14:30:00Z">
        <w:r w:rsidRPr="009B6BCA">
          <w:rPr>
            <w:rFonts w:ascii="Courier New" w:hAnsi="Courier New" w:cs="Courier New"/>
            <w:rtl/>
          </w:rPr>
          <w:delText>دائم وعلاء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ابد الزمان ورفعة</w:delText>
            </w:r>
            <w:r>
              <w:delText>‬</w:delText>
            </w:r>
            <w:r>
              <w:delText>‬</w:delText>
            </w:r>
          </w:dir>
        </w:dir>
      </w:del>
      <w:ins w:id="1035" w:author="Transkribus" w:date="2019-12-11T14:30:00Z">
        <w:del w:id="1036" w:author="Transkribus" w:date="2019-12-11T14:30:00Z">
          <w:r w:rsidRPr="00EE6742">
            <w:rPr>
              <w:rFonts w:ascii="Courier New" w:hAnsi="Courier New" w:cs="Courier New"/>
              <w:rtl/>
            </w:rPr>
            <w:delText>داثم وعسلاء * أبد الرمان ورقعة</w:delText>
          </w:r>
        </w:del>
      </w:ins>
      <w:r w:rsidRPr="00EE6742">
        <w:rPr>
          <w:rFonts w:ascii="Courier New" w:hAnsi="Courier New" w:cs="Courier New"/>
          <w:rtl/>
        </w:rPr>
        <w:t xml:space="preserve"> وسناء</w:t>
      </w:r>
      <w:del w:id="103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23F08" w:rsidRPr="00EE6742" w:rsidRDefault="00623F08" w:rsidP="00623F08">
      <w:pPr>
        <w:pStyle w:val="NurText"/>
        <w:bidi/>
        <w:rPr>
          <w:rFonts w:ascii="Courier New" w:hAnsi="Courier New" w:cs="Courier New"/>
        </w:rPr>
      </w:pPr>
      <w:dir w:val="rtl">
        <w:dir w:val="rtl">
          <w:del w:id="1038" w:author="Transkribus" w:date="2019-12-11T14:30:00Z">
            <w:r w:rsidRPr="009B6BCA">
              <w:rPr>
                <w:rFonts w:ascii="Courier New" w:hAnsi="Courier New" w:cs="Courier New"/>
                <w:rtl/>
              </w:rPr>
              <w:delText>ببقاء مولانا رفيع</w:delText>
            </w:r>
          </w:del>
          <w:ins w:id="1039" w:author="Transkribus" w:date="2019-12-11T14:30:00Z">
            <w:r w:rsidRPr="00EE6742">
              <w:rPr>
                <w:rFonts w:ascii="Courier New" w:hAnsi="Courier New" w:cs="Courier New"/>
                <w:rtl/>
              </w:rPr>
              <w:t>ابقياء مولاشار قيع</w:t>
            </w:r>
          </w:ins>
          <w:r w:rsidRPr="00EE6742">
            <w:rPr>
              <w:rFonts w:ascii="Courier New" w:hAnsi="Courier New" w:cs="Courier New"/>
              <w:rtl/>
            </w:rPr>
            <w:t xml:space="preserve"> الدين </w:t>
          </w:r>
          <w:del w:id="1040" w:author="Transkribus" w:date="2019-12-11T14:30:00Z">
            <w:r w:rsidRPr="009B6BCA">
              <w:rPr>
                <w:rFonts w:ascii="Courier New" w:hAnsi="Courier New" w:cs="Courier New"/>
                <w:rtl/>
              </w:rPr>
              <w:delText>ذي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الجود العميم</w:delText>
                </w:r>
                <w:r>
                  <w:delText>‬</w:delText>
                </w:r>
                <w:r>
                  <w:delText>‬</w:delText>
                </w:r>
              </w:dir>
            </w:dir>
          </w:del>
          <w:ins w:id="1041" w:author="Transkribus" w:date="2019-12-11T14:30:00Z">
            <w:del w:id="1042" w:author="Transkribus" w:date="2019-12-11T14:30:00Z">
              <w:r w:rsidRPr="00EE6742">
                <w:rPr>
                  <w:rFonts w:ascii="Courier New" w:hAnsi="Courier New" w:cs="Courier New"/>
                  <w:rtl/>
                </w:rPr>
                <w:delText>ذى السيحود الهيم</w:delText>
              </w:r>
            </w:del>
          </w:ins>
          <w:r w:rsidRPr="00EE6742">
            <w:rPr>
              <w:rFonts w:ascii="Courier New" w:hAnsi="Courier New" w:cs="Courier New"/>
              <w:rtl/>
            </w:rPr>
            <w:t xml:space="preserve"> ومن له الن</w:t>
          </w:r>
          <w:del w:id="1043" w:author="Transkribus" w:date="2019-12-11T14:30:00Z">
            <w:r w:rsidRPr="009B6BCA">
              <w:rPr>
                <w:rFonts w:ascii="Courier New" w:hAnsi="Courier New" w:cs="Courier New"/>
                <w:rtl/>
              </w:rPr>
              <w:delText>ع</w:delText>
            </w:r>
          </w:del>
          <w:ins w:id="1044" w:author="Transkribus" w:date="2019-12-11T14:30:00Z">
            <w:r w:rsidRPr="00EE6742">
              <w:rPr>
                <w:rFonts w:ascii="Courier New" w:hAnsi="Courier New" w:cs="Courier New"/>
                <w:rtl/>
              </w:rPr>
              <w:t>ث</w:t>
            </w:r>
          </w:ins>
          <w:r w:rsidRPr="00EE6742">
            <w:rPr>
              <w:rFonts w:ascii="Courier New" w:hAnsi="Courier New" w:cs="Courier New"/>
              <w:rtl/>
            </w:rPr>
            <w:t>ماء</w:t>
          </w:r>
          <w:del w:id="104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r w:rsidRPr="00EE6742">
            <w:rPr>
              <w:rFonts w:ascii="Courier New" w:hAnsi="Courier New" w:cs="Courier New"/>
              <w:rtl/>
            </w:rPr>
            <w:t xml:space="preserve">قاضى </w:t>
          </w:r>
          <w:del w:id="1046" w:author="Transkribus" w:date="2019-12-11T14:30:00Z">
            <w:r w:rsidRPr="009B6BCA">
              <w:rPr>
                <w:rFonts w:ascii="Courier New" w:hAnsi="Courier New" w:cs="Courier New"/>
                <w:rtl/>
              </w:rPr>
              <w:delText>القضاة اجل مولى</w:delText>
            </w:r>
          </w:del>
          <w:ins w:id="1047" w:author="Transkribus" w:date="2019-12-11T14:30:00Z">
            <w:r w:rsidRPr="00EE6742">
              <w:rPr>
                <w:rFonts w:ascii="Courier New" w:hAnsi="Courier New" w:cs="Courier New"/>
                <w:rtl/>
              </w:rPr>
              <w:t>الفضاة أجمسل موفى</w:t>
            </w:r>
          </w:ins>
          <w:r w:rsidRPr="00EE6742">
            <w:rPr>
              <w:rFonts w:ascii="Courier New" w:hAnsi="Courier New" w:cs="Courier New"/>
              <w:rtl/>
            </w:rPr>
            <w:t xml:space="preserve"> لم </w:t>
          </w:r>
          <w:del w:id="1048" w:author="Transkribus" w:date="2019-12-11T14:30:00Z">
            <w:r w:rsidRPr="009B6BCA">
              <w:rPr>
                <w:rFonts w:ascii="Courier New" w:hAnsi="Courier New" w:cs="Courier New"/>
                <w:rtl/>
              </w:rPr>
              <w:delText>يزل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بعلاه</w:delText>
                </w:r>
                <w:r>
                  <w:delText>‬</w:delText>
                </w:r>
                <w:r>
                  <w:delText>‬</w:delText>
                </w:r>
              </w:dir>
            </w:dir>
          </w:del>
          <w:ins w:id="1049" w:author="Transkribus" w:date="2019-12-11T14:30:00Z">
            <w:del w:id="1050" w:author="Transkribus" w:date="2019-12-11T14:30:00Z">
              <w:r w:rsidRPr="00EE6742">
                <w:rPr>
                  <w:rFonts w:ascii="Courier New" w:hAnsi="Courier New" w:cs="Courier New"/>
                  <w:rtl/>
                </w:rPr>
                <w:delText>برل * بعلام</w:delText>
              </w:r>
            </w:del>
          </w:ins>
          <w:r w:rsidRPr="00EE6742">
            <w:rPr>
              <w:rFonts w:ascii="Courier New" w:hAnsi="Courier New" w:cs="Courier New"/>
              <w:rtl/>
            </w:rPr>
            <w:t xml:space="preserve"> يسمو العلم والعلماء</w:t>
          </w:r>
          <w:del w:id="105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052" w:author="Transkribus" w:date="2019-12-11T14:30:00Z"/>
          <w:rFonts w:ascii="Courier New" w:hAnsi="Courier New" w:cs="Courier New"/>
        </w:rPr>
      </w:pPr>
      <w:dir w:val="rtl">
        <w:dir w:val="rtl">
          <w:del w:id="1053" w:author="Transkribus" w:date="2019-12-11T14:30:00Z">
            <w:r w:rsidRPr="009B6BCA">
              <w:rPr>
                <w:rFonts w:ascii="Courier New" w:hAnsi="Courier New" w:cs="Courier New"/>
                <w:rtl/>
              </w:rPr>
              <w:delText>متفرد بالمكرمات وانما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كل الورى فى بعضها شركاء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623F08" w:rsidRPr="00EE6742" w:rsidRDefault="00623F08" w:rsidP="00623F08">
      <w:pPr>
        <w:pStyle w:val="NurText"/>
        <w:bidi/>
        <w:rPr>
          <w:ins w:id="1054" w:author="Transkribus" w:date="2019-12-11T14:30:00Z"/>
          <w:del w:id="1055" w:author="Transkribus" w:date="2019-12-11T14:30:00Z"/>
          <w:rFonts w:ascii="Courier New" w:hAnsi="Courier New" w:cs="Courier New"/>
        </w:rPr>
      </w:pPr>
      <w:dir w:val="rtl">
        <w:dir w:val="rtl">
          <w:del w:id="1056" w:author="Transkribus" w:date="2019-12-11T14:30:00Z">
            <w:r w:rsidRPr="009B6BCA">
              <w:rPr>
                <w:rFonts w:ascii="Courier New" w:hAnsi="Courier New" w:cs="Courier New"/>
                <w:rtl/>
              </w:rPr>
              <w:delText>لو رام</w:delText>
            </w:r>
          </w:del>
          <w:ins w:id="1057" w:author="Transkribus" w:date="2019-12-11T14:30:00Z">
            <w:r w:rsidRPr="00EE6742">
              <w:rPr>
                <w:rFonts w:ascii="Courier New" w:hAnsi="Courier New" w:cs="Courier New"/>
                <w:rtl/>
              </w:rPr>
              <w:t>متفرو بالكرمات واثما * كل الوزى فى بعصهاشر</w:t>
            </w:r>
            <w:r w:rsidRPr="00EE6742">
              <w:rPr>
                <w:rFonts w:ascii="Courier New" w:hAnsi="Courier New" w:cs="Courier New"/>
                <w:rtl/>
              </w:rPr>
              <w:tab/>
              <w:t>كاء</w:t>
            </w:r>
          </w:ins>
          <w:r>
            <w:t>‬</w:t>
          </w:r>
          <w:r>
            <w:t>‬</w:t>
          </w:r>
        </w:dir>
      </w:dir>
    </w:p>
    <w:p w:rsidR="00623F08" w:rsidRPr="00EE6742" w:rsidRDefault="00623F08" w:rsidP="00623F08">
      <w:pPr>
        <w:pStyle w:val="NurText"/>
        <w:bidi/>
        <w:rPr>
          <w:rFonts w:ascii="Courier New" w:hAnsi="Courier New" w:cs="Courier New"/>
        </w:rPr>
      </w:pPr>
      <w:ins w:id="1058" w:author="Transkribus" w:date="2019-12-11T14:30:00Z">
        <w:r w:rsidRPr="00EE6742">
          <w:rPr>
            <w:rFonts w:ascii="Courier New" w:hAnsi="Courier New" w:cs="Courier New"/>
            <w:rtl/>
          </w:rPr>
          <w:t>الوزام</w:t>
        </w:r>
      </w:ins>
      <w:r w:rsidRPr="00EE6742">
        <w:rPr>
          <w:rFonts w:ascii="Courier New" w:hAnsi="Courier New" w:cs="Courier New"/>
          <w:rtl/>
        </w:rPr>
        <w:t xml:space="preserve"> كل بلي</w:t>
      </w:r>
      <w:del w:id="1059" w:author="Transkribus" w:date="2019-12-11T14:30:00Z">
        <w:r w:rsidRPr="009B6BCA">
          <w:rPr>
            <w:rFonts w:ascii="Courier New" w:hAnsi="Courier New" w:cs="Courier New"/>
            <w:rtl/>
          </w:rPr>
          <w:delText>غ</w:delText>
        </w:r>
      </w:del>
      <w:ins w:id="1060" w:author="Transkribus" w:date="2019-12-11T14:30:00Z">
        <w:r w:rsidRPr="00EE6742">
          <w:rPr>
            <w:rFonts w:ascii="Courier New" w:hAnsi="Courier New" w:cs="Courier New"/>
            <w:rtl/>
          </w:rPr>
          <w:t>ن</w:t>
        </w:r>
      </w:ins>
      <w:r w:rsidRPr="00EE6742">
        <w:rPr>
          <w:rFonts w:ascii="Courier New" w:hAnsi="Courier New" w:cs="Courier New"/>
          <w:rtl/>
        </w:rPr>
        <w:t xml:space="preserve"> قول </w:t>
      </w:r>
      <w:del w:id="1061" w:author="Transkribus" w:date="2019-12-11T14:30:00Z">
        <w:r w:rsidRPr="009B6BCA">
          <w:rPr>
            <w:rFonts w:ascii="Courier New" w:hAnsi="Courier New" w:cs="Courier New"/>
            <w:rtl/>
          </w:rPr>
          <w:delText>انه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يحصى علاه</w:delText>
            </w:r>
            <w:r>
              <w:delText>‬</w:delText>
            </w:r>
            <w:r>
              <w:delText>‬</w:delText>
            </w:r>
          </w:dir>
        </w:dir>
      </w:del>
      <w:ins w:id="1062" w:author="Transkribus" w:date="2019-12-11T14:30:00Z">
        <w:del w:id="1063" w:author="Transkribus" w:date="2019-12-11T14:30:00Z">
          <w:r w:rsidRPr="00EE6742">
            <w:rPr>
              <w:rFonts w:ascii="Courier New" w:hAnsi="Courier New" w:cs="Courier New"/>
              <w:rtl/>
            </w:rPr>
            <w:delText>اله * حصى عسلاه</w:delText>
          </w:r>
        </w:del>
      </w:ins>
      <w:r w:rsidRPr="00EE6742">
        <w:rPr>
          <w:rFonts w:ascii="Courier New" w:hAnsi="Courier New" w:cs="Courier New"/>
          <w:rtl/>
        </w:rPr>
        <w:t xml:space="preserve"> لقصر الب</w:t>
      </w:r>
      <w:del w:id="1064" w:author="Transkribus" w:date="2019-12-11T14:30:00Z">
        <w:r w:rsidRPr="009B6BCA">
          <w:rPr>
            <w:rFonts w:ascii="Courier New" w:hAnsi="Courier New" w:cs="Courier New"/>
            <w:rtl/>
          </w:rPr>
          <w:delText>لغ</w:delText>
        </w:r>
      </w:del>
      <w:r w:rsidRPr="00EE6742">
        <w:rPr>
          <w:rFonts w:ascii="Courier New" w:hAnsi="Courier New" w:cs="Courier New"/>
          <w:rtl/>
        </w:rPr>
        <w:t>ا</w:t>
      </w:r>
      <w:ins w:id="1065" w:author="Transkribus" w:date="2019-12-11T14:30:00Z">
        <w:r w:rsidRPr="00EE6742">
          <w:rPr>
            <w:rFonts w:ascii="Courier New" w:hAnsi="Courier New" w:cs="Courier New"/>
            <w:rtl/>
          </w:rPr>
          <w:t>قا</w:t>
        </w:r>
      </w:ins>
      <w:r w:rsidRPr="00EE6742">
        <w:rPr>
          <w:rFonts w:ascii="Courier New" w:hAnsi="Courier New" w:cs="Courier New"/>
          <w:rtl/>
        </w:rPr>
        <w:t>ء</w:t>
      </w:r>
      <w:del w:id="106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23F08" w:rsidRPr="00EE6742" w:rsidRDefault="00623F08" w:rsidP="00623F08">
      <w:pPr>
        <w:pStyle w:val="NurText"/>
        <w:bidi/>
        <w:rPr>
          <w:rFonts w:ascii="Courier New" w:hAnsi="Courier New" w:cs="Courier New"/>
        </w:rPr>
      </w:pPr>
      <w:dir w:val="rtl">
        <w:dir w:val="rtl">
          <w:del w:id="1067" w:author="Transkribus" w:date="2019-12-11T14:30:00Z">
            <w:r w:rsidRPr="009B6BCA">
              <w:rPr>
                <w:rFonts w:ascii="Courier New" w:hAnsi="Courier New" w:cs="Courier New"/>
                <w:rtl/>
              </w:rPr>
              <w:delText>كم</w:delText>
            </w:r>
          </w:del>
          <w:ins w:id="1068" w:author="Transkribus" w:date="2019-12-11T14:30:00Z">
            <w:r w:rsidRPr="00EE6742">
              <w:rPr>
                <w:rFonts w:ascii="Courier New" w:hAnsi="Courier New" w:cs="Courier New"/>
                <w:rtl/>
              </w:rPr>
              <w:t>لم</w:t>
            </w:r>
          </w:ins>
          <w:r w:rsidRPr="00EE6742">
            <w:rPr>
              <w:rFonts w:ascii="Courier New" w:hAnsi="Courier New" w:cs="Courier New"/>
              <w:rtl/>
            </w:rPr>
            <w:t xml:space="preserve"> من </w:t>
          </w:r>
          <w:del w:id="1069" w:author="Transkribus" w:date="2019-12-11T14:30:00Z">
            <w:r w:rsidRPr="009B6BCA">
              <w:rPr>
                <w:rFonts w:ascii="Courier New" w:hAnsi="Courier New" w:cs="Courier New"/>
                <w:rtl/>
              </w:rPr>
              <w:delText>عداة شاهدين بفضله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070" w:author="Transkribus" w:date="2019-12-11T14:30:00Z">
            <w:del w:id="1071" w:author="Transkribus" w:date="2019-12-11T14:30:00Z">
              <w:r w:rsidRPr="00EE6742">
                <w:rPr>
                  <w:rFonts w:ascii="Courier New" w:hAnsi="Courier New" w:cs="Courier New"/>
                  <w:rtl/>
                </w:rPr>
                <w:delText xml:space="preserve">عبداةشاهد بن يفضله * </w:delText>
              </w:r>
            </w:del>
          </w:ins>
          <w:r w:rsidRPr="00EE6742">
            <w:rPr>
              <w:rFonts w:ascii="Courier New" w:hAnsi="Courier New" w:cs="Courier New"/>
              <w:rtl/>
            </w:rPr>
            <w:t xml:space="preserve">والفضل </w:t>
          </w:r>
          <w:del w:id="1072" w:author="Transkribus" w:date="2019-12-11T14:30:00Z">
            <w:r w:rsidRPr="009B6BCA">
              <w:rPr>
                <w:rFonts w:ascii="Courier New" w:hAnsi="Courier New" w:cs="Courier New"/>
                <w:rtl/>
              </w:rPr>
              <w:delText>ما شهدت به الاعداء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73" w:author="Transkribus" w:date="2019-12-11T14:30:00Z">
            <w:r w:rsidRPr="00EE6742">
              <w:rPr>
                <w:rFonts w:ascii="Courier New" w:hAnsi="Courier New" w:cs="Courier New"/>
                <w:rtl/>
              </w:rPr>
              <w:t>ماشهدب بة الاحداء</w:t>
            </w:r>
          </w:ins>
          <w:r>
            <w:t>‬</w:t>
          </w:r>
          <w:r>
            <w:t>‬</w:t>
          </w:r>
        </w:dir>
      </w:dir>
    </w:p>
    <w:p w:rsidR="00623F08" w:rsidRPr="00EE6742" w:rsidRDefault="00623F08" w:rsidP="00623F08">
      <w:pPr>
        <w:pStyle w:val="NurText"/>
        <w:bidi/>
        <w:rPr>
          <w:rFonts w:ascii="Courier New" w:hAnsi="Courier New" w:cs="Courier New"/>
        </w:rPr>
      </w:pPr>
      <w:dir w:val="rtl">
        <w:dir w:val="rtl">
          <w:r w:rsidRPr="00EE6742">
            <w:rPr>
              <w:rFonts w:ascii="Courier New" w:hAnsi="Courier New" w:cs="Courier New"/>
              <w:rtl/>
            </w:rPr>
            <w:t xml:space="preserve">وله </w:t>
          </w:r>
          <w:del w:id="1074" w:author="Transkribus" w:date="2019-12-11T14:30:00Z">
            <w:r w:rsidRPr="009B6BCA">
              <w:rPr>
                <w:rFonts w:ascii="Courier New" w:hAnsi="Courier New" w:cs="Courier New"/>
                <w:rtl/>
              </w:rPr>
              <w:delText>التصانيف التى</w:delText>
            </w:r>
          </w:del>
          <w:ins w:id="1075" w:author="Transkribus" w:date="2019-12-11T14:30:00Z">
            <w:r w:rsidRPr="00EE6742">
              <w:rPr>
                <w:rFonts w:ascii="Courier New" w:hAnsi="Courier New" w:cs="Courier New"/>
                <w:rtl/>
              </w:rPr>
              <w:t>النصانيف النى</w:t>
            </w:r>
          </w:ins>
          <w:r w:rsidRPr="00EE6742">
            <w:rPr>
              <w:rFonts w:ascii="Courier New" w:hAnsi="Courier New" w:cs="Courier New"/>
              <w:rtl/>
            </w:rPr>
            <w:t xml:space="preserve"> قد </w:t>
          </w:r>
          <w:del w:id="1076" w:author="Transkribus" w:date="2019-12-11T14:30:00Z">
            <w:r w:rsidRPr="009B6BCA">
              <w:rPr>
                <w:rFonts w:ascii="Courier New" w:hAnsi="Courier New" w:cs="Courier New"/>
                <w:rtl/>
              </w:rPr>
              <w:delText>اعربت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077" w:author="Transkribus" w:date="2019-12-11T14:30:00Z">
            <w:del w:id="1078" w:author="Transkribus" w:date="2019-12-11T14:30:00Z">
              <w:r w:rsidRPr="00EE6742">
                <w:rPr>
                  <w:rFonts w:ascii="Courier New" w:hAnsi="Courier New" w:cs="Courier New"/>
                  <w:rtl/>
                </w:rPr>
                <w:delText xml:space="preserve">أعري * </w:delText>
              </w:r>
            </w:del>
          </w:ins>
          <w:r w:rsidRPr="00EE6742">
            <w:rPr>
              <w:rFonts w:ascii="Courier New" w:hAnsi="Courier New" w:cs="Courier New"/>
              <w:rtl/>
            </w:rPr>
            <w:t xml:space="preserve">عن كل </w:t>
          </w:r>
          <w:del w:id="1079" w:author="Transkribus" w:date="2019-12-11T14:30:00Z">
            <w:r w:rsidRPr="009B6BCA">
              <w:rPr>
                <w:rFonts w:ascii="Courier New" w:hAnsi="Courier New" w:cs="Courier New"/>
                <w:rtl/>
              </w:rPr>
              <w:delText>ما قد اعجم القدماء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80" w:author="Transkribus" w:date="2019-12-11T14:30:00Z">
            <w:r w:rsidRPr="00EE6742">
              <w:rPr>
                <w:rFonts w:ascii="Courier New" w:hAnsi="Courier New" w:cs="Courier New"/>
                <w:rtl/>
              </w:rPr>
              <w:t>ماقد أنجم القسدماء</w:t>
            </w:r>
          </w:ins>
          <w:r>
            <w:t>‬</w:t>
          </w:r>
          <w:r>
            <w:t>‬</w:t>
          </w:r>
        </w:dir>
      </w:dir>
    </w:p>
    <w:p w:rsidR="00623F08" w:rsidRPr="00EE6742" w:rsidRDefault="00623F08" w:rsidP="00623F08">
      <w:pPr>
        <w:pStyle w:val="NurText"/>
        <w:bidi/>
        <w:rPr>
          <w:rFonts w:ascii="Courier New" w:hAnsi="Courier New" w:cs="Courier New"/>
        </w:rPr>
      </w:pPr>
      <w:dir w:val="rtl">
        <w:dir w:val="rtl">
          <w:del w:id="1081" w:author="Transkribus" w:date="2019-12-11T14:30:00Z">
            <w:r w:rsidRPr="009B6BCA">
              <w:rPr>
                <w:rFonts w:ascii="Courier New" w:hAnsi="Courier New" w:cs="Courier New"/>
                <w:rtl/>
              </w:rPr>
              <w:delText>وبه لجيل</w:delText>
            </w:r>
          </w:del>
          <w:ins w:id="1082" w:author="Transkribus" w:date="2019-12-11T14:30:00Z">
            <w:r w:rsidRPr="00EE6742">
              <w:rPr>
                <w:rFonts w:ascii="Courier New" w:hAnsi="Courier New" w:cs="Courier New"/>
                <w:rtl/>
              </w:rPr>
              <w:t>وبة لخيل</w:t>
            </w:r>
          </w:ins>
          <w:r w:rsidRPr="00EE6742">
            <w:rPr>
              <w:rFonts w:ascii="Courier New" w:hAnsi="Courier New" w:cs="Courier New"/>
              <w:rtl/>
            </w:rPr>
            <w:t xml:space="preserve"> فى الب</w:t>
          </w:r>
          <w:ins w:id="1083" w:author="Transkribus" w:date="2019-12-11T14:30:00Z">
            <w:r w:rsidRPr="00EE6742">
              <w:rPr>
                <w:rFonts w:ascii="Courier New" w:hAnsi="Courier New" w:cs="Courier New"/>
                <w:rtl/>
              </w:rPr>
              <w:t>س</w:t>
            </w:r>
          </w:ins>
          <w:r w:rsidRPr="00EE6742">
            <w:rPr>
              <w:rFonts w:ascii="Courier New" w:hAnsi="Courier New" w:cs="Courier New"/>
              <w:rtl/>
            </w:rPr>
            <w:t>لاد مفاخر</w:t>
          </w:r>
          <w:del w:id="108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وكذا لهذا</w:delText>
                </w:r>
                <w:r>
                  <w:delText>‬</w:delText>
                </w:r>
                <w:r>
                  <w:delText>‬</w:delText>
                </w:r>
              </w:dir>
            </w:dir>
          </w:del>
          <w:ins w:id="1085" w:author="Transkribus" w:date="2019-12-11T14:30:00Z">
            <w:del w:id="1086" w:author="Transkribus" w:date="2019-12-11T14:30:00Z">
              <w:r w:rsidRPr="00EE6742">
                <w:rPr>
                  <w:rFonts w:ascii="Courier New" w:hAnsi="Courier New" w:cs="Courier New"/>
                  <w:rtl/>
                </w:rPr>
                <w:delText xml:space="preserve"> * وكذ الهذا</w:delText>
              </w:r>
            </w:del>
          </w:ins>
          <w:r w:rsidRPr="00EE6742">
            <w:rPr>
              <w:rFonts w:ascii="Courier New" w:hAnsi="Courier New" w:cs="Courier New"/>
              <w:rtl/>
            </w:rPr>
            <w:t xml:space="preserve"> الجيل م</w:t>
          </w:r>
          <w:del w:id="1087" w:author="Transkribus" w:date="2019-12-11T14:30:00Z">
            <w:r w:rsidRPr="009B6BCA">
              <w:rPr>
                <w:rFonts w:ascii="Courier New" w:hAnsi="Courier New" w:cs="Courier New"/>
                <w:rtl/>
              </w:rPr>
              <w:delText>ن</w:delText>
            </w:r>
          </w:del>
          <w:ins w:id="1088" w:author="Transkribus" w:date="2019-12-11T14:30:00Z">
            <w:r w:rsidRPr="00EE6742">
              <w:rPr>
                <w:rFonts w:ascii="Courier New" w:hAnsi="Courier New" w:cs="Courier New"/>
                <w:rtl/>
              </w:rPr>
              <w:t>ت</w:t>
            </w:r>
          </w:ins>
          <w:r w:rsidRPr="00EE6742">
            <w:rPr>
              <w:rFonts w:ascii="Courier New" w:hAnsi="Courier New" w:cs="Courier New"/>
              <w:rtl/>
            </w:rPr>
            <w:t>ه علاء</w:t>
          </w:r>
          <w:del w:id="108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del w:id="1090" w:author="Transkribus" w:date="2019-12-11T14:30:00Z">
            <w:r w:rsidRPr="009B6BCA">
              <w:rPr>
                <w:rFonts w:ascii="Courier New" w:hAnsi="Courier New" w:cs="Courier New"/>
                <w:rtl/>
              </w:rPr>
              <w:delText>يا سيدا فاق الانام حقيقة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بجميل وصف</w:delText>
                </w:r>
                <w:r>
                  <w:delText>‬</w:delText>
                </w:r>
                <w:r>
                  <w:delText>‬</w:delText>
                </w:r>
              </w:dir>
            </w:dir>
          </w:del>
          <w:ins w:id="1091" w:author="Transkribus" w:date="2019-12-11T14:30:00Z">
            <w:del w:id="1092" w:author="Transkribus" w:date="2019-12-11T14:30:00Z">
              <w:r w:rsidRPr="00EE6742">
                <w:rPr>
                  <w:rFonts w:ascii="Courier New" w:hAnsi="Courier New" w:cs="Courier New"/>
                  <w:rtl/>
                </w:rPr>
                <w:delText>باسسيد افاق الاثام جعيقة * جميل وسف</w:delText>
              </w:r>
            </w:del>
          </w:ins>
          <w:r w:rsidRPr="00EE6742">
            <w:rPr>
              <w:rFonts w:ascii="Courier New" w:hAnsi="Courier New" w:cs="Courier New"/>
              <w:rtl/>
            </w:rPr>
            <w:t xml:space="preserve"> ليس فيه خ</w:t>
          </w:r>
          <w:del w:id="1093" w:author="Transkribus" w:date="2019-12-11T14:30:00Z">
            <w:r w:rsidRPr="009B6BCA">
              <w:rPr>
                <w:rFonts w:ascii="Courier New" w:hAnsi="Courier New" w:cs="Courier New"/>
                <w:rtl/>
              </w:rPr>
              <w:delText>ف</w:delText>
            </w:r>
          </w:del>
          <w:ins w:id="1094" w:author="Transkribus" w:date="2019-12-11T14:30:00Z">
            <w:r w:rsidRPr="00EE6742">
              <w:rPr>
                <w:rFonts w:ascii="Courier New" w:hAnsi="Courier New" w:cs="Courier New"/>
                <w:rtl/>
              </w:rPr>
              <w:t>ق</w:t>
            </w:r>
          </w:ins>
          <w:r w:rsidRPr="00EE6742">
            <w:rPr>
              <w:rFonts w:ascii="Courier New" w:hAnsi="Courier New" w:cs="Courier New"/>
              <w:rtl/>
            </w:rPr>
            <w:t>اء</w:t>
          </w:r>
          <w:del w:id="109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del w:id="1096" w:author="Transkribus" w:date="2019-12-11T14:30:00Z">
            <w:r w:rsidRPr="009B6BCA">
              <w:rPr>
                <w:rFonts w:ascii="Courier New" w:hAnsi="Courier New" w:cs="Courier New"/>
                <w:rtl/>
              </w:rPr>
              <w:delText>قد كان</w:delText>
            </w:r>
          </w:del>
          <w:ins w:id="1097" w:author="Transkribus" w:date="2019-12-11T14:30:00Z">
            <w:r w:rsidRPr="00EE6742">
              <w:rPr>
                <w:rFonts w:ascii="Courier New" w:hAnsi="Courier New" w:cs="Courier New"/>
                <w:rtl/>
              </w:rPr>
              <w:t>قدكمان</w:t>
            </w:r>
          </w:ins>
          <w:r w:rsidRPr="00EE6742">
            <w:rPr>
              <w:rFonts w:ascii="Courier New" w:hAnsi="Courier New" w:cs="Courier New"/>
              <w:rtl/>
            </w:rPr>
            <w:t xml:space="preserve"> عندى من فراق</w:t>
          </w:r>
          <w:del w:id="1098" w:author="Transkribus" w:date="2019-12-11T14:30:00Z">
            <w:r w:rsidRPr="009B6BCA">
              <w:rPr>
                <w:rFonts w:ascii="Courier New" w:hAnsi="Courier New" w:cs="Courier New"/>
                <w:rtl/>
              </w:rPr>
              <w:delText>ك</w:delText>
            </w:r>
          </w:del>
          <w:ins w:id="1099" w:author="Transkribus" w:date="2019-12-11T14:30:00Z">
            <w:r w:rsidRPr="00EE6742">
              <w:rPr>
                <w:rFonts w:ascii="Courier New" w:hAnsi="Courier New" w:cs="Courier New"/>
                <w:rtl/>
              </w:rPr>
              <w:t>ل</w:t>
            </w:r>
          </w:ins>
          <w:r w:rsidRPr="00EE6742">
            <w:rPr>
              <w:rFonts w:ascii="Courier New" w:hAnsi="Courier New" w:cs="Courier New"/>
              <w:rtl/>
            </w:rPr>
            <w:t xml:space="preserve"> والنوى</w:t>
          </w:r>
          <w:del w:id="110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del w:id="1101" w:author="Transkribus" w:date="2019-12-11T14:30:00Z">
                <w:r w:rsidRPr="009B6BCA">
                  <w:rPr>
                    <w:rFonts w:ascii="Courier New" w:hAnsi="Courier New" w:cs="Courier New"/>
                    <w:rtl/>
                  </w:rPr>
                  <w:delText>ا</w:delText>
                </w:r>
              </w:del>
              <w:ins w:id="1102" w:author="Transkribus" w:date="2019-12-11T14:30:00Z">
                <w:r w:rsidRPr="00EE6742">
                  <w:rPr>
                    <w:rFonts w:ascii="Courier New" w:hAnsi="Courier New" w:cs="Courier New"/>
                    <w:rtl/>
                  </w:rPr>
                  <w:t>أ</w:t>
                </w:r>
              </w:ins>
              <w:r w:rsidRPr="00EE6742">
                <w:rPr>
                  <w:rFonts w:ascii="Courier New" w:hAnsi="Courier New" w:cs="Courier New"/>
                  <w:rtl/>
                </w:rPr>
                <w:t>لم ومن رؤياك جاء ش</w:t>
              </w:r>
              <w:del w:id="1103" w:author="Transkribus" w:date="2019-12-11T14:30:00Z">
                <w:r w:rsidRPr="009B6BCA">
                  <w:rPr>
                    <w:rFonts w:ascii="Courier New" w:hAnsi="Courier New" w:cs="Courier New"/>
                    <w:rtl/>
                  </w:rPr>
                  <w:delText>ف</w:delText>
                </w:r>
              </w:del>
              <w:ins w:id="1104" w:author="Transkribus" w:date="2019-12-11T14:30:00Z">
                <w:r w:rsidRPr="00EE6742">
                  <w:rPr>
                    <w:rFonts w:ascii="Courier New" w:hAnsi="Courier New" w:cs="Courier New"/>
                    <w:rtl/>
                  </w:rPr>
                  <w:t>ق</w:t>
                </w:r>
              </w:ins>
              <w:r w:rsidRPr="00EE6742">
                <w:rPr>
                  <w:rFonts w:ascii="Courier New" w:hAnsi="Courier New" w:cs="Courier New"/>
                  <w:rtl/>
                </w:rPr>
                <w:t>اء</w:t>
              </w:r>
              <w:del w:id="110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r>
                <w:t>‬</w:t>
              </w:r>
              <w:r>
                <w:t>‬</w:t>
              </w:r>
            </w:dir>
          </w:dir>
        </w:dir>
      </w:dir>
    </w:p>
    <w:p w:rsidR="00623F08" w:rsidRPr="00EE6742" w:rsidRDefault="00623F08" w:rsidP="00623F08">
      <w:pPr>
        <w:pStyle w:val="NurText"/>
        <w:bidi/>
        <w:rPr>
          <w:rFonts w:ascii="Courier New" w:hAnsi="Courier New" w:cs="Courier New"/>
        </w:rPr>
      </w:pPr>
      <w:dir w:val="rtl">
        <w:dir w:val="rtl">
          <w:del w:id="1106" w:author="Transkribus" w:date="2019-12-11T14:30:00Z">
            <w:r w:rsidRPr="009B6BCA">
              <w:rPr>
                <w:rFonts w:ascii="Courier New" w:hAnsi="Courier New" w:cs="Courier New"/>
                <w:rtl/>
              </w:rPr>
              <w:delText>واتى</w:delText>
            </w:r>
          </w:del>
          <w:ins w:id="1107" w:author="Transkribus" w:date="2019-12-11T14:30:00Z">
            <w:r w:rsidRPr="00EE6742">
              <w:rPr>
                <w:rFonts w:ascii="Courier New" w:hAnsi="Courier New" w:cs="Courier New"/>
                <w:rtl/>
              </w:rPr>
              <w:t>و أفى</w:t>
            </w:r>
          </w:ins>
          <w:r w:rsidRPr="00EE6742">
            <w:rPr>
              <w:rFonts w:ascii="Courier New" w:hAnsi="Courier New" w:cs="Courier New"/>
              <w:rtl/>
            </w:rPr>
            <w:t xml:space="preserve"> الى </w:t>
          </w:r>
          <w:del w:id="1108" w:author="Transkribus" w:date="2019-12-11T14:30:00Z">
            <w:r w:rsidRPr="009B6BCA">
              <w:rPr>
                <w:rFonts w:ascii="Courier New" w:hAnsi="Courier New" w:cs="Courier New"/>
                <w:rtl/>
              </w:rPr>
              <w:delText>قلبى السرور واشرقت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109" w:author="Transkribus" w:date="2019-12-11T14:30:00Z">
            <w:del w:id="1110" w:author="Transkribus" w:date="2019-12-11T14:30:00Z">
              <w:r w:rsidRPr="00EE6742">
                <w:rPr>
                  <w:rFonts w:ascii="Courier New" w:hAnsi="Courier New" w:cs="Courier New"/>
                  <w:rtl/>
                </w:rPr>
                <w:delText xml:space="preserve">قليى السرورواشرقت * </w:delText>
              </w:r>
            </w:del>
          </w:ins>
          <w:r w:rsidRPr="00EE6742">
            <w:rPr>
              <w:rFonts w:ascii="Courier New" w:hAnsi="Courier New" w:cs="Courier New"/>
              <w:rtl/>
            </w:rPr>
            <w:t xml:space="preserve">شمس </w:t>
          </w:r>
          <w:del w:id="1111" w:author="Transkribus" w:date="2019-12-11T14:30:00Z">
            <w:r w:rsidRPr="009B6BCA">
              <w:rPr>
                <w:rFonts w:ascii="Courier New" w:hAnsi="Courier New" w:cs="Courier New"/>
                <w:rtl/>
              </w:rPr>
              <w:delText>الحبور وزالت البرحاء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112" w:author="Transkribus" w:date="2019-12-11T14:30:00Z">
            <w:r w:rsidRPr="00EE6742">
              <w:rPr>
                <w:rFonts w:ascii="Courier New" w:hAnsi="Courier New" w:cs="Courier New"/>
                <w:rtl/>
              </w:rPr>
              <w:t>الحبوروزالت البرجاء</w:t>
            </w:r>
          </w:ins>
          <w:r>
            <w:t>‬</w:t>
          </w:r>
          <w:r>
            <w:t>‬</w:t>
          </w:r>
        </w:dir>
      </w:dir>
    </w:p>
    <w:p w:rsidR="00623F08" w:rsidRPr="00EE6742" w:rsidRDefault="00623F08" w:rsidP="00623F08">
      <w:pPr>
        <w:pStyle w:val="NurText"/>
        <w:bidi/>
        <w:rPr>
          <w:rFonts w:ascii="Courier New" w:hAnsi="Courier New" w:cs="Courier New"/>
        </w:rPr>
      </w:pPr>
      <w:dir w:val="rtl">
        <w:dir w:val="rtl">
          <w:del w:id="1113" w:author="Transkribus" w:date="2019-12-11T14:30:00Z">
            <w:r w:rsidRPr="009B6BCA">
              <w:rPr>
                <w:rFonts w:ascii="Courier New" w:hAnsi="Courier New" w:cs="Courier New"/>
                <w:rtl/>
              </w:rPr>
              <w:delText>وبدت تباشير</w:delText>
            </w:r>
          </w:del>
          <w:ins w:id="1114" w:author="Transkribus" w:date="2019-12-11T14:30:00Z">
            <w:r w:rsidRPr="00EE6742">
              <w:rPr>
                <w:rFonts w:ascii="Courier New" w:hAnsi="Courier New" w:cs="Courier New"/>
                <w:rtl/>
              </w:rPr>
              <w:t>ويدب دباشير</w:t>
            </w:r>
          </w:ins>
          <w:r w:rsidRPr="00EE6742">
            <w:rPr>
              <w:rFonts w:ascii="Courier New" w:hAnsi="Courier New" w:cs="Courier New"/>
              <w:rtl/>
            </w:rPr>
            <w:t xml:space="preserve"> الهناء </w:t>
          </w:r>
          <w:del w:id="1115" w:author="Transkribus" w:date="2019-12-11T14:30:00Z">
            <w:r w:rsidRPr="009B6BCA">
              <w:rPr>
                <w:rFonts w:ascii="Courier New" w:hAnsi="Courier New" w:cs="Courier New"/>
                <w:rtl/>
              </w:rPr>
              <w:delText>بمنصب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يعلوه من نور الاله بهاء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1116" w:author="Transkribus" w:date="2019-12-11T14:30:00Z">
            <w:del w:id="1117" w:author="Transkribus" w:date="2019-12-11T14:30:00Z">
              <w:r w:rsidRPr="00EE6742">
                <w:rPr>
                  <w:rFonts w:ascii="Courier New" w:hAnsi="Courier New" w:cs="Courier New"/>
                  <w:rtl/>
                </w:rPr>
                <w:delText>منصب * عاوة مسن فوب الالذهاء</w:delText>
              </w:r>
            </w:del>
          </w:ins>
          <w:r>
            <w:t>‬</w:t>
          </w:r>
          <w:r>
            <w:t>‬</w:t>
          </w:r>
        </w:dir>
      </w:dir>
    </w:p>
    <w:p w:rsidR="00623F08" w:rsidRPr="00EE6742" w:rsidRDefault="00623F08" w:rsidP="00623F08">
      <w:pPr>
        <w:pStyle w:val="NurText"/>
        <w:bidi/>
        <w:rPr>
          <w:rFonts w:ascii="Courier New" w:hAnsi="Courier New" w:cs="Courier New"/>
        </w:rPr>
      </w:pPr>
      <w:dir w:val="rtl">
        <w:dir w:val="rtl">
          <w:del w:id="1118" w:author="Transkribus" w:date="2019-12-11T14:30:00Z">
            <w:r w:rsidRPr="009B6BCA">
              <w:rPr>
                <w:rFonts w:ascii="Courier New" w:hAnsi="Courier New" w:cs="Courier New"/>
                <w:rtl/>
              </w:rPr>
              <w:delText>احكام احكام</w:delText>
            </w:r>
          </w:del>
          <w:ins w:id="1119" w:author="Transkribus" w:date="2019-12-11T14:30:00Z">
            <w:r w:rsidRPr="00EE6742">
              <w:rPr>
                <w:rFonts w:ascii="Courier New" w:hAnsi="Courier New" w:cs="Courier New"/>
                <w:rtl/>
              </w:rPr>
              <w:t>حكام أحكام</w:t>
            </w:r>
          </w:ins>
          <w:r w:rsidRPr="00EE6742">
            <w:rPr>
              <w:rFonts w:ascii="Courier New" w:hAnsi="Courier New" w:cs="Courier New"/>
              <w:rtl/>
            </w:rPr>
            <w:t xml:space="preserve"> وعدل </w:t>
          </w:r>
          <w:del w:id="1120" w:author="Transkribus" w:date="2019-12-11T14:30:00Z">
            <w:r w:rsidRPr="009B6BCA">
              <w:rPr>
                <w:rFonts w:ascii="Courier New" w:hAnsi="Courier New" w:cs="Courier New"/>
                <w:rtl/>
              </w:rPr>
              <w:delText>شائع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ملئت</w:delText>
                </w:r>
                <w:r>
                  <w:delText>‬</w:delText>
                </w:r>
                <w:r>
                  <w:delText>‬</w:delText>
                </w:r>
              </w:dir>
            </w:dir>
          </w:del>
          <w:ins w:id="1121" w:author="Transkribus" w:date="2019-12-11T14:30:00Z">
            <w:del w:id="1122" w:author="Transkribus" w:date="2019-12-11T14:30:00Z">
              <w:r w:rsidRPr="00EE6742">
                <w:rPr>
                  <w:rFonts w:ascii="Courier New" w:hAnsi="Courier New" w:cs="Courier New"/>
                  <w:rtl/>
                </w:rPr>
                <w:delText>شائم * ملتت</w:delText>
              </w:r>
            </w:del>
          </w:ins>
          <w:r w:rsidRPr="00EE6742">
            <w:rPr>
              <w:rFonts w:ascii="Courier New" w:hAnsi="Courier New" w:cs="Courier New"/>
              <w:rtl/>
            </w:rPr>
            <w:t xml:space="preserve"> به </w:t>
          </w:r>
          <w:del w:id="1123" w:author="Transkribus" w:date="2019-12-11T14:30:00Z">
            <w:r w:rsidRPr="009B6BCA">
              <w:rPr>
                <w:rFonts w:ascii="Courier New" w:hAnsi="Courier New" w:cs="Courier New"/>
                <w:rtl/>
              </w:rPr>
              <w:delText>وبفضلك الغبراء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124" w:author="Transkribus" w:date="2019-12-11T14:30:00Z">
            <w:r w:rsidRPr="00EE6742">
              <w:rPr>
                <w:rFonts w:ascii="Courier New" w:hAnsi="Courier New" w:cs="Courier New"/>
                <w:rtl/>
              </w:rPr>
              <w:t>ويفضلك العسراء</w:t>
            </w:r>
          </w:ins>
          <w:r>
            <w:t>‬</w:t>
          </w:r>
          <w:r>
            <w:t>‬</w:t>
          </w:r>
        </w:dir>
      </w:dir>
    </w:p>
    <w:p w:rsidR="00623F08" w:rsidRPr="00EE6742" w:rsidRDefault="00623F08" w:rsidP="00623F08">
      <w:pPr>
        <w:pStyle w:val="NurText"/>
        <w:bidi/>
        <w:rPr>
          <w:rFonts w:ascii="Courier New" w:hAnsi="Courier New" w:cs="Courier New"/>
        </w:rPr>
      </w:pPr>
      <w:dir w:val="rtl">
        <w:dir w:val="rtl">
          <w:del w:id="1125" w:author="Transkribus" w:date="2019-12-11T14:30:00Z">
            <w:r w:rsidRPr="009B6BCA">
              <w:rPr>
                <w:rFonts w:ascii="Courier New" w:hAnsi="Courier New" w:cs="Courier New"/>
                <w:rtl/>
              </w:rPr>
              <w:delText>وتفرقت</w:delText>
            </w:r>
          </w:del>
          <w:ins w:id="1126" w:author="Transkribus" w:date="2019-12-11T14:30:00Z">
            <w:r w:rsidRPr="00EE6742">
              <w:rPr>
                <w:rFonts w:ascii="Courier New" w:hAnsi="Courier New" w:cs="Courier New"/>
                <w:rtl/>
              </w:rPr>
              <w:t>وفقريب</w:t>
            </w:r>
          </w:ins>
          <w:r w:rsidRPr="00EE6742">
            <w:rPr>
              <w:rFonts w:ascii="Courier New" w:hAnsi="Courier New" w:cs="Courier New"/>
              <w:rtl/>
            </w:rPr>
            <w:t xml:space="preserve"> فى الناس منك </w:t>
          </w:r>
          <w:del w:id="1127" w:author="Transkribus" w:date="2019-12-11T14:30:00Z">
            <w:r w:rsidRPr="009B6BCA">
              <w:rPr>
                <w:rFonts w:ascii="Courier New" w:hAnsi="Courier New" w:cs="Courier New"/>
                <w:rtl/>
              </w:rPr>
              <w:delText>فواضل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وتجمعت منهم لك</w:delText>
                </w:r>
                <w:r>
                  <w:delText>‬</w:delText>
                </w:r>
                <w:r>
                  <w:delText>‬</w:delText>
                </w:r>
              </w:dir>
            </w:dir>
          </w:del>
          <w:ins w:id="1128" w:author="Transkribus" w:date="2019-12-11T14:30:00Z">
            <w:del w:id="1129" w:author="Transkribus" w:date="2019-12-11T14:30:00Z">
              <w:r w:rsidRPr="00EE6742">
                <w:rPr>
                  <w:rFonts w:ascii="Courier New" w:hAnsi="Courier New" w:cs="Courier New"/>
                  <w:rtl/>
                </w:rPr>
                <w:delText>قواضل * ونجمعث مبهملك</w:delText>
              </w:r>
            </w:del>
          </w:ins>
          <w:r w:rsidRPr="00EE6742">
            <w:rPr>
              <w:rFonts w:ascii="Courier New" w:hAnsi="Courier New" w:cs="Courier New"/>
              <w:rtl/>
            </w:rPr>
            <w:t xml:space="preserve"> الاهواء</w:t>
          </w:r>
          <w:del w:id="113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del w:id="1131" w:author="Transkribus" w:date="2019-12-11T14:30:00Z">
            <w:r w:rsidRPr="009B6BCA">
              <w:rPr>
                <w:rFonts w:ascii="Courier New" w:hAnsi="Courier New" w:cs="Courier New"/>
                <w:rtl/>
              </w:rPr>
              <w:delText>ف</w:delText>
            </w:r>
          </w:del>
          <w:ins w:id="1132" w:author="Transkribus" w:date="2019-12-11T14:30:00Z">
            <w:r w:rsidRPr="00EE6742">
              <w:rPr>
                <w:rFonts w:ascii="Courier New" w:hAnsi="Courier New" w:cs="Courier New"/>
                <w:rtl/>
              </w:rPr>
              <w:t>م</w:t>
            </w:r>
          </w:ins>
          <w:r w:rsidRPr="00EE6742">
            <w:rPr>
              <w:rFonts w:ascii="Courier New" w:hAnsi="Courier New" w:cs="Courier New"/>
              <w:rtl/>
            </w:rPr>
            <w:t>لك السيادة والسعادة والعلا</w:t>
          </w:r>
          <w:del w:id="113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134" w:author="Transkribus" w:date="2019-12-11T14:30:00Z">
            <w:del w:id="1135"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والفضل والافضال والالاء</w:t>
          </w:r>
          <w:del w:id="113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137" w:author="Transkribus" w:date="2019-12-11T14:30:00Z">
            <w:r w:rsidRPr="00EE6742">
              <w:rPr>
                <w:rFonts w:ascii="Courier New" w:hAnsi="Courier New" w:cs="Courier New"/>
                <w:rtl/>
              </w:rPr>
              <w:t>م</w:t>
            </w:r>
          </w:ins>
          <w:r>
            <w:t>‬</w:t>
          </w:r>
          <w:r>
            <w:t>‬</w:t>
          </w:r>
        </w:dir>
      </w:dir>
    </w:p>
    <w:p w:rsidR="00623F08" w:rsidRPr="00EE6742" w:rsidRDefault="00623F08" w:rsidP="00623F08">
      <w:pPr>
        <w:pStyle w:val="NurText"/>
        <w:bidi/>
        <w:rPr>
          <w:rFonts w:ascii="Courier New" w:hAnsi="Courier New" w:cs="Courier New"/>
        </w:rPr>
      </w:pPr>
      <w:dir w:val="rtl">
        <w:dir w:val="rtl">
          <w:del w:id="1138" w:author="Transkribus" w:date="2019-12-11T14:30:00Z">
            <w:r w:rsidRPr="009B6BCA">
              <w:rPr>
                <w:rFonts w:ascii="Courier New" w:hAnsi="Courier New" w:cs="Courier New"/>
                <w:rtl/>
              </w:rPr>
              <w:delText>والمشترى للحمد انت وان تقل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 xml:space="preserve">فصل </w:delText>
                </w:r>
                <w:r>
                  <w:delText>‬</w:delText>
                </w:r>
                <w:r>
                  <w:delText>‬</w:delText>
                </w:r>
              </w:dir>
            </w:dir>
          </w:del>
          <w:ins w:id="1139" w:author="Transkribus" w:date="2019-12-11T14:30:00Z">
            <w:del w:id="1140" w:author="Transkribus" w:date="2019-12-11T14:30:00Z">
              <w:r w:rsidRPr="00EE6742">
                <w:rPr>
                  <w:rFonts w:ascii="Courier New" w:hAnsi="Courier New" w:cs="Courier New"/>
                  <w:rtl/>
                </w:rPr>
                <w:delText xml:space="preserve"> والشترى الحمدألت وابن فقل * فضل </w:delText>
              </w:r>
            </w:del>
          </w:ins>
          <w:r w:rsidRPr="00EE6742">
            <w:rPr>
              <w:rFonts w:ascii="Courier New" w:hAnsi="Courier New" w:cs="Courier New"/>
              <w:rtl/>
            </w:rPr>
            <w:t>الخطاب فانك الجو</w:t>
          </w:r>
          <w:del w:id="1141" w:author="Transkribus" w:date="2019-12-11T14:30:00Z">
            <w:r w:rsidRPr="009B6BCA">
              <w:rPr>
                <w:rFonts w:ascii="Courier New" w:hAnsi="Courier New" w:cs="Courier New"/>
                <w:rtl/>
              </w:rPr>
              <w:delText>ز</w:delText>
            </w:r>
          </w:del>
          <w:ins w:id="1142" w:author="Transkribus" w:date="2019-12-11T14:30:00Z">
            <w:r w:rsidRPr="00EE6742">
              <w:rPr>
                <w:rFonts w:ascii="Courier New" w:hAnsi="Courier New" w:cs="Courier New"/>
                <w:rtl/>
              </w:rPr>
              <w:t>ر</w:t>
            </w:r>
          </w:ins>
          <w:r w:rsidRPr="00EE6742">
            <w:rPr>
              <w:rFonts w:ascii="Courier New" w:hAnsi="Courier New" w:cs="Courier New"/>
              <w:rtl/>
            </w:rPr>
            <w:t>اء</w:t>
          </w:r>
          <w:del w:id="114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del w:id="1144" w:author="Transkribus" w:date="2019-12-11T14:30:00Z">
            <w:r w:rsidRPr="009B6BCA">
              <w:rPr>
                <w:rFonts w:ascii="Courier New" w:hAnsi="Courier New" w:cs="Courier New"/>
                <w:rtl/>
              </w:rPr>
              <w:delText>ولئن</w:delText>
            </w:r>
          </w:del>
          <w:ins w:id="1145" w:author="Transkribus" w:date="2019-12-11T14:30:00Z">
            <w:r w:rsidRPr="00EE6742">
              <w:rPr>
                <w:rFonts w:ascii="Courier New" w:hAnsi="Courier New" w:cs="Courier New"/>
                <w:rtl/>
              </w:rPr>
              <w:t>واستن</w:t>
            </w:r>
          </w:ins>
          <w:r w:rsidRPr="00EE6742">
            <w:rPr>
              <w:rFonts w:ascii="Courier New" w:hAnsi="Courier New" w:cs="Courier New"/>
              <w:rtl/>
            </w:rPr>
            <w:t xml:space="preserve"> خصصتك بالهناء فانه</w:t>
          </w:r>
          <w:del w:id="114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147" w:author="Transkribus" w:date="2019-12-11T14:30:00Z">
            <w:del w:id="1148"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 xml:space="preserve">عم الانام </w:t>
          </w:r>
          <w:del w:id="1149" w:author="Transkribus" w:date="2019-12-11T14:30:00Z">
            <w:r w:rsidRPr="009B6BCA">
              <w:rPr>
                <w:rFonts w:ascii="Courier New" w:hAnsi="Courier New" w:cs="Courier New"/>
                <w:rtl/>
              </w:rPr>
              <w:delText>بما وليت</w:delText>
            </w:r>
          </w:del>
          <w:ins w:id="1150" w:author="Transkribus" w:date="2019-12-11T14:30:00Z">
            <w:r w:rsidRPr="00EE6742">
              <w:rPr>
                <w:rFonts w:ascii="Courier New" w:hAnsi="Courier New" w:cs="Courier New"/>
                <w:rtl/>
              </w:rPr>
              <w:t>ثماوليت</w:t>
            </w:r>
          </w:ins>
          <w:r w:rsidRPr="00EE6742">
            <w:rPr>
              <w:rFonts w:ascii="Courier New" w:hAnsi="Courier New" w:cs="Courier New"/>
              <w:rtl/>
            </w:rPr>
            <w:t xml:space="preserve"> هناء</w:t>
          </w:r>
          <w:del w:id="115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r w:rsidRPr="00EE6742">
            <w:rPr>
              <w:rFonts w:ascii="Courier New" w:hAnsi="Courier New" w:cs="Courier New"/>
              <w:rtl/>
            </w:rPr>
            <w:t xml:space="preserve">لله </w:t>
          </w:r>
          <w:del w:id="1152" w:author="Transkribus" w:date="2019-12-11T14:30:00Z">
            <w:r w:rsidRPr="009B6BCA">
              <w:rPr>
                <w:rFonts w:ascii="Courier New" w:hAnsi="Courier New" w:cs="Courier New"/>
                <w:rtl/>
              </w:rPr>
              <w:delText>كم اوليتنى مننا على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153" w:author="Transkribus" w:date="2019-12-11T14:30:00Z">
            <w:del w:id="1154" w:author="Transkribus" w:date="2019-12-11T14:30:00Z">
              <w:r w:rsidRPr="00EE6742">
                <w:rPr>
                  <w:rFonts w:ascii="Courier New" w:hAnsi="Courier New" w:cs="Courier New"/>
                  <w:rtl/>
                </w:rPr>
                <w:delText xml:space="preserve">يم أو ليفنى منناعسلى * </w:delText>
              </w:r>
            </w:del>
          </w:ins>
          <w:r w:rsidRPr="00EE6742">
            <w:rPr>
              <w:rFonts w:ascii="Courier New" w:hAnsi="Courier New" w:cs="Courier New"/>
              <w:rtl/>
            </w:rPr>
            <w:t xml:space="preserve">مر </w:t>
          </w:r>
          <w:del w:id="1155" w:author="Transkribus" w:date="2019-12-11T14:30:00Z">
            <w:r w:rsidRPr="009B6BCA">
              <w:rPr>
                <w:rFonts w:ascii="Courier New" w:hAnsi="Courier New" w:cs="Courier New"/>
                <w:rtl/>
              </w:rPr>
              <w:delText>الزمان وما لها</w:delText>
            </w:r>
          </w:del>
          <w:ins w:id="1156" w:author="Transkribus" w:date="2019-12-11T14:30:00Z">
            <w:r w:rsidRPr="00EE6742">
              <w:rPr>
                <w:rFonts w:ascii="Courier New" w:hAnsi="Courier New" w:cs="Courier New"/>
                <w:rtl/>
              </w:rPr>
              <w:t>الرمان ومالها</w:t>
            </w:r>
          </w:ins>
          <w:r w:rsidRPr="00EE6742">
            <w:rPr>
              <w:rFonts w:ascii="Courier New" w:hAnsi="Courier New" w:cs="Courier New"/>
              <w:rtl/>
            </w:rPr>
            <w:t xml:space="preserve"> احصاء</w:t>
          </w:r>
          <w:del w:id="115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r w:rsidRPr="00EE6742">
            <w:rPr>
              <w:rFonts w:ascii="Courier New" w:hAnsi="Courier New" w:cs="Courier New"/>
              <w:rtl/>
            </w:rPr>
            <w:t xml:space="preserve">فاسلم ودم فى </w:t>
          </w:r>
          <w:del w:id="1158" w:author="Transkribus" w:date="2019-12-11T14:30:00Z">
            <w:r w:rsidRPr="009B6BCA">
              <w:rPr>
                <w:rFonts w:ascii="Courier New" w:hAnsi="Courier New" w:cs="Courier New"/>
                <w:rtl/>
              </w:rPr>
              <w:delText>رغد عيش دائم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ما غردت فى ايكها الورقاء الكامل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1159" w:author="Transkribus" w:date="2019-12-11T14:30:00Z">
            <w:del w:id="1160" w:author="Transkribus" w:date="2019-12-11T14:30:00Z">
              <w:r w:rsidRPr="00EE6742">
                <w:rPr>
                  <w:rFonts w:ascii="Courier New" w:hAnsi="Courier New" w:cs="Courier New"/>
                  <w:rtl/>
                </w:rPr>
                <w:delText>رعيد عيس دا ثم * ماعرذب فى أبكها الوزقاء</w:delText>
              </w:r>
            </w:del>
          </w:ins>
          <w:r>
            <w:t>‬</w:t>
          </w:r>
          <w:r>
            <w:t>‬</w:t>
          </w:r>
        </w:dir>
      </w:dir>
    </w:p>
    <w:p w:rsidR="00623F08" w:rsidRPr="00EE6742" w:rsidRDefault="00623F08" w:rsidP="00623F08">
      <w:pPr>
        <w:pStyle w:val="NurText"/>
        <w:bidi/>
        <w:rPr>
          <w:rFonts w:ascii="Courier New" w:hAnsi="Courier New" w:cs="Courier New"/>
        </w:rPr>
      </w:pPr>
      <w:dir w:val="rtl">
        <w:dir w:val="rtl">
          <w:r w:rsidRPr="00EE6742">
            <w:rPr>
              <w:rFonts w:ascii="Courier New" w:hAnsi="Courier New" w:cs="Courier New"/>
              <w:rtl/>
            </w:rPr>
            <w:t>ولر</w:t>
          </w:r>
          <w:del w:id="1161" w:author="Transkribus" w:date="2019-12-11T14:30:00Z">
            <w:r w:rsidRPr="009B6BCA">
              <w:rPr>
                <w:rFonts w:ascii="Courier New" w:hAnsi="Courier New" w:cs="Courier New"/>
                <w:rtl/>
              </w:rPr>
              <w:delText>ف</w:delText>
            </w:r>
          </w:del>
          <w:ins w:id="1162" w:author="Transkribus" w:date="2019-12-11T14:30:00Z">
            <w:r w:rsidRPr="00EE6742">
              <w:rPr>
                <w:rFonts w:ascii="Courier New" w:hAnsi="Courier New" w:cs="Courier New"/>
                <w:rtl/>
              </w:rPr>
              <w:t>ق</w:t>
            </w:r>
          </w:ins>
          <w:r w:rsidRPr="00EE6742">
            <w:rPr>
              <w:rFonts w:ascii="Courier New" w:hAnsi="Courier New" w:cs="Courier New"/>
              <w:rtl/>
            </w:rPr>
            <w:t>يع الدين ال</w:t>
          </w:r>
          <w:del w:id="1163" w:author="Transkribus" w:date="2019-12-11T14:30:00Z">
            <w:r w:rsidRPr="009B6BCA">
              <w:rPr>
                <w:rFonts w:ascii="Courier New" w:hAnsi="Courier New" w:cs="Courier New"/>
                <w:rtl/>
              </w:rPr>
              <w:delText>ج</w:delText>
            </w:r>
          </w:del>
          <w:ins w:id="1164" w:author="Transkribus" w:date="2019-12-11T14:30:00Z">
            <w:r w:rsidRPr="00EE6742">
              <w:rPr>
                <w:rFonts w:ascii="Courier New" w:hAnsi="Courier New" w:cs="Courier New"/>
                <w:rtl/>
              </w:rPr>
              <w:t>ح</w:t>
            </w:r>
          </w:ins>
          <w:r w:rsidRPr="00EE6742">
            <w:rPr>
              <w:rFonts w:ascii="Courier New" w:hAnsi="Courier New" w:cs="Courier New"/>
              <w:rtl/>
            </w:rPr>
            <w:t>يل</w:t>
          </w:r>
          <w:del w:id="1165" w:author="Transkribus" w:date="2019-12-11T14:30:00Z">
            <w:r w:rsidRPr="009B6BCA">
              <w:rPr>
                <w:rFonts w:ascii="Courier New" w:hAnsi="Courier New" w:cs="Courier New"/>
                <w:rtl/>
              </w:rPr>
              <w:delText>ى</w:delText>
            </w:r>
          </w:del>
          <w:r w:rsidRPr="00EE6742">
            <w:rPr>
              <w:rFonts w:ascii="Courier New" w:hAnsi="Courier New" w:cs="Courier New"/>
              <w:rtl/>
            </w:rPr>
            <w:t xml:space="preserve"> من الكتب </w:t>
          </w:r>
          <w:del w:id="1166" w:author="Transkribus" w:date="2019-12-11T14:30:00Z">
            <w:r w:rsidRPr="009B6BCA">
              <w:rPr>
                <w:rFonts w:ascii="Courier New" w:hAnsi="Courier New" w:cs="Courier New"/>
                <w:rtl/>
              </w:rPr>
              <w:delText>ش</w:delText>
            </w:r>
          </w:del>
          <w:ins w:id="1167" w:author="Transkribus" w:date="2019-12-11T14:30:00Z">
            <w:r w:rsidRPr="00EE6742">
              <w:rPr>
                <w:rFonts w:ascii="Courier New" w:hAnsi="Courier New" w:cs="Courier New"/>
                <w:rtl/>
              </w:rPr>
              <w:t>ص</w:t>
            </w:r>
          </w:ins>
          <w:r w:rsidRPr="00EE6742">
            <w:rPr>
              <w:rFonts w:ascii="Courier New" w:hAnsi="Courier New" w:cs="Courier New"/>
              <w:rtl/>
            </w:rPr>
            <w:t xml:space="preserve">رح الاشارات والتنبيهات الفه </w:t>
          </w:r>
          <w:del w:id="1168" w:author="Transkribus" w:date="2019-12-11T14:30:00Z">
            <w:r w:rsidRPr="009B6BCA">
              <w:rPr>
                <w:rFonts w:ascii="Courier New" w:hAnsi="Courier New" w:cs="Courier New"/>
                <w:rtl/>
              </w:rPr>
              <w:delText>المظفر تقى</w:delText>
            </w:r>
          </w:del>
          <w:ins w:id="1169" w:author="Transkribus" w:date="2019-12-11T14:30:00Z">
            <w:r w:rsidRPr="00EE6742">
              <w:rPr>
                <w:rFonts w:ascii="Courier New" w:hAnsi="Courier New" w:cs="Courier New"/>
                <w:rtl/>
              </w:rPr>
              <w:t>لملك المطفرففقى</w:t>
            </w:r>
          </w:ins>
          <w:r w:rsidRPr="00EE6742">
            <w:rPr>
              <w:rFonts w:ascii="Courier New" w:hAnsi="Courier New" w:cs="Courier New"/>
              <w:rtl/>
            </w:rPr>
            <w:t xml:space="preserve"> الدين عمر</w:t>
          </w:r>
          <w:del w:id="1170" w:author="Transkribus" w:date="2019-12-11T14:30:00Z">
            <w:r w:rsidRPr="009B6BCA">
              <w:rPr>
                <w:rFonts w:ascii="Courier New" w:hAnsi="Courier New" w:cs="Courier New"/>
                <w:rtl/>
              </w:rPr>
              <w:delText xml:space="preserve"> ابن الملك الامجد بهران شاه بن فرخ شاه بن شاهنشاه بن ايوب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171" w:author="Transkribus" w:date="2019-12-11T14:30:00Z"/>
          <w:rFonts w:ascii="Courier New" w:hAnsi="Courier New" w:cs="Courier New"/>
        </w:rPr>
      </w:pPr>
      <w:dir w:val="rtl">
        <w:dir w:val="rtl">
          <w:del w:id="1172" w:author="Transkribus" w:date="2019-12-11T14:30:00Z">
            <w:r w:rsidRPr="009B6BCA">
              <w:rPr>
                <w:rFonts w:ascii="Courier New" w:hAnsi="Courier New" w:cs="Courier New"/>
                <w:rtl/>
              </w:rPr>
              <w:delText>اختصار الكليات من كتاب القانون لابن سينا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ins w:id="1173" w:author="Transkribus" w:date="2019-12-11T14:30:00Z"/>
          <w:rFonts w:ascii="Courier New" w:hAnsi="Courier New" w:cs="Courier New"/>
        </w:rPr>
      </w:pPr>
      <w:dir w:val="rtl">
        <w:dir w:val="rtl">
          <w:del w:id="1174" w:author="Transkribus" w:date="2019-12-11T14:30:00Z">
            <w:r w:rsidRPr="009B6BCA">
              <w:rPr>
                <w:rFonts w:ascii="Courier New" w:hAnsi="Courier New" w:cs="Courier New"/>
                <w:rtl/>
              </w:rPr>
              <w:delText>كتاب جمع ما فى الاسانيد</w:delText>
            </w:r>
          </w:del>
          <w:ins w:id="1175" w:author="Transkribus" w:date="2019-12-11T14:30:00Z">
            <w:r w:rsidRPr="00EE6742">
              <w:rPr>
                <w:rFonts w:ascii="Courier New" w:hAnsi="Courier New" w:cs="Courier New"/>
                <w:rtl/>
              </w:rPr>
              <w:t>ابن الملك الامجدبهرام شاء بن فرج شاء بن شاهنشاء بن أيوب احنصار الكامات من كاب</w:t>
            </w:r>
          </w:ins>
          <w:r>
            <w:t>‬</w:t>
          </w:r>
          <w:r>
            <w:t>‬</w:t>
          </w:r>
        </w:dir>
      </w:dir>
    </w:p>
    <w:p w:rsidR="00623F08" w:rsidRPr="00EE6742" w:rsidRDefault="00623F08" w:rsidP="00623F08">
      <w:pPr>
        <w:pStyle w:val="NurText"/>
        <w:bidi/>
        <w:rPr>
          <w:rFonts w:ascii="Courier New" w:hAnsi="Courier New" w:cs="Courier New"/>
        </w:rPr>
      </w:pPr>
      <w:ins w:id="1176" w:author="Transkribus" w:date="2019-12-11T14:30:00Z">
        <w:r w:rsidRPr="00EE6742">
          <w:rPr>
            <w:rFonts w:ascii="Courier New" w:hAnsi="Courier New" w:cs="Courier New"/>
            <w:rtl/>
          </w:rPr>
          <w:t>القانو ن الابن سينا كتاب جميع بافى الاساليد</w:t>
        </w:r>
      </w:ins>
      <w:r w:rsidRPr="00EE6742">
        <w:rPr>
          <w:rFonts w:ascii="Courier New" w:hAnsi="Courier New" w:cs="Courier New"/>
          <w:rtl/>
        </w:rPr>
        <w:t xml:space="preserve"> من </w:t>
      </w:r>
      <w:del w:id="1177" w:author="Transkribus" w:date="2019-12-11T14:30:00Z">
        <w:r w:rsidRPr="009B6BCA">
          <w:rPr>
            <w:rFonts w:ascii="Courier New" w:hAnsi="Courier New" w:cs="Courier New"/>
            <w:rtl/>
          </w:rPr>
          <w:delText>ح</w:delText>
        </w:r>
      </w:del>
      <w:ins w:id="1178" w:author="Transkribus" w:date="2019-12-11T14:30:00Z">
        <w:r w:rsidRPr="00EE6742">
          <w:rPr>
            <w:rFonts w:ascii="Courier New" w:hAnsi="Courier New" w:cs="Courier New"/>
            <w:rtl/>
          </w:rPr>
          <w:t>ج</w:t>
        </w:r>
      </w:ins>
      <w:r w:rsidRPr="00EE6742">
        <w:rPr>
          <w:rFonts w:ascii="Courier New" w:hAnsi="Courier New" w:cs="Courier New"/>
          <w:rtl/>
        </w:rPr>
        <w:t>دي</w:t>
      </w:r>
      <w:del w:id="1179" w:author="Transkribus" w:date="2019-12-11T14:30:00Z">
        <w:r w:rsidRPr="009B6BCA">
          <w:rPr>
            <w:rFonts w:ascii="Courier New" w:hAnsi="Courier New" w:cs="Courier New"/>
            <w:rtl/>
          </w:rPr>
          <w:delText>ث</w:delText>
        </w:r>
      </w:del>
      <w:ins w:id="1180" w:author="Transkribus" w:date="2019-12-11T14:30:00Z">
        <w:r w:rsidRPr="00EE6742">
          <w:rPr>
            <w:rFonts w:ascii="Courier New" w:hAnsi="Courier New" w:cs="Courier New"/>
            <w:rtl/>
          </w:rPr>
          <w:t>ب</w:t>
        </w:r>
      </w:ins>
      <w:r w:rsidRPr="00EE6742">
        <w:rPr>
          <w:rFonts w:ascii="Courier New" w:hAnsi="Courier New" w:cs="Courier New"/>
          <w:rtl/>
        </w:rPr>
        <w:t xml:space="preserve"> النبى </w:t>
      </w:r>
      <w:del w:id="1181" w:author="Transkribus" w:date="2019-12-11T14:30:00Z">
        <w:r w:rsidRPr="009B6BCA">
          <w:rPr>
            <w:rFonts w:ascii="Courier New" w:hAnsi="Courier New" w:cs="Courier New"/>
            <w:rtl/>
          </w:rPr>
          <w:delText>ص</w:delText>
        </w:r>
      </w:del>
      <w:ins w:id="1182" w:author="Transkribus" w:date="2019-12-11T14:30:00Z">
        <w:r w:rsidRPr="00EE6742">
          <w:rPr>
            <w:rFonts w:ascii="Courier New" w:hAnsi="Courier New" w:cs="Courier New"/>
            <w:rtl/>
          </w:rPr>
          <w:t>س</w:t>
        </w:r>
      </w:ins>
      <w:r w:rsidRPr="00EE6742">
        <w:rPr>
          <w:rFonts w:ascii="Courier New" w:hAnsi="Courier New" w:cs="Courier New"/>
          <w:rtl/>
        </w:rPr>
        <w:t>لى الله عليه وسل</w:t>
      </w:r>
      <w:del w:id="1183" w:author="Transkribus" w:date="2019-12-11T14:30:00Z">
        <w:r w:rsidRPr="009B6BCA">
          <w:rPr>
            <w:rFonts w:ascii="Courier New" w:hAnsi="Courier New" w:cs="Courier New"/>
            <w:rtl/>
          </w:rPr>
          <w:delText>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23F08" w:rsidRPr="00EE6742" w:rsidRDefault="00623F08" w:rsidP="00623F08">
      <w:pPr>
        <w:pStyle w:val="NurText"/>
        <w:bidi/>
        <w:rPr>
          <w:ins w:id="1184" w:author="Transkribus" w:date="2019-12-11T14:30:00Z"/>
          <w:rFonts w:ascii="Courier New" w:hAnsi="Courier New" w:cs="Courier New"/>
        </w:rPr>
      </w:pPr>
      <w:dir w:val="rtl">
        <w:dir w:val="rtl">
          <w:ins w:id="1185" w:author="Transkribus" w:date="2019-12-11T14:30:00Z">
            <w:r w:rsidRPr="00EE6742">
              <w:rPr>
                <w:rFonts w:ascii="Courier New" w:hAnsi="Courier New" w:cs="Courier New"/>
                <w:rtl/>
              </w:rPr>
              <w:t>*(شمس</w:t>
            </w:r>
          </w:ins>
          <w:r>
            <w:t>‬</w:t>
          </w:r>
          <w:r>
            <w:t>‬</w:t>
          </w:r>
        </w:dir>
      </w:dir>
    </w:p>
    <w:p w:rsidR="00623F08" w:rsidRPr="00EE6742" w:rsidRDefault="00623F08" w:rsidP="00623F08">
      <w:pPr>
        <w:pStyle w:val="NurText"/>
        <w:bidi/>
        <w:rPr>
          <w:ins w:id="1186" w:author="Transkribus" w:date="2019-12-11T14:30:00Z"/>
          <w:rFonts w:ascii="Courier New" w:hAnsi="Courier New" w:cs="Courier New"/>
        </w:rPr>
      </w:pPr>
      <w:ins w:id="1187" w:author="Transkribus" w:date="2019-12-11T14:30:00Z">
        <w:r w:rsidRPr="00EE6742">
          <w:rPr>
            <w:rFonts w:ascii="Courier New" w:hAnsi="Courier New" w:cs="Courier New"/>
            <w:rtl/>
          </w:rPr>
          <w:t>١٧٣</w:t>
        </w:r>
      </w:ins>
    </w:p>
    <w:p w:rsidR="00623F08" w:rsidRPr="00EE6742" w:rsidRDefault="00623F08" w:rsidP="00623F08">
      <w:pPr>
        <w:pStyle w:val="NurText"/>
        <w:bidi/>
        <w:rPr>
          <w:ins w:id="1188" w:author="Transkribus" w:date="2019-12-11T14:30:00Z"/>
          <w:rFonts w:ascii="Courier New" w:hAnsi="Courier New" w:cs="Courier New"/>
        </w:rPr>
      </w:pPr>
      <w:ins w:id="1189" w:author="Transkribus" w:date="2019-12-11T14:30:00Z">
        <w:r w:rsidRPr="00EE6742">
          <w:rPr>
            <w:rFonts w:ascii="Courier New" w:hAnsi="Courier New" w:cs="Courier New"/>
            <w:rtl/>
          </w:rPr>
          <w:t>ابن ابرش٣</w:t>
        </w:r>
      </w:ins>
    </w:p>
    <w:p w:rsidR="00623F08" w:rsidRPr="00EE6742" w:rsidRDefault="00623F08" w:rsidP="00623F08">
      <w:pPr>
        <w:pStyle w:val="NurText"/>
        <w:bidi/>
        <w:rPr>
          <w:rFonts w:ascii="Courier New" w:hAnsi="Courier New" w:cs="Courier New"/>
        </w:rPr>
      </w:pPr>
      <w:ins w:id="1190" w:author="Transkribus" w:date="2019-12-11T14:30:00Z">
        <w:r w:rsidRPr="00EE6742">
          <w:rPr>
            <w:rFonts w:ascii="Courier New" w:hAnsi="Courier New" w:cs="Courier New"/>
            <w:rtl/>
          </w:rPr>
          <w:t>*(</w:t>
        </w:r>
      </w:ins>
      <w:r w:rsidRPr="00EE6742">
        <w:rPr>
          <w:rFonts w:ascii="Courier New" w:hAnsi="Courier New" w:cs="Courier New"/>
          <w:rtl/>
        </w:rPr>
        <w:t xml:space="preserve">شمس الدين </w:t>
      </w:r>
      <w:del w:id="1191" w:author="Transkribus" w:date="2019-12-11T14:30:00Z">
        <w:r w:rsidRPr="009B6BCA">
          <w:rPr>
            <w:rFonts w:ascii="Courier New" w:hAnsi="Courier New" w:cs="Courier New"/>
            <w:rtl/>
          </w:rPr>
          <w:delText>الخسروشاهي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192" w:author="Transkribus" w:date="2019-12-11T14:30:00Z">
        <w:r w:rsidRPr="00EE6742">
          <w:rPr>
            <w:rFonts w:ascii="Courier New" w:hAnsi="Courier New" w:cs="Courier New"/>
            <w:rtl/>
          </w:rPr>
          <w:t>الخسر وشاه)*</w:t>
        </w:r>
      </w:ins>
    </w:p>
    <w:p w:rsidR="00623F08" w:rsidRPr="00EE6742" w:rsidRDefault="00623F08" w:rsidP="00623F08">
      <w:pPr>
        <w:pStyle w:val="NurText"/>
        <w:bidi/>
        <w:rPr>
          <w:rFonts w:ascii="Courier New" w:hAnsi="Courier New" w:cs="Courier New"/>
        </w:rPr>
      </w:pPr>
      <w:dir w:val="rtl">
        <w:dir w:val="rtl">
          <w:ins w:id="1193" w:author="Transkribus" w:date="2019-12-11T14:30:00Z">
            <w:r w:rsidRPr="00EE6742">
              <w:rPr>
                <w:rFonts w:ascii="Courier New" w:hAnsi="Courier New" w:cs="Courier New"/>
                <w:rtl/>
              </w:rPr>
              <w:t xml:space="preserve">م </w:t>
            </w:r>
          </w:ins>
          <w:r w:rsidRPr="00EE6742">
            <w:rPr>
              <w:rFonts w:ascii="Courier New" w:hAnsi="Courier New" w:cs="Courier New"/>
              <w:rtl/>
            </w:rPr>
            <w:t>هو الس</w:t>
          </w:r>
          <w:del w:id="1194" w:author="Transkribus" w:date="2019-12-11T14:30:00Z">
            <w:r w:rsidRPr="009B6BCA">
              <w:rPr>
                <w:rFonts w:ascii="Courier New" w:hAnsi="Courier New" w:cs="Courier New"/>
                <w:rtl/>
              </w:rPr>
              <w:delText>ي</w:delText>
            </w:r>
          </w:del>
          <w:ins w:id="1195" w:author="Transkribus" w:date="2019-12-11T14:30:00Z">
            <w:r w:rsidRPr="00EE6742">
              <w:rPr>
                <w:rFonts w:ascii="Courier New" w:hAnsi="Courier New" w:cs="Courier New"/>
                <w:rtl/>
              </w:rPr>
              <w:t>ب</w:t>
            </w:r>
          </w:ins>
          <w:r w:rsidRPr="00EE6742">
            <w:rPr>
              <w:rFonts w:ascii="Courier New" w:hAnsi="Courier New" w:cs="Courier New"/>
              <w:rtl/>
            </w:rPr>
            <w:t>د الصدر الك</w:t>
          </w:r>
          <w:del w:id="1196" w:author="Transkribus" w:date="2019-12-11T14:30:00Z">
            <w:r w:rsidRPr="009B6BCA">
              <w:rPr>
                <w:rFonts w:ascii="Courier New" w:hAnsi="Courier New" w:cs="Courier New"/>
                <w:rtl/>
              </w:rPr>
              <w:delText>ب</w:delText>
            </w:r>
          </w:del>
          <w:ins w:id="1197" w:author="Transkribus" w:date="2019-12-11T14:30:00Z">
            <w:r w:rsidRPr="00EE6742">
              <w:rPr>
                <w:rFonts w:ascii="Courier New" w:hAnsi="Courier New" w:cs="Courier New"/>
                <w:rtl/>
              </w:rPr>
              <w:t>م</w:t>
            </w:r>
          </w:ins>
          <w:r w:rsidRPr="00EE6742">
            <w:rPr>
              <w:rFonts w:ascii="Courier New" w:hAnsi="Courier New" w:cs="Courier New"/>
              <w:rtl/>
            </w:rPr>
            <w:t xml:space="preserve">ير العالم شمس الدين عبد </w:t>
          </w:r>
          <w:del w:id="1198" w:author="Transkribus" w:date="2019-12-11T14:30:00Z">
            <w:r w:rsidRPr="009B6BCA">
              <w:rPr>
                <w:rFonts w:ascii="Courier New" w:hAnsi="Courier New" w:cs="Courier New"/>
                <w:rtl/>
              </w:rPr>
              <w:delText>الحميد بن عيسى الخسروشاهي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199" w:author="Transkribus" w:date="2019-12-11T14:30:00Z">
            <w:r w:rsidRPr="00EE6742">
              <w:rPr>
                <w:rFonts w:ascii="Courier New" w:hAnsi="Courier New" w:cs="Courier New"/>
                <w:rtl/>
              </w:rPr>
              <w:t>الحميدين</w:t>
            </w:r>
          </w:ins>
          <w:r>
            <w:t>‬</w:t>
          </w:r>
          <w:r>
            <w:t>‬</w:t>
          </w:r>
        </w:dir>
      </w:dir>
    </w:p>
    <w:p w:rsidR="00623F08" w:rsidRPr="009B6BCA" w:rsidRDefault="00623F08" w:rsidP="00623F08">
      <w:pPr>
        <w:pStyle w:val="NurText"/>
        <w:bidi/>
        <w:rPr>
          <w:del w:id="1200" w:author="Transkribus" w:date="2019-12-11T14:30:00Z"/>
          <w:rFonts w:ascii="Courier New" w:hAnsi="Courier New" w:cs="Courier New"/>
        </w:rPr>
      </w:pPr>
      <w:dir w:val="rtl">
        <w:dir w:val="rtl">
          <w:ins w:id="1201" w:author="Transkribus" w:date="2019-12-11T14:30:00Z">
            <w:r w:rsidRPr="00EE6742">
              <w:rPr>
                <w:rFonts w:ascii="Courier New" w:hAnsi="Courier New" w:cs="Courier New"/>
                <w:rtl/>
              </w:rPr>
              <w:t xml:space="preserve">عيسى الخصير وشاهى </w:t>
            </w:r>
          </w:ins>
          <w:r w:rsidRPr="00EE6742">
            <w:rPr>
              <w:rFonts w:ascii="Courier New" w:hAnsi="Courier New" w:cs="Courier New"/>
              <w:rtl/>
            </w:rPr>
            <w:t xml:space="preserve">وخسروشاه </w:t>
          </w:r>
          <w:del w:id="1202" w:author="Transkribus" w:date="2019-12-11T14:30:00Z">
            <w:r w:rsidRPr="009B6BCA">
              <w:rPr>
                <w:rFonts w:ascii="Courier New" w:hAnsi="Courier New" w:cs="Courier New"/>
                <w:rtl/>
              </w:rPr>
              <w:delText>ضي</w:delText>
            </w:r>
          </w:del>
          <w:ins w:id="1203" w:author="Transkribus" w:date="2019-12-11T14:30:00Z">
            <w:r w:rsidRPr="00EE6742">
              <w:rPr>
                <w:rFonts w:ascii="Courier New" w:hAnsi="Courier New" w:cs="Courier New"/>
                <w:rtl/>
              </w:rPr>
              <w:t>صب</w:t>
            </w:r>
          </w:ins>
          <w:r w:rsidRPr="00EE6742">
            <w:rPr>
              <w:rFonts w:ascii="Courier New" w:hAnsi="Courier New" w:cs="Courier New"/>
              <w:rtl/>
            </w:rPr>
            <w:t xml:space="preserve">عة قريبة من </w:t>
          </w:r>
          <w:del w:id="1204" w:author="Transkribus" w:date="2019-12-11T14:30:00Z">
            <w:r w:rsidRPr="009B6BCA">
              <w:rPr>
                <w:rFonts w:ascii="Courier New" w:hAnsi="Courier New" w:cs="Courier New"/>
                <w:rtl/>
              </w:rPr>
              <w:delText>تبريز</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ins w:id="1205" w:author="Transkribus" w:date="2019-12-11T14:30:00Z"/>
          <w:rFonts w:ascii="Courier New" w:hAnsi="Courier New" w:cs="Courier New"/>
        </w:rPr>
      </w:pPr>
      <w:dir w:val="rtl">
        <w:dir w:val="rtl">
          <w:del w:id="1206" w:author="Transkribus" w:date="2019-12-11T14:30:00Z">
            <w:r w:rsidRPr="009B6BCA">
              <w:rPr>
                <w:rFonts w:ascii="Courier New" w:hAnsi="Courier New" w:cs="Courier New"/>
                <w:rtl/>
              </w:rPr>
              <w:delText>امام</w:delText>
            </w:r>
          </w:del>
          <w:ins w:id="1207" w:author="Transkribus" w:date="2019-12-11T14:30:00Z">
            <w:r w:rsidRPr="00EE6742">
              <w:rPr>
                <w:rFonts w:ascii="Courier New" w:hAnsi="Courier New" w:cs="Courier New"/>
                <w:rtl/>
              </w:rPr>
              <w:t>جبريراهام</w:t>
            </w:r>
          </w:ins>
          <w:r w:rsidRPr="00EE6742">
            <w:rPr>
              <w:rFonts w:ascii="Courier New" w:hAnsi="Courier New" w:cs="Courier New"/>
              <w:rtl/>
            </w:rPr>
            <w:t xml:space="preserve"> العلماء سيد الحكماء </w:t>
          </w:r>
          <w:del w:id="1208" w:author="Transkribus" w:date="2019-12-11T14:30:00Z">
            <w:r w:rsidRPr="009B6BCA">
              <w:rPr>
                <w:rFonts w:ascii="Courier New" w:hAnsi="Courier New" w:cs="Courier New"/>
                <w:rtl/>
              </w:rPr>
              <w:delText xml:space="preserve">قدوة الانام شرف </w:delText>
            </w:r>
          </w:del>
          <w:ins w:id="1209" w:author="Transkribus" w:date="2019-12-11T14:30:00Z">
            <w:r w:rsidRPr="00EE6742">
              <w:rPr>
                <w:rFonts w:ascii="Courier New" w:hAnsi="Courier New" w:cs="Courier New"/>
                <w:rtl/>
              </w:rPr>
              <w:t>عد</w:t>
            </w:r>
          </w:ins>
          <w:r>
            <w:t>‬</w:t>
          </w:r>
          <w:r>
            <w:t>‬</w:t>
          </w:r>
        </w:dir>
      </w:dir>
    </w:p>
    <w:p w:rsidR="00623F08" w:rsidRPr="009B6BCA" w:rsidRDefault="00623F08" w:rsidP="00623F08">
      <w:pPr>
        <w:pStyle w:val="NurText"/>
        <w:bidi/>
        <w:rPr>
          <w:del w:id="1210" w:author="Transkribus" w:date="2019-12-11T14:30:00Z"/>
          <w:rFonts w:ascii="Courier New" w:hAnsi="Courier New" w:cs="Courier New"/>
        </w:rPr>
      </w:pPr>
      <w:ins w:id="1211" w:author="Transkribus" w:date="2019-12-11T14:30:00Z">
        <w:r w:rsidRPr="00EE6742">
          <w:rPr>
            <w:rFonts w:ascii="Courier New" w:hAnsi="Courier New" w:cs="Courier New"/>
            <w:rtl/>
          </w:rPr>
          <w:t xml:space="preserve">اسرف </w:t>
        </w:r>
      </w:ins>
      <w:r w:rsidRPr="00EE6742">
        <w:rPr>
          <w:rFonts w:ascii="Courier New" w:hAnsi="Courier New" w:cs="Courier New"/>
          <w:rtl/>
        </w:rPr>
        <w:t xml:space="preserve">الاسلام </w:t>
      </w:r>
      <w:del w:id="121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23F08" w:rsidRPr="00EE6742" w:rsidRDefault="00623F08" w:rsidP="00623F08">
      <w:pPr>
        <w:pStyle w:val="NurText"/>
        <w:bidi/>
        <w:rPr>
          <w:rFonts w:ascii="Courier New" w:hAnsi="Courier New" w:cs="Courier New"/>
        </w:rPr>
      </w:pPr>
      <w:dir w:val="rtl">
        <w:dir w:val="rtl">
          <w:r w:rsidRPr="00EE6742">
            <w:rPr>
              <w:rFonts w:ascii="Courier New" w:hAnsi="Courier New" w:cs="Courier New"/>
              <w:rtl/>
            </w:rPr>
            <w:t xml:space="preserve">قد </w:t>
          </w:r>
          <w:del w:id="1213" w:author="Transkribus" w:date="2019-12-11T14:30:00Z">
            <w:r w:rsidRPr="009B6BCA">
              <w:rPr>
                <w:rFonts w:ascii="Courier New" w:hAnsi="Courier New" w:cs="Courier New"/>
                <w:rtl/>
              </w:rPr>
              <w:delText>ت</w:delText>
            </w:r>
          </w:del>
          <w:ins w:id="1214" w:author="Transkribus" w:date="2019-12-11T14:30:00Z">
            <w:r w:rsidRPr="00EE6742">
              <w:rPr>
                <w:rFonts w:ascii="Courier New" w:hAnsi="Courier New" w:cs="Courier New"/>
                <w:rtl/>
              </w:rPr>
              <w:t>غ</w:t>
            </w:r>
          </w:ins>
          <w:r w:rsidRPr="00EE6742">
            <w:rPr>
              <w:rFonts w:ascii="Courier New" w:hAnsi="Courier New" w:cs="Courier New"/>
              <w:rtl/>
            </w:rPr>
            <w:t>مي</w:t>
          </w:r>
          <w:del w:id="1215" w:author="Transkribus" w:date="2019-12-11T14:30:00Z">
            <w:r w:rsidRPr="009B6BCA">
              <w:rPr>
                <w:rFonts w:ascii="Courier New" w:hAnsi="Courier New" w:cs="Courier New"/>
                <w:rtl/>
              </w:rPr>
              <w:delText>ز</w:delText>
            </w:r>
          </w:del>
          <w:ins w:id="1216" w:author="Transkribus" w:date="2019-12-11T14:30:00Z">
            <w:r w:rsidRPr="00EE6742">
              <w:rPr>
                <w:rFonts w:ascii="Courier New" w:hAnsi="Courier New" w:cs="Courier New"/>
                <w:rtl/>
              </w:rPr>
              <w:t>ر</w:t>
            </w:r>
          </w:ins>
          <w:r w:rsidRPr="00EE6742">
            <w:rPr>
              <w:rFonts w:ascii="Courier New" w:hAnsi="Courier New" w:cs="Courier New"/>
              <w:rtl/>
            </w:rPr>
            <w:t xml:space="preserve"> فى العلوم الحك</w:t>
          </w:r>
          <w:del w:id="1217" w:author="Transkribus" w:date="2019-12-11T14:30:00Z">
            <w:r w:rsidRPr="009B6BCA">
              <w:rPr>
                <w:rFonts w:ascii="Courier New" w:hAnsi="Courier New" w:cs="Courier New"/>
                <w:rtl/>
              </w:rPr>
              <w:delText>م</w:delText>
            </w:r>
          </w:del>
          <w:ins w:id="1218" w:author="Transkribus" w:date="2019-12-11T14:30:00Z">
            <w:r w:rsidRPr="00EE6742">
              <w:rPr>
                <w:rFonts w:ascii="Courier New" w:hAnsi="Courier New" w:cs="Courier New"/>
                <w:rtl/>
              </w:rPr>
              <w:t>ص</w:t>
            </w:r>
          </w:ins>
          <w:r w:rsidRPr="00EE6742">
            <w:rPr>
              <w:rFonts w:ascii="Courier New" w:hAnsi="Courier New" w:cs="Courier New"/>
              <w:rtl/>
            </w:rPr>
            <w:t>ي</w:t>
          </w:r>
          <w:del w:id="1219" w:author="Transkribus" w:date="2019-12-11T14:30:00Z">
            <w:r w:rsidRPr="009B6BCA">
              <w:rPr>
                <w:rFonts w:ascii="Courier New" w:hAnsi="Courier New" w:cs="Courier New"/>
                <w:rtl/>
              </w:rPr>
              <w:delText>ة</w:delText>
            </w:r>
          </w:del>
          <w:ins w:id="1220" w:author="Transkribus" w:date="2019-12-11T14:30:00Z">
            <w:r w:rsidRPr="00EE6742">
              <w:rPr>
                <w:rFonts w:ascii="Courier New" w:hAnsi="Courier New" w:cs="Courier New"/>
                <w:rtl/>
              </w:rPr>
              <w:t>ه</w:t>
            </w:r>
          </w:ins>
          <w:r w:rsidRPr="00EE6742">
            <w:rPr>
              <w:rFonts w:ascii="Courier New" w:hAnsi="Courier New" w:cs="Courier New"/>
              <w:rtl/>
            </w:rPr>
            <w:t xml:space="preserve"> وحرر الاصول </w:t>
          </w:r>
          <w:del w:id="1221" w:author="Transkribus" w:date="2019-12-11T14:30:00Z">
            <w:r w:rsidRPr="009B6BCA">
              <w:rPr>
                <w:rFonts w:ascii="Courier New" w:hAnsi="Courier New" w:cs="Courier New"/>
                <w:rtl/>
              </w:rPr>
              <w:delText>الطبية واتقن العلوم الشرعية ولم يزل دائم الاشتغال جامعا للفضل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22" w:author="Transkribus" w:date="2019-12-11T14:30:00Z">
            <w:r w:rsidRPr="00EE6742">
              <w:rPr>
                <w:rFonts w:ascii="Courier New" w:hAnsi="Courier New" w:cs="Courier New"/>
                <w:rtl/>
              </w:rPr>
              <w:t>الطبيه وألقن العلوم الت</w:t>
            </w:r>
          </w:ins>
          <w:r>
            <w:t>‬</w:t>
          </w:r>
          <w:r>
            <w:t>‬</w:t>
          </w:r>
        </w:dir>
      </w:dir>
    </w:p>
    <w:p w:rsidR="00623F08" w:rsidRPr="009B6BCA" w:rsidRDefault="00623F08" w:rsidP="00623F08">
      <w:pPr>
        <w:pStyle w:val="NurText"/>
        <w:bidi/>
        <w:rPr>
          <w:del w:id="1223" w:author="Transkribus" w:date="2019-12-11T14:30:00Z"/>
          <w:rFonts w:ascii="Courier New" w:hAnsi="Courier New" w:cs="Courier New"/>
        </w:rPr>
      </w:pPr>
      <w:dir w:val="rtl">
        <w:dir w:val="rtl">
          <w:ins w:id="1224" w:author="Transkribus" w:date="2019-12-11T14:30:00Z">
            <w:r w:rsidRPr="00EE6742">
              <w:rPr>
                <w:rFonts w:ascii="Courier New" w:hAnsi="Courier New" w:cs="Courier New"/>
                <w:rtl/>
              </w:rPr>
              <w:t xml:space="preserve">ابرل داثم الاشتغال جامعالفضل </w:t>
            </w:r>
          </w:ins>
          <w:r w:rsidRPr="00EE6742">
            <w:rPr>
              <w:rFonts w:ascii="Courier New" w:hAnsi="Courier New" w:cs="Courier New"/>
              <w:rtl/>
            </w:rPr>
            <w:t xml:space="preserve">والافضال </w:t>
          </w:r>
          <w:del w:id="122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r w:rsidRPr="00EE6742">
            <w:rPr>
              <w:rFonts w:ascii="Courier New" w:hAnsi="Courier New" w:cs="Courier New"/>
              <w:rtl/>
            </w:rPr>
            <w:t xml:space="preserve">وكان </w:t>
          </w:r>
          <w:del w:id="1226" w:author="Transkribus" w:date="2019-12-11T14:30:00Z">
            <w:r w:rsidRPr="009B6BCA">
              <w:rPr>
                <w:rFonts w:ascii="Courier New" w:hAnsi="Courier New" w:cs="Courier New"/>
                <w:rtl/>
              </w:rPr>
              <w:delText>شيخه</w:delText>
            </w:r>
          </w:del>
          <w:ins w:id="1227" w:author="Transkribus" w:date="2019-12-11T14:30:00Z">
            <w:r w:rsidRPr="00EE6742">
              <w:rPr>
                <w:rFonts w:ascii="Courier New" w:hAnsi="Courier New" w:cs="Courier New"/>
                <w:rtl/>
              </w:rPr>
              <w:t>سيجة</w:t>
            </w:r>
          </w:ins>
          <w:r w:rsidRPr="00EE6742">
            <w:rPr>
              <w:rFonts w:ascii="Courier New" w:hAnsi="Courier New" w:cs="Courier New"/>
              <w:rtl/>
            </w:rPr>
            <w:t xml:space="preserve"> الامام ف</w:t>
          </w:r>
          <w:del w:id="1228" w:author="Transkribus" w:date="2019-12-11T14:30:00Z">
            <w:r w:rsidRPr="009B6BCA">
              <w:rPr>
                <w:rFonts w:ascii="Courier New" w:hAnsi="Courier New" w:cs="Courier New"/>
                <w:rtl/>
              </w:rPr>
              <w:delText>خ</w:delText>
            </w:r>
          </w:del>
          <w:r w:rsidRPr="00EE6742">
            <w:rPr>
              <w:rFonts w:ascii="Courier New" w:hAnsi="Courier New" w:cs="Courier New"/>
              <w:rtl/>
            </w:rPr>
            <w:t xml:space="preserve">ر الدين بن </w:t>
          </w:r>
          <w:del w:id="1229" w:author="Transkribus" w:date="2019-12-11T14:30:00Z">
            <w:r w:rsidRPr="009B6BCA">
              <w:rPr>
                <w:rFonts w:ascii="Courier New" w:hAnsi="Courier New" w:cs="Courier New"/>
                <w:rtl/>
              </w:rPr>
              <w:delText>خطيب الرى وهو من اجل تلامذته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30" w:author="Transkribus" w:date="2019-12-11T14:30:00Z">
            <w:r w:rsidRPr="00EE6742">
              <w:rPr>
                <w:rFonts w:ascii="Courier New" w:hAnsi="Courier New" w:cs="Courier New"/>
                <w:rtl/>
              </w:rPr>
              <w:t>خط</w:t>
            </w:r>
          </w:ins>
          <w:r>
            <w:t>‬</w:t>
          </w:r>
          <w:r>
            <w:t>‬</w:t>
          </w:r>
        </w:dir>
      </w:dir>
    </w:p>
    <w:p w:rsidR="00623F08" w:rsidRPr="00EE6742" w:rsidRDefault="00623F08" w:rsidP="00623F08">
      <w:pPr>
        <w:pStyle w:val="NurText"/>
        <w:bidi/>
        <w:rPr>
          <w:ins w:id="1231" w:author="Transkribus" w:date="2019-12-11T14:30:00Z"/>
          <w:rFonts w:ascii="Courier New" w:hAnsi="Courier New" w:cs="Courier New"/>
        </w:rPr>
      </w:pPr>
      <w:dir w:val="rtl">
        <w:dir w:val="rtl">
          <w:ins w:id="1232" w:author="Transkribus" w:date="2019-12-11T14:30:00Z">
            <w:r w:rsidRPr="00EE6742">
              <w:rPr>
                <w:rFonts w:ascii="Courier New" w:hAnsi="Courier New" w:cs="Courier New"/>
                <w:rtl/>
              </w:rPr>
              <w:t xml:space="preserve">وهومن أحل تلآمذله </w:t>
            </w:r>
          </w:ins>
          <w:r w:rsidRPr="00EE6742">
            <w:rPr>
              <w:rFonts w:ascii="Courier New" w:hAnsi="Courier New" w:cs="Courier New"/>
              <w:rtl/>
            </w:rPr>
            <w:t xml:space="preserve">ومن </w:t>
          </w:r>
          <w:del w:id="1233" w:author="Transkribus" w:date="2019-12-11T14:30:00Z">
            <w:r w:rsidRPr="009B6BCA">
              <w:rPr>
                <w:rFonts w:ascii="Courier New" w:hAnsi="Courier New" w:cs="Courier New"/>
                <w:rtl/>
              </w:rPr>
              <w:delText>حيث وصل</w:delText>
            </w:r>
          </w:del>
          <w:ins w:id="1234" w:author="Transkribus" w:date="2019-12-11T14:30:00Z">
            <w:r w:rsidRPr="00EE6742">
              <w:rPr>
                <w:rFonts w:ascii="Courier New" w:hAnsi="Courier New" w:cs="Courier New"/>
                <w:rtl/>
              </w:rPr>
              <w:t>خبب وضل</w:t>
            </w:r>
          </w:ins>
          <w:r w:rsidRPr="00EE6742">
            <w:rPr>
              <w:rFonts w:ascii="Courier New" w:hAnsi="Courier New" w:cs="Courier New"/>
              <w:rtl/>
            </w:rPr>
            <w:t xml:space="preserve"> الى الشام </w:t>
          </w:r>
          <w:del w:id="1235" w:author="Transkribus" w:date="2019-12-11T14:30:00Z">
            <w:r w:rsidRPr="009B6BCA">
              <w:rPr>
                <w:rFonts w:ascii="Courier New" w:hAnsi="Courier New" w:cs="Courier New"/>
                <w:rtl/>
              </w:rPr>
              <w:delText>اتصل بخدمة</w:delText>
            </w:r>
          </w:del>
          <w:ins w:id="1236" w:author="Transkribus" w:date="2019-12-11T14:30:00Z">
            <w:r w:rsidRPr="00EE6742">
              <w:rPr>
                <w:rFonts w:ascii="Courier New" w:hAnsi="Courier New" w:cs="Courier New"/>
                <w:rtl/>
              </w:rPr>
              <w:t>افضصل محدمة</w:t>
            </w:r>
          </w:ins>
          <w:r w:rsidRPr="00EE6742">
            <w:rPr>
              <w:rFonts w:ascii="Courier New" w:hAnsi="Courier New" w:cs="Courier New"/>
              <w:rtl/>
            </w:rPr>
            <w:t xml:space="preserve"> السلطان الملك </w:t>
          </w:r>
          <w:del w:id="1237" w:author="Transkribus" w:date="2019-12-11T14:30:00Z">
            <w:r w:rsidRPr="009B6BCA">
              <w:rPr>
                <w:rFonts w:ascii="Courier New" w:hAnsi="Courier New" w:cs="Courier New"/>
                <w:rtl/>
              </w:rPr>
              <w:delText>الناصر صلاح</w:delText>
            </w:r>
          </w:del>
          <w:ins w:id="1238" w:author="Transkribus" w:date="2019-12-11T14:30:00Z">
            <w:r w:rsidRPr="00EE6742">
              <w:rPr>
                <w:rFonts w:ascii="Courier New" w:hAnsi="Courier New" w:cs="Courier New"/>
                <w:rtl/>
              </w:rPr>
              <w:t>النار</w:t>
            </w:r>
          </w:ins>
          <w:r>
            <w:t>‬</w:t>
          </w:r>
          <w:r>
            <w:t>‬</w:t>
          </w:r>
        </w:dir>
      </w:dir>
    </w:p>
    <w:p w:rsidR="00623F08" w:rsidRPr="00EE6742" w:rsidRDefault="00623F08" w:rsidP="00623F08">
      <w:pPr>
        <w:pStyle w:val="NurText"/>
        <w:bidi/>
        <w:rPr>
          <w:ins w:id="1239" w:author="Transkribus" w:date="2019-12-11T14:30:00Z"/>
          <w:rFonts w:ascii="Courier New" w:hAnsi="Courier New" w:cs="Courier New"/>
        </w:rPr>
      </w:pPr>
      <w:r w:rsidRPr="00EE6742">
        <w:rPr>
          <w:rFonts w:ascii="Courier New" w:hAnsi="Courier New" w:cs="Courier New"/>
          <w:rtl/>
        </w:rPr>
        <w:t xml:space="preserve"> الدين داود بن الملك </w:t>
      </w:r>
      <w:del w:id="1240" w:author="Transkribus" w:date="2019-12-11T14:30:00Z">
        <w:r w:rsidRPr="009B6BCA">
          <w:rPr>
            <w:rFonts w:ascii="Courier New" w:hAnsi="Courier New" w:cs="Courier New"/>
            <w:rtl/>
          </w:rPr>
          <w:delText xml:space="preserve">المعظم واقام عنده </w:delText>
        </w:r>
      </w:del>
      <w:ins w:id="1241" w:author="Transkribus" w:date="2019-12-11T14:30:00Z">
        <w:r w:rsidRPr="00EE6742">
          <w:rPr>
            <w:rFonts w:ascii="Courier New" w:hAnsi="Courier New" w:cs="Courier New"/>
            <w:rtl/>
          </w:rPr>
          <w:t xml:space="preserve">المعطم وأقام عنسدة </w:t>
        </w:r>
      </w:ins>
      <w:r w:rsidRPr="00EE6742">
        <w:rPr>
          <w:rFonts w:ascii="Courier New" w:hAnsi="Courier New" w:cs="Courier New"/>
          <w:rtl/>
        </w:rPr>
        <w:t xml:space="preserve">بالكرك </w:t>
      </w:r>
      <w:del w:id="1242" w:author="Transkribus" w:date="2019-12-11T14:30:00Z">
        <w:r w:rsidRPr="009B6BCA">
          <w:rPr>
            <w:rFonts w:ascii="Courier New" w:hAnsi="Courier New" w:cs="Courier New"/>
            <w:rtl/>
          </w:rPr>
          <w:delText>وهو عظيم المنزلة عنده وله منه الاحسان الكثير</w:delText>
        </w:r>
      </w:del>
      <w:ins w:id="1243" w:author="Transkribus" w:date="2019-12-11T14:30:00Z">
        <w:r w:rsidRPr="00EE6742">
          <w:rPr>
            <w:rFonts w:ascii="Courier New" w:hAnsi="Courier New" w:cs="Courier New"/>
            <w:rtl/>
          </w:rPr>
          <w:t>وهوعطم النزلة غنسده وله من١٥ل</w:t>
        </w:r>
      </w:ins>
    </w:p>
    <w:p w:rsidR="00623F08" w:rsidRPr="009B6BCA" w:rsidRDefault="00623F08" w:rsidP="00623F08">
      <w:pPr>
        <w:pStyle w:val="NurText"/>
        <w:bidi/>
        <w:rPr>
          <w:del w:id="1244" w:author="Transkribus" w:date="2019-12-11T14:30:00Z"/>
          <w:rFonts w:ascii="Courier New" w:hAnsi="Courier New" w:cs="Courier New"/>
        </w:rPr>
      </w:pPr>
      <w:ins w:id="1245" w:author="Transkribus" w:date="2019-12-11T14:30:00Z">
        <w:r w:rsidRPr="00EE6742">
          <w:rPr>
            <w:rFonts w:ascii="Courier New" w:hAnsi="Courier New" w:cs="Courier New"/>
            <w:rtl/>
          </w:rPr>
          <w:t>الكشر</w:t>
        </w:r>
      </w:ins>
      <w:r w:rsidRPr="00EE6742">
        <w:rPr>
          <w:rFonts w:ascii="Courier New" w:hAnsi="Courier New" w:cs="Courier New"/>
          <w:rtl/>
        </w:rPr>
        <w:t xml:space="preserve"> والانعام الغزير </w:t>
      </w:r>
      <w:del w:id="124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23F08" w:rsidRPr="00EE6742" w:rsidRDefault="00623F08" w:rsidP="00623F08">
      <w:pPr>
        <w:pStyle w:val="NurText"/>
        <w:bidi/>
        <w:rPr>
          <w:rFonts w:ascii="Courier New" w:hAnsi="Courier New" w:cs="Courier New"/>
        </w:rPr>
      </w:pPr>
      <w:dir w:val="rtl">
        <w:dir w:val="rtl">
          <w:r w:rsidRPr="00EE6742">
            <w:rPr>
              <w:rFonts w:ascii="Courier New" w:hAnsi="Courier New" w:cs="Courier New"/>
              <w:rtl/>
            </w:rPr>
            <w:t xml:space="preserve">ثم </w:t>
          </w:r>
          <w:del w:id="1247" w:author="Transkribus" w:date="2019-12-11T14:30:00Z">
            <w:r w:rsidRPr="009B6BCA">
              <w:rPr>
                <w:rFonts w:ascii="Courier New" w:hAnsi="Courier New" w:cs="Courier New"/>
                <w:rtl/>
              </w:rPr>
              <w:delText>ت</w:delText>
            </w:r>
          </w:del>
          <w:r w:rsidRPr="00EE6742">
            <w:rPr>
              <w:rFonts w:ascii="Courier New" w:hAnsi="Courier New" w:cs="Courier New"/>
              <w:rtl/>
            </w:rPr>
            <w:t>وجه شمس الدين بعد ذلك الى د</w:t>
          </w:r>
          <w:del w:id="1248" w:author="Transkribus" w:date="2019-12-11T14:30:00Z">
            <w:r w:rsidRPr="009B6BCA">
              <w:rPr>
                <w:rFonts w:ascii="Courier New" w:hAnsi="Courier New" w:cs="Courier New"/>
                <w:rtl/>
              </w:rPr>
              <w:delText>مش</w:delText>
            </w:r>
          </w:del>
          <w:ins w:id="1249" w:author="Transkribus" w:date="2019-12-11T14:30:00Z">
            <w:r w:rsidRPr="00EE6742">
              <w:rPr>
                <w:rFonts w:ascii="Courier New" w:hAnsi="Courier New" w:cs="Courier New"/>
                <w:rtl/>
              </w:rPr>
              <w:t>يس</w:t>
            </w:r>
          </w:ins>
          <w:r w:rsidRPr="00EE6742">
            <w:rPr>
              <w:rFonts w:ascii="Courier New" w:hAnsi="Courier New" w:cs="Courier New"/>
              <w:rtl/>
            </w:rPr>
            <w:t xml:space="preserve">ق واقام بها </w:t>
          </w:r>
          <w:del w:id="1250" w:author="Transkribus" w:date="2019-12-11T14:30:00Z">
            <w:r w:rsidRPr="009B6BCA">
              <w:rPr>
                <w:rFonts w:ascii="Courier New" w:hAnsi="Courier New" w:cs="Courier New"/>
                <w:rtl/>
              </w:rPr>
              <w:delText>الى ان توفى رحمه الله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51" w:author="Transkribus" w:date="2019-12-11T14:30:00Z">
            <w:r w:rsidRPr="00EE6742">
              <w:rPr>
                <w:rFonts w:ascii="Courier New" w:hAnsi="Courier New" w:cs="Courier New"/>
                <w:rtl/>
              </w:rPr>
              <w:t>الىان</w:t>
            </w:r>
          </w:ins>
          <w:r>
            <w:t>‬</w:t>
          </w:r>
          <w:r>
            <w:t>‬</w:t>
          </w:r>
        </w:dir>
      </w:dir>
    </w:p>
    <w:p w:rsidR="00623F08" w:rsidRPr="009B6BCA" w:rsidRDefault="00623F08" w:rsidP="00623F08">
      <w:pPr>
        <w:pStyle w:val="NurText"/>
        <w:bidi/>
        <w:rPr>
          <w:del w:id="1252" w:author="Transkribus" w:date="2019-12-11T14:30:00Z"/>
          <w:rFonts w:ascii="Courier New" w:hAnsi="Courier New" w:cs="Courier New"/>
        </w:rPr>
      </w:pPr>
      <w:dir w:val="rtl">
        <w:dir w:val="rtl">
          <w:del w:id="1253" w:author="Transkribus" w:date="2019-12-11T14:30:00Z">
            <w:r w:rsidRPr="009B6BCA">
              <w:rPr>
                <w:rFonts w:ascii="Courier New" w:hAnsi="Courier New" w:cs="Courier New"/>
                <w:rtl/>
              </w:rPr>
              <w:delText>وكانت وفاته</w:delText>
            </w:r>
          </w:del>
          <w:ins w:id="1254" w:author="Transkribus" w:date="2019-12-11T14:30:00Z">
            <w:r w:rsidRPr="00EE6742">
              <w:rPr>
                <w:rFonts w:ascii="Courier New" w:hAnsi="Courier New" w:cs="Courier New"/>
                <w:rtl/>
              </w:rPr>
              <w:t xml:space="preserve"> الله وكاتت وفاله</w:t>
            </w:r>
          </w:ins>
          <w:r w:rsidRPr="00EE6742">
            <w:rPr>
              <w:rFonts w:ascii="Courier New" w:hAnsi="Courier New" w:cs="Courier New"/>
              <w:rtl/>
            </w:rPr>
            <w:t xml:space="preserve"> فى شهر </w:t>
          </w:r>
          <w:del w:id="1255" w:author="Transkribus" w:date="2019-12-11T14:30:00Z">
            <w:r w:rsidRPr="009B6BCA">
              <w:rPr>
                <w:rFonts w:ascii="Courier New" w:hAnsi="Courier New" w:cs="Courier New"/>
                <w:rtl/>
              </w:rPr>
              <w:delText>شوال سنة اثنتين وخمسين 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del w:id="1256" w:author="Transkribus" w:date="2019-12-11T14:30:00Z">
            <w:r w:rsidRPr="009B6BCA">
              <w:rPr>
                <w:rFonts w:ascii="Courier New" w:hAnsi="Courier New" w:cs="Courier New"/>
                <w:rtl/>
              </w:rPr>
              <w:delText>ودفن بجبل</w:delText>
            </w:r>
          </w:del>
          <w:ins w:id="1257" w:author="Transkribus" w:date="2019-12-11T14:30:00Z">
            <w:r w:rsidRPr="00EE6742">
              <w:rPr>
                <w:rFonts w:ascii="Courier New" w:hAnsi="Courier New" w:cs="Courier New"/>
                <w:rtl/>
              </w:rPr>
              <w:t>سوال سثة الفنين وحمسين وسيماكة ودقن يجيل</w:t>
            </w:r>
          </w:ins>
          <w:r w:rsidRPr="00EE6742">
            <w:rPr>
              <w:rFonts w:ascii="Courier New" w:hAnsi="Courier New" w:cs="Courier New"/>
              <w:rtl/>
            </w:rPr>
            <w:t xml:space="preserve"> قاسيون</w:t>
          </w:r>
          <w:del w:id="125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del w:id="1259" w:author="Transkribus" w:date="2019-12-11T14:30:00Z">
            <w:r w:rsidRPr="009B6BCA">
              <w:rPr>
                <w:rFonts w:ascii="Courier New" w:hAnsi="Courier New" w:cs="Courier New"/>
                <w:rtl/>
              </w:rPr>
              <w:delText>ولما وصل</w:delText>
            </w:r>
          </w:del>
          <w:ins w:id="1260" w:author="Transkribus" w:date="2019-12-11T14:30:00Z">
            <w:r w:rsidRPr="00EE6742">
              <w:rPr>
                <w:rFonts w:ascii="Courier New" w:hAnsi="Courier New" w:cs="Courier New"/>
                <w:rtl/>
              </w:rPr>
              <w:t>وضل</w:t>
            </w:r>
          </w:ins>
          <w:r w:rsidRPr="00EE6742">
            <w:rPr>
              <w:rFonts w:ascii="Courier New" w:hAnsi="Courier New" w:cs="Courier New"/>
              <w:rtl/>
            </w:rPr>
            <w:t xml:space="preserve"> الى دمشق </w:t>
          </w:r>
          <w:del w:id="1261" w:author="Transkribus" w:date="2019-12-11T14:30:00Z">
            <w:r w:rsidRPr="009B6BCA">
              <w:rPr>
                <w:rFonts w:ascii="Courier New" w:hAnsi="Courier New" w:cs="Courier New"/>
                <w:rtl/>
              </w:rPr>
              <w:delText>اجتمعت به فوجدته شيخا حسن</w:delText>
            </w:r>
          </w:del>
          <w:ins w:id="1262" w:author="Transkribus" w:date="2019-12-11T14:30:00Z">
            <w:r w:rsidRPr="00EE6742">
              <w:rPr>
                <w:rFonts w:ascii="Courier New" w:hAnsi="Courier New" w:cs="Courier New"/>
                <w:rtl/>
              </w:rPr>
              <w:t>احتمعتبة فو جسديه سيحأحسن</w:t>
            </w:r>
          </w:ins>
          <w:r w:rsidRPr="00EE6742">
            <w:rPr>
              <w:rFonts w:ascii="Courier New" w:hAnsi="Courier New" w:cs="Courier New"/>
              <w:rtl/>
            </w:rPr>
            <w:t xml:space="preserve"> السمت </w:t>
          </w:r>
          <w:del w:id="1263" w:author="Transkribus" w:date="2019-12-11T14:30:00Z">
            <w:r w:rsidRPr="009B6BCA">
              <w:rPr>
                <w:rFonts w:ascii="Courier New" w:hAnsi="Courier New" w:cs="Courier New"/>
                <w:rtl/>
              </w:rPr>
              <w:delText>مليح الكلام قوى</w:delText>
            </w:r>
          </w:del>
          <w:ins w:id="1264" w:author="Transkribus" w:date="2019-12-11T14:30:00Z">
            <w:r w:rsidRPr="00EE6742">
              <w:rPr>
                <w:rFonts w:ascii="Courier New" w:hAnsi="Courier New" w:cs="Courier New"/>
                <w:rtl/>
              </w:rPr>
              <w:t>مابح الكالام فوى</w:t>
            </w:r>
          </w:ins>
          <w:r w:rsidRPr="00EE6742">
            <w:rPr>
              <w:rFonts w:ascii="Courier New" w:hAnsi="Courier New" w:cs="Courier New"/>
              <w:rtl/>
            </w:rPr>
            <w:t xml:space="preserve"> الذكاء</w:t>
          </w:r>
          <w:del w:id="1265" w:author="Transkribus" w:date="2019-12-11T14:30:00Z">
            <w:r w:rsidRPr="009B6BCA">
              <w:rPr>
                <w:rFonts w:ascii="Courier New" w:hAnsi="Courier New" w:cs="Courier New"/>
                <w:rtl/>
              </w:rPr>
              <w:delText xml:space="preserve"> محصلا للعلوم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266" w:author="Transkribus" w:date="2019-12-11T14:30:00Z"/>
          <w:rFonts w:ascii="Courier New" w:hAnsi="Courier New" w:cs="Courier New"/>
        </w:rPr>
      </w:pPr>
      <w:dir w:val="rtl">
        <w:dir w:val="rtl">
          <w:del w:id="1267" w:author="Transkribus" w:date="2019-12-11T14:30:00Z">
            <w:r w:rsidRPr="009B6BCA">
              <w:rPr>
                <w:rFonts w:ascii="Courier New" w:hAnsi="Courier New" w:cs="Courier New"/>
                <w:rtl/>
              </w:rPr>
              <w:delText>ورايته يوما وقد اتى اليه بعض فقهاء العجم بكتاب دقيق الخط ثمن البغدادي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268" w:author="Transkribus" w:date="2019-12-11T14:30:00Z"/>
          <w:rFonts w:ascii="Courier New" w:hAnsi="Courier New" w:cs="Courier New"/>
        </w:rPr>
      </w:pPr>
      <w:dir w:val="rtl">
        <w:dir w:val="rtl">
          <w:del w:id="1269" w:author="Transkribus" w:date="2019-12-11T14:30:00Z">
            <w:r w:rsidRPr="009B6BCA">
              <w:rPr>
                <w:rFonts w:ascii="Courier New" w:hAnsi="Courier New" w:cs="Courier New"/>
                <w:rtl/>
              </w:rPr>
              <w:delText>معتزلي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270" w:author="Transkribus" w:date="2019-12-11T14:30:00Z"/>
          <w:rFonts w:ascii="Courier New" w:hAnsi="Courier New" w:cs="Courier New"/>
        </w:rPr>
      </w:pPr>
      <w:dir w:val="rtl">
        <w:dir w:val="rtl">
          <w:del w:id="1271" w:author="Transkribus" w:date="2019-12-11T14:30:00Z">
            <w:r w:rsidRPr="009B6BCA">
              <w:rPr>
                <w:rFonts w:ascii="Courier New" w:hAnsi="Courier New" w:cs="Courier New"/>
                <w:rtl/>
              </w:rPr>
              <w:delText>التقطيع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ins w:id="1272" w:author="Transkribus" w:date="2019-12-11T14:30:00Z"/>
          <w:rFonts w:ascii="Courier New" w:hAnsi="Courier New" w:cs="Courier New"/>
        </w:rPr>
      </w:pPr>
      <w:dir w:val="rtl">
        <w:dir w:val="rtl">
          <w:del w:id="1273" w:author="Transkribus" w:date="2019-12-11T14:30:00Z">
            <w:r w:rsidRPr="009B6BCA">
              <w:rPr>
                <w:rFonts w:ascii="Courier New" w:hAnsi="Courier New" w:cs="Courier New"/>
                <w:rtl/>
              </w:rPr>
              <w:delText>فلما</w:delText>
            </w:r>
          </w:del>
          <w:ins w:id="1274" w:author="Transkribus" w:date="2019-12-11T14:30:00Z">
            <w:r w:rsidRPr="00EE6742">
              <w:rPr>
                <w:rFonts w:ascii="Courier New" w:hAnsi="Courier New" w:cs="Courier New"/>
                <w:rtl/>
              </w:rPr>
              <w:t>العلوم ورأيته مو ماوقد أبى البه يعس ففهاء النجم بكاب دويق الخط من البغسدادى</w:t>
            </w:r>
          </w:ins>
          <w:r>
            <w:t>‬</w:t>
          </w:r>
          <w:r>
            <w:t>‬</w:t>
          </w:r>
        </w:dir>
      </w:dir>
    </w:p>
    <w:p w:rsidR="00623F08" w:rsidRPr="00EE6742" w:rsidRDefault="00623F08" w:rsidP="00623F08">
      <w:pPr>
        <w:pStyle w:val="NurText"/>
        <w:bidi/>
        <w:rPr>
          <w:ins w:id="1275" w:author="Transkribus" w:date="2019-12-11T14:30:00Z"/>
          <w:rFonts w:ascii="Courier New" w:hAnsi="Courier New" w:cs="Courier New"/>
        </w:rPr>
      </w:pPr>
      <w:ins w:id="1276" w:author="Transkribus" w:date="2019-12-11T14:30:00Z">
        <w:r w:rsidRPr="00EE6742">
          <w:rPr>
            <w:rFonts w:ascii="Courier New" w:hAnsi="Courier New" w:cs="Courier New"/>
            <w:rtl/>
          </w:rPr>
          <w:t>التقطبع علما</w:t>
        </w:r>
      </w:ins>
      <w:r w:rsidRPr="00EE6742">
        <w:rPr>
          <w:rFonts w:ascii="Courier New" w:hAnsi="Courier New" w:cs="Courier New"/>
          <w:rtl/>
        </w:rPr>
        <w:t xml:space="preserve"> نظر فيه صار </w:t>
      </w:r>
      <w:del w:id="1277" w:author="Transkribus" w:date="2019-12-11T14:30:00Z">
        <w:r w:rsidRPr="009B6BCA">
          <w:rPr>
            <w:rFonts w:ascii="Courier New" w:hAnsi="Courier New" w:cs="Courier New"/>
            <w:rtl/>
          </w:rPr>
          <w:delText>يقبله ويضعه على راسه فسالته</w:delText>
        </w:r>
      </w:del>
      <w:ins w:id="1278" w:author="Transkribus" w:date="2019-12-11T14:30:00Z">
        <w:r w:rsidRPr="00EE6742">
          <w:rPr>
            <w:rFonts w:ascii="Courier New" w:hAnsi="Courier New" w:cs="Courier New"/>
            <w:rtl/>
          </w:rPr>
          <w:t>يعيله ويضعة علىب أسه ف- الته</w:t>
        </w:r>
      </w:ins>
      <w:r w:rsidRPr="00EE6742">
        <w:rPr>
          <w:rFonts w:ascii="Courier New" w:hAnsi="Courier New" w:cs="Courier New"/>
          <w:rtl/>
        </w:rPr>
        <w:t xml:space="preserve"> عن ذلك فقال </w:t>
      </w:r>
      <w:del w:id="1279" w:author="Transkribus" w:date="2019-12-11T14:30:00Z">
        <w:r w:rsidRPr="009B6BCA">
          <w:rPr>
            <w:rFonts w:ascii="Courier New" w:hAnsi="Courier New" w:cs="Courier New"/>
            <w:rtl/>
          </w:rPr>
          <w:delText xml:space="preserve">هذا خط شيخنا </w:delText>
        </w:r>
      </w:del>
      <w:ins w:id="1280" w:author="Transkribus" w:date="2019-12-11T14:30:00Z">
        <w:r w:rsidRPr="00EE6742">
          <w:rPr>
            <w:rFonts w:ascii="Courier New" w:hAnsi="Courier New" w:cs="Courier New"/>
            <w:rtl/>
          </w:rPr>
          <w:t>هذ اخد ٥ب</w:t>
        </w:r>
      </w:ins>
    </w:p>
    <w:p w:rsidR="00623F08" w:rsidRPr="009B6BCA" w:rsidRDefault="00623F08" w:rsidP="00623F08">
      <w:pPr>
        <w:pStyle w:val="NurText"/>
        <w:bidi/>
        <w:rPr>
          <w:del w:id="1281" w:author="Transkribus" w:date="2019-12-11T14:30:00Z"/>
          <w:rFonts w:ascii="Courier New" w:hAnsi="Courier New" w:cs="Courier New"/>
        </w:rPr>
      </w:pPr>
      <w:r w:rsidRPr="00EE6742">
        <w:rPr>
          <w:rFonts w:ascii="Courier New" w:hAnsi="Courier New" w:cs="Courier New"/>
          <w:rtl/>
        </w:rPr>
        <w:t xml:space="preserve">الامام </w:t>
      </w:r>
      <w:del w:id="1282" w:author="Transkribus" w:date="2019-12-11T14:30:00Z">
        <w:r w:rsidRPr="009B6BCA">
          <w:rPr>
            <w:rFonts w:ascii="Courier New" w:hAnsi="Courier New" w:cs="Courier New"/>
            <w:rtl/>
          </w:rPr>
          <w:delText>فخر</w:delText>
        </w:r>
      </w:del>
      <w:ins w:id="1283" w:author="Transkribus" w:date="2019-12-11T14:30:00Z">
        <w:r w:rsidRPr="00EE6742">
          <w:rPr>
            <w:rFonts w:ascii="Courier New" w:hAnsi="Courier New" w:cs="Courier New"/>
            <w:rtl/>
          </w:rPr>
          <w:t>جر</w:t>
        </w:r>
      </w:ins>
      <w:r w:rsidRPr="00EE6742">
        <w:rPr>
          <w:rFonts w:ascii="Courier New" w:hAnsi="Courier New" w:cs="Courier New"/>
          <w:rtl/>
        </w:rPr>
        <w:t xml:space="preserve"> الدين </w:t>
      </w:r>
      <w:ins w:id="1284" w:author="Transkribus" w:date="2019-12-11T14:30:00Z">
        <w:r w:rsidRPr="00EE6742">
          <w:rPr>
            <w:rFonts w:ascii="Courier New" w:hAnsi="Courier New" w:cs="Courier New"/>
            <w:rtl/>
          </w:rPr>
          <w:t xml:space="preserve">بن </w:t>
        </w:r>
      </w:ins>
      <w:r w:rsidRPr="00EE6742">
        <w:rPr>
          <w:rFonts w:ascii="Courier New" w:hAnsi="Courier New" w:cs="Courier New"/>
          <w:rtl/>
        </w:rPr>
        <w:t>الخطيب ر</w:t>
      </w:r>
      <w:del w:id="1285" w:author="Transkribus" w:date="2019-12-11T14:30:00Z">
        <w:r w:rsidRPr="009B6BCA">
          <w:rPr>
            <w:rFonts w:ascii="Courier New" w:hAnsi="Courier New" w:cs="Courier New"/>
            <w:rtl/>
          </w:rPr>
          <w:delText>ح</w:delText>
        </w:r>
      </w:del>
      <w:ins w:id="1286" w:author="Transkribus" w:date="2019-12-11T14:30:00Z">
        <w:r w:rsidRPr="00EE6742">
          <w:rPr>
            <w:rFonts w:ascii="Courier New" w:hAnsi="Courier New" w:cs="Courier New"/>
            <w:rtl/>
          </w:rPr>
          <w:t>ج</w:t>
        </w:r>
      </w:ins>
      <w:r w:rsidRPr="00EE6742">
        <w:rPr>
          <w:rFonts w:ascii="Courier New" w:hAnsi="Courier New" w:cs="Courier New"/>
          <w:rtl/>
        </w:rPr>
        <w:t>م</w:t>
      </w:r>
      <w:del w:id="1287" w:author="Transkribus" w:date="2019-12-11T14:30:00Z">
        <w:r w:rsidRPr="009B6BCA">
          <w:rPr>
            <w:rFonts w:ascii="Courier New" w:hAnsi="Courier New" w:cs="Courier New"/>
            <w:rtl/>
          </w:rPr>
          <w:delText>ه</w:delText>
        </w:r>
      </w:del>
      <w:ins w:id="1288" w:author="Transkribus" w:date="2019-12-11T14:30:00Z">
        <w:r w:rsidRPr="00EE6742">
          <w:rPr>
            <w:rFonts w:ascii="Courier New" w:hAnsi="Courier New" w:cs="Courier New"/>
            <w:rtl/>
          </w:rPr>
          <w:t>ة</w:t>
        </w:r>
      </w:ins>
      <w:r w:rsidRPr="00EE6742">
        <w:rPr>
          <w:rFonts w:ascii="Courier New" w:hAnsi="Courier New" w:cs="Courier New"/>
          <w:rtl/>
        </w:rPr>
        <w:t xml:space="preserve"> الله</w:t>
      </w:r>
      <w:del w:id="128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23F08" w:rsidRPr="009B6BCA" w:rsidRDefault="00623F08" w:rsidP="00623F08">
      <w:pPr>
        <w:pStyle w:val="NurText"/>
        <w:bidi/>
        <w:rPr>
          <w:del w:id="1290" w:author="Transkribus" w:date="2019-12-11T14:30:00Z"/>
          <w:rFonts w:ascii="Courier New" w:hAnsi="Courier New" w:cs="Courier New"/>
        </w:rPr>
      </w:pPr>
      <w:dir w:val="rtl">
        <w:dir w:val="rtl">
          <w:del w:id="1291" w:author="Transkribus" w:date="2019-12-11T14:30:00Z">
            <w:r w:rsidRPr="009B6BCA">
              <w:rPr>
                <w:rFonts w:ascii="Courier New" w:hAnsi="Courier New" w:cs="Courier New"/>
                <w:rtl/>
              </w:rPr>
              <w:delText>فعظم</w:delText>
            </w:r>
          </w:del>
          <w:ins w:id="1292" w:author="Transkribus" w:date="2019-12-11T14:30:00Z">
            <w:r w:rsidRPr="00EE6742">
              <w:rPr>
                <w:rFonts w:ascii="Courier New" w:hAnsi="Courier New" w:cs="Courier New"/>
                <w:rtl/>
              </w:rPr>
              <w:t xml:space="preserve"> فعطم</w:t>
            </w:r>
          </w:ins>
          <w:r w:rsidRPr="00EE6742">
            <w:rPr>
              <w:rFonts w:ascii="Courier New" w:hAnsi="Courier New" w:cs="Courier New"/>
              <w:rtl/>
            </w:rPr>
            <w:t xml:space="preserve"> عندى قدره </w:t>
          </w:r>
          <w:del w:id="1293" w:author="Transkribus" w:date="2019-12-11T14:30:00Z">
            <w:r w:rsidRPr="009B6BCA">
              <w:rPr>
                <w:rFonts w:ascii="Courier New" w:hAnsi="Courier New" w:cs="Courier New"/>
                <w:rtl/>
              </w:rPr>
              <w:delText>لتعظيمه شيخه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del w:id="1294" w:author="Transkribus" w:date="2019-12-11T14:30:00Z">
            <w:r w:rsidRPr="009B6BCA">
              <w:rPr>
                <w:rFonts w:ascii="Courier New" w:hAnsi="Courier New" w:cs="Courier New"/>
                <w:rtl/>
              </w:rPr>
              <w:delText>ولما توفى</w:delText>
            </w:r>
          </w:del>
          <w:ins w:id="1295" w:author="Transkribus" w:date="2019-12-11T14:30:00Z">
            <w:r w:rsidRPr="00EE6742">
              <w:rPr>
                <w:rFonts w:ascii="Courier New" w:hAnsi="Courier New" w:cs="Courier New"/>
                <w:rtl/>
              </w:rPr>
              <w:t>التعطمه شيحة أولما وفى</w:t>
            </w:r>
          </w:ins>
          <w:r w:rsidRPr="00EE6742">
            <w:rPr>
              <w:rFonts w:ascii="Courier New" w:hAnsi="Courier New" w:cs="Courier New"/>
              <w:rtl/>
            </w:rPr>
            <w:t xml:space="preserve"> شمس</w:t>
          </w:r>
          <w:r>
            <w:t>‬</w:t>
          </w:r>
          <w:r>
            <w:t>‬</w:t>
          </w:r>
        </w:dir>
      </w:dir>
    </w:p>
    <w:p w:rsidR="00623F08" w:rsidRPr="00EE6742" w:rsidRDefault="00623F08" w:rsidP="00623F08">
      <w:pPr>
        <w:pStyle w:val="NurText"/>
        <w:bidi/>
        <w:rPr>
          <w:rFonts w:ascii="Courier New" w:hAnsi="Courier New" w:cs="Courier New"/>
        </w:rPr>
      </w:pPr>
      <w:r w:rsidRPr="00EE6742">
        <w:rPr>
          <w:rFonts w:ascii="Courier New" w:hAnsi="Courier New" w:cs="Courier New"/>
          <w:rtl/>
        </w:rPr>
        <w:t xml:space="preserve"> الدين </w:t>
      </w:r>
      <w:del w:id="1296" w:author="Transkribus" w:date="2019-12-11T14:30:00Z">
        <w:r w:rsidRPr="009B6BCA">
          <w:rPr>
            <w:rFonts w:ascii="Courier New" w:hAnsi="Courier New" w:cs="Courier New"/>
            <w:rtl/>
          </w:rPr>
          <w:delText>الخسروشاهى رحمه</w:delText>
        </w:r>
      </w:del>
      <w:ins w:id="1297" w:author="Transkribus" w:date="2019-12-11T14:30:00Z">
        <w:r w:rsidRPr="00EE6742">
          <w:rPr>
            <w:rFonts w:ascii="Courier New" w:hAnsi="Courier New" w:cs="Courier New"/>
            <w:rtl/>
          </w:rPr>
          <w:t>الخسر وشاهى رجمه</w:t>
        </w:r>
      </w:ins>
      <w:r w:rsidRPr="00EE6742">
        <w:rPr>
          <w:rFonts w:ascii="Courier New" w:hAnsi="Courier New" w:cs="Courier New"/>
          <w:rtl/>
        </w:rPr>
        <w:t xml:space="preserve"> الله قال الش</w:t>
      </w:r>
      <w:del w:id="1298" w:author="Transkribus" w:date="2019-12-11T14:30:00Z">
        <w:r w:rsidRPr="009B6BCA">
          <w:rPr>
            <w:rFonts w:ascii="Courier New" w:hAnsi="Courier New" w:cs="Courier New"/>
            <w:rtl/>
          </w:rPr>
          <w:delText>يخ</w:delText>
        </w:r>
      </w:del>
      <w:ins w:id="1299" w:author="Transkribus" w:date="2019-12-11T14:30:00Z">
        <w:r w:rsidRPr="00EE6742">
          <w:rPr>
            <w:rFonts w:ascii="Courier New" w:hAnsi="Courier New" w:cs="Courier New"/>
            <w:rtl/>
          </w:rPr>
          <w:t>عح</w:t>
        </w:r>
      </w:ins>
      <w:r w:rsidRPr="00EE6742">
        <w:rPr>
          <w:rFonts w:ascii="Courier New" w:hAnsi="Courier New" w:cs="Courier New"/>
          <w:rtl/>
        </w:rPr>
        <w:t xml:space="preserve"> عز الدين محمد بن حسن الغنوى </w:t>
      </w:r>
      <w:del w:id="1300" w:author="Transkribus" w:date="2019-12-11T14:30:00Z">
        <w:r w:rsidRPr="009B6BCA">
          <w:rPr>
            <w:rFonts w:ascii="Courier New" w:hAnsi="Courier New" w:cs="Courier New"/>
            <w:rtl/>
          </w:rPr>
          <w:delText>الضرير الاربلى يرثيه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01" w:author="Transkribus" w:date="2019-12-11T14:30:00Z">
        <w:r w:rsidRPr="00EE6742">
          <w:rPr>
            <w:rFonts w:ascii="Courier New" w:hAnsi="Courier New" w:cs="Courier New"/>
            <w:rtl/>
          </w:rPr>
          <w:t>الصرير الاريلى</w:t>
        </w:r>
      </w:ins>
    </w:p>
    <w:p w:rsidR="00623F08" w:rsidRPr="00EE6742" w:rsidRDefault="00623F08" w:rsidP="00623F08">
      <w:pPr>
        <w:pStyle w:val="NurText"/>
        <w:bidi/>
        <w:rPr>
          <w:ins w:id="1302" w:author="Transkribus" w:date="2019-12-11T14:30:00Z"/>
          <w:rFonts w:ascii="Courier New" w:hAnsi="Courier New" w:cs="Courier New"/>
        </w:rPr>
      </w:pPr>
      <w:dir w:val="rtl">
        <w:dir w:val="rtl">
          <w:del w:id="1303" w:author="Transkribus" w:date="2019-12-11T14:30:00Z">
            <w:r w:rsidRPr="009B6BCA">
              <w:rPr>
                <w:rFonts w:ascii="Courier New" w:hAnsi="Courier New" w:cs="Courier New"/>
                <w:rtl/>
              </w:rPr>
              <w:delText>بموتك</w:delText>
            </w:r>
          </w:del>
          <w:ins w:id="1304" w:author="Transkribus" w:date="2019-12-11T14:30:00Z">
            <w:r w:rsidRPr="00EE6742">
              <w:rPr>
                <w:rFonts w:ascii="Courier New" w:hAnsi="Courier New" w:cs="Courier New"/>
                <w:rtl/>
              </w:rPr>
              <w:t>ابرئية</w:t>
            </w:r>
          </w:ins>
          <w:r>
            <w:t>‬</w:t>
          </w:r>
          <w:r>
            <w:t>‬</w:t>
          </w:r>
        </w:dir>
      </w:dir>
    </w:p>
    <w:p w:rsidR="00623F08" w:rsidRPr="00EE6742" w:rsidRDefault="00623F08" w:rsidP="00623F08">
      <w:pPr>
        <w:pStyle w:val="NurText"/>
        <w:bidi/>
        <w:rPr>
          <w:ins w:id="1305" w:author="Transkribus" w:date="2019-12-11T14:30:00Z"/>
          <w:rFonts w:ascii="Courier New" w:hAnsi="Courier New" w:cs="Courier New"/>
        </w:rPr>
      </w:pPr>
      <w:ins w:id="1306" w:author="Transkribus" w:date="2019-12-11T14:30:00Z">
        <w:r w:rsidRPr="00EE6742">
          <w:rPr>
            <w:rFonts w:ascii="Courier New" w:hAnsi="Courier New" w:cs="Courier New"/>
            <w:rtl/>
          </w:rPr>
          <w:t>الطويل</w:t>
        </w:r>
      </w:ins>
    </w:p>
    <w:p w:rsidR="00623F08" w:rsidRPr="00EE6742" w:rsidRDefault="00623F08" w:rsidP="00623F08">
      <w:pPr>
        <w:pStyle w:val="NurText"/>
        <w:bidi/>
        <w:rPr>
          <w:rFonts w:ascii="Courier New" w:hAnsi="Courier New" w:cs="Courier New"/>
        </w:rPr>
      </w:pPr>
      <w:ins w:id="1307" w:author="Transkribus" w:date="2019-12-11T14:30:00Z">
        <w:r w:rsidRPr="00EE6742">
          <w:rPr>
            <w:rFonts w:ascii="Courier New" w:hAnsi="Courier New" w:cs="Courier New"/>
            <w:rtl/>
          </w:rPr>
          <w:t>موقلك</w:t>
        </w:r>
      </w:ins>
      <w:r w:rsidRPr="00EE6742">
        <w:rPr>
          <w:rFonts w:ascii="Courier New" w:hAnsi="Courier New" w:cs="Courier New"/>
          <w:rtl/>
        </w:rPr>
        <w:t xml:space="preserve"> شمس الدين </w:t>
      </w:r>
      <w:del w:id="1308" w:author="Transkribus" w:date="2019-12-11T14:30:00Z">
        <w:r w:rsidRPr="009B6BCA">
          <w:rPr>
            <w:rFonts w:ascii="Courier New" w:hAnsi="Courier New" w:cs="Courier New"/>
            <w:rtl/>
          </w:rPr>
          <w:delText>مات الفضائل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واردى</w:delText>
            </w:r>
            <w:r>
              <w:delText>‬</w:delText>
            </w:r>
            <w:r>
              <w:delText>‬</w:delText>
            </w:r>
          </w:dir>
        </w:dir>
      </w:del>
      <w:ins w:id="1309" w:author="Transkribus" w:date="2019-12-11T14:30:00Z">
        <w:del w:id="1310" w:author="Transkribus" w:date="2019-12-11T14:30:00Z">
          <w:r w:rsidRPr="00EE6742">
            <w:rPr>
              <w:rFonts w:ascii="Courier New" w:hAnsi="Courier New" w:cs="Courier New"/>
              <w:rtl/>
            </w:rPr>
            <w:delText>مان الفصاقل * وأودى</w:delText>
          </w:r>
        </w:del>
      </w:ins>
      <w:r w:rsidRPr="00EE6742">
        <w:rPr>
          <w:rFonts w:ascii="Courier New" w:hAnsi="Courier New" w:cs="Courier New"/>
          <w:rtl/>
        </w:rPr>
        <w:t xml:space="preserve"> ببدر الفضل </w:t>
      </w:r>
      <w:del w:id="1311" w:author="Transkribus" w:date="2019-12-11T14:30:00Z">
        <w:r w:rsidRPr="009B6BCA">
          <w:rPr>
            <w:rFonts w:ascii="Courier New" w:hAnsi="Courier New" w:cs="Courier New"/>
            <w:rtl/>
          </w:rPr>
          <w:delText>والبدر كامل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12" w:author="Transkribus" w:date="2019-12-11T14:30:00Z">
        <w:r w:rsidRPr="00EE6742">
          <w:rPr>
            <w:rFonts w:ascii="Courier New" w:hAnsi="Courier New" w:cs="Courier New"/>
            <w:rtl/>
          </w:rPr>
          <w:t>والبدركامل</w:t>
        </w:r>
      </w:ins>
    </w:p>
    <w:p w:rsidR="00623F08" w:rsidRPr="00EE6742" w:rsidRDefault="00623F08" w:rsidP="00623F08">
      <w:pPr>
        <w:pStyle w:val="NurText"/>
        <w:bidi/>
        <w:rPr>
          <w:rFonts w:ascii="Courier New" w:hAnsi="Courier New" w:cs="Courier New"/>
        </w:rPr>
      </w:pPr>
      <w:dir w:val="rtl">
        <w:dir w:val="rtl">
          <w:del w:id="1313" w:author="Transkribus" w:date="2019-12-11T14:30:00Z">
            <w:r w:rsidRPr="009B6BCA">
              <w:rPr>
                <w:rFonts w:ascii="Courier New" w:hAnsi="Courier New" w:cs="Courier New"/>
                <w:rtl/>
              </w:rPr>
              <w:delText>فتى</w:delText>
            </w:r>
          </w:del>
          <w:ins w:id="1314" w:author="Transkribus" w:date="2019-12-11T14:30:00Z">
            <w:r w:rsidRPr="00EE6742">
              <w:rPr>
                <w:rFonts w:ascii="Courier New" w:hAnsi="Courier New" w:cs="Courier New"/>
                <w:rtl/>
              </w:rPr>
              <w:t>يسى</w:t>
            </w:r>
          </w:ins>
          <w:r w:rsidRPr="00EE6742">
            <w:rPr>
              <w:rFonts w:ascii="Courier New" w:hAnsi="Courier New" w:cs="Courier New"/>
              <w:rtl/>
            </w:rPr>
            <w:t xml:space="preserve"> عالم بالحق بالخير عامل</w:t>
          </w:r>
          <w:del w:id="131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316" w:author="Transkribus" w:date="2019-12-11T14:30:00Z">
            <w:del w:id="1317"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 xml:space="preserve">وما كل </w:t>
          </w:r>
          <w:del w:id="1318" w:author="Transkribus" w:date="2019-12-11T14:30:00Z">
            <w:r w:rsidRPr="009B6BCA">
              <w:rPr>
                <w:rFonts w:ascii="Courier New" w:hAnsi="Courier New" w:cs="Courier New"/>
                <w:rtl/>
              </w:rPr>
              <w:delText>ذى</w:delText>
            </w:r>
          </w:del>
          <w:ins w:id="1319" w:author="Transkribus" w:date="2019-12-11T14:30:00Z">
            <w:r w:rsidRPr="00EE6742">
              <w:rPr>
                <w:rFonts w:ascii="Courier New" w:hAnsi="Courier New" w:cs="Courier New"/>
                <w:rtl/>
              </w:rPr>
              <w:t>دى</w:t>
            </w:r>
          </w:ins>
          <w:r w:rsidRPr="00EE6742">
            <w:rPr>
              <w:rFonts w:ascii="Courier New" w:hAnsi="Courier New" w:cs="Courier New"/>
              <w:rtl/>
            </w:rPr>
            <w:t xml:space="preserve"> علم من الناس عامل</w:t>
          </w:r>
          <w:del w:id="132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del w:id="1321" w:author="Transkribus" w:date="2019-12-11T14:30:00Z">
            <w:r w:rsidRPr="009B6BCA">
              <w:rPr>
                <w:rFonts w:ascii="Courier New" w:hAnsi="Courier New" w:cs="Courier New"/>
                <w:rtl/>
              </w:rPr>
              <w:delText>فتى بذ</w:delText>
            </w:r>
          </w:del>
          <w:ins w:id="1322" w:author="Transkribus" w:date="2019-12-11T14:30:00Z">
            <w:r w:rsidRPr="00EE6742">
              <w:rPr>
                <w:rFonts w:ascii="Courier New" w:hAnsi="Courier New" w:cs="Courier New"/>
                <w:rtl/>
              </w:rPr>
              <w:t>يسى بك</w:t>
            </w:r>
          </w:ins>
          <w:r w:rsidRPr="00EE6742">
            <w:rPr>
              <w:rFonts w:ascii="Courier New" w:hAnsi="Courier New" w:cs="Courier New"/>
              <w:rtl/>
            </w:rPr>
            <w:t xml:space="preserve"> كل القا</w:t>
          </w:r>
          <w:del w:id="1323" w:author="Transkribus" w:date="2019-12-11T14:30:00Z">
            <w:r w:rsidRPr="009B6BCA">
              <w:rPr>
                <w:rFonts w:ascii="Courier New" w:hAnsi="Courier New" w:cs="Courier New"/>
                <w:rtl/>
              </w:rPr>
              <w:delText>ئ</w:delText>
            </w:r>
          </w:del>
          <w:ins w:id="1324" w:author="Transkribus" w:date="2019-12-11T14:30:00Z">
            <w:r w:rsidRPr="00EE6742">
              <w:rPr>
                <w:rFonts w:ascii="Courier New" w:hAnsi="Courier New" w:cs="Courier New"/>
                <w:rtl/>
              </w:rPr>
              <w:t>ق</w:t>
            </w:r>
          </w:ins>
          <w:r w:rsidRPr="00EE6742">
            <w:rPr>
              <w:rFonts w:ascii="Courier New" w:hAnsi="Courier New" w:cs="Courier New"/>
              <w:rtl/>
            </w:rPr>
            <w:t>لين بصمته</w:t>
          </w:r>
          <w:del w:id="132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326" w:author="Transkribus" w:date="2019-12-11T14:30:00Z">
            <w:del w:id="1327"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 xml:space="preserve">فكيف </w:t>
          </w:r>
          <w:del w:id="1328" w:author="Transkribus" w:date="2019-12-11T14:30:00Z">
            <w:r w:rsidRPr="009B6BCA">
              <w:rPr>
                <w:rFonts w:ascii="Courier New" w:hAnsi="Courier New" w:cs="Courier New"/>
                <w:rtl/>
              </w:rPr>
              <w:delText>اذا وافيته وهو قائل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29" w:author="Transkribus" w:date="2019-12-11T14:30:00Z">
            <w:r w:rsidRPr="00EE6742">
              <w:rPr>
                <w:rFonts w:ascii="Courier New" w:hAnsi="Courier New" w:cs="Courier New"/>
                <w:rtl/>
              </w:rPr>
              <w:t>اداوافيته وهوقاثسل</w:t>
            </w:r>
          </w:ins>
          <w:r>
            <w:t>‬</w:t>
          </w:r>
          <w:r>
            <w:t>‬</w:t>
          </w:r>
        </w:dir>
      </w:dir>
    </w:p>
    <w:p w:rsidR="00623F08" w:rsidRPr="00EE6742" w:rsidRDefault="00623F08" w:rsidP="00623F08">
      <w:pPr>
        <w:pStyle w:val="NurText"/>
        <w:bidi/>
        <w:rPr>
          <w:rFonts w:ascii="Courier New" w:hAnsi="Courier New" w:cs="Courier New"/>
        </w:rPr>
      </w:pPr>
      <w:dir w:val="rtl">
        <w:dir w:val="rtl">
          <w:del w:id="1330" w:author="Transkribus" w:date="2019-12-11T14:30:00Z">
            <w:r w:rsidRPr="009B6BCA">
              <w:rPr>
                <w:rFonts w:ascii="Courier New" w:hAnsi="Courier New" w:cs="Courier New"/>
                <w:rtl/>
              </w:rPr>
              <w:delText>وكنا لحل المشكلات نعده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اذا اعيت الحذاق</w:delText>
                </w:r>
                <w:r>
                  <w:delText>‬</w:delText>
                </w:r>
                <w:r>
                  <w:delText>‬</w:delText>
                </w:r>
              </w:dir>
            </w:dir>
          </w:del>
          <w:ins w:id="1331" w:author="Transkribus" w:date="2019-12-11T14:30:00Z">
            <w:del w:id="1332" w:author="Transkribus" w:date="2019-12-11T14:30:00Z">
              <w:r w:rsidRPr="00EE6742">
                <w:rPr>
                  <w:rFonts w:ascii="Courier New" w:hAnsi="Courier New" w:cs="Courier New"/>
                  <w:rtl/>
                </w:rPr>
                <w:delText>و٤ناحل الكمات تعدة * اذااعيت الحسذاق</w:delText>
              </w:r>
            </w:del>
          </w:ins>
          <w:r w:rsidRPr="00EE6742">
            <w:rPr>
              <w:rFonts w:ascii="Courier New" w:hAnsi="Courier New" w:cs="Courier New"/>
              <w:rtl/>
            </w:rPr>
            <w:t xml:space="preserve"> منا المسائل</w:t>
          </w:r>
          <w:del w:id="133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del w:id="1334" w:author="Transkribus" w:date="2019-12-11T14:30:00Z">
            <w:r w:rsidRPr="009B6BCA">
              <w:rPr>
                <w:rFonts w:ascii="Courier New" w:hAnsi="Courier New" w:cs="Courier New"/>
                <w:rtl/>
              </w:rPr>
              <w:delText>فربع الحجا من بعده اليوم قد خلا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وحيد</w:delText>
                </w:r>
                <w:r>
                  <w:delText>‬</w:delText>
                </w:r>
                <w:r>
                  <w:delText>‬</w:delText>
                </w:r>
              </w:dir>
            </w:dir>
          </w:del>
          <w:ins w:id="1335" w:author="Transkribus" w:date="2019-12-11T14:30:00Z">
            <w:del w:id="1336" w:author="Transkribus" w:date="2019-12-11T14:30:00Z">
              <w:r w:rsidRPr="00EE6742">
                <w:rPr>
                  <w:rFonts w:ascii="Courier New" w:hAnsi="Courier New" w:cs="Courier New"/>
                  <w:rtl/>
                </w:rPr>
                <w:delText>فريع الحامن بعدة البوم مد خلا* وحبد</w:delText>
              </w:r>
            </w:del>
          </w:ins>
          <w:r w:rsidRPr="00EE6742">
            <w:rPr>
              <w:rFonts w:ascii="Courier New" w:hAnsi="Courier New" w:cs="Courier New"/>
              <w:rtl/>
            </w:rPr>
            <w:t xml:space="preserve"> المعالى من </w:t>
          </w:r>
          <w:del w:id="1337" w:author="Transkribus" w:date="2019-12-11T14:30:00Z">
            <w:r w:rsidRPr="009B6BCA">
              <w:rPr>
                <w:rFonts w:ascii="Courier New" w:hAnsi="Courier New" w:cs="Courier New"/>
                <w:rtl/>
              </w:rPr>
              <w:delText>ح</w:delText>
            </w:r>
          </w:del>
          <w:ins w:id="1338" w:author="Transkribus" w:date="2019-12-11T14:30:00Z">
            <w:r w:rsidRPr="00EE6742">
              <w:rPr>
                <w:rFonts w:ascii="Courier New" w:hAnsi="Courier New" w:cs="Courier New"/>
                <w:rtl/>
              </w:rPr>
              <w:t>خ</w:t>
            </w:r>
          </w:ins>
          <w:r w:rsidRPr="00EE6742">
            <w:rPr>
              <w:rFonts w:ascii="Courier New" w:hAnsi="Courier New" w:cs="Courier New"/>
              <w:rtl/>
            </w:rPr>
            <w:t>لى الفضل عاطل</w:t>
          </w:r>
          <w:del w:id="133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del w:id="1340" w:author="Transkribus" w:date="2019-12-11T14:30:00Z">
            <w:r w:rsidRPr="009B6BCA">
              <w:rPr>
                <w:rFonts w:ascii="Courier New" w:hAnsi="Courier New" w:cs="Courier New"/>
                <w:rtl/>
              </w:rPr>
              <w:delText>اتدرى المنايا من</w:delText>
            </w:r>
          </w:del>
          <w:ins w:id="1341" w:author="Transkribus" w:date="2019-12-11T14:30:00Z">
            <w:r w:rsidRPr="00EE6742">
              <w:rPr>
                <w:rFonts w:ascii="Courier New" w:hAnsi="Courier New" w:cs="Courier New"/>
                <w:rtl/>
              </w:rPr>
              <w:t>ابدرى المنابامن</w:t>
            </w:r>
          </w:ins>
          <w:r w:rsidRPr="00EE6742">
            <w:rPr>
              <w:rFonts w:ascii="Courier New" w:hAnsi="Courier New" w:cs="Courier New"/>
              <w:rtl/>
            </w:rPr>
            <w:t xml:space="preserve"> رمت بسهامها</w:t>
          </w:r>
          <w:del w:id="134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واى فتى اودى وغال الغوائل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1343" w:author="Transkribus" w:date="2019-12-11T14:30:00Z">
            <w:del w:id="1344" w:author="Transkribus" w:date="2019-12-11T14:30:00Z">
              <w:r w:rsidRPr="00EE6742">
                <w:rPr>
                  <w:rFonts w:ascii="Courier New" w:hAnsi="Courier New" w:cs="Courier New"/>
                  <w:rtl/>
                </w:rPr>
                <w:delText xml:space="preserve"> * وأى فسنى أودى وقال الفواثسل</w:delText>
              </w:r>
            </w:del>
          </w:ins>
          <w:r>
            <w:t>‬</w:t>
          </w:r>
          <w:r>
            <w:t>‬</w:t>
          </w:r>
        </w:dir>
      </w:dir>
    </w:p>
    <w:p w:rsidR="00623F08" w:rsidRPr="00EE6742" w:rsidRDefault="00623F08" w:rsidP="00623F08">
      <w:pPr>
        <w:pStyle w:val="NurText"/>
        <w:bidi/>
        <w:rPr>
          <w:rFonts w:ascii="Courier New" w:hAnsi="Courier New" w:cs="Courier New"/>
        </w:rPr>
      </w:pPr>
      <w:dir w:val="rtl">
        <w:dir w:val="rtl">
          <w:del w:id="1345" w:author="Transkribus" w:date="2019-12-11T14:30:00Z">
            <w:r w:rsidRPr="009B6BCA">
              <w:rPr>
                <w:rFonts w:ascii="Courier New" w:hAnsi="Courier New" w:cs="Courier New"/>
                <w:rtl/>
              </w:rPr>
              <w:delText>رمت اوحد الدنيا وبحر</w:delText>
            </w:r>
          </w:del>
          <w:ins w:id="1346" w:author="Transkribus" w:date="2019-12-11T14:30:00Z">
            <w:r w:rsidRPr="00EE6742">
              <w:rPr>
                <w:rFonts w:ascii="Courier New" w:hAnsi="Courier New" w:cs="Courier New"/>
                <w:rtl/>
              </w:rPr>
              <w:t>رست أو جسد الدنياو مجر</w:t>
            </w:r>
          </w:ins>
          <w:r w:rsidRPr="00EE6742">
            <w:rPr>
              <w:rFonts w:ascii="Courier New" w:hAnsi="Courier New" w:cs="Courier New"/>
              <w:rtl/>
            </w:rPr>
            <w:t xml:space="preserve"> علومها</w:t>
          </w:r>
          <w:del w:id="134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348" w:author="Transkribus" w:date="2019-12-11T14:30:00Z">
            <w:del w:id="1349"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ومن قصرت فى الفضل عنه الاوا</w:t>
          </w:r>
          <w:del w:id="1350" w:author="Transkribus" w:date="2019-12-11T14:30:00Z">
            <w:r w:rsidRPr="009B6BCA">
              <w:rPr>
                <w:rFonts w:ascii="Courier New" w:hAnsi="Courier New" w:cs="Courier New"/>
                <w:rtl/>
              </w:rPr>
              <w:delText>ئ</w:delText>
            </w:r>
          </w:del>
          <w:ins w:id="1351" w:author="Transkribus" w:date="2019-12-11T14:30:00Z">
            <w:r w:rsidRPr="00EE6742">
              <w:rPr>
                <w:rFonts w:ascii="Courier New" w:hAnsi="Courier New" w:cs="Courier New"/>
                <w:rtl/>
              </w:rPr>
              <w:t>ق</w:t>
            </w:r>
          </w:ins>
          <w:r w:rsidRPr="00EE6742">
            <w:rPr>
              <w:rFonts w:ascii="Courier New" w:hAnsi="Courier New" w:cs="Courier New"/>
              <w:rtl/>
            </w:rPr>
            <w:t>ل</w:t>
          </w:r>
          <w:del w:id="135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r w:rsidRPr="00EE6742">
            <w:rPr>
              <w:rFonts w:ascii="Courier New" w:hAnsi="Courier New" w:cs="Courier New"/>
              <w:rtl/>
            </w:rPr>
            <w:t>ولو ك</w:t>
          </w:r>
          <w:ins w:id="1353" w:author="Transkribus" w:date="2019-12-11T14:30:00Z">
            <w:r w:rsidRPr="00EE6742">
              <w:rPr>
                <w:rFonts w:ascii="Courier New" w:hAnsi="Courier New" w:cs="Courier New"/>
                <w:rtl/>
              </w:rPr>
              <w:t>م</w:t>
            </w:r>
          </w:ins>
          <w:r w:rsidRPr="00EE6742">
            <w:rPr>
              <w:rFonts w:ascii="Courier New" w:hAnsi="Courier New" w:cs="Courier New"/>
              <w:rtl/>
            </w:rPr>
            <w:t xml:space="preserve">ان بالفضل </w:t>
          </w:r>
          <w:del w:id="1354" w:author="Transkribus" w:date="2019-12-11T14:30:00Z">
            <w:r w:rsidRPr="009B6BCA">
              <w:rPr>
                <w:rFonts w:ascii="Courier New" w:hAnsi="Courier New" w:cs="Courier New"/>
                <w:rtl/>
              </w:rPr>
              <w:delText>الفتى يدفع</w:delText>
            </w:r>
          </w:del>
          <w:ins w:id="1355" w:author="Transkribus" w:date="2019-12-11T14:30:00Z">
            <w:r w:rsidRPr="00EE6742">
              <w:rPr>
                <w:rFonts w:ascii="Courier New" w:hAnsi="Courier New" w:cs="Courier New"/>
                <w:rtl/>
              </w:rPr>
              <w:t>الفبى بدفم</w:t>
            </w:r>
          </w:ins>
          <w:r w:rsidRPr="00EE6742">
            <w:rPr>
              <w:rFonts w:ascii="Courier New" w:hAnsi="Courier New" w:cs="Courier New"/>
              <w:rtl/>
            </w:rPr>
            <w:t xml:space="preserve"> الردى</w:t>
          </w:r>
          <w:del w:id="135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لما غيبت</w:delText>
                </w:r>
                <w:r>
                  <w:delText>‬</w:delText>
                </w:r>
                <w:r>
                  <w:delText>‬</w:delText>
                </w:r>
              </w:dir>
            </w:dir>
          </w:del>
          <w:ins w:id="1357" w:author="Transkribus" w:date="2019-12-11T14:30:00Z">
            <w:del w:id="1358" w:author="Transkribus" w:date="2019-12-11T14:30:00Z">
              <w:r w:rsidRPr="00EE6742">
                <w:rPr>
                  <w:rFonts w:ascii="Courier New" w:hAnsi="Courier New" w:cs="Courier New"/>
                  <w:rtl/>
                </w:rPr>
                <w:delText xml:space="preserve"> * لماعبلت</w:delText>
              </w:r>
            </w:del>
          </w:ins>
          <w:r w:rsidRPr="00EE6742">
            <w:rPr>
              <w:rFonts w:ascii="Courier New" w:hAnsi="Courier New" w:cs="Courier New"/>
              <w:rtl/>
            </w:rPr>
            <w:t xml:space="preserve"> عبد </w:t>
          </w:r>
          <w:del w:id="1359" w:author="Transkribus" w:date="2019-12-11T14:30:00Z">
            <w:r w:rsidRPr="009B6BCA">
              <w:rPr>
                <w:rFonts w:ascii="Courier New" w:hAnsi="Courier New" w:cs="Courier New"/>
                <w:rtl/>
              </w:rPr>
              <w:delText>الحميد الجنادل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60" w:author="Transkribus" w:date="2019-12-11T14:30:00Z">
            <w:r w:rsidRPr="00EE6742">
              <w:rPr>
                <w:rFonts w:ascii="Courier New" w:hAnsi="Courier New" w:cs="Courier New"/>
                <w:rtl/>
              </w:rPr>
              <w:t>الجميد الحنادل</w:t>
            </w:r>
          </w:ins>
          <w:r>
            <w:t>‬</w:t>
          </w:r>
          <w:r>
            <w:t>‬</w:t>
          </w:r>
        </w:dir>
      </w:dir>
    </w:p>
    <w:p w:rsidR="00623F08" w:rsidRPr="009B6BCA" w:rsidRDefault="00623F08" w:rsidP="00623F08">
      <w:pPr>
        <w:pStyle w:val="NurText"/>
        <w:bidi/>
        <w:rPr>
          <w:del w:id="1361" w:author="Transkribus" w:date="2019-12-11T14:30:00Z"/>
          <w:rFonts w:ascii="Courier New" w:hAnsi="Courier New" w:cs="Courier New"/>
        </w:rPr>
      </w:pPr>
      <w:dir w:val="rtl">
        <w:dir w:val="rtl">
          <w:del w:id="1362" w:author="Transkribus" w:date="2019-12-11T14:30:00Z">
            <w:r w:rsidRPr="009B6BCA">
              <w:rPr>
                <w:rFonts w:ascii="Courier New" w:hAnsi="Courier New" w:cs="Courier New"/>
                <w:rtl/>
              </w:rPr>
              <w:delText>ولكن دفع الموت ما فيه حيلة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ولا فى بقاء المرء يطمع امل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623F08" w:rsidRPr="00EE6742" w:rsidRDefault="00623F08" w:rsidP="00623F08">
      <w:pPr>
        <w:pStyle w:val="NurText"/>
        <w:bidi/>
        <w:rPr>
          <w:ins w:id="1363" w:author="Transkribus" w:date="2019-12-11T14:30:00Z"/>
          <w:del w:id="1364" w:author="Transkribus" w:date="2019-12-11T14:30:00Z"/>
          <w:rFonts w:ascii="Courier New" w:hAnsi="Courier New" w:cs="Courier New"/>
        </w:rPr>
      </w:pPr>
      <w:dir w:val="rtl">
        <w:dir w:val="rtl">
          <w:ins w:id="1365" w:author="Transkribus" w:date="2019-12-11T14:30:00Z">
            <w:r w:rsidRPr="00EE6742">
              <w:rPr>
                <w:rFonts w:ascii="Courier New" w:hAnsi="Courier New" w:cs="Courier New"/>
                <w:rtl/>
              </w:rPr>
              <w:t>واسكن دييع الموف مانبه جبلة * ولافى بعاء المرة بطمع امل</w:t>
            </w:r>
          </w:ins>
          <w:r>
            <w:t>‬</w:t>
          </w:r>
          <w:r>
            <w:t>‬</w:t>
          </w:r>
        </w:dir>
      </w:dir>
    </w:p>
    <w:p w:rsidR="00623F08" w:rsidRPr="00EE6742" w:rsidRDefault="00623F08" w:rsidP="00623F08">
      <w:pPr>
        <w:pStyle w:val="NurText"/>
        <w:bidi/>
        <w:rPr>
          <w:rFonts w:ascii="Courier New" w:hAnsi="Courier New" w:cs="Courier New"/>
        </w:rPr>
      </w:pPr>
      <w:r w:rsidRPr="00EE6742">
        <w:rPr>
          <w:rFonts w:ascii="Courier New" w:hAnsi="Courier New" w:cs="Courier New"/>
          <w:rtl/>
        </w:rPr>
        <w:t>فبعدك شمس الدين ا</w:t>
      </w:r>
      <w:ins w:id="1366" w:author="Transkribus" w:date="2019-12-11T14:30:00Z">
        <w:r w:rsidRPr="00EE6742">
          <w:rPr>
            <w:rFonts w:ascii="Courier New" w:hAnsi="Courier New" w:cs="Courier New"/>
            <w:rtl/>
          </w:rPr>
          <w:t>أ</w:t>
        </w:r>
      </w:ins>
      <w:r w:rsidRPr="00EE6742">
        <w:rPr>
          <w:rFonts w:ascii="Courier New" w:hAnsi="Courier New" w:cs="Courier New"/>
          <w:rtl/>
        </w:rPr>
        <w:t>عو</w:t>
      </w:r>
      <w:del w:id="1367" w:author="Transkribus" w:date="2019-12-11T14:30:00Z">
        <w:r w:rsidRPr="009B6BCA">
          <w:rPr>
            <w:rFonts w:ascii="Courier New" w:hAnsi="Courier New" w:cs="Courier New"/>
            <w:rtl/>
          </w:rPr>
          <w:delText>ز</w:delText>
        </w:r>
      </w:del>
      <w:ins w:id="1368" w:author="Transkribus" w:date="2019-12-11T14:30:00Z">
        <w:r w:rsidRPr="00EE6742">
          <w:rPr>
            <w:rFonts w:ascii="Courier New" w:hAnsi="Courier New" w:cs="Courier New"/>
            <w:rtl/>
          </w:rPr>
          <w:t>ر</w:t>
        </w:r>
      </w:ins>
      <w:r w:rsidRPr="00EE6742">
        <w:rPr>
          <w:rFonts w:ascii="Courier New" w:hAnsi="Courier New" w:cs="Courier New"/>
          <w:rtl/>
        </w:rPr>
        <w:t xml:space="preserve"> عالم</w:t>
      </w:r>
      <w:del w:id="136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و</w:t>
          </w:r>
          <w:del w:id="1370" w:author="Transkribus" w:date="2019-12-11T14:30:00Z">
            <w:r w:rsidRPr="009B6BCA">
              <w:rPr>
                <w:rFonts w:ascii="Courier New" w:hAnsi="Courier New" w:cs="Courier New"/>
                <w:rtl/>
              </w:rPr>
              <w:delText>اب</w:delText>
            </w:r>
          </w:del>
          <w:ins w:id="1371" w:author="Transkribus" w:date="2019-12-11T14:30:00Z">
            <w:r w:rsidRPr="00EE6742">
              <w:rPr>
                <w:rFonts w:ascii="Courier New" w:hAnsi="Courier New" w:cs="Courier New"/>
                <w:rtl/>
              </w:rPr>
              <w:t>أي</w:t>
            </w:r>
          </w:ins>
          <w:r w:rsidRPr="00EE6742">
            <w:rPr>
              <w:rFonts w:ascii="Courier New" w:hAnsi="Courier New" w:cs="Courier New"/>
              <w:rtl/>
            </w:rPr>
            <w:t>دى الدعاوى فى الم</w:t>
          </w:r>
          <w:del w:id="1372" w:author="Transkribus" w:date="2019-12-11T14:30:00Z">
            <w:r w:rsidRPr="009B6BCA">
              <w:rPr>
                <w:rFonts w:ascii="Courier New" w:hAnsi="Courier New" w:cs="Courier New"/>
                <w:rtl/>
              </w:rPr>
              <w:delText>ح</w:delText>
            </w:r>
          </w:del>
          <w:ins w:id="1373" w:author="Transkribus" w:date="2019-12-11T14:30:00Z">
            <w:r w:rsidRPr="00EE6742">
              <w:rPr>
                <w:rFonts w:ascii="Courier New" w:hAnsi="Courier New" w:cs="Courier New"/>
                <w:rtl/>
              </w:rPr>
              <w:t>ج</w:t>
            </w:r>
          </w:ins>
          <w:r w:rsidRPr="00EE6742">
            <w:rPr>
              <w:rFonts w:ascii="Courier New" w:hAnsi="Courier New" w:cs="Courier New"/>
              <w:rtl/>
            </w:rPr>
            <w:t>اف</w:t>
          </w:r>
          <w:ins w:id="1374" w:author="Transkribus" w:date="2019-12-11T14:30:00Z">
            <w:r w:rsidRPr="00EE6742">
              <w:rPr>
                <w:rFonts w:ascii="Courier New" w:hAnsi="Courier New" w:cs="Courier New"/>
                <w:rtl/>
              </w:rPr>
              <w:t>س</w:t>
            </w:r>
          </w:ins>
          <w:r w:rsidRPr="00EE6742">
            <w:rPr>
              <w:rFonts w:ascii="Courier New" w:hAnsi="Courier New" w:cs="Courier New"/>
              <w:rtl/>
            </w:rPr>
            <w:t>ل جاهل</w:t>
          </w:r>
          <w:del w:id="1375" w:author="Transkribus" w:date="2019-12-11T14:30:00Z">
            <w:r w:rsidRPr="009B6BCA">
              <w:rPr>
                <w:rFonts w:ascii="Courier New" w:hAnsi="Courier New" w:cs="Courier New"/>
                <w:rtl/>
              </w:rPr>
              <w:delText xml:space="preserve">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r w:rsidRPr="00EE6742">
            <w:rPr>
              <w:rFonts w:ascii="Courier New" w:hAnsi="Courier New" w:cs="Courier New"/>
              <w:rtl/>
            </w:rPr>
            <w:t xml:space="preserve">وقال الصاحب </w:t>
          </w:r>
          <w:ins w:id="1376" w:author="Transkribus" w:date="2019-12-11T14:30:00Z">
            <w:r w:rsidRPr="00EE6742">
              <w:rPr>
                <w:rFonts w:ascii="Courier New" w:hAnsi="Courier New" w:cs="Courier New"/>
                <w:rtl/>
              </w:rPr>
              <w:t>م</w:t>
            </w:r>
          </w:ins>
          <w:r w:rsidRPr="00EE6742">
            <w:rPr>
              <w:rFonts w:ascii="Courier New" w:hAnsi="Courier New" w:cs="Courier New"/>
              <w:rtl/>
            </w:rPr>
            <w:t xml:space="preserve">نجم الدين اللبودى </w:t>
          </w:r>
          <w:del w:id="1377" w:author="Transkribus" w:date="2019-12-11T14:30:00Z">
            <w:r w:rsidRPr="009B6BCA">
              <w:rPr>
                <w:rFonts w:ascii="Courier New" w:hAnsi="Courier New" w:cs="Courier New"/>
                <w:rtl/>
              </w:rPr>
              <w:delText>يرثيه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78" w:author="Transkribus" w:date="2019-12-11T14:30:00Z">
            <w:r w:rsidRPr="00EE6742">
              <w:rPr>
                <w:rFonts w:ascii="Courier New" w:hAnsi="Courier New" w:cs="Courier New"/>
                <w:rtl/>
              </w:rPr>
              <w:t>بزيية</w:t>
            </w:r>
          </w:ins>
          <w:r>
            <w:t>‬</w:t>
          </w:r>
          <w:r>
            <w:t>‬</w:t>
          </w:r>
        </w:dir>
      </w:dir>
    </w:p>
    <w:p w:rsidR="00623F08" w:rsidRPr="00EE6742" w:rsidRDefault="00623F08" w:rsidP="00623F08">
      <w:pPr>
        <w:pStyle w:val="NurText"/>
        <w:bidi/>
        <w:rPr>
          <w:ins w:id="1379" w:author="Transkribus" w:date="2019-12-11T14:30:00Z"/>
          <w:rFonts w:ascii="Courier New" w:hAnsi="Courier New" w:cs="Courier New"/>
        </w:rPr>
      </w:pPr>
      <w:dir w:val="rtl">
        <w:dir w:val="rtl">
          <w:del w:id="1380" w:author="Transkribus" w:date="2019-12-11T14:30:00Z">
            <w:r w:rsidRPr="009B6BCA">
              <w:rPr>
                <w:rFonts w:ascii="Courier New" w:hAnsi="Courier New" w:cs="Courier New"/>
                <w:rtl/>
              </w:rPr>
              <w:delText>ايا ناعيا عبد الحميد تصبرا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على</w:delText>
                </w:r>
                <w:r>
                  <w:delText>‬</w:delText>
                </w:r>
                <w:r>
                  <w:delText>‬</w:delText>
                </w:r>
              </w:dir>
            </w:dir>
          </w:del>
          <w:ins w:id="1381" w:author="Transkribus" w:date="2019-12-11T14:30:00Z">
            <w:del w:id="1382" w:author="Transkribus" w:date="2019-12-11T14:30:00Z">
              <w:r w:rsidRPr="00EE6742">
                <w:rPr>
                  <w:rFonts w:ascii="Courier New" w:hAnsi="Courier New" w:cs="Courier New"/>
                  <w:rtl/>
                </w:rPr>
                <w:delText>اطويل</w:delText>
              </w:r>
            </w:del>
          </w:ins>
          <w:r>
            <w:t>‬</w:t>
          </w:r>
          <w:r>
            <w:t>‬</w:t>
          </w:r>
        </w:dir>
      </w:dir>
    </w:p>
    <w:p w:rsidR="00623F08" w:rsidRPr="00EE6742" w:rsidRDefault="00623F08" w:rsidP="00623F08">
      <w:pPr>
        <w:pStyle w:val="NurText"/>
        <w:bidi/>
        <w:rPr>
          <w:rFonts w:ascii="Courier New" w:hAnsi="Courier New" w:cs="Courier New"/>
        </w:rPr>
      </w:pPr>
      <w:ins w:id="1383" w:author="Transkribus" w:date="2019-12-11T14:30:00Z">
        <w:r w:rsidRPr="00EE6742">
          <w:rPr>
            <w:rFonts w:ascii="Courier New" w:hAnsi="Courier New" w:cs="Courier New"/>
            <w:rtl/>
          </w:rPr>
          <w:t>اباناعبا عيد الحسد تصيرا * عسلى</w:t>
        </w:r>
      </w:ins>
      <w:r w:rsidRPr="00EE6742">
        <w:rPr>
          <w:rFonts w:ascii="Courier New" w:hAnsi="Courier New" w:cs="Courier New"/>
          <w:rtl/>
        </w:rPr>
        <w:t xml:space="preserve"> فان العلم </w:t>
      </w:r>
      <w:del w:id="1384" w:author="Transkribus" w:date="2019-12-11T14:30:00Z">
        <w:r w:rsidRPr="009B6BCA">
          <w:rPr>
            <w:rFonts w:ascii="Courier New" w:hAnsi="Courier New" w:cs="Courier New"/>
            <w:rtl/>
          </w:rPr>
          <w:delText>ا</w:delText>
        </w:r>
      </w:del>
      <w:ins w:id="1385" w:author="Transkribus" w:date="2019-12-11T14:30:00Z">
        <w:r w:rsidRPr="00EE6742">
          <w:rPr>
            <w:rFonts w:ascii="Courier New" w:hAnsi="Courier New" w:cs="Courier New"/>
            <w:rtl/>
          </w:rPr>
          <w:t>أ</w:t>
        </w:r>
      </w:ins>
      <w:r w:rsidRPr="00EE6742">
        <w:rPr>
          <w:rFonts w:ascii="Courier New" w:hAnsi="Courier New" w:cs="Courier New"/>
          <w:rtl/>
        </w:rPr>
        <w:t xml:space="preserve">درج فى </w:t>
      </w:r>
      <w:del w:id="1386" w:author="Transkribus" w:date="2019-12-11T14:30:00Z">
        <w:r w:rsidRPr="009B6BCA">
          <w:rPr>
            <w:rFonts w:ascii="Courier New" w:hAnsi="Courier New" w:cs="Courier New"/>
            <w:rtl/>
          </w:rPr>
          <w:delText>كفن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87" w:author="Transkribus" w:date="2019-12-11T14:30:00Z">
        <w:r w:rsidRPr="00EE6742">
          <w:rPr>
            <w:rFonts w:ascii="Courier New" w:hAnsi="Courier New" w:cs="Courier New"/>
            <w:rtl/>
          </w:rPr>
          <w:t>كغر</w:t>
        </w:r>
      </w:ins>
    </w:p>
    <w:p w:rsidR="00623F08" w:rsidRPr="00EE6742" w:rsidRDefault="00623F08" w:rsidP="00623F08">
      <w:pPr>
        <w:pStyle w:val="NurText"/>
        <w:bidi/>
        <w:rPr>
          <w:rFonts w:ascii="Courier New" w:hAnsi="Courier New" w:cs="Courier New"/>
        </w:rPr>
      </w:pPr>
      <w:dir w:val="rtl">
        <w:dir w:val="rtl">
          <w:del w:id="1388" w:author="Transkribus" w:date="2019-12-11T14:30:00Z">
            <w:r w:rsidRPr="009B6BCA">
              <w:rPr>
                <w:rFonts w:ascii="Courier New" w:hAnsi="Courier New" w:cs="Courier New"/>
                <w:rtl/>
              </w:rPr>
              <w:delText>مضى مفردا</w:delText>
            </w:r>
          </w:del>
          <w:ins w:id="1389" w:author="Transkribus" w:date="2019-12-11T14:30:00Z">
            <w:r w:rsidRPr="00EE6742">
              <w:rPr>
                <w:rFonts w:ascii="Courier New" w:hAnsi="Courier New" w:cs="Courier New"/>
                <w:rtl/>
              </w:rPr>
              <w:t>مى مقردا</w:t>
            </w:r>
          </w:ins>
          <w:r w:rsidRPr="00EE6742">
            <w:rPr>
              <w:rFonts w:ascii="Courier New" w:hAnsi="Courier New" w:cs="Courier New"/>
              <w:rtl/>
            </w:rPr>
            <w:t xml:space="preserve"> فى </w:t>
          </w:r>
          <w:del w:id="1390" w:author="Transkribus" w:date="2019-12-11T14:30:00Z">
            <w:r w:rsidRPr="009B6BCA">
              <w:rPr>
                <w:rFonts w:ascii="Courier New" w:hAnsi="Courier New" w:cs="Courier New"/>
                <w:rtl/>
              </w:rPr>
              <w:delText>فضله وعلومه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391" w:author="Transkribus" w:date="2019-12-11T14:30:00Z">
            <w:del w:id="1392" w:author="Transkribus" w:date="2019-12-11T14:30:00Z">
              <w:r w:rsidRPr="00EE6742">
                <w:rPr>
                  <w:rFonts w:ascii="Courier New" w:hAnsi="Courier New" w:cs="Courier New"/>
                  <w:rtl/>
                </w:rPr>
                <w:delText xml:space="preserve">فصله وعلومة * </w:delText>
              </w:r>
            </w:del>
          </w:ins>
          <w:r w:rsidRPr="00EE6742">
            <w:rPr>
              <w:rFonts w:ascii="Courier New" w:hAnsi="Courier New" w:cs="Courier New"/>
              <w:rtl/>
            </w:rPr>
            <w:t xml:space="preserve">وعدت فريد الهم </w:t>
          </w:r>
          <w:del w:id="1393" w:author="Transkribus" w:date="2019-12-11T14:30:00Z">
            <w:r w:rsidRPr="009B6BCA">
              <w:rPr>
                <w:rFonts w:ascii="Courier New" w:hAnsi="Courier New" w:cs="Courier New"/>
                <w:rtl/>
              </w:rPr>
              <w:delText>والوجد والحزن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94" w:author="Transkribus" w:date="2019-12-11T14:30:00Z">
            <w:r w:rsidRPr="00EE6742">
              <w:rPr>
                <w:rFonts w:ascii="Courier New" w:hAnsi="Courier New" w:cs="Courier New"/>
                <w:rtl/>
              </w:rPr>
              <w:t>والوجدوالحزن</w:t>
            </w:r>
          </w:ins>
          <w:r>
            <w:t>‬</w:t>
          </w:r>
          <w:r>
            <w:t>‬</w:t>
          </w:r>
        </w:dir>
      </w:dir>
    </w:p>
    <w:p w:rsidR="00623F08" w:rsidRPr="00EE6742" w:rsidRDefault="00623F08" w:rsidP="00623F08">
      <w:pPr>
        <w:pStyle w:val="NurText"/>
        <w:bidi/>
        <w:rPr>
          <w:rFonts w:ascii="Courier New" w:hAnsi="Courier New" w:cs="Courier New"/>
        </w:rPr>
      </w:pPr>
      <w:dir w:val="rtl">
        <w:dir w:val="rtl">
          <w:r w:rsidRPr="00EE6742">
            <w:rPr>
              <w:rFonts w:ascii="Courier New" w:hAnsi="Courier New" w:cs="Courier New"/>
              <w:rtl/>
            </w:rPr>
            <w:t xml:space="preserve">فيا </w:t>
          </w:r>
          <w:del w:id="1395" w:author="Transkribus" w:date="2019-12-11T14:30:00Z">
            <w:r w:rsidRPr="009B6BCA">
              <w:rPr>
                <w:rFonts w:ascii="Courier New" w:hAnsi="Courier New" w:cs="Courier New"/>
                <w:rtl/>
              </w:rPr>
              <w:delText>عين</w:delText>
            </w:r>
          </w:del>
          <w:ins w:id="1396" w:author="Transkribus" w:date="2019-12-11T14:30:00Z">
            <w:r w:rsidRPr="00EE6742">
              <w:rPr>
                <w:rFonts w:ascii="Courier New" w:hAnsi="Courier New" w:cs="Courier New"/>
                <w:rtl/>
              </w:rPr>
              <w:t>بن</w:t>
            </w:r>
          </w:ins>
          <w:r w:rsidRPr="00EE6742">
            <w:rPr>
              <w:rFonts w:ascii="Courier New" w:hAnsi="Courier New" w:cs="Courier New"/>
              <w:rtl/>
            </w:rPr>
            <w:t xml:space="preserve"> سحى </w:t>
          </w:r>
          <w:del w:id="1397" w:author="Transkribus" w:date="2019-12-11T14:30:00Z">
            <w:r w:rsidRPr="009B6BCA">
              <w:rPr>
                <w:rFonts w:ascii="Courier New" w:hAnsi="Courier New" w:cs="Courier New"/>
                <w:rtl/>
              </w:rPr>
              <w:delText>بالدموع لفقده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فما حسن</w:delText>
                </w:r>
                <w:r>
                  <w:delText>‬</w:delText>
                </w:r>
                <w:r>
                  <w:delText>‬</w:delText>
                </w:r>
              </w:dir>
            </w:dir>
          </w:del>
          <w:ins w:id="1398" w:author="Transkribus" w:date="2019-12-11T14:30:00Z">
            <w:del w:id="1399" w:author="Transkribus" w:date="2019-12-11T14:30:00Z">
              <w:r w:rsidRPr="00EE6742">
                <w:rPr>
                  <w:rFonts w:ascii="Courier New" w:hAnsi="Courier New" w:cs="Courier New"/>
                  <w:rtl/>
                </w:rPr>
                <w:delText>بالدموم لفهدة بو غاحسن</w:delText>
              </w:r>
            </w:del>
          </w:ins>
          <w:r w:rsidRPr="00EE6742">
            <w:rPr>
              <w:rFonts w:ascii="Courier New" w:hAnsi="Courier New" w:cs="Courier New"/>
              <w:rtl/>
            </w:rPr>
            <w:t xml:space="preserve"> صبرى بعده </w:t>
          </w:r>
          <w:del w:id="1400" w:author="Transkribus" w:date="2019-12-11T14:30:00Z">
            <w:r w:rsidRPr="009B6BCA">
              <w:rPr>
                <w:rFonts w:ascii="Courier New" w:hAnsi="Courier New" w:cs="Courier New"/>
                <w:rtl/>
              </w:rPr>
              <w:delText>اليوم بالحسن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01" w:author="Transkribus" w:date="2019-12-11T14:30:00Z">
            <w:r w:rsidRPr="00EE6742">
              <w:rPr>
                <w:rFonts w:ascii="Courier New" w:hAnsi="Courier New" w:cs="Courier New"/>
                <w:rtl/>
              </w:rPr>
              <w:t>البوم بالحسون</w:t>
            </w:r>
          </w:ins>
          <w:r>
            <w:t>‬</w:t>
          </w:r>
          <w:r>
            <w:t>‬</w:t>
          </w:r>
        </w:dir>
      </w:dir>
    </w:p>
    <w:p w:rsidR="00623F08" w:rsidRPr="00EE6742" w:rsidRDefault="00623F08" w:rsidP="00623F08">
      <w:pPr>
        <w:pStyle w:val="NurText"/>
        <w:bidi/>
        <w:rPr>
          <w:rFonts w:ascii="Courier New" w:hAnsi="Courier New" w:cs="Courier New"/>
        </w:rPr>
      </w:pPr>
      <w:dir w:val="rtl">
        <w:dir w:val="rtl">
          <w:del w:id="1402" w:author="Transkribus" w:date="2019-12-11T14:30:00Z">
            <w:r w:rsidRPr="009B6BCA">
              <w:rPr>
                <w:rFonts w:ascii="Courier New" w:hAnsi="Courier New" w:cs="Courier New"/>
                <w:rtl/>
              </w:rPr>
              <w:delText>تلقته اصناف الملائك بهجة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بمقدمه الاسنى</w:delText>
                </w:r>
                <w:r>
                  <w:delText>‬</w:delText>
                </w:r>
                <w:r>
                  <w:delText>‬</w:delText>
                </w:r>
              </w:dir>
            </w:dir>
          </w:del>
          <w:ins w:id="1403" w:author="Transkribus" w:date="2019-12-11T14:30:00Z">
            <w:del w:id="1404" w:author="Transkribus" w:date="2019-12-11T14:30:00Z">
              <w:r w:rsidRPr="00EE6742">
                <w:rPr>
                  <w:rFonts w:ascii="Courier New" w:hAnsi="Courier New" w:cs="Courier New"/>
                  <w:rtl/>
                </w:rPr>
                <w:delText>القته أسناف الملاكلك همجه * معدمه الاسسى</w:delText>
              </w:r>
            </w:del>
          </w:ins>
          <w:r w:rsidRPr="00EE6742">
            <w:rPr>
              <w:rFonts w:ascii="Courier New" w:hAnsi="Courier New" w:cs="Courier New"/>
              <w:rtl/>
            </w:rPr>
            <w:t xml:space="preserve"> على ذلك ال</w:t>
          </w:r>
          <w:ins w:id="1405" w:author="Transkribus" w:date="2019-12-11T14:30:00Z">
            <w:r w:rsidRPr="00EE6742">
              <w:rPr>
                <w:rFonts w:ascii="Courier New" w:hAnsi="Courier New" w:cs="Courier New"/>
                <w:rtl/>
              </w:rPr>
              <w:t>ب</w:t>
            </w:r>
          </w:ins>
          <w:r w:rsidRPr="00EE6742">
            <w:rPr>
              <w:rFonts w:ascii="Courier New" w:hAnsi="Courier New" w:cs="Courier New"/>
              <w:rtl/>
            </w:rPr>
            <w:t>س</w:t>
          </w:r>
          <w:ins w:id="1406" w:author="Transkribus" w:date="2019-12-11T14:30:00Z">
            <w:r w:rsidRPr="00EE6742">
              <w:rPr>
                <w:rFonts w:ascii="Courier New" w:hAnsi="Courier New" w:cs="Courier New"/>
                <w:rtl/>
              </w:rPr>
              <w:t>ي</w:t>
            </w:r>
          </w:ins>
          <w:r w:rsidRPr="00EE6742">
            <w:rPr>
              <w:rFonts w:ascii="Courier New" w:hAnsi="Courier New" w:cs="Courier New"/>
              <w:rtl/>
            </w:rPr>
            <w:t>ن</w:t>
          </w:r>
          <w:del w:id="1407" w:author="Transkribus" w:date="2019-12-11T14:30:00Z">
            <w:r w:rsidRPr="009B6BCA">
              <w:rPr>
                <w:rFonts w:ascii="Courier New" w:hAnsi="Courier New" w:cs="Courier New"/>
                <w:rtl/>
              </w:rPr>
              <w:delText>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del w:id="1408" w:author="Transkribus" w:date="2019-12-11T14:30:00Z">
            <w:r w:rsidRPr="009B6BCA">
              <w:rPr>
                <w:rFonts w:ascii="Courier New" w:hAnsi="Courier New" w:cs="Courier New"/>
                <w:rtl/>
              </w:rPr>
              <w:delText>تقول له اهلا وسهلا ومرحبا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بخير فتى</w:delText>
                </w:r>
                <w:r>
                  <w:delText>‬</w:delText>
                </w:r>
                <w:r>
                  <w:delText>‬</w:delText>
                </w:r>
              </w:dir>
            </w:dir>
          </w:del>
          <w:ins w:id="1409" w:author="Transkribus" w:date="2019-12-11T14:30:00Z">
            <w:del w:id="1410" w:author="Transkribus" w:date="2019-12-11T14:30:00Z">
              <w:r w:rsidRPr="00EE6742">
                <w:rPr>
                  <w:rFonts w:ascii="Courier New" w:hAnsi="Courier New" w:cs="Courier New"/>
                  <w:rtl/>
                </w:rPr>
                <w:delText>بقول له أهلاوسهلاومر جبا * حيرفى</w:delText>
              </w:r>
            </w:del>
          </w:ins>
          <w:r w:rsidRPr="00EE6742">
            <w:rPr>
              <w:rFonts w:ascii="Courier New" w:hAnsi="Courier New" w:cs="Courier New"/>
              <w:rtl/>
            </w:rPr>
            <w:t xml:space="preserve"> وافى الى ذلك الوط</w:t>
          </w:r>
          <w:ins w:id="1411" w:author="Transkribus" w:date="2019-12-11T14:30:00Z">
            <w:r w:rsidRPr="00EE6742">
              <w:rPr>
                <w:rFonts w:ascii="Courier New" w:hAnsi="Courier New" w:cs="Courier New"/>
                <w:rtl/>
              </w:rPr>
              <w:t>س</w:t>
            </w:r>
          </w:ins>
          <w:r w:rsidRPr="00EE6742">
            <w:rPr>
              <w:rFonts w:ascii="Courier New" w:hAnsi="Courier New" w:cs="Courier New"/>
              <w:rtl/>
            </w:rPr>
            <w:t>ن</w:t>
          </w:r>
          <w:del w:id="141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del w:id="1413" w:author="Transkribus" w:date="2019-12-11T14:30:00Z">
            <w:r w:rsidRPr="009B6BCA">
              <w:rPr>
                <w:rFonts w:ascii="Courier New" w:hAnsi="Courier New" w:cs="Courier New"/>
                <w:rtl/>
              </w:rPr>
              <w:delText>الى معشر اضحى الوجود ذواتهم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فليس لهم</w:delText>
                </w:r>
                <w:r>
                  <w:delText>‬</w:delText>
                </w:r>
                <w:r>
                  <w:delText>‬</w:delText>
                </w:r>
              </w:dir>
            </w:dir>
          </w:del>
          <w:ins w:id="1414" w:author="Transkribus" w:date="2019-12-11T14:30:00Z">
            <w:del w:id="1415" w:author="Transkribus" w:date="2019-12-11T14:30:00Z">
              <w:r w:rsidRPr="00EE6742">
                <w:rPr>
                  <w:rFonts w:ascii="Courier New" w:hAnsi="Courier New" w:cs="Courier New"/>
                  <w:rtl/>
                </w:rPr>
                <w:delText xml:space="preserve"> ابلى معسر اصحى الوجوددوام * قليس اهيم</w:delText>
              </w:r>
            </w:del>
          </w:ins>
          <w:r w:rsidRPr="00EE6742">
            <w:rPr>
              <w:rFonts w:ascii="Courier New" w:hAnsi="Courier New" w:cs="Courier New"/>
              <w:rtl/>
            </w:rPr>
            <w:t xml:space="preserve"> الف يعوق </w:t>
          </w:r>
          <w:del w:id="1416" w:author="Transkribus" w:date="2019-12-11T14:30:00Z">
            <w:r w:rsidRPr="009B6BCA">
              <w:rPr>
                <w:rFonts w:ascii="Courier New" w:hAnsi="Courier New" w:cs="Courier New"/>
                <w:rtl/>
              </w:rPr>
              <w:delText>ولا سكن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17" w:author="Transkribus" w:date="2019-12-11T14:30:00Z">
            <w:r w:rsidRPr="00EE6742">
              <w:rPr>
                <w:rFonts w:ascii="Courier New" w:hAnsi="Courier New" w:cs="Courier New"/>
                <w:rtl/>
              </w:rPr>
              <w:t>ولاسكار</w:t>
            </w:r>
          </w:ins>
          <w:r>
            <w:t>‬</w:t>
          </w:r>
          <w:r>
            <w:t>‬</w:t>
          </w:r>
        </w:dir>
      </w:dir>
    </w:p>
    <w:p w:rsidR="00623F08" w:rsidRPr="00EE6742" w:rsidRDefault="00623F08" w:rsidP="00623F08">
      <w:pPr>
        <w:pStyle w:val="NurText"/>
        <w:bidi/>
        <w:rPr>
          <w:rFonts w:ascii="Courier New" w:hAnsi="Courier New" w:cs="Courier New"/>
        </w:rPr>
      </w:pPr>
      <w:dir w:val="rtl">
        <w:dir w:val="rtl">
          <w:r w:rsidRPr="00EE6742">
            <w:rPr>
              <w:rFonts w:ascii="Courier New" w:hAnsi="Courier New" w:cs="Courier New"/>
              <w:rtl/>
            </w:rPr>
            <w:t>وحس</w:t>
          </w:r>
          <w:del w:id="1418" w:author="Transkribus" w:date="2019-12-11T14:30:00Z">
            <w:r w:rsidRPr="009B6BCA">
              <w:rPr>
                <w:rFonts w:ascii="Courier New" w:hAnsi="Courier New" w:cs="Courier New"/>
                <w:rtl/>
              </w:rPr>
              <w:delText>ب</w:delText>
            </w:r>
          </w:del>
          <w:ins w:id="1419" w:author="Transkribus" w:date="2019-12-11T14:30:00Z">
            <w:r w:rsidRPr="00EE6742">
              <w:rPr>
                <w:rFonts w:ascii="Courier New" w:hAnsi="Courier New" w:cs="Courier New"/>
                <w:rtl/>
              </w:rPr>
              <w:t>يل</w:t>
            </w:r>
          </w:ins>
          <w:r w:rsidRPr="00EE6742">
            <w:rPr>
              <w:rFonts w:ascii="Courier New" w:hAnsi="Courier New" w:cs="Courier New"/>
              <w:rtl/>
            </w:rPr>
            <w:t xml:space="preserve">ك من </w:t>
          </w:r>
          <w:del w:id="1420" w:author="Transkribus" w:date="2019-12-11T14:30:00Z">
            <w:r w:rsidRPr="009B6BCA">
              <w:rPr>
                <w:rFonts w:ascii="Courier New" w:hAnsi="Courier New" w:cs="Courier New"/>
                <w:rtl/>
              </w:rPr>
              <w:delText>ذ</w:delText>
            </w:r>
          </w:del>
          <w:ins w:id="1421" w:author="Transkribus" w:date="2019-12-11T14:30:00Z">
            <w:r w:rsidRPr="00EE6742">
              <w:rPr>
                <w:rFonts w:ascii="Courier New" w:hAnsi="Courier New" w:cs="Courier New"/>
                <w:rtl/>
              </w:rPr>
              <w:t>د</w:t>
            </w:r>
          </w:ins>
          <w:r w:rsidRPr="00EE6742">
            <w:rPr>
              <w:rFonts w:ascii="Courier New" w:hAnsi="Courier New" w:cs="Courier New"/>
              <w:rtl/>
            </w:rPr>
            <w:t xml:space="preserve">ات هى العين </w:t>
          </w:r>
          <w:del w:id="1422" w:author="Transkribus" w:date="2019-12-11T14:30:00Z">
            <w:r w:rsidRPr="009B6BCA">
              <w:rPr>
                <w:rFonts w:ascii="Courier New" w:hAnsi="Courier New" w:cs="Courier New"/>
                <w:rtl/>
              </w:rPr>
              <w:delText>حقة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فليس</w:delText>
                </w:r>
                <w:r>
                  <w:delText>‬</w:delText>
                </w:r>
                <w:r>
                  <w:delText>‬</w:delText>
                </w:r>
              </w:dir>
            </w:dir>
          </w:del>
          <w:ins w:id="1423" w:author="Transkribus" w:date="2019-12-11T14:30:00Z">
            <w:del w:id="1424" w:author="Transkribus" w:date="2019-12-11T14:30:00Z">
              <w:r w:rsidRPr="00EE6742">
                <w:rPr>
                  <w:rFonts w:ascii="Courier New" w:hAnsi="Courier New" w:cs="Courier New"/>
                  <w:rtl/>
                </w:rPr>
                <w:delText>جية * قليس</w:delText>
              </w:r>
            </w:del>
          </w:ins>
          <w:r w:rsidRPr="00EE6742">
            <w:rPr>
              <w:rFonts w:ascii="Courier New" w:hAnsi="Courier New" w:cs="Courier New"/>
              <w:rtl/>
            </w:rPr>
            <w:t xml:space="preserve"> بها </w:t>
          </w:r>
          <w:del w:id="1425" w:author="Transkribus" w:date="2019-12-11T14:30:00Z">
            <w:r w:rsidRPr="009B6BCA">
              <w:rPr>
                <w:rFonts w:ascii="Courier New" w:hAnsi="Courier New" w:cs="Courier New"/>
                <w:rtl/>
              </w:rPr>
              <w:delText>افك ولا عندها احن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26" w:author="Transkribus" w:date="2019-12-11T14:30:00Z">
            <w:r w:rsidRPr="00EE6742">
              <w:rPr>
                <w:rFonts w:ascii="Courier New" w:hAnsi="Courier New" w:cs="Courier New"/>
                <w:rtl/>
              </w:rPr>
              <w:t>افل ولاعند ها احق</w:t>
            </w:r>
          </w:ins>
          <w:r>
            <w:t>‬</w:t>
          </w:r>
          <w:r>
            <w:t>‬</w:t>
          </w:r>
        </w:dir>
      </w:dir>
    </w:p>
    <w:p w:rsidR="00623F08" w:rsidRPr="00EE6742" w:rsidRDefault="00623F08" w:rsidP="00623F08">
      <w:pPr>
        <w:pStyle w:val="NurText"/>
        <w:bidi/>
        <w:rPr>
          <w:ins w:id="1427" w:author="Transkribus" w:date="2019-12-11T14:30:00Z"/>
          <w:rFonts w:ascii="Courier New" w:hAnsi="Courier New" w:cs="Courier New"/>
        </w:rPr>
      </w:pPr>
      <w:dir w:val="rtl">
        <w:dir w:val="rtl">
          <w:del w:id="1428" w:author="Transkribus" w:date="2019-12-11T14:30:00Z">
            <w:r w:rsidRPr="009B6BCA">
              <w:rPr>
                <w:rFonts w:ascii="Courier New" w:hAnsi="Courier New" w:cs="Courier New"/>
                <w:rtl/>
              </w:rPr>
              <w:delText>تبيت ترى ذات</w:delText>
            </w:r>
          </w:del>
          <w:ins w:id="1429" w:author="Transkribus" w:date="2019-12-11T14:30:00Z">
            <w:r w:rsidRPr="00EE6742">
              <w:rPr>
                <w:rFonts w:ascii="Courier New" w:hAnsi="Courier New" w:cs="Courier New"/>
                <w:rtl/>
              </w:rPr>
              <w:t>١٧٤</w:t>
            </w:r>
          </w:ins>
          <w:r>
            <w:t>‬</w:t>
          </w:r>
          <w:r>
            <w:t>‬</w:t>
          </w:r>
        </w:dir>
      </w:dir>
    </w:p>
    <w:p w:rsidR="00623F08" w:rsidRPr="00EE6742" w:rsidRDefault="00623F08" w:rsidP="00623F08">
      <w:pPr>
        <w:pStyle w:val="NurText"/>
        <w:bidi/>
        <w:rPr>
          <w:rFonts w:ascii="Courier New" w:hAnsi="Courier New" w:cs="Courier New"/>
        </w:rPr>
      </w:pPr>
      <w:ins w:id="1430" w:author="Transkribus" w:date="2019-12-11T14:30:00Z">
        <w:r w:rsidRPr="00EE6742">
          <w:rPr>
            <w:rFonts w:ascii="Courier New" w:hAnsi="Courier New" w:cs="Courier New"/>
            <w:rtl/>
          </w:rPr>
          <w:t>ابسيف برى ذابت</w:t>
        </w:r>
      </w:ins>
      <w:r w:rsidRPr="00EE6742">
        <w:rPr>
          <w:rFonts w:ascii="Courier New" w:hAnsi="Courier New" w:cs="Courier New"/>
          <w:rtl/>
        </w:rPr>
        <w:t xml:space="preserve"> الذوات </w:t>
      </w:r>
      <w:del w:id="1431" w:author="Transkribus" w:date="2019-12-11T14:30:00Z">
        <w:r w:rsidRPr="009B6BCA">
          <w:rPr>
            <w:rFonts w:ascii="Courier New" w:hAnsi="Courier New" w:cs="Courier New"/>
            <w:rtl/>
          </w:rPr>
          <w:delText>بمرصد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 xml:space="preserve">تعالى </w:delText>
            </w:r>
            <w:r>
              <w:delText>‬</w:delText>
            </w:r>
            <w:r>
              <w:delText>‬</w:delText>
            </w:r>
          </w:dir>
        </w:dir>
      </w:del>
      <w:ins w:id="1432" w:author="Transkribus" w:date="2019-12-11T14:30:00Z">
        <w:del w:id="1433" w:author="Transkribus" w:date="2019-12-11T14:30:00Z">
          <w:r w:rsidRPr="00EE6742">
            <w:rPr>
              <w:rFonts w:ascii="Courier New" w:hAnsi="Courier New" w:cs="Courier New"/>
              <w:rtl/>
            </w:rPr>
            <w:delText xml:space="preserve">مر صيد * فع الى </w:delText>
          </w:r>
        </w:del>
      </w:ins>
      <w:r w:rsidRPr="00EE6742">
        <w:rPr>
          <w:rFonts w:ascii="Courier New" w:hAnsi="Courier New" w:cs="Courier New"/>
          <w:rtl/>
        </w:rPr>
        <w:t>عن الاكوان والكون وال</w:t>
      </w:r>
      <w:del w:id="1434" w:author="Transkribus" w:date="2019-12-11T14:30:00Z">
        <w:r w:rsidRPr="009B6BCA">
          <w:rPr>
            <w:rFonts w:ascii="Courier New" w:hAnsi="Courier New" w:cs="Courier New"/>
            <w:rtl/>
          </w:rPr>
          <w:delText>ز</w:delText>
        </w:r>
      </w:del>
      <w:ins w:id="1435" w:author="Transkribus" w:date="2019-12-11T14:30:00Z">
        <w:r w:rsidRPr="00EE6742">
          <w:rPr>
            <w:rFonts w:ascii="Courier New" w:hAnsi="Courier New" w:cs="Courier New"/>
            <w:rtl/>
          </w:rPr>
          <w:t>ر</w:t>
        </w:r>
      </w:ins>
      <w:r w:rsidRPr="00EE6742">
        <w:rPr>
          <w:rFonts w:ascii="Courier New" w:hAnsi="Courier New" w:cs="Courier New"/>
          <w:rtl/>
        </w:rPr>
        <w:t>من</w:t>
      </w:r>
      <w:del w:id="143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23F08" w:rsidRPr="00EE6742" w:rsidRDefault="00623F08" w:rsidP="00623F08">
      <w:pPr>
        <w:pStyle w:val="NurText"/>
        <w:bidi/>
        <w:rPr>
          <w:rFonts w:ascii="Courier New" w:hAnsi="Courier New" w:cs="Courier New"/>
        </w:rPr>
      </w:pPr>
      <w:dir w:val="rtl">
        <w:dir w:val="rtl">
          <w:r w:rsidRPr="00EE6742">
            <w:rPr>
              <w:rFonts w:ascii="Courier New" w:hAnsi="Courier New" w:cs="Courier New"/>
              <w:rtl/>
            </w:rPr>
            <w:t>لك الله شمس الدين كم شدت معل</w:t>
          </w:r>
          <w:del w:id="1437" w:author="Transkribus" w:date="2019-12-11T14:30:00Z">
            <w:r w:rsidRPr="009B6BCA">
              <w:rPr>
                <w:rFonts w:ascii="Courier New" w:hAnsi="Courier New" w:cs="Courier New"/>
                <w:rtl/>
              </w:rPr>
              <w:delText>م</w:delText>
            </w:r>
          </w:del>
          <w:r w:rsidRPr="00EE6742">
            <w:rPr>
              <w:rFonts w:ascii="Courier New" w:hAnsi="Courier New" w:cs="Courier New"/>
              <w:rtl/>
            </w:rPr>
            <w:t>ا</w:t>
          </w:r>
          <w:del w:id="143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 xml:space="preserve">من الحق </w:t>
              </w:r>
              <w:del w:id="1439" w:author="Transkribus" w:date="2019-12-11T14:30:00Z">
                <w:r w:rsidRPr="009B6BCA">
                  <w:rPr>
                    <w:rFonts w:ascii="Courier New" w:hAnsi="Courier New" w:cs="Courier New"/>
                    <w:rtl/>
                  </w:rPr>
                  <w:delText>اسنى ذا لسان له لسن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40" w:author="Transkribus" w:date="2019-12-11T14:30:00Z">
                <w:r w:rsidRPr="00EE6742">
                  <w:rPr>
                    <w:rFonts w:ascii="Courier New" w:hAnsi="Courier New" w:cs="Courier New"/>
                    <w:rtl/>
                  </w:rPr>
                  <w:t>أسى دالبسان للسن</w:t>
                </w:r>
              </w:ins>
              <w:r>
                <w:t>‬</w:t>
              </w:r>
              <w:r>
                <w:t>‬</w:t>
              </w:r>
              <w:r>
                <w:t>‬</w:t>
              </w:r>
              <w:r>
                <w:t>‬</w:t>
              </w:r>
            </w:dir>
          </w:dir>
        </w:dir>
      </w:dir>
    </w:p>
    <w:p w:rsidR="00623F08" w:rsidRPr="00EE6742" w:rsidRDefault="00623F08" w:rsidP="00623F08">
      <w:pPr>
        <w:pStyle w:val="NurText"/>
        <w:bidi/>
        <w:rPr>
          <w:rFonts w:ascii="Courier New" w:hAnsi="Courier New" w:cs="Courier New"/>
        </w:rPr>
      </w:pPr>
      <w:dir w:val="rtl">
        <w:dir w:val="rtl">
          <w:del w:id="1441" w:author="Transkribus" w:date="2019-12-11T14:30:00Z">
            <w:r w:rsidRPr="009B6BCA">
              <w:rPr>
                <w:rFonts w:ascii="Courier New" w:hAnsi="Courier New" w:cs="Courier New"/>
                <w:rtl/>
              </w:rPr>
              <w:delText>مصابك</w:delText>
            </w:r>
          </w:del>
          <w:ins w:id="1442" w:author="Transkribus" w:date="2019-12-11T14:30:00Z">
            <w:r w:rsidRPr="00EE6742">
              <w:rPr>
                <w:rFonts w:ascii="Courier New" w:hAnsi="Courier New" w:cs="Courier New"/>
                <w:rtl/>
              </w:rPr>
              <w:t>بصافلك</w:t>
            </w:r>
          </w:ins>
          <w:r w:rsidRPr="00EE6742">
            <w:rPr>
              <w:rFonts w:ascii="Courier New" w:hAnsi="Courier New" w:cs="Courier New"/>
              <w:rtl/>
            </w:rPr>
            <w:t xml:space="preserve"> شمس الدين </w:t>
          </w:r>
          <w:del w:id="1443" w:author="Transkribus" w:date="2019-12-11T14:30:00Z">
            <w:r w:rsidRPr="009B6BCA">
              <w:rPr>
                <w:rFonts w:ascii="Courier New" w:hAnsi="Courier New" w:cs="Courier New"/>
                <w:rtl/>
              </w:rPr>
              <w:delText>تسلية لنا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ومثلى من اضحى بمثلك يمتحن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1444" w:author="Transkribus" w:date="2019-12-11T14:30:00Z">
            <w:del w:id="1445" w:author="Transkribus" w:date="2019-12-11T14:30:00Z">
              <w:r w:rsidRPr="00EE6742">
                <w:rPr>
                  <w:rFonts w:ascii="Courier New" w:hAnsi="Courier New" w:cs="Courier New"/>
                  <w:rtl/>
                </w:rPr>
                <w:delText>قسليةلنا * وميلى من أسحى متلك بحن</w:delText>
              </w:r>
            </w:del>
          </w:ins>
          <w:r>
            <w:t>‬</w:t>
          </w:r>
          <w:r>
            <w:t>‬</w:t>
          </w:r>
        </w:dir>
      </w:dir>
    </w:p>
    <w:p w:rsidR="00623F08" w:rsidRPr="00EE6742" w:rsidRDefault="00623F08" w:rsidP="00623F08">
      <w:pPr>
        <w:pStyle w:val="NurText"/>
        <w:bidi/>
        <w:rPr>
          <w:rFonts w:ascii="Courier New" w:hAnsi="Courier New" w:cs="Courier New"/>
        </w:rPr>
      </w:pPr>
      <w:dir w:val="rtl">
        <w:dir w:val="rtl">
          <w:r w:rsidRPr="00EE6742">
            <w:rPr>
              <w:rFonts w:ascii="Courier New" w:hAnsi="Courier New" w:cs="Courier New"/>
              <w:rtl/>
            </w:rPr>
            <w:t>و</w:t>
          </w:r>
          <w:del w:id="1446" w:author="Transkribus" w:date="2019-12-11T14:30:00Z">
            <w:r w:rsidRPr="009B6BCA">
              <w:rPr>
                <w:rFonts w:ascii="Courier New" w:hAnsi="Courier New" w:cs="Courier New"/>
                <w:rtl/>
              </w:rPr>
              <w:delText>ل</w:delText>
            </w:r>
          </w:del>
          <w:ins w:id="1447" w:author="Transkribus" w:date="2019-12-11T14:30:00Z">
            <w:r w:rsidRPr="00EE6742">
              <w:rPr>
                <w:rFonts w:ascii="Courier New" w:hAnsi="Courier New" w:cs="Courier New"/>
                <w:rtl/>
              </w:rPr>
              <w:t>ا</w:t>
            </w:r>
          </w:ins>
          <w:r w:rsidRPr="00EE6742">
            <w:rPr>
              <w:rFonts w:ascii="Courier New" w:hAnsi="Courier New" w:cs="Courier New"/>
              <w:rtl/>
            </w:rPr>
            <w:t>شمس الدين الخسرو</w:t>
          </w:r>
          <w:del w:id="1448" w:author="Transkribus" w:date="2019-12-11T14:30:00Z">
            <w:r w:rsidRPr="009B6BCA">
              <w:rPr>
                <w:rFonts w:ascii="Courier New" w:hAnsi="Courier New" w:cs="Courier New"/>
                <w:rtl/>
              </w:rPr>
              <w:delText>ش</w:delText>
            </w:r>
          </w:del>
          <w:ins w:id="1449" w:author="Transkribus" w:date="2019-12-11T14:30:00Z">
            <w:r w:rsidRPr="00EE6742">
              <w:rPr>
                <w:rFonts w:ascii="Courier New" w:hAnsi="Courier New" w:cs="Courier New"/>
                <w:rtl/>
              </w:rPr>
              <w:t>س</w:t>
            </w:r>
          </w:ins>
          <w:r w:rsidRPr="00EE6742">
            <w:rPr>
              <w:rFonts w:ascii="Courier New" w:hAnsi="Courier New" w:cs="Courier New"/>
              <w:rtl/>
            </w:rPr>
            <w:t xml:space="preserve">اهى من الكتب </w:t>
          </w:r>
          <w:del w:id="1450" w:author="Transkribus" w:date="2019-12-11T14:30:00Z">
            <w:r w:rsidRPr="009B6BCA">
              <w:rPr>
                <w:rFonts w:ascii="Courier New" w:hAnsi="Courier New" w:cs="Courier New"/>
                <w:rtl/>
              </w:rPr>
              <w:delText>مختصر كتاب</w:delText>
            </w:r>
          </w:del>
          <w:ins w:id="1451" w:author="Transkribus" w:date="2019-12-11T14:30:00Z">
            <w:r w:rsidRPr="00EE6742">
              <w:rPr>
                <w:rFonts w:ascii="Courier New" w:hAnsi="Courier New" w:cs="Courier New"/>
                <w:rtl/>
              </w:rPr>
              <w:t>منصر كماب</w:t>
            </w:r>
          </w:ins>
          <w:r w:rsidRPr="00EE6742">
            <w:rPr>
              <w:rFonts w:ascii="Courier New" w:hAnsi="Courier New" w:cs="Courier New"/>
              <w:rtl/>
            </w:rPr>
            <w:t xml:space="preserve"> المهذب فى الفقه على مذهب الامام</w:t>
          </w:r>
          <w:del w:id="1452" w:author="Transkribus" w:date="2019-12-11T14:30:00Z">
            <w:r w:rsidRPr="009B6BCA">
              <w:rPr>
                <w:rFonts w:ascii="Courier New" w:hAnsi="Courier New" w:cs="Courier New"/>
                <w:rtl/>
              </w:rPr>
              <w:delText xml:space="preserve"> 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453" w:author="Transkribus" w:date="2019-12-11T14:30:00Z"/>
          <w:rFonts w:ascii="Courier New" w:hAnsi="Courier New" w:cs="Courier New"/>
        </w:rPr>
      </w:pPr>
      <w:dir w:val="rtl">
        <w:dir w:val="rtl">
          <w:del w:id="1454" w:author="Transkribus" w:date="2019-12-11T14:30:00Z">
            <w:r w:rsidRPr="009B6BCA">
              <w:rPr>
                <w:rFonts w:ascii="Courier New" w:hAnsi="Courier New" w:cs="Courier New"/>
                <w:rtl/>
              </w:rPr>
              <w:delText>شافعي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455" w:author="Transkribus" w:date="2019-12-11T14:30:00Z"/>
          <w:rFonts w:ascii="Courier New" w:hAnsi="Courier New" w:cs="Courier New"/>
        </w:rPr>
      </w:pPr>
      <w:dir w:val="rtl">
        <w:dir w:val="rtl">
          <w:del w:id="1456" w:author="Transkribus" w:date="2019-12-11T14:30:00Z">
            <w:r w:rsidRPr="009B6BCA">
              <w:rPr>
                <w:rFonts w:ascii="Courier New" w:hAnsi="Courier New" w:cs="Courier New"/>
                <w:rtl/>
              </w:rPr>
              <w:delText>لابى</w:delText>
            </w:r>
          </w:del>
          <w:ins w:id="1457" w:author="Transkribus" w:date="2019-12-11T14:30:00Z">
            <w:r w:rsidRPr="00EE6742">
              <w:rPr>
                <w:rFonts w:ascii="Courier New" w:hAnsi="Courier New" w:cs="Courier New"/>
                <w:rtl/>
              </w:rPr>
              <w:t>ابشافبى الأبى</w:t>
            </w:r>
          </w:ins>
          <w:r w:rsidRPr="00EE6742">
            <w:rPr>
              <w:rFonts w:ascii="Courier New" w:hAnsi="Courier New" w:cs="Courier New"/>
              <w:rtl/>
            </w:rPr>
            <w:t xml:space="preserve"> اسحق </w:t>
          </w:r>
          <w:del w:id="1458" w:author="Transkribus" w:date="2019-12-11T14:30:00Z">
            <w:r w:rsidRPr="009B6BCA">
              <w:rPr>
                <w:rFonts w:ascii="Courier New" w:hAnsi="Courier New" w:cs="Courier New"/>
                <w:rtl/>
              </w:rPr>
              <w:delText>الشيرازي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del w:id="1459" w:author="Transkribus" w:date="2019-12-11T14:30:00Z">
            <w:r w:rsidRPr="009B6BCA">
              <w:rPr>
                <w:rFonts w:ascii="Courier New" w:hAnsi="Courier New" w:cs="Courier New"/>
                <w:rtl/>
              </w:rPr>
              <w:delText>مختصر كتاب الشفاء للرئيس</w:delText>
            </w:r>
          </w:del>
          <w:ins w:id="1460" w:author="Transkribus" w:date="2019-12-11T14:30:00Z">
            <w:r w:rsidRPr="00EE6742">
              <w:rPr>
                <w:rFonts w:ascii="Courier New" w:hAnsi="Courier New" w:cs="Courier New"/>
                <w:rtl/>
              </w:rPr>
              <w:t>الشترارى محنصركماب الشغاء لمريس</w:t>
            </w:r>
          </w:ins>
          <w:r w:rsidRPr="00EE6742">
            <w:rPr>
              <w:rFonts w:ascii="Courier New" w:hAnsi="Courier New" w:cs="Courier New"/>
              <w:rtl/>
            </w:rPr>
            <w:t xml:space="preserve"> ابن سينا</w:t>
          </w:r>
          <w:del w:id="146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62" w:author="Transkribus" w:date="2019-12-11T14:30:00Z">
            <w:r w:rsidRPr="00EE6742">
              <w:rPr>
                <w:rFonts w:ascii="Courier New" w:hAnsi="Courier New" w:cs="Courier New"/>
                <w:rtl/>
              </w:rPr>
              <w:t xml:space="preserve"> فثمة كمتاب الاات</w:t>
            </w:r>
          </w:ins>
          <w:r>
            <w:t>‬</w:t>
          </w:r>
          <w:r>
            <w:t>‬</w:t>
          </w:r>
        </w:dir>
      </w:dir>
    </w:p>
    <w:p w:rsidR="00623F08" w:rsidRPr="00EE6742" w:rsidRDefault="00623F08" w:rsidP="00623F08">
      <w:pPr>
        <w:pStyle w:val="NurText"/>
        <w:bidi/>
        <w:rPr>
          <w:rFonts w:ascii="Courier New" w:hAnsi="Courier New" w:cs="Courier New"/>
        </w:rPr>
      </w:pPr>
      <w:dir w:val="rtl">
        <w:dir w:val="rtl">
          <w:del w:id="1463" w:author="Transkribus" w:date="2019-12-11T14:30:00Z">
            <w:r w:rsidRPr="009B6BCA">
              <w:rPr>
                <w:rFonts w:ascii="Courier New" w:hAnsi="Courier New" w:cs="Courier New"/>
                <w:rtl/>
              </w:rPr>
              <w:delText>تتمة كتاب الايات البينات</w:delText>
            </w:r>
          </w:del>
          <w:ins w:id="1464" w:author="Transkribus" w:date="2019-12-11T14:30:00Z">
            <w:r w:rsidRPr="00EE6742">
              <w:rPr>
                <w:rFonts w:ascii="Courier New" w:hAnsi="Courier New" w:cs="Courier New"/>
                <w:rtl/>
              </w:rPr>
              <w:t>البعنات</w:t>
            </w:r>
          </w:ins>
          <w:r w:rsidRPr="00EE6742">
            <w:rPr>
              <w:rFonts w:ascii="Courier New" w:hAnsi="Courier New" w:cs="Courier New"/>
              <w:rtl/>
            </w:rPr>
            <w:t xml:space="preserve"> لابن خطيب الرى وكان وصل </w:t>
          </w:r>
          <w:del w:id="1465" w:author="Transkribus" w:date="2019-12-11T14:30:00Z">
            <w:r w:rsidRPr="009B6BCA">
              <w:rPr>
                <w:rFonts w:ascii="Courier New" w:hAnsi="Courier New" w:cs="Courier New"/>
                <w:rtl/>
              </w:rPr>
              <w:delText>فيها فى</w:delText>
            </w:r>
          </w:del>
          <w:ins w:id="1466" w:author="Transkribus" w:date="2019-12-11T14:30:00Z">
            <w:r w:rsidRPr="00EE6742">
              <w:rPr>
                <w:rFonts w:ascii="Courier New" w:hAnsi="Courier New" w:cs="Courier New"/>
                <w:rtl/>
              </w:rPr>
              <w:t>فيه الى</w:t>
            </w:r>
          </w:ins>
          <w:r w:rsidRPr="00EE6742">
            <w:rPr>
              <w:rFonts w:ascii="Courier New" w:hAnsi="Courier New" w:cs="Courier New"/>
              <w:rtl/>
            </w:rPr>
            <w:t xml:space="preserve"> الشكل الثانى وهذه </w:t>
          </w:r>
          <w:del w:id="1467" w:author="Transkribus" w:date="2019-12-11T14:30:00Z">
            <w:r w:rsidRPr="009B6BCA">
              <w:rPr>
                <w:rFonts w:ascii="Courier New" w:hAnsi="Courier New" w:cs="Courier New"/>
                <w:rtl/>
              </w:rPr>
              <w:delText>الايات البينات غير النسخة الصغيرة المعروفة التى هى عشرة ابواب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68" w:author="Transkribus" w:date="2019-12-11T14:30:00Z">
            <w:r w:rsidRPr="00EE6742">
              <w:rPr>
                <w:rFonts w:ascii="Courier New" w:hAnsi="Courier New" w:cs="Courier New"/>
                <w:rtl/>
              </w:rPr>
              <w:t>الامات البعنات عير</w:t>
            </w:r>
          </w:ins>
          <w:r>
            <w:t>‬</w:t>
          </w:r>
          <w:r>
            <w:t>‬</w:t>
          </w:r>
        </w:dir>
      </w:dir>
    </w:p>
    <w:p w:rsidR="00623F08" w:rsidRPr="00EE6742" w:rsidRDefault="00623F08" w:rsidP="00623F08">
      <w:pPr>
        <w:pStyle w:val="NurText"/>
        <w:bidi/>
        <w:rPr>
          <w:ins w:id="1469" w:author="Transkribus" w:date="2019-12-11T14:30:00Z"/>
          <w:rFonts w:ascii="Courier New" w:hAnsi="Courier New" w:cs="Courier New"/>
        </w:rPr>
      </w:pPr>
      <w:dir w:val="rtl">
        <w:dir w:val="rtl">
          <w:ins w:id="1470" w:author="Transkribus" w:date="2019-12-11T14:30:00Z">
            <w:r w:rsidRPr="00EE6742">
              <w:rPr>
                <w:rFonts w:ascii="Courier New" w:hAnsi="Courier New" w:cs="Courier New"/>
                <w:rtl/>
              </w:rPr>
              <w:t>النييفة الصفيرة المعيدفة الثر ع عميية أبو الب</w:t>
            </w:r>
          </w:ins>
          <w:r>
            <w:t>‬</w:t>
          </w:r>
          <w:r>
            <w:t>‬</w:t>
          </w:r>
        </w:dir>
      </w:dir>
    </w:p>
    <w:p w:rsidR="00623F08" w:rsidRPr="00EE6742" w:rsidRDefault="00623F08" w:rsidP="00623F08">
      <w:pPr>
        <w:pStyle w:val="NurText"/>
        <w:bidi/>
        <w:rPr>
          <w:ins w:id="1471" w:author="Transkribus" w:date="2019-12-11T14:30:00Z"/>
          <w:rFonts w:ascii="Courier New" w:hAnsi="Courier New" w:cs="Courier New"/>
        </w:rPr>
      </w:pPr>
      <w:ins w:id="1472" w:author="Transkribus" w:date="2019-12-11T14:30:00Z">
        <w:r w:rsidRPr="00EE6742">
          <w:rPr>
            <w:rFonts w:ascii="Courier New" w:hAnsi="Courier New" w:cs="Courier New"/>
            <w:rtl/>
          </w:rPr>
          <w:t>الآمدى</w:t>
        </w:r>
      </w:ins>
    </w:p>
    <w:p w:rsidR="00623F08" w:rsidRPr="00EE6742" w:rsidRDefault="00623F08" w:rsidP="00623F08">
      <w:pPr>
        <w:pStyle w:val="NurText"/>
        <w:bidi/>
        <w:rPr>
          <w:rFonts w:ascii="Courier New" w:hAnsi="Courier New" w:cs="Courier New"/>
        </w:rPr>
      </w:pPr>
      <w:ins w:id="1473" w:author="Transkribus" w:date="2019-12-11T14:30:00Z">
        <w:r w:rsidRPr="00EE6742">
          <w:rPr>
            <w:rFonts w:ascii="Courier New" w:hAnsi="Courier New" w:cs="Courier New"/>
            <w:rtl/>
          </w:rPr>
          <w:t>*(</w:t>
        </w:r>
      </w:ins>
      <w:r w:rsidRPr="00EE6742">
        <w:rPr>
          <w:rFonts w:ascii="Courier New" w:hAnsi="Courier New" w:cs="Courier New"/>
          <w:rtl/>
        </w:rPr>
        <w:t xml:space="preserve">سيف الدين </w:t>
      </w:r>
      <w:del w:id="1474" w:author="Transkribus" w:date="2019-12-11T14:30:00Z">
        <w:r w:rsidRPr="009B6BCA">
          <w:rPr>
            <w:rFonts w:ascii="Courier New" w:hAnsi="Courier New" w:cs="Courier New"/>
            <w:rtl/>
          </w:rPr>
          <w:delText>الامدي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75" w:author="Transkribus" w:date="2019-12-11T14:30:00Z">
        <w:r w:rsidRPr="00EE6742">
          <w:rPr>
            <w:rFonts w:ascii="Courier New" w:hAnsi="Courier New" w:cs="Courier New"/>
            <w:rtl/>
          </w:rPr>
          <w:t>الآمدى)*</w:t>
        </w:r>
      </w:ins>
    </w:p>
    <w:p w:rsidR="00623F08" w:rsidRPr="00EE6742" w:rsidRDefault="00623F08" w:rsidP="00623F08">
      <w:pPr>
        <w:pStyle w:val="NurText"/>
        <w:bidi/>
        <w:rPr>
          <w:ins w:id="1476" w:author="Transkribus" w:date="2019-12-11T14:30:00Z"/>
          <w:rFonts w:ascii="Courier New" w:hAnsi="Courier New" w:cs="Courier New"/>
        </w:rPr>
      </w:pPr>
      <w:dir w:val="rtl">
        <w:dir w:val="rtl">
          <w:del w:id="1477" w:author="Transkribus" w:date="2019-12-11T14:30:00Z">
            <w:r w:rsidRPr="009B6BCA">
              <w:rPr>
                <w:rFonts w:ascii="Courier New" w:hAnsi="Courier New" w:cs="Courier New"/>
                <w:rtl/>
              </w:rPr>
              <w:delText>وهو الامام</w:delText>
            </w:r>
          </w:del>
          <w:ins w:id="1478" w:author="Transkribus" w:date="2019-12-11T14:30:00Z">
            <w:r w:rsidRPr="00EE6742">
              <w:rPr>
                <w:rFonts w:ascii="Courier New" w:hAnsi="Courier New" w:cs="Courier New"/>
                <w:rtl/>
              </w:rPr>
              <w:t>هوالامام</w:t>
            </w:r>
          </w:ins>
          <w:r w:rsidRPr="00EE6742">
            <w:rPr>
              <w:rFonts w:ascii="Courier New" w:hAnsi="Courier New" w:cs="Courier New"/>
              <w:rtl/>
            </w:rPr>
            <w:t xml:space="preserve"> الصدر العالم الكا</w:t>
          </w:r>
          <w:del w:id="1479" w:author="Transkribus" w:date="2019-12-11T14:30:00Z">
            <w:r w:rsidRPr="009B6BCA">
              <w:rPr>
                <w:rFonts w:ascii="Courier New" w:hAnsi="Courier New" w:cs="Courier New"/>
                <w:rtl/>
              </w:rPr>
              <w:delText>م</w:delText>
            </w:r>
          </w:del>
          <w:ins w:id="1480" w:author="Transkribus" w:date="2019-12-11T14:30:00Z">
            <w:r w:rsidRPr="00EE6742">
              <w:rPr>
                <w:rFonts w:ascii="Courier New" w:hAnsi="Courier New" w:cs="Courier New"/>
                <w:rtl/>
              </w:rPr>
              <w:t>س</w:t>
            </w:r>
          </w:ins>
          <w:r w:rsidRPr="00EE6742">
            <w:rPr>
              <w:rFonts w:ascii="Courier New" w:hAnsi="Courier New" w:cs="Courier New"/>
              <w:rtl/>
            </w:rPr>
            <w:t xml:space="preserve">ل سيف الدين </w:t>
          </w:r>
          <w:del w:id="1481" w:author="Transkribus" w:date="2019-12-11T14:30:00Z">
            <w:r w:rsidRPr="009B6BCA">
              <w:rPr>
                <w:rFonts w:ascii="Courier New" w:hAnsi="Courier New" w:cs="Courier New"/>
                <w:rtl/>
              </w:rPr>
              <w:delText>ا</w:delText>
            </w:r>
          </w:del>
          <w:ins w:id="1482" w:author="Transkribus" w:date="2019-12-11T14:30:00Z">
            <w:r w:rsidRPr="00EE6742">
              <w:rPr>
                <w:rFonts w:ascii="Courier New" w:hAnsi="Courier New" w:cs="Courier New"/>
                <w:rtl/>
              </w:rPr>
              <w:t>أ</w:t>
            </w:r>
          </w:ins>
          <w:r w:rsidRPr="00EE6742">
            <w:rPr>
              <w:rFonts w:ascii="Courier New" w:hAnsi="Courier New" w:cs="Courier New"/>
              <w:rtl/>
            </w:rPr>
            <w:t xml:space="preserve">بو الحسن على بن </w:t>
          </w:r>
          <w:del w:id="1483" w:author="Transkribus" w:date="2019-12-11T14:30:00Z">
            <w:r w:rsidRPr="009B6BCA">
              <w:rPr>
                <w:rFonts w:ascii="Courier New" w:hAnsi="Courier New" w:cs="Courier New"/>
                <w:rtl/>
              </w:rPr>
              <w:delText>ابى على</w:delText>
            </w:r>
          </w:del>
          <w:ins w:id="1484" w:author="Transkribus" w:date="2019-12-11T14:30:00Z">
            <w:r w:rsidRPr="00EE6742">
              <w:rPr>
                <w:rFonts w:ascii="Courier New" w:hAnsi="Courier New" w:cs="Courier New"/>
                <w:rtl/>
              </w:rPr>
              <w:t>أبى</w:t>
            </w:r>
          </w:ins>
          <w:r>
            <w:t>‬</w:t>
          </w:r>
          <w:r>
            <w:t>‬</w:t>
          </w:r>
        </w:dir>
      </w:dir>
    </w:p>
    <w:p w:rsidR="00623F08" w:rsidRPr="00EE6742" w:rsidRDefault="00623F08" w:rsidP="00623F08">
      <w:pPr>
        <w:pStyle w:val="NurText"/>
        <w:bidi/>
        <w:rPr>
          <w:rFonts w:ascii="Courier New" w:hAnsi="Courier New" w:cs="Courier New"/>
        </w:rPr>
      </w:pPr>
      <w:ins w:id="1485" w:author="Transkribus" w:date="2019-12-11T14:30:00Z">
        <w:r w:rsidRPr="00EE6742">
          <w:rPr>
            <w:rFonts w:ascii="Courier New" w:hAnsi="Courier New" w:cs="Courier New"/>
            <w:rtl/>
          </w:rPr>
          <w:t xml:space="preserve"> علي</w:t>
        </w:r>
      </w:ins>
      <w:r w:rsidRPr="00EE6742">
        <w:rPr>
          <w:rFonts w:ascii="Courier New" w:hAnsi="Courier New" w:cs="Courier New"/>
          <w:rtl/>
        </w:rPr>
        <w:t xml:space="preserve"> بن محمد بن سالم </w:t>
      </w:r>
      <w:del w:id="1486" w:author="Transkribus" w:date="2019-12-11T14:30:00Z">
        <w:r w:rsidRPr="009B6BCA">
          <w:rPr>
            <w:rFonts w:ascii="Courier New" w:hAnsi="Courier New" w:cs="Courier New"/>
            <w:rtl/>
          </w:rPr>
          <w:delText xml:space="preserve">التغلبى الامدى اوحد </w:delText>
        </w:r>
      </w:del>
      <w:ins w:id="1487" w:author="Transkribus" w:date="2019-12-11T14:30:00Z">
        <w:r w:rsidRPr="00EE6742">
          <w:rPr>
            <w:rFonts w:ascii="Courier New" w:hAnsi="Courier New" w:cs="Courier New"/>
            <w:rtl/>
          </w:rPr>
          <w:t xml:space="preserve">التغلنى الآمدى أو جد </w:t>
        </w:r>
      </w:ins>
      <w:r w:rsidRPr="00EE6742">
        <w:rPr>
          <w:rFonts w:ascii="Courier New" w:hAnsi="Courier New" w:cs="Courier New"/>
          <w:rtl/>
        </w:rPr>
        <w:t>الفضلاء وسيد العلماء</w:t>
      </w:r>
      <w:del w:id="148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89" w:author="Transkribus" w:date="2019-12-11T14:30:00Z">
        <w:r w:rsidRPr="00EE6742">
          <w:rPr>
            <w:rFonts w:ascii="Courier New" w:hAnsi="Courier New" w:cs="Courier New"/>
            <w:rtl/>
          </w:rPr>
          <w:t xml:space="preserve"> كمان أد كى اهل زملة</w:t>
        </w:r>
      </w:ins>
    </w:p>
    <w:p w:rsidR="00623F08" w:rsidRPr="009B6BCA" w:rsidRDefault="00623F08" w:rsidP="00623F08">
      <w:pPr>
        <w:pStyle w:val="NurText"/>
        <w:bidi/>
        <w:rPr>
          <w:del w:id="1490" w:author="Transkribus" w:date="2019-12-11T14:30:00Z"/>
          <w:rFonts w:ascii="Courier New" w:hAnsi="Courier New" w:cs="Courier New"/>
        </w:rPr>
      </w:pPr>
      <w:dir w:val="rtl">
        <w:dir w:val="rtl">
          <w:del w:id="1491" w:author="Transkribus" w:date="2019-12-11T14:30:00Z">
            <w:r w:rsidRPr="009B6BCA">
              <w:rPr>
                <w:rFonts w:ascii="Courier New" w:hAnsi="Courier New" w:cs="Courier New"/>
                <w:rtl/>
              </w:rPr>
              <w:delText>كان اذكى اهل زمانه واكثرهم</w:delText>
            </w:r>
          </w:del>
          <w:ins w:id="1492" w:author="Transkribus" w:date="2019-12-11T14:30:00Z">
            <w:r w:rsidRPr="00EE6742">
              <w:rPr>
                <w:rFonts w:ascii="Courier New" w:hAnsi="Courier New" w:cs="Courier New"/>
                <w:rtl/>
              </w:rPr>
              <w:t>وأكترهم</w:t>
            </w:r>
          </w:ins>
          <w:r w:rsidRPr="00EE6742">
            <w:rPr>
              <w:rFonts w:ascii="Courier New" w:hAnsi="Courier New" w:cs="Courier New"/>
              <w:rtl/>
            </w:rPr>
            <w:t xml:space="preserve"> معرفة </w:t>
          </w:r>
          <w:del w:id="1493" w:author="Transkribus" w:date="2019-12-11T14:30:00Z">
            <w:r w:rsidRPr="009B6BCA">
              <w:rPr>
                <w:rFonts w:ascii="Courier New" w:hAnsi="Courier New" w:cs="Courier New"/>
                <w:rtl/>
              </w:rPr>
              <w:delText>بالعلوم الحكمية</w:delText>
            </w:r>
          </w:del>
          <w:ins w:id="1494" w:author="Transkribus" w:date="2019-12-11T14:30:00Z">
            <w:r w:rsidRPr="00EE6742">
              <w:rPr>
                <w:rFonts w:ascii="Courier New" w:hAnsi="Courier New" w:cs="Courier New"/>
                <w:rtl/>
              </w:rPr>
              <w:t>العلوم الحكهبة</w:t>
            </w:r>
          </w:ins>
          <w:r w:rsidRPr="00EE6742">
            <w:rPr>
              <w:rFonts w:ascii="Courier New" w:hAnsi="Courier New" w:cs="Courier New"/>
              <w:rtl/>
            </w:rPr>
            <w:t xml:space="preserve"> والمذاهب </w:t>
          </w:r>
          <w:del w:id="1495" w:author="Transkribus" w:date="2019-12-11T14:30:00Z">
            <w:r w:rsidRPr="009B6BCA">
              <w:rPr>
                <w:rFonts w:ascii="Courier New" w:hAnsi="Courier New" w:cs="Courier New"/>
                <w:rtl/>
              </w:rPr>
              <w:delText>الشرعية والمبادئ الطبية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del w:id="1496" w:author="Transkribus" w:date="2019-12-11T14:30:00Z">
            <w:r w:rsidRPr="009B6BCA">
              <w:rPr>
                <w:rFonts w:ascii="Courier New" w:hAnsi="Courier New" w:cs="Courier New"/>
                <w:rtl/>
              </w:rPr>
              <w:delText xml:space="preserve">بهى </w:delText>
            </w:r>
          </w:del>
          <w:ins w:id="1497" w:author="Transkribus" w:date="2019-12-11T14:30:00Z">
            <w:r w:rsidRPr="00EE6742">
              <w:rPr>
                <w:rFonts w:ascii="Courier New" w:hAnsi="Courier New" w:cs="Courier New"/>
                <w:rtl/>
              </w:rPr>
              <w:t xml:space="preserve">الشرهبة والبادى الطببة هسى </w:t>
            </w:r>
          </w:ins>
          <w:r w:rsidRPr="00EE6742">
            <w:rPr>
              <w:rFonts w:ascii="Courier New" w:hAnsi="Courier New" w:cs="Courier New"/>
              <w:rtl/>
            </w:rPr>
            <w:t>الصورة</w:t>
          </w:r>
          <w:del w:id="1498" w:author="Transkribus" w:date="2019-12-11T14:30:00Z">
            <w:r w:rsidRPr="009B6BCA">
              <w:rPr>
                <w:rFonts w:ascii="Courier New" w:hAnsi="Courier New" w:cs="Courier New"/>
                <w:rtl/>
              </w:rPr>
              <w:delText xml:space="preserve"> فصيح الكلام جيد التصنيف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ins w:id="1499" w:author="Transkribus" w:date="2019-12-11T14:30:00Z"/>
          <w:rFonts w:ascii="Courier New" w:hAnsi="Courier New" w:cs="Courier New"/>
        </w:rPr>
      </w:pPr>
      <w:dir w:val="rtl">
        <w:dir w:val="rtl">
          <w:ins w:id="1500" w:author="Transkribus" w:date="2019-12-11T14:30:00Z">
            <w:r w:rsidRPr="00EE6742">
              <w:rPr>
                <w:rFonts w:ascii="Courier New" w:hAnsi="Courier New" w:cs="Courier New"/>
                <w:rtl/>
              </w:rPr>
              <w:t xml:space="preserve">نصيم الكالام جبد النصنيف </w:t>
            </w:r>
          </w:ins>
          <w:r w:rsidRPr="00EE6742">
            <w:rPr>
              <w:rFonts w:ascii="Courier New" w:hAnsi="Courier New" w:cs="Courier New"/>
              <w:rtl/>
            </w:rPr>
            <w:t xml:space="preserve">وكان </w:t>
          </w:r>
          <w:del w:id="1501" w:author="Transkribus" w:date="2019-12-11T14:30:00Z">
            <w:r w:rsidRPr="009B6BCA">
              <w:rPr>
                <w:rFonts w:ascii="Courier New" w:hAnsi="Courier New" w:cs="Courier New"/>
                <w:rtl/>
              </w:rPr>
              <w:delText>قد خدم</w:delText>
            </w:r>
          </w:del>
          <w:ins w:id="1502" w:author="Transkribus" w:date="2019-12-11T14:30:00Z">
            <w:r w:rsidRPr="00EE6742">
              <w:rPr>
                <w:rFonts w:ascii="Courier New" w:hAnsi="Courier New" w:cs="Courier New"/>
                <w:rtl/>
              </w:rPr>
              <w:t>عدخسدم</w:t>
            </w:r>
          </w:ins>
          <w:r w:rsidRPr="00EE6742">
            <w:rPr>
              <w:rFonts w:ascii="Courier New" w:hAnsi="Courier New" w:cs="Courier New"/>
              <w:rtl/>
            </w:rPr>
            <w:t xml:space="preserve"> الملك المنصور </w:t>
          </w:r>
          <w:del w:id="1503" w:author="Transkribus" w:date="2019-12-11T14:30:00Z">
            <w:r w:rsidRPr="009B6BCA">
              <w:rPr>
                <w:rFonts w:ascii="Courier New" w:hAnsi="Courier New" w:cs="Courier New"/>
                <w:rtl/>
              </w:rPr>
              <w:delText>ن</w:delText>
            </w:r>
          </w:del>
          <w:ins w:id="1504" w:author="Transkribus" w:date="2019-12-11T14:30:00Z">
            <w:r w:rsidRPr="00EE6742">
              <w:rPr>
                <w:rFonts w:ascii="Courier New" w:hAnsi="Courier New" w:cs="Courier New"/>
                <w:rtl/>
              </w:rPr>
              <w:t>ق</w:t>
            </w:r>
          </w:ins>
          <w:r w:rsidRPr="00EE6742">
            <w:rPr>
              <w:rFonts w:ascii="Courier New" w:hAnsi="Courier New" w:cs="Courier New"/>
              <w:rtl/>
            </w:rPr>
            <w:t>اصر الدين ابا ال</w:t>
          </w:r>
          <w:del w:id="1505" w:author="Transkribus" w:date="2019-12-11T14:30:00Z">
            <w:r w:rsidRPr="009B6BCA">
              <w:rPr>
                <w:rFonts w:ascii="Courier New" w:hAnsi="Courier New" w:cs="Courier New"/>
                <w:rtl/>
              </w:rPr>
              <w:delText>م</w:delText>
            </w:r>
          </w:del>
          <w:r w:rsidRPr="00EE6742">
            <w:rPr>
              <w:rFonts w:ascii="Courier New" w:hAnsi="Courier New" w:cs="Courier New"/>
              <w:rtl/>
            </w:rPr>
            <w:t>عالى محمد بن الملك</w:t>
          </w:r>
          <w:del w:id="1506" w:author="Transkribus" w:date="2019-12-11T14:30:00Z">
            <w:r w:rsidRPr="009B6BCA">
              <w:rPr>
                <w:rFonts w:ascii="Courier New" w:hAnsi="Courier New" w:cs="Courier New"/>
                <w:rtl/>
              </w:rPr>
              <w:delText xml:space="preserve"> المظفر تقى</w:delText>
            </w:r>
          </w:del>
          <w:r>
            <w:t>‬</w:t>
          </w:r>
          <w:r>
            <w:t>‬</w:t>
          </w:r>
        </w:dir>
      </w:dir>
    </w:p>
    <w:p w:rsidR="00623F08" w:rsidRPr="00EE6742" w:rsidRDefault="00623F08" w:rsidP="00623F08">
      <w:pPr>
        <w:pStyle w:val="NurText"/>
        <w:bidi/>
        <w:rPr>
          <w:rFonts w:ascii="Courier New" w:hAnsi="Courier New" w:cs="Courier New"/>
        </w:rPr>
      </w:pPr>
      <w:ins w:id="1507" w:author="Transkribus" w:date="2019-12-11T14:30:00Z">
        <w:r w:rsidRPr="00EE6742">
          <w:rPr>
            <w:rFonts w:ascii="Courier New" w:hAnsi="Courier New" w:cs="Courier New"/>
            <w:rtl/>
          </w:rPr>
          <w:t>الظفرففى</w:t>
        </w:r>
      </w:ins>
      <w:r w:rsidRPr="00EE6742">
        <w:rPr>
          <w:rFonts w:ascii="Courier New" w:hAnsi="Courier New" w:cs="Courier New"/>
          <w:rtl/>
        </w:rPr>
        <w:t xml:space="preserve"> الدين عمر بن شاهنشاه بن </w:t>
      </w:r>
      <w:del w:id="1508" w:author="Transkribus" w:date="2019-12-11T14:30:00Z">
        <w:r w:rsidRPr="009B6BCA">
          <w:rPr>
            <w:rFonts w:ascii="Courier New" w:hAnsi="Courier New" w:cs="Courier New"/>
            <w:rtl/>
          </w:rPr>
          <w:delText>ايوب صاحب حماة واقام بخدمته بحماة سنين وله منه الجامكية السنية والانعام الكثير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09" w:author="Transkribus" w:date="2019-12-11T14:30:00Z">
        <w:r w:rsidRPr="00EE6742">
          <w:rPr>
            <w:rFonts w:ascii="Courier New" w:hAnsi="Courier New" w:cs="Courier New"/>
            <w:rtl/>
          </w:rPr>
          <w:t>أيوب صاحب جماء وأقام مجدميه مجماةسنين والدمنة</w:t>
        </w:r>
      </w:ins>
    </w:p>
    <w:p w:rsidR="00623F08" w:rsidRPr="00EE6742" w:rsidRDefault="00623F08" w:rsidP="00623F08">
      <w:pPr>
        <w:pStyle w:val="NurText"/>
        <w:bidi/>
        <w:rPr>
          <w:ins w:id="1510" w:author="Transkribus" w:date="2019-12-11T14:30:00Z"/>
          <w:rFonts w:ascii="Courier New" w:hAnsi="Courier New" w:cs="Courier New"/>
        </w:rPr>
      </w:pPr>
      <w:dir w:val="rtl">
        <w:dir w:val="rtl">
          <w:ins w:id="1511" w:author="Transkribus" w:date="2019-12-11T14:30:00Z">
            <w:r w:rsidRPr="00EE6742">
              <w:rPr>
                <w:rFonts w:ascii="Courier New" w:hAnsi="Courier New" w:cs="Courier New"/>
                <w:rtl/>
              </w:rPr>
              <w:t>- - ر* م- برير</w:t>
            </w:r>
            <w:r w:rsidRPr="00EE6742">
              <w:rPr>
                <w:rFonts w:ascii="Courier New" w:hAnsi="Courier New" w:cs="Courier New"/>
                <w:rtl/>
              </w:rPr>
              <w:tab/>
              <w:t>٧ ١ ر-ف ٧</w:t>
            </w:r>
            <w:r w:rsidRPr="00EE6742">
              <w:rPr>
                <w:rFonts w:ascii="Courier New" w:hAnsi="Courier New" w:cs="Courier New"/>
                <w:rtl/>
              </w:rPr>
              <w:tab/>
              <w:t>٠</w:t>
            </w:r>
          </w:ins>
          <w:r>
            <w:t>‬</w:t>
          </w:r>
          <w:r>
            <w:t>‬</w:t>
          </w:r>
        </w:dir>
      </w:dir>
    </w:p>
    <w:p w:rsidR="00623F08" w:rsidRPr="00EE6742" w:rsidRDefault="00623F08" w:rsidP="00623F08">
      <w:pPr>
        <w:pStyle w:val="NurText"/>
        <w:bidi/>
        <w:rPr>
          <w:ins w:id="1512" w:author="Transkribus" w:date="2019-12-11T14:30:00Z"/>
          <w:rFonts w:ascii="Courier New" w:hAnsi="Courier New" w:cs="Courier New"/>
        </w:rPr>
      </w:pPr>
      <w:ins w:id="1513" w:author="Transkribus" w:date="2019-12-11T14:30:00Z">
        <w:r w:rsidRPr="00EE6742">
          <w:rPr>
            <w:rFonts w:ascii="Courier New" w:hAnsi="Courier New" w:cs="Courier New"/>
            <w:rtl/>
          </w:rPr>
          <w:t xml:space="preserve">الحامكبة الستبة والانعام الكتر </w:t>
        </w:r>
      </w:ins>
      <w:r w:rsidRPr="00EE6742">
        <w:rPr>
          <w:rFonts w:ascii="Courier New" w:hAnsi="Courier New" w:cs="Courier New"/>
          <w:rtl/>
        </w:rPr>
        <w:t xml:space="preserve">وكان من </w:t>
      </w:r>
      <w:del w:id="1514" w:author="Transkribus" w:date="2019-12-11T14:30:00Z">
        <w:r w:rsidRPr="009B6BCA">
          <w:rPr>
            <w:rFonts w:ascii="Courier New" w:hAnsi="Courier New" w:cs="Courier New"/>
            <w:rtl/>
          </w:rPr>
          <w:delText>اكابر الخواص</w:delText>
        </w:r>
      </w:del>
      <w:ins w:id="1515" w:author="Transkribus" w:date="2019-12-11T14:30:00Z">
        <w:r w:rsidRPr="00EE6742">
          <w:rPr>
            <w:rFonts w:ascii="Courier New" w:hAnsi="Courier New" w:cs="Courier New"/>
            <w:rtl/>
          </w:rPr>
          <w:t>أكمار الخواس</w:t>
        </w:r>
      </w:ins>
      <w:r w:rsidRPr="00EE6742">
        <w:rPr>
          <w:rFonts w:ascii="Courier New" w:hAnsi="Courier New" w:cs="Courier New"/>
          <w:rtl/>
        </w:rPr>
        <w:t xml:space="preserve"> عنده ولم ي</w:t>
      </w:r>
      <w:ins w:id="1516" w:author="Transkribus" w:date="2019-12-11T14:30:00Z">
        <w:r w:rsidRPr="00EE6742">
          <w:rPr>
            <w:rFonts w:ascii="Courier New" w:hAnsi="Courier New" w:cs="Courier New"/>
            <w:rtl/>
          </w:rPr>
          <w:t>ن</w:t>
        </w:r>
      </w:ins>
      <w:r w:rsidRPr="00EE6742">
        <w:rPr>
          <w:rFonts w:ascii="Courier New" w:hAnsi="Courier New" w:cs="Courier New"/>
          <w:rtl/>
        </w:rPr>
        <w:t xml:space="preserve">زل فى </w:t>
      </w:r>
      <w:del w:id="1517" w:author="Transkribus" w:date="2019-12-11T14:30:00Z">
        <w:r w:rsidRPr="009B6BCA">
          <w:rPr>
            <w:rFonts w:ascii="Courier New" w:hAnsi="Courier New" w:cs="Courier New"/>
            <w:rtl/>
          </w:rPr>
          <w:delText>خدمته الى ان توفى</w:delText>
        </w:r>
      </w:del>
      <w:ins w:id="1518" w:author="Transkribus" w:date="2019-12-11T14:30:00Z">
        <w:r w:rsidRPr="00EE6742">
          <w:rPr>
            <w:rFonts w:ascii="Courier New" w:hAnsi="Courier New" w:cs="Courier New"/>
            <w:rtl/>
          </w:rPr>
          <w:t>خديية الىان</w:t>
        </w:r>
      </w:ins>
    </w:p>
    <w:p w:rsidR="00623F08" w:rsidRPr="009B6BCA" w:rsidRDefault="00623F08" w:rsidP="00623F08">
      <w:pPr>
        <w:pStyle w:val="NurText"/>
        <w:bidi/>
        <w:rPr>
          <w:del w:id="1519" w:author="Transkribus" w:date="2019-12-11T14:30:00Z"/>
          <w:rFonts w:ascii="Courier New" w:hAnsi="Courier New" w:cs="Courier New"/>
        </w:rPr>
      </w:pPr>
      <w:ins w:id="1520" w:author="Transkribus" w:date="2019-12-11T14:30:00Z">
        <w:r w:rsidRPr="00EE6742">
          <w:rPr>
            <w:rFonts w:ascii="Courier New" w:hAnsi="Courier New" w:cs="Courier New"/>
            <w:rtl/>
          </w:rPr>
          <w:t>وفى</w:t>
        </w:r>
      </w:ins>
      <w:r w:rsidRPr="00EE6742">
        <w:rPr>
          <w:rFonts w:ascii="Courier New" w:hAnsi="Courier New" w:cs="Courier New"/>
          <w:rtl/>
        </w:rPr>
        <w:t xml:space="preserve"> الملك المنصور وذلك فى </w:t>
      </w:r>
      <w:del w:id="1521" w:author="Transkribus" w:date="2019-12-11T14:30:00Z">
        <w:r w:rsidRPr="009B6BCA">
          <w:rPr>
            <w:rFonts w:ascii="Courier New" w:hAnsi="Courier New" w:cs="Courier New"/>
            <w:rtl/>
          </w:rPr>
          <w:delText>سنة سبع عشرة 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23F08" w:rsidRPr="00EE6742" w:rsidRDefault="00623F08" w:rsidP="00623F08">
      <w:pPr>
        <w:pStyle w:val="NurText"/>
        <w:bidi/>
        <w:rPr>
          <w:rFonts w:ascii="Courier New" w:hAnsi="Courier New" w:cs="Courier New"/>
        </w:rPr>
      </w:pPr>
      <w:dir w:val="rtl">
        <w:dir w:val="rtl">
          <w:ins w:id="1522" w:author="Transkribus" w:date="2019-12-11T14:30:00Z">
            <w:r w:rsidRPr="00EE6742">
              <w:rPr>
                <w:rFonts w:ascii="Courier New" w:hAnsi="Courier New" w:cs="Courier New"/>
                <w:rtl/>
              </w:rPr>
              <w:t xml:space="preserve">ستة شيع عشيرم وسثماتة </w:t>
            </w:r>
          </w:ins>
          <w:r w:rsidRPr="00EE6742">
            <w:rPr>
              <w:rFonts w:ascii="Courier New" w:hAnsi="Courier New" w:cs="Courier New"/>
              <w:rtl/>
            </w:rPr>
            <w:t xml:space="preserve">فتوجه الى </w:t>
          </w:r>
          <w:del w:id="1523" w:author="Transkribus" w:date="2019-12-11T14:30:00Z">
            <w:r w:rsidRPr="009B6BCA">
              <w:rPr>
                <w:rFonts w:ascii="Courier New" w:hAnsi="Courier New" w:cs="Courier New"/>
                <w:rtl/>
              </w:rPr>
              <w:delText>دمشق ولما دخلها انعم</w:delText>
            </w:r>
          </w:del>
          <w:ins w:id="1524" w:author="Transkribus" w:date="2019-12-11T14:30:00Z">
            <w:r w:rsidRPr="00EE6742">
              <w:rPr>
                <w:rFonts w:ascii="Courier New" w:hAnsi="Courier New" w:cs="Courier New"/>
                <w:rtl/>
              </w:rPr>
              <w:t>دمسق ولماد خلها أنيم</w:t>
            </w:r>
          </w:ins>
          <w:r w:rsidRPr="00EE6742">
            <w:rPr>
              <w:rFonts w:ascii="Courier New" w:hAnsi="Courier New" w:cs="Courier New"/>
              <w:rtl/>
            </w:rPr>
            <w:t xml:space="preserve"> عليه</w:t>
          </w:r>
          <w:r>
            <w:t>‬</w:t>
          </w:r>
          <w:r>
            <w:t>‬</w:t>
          </w:r>
        </w:dir>
      </w:dir>
    </w:p>
    <w:p w:rsidR="00623F08" w:rsidRPr="00EE6742" w:rsidRDefault="00623F08" w:rsidP="00623F08">
      <w:pPr>
        <w:pStyle w:val="NurText"/>
        <w:bidi/>
        <w:rPr>
          <w:ins w:id="1525" w:author="Transkribus" w:date="2019-12-11T14:30:00Z"/>
          <w:rFonts w:ascii="Courier New" w:hAnsi="Courier New" w:cs="Courier New"/>
        </w:rPr>
      </w:pPr>
      <w:r w:rsidRPr="00EE6742">
        <w:rPr>
          <w:rFonts w:ascii="Courier New" w:hAnsi="Courier New" w:cs="Courier New"/>
          <w:rtl/>
        </w:rPr>
        <w:t xml:space="preserve">الملك المعظم </w:t>
      </w:r>
      <w:del w:id="1526" w:author="Transkribus" w:date="2019-12-11T14:30:00Z">
        <w:r w:rsidRPr="009B6BCA">
          <w:rPr>
            <w:rFonts w:ascii="Courier New" w:hAnsi="Courier New" w:cs="Courier New"/>
            <w:rtl/>
          </w:rPr>
          <w:delText>ش</w:delText>
        </w:r>
      </w:del>
      <w:ins w:id="1527" w:author="Transkribus" w:date="2019-12-11T14:30:00Z">
        <w:r w:rsidRPr="00EE6742">
          <w:rPr>
            <w:rFonts w:ascii="Courier New" w:hAnsi="Courier New" w:cs="Courier New"/>
            <w:rtl/>
          </w:rPr>
          <w:t>س</w:t>
        </w:r>
      </w:ins>
      <w:r w:rsidRPr="00EE6742">
        <w:rPr>
          <w:rFonts w:ascii="Courier New" w:hAnsi="Courier New" w:cs="Courier New"/>
          <w:rtl/>
        </w:rPr>
        <w:t xml:space="preserve">رف الدين عيسى بن الملك </w:t>
      </w:r>
      <w:del w:id="1528" w:author="Transkribus" w:date="2019-12-11T14:30:00Z">
        <w:r w:rsidRPr="009B6BCA">
          <w:rPr>
            <w:rFonts w:ascii="Courier New" w:hAnsi="Courier New" w:cs="Courier New"/>
            <w:rtl/>
          </w:rPr>
          <w:delText>العادل ابى</w:delText>
        </w:r>
      </w:del>
      <w:ins w:id="1529" w:author="Transkribus" w:date="2019-12-11T14:30:00Z">
        <w:r w:rsidRPr="00EE6742">
          <w:rPr>
            <w:rFonts w:ascii="Courier New" w:hAnsi="Courier New" w:cs="Courier New"/>
            <w:rtl/>
          </w:rPr>
          <w:t>العبادل أبى</w:t>
        </w:r>
      </w:ins>
      <w:r w:rsidRPr="00EE6742">
        <w:rPr>
          <w:rFonts w:ascii="Courier New" w:hAnsi="Courier New" w:cs="Courier New"/>
          <w:rtl/>
        </w:rPr>
        <w:t xml:space="preserve"> بكر بن </w:t>
      </w:r>
      <w:del w:id="1530" w:author="Transkribus" w:date="2019-12-11T14:30:00Z">
        <w:r w:rsidRPr="009B6BCA">
          <w:rPr>
            <w:rFonts w:ascii="Courier New" w:hAnsi="Courier New" w:cs="Courier New"/>
            <w:rtl/>
          </w:rPr>
          <w:delText xml:space="preserve">ايوب انعاما واكرمه غاية </w:delText>
        </w:r>
      </w:del>
      <w:ins w:id="1531" w:author="Transkribus" w:date="2019-12-11T14:30:00Z">
        <w:r w:rsidRPr="00EE6742">
          <w:rPr>
            <w:rFonts w:ascii="Courier New" w:hAnsi="Courier New" w:cs="Courier New"/>
            <w:rtl/>
          </w:rPr>
          <w:t>أيوب العاما كشراوأكرمة عغابة</w:t>
        </w:r>
      </w:ins>
    </w:p>
    <w:p w:rsidR="00623F08" w:rsidRPr="009B6BCA" w:rsidRDefault="00623F08" w:rsidP="00623F08">
      <w:pPr>
        <w:pStyle w:val="NurText"/>
        <w:bidi/>
        <w:rPr>
          <w:del w:id="1532" w:author="Transkribus" w:date="2019-12-11T14:30:00Z"/>
          <w:rFonts w:ascii="Courier New" w:hAnsi="Courier New" w:cs="Courier New"/>
        </w:rPr>
      </w:pPr>
      <w:r w:rsidRPr="00EE6742">
        <w:rPr>
          <w:rFonts w:ascii="Courier New" w:hAnsi="Courier New" w:cs="Courier New"/>
          <w:rtl/>
        </w:rPr>
        <w:t xml:space="preserve">الاكرام وولاه التدريس </w:t>
      </w:r>
      <w:del w:id="153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23F08" w:rsidRPr="00EE6742" w:rsidRDefault="00623F08" w:rsidP="00623F08">
      <w:pPr>
        <w:pStyle w:val="NurText"/>
        <w:bidi/>
        <w:rPr>
          <w:rFonts w:ascii="Courier New" w:hAnsi="Courier New" w:cs="Courier New"/>
        </w:rPr>
      </w:pPr>
      <w:dir w:val="rtl">
        <w:dir w:val="rtl">
          <w:r w:rsidRPr="00EE6742">
            <w:rPr>
              <w:rFonts w:ascii="Courier New" w:hAnsi="Courier New" w:cs="Courier New"/>
              <w:rtl/>
            </w:rPr>
            <w:t xml:space="preserve">وكان </w:t>
          </w:r>
          <w:del w:id="1534" w:author="Transkribus" w:date="2019-12-11T14:30:00Z">
            <w:r w:rsidRPr="009B6BCA">
              <w:rPr>
                <w:rFonts w:ascii="Courier New" w:hAnsi="Courier New" w:cs="Courier New"/>
                <w:rtl/>
              </w:rPr>
              <w:delText>اذا نزل وجلس</w:delText>
            </w:r>
          </w:del>
          <w:ins w:id="1535" w:author="Transkribus" w:date="2019-12-11T14:30:00Z">
            <w:r w:rsidRPr="00EE6742">
              <w:rPr>
                <w:rFonts w:ascii="Courier New" w:hAnsi="Courier New" w:cs="Courier New"/>
                <w:rtl/>
              </w:rPr>
              <w:t>ادافرل وخلس</w:t>
            </w:r>
          </w:ins>
          <w:r w:rsidRPr="00EE6742">
            <w:rPr>
              <w:rFonts w:ascii="Courier New" w:hAnsi="Courier New" w:cs="Courier New"/>
              <w:rtl/>
            </w:rPr>
            <w:t xml:space="preserve"> فى </w:t>
          </w:r>
          <w:del w:id="1536" w:author="Transkribus" w:date="2019-12-11T14:30:00Z">
            <w:r w:rsidRPr="009B6BCA">
              <w:rPr>
                <w:rFonts w:ascii="Courier New" w:hAnsi="Courier New" w:cs="Courier New"/>
                <w:rtl/>
              </w:rPr>
              <w:delText>المدرسة والقى الدرس</w:delText>
            </w:r>
          </w:del>
          <w:ins w:id="1537" w:author="Transkribus" w:date="2019-12-11T14:30:00Z">
            <w:r w:rsidRPr="00EE6742">
              <w:rPr>
                <w:rFonts w:ascii="Courier New" w:hAnsi="Courier New" w:cs="Courier New"/>
                <w:rtl/>
              </w:rPr>
              <w:t>المدر سقوألفى الدوس</w:t>
            </w:r>
          </w:ins>
          <w:r w:rsidRPr="00EE6742">
            <w:rPr>
              <w:rFonts w:ascii="Courier New" w:hAnsi="Courier New" w:cs="Courier New"/>
              <w:rtl/>
            </w:rPr>
            <w:t xml:space="preserve"> والفقهاء </w:t>
          </w:r>
          <w:del w:id="1538" w:author="Transkribus" w:date="2019-12-11T14:30:00Z">
            <w:r w:rsidRPr="009B6BCA">
              <w:rPr>
                <w:rFonts w:ascii="Courier New" w:hAnsi="Courier New" w:cs="Courier New"/>
                <w:rtl/>
              </w:rPr>
              <w:delText>عنده يتعجب الناس من حسن كلامه فى المناظرة والبحث ولم يكن احد يماثله فى سائر العلوم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39" w:author="Transkribus" w:date="2019-12-11T14:30:00Z">
            <w:r w:rsidRPr="00EE6742">
              <w:rPr>
                <w:rFonts w:ascii="Courier New" w:hAnsi="Courier New" w:cs="Courier New"/>
                <w:rtl/>
              </w:rPr>
              <w:t>غنسد٥</w:t>
            </w:r>
          </w:ins>
          <w:r>
            <w:t>‬</w:t>
          </w:r>
          <w:r>
            <w:t>‬</w:t>
          </w:r>
        </w:dir>
      </w:dir>
    </w:p>
    <w:p w:rsidR="00623F08" w:rsidRPr="009B6BCA" w:rsidRDefault="00623F08" w:rsidP="00623F08">
      <w:pPr>
        <w:pStyle w:val="NurText"/>
        <w:bidi/>
        <w:rPr>
          <w:del w:id="1540" w:author="Transkribus" w:date="2019-12-11T14:30:00Z"/>
          <w:rFonts w:ascii="Courier New" w:hAnsi="Courier New" w:cs="Courier New"/>
        </w:rPr>
      </w:pPr>
      <w:dir w:val="rtl">
        <w:dir w:val="rtl">
          <w:del w:id="1541" w:author="Transkribus" w:date="2019-12-11T14:30:00Z">
            <w:r w:rsidRPr="009B6BCA">
              <w:rPr>
                <w:rFonts w:ascii="Courier New" w:hAnsi="Courier New" w:cs="Courier New"/>
                <w:rtl/>
              </w:rPr>
              <w:delText>وكان نادرا ان يقرئ احدا شيئا من العلوم الحكمية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ins w:id="1542" w:author="Transkribus" w:date="2019-12-11T14:30:00Z"/>
          <w:rFonts w:ascii="Courier New" w:hAnsi="Courier New" w:cs="Courier New"/>
        </w:rPr>
      </w:pPr>
      <w:dir w:val="rtl">
        <w:dir w:val="rtl">
          <w:del w:id="1543" w:author="Transkribus" w:date="2019-12-11T14:30:00Z">
            <w:r w:rsidRPr="009B6BCA">
              <w:rPr>
                <w:rFonts w:ascii="Courier New" w:hAnsi="Courier New" w:cs="Courier New"/>
                <w:rtl/>
              </w:rPr>
              <w:delText>وكنت اجتمعت به</w:delText>
            </w:r>
          </w:del>
          <w:ins w:id="1544" w:author="Transkribus" w:date="2019-12-11T14:30:00Z">
            <w:r w:rsidRPr="00EE6742">
              <w:rPr>
                <w:rFonts w:ascii="Courier New" w:hAnsi="Courier New" w:cs="Courier New"/>
                <w:rtl/>
              </w:rPr>
              <w:t>ابسحب الناس من حسنكالامه فى المناظره والبحت ولم بكن أحمسد ثماتله فى سار العلوم وكمان</w:t>
            </w:r>
          </w:ins>
          <w:r>
            <w:t>‬</w:t>
          </w:r>
          <w:r>
            <w:t>‬</w:t>
          </w:r>
        </w:dir>
      </w:dir>
    </w:p>
    <w:p w:rsidR="00623F08" w:rsidRPr="00EE6742" w:rsidRDefault="00623F08" w:rsidP="00623F08">
      <w:pPr>
        <w:pStyle w:val="NurText"/>
        <w:bidi/>
        <w:rPr>
          <w:rFonts w:ascii="Courier New" w:hAnsi="Courier New" w:cs="Courier New"/>
        </w:rPr>
      </w:pPr>
      <w:ins w:id="1545" w:author="Transkribus" w:date="2019-12-11T14:30:00Z">
        <w:r w:rsidRPr="00EE6742">
          <w:rPr>
            <w:rFonts w:ascii="Courier New" w:hAnsi="Courier New" w:cs="Courier New"/>
            <w:rtl/>
          </w:rPr>
          <w:t>ادرا ابن بعرى أحمد اشسيامن العلوم الحكمبة وكتت اجمعي يه</w:t>
        </w:r>
      </w:ins>
      <w:r w:rsidRPr="00EE6742">
        <w:rPr>
          <w:rFonts w:ascii="Courier New" w:hAnsi="Courier New" w:cs="Courier New"/>
          <w:rtl/>
        </w:rPr>
        <w:t xml:space="preserve"> واشتغلت عليه فى كتاب</w:t>
      </w:r>
      <w:del w:id="1546" w:author="Transkribus" w:date="2019-12-11T14:30:00Z">
        <w:r w:rsidRPr="009B6BCA">
          <w:rPr>
            <w:rFonts w:ascii="Courier New" w:hAnsi="Courier New" w:cs="Courier New"/>
            <w:rtl/>
          </w:rPr>
          <w:delText xml:space="preserve"> رموز الكنوز من تصنيفه وذلك لمودة اكيدة كانت بينه وبين ابي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23F08" w:rsidRPr="00EE6742" w:rsidRDefault="00623F08" w:rsidP="00623F08">
      <w:pPr>
        <w:pStyle w:val="NurText"/>
        <w:bidi/>
        <w:rPr>
          <w:ins w:id="1547" w:author="Transkribus" w:date="2019-12-11T14:30:00Z"/>
          <w:rFonts w:ascii="Courier New" w:hAnsi="Courier New" w:cs="Courier New"/>
        </w:rPr>
      </w:pPr>
      <w:dir w:val="rtl">
        <w:dir w:val="rtl">
          <w:del w:id="1548" w:author="Transkribus" w:date="2019-12-11T14:30:00Z">
            <w:r w:rsidRPr="009B6BCA">
              <w:rPr>
                <w:rFonts w:ascii="Courier New" w:hAnsi="Courier New" w:cs="Courier New"/>
                <w:rtl/>
              </w:rPr>
              <w:delText>واول اجتماعى</w:delText>
            </w:r>
          </w:del>
          <w:ins w:id="1549" w:author="Transkribus" w:date="2019-12-11T14:30:00Z">
            <w:r w:rsidRPr="00EE6742">
              <w:rPr>
                <w:rFonts w:ascii="Courier New" w:hAnsi="Courier New" w:cs="Courier New"/>
                <w:rtl/>
              </w:rPr>
              <w:t>ارهور الكنور من نصنيفه ودلت اودة أكيدة كاتت ببنهو بيبن أبى وأول اجثماى</w:t>
            </w:r>
          </w:ins>
          <w:r w:rsidRPr="00EE6742">
            <w:rPr>
              <w:rFonts w:ascii="Courier New" w:hAnsi="Courier New" w:cs="Courier New"/>
              <w:rtl/>
            </w:rPr>
            <w:t xml:space="preserve"> به دخلت</w:t>
          </w:r>
          <w:del w:id="1550" w:author="Transkribus" w:date="2019-12-11T14:30:00Z">
            <w:r w:rsidRPr="009B6BCA">
              <w:rPr>
                <w:rFonts w:ascii="Courier New" w:hAnsi="Courier New" w:cs="Courier New"/>
                <w:rtl/>
              </w:rPr>
              <w:delText xml:space="preserve"> انا وابى اليه</w:delText>
            </w:r>
          </w:del>
          <w:r>
            <w:t>‬</w:t>
          </w:r>
          <w:r>
            <w:t>‬</w:t>
          </w:r>
        </w:dir>
      </w:dir>
    </w:p>
    <w:p w:rsidR="00623F08" w:rsidRPr="00EE6742" w:rsidRDefault="00623F08" w:rsidP="00623F08">
      <w:pPr>
        <w:pStyle w:val="NurText"/>
        <w:bidi/>
        <w:rPr>
          <w:ins w:id="1551" w:author="Transkribus" w:date="2019-12-11T14:30:00Z"/>
          <w:rFonts w:ascii="Courier New" w:hAnsi="Courier New" w:cs="Courier New"/>
        </w:rPr>
      </w:pPr>
      <w:ins w:id="1552" w:author="Transkribus" w:date="2019-12-11T14:30:00Z">
        <w:r w:rsidRPr="00EE6742">
          <w:rPr>
            <w:rFonts w:ascii="Courier New" w:hAnsi="Courier New" w:cs="Courier New"/>
            <w:rtl/>
          </w:rPr>
          <w:t>اباوأى البه</w:t>
        </w:r>
      </w:ins>
      <w:r w:rsidRPr="00EE6742">
        <w:rPr>
          <w:rFonts w:ascii="Courier New" w:hAnsi="Courier New" w:cs="Courier New"/>
          <w:rtl/>
        </w:rPr>
        <w:t xml:space="preserve"> الى دار</w:t>
      </w:r>
      <w:del w:id="1553" w:author="Transkribus" w:date="2019-12-11T14:30:00Z">
        <w:r w:rsidRPr="009B6BCA">
          <w:rPr>
            <w:rFonts w:ascii="Courier New" w:hAnsi="Courier New" w:cs="Courier New"/>
            <w:rtl/>
          </w:rPr>
          <w:delText>ه</w:delText>
        </w:r>
      </w:del>
      <w:ins w:id="1554" w:author="Transkribus" w:date="2019-12-11T14:30:00Z">
        <w:r w:rsidRPr="00EE6742">
          <w:rPr>
            <w:rFonts w:ascii="Courier New" w:hAnsi="Courier New" w:cs="Courier New"/>
            <w:rtl/>
          </w:rPr>
          <w:t>ة</w:t>
        </w:r>
      </w:ins>
      <w:r w:rsidRPr="00EE6742">
        <w:rPr>
          <w:rFonts w:ascii="Courier New" w:hAnsi="Courier New" w:cs="Courier New"/>
          <w:rtl/>
        </w:rPr>
        <w:t xml:space="preserve"> وكان </w:t>
      </w:r>
      <w:del w:id="1555" w:author="Transkribus" w:date="2019-12-11T14:30:00Z">
        <w:r w:rsidRPr="009B6BCA">
          <w:rPr>
            <w:rFonts w:ascii="Courier New" w:hAnsi="Courier New" w:cs="Courier New"/>
            <w:rtl/>
          </w:rPr>
          <w:delText>ساكنا بدمشق</w:delText>
        </w:r>
      </w:del>
      <w:ins w:id="1556" w:author="Transkribus" w:date="2019-12-11T14:30:00Z">
        <w:r w:rsidRPr="00EE6742">
          <w:rPr>
            <w:rFonts w:ascii="Courier New" w:hAnsi="Courier New" w:cs="Courier New"/>
            <w:rtl/>
          </w:rPr>
          <w:t>سا كنايد مشق</w:t>
        </w:r>
      </w:ins>
      <w:r w:rsidRPr="00EE6742">
        <w:rPr>
          <w:rFonts w:ascii="Courier New" w:hAnsi="Courier New" w:cs="Courier New"/>
          <w:rtl/>
        </w:rPr>
        <w:t xml:space="preserve"> فى </w:t>
      </w:r>
      <w:del w:id="1557" w:author="Transkribus" w:date="2019-12-11T14:30:00Z">
        <w:r w:rsidRPr="009B6BCA">
          <w:rPr>
            <w:rFonts w:ascii="Courier New" w:hAnsi="Courier New" w:cs="Courier New"/>
            <w:rtl/>
          </w:rPr>
          <w:delText>قاعة عند</w:delText>
        </w:r>
      </w:del>
      <w:ins w:id="1558" w:author="Transkribus" w:date="2019-12-11T14:30:00Z">
        <w:r w:rsidRPr="00EE6742">
          <w:rPr>
            <w:rFonts w:ascii="Courier New" w:hAnsi="Courier New" w:cs="Courier New"/>
            <w:rtl/>
          </w:rPr>
          <w:t>قاعه عبد</w:t>
        </w:r>
      </w:ins>
      <w:r w:rsidRPr="00EE6742">
        <w:rPr>
          <w:rFonts w:ascii="Courier New" w:hAnsi="Courier New" w:cs="Courier New"/>
          <w:rtl/>
        </w:rPr>
        <w:t xml:space="preserve"> المدرسة </w:t>
      </w:r>
      <w:del w:id="1559" w:author="Transkribus" w:date="2019-12-11T14:30:00Z">
        <w:r w:rsidRPr="009B6BCA">
          <w:rPr>
            <w:rFonts w:ascii="Courier New" w:hAnsi="Courier New" w:cs="Courier New"/>
            <w:rtl/>
          </w:rPr>
          <w:delText>العادلية فلما جلسنا عنده بعد</w:delText>
        </w:r>
      </w:del>
      <w:ins w:id="1560" w:author="Transkribus" w:date="2019-12-11T14:30:00Z">
        <w:r w:rsidRPr="00EE6742">
          <w:rPr>
            <w:rFonts w:ascii="Courier New" w:hAnsi="Courier New" w:cs="Courier New"/>
            <w:rtl/>
          </w:rPr>
          <w:t>العادلبة تلما جلسناعثدة</w:t>
        </w:r>
      </w:ins>
    </w:p>
    <w:p w:rsidR="00623F08" w:rsidRPr="00EE6742" w:rsidRDefault="00623F08" w:rsidP="00623F08">
      <w:pPr>
        <w:pStyle w:val="NurText"/>
        <w:bidi/>
        <w:rPr>
          <w:rFonts w:ascii="Courier New" w:hAnsi="Courier New" w:cs="Courier New"/>
        </w:rPr>
      </w:pPr>
      <w:ins w:id="1561" w:author="Transkribus" w:date="2019-12-11T14:30:00Z">
        <w:r w:rsidRPr="00EE6742">
          <w:rPr>
            <w:rFonts w:ascii="Courier New" w:hAnsi="Courier New" w:cs="Courier New"/>
            <w:rtl/>
          </w:rPr>
          <w:t>ابعد</w:t>
        </w:r>
      </w:ins>
      <w:r w:rsidRPr="00EE6742">
        <w:rPr>
          <w:rFonts w:ascii="Courier New" w:hAnsi="Courier New" w:cs="Courier New"/>
          <w:rtl/>
        </w:rPr>
        <w:t xml:space="preserve"> السلام </w:t>
      </w:r>
      <w:del w:id="1562" w:author="Transkribus" w:date="2019-12-11T14:30:00Z">
        <w:r w:rsidRPr="009B6BCA">
          <w:rPr>
            <w:rFonts w:ascii="Courier New" w:hAnsi="Courier New" w:cs="Courier New"/>
            <w:rtl/>
          </w:rPr>
          <w:delText>وتفضل بحسن</w:delText>
        </w:r>
      </w:del>
      <w:ins w:id="1563" w:author="Transkribus" w:date="2019-12-11T14:30:00Z">
        <w:r w:rsidRPr="00EE6742">
          <w:rPr>
            <w:rFonts w:ascii="Courier New" w:hAnsi="Courier New" w:cs="Courier New"/>
            <w:rtl/>
          </w:rPr>
          <w:t>ويفضل حسن</w:t>
        </w:r>
      </w:ins>
      <w:r w:rsidRPr="00EE6742">
        <w:rPr>
          <w:rFonts w:ascii="Courier New" w:hAnsi="Courier New" w:cs="Courier New"/>
          <w:rtl/>
        </w:rPr>
        <w:t xml:space="preserve"> التودد والك</w:t>
      </w:r>
      <w:ins w:id="1564" w:author="Transkribus" w:date="2019-12-11T14:30:00Z">
        <w:r w:rsidRPr="00EE6742">
          <w:rPr>
            <w:rFonts w:ascii="Courier New" w:hAnsi="Courier New" w:cs="Courier New"/>
            <w:rtl/>
          </w:rPr>
          <w:t>ا</w:t>
        </w:r>
      </w:ins>
      <w:r w:rsidRPr="00EE6742">
        <w:rPr>
          <w:rFonts w:ascii="Courier New" w:hAnsi="Courier New" w:cs="Courier New"/>
          <w:rtl/>
        </w:rPr>
        <w:t xml:space="preserve">لام نظر وقال </w:t>
      </w:r>
      <w:del w:id="1565" w:author="Transkribus" w:date="2019-12-11T14:30:00Z">
        <w:r w:rsidRPr="009B6BCA">
          <w:rPr>
            <w:rFonts w:ascii="Courier New" w:hAnsi="Courier New" w:cs="Courier New"/>
            <w:rtl/>
          </w:rPr>
          <w:delText>بهذا اللفظ ما رايت ولدا اشبه</w:delText>
        </w:r>
      </w:del>
      <w:ins w:id="1566" w:author="Transkribus" w:date="2019-12-11T14:30:00Z">
        <w:r w:rsidRPr="00EE6742">
          <w:rPr>
            <w:rFonts w:ascii="Courier New" w:hAnsi="Courier New" w:cs="Courier New"/>
            <w:rtl/>
          </w:rPr>
          <w:t>هذ ا الفط مار أبت ولد الأشية</w:t>
        </w:r>
      </w:ins>
      <w:r w:rsidRPr="00EE6742">
        <w:rPr>
          <w:rFonts w:ascii="Courier New" w:hAnsi="Courier New" w:cs="Courier New"/>
          <w:rtl/>
        </w:rPr>
        <w:t xml:space="preserve"> بوالد</w:t>
      </w:r>
    </w:p>
    <w:p w:rsidR="00623F08" w:rsidRPr="009B6BCA" w:rsidRDefault="00623F08" w:rsidP="00623F08">
      <w:pPr>
        <w:pStyle w:val="NurText"/>
        <w:bidi/>
        <w:rPr>
          <w:del w:id="1567" w:author="Transkribus" w:date="2019-12-11T14:30:00Z"/>
          <w:rFonts w:ascii="Courier New" w:hAnsi="Courier New" w:cs="Courier New"/>
        </w:rPr>
      </w:pPr>
      <w:r w:rsidRPr="00EE6742">
        <w:rPr>
          <w:rFonts w:ascii="Courier New" w:hAnsi="Courier New" w:cs="Courier New"/>
          <w:rtl/>
        </w:rPr>
        <w:t>منكما</w:t>
      </w:r>
      <w:del w:id="156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23F08" w:rsidRPr="00EE6742" w:rsidRDefault="00623F08" w:rsidP="00623F08">
      <w:pPr>
        <w:pStyle w:val="NurText"/>
        <w:bidi/>
        <w:rPr>
          <w:rFonts w:ascii="Courier New" w:hAnsi="Courier New" w:cs="Courier New"/>
        </w:rPr>
      </w:pPr>
      <w:dir w:val="rtl">
        <w:dir w:val="rtl">
          <w:del w:id="1569" w:author="Transkribus" w:date="2019-12-11T14:30:00Z">
            <w:r w:rsidRPr="009B6BCA">
              <w:rPr>
                <w:rFonts w:ascii="Courier New" w:hAnsi="Courier New" w:cs="Courier New"/>
                <w:rtl/>
              </w:rPr>
              <w:delText>وانشدنى الصاحب فخر القضاة</w:delText>
            </w:r>
          </w:del>
          <w:ins w:id="1570" w:author="Transkribus" w:date="2019-12-11T14:30:00Z">
            <w:r w:rsidRPr="00EE6742">
              <w:rPr>
                <w:rFonts w:ascii="Courier New" w:hAnsi="Courier New" w:cs="Courier New"/>
                <w:rtl/>
              </w:rPr>
              <w:t xml:space="preserve"> أو انشدنى ٩ ا أطب خر الغان</w:t>
            </w:r>
          </w:ins>
          <w:r w:rsidRPr="00EE6742">
            <w:rPr>
              <w:rFonts w:ascii="Courier New" w:hAnsi="Courier New" w:cs="Courier New"/>
              <w:rtl/>
            </w:rPr>
            <w:t xml:space="preserve"> بن بصاقة </w:t>
          </w:r>
          <w:del w:id="1571" w:author="Transkribus" w:date="2019-12-11T14:30:00Z">
            <w:r w:rsidRPr="009B6BCA">
              <w:rPr>
                <w:rFonts w:ascii="Courier New" w:hAnsi="Courier New" w:cs="Courier New"/>
                <w:rtl/>
              </w:rPr>
              <w:delText>لنفسه وقد تشفع</w:delText>
            </w:r>
          </w:del>
          <w:ins w:id="1572" w:author="Transkribus" w:date="2019-12-11T14:30:00Z">
            <w:r w:rsidRPr="00EE6742">
              <w:rPr>
                <w:rFonts w:ascii="Courier New" w:hAnsi="Courier New" w:cs="Courier New"/>
                <w:rtl/>
              </w:rPr>
              <w:t>لننسه وفد لشفع</w:t>
            </w:r>
          </w:ins>
          <w:r w:rsidRPr="00EE6742">
            <w:rPr>
              <w:rFonts w:ascii="Courier New" w:hAnsi="Courier New" w:cs="Courier New"/>
              <w:rtl/>
            </w:rPr>
            <w:t xml:space="preserve"> به العماد بن السل</w:t>
          </w:r>
          <w:del w:id="1573" w:author="Transkribus" w:date="2019-12-11T14:30:00Z">
            <w:r w:rsidRPr="009B6BCA">
              <w:rPr>
                <w:rFonts w:ascii="Courier New" w:hAnsi="Courier New" w:cs="Courier New"/>
                <w:rtl/>
              </w:rPr>
              <w:delText>م</w:delText>
            </w:r>
          </w:del>
          <w:r w:rsidRPr="00EE6742">
            <w:rPr>
              <w:rFonts w:ascii="Courier New" w:hAnsi="Courier New" w:cs="Courier New"/>
              <w:rtl/>
            </w:rPr>
            <w:t>اسى</w:t>
          </w:r>
          <w:r>
            <w:t>‬</w:t>
          </w:r>
          <w:r>
            <w:t>‬</w:t>
          </w:r>
        </w:dir>
      </w:dir>
    </w:p>
    <w:p w:rsidR="00623F08" w:rsidRPr="00EE6742" w:rsidRDefault="00623F08" w:rsidP="00623F08">
      <w:pPr>
        <w:pStyle w:val="NurText"/>
        <w:bidi/>
        <w:rPr>
          <w:rFonts w:ascii="Courier New" w:hAnsi="Courier New" w:cs="Courier New"/>
        </w:rPr>
      </w:pPr>
      <w:r w:rsidRPr="00EE6742">
        <w:rPr>
          <w:rFonts w:ascii="Courier New" w:hAnsi="Courier New" w:cs="Courier New"/>
          <w:rtl/>
        </w:rPr>
        <w:t xml:space="preserve"> الى سيف الدين ال</w:t>
      </w:r>
      <w:del w:id="1574" w:author="Transkribus" w:date="2019-12-11T14:30:00Z">
        <w:r w:rsidRPr="009B6BCA">
          <w:rPr>
            <w:rFonts w:ascii="Courier New" w:hAnsi="Courier New" w:cs="Courier New"/>
            <w:rtl/>
          </w:rPr>
          <w:delText>ا</w:delText>
        </w:r>
      </w:del>
      <w:ins w:id="1575" w:author="Transkribus" w:date="2019-12-11T14:30:00Z">
        <w:r w:rsidRPr="00EE6742">
          <w:rPr>
            <w:rFonts w:ascii="Courier New" w:hAnsi="Courier New" w:cs="Courier New"/>
            <w:rtl/>
          </w:rPr>
          <w:t>آ</w:t>
        </w:r>
      </w:ins>
      <w:r w:rsidRPr="00EE6742">
        <w:rPr>
          <w:rFonts w:ascii="Courier New" w:hAnsi="Courier New" w:cs="Courier New"/>
          <w:rtl/>
        </w:rPr>
        <w:t xml:space="preserve">مدى بان </w:t>
      </w:r>
      <w:del w:id="1576" w:author="Transkribus" w:date="2019-12-11T14:30:00Z">
        <w:r w:rsidRPr="009B6BCA">
          <w:rPr>
            <w:rFonts w:ascii="Courier New" w:hAnsi="Courier New" w:cs="Courier New"/>
            <w:rtl/>
          </w:rPr>
          <w:delText>يشتغل عليه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77" w:author="Transkribus" w:date="2019-12-11T14:30:00Z">
        <w:r w:rsidRPr="00EE6742">
          <w:rPr>
            <w:rFonts w:ascii="Courier New" w:hAnsi="Courier New" w:cs="Courier New"/>
            <w:rtl/>
          </w:rPr>
          <w:t>بشتعل عليهة</w:t>
        </w:r>
      </w:ins>
    </w:p>
    <w:p w:rsidR="00623F08" w:rsidRPr="00EE6742" w:rsidRDefault="00623F08" w:rsidP="00623F08">
      <w:pPr>
        <w:pStyle w:val="NurText"/>
        <w:bidi/>
        <w:rPr>
          <w:ins w:id="1578" w:author="Transkribus" w:date="2019-12-11T14:30:00Z"/>
          <w:rFonts w:ascii="Courier New" w:hAnsi="Courier New" w:cs="Courier New"/>
        </w:rPr>
      </w:pPr>
      <w:dir w:val="rtl">
        <w:dir w:val="rtl">
          <w:del w:id="1579" w:author="Transkribus" w:date="2019-12-11T14:30:00Z">
            <w:r w:rsidRPr="009B6BCA">
              <w:rPr>
                <w:rFonts w:ascii="Courier New" w:hAnsi="Courier New" w:cs="Courier New"/>
                <w:rtl/>
              </w:rPr>
              <w:delText>يا سيدا جمل</w:delText>
            </w:r>
          </w:del>
          <w:ins w:id="1580" w:author="Transkribus" w:date="2019-12-11T14:30:00Z">
            <w:r w:rsidRPr="00EE6742">
              <w:rPr>
                <w:rFonts w:ascii="Courier New" w:hAnsi="Courier New" w:cs="Courier New"/>
                <w:rtl/>
              </w:rPr>
              <w:t>البسيط٢</w:t>
            </w:r>
          </w:ins>
          <w:r>
            <w:t>‬</w:t>
          </w:r>
          <w:r>
            <w:t>‬</w:t>
          </w:r>
        </w:dir>
      </w:dir>
    </w:p>
    <w:p w:rsidR="00623F08" w:rsidRPr="00EE6742" w:rsidRDefault="00623F08" w:rsidP="00623F08">
      <w:pPr>
        <w:pStyle w:val="NurText"/>
        <w:bidi/>
        <w:rPr>
          <w:rFonts w:ascii="Courier New" w:hAnsi="Courier New" w:cs="Courier New"/>
        </w:rPr>
      </w:pPr>
      <w:ins w:id="1581" w:author="Transkribus" w:date="2019-12-11T14:30:00Z">
        <w:r w:rsidRPr="00EE6742">
          <w:rPr>
            <w:rFonts w:ascii="Courier New" w:hAnsi="Courier New" w:cs="Courier New"/>
            <w:rtl/>
          </w:rPr>
          <w:t>باسيدا جمسل</w:t>
        </w:r>
      </w:ins>
      <w:r w:rsidRPr="00EE6742">
        <w:rPr>
          <w:rFonts w:ascii="Courier New" w:hAnsi="Courier New" w:cs="Courier New"/>
          <w:rtl/>
        </w:rPr>
        <w:t xml:space="preserve"> الله </w:t>
      </w:r>
      <w:del w:id="1582" w:author="Transkribus" w:date="2019-12-11T14:30:00Z">
        <w:r w:rsidRPr="009B6BCA">
          <w:rPr>
            <w:rFonts w:ascii="Courier New" w:hAnsi="Courier New" w:cs="Courier New"/>
            <w:rtl/>
          </w:rPr>
          <w:delText>الزمان 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واهله</w:delText>
            </w:r>
            <w:r>
              <w:delText>‬</w:delText>
            </w:r>
            <w:r>
              <w:delText>‬</w:delText>
            </w:r>
          </w:dir>
        </w:dir>
      </w:del>
      <w:ins w:id="1583" w:author="Transkribus" w:date="2019-12-11T14:30:00Z">
        <w:del w:id="1584" w:author="Transkribus" w:date="2019-12-11T14:30:00Z">
          <w:r w:rsidRPr="00EE6742">
            <w:rPr>
              <w:rFonts w:ascii="Courier New" w:hAnsi="Courier New" w:cs="Courier New"/>
              <w:rtl/>
            </w:rPr>
            <w:delText>الرمان ه * وأعله</w:delText>
          </w:r>
        </w:del>
      </w:ins>
      <w:r w:rsidRPr="00EE6742">
        <w:rPr>
          <w:rFonts w:ascii="Courier New" w:hAnsi="Courier New" w:cs="Courier New"/>
          <w:rtl/>
        </w:rPr>
        <w:t xml:space="preserve"> من جميع ال</w:t>
      </w:r>
      <w:del w:id="1585" w:author="Transkribus" w:date="2019-12-11T14:30:00Z">
        <w:r w:rsidRPr="009B6BCA">
          <w:rPr>
            <w:rFonts w:ascii="Courier New" w:hAnsi="Courier New" w:cs="Courier New"/>
            <w:rtl/>
          </w:rPr>
          <w:delText>ع</w:delText>
        </w:r>
      </w:del>
      <w:ins w:id="1586" w:author="Transkribus" w:date="2019-12-11T14:30:00Z">
        <w:r w:rsidRPr="00EE6742">
          <w:rPr>
            <w:rFonts w:ascii="Courier New" w:hAnsi="Courier New" w:cs="Courier New"/>
            <w:rtl/>
          </w:rPr>
          <w:t>ن</w:t>
        </w:r>
      </w:ins>
      <w:r w:rsidRPr="00EE6742">
        <w:rPr>
          <w:rFonts w:ascii="Courier New" w:hAnsi="Courier New" w:cs="Courier New"/>
          <w:rtl/>
        </w:rPr>
        <w:t>جم والعرب</w:t>
      </w:r>
      <w:del w:id="158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23F08" w:rsidRPr="00EE6742" w:rsidRDefault="00623F08" w:rsidP="00623F08">
      <w:pPr>
        <w:pStyle w:val="NurText"/>
        <w:bidi/>
        <w:rPr>
          <w:rFonts w:ascii="Courier New" w:hAnsi="Courier New" w:cs="Courier New"/>
        </w:rPr>
      </w:pPr>
      <w:dir w:val="rtl">
        <w:dir w:val="rtl">
          <w:del w:id="1588" w:author="Transkribus" w:date="2019-12-11T14:30:00Z">
            <w:r w:rsidRPr="009B6BCA">
              <w:rPr>
                <w:rFonts w:ascii="Courier New" w:hAnsi="Courier New" w:cs="Courier New"/>
                <w:rtl/>
              </w:rPr>
              <w:delText>العبد يذكر مولاه بما سبقت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وعوده لعماد</w:delText>
                </w:r>
                <w:r>
                  <w:delText>‬</w:delText>
                </w:r>
                <w:r>
                  <w:delText>‬</w:delText>
                </w:r>
              </w:dir>
            </w:dir>
          </w:del>
          <w:ins w:id="1589" w:author="Transkribus" w:date="2019-12-11T14:30:00Z">
            <w:del w:id="1590" w:author="Transkribus" w:date="2019-12-11T14:30:00Z">
              <w:r w:rsidRPr="00EE6742">
                <w:rPr>
                  <w:rFonts w:ascii="Courier New" w:hAnsi="Courier New" w:cs="Courier New"/>
                  <w:rtl/>
                </w:rPr>
                <w:delText>اعيديك كر مولاء ثماسسيقف * وعودة اعماد</w:delText>
              </w:r>
            </w:del>
          </w:ins>
          <w:r w:rsidRPr="00EE6742">
            <w:rPr>
              <w:rFonts w:ascii="Courier New" w:hAnsi="Courier New" w:cs="Courier New"/>
              <w:rtl/>
            </w:rPr>
            <w:t xml:space="preserve"> الدين عن ك</w:t>
          </w:r>
          <w:del w:id="1591" w:author="Transkribus" w:date="2019-12-11T14:30:00Z">
            <w:r w:rsidRPr="009B6BCA">
              <w:rPr>
                <w:rFonts w:ascii="Courier New" w:hAnsi="Courier New" w:cs="Courier New"/>
                <w:rtl/>
              </w:rPr>
              <w:delText>ث</w:delText>
            </w:r>
          </w:del>
          <w:ins w:id="1592" w:author="Transkribus" w:date="2019-12-11T14:30:00Z">
            <w:r w:rsidRPr="00EE6742">
              <w:rPr>
                <w:rFonts w:ascii="Courier New" w:hAnsi="Courier New" w:cs="Courier New"/>
                <w:rtl/>
              </w:rPr>
              <w:t>ت</w:t>
            </w:r>
          </w:ins>
          <w:r w:rsidRPr="00EE6742">
            <w:rPr>
              <w:rFonts w:ascii="Courier New" w:hAnsi="Courier New" w:cs="Courier New"/>
              <w:rtl/>
            </w:rPr>
            <w:t>ب</w:t>
          </w:r>
          <w:del w:id="159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del w:id="1594" w:author="Transkribus" w:date="2019-12-11T14:30:00Z">
            <w:r w:rsidRPr="009B6BCA">
              <w:rPr>
                <w:rFonts w:ascii="Courier New" w:hAnsi="Courier New" w:cs="Courier New"/>
                <w:rtl/>
              </w:rPr>
              <w:delText>ومثل مولاى من جاءت مواهبه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595" w:author="Transkribus" w:date="2019-12-11T14:30:00Z">
            <w:del w:id="1596" w:author="Transkribus" w:date="2019-12-11T14:30:00Z">
              <w:r w:rsidRPr="00EE6742">
                <w:rPr>
                  <w:rFonts w:ascii="Courier New" w:hAnsi="Courier New" w:cs="Courier New"/>
                  <w:rtl/>
                </w:rPr>
                <w:delText xml:space="preserve">ومقل هولاى من جاءف مواهمة * </w:delText>
              </w:r>
            </w:del>
          </w:ins>
          <w:r w:rsidRPr="00EE6742">
            <w:rPr>
              <w:rFonts w:ascii="Courier New" w:hAnsi="Courier New" w:cs="Courier New"/>
              <w:rtl/>
            </w:rPr>
            <w:t xml:space="preserve">عن غير وعد وجدواه </w:t>
          </w:r>
          <w:del w:id="1597" w:author="Transkribus" w:date="2019-12-11T14:30:00Z">
            <w:r w:rsidRPr="009B6BCA">
              <w:rPr>
                <w:rFonts w:ascii="Courier New" w:hAnsi="Courier New" w:cs="Courier New"/>
                <w:rtl/>
              </w:rPr>
              <w:delText>بلا طلب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98" w:author="Transkribus" w:date="2019-12-11T14:30:00Z">
            <w:r w:rsidRPr="00EE6742">
              <w:rPr>
                <w:rFonts w:ascii="Courier New" w:hAnsi="Courier New" w:cs="Courier New"/>
                <w:rtl/>
              </w:rPr>
              <w:t>بلاطلب</w:t>
            </w:r>
          </w:ins>
          <w:r>
            <w:t>‬</w:t>
          </w:r>
          <w:r>
            <w:t>‬</w:t>
          </w:r>
        </w:dir>
      </w:dir>
    </w:p>
    <w:p w:rsidR="00623F08" w:rsidRPr="00EE6742" w:rsidRDefault="00623F08" w:rsidP="00623F08">
      <w:pPr>
        <w:pStyle w:val="NurText"/>
        <w:bidi/>
        <w:rPr>
          <w:rFonts w:ascii="Courier New" w:hAnsi="Courier New" w:cs="Courier New"/>
        </w:rPr>
      </w:pPr>
      <w:dir w:val="rtl">
        <w:dir w:val="rtl">
          <w:del w:id="1599" w:author="Transkribus" w:date="2019-12-11T14:30:00Z">
            <w:r w:rsidRPr="009B6BCA">
              <w:rPr>
                <w:rFonts w:ascii="Courier New" w:hAnsi="Courier New" w:cs="Courier New"/>
                <w:rtl/>
              </w:rPr>
              <w:delText>فاصف</w:delText>
            </w:r>
          </w:del>
          <w:ins w:id="1600" w:author="Transkribus" w:date="2019-12-11T14:30:00Z">
            <w:r w:rsidRPr="00EE6742">
              <w:rPr>
                <w:rFonts w:ascii="Courier New" w:hAnsi="Courier New" w:cs="Courier New"/>
                <w:rtl/>
              </w:rPr>
              <w:t>وأسف</w:t>
            </w:r>
          </w:ins>
          <w:r w:rsidRPr="00EE6742">
            <w:rPr>
              <w:rFonts w:ascii="Courier New" w:hAnsi="Courier New" w:cs="Courier New"/>
              <w:rtl/>
            </w:rPr>
            <w:t xml:space="preserve"> من </w:t>
          </w:r>
          <w:del w:id="1601" w:author="Transkribus" w:date="2019-12-11T14:30:00Z">
            <w:r w:rsidRPr="009B6BCA">
              <w:rPr>
                <w:rFonts w:ascii="Courier New" w:hAnsi="Courier New" w:cs="Courier New"/>
                <w:rtl/>
              </w:rPr>
              <w:delText>بحرك الفياض</w:delText>
            </w:r>
          </w:del>
          <w:ins w:id="1602" w:author="Transkribus" w:date="2019-12-11T14:30:00Z">
            <w:r w:rsidRPr="00EE6742">
              <w:rPr>
                <w:rFonts w:ascii="Courier New" w:hAnsi="Courier New" w:cs="Courier New"/>
                <w:rtl/>
              </w:rPr>
              <w:t>بجرك العباس</w:t>
            </w:r>
          </w:ins>
          <w:r w:rsidRPr="00EE6742">
            <w:rPr>
              <w:rFonts w:ascii="Courier New" w:hAnsi="Courier New" w:cs="Courier New"/>
              <w:rtl/>
            </w:rPr>
            <w:t xml:space="preserve"> مورده</w:t>
          </w:r>
          <w:del w:id="160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وا</w:t>
              </w:r>
              <w:del w:id="1604" w:author="Transkribus" w:date="2019-12-11T14:30:00Z">
                <w:r w:rsidRPr="009B6BCA">
                  <w:rPr>
                    <w:rFonts w:ascii="Courier New" w:hAnsi="Courier New" w:cs="Courier New"/>
                    <w:rtl/>
                  </w:rPr>
                  <w:delText>غ</w:delText>
                </w:r>
              </w:del>
              <w:ins w:id="1605" w:author="Transkribus" w:date="2019-12-11T14:30:00Z">
                <w:r w:rsidRPr="00EE6742">
                  <w:rPr>
                    <w:rFonts w:ascii="Courier New" w:hAnsi="Courier New" w:cs="Courier New"/>
                    <w:rtl/>
                  </w:rPr>
                  <w:t>أع</w:t>
                </w:r>
              </w:ins>
              <w:r w:rsidRPr="00EE6742">
                <w:rPr>
                  <w:rFonts w:ascii="Courier New" w:hAnsi="Courier New" w:cs="Courier New"/>
                  <w:rtl/>
                </w:rPr>
                <w:t>نه من كنو</w:t>
              </w:r>
              <w:del w:id="1606" w:author="Transkribus" w:date="2019-12-11T14:30:00Z">
                <w:r w:rsidRPr="009B6BCA">
                  <w:rPr>
                    <w:rFonts w:ascii="Courier New" w:hAnsi="Courier New" w:cs="Courier New"/>
                    <w:rtl/>
                  </w:rPr>
                  <w:delText>ز</w:delText>
                </w:r>
              </w:del>
              <w:ins w:id="1607" w:author="Transkribus" w:date="2019-12-11T14:30:00Z">
                <w:r w:rsidRPr="00EE6742">
                  <w:rPr>
                    <w:rFonts w:ascii="Courier New" w:hAnsi="Courier New" w:cs="Courier New"/>
                    <w:rtl/>
                  </w:rPr>
                  <w:t>ر</w:t>
                </w:r>
              </w:ins>
              <w:r w:rsidRPr="00EE6742">
                <w:rPr>
                  <w:rFonts w:ascii="Courier New" w:hAnsi="Courier New" w:cs="Courier New"/>
                  <w:rtl/>
                </w:rPr>
                <w:t xml:space="preserve"> العلم </w:t>
              </w:r>
              <w:del w:id="1608" w:author="Transkribus" w:date="2019-12-11T14:30:00Z">
                <w:r w:rsidRPr="009B6BCA">
                  <w:rPr>
                    <w:rFonts w:ascii="Courier New" w:hAnsi="Courier New" w:cs="Courier New"/>
                    <w:rtl/>
                  </w:rPr>
                  <w:delText>لا الذهب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09" w:author="Transkribus" w:date="2019-12-11T14:30:00Z">
                <w:r w:rsidRPr="00EE6742">
                  <w:rPr>
                    <w:rFonts w:ascii="Courier New" w:hAnsi="Courier New" w:cs="Courier New"/>
                    <w:rtl/>
                  </w:rPr>
                  <w:t>لاالذهب</w:t>
                </w:r>
              </w:ins>
              <w:r>
                <w:t>‬</w:t>
              </w:r>
              <w:r>
                <w:t>‬</w:t>
              </w:r>
              <w:r>
                <w:t>‬</w:t>
              </w:r>
              <w:r>
                <w:t>‬</w:t>
              </w:r>
            </w:dir>
          </w:dir>
        </w:dir>
      </w:dir>
    </w:p>
    <w:p w:rsidR="00623F08" w:rsidRPr="00EE6742" w:rsidRDefault="00623F08" w:rsidP="00623F08">
      <w:pPr>
        <w:pStyle w:val="NurText"/>
        <w:bidi/>
        <w:rPr>
          <w:rFonts w:ascii="Courier New" w:hAnsi="Courier New" w:cs="Courier New"/>
        </w:rPr>
      </w:pPr>
      <w:dir w:val="rtl">
        <w:dir w:val="rtl">
          <w:r w:rsidRPr="00EE6742">
            <w:rPr>
              <w:rFonts w:ascii="Courier New" w:hAnsi="Courier New" w:cs="Courier New"/>
              <w:rtl/>
            </w:rPr>
            <w:t xml:space="preserve">واجعل له </w:t>
          </w:r>
          <w:del w:id="1610" w:author="Transkribus" w:date="2019-12-11T14:30:00Z">
            <w:r w:rsidRPr="009B6BCA">
              <w:rPr>
                <w:rFonts w:ascii="Courier New" w:hAnsi="Courier New" w:cs="Courier New"/>
                <w:rtl/>
              </w:rPr>
              <w:delText>نسبا يدلى اليك 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فلحمة</w:delText>
                </w:r>
                <w:r>
                  <w:delText>‬</w:delText>
                </w:r>
                <w:r>
                  <w:delText>‬</w:delText>
                </w:r>
              </w:dir>
            </w:dir>
          </w:del>
          <w:ins w:id="1611" w:author="Transkribus" w:date="2019-12-11T14:30:00Z">
            <w:del w:id="1612" w:author="Transkribus" w:date="2019-12-11T14:30:00Z">
              <w:r w:rsidRPr="00EE6742">
                <w:rPr>
                  <w:rFonts w:ascii="Courier New" w:hAnsi="Courier New" w:cs="Courier New"/>
                  <w:rtl/>
                </w:rPr>
                <w:delText>فسسيادلى البك - * فلجمة</w:delText>
              </w:r>
            </w:del>
          </w:ins>
          <w:r w:rsidRPr="00EE6742">
            <w:rPr>
              <w:rFonts w:ascii="Courier New" w:hAnsi="Courier New" w:cs="Courier New"/>
              <w:rtl/>
            </w:rPr>
            <w:t xml:space="preserve"> العلم تعلو </w:t>
          </w:r>
          <w:del w:id="1613" w:author="Transkribus" w:date="2019-12-11T14:30:00Z">
            <w:r w:rsidRPr="009B6BCA">
              <w:rPr>
                <w:rFonts w:ascii="Courier New" w:hAnsi="Courier New" w:cs="Courier New"/>
                <w:rtl/>
              </w:rPr>
              <w:delText>لحمة النسب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14" w:author="Transkribus" w:date="2019-12-11T14:30:00Z">
            <w:r w:rsidRPr="00EE6742">
              <w:rPr>
                <w:rFonts w:ascii="Courier New" w:hAnsi="Courier New" w:cs="Courier New"/>
                <w:rtl/>
              </w:rPr>
              <w:t>لخجمة النست</w:t>
            </w:r>
          </w:ins>
          <w:r>
            <w:t>‬</w:t>
          </w:r>
          <w:r>
            <w:t>‬</w:t>
          </w:r>
        </w:dir>
      </w:dir>
    </w:p>
    <w:p w:rsidR="00623F08" w:rsidRPr="00EE6742" w:rsidRDefault="00623F08" w:rsidP="00623F08">
      <w:pPr>
        <w:pStyle w:val="NurText"/>
        <w:bidi/>
        <w:rPr>
          <w:rFonts w:ascii="Courier New" w:hAnsi="Courier New" w:cs="Courier New"/>
        </w:rPr>
      </w:pPr>
      <w:dir w:val="rtl">
        <w:dir w:val="rtl">
          <w:del w:id="1615" w:author="Transkribus" w:date="2019-12-11T14:30:00Z">
            <w:r w:rsidRPr="009B6BCA">
              <w:rPr>
                <w:rFonts w:ascii="Courier New" w:hAnsi="Courier New" w:cs="Courier New"/>
                <w:rtl/>
              </w:rPr>
              <w:delText>ولا تكله</w:delText>
            </w:r>
          </w:del>
          <w:ins w:id="1616" w:author="Transkribus" w:date="2019-12-11T14:30:00Z">
            <w:r w:rsidRPr="00EE6742">
              <w:rPr>
                <w:rFonts w:ascii="Courier New" w:hAnsi="Courier New" w:cs="Courier New"/>
                <w:rtl/>
              </w:rPr>
              <w:t>ولاتكاء</w:t>
            </w:r>
          </w:ins>
          <w:r w:rsidRPr="00EE6742">
            <w:rPr>
              <w:rFonts w:ascii="Courier New" w:hAnsi="Courier New" w:cs="Courier New"/>
              <w:rtl/>
            </w:rPr>
            <w:t xml:space="preserve"> الى </w:t>
          </w:r>
          <w:del w:id="1617" w:author="Transkribus" w:date="2019-12-11T14:30:00Z">
            <w:r w:rsidRPr="009B6BCA">
              <w:rPr>
                <w:rFonts w:ascii="Courier New" w:hAnsi="Courier New" w:cs="Courier New"/>
                <w:rtl/>
              </w:rPr>
              <w:delText>كتب تنبئه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618" w:author="Transkribus" w:date="2019-12-11T14:30:00Z">
            <w:del w:id="1619" w:author="Transkribus" w:date="2019-12-11T14:30:00Z">
              <w:r w:rsidRPr="00EE6742">
                <w:rPr>
                  <w:rFonts w:ascii="Courier New" w:hAnsi="Courier New" w:cs="Courier New"/>
                  <w:rtl/>
                </w:rPr>
                <w:delText xml:space="preserve">تب تنبته * </w:delText>
              </w:r>
            </w:del>
          </w:ins>
          <w:r w:rsidRPr="00EE6742">
            <w:rPr>
              <w:rFonts w:ascii="Courier New" w:hAnsi="Courier New" w:cs="Courier New"/>
              <w:rtl/>
            </w:rPr>
            <w:t xml:space="preserve">فالسيف </w:t>
          </w:r>
          <w:del w:id="1620" w:author="Transkribus" w:date="2019-12-11T14:30:00Z">
            <w:r w:rsidRPr="009B6BCA">
              <w:rPr>
                <w:rFonts w:ascii="Courier New" w:hAnsi="Courier New" w:cs="Courier New"/>
                <w:rtl/>
              </w:rPr>
              <w:delText xml:space="preserve">اصدق انباء من </w:delText>
            </w:r>
          </w:del>
          <w:ins w:id="1621" w:author="Transkribus" w:date="2019-12-11T14:30:00Z">
            <w:r w:rsidRPr="00EE6742">
              <w:rPr>
                <w:rFonts w:ascii="Courier New" w:hAnsi="Courier New" w:cs="Courier New"/>
                <w:rtl/>
              </w:rPr>
              <w:t xml:space="preserve">أصدق الراعمن </w:t>
            </w:r>
          </w:ins>
          <w:r w:rsidRPr="00EE6742">
            <w:rPr>
              <w:rFonts w:ascii="Courier New" w:hAnsi="Courier New" w:cs="Courier New"/>
              <w:rtl/>
            </w:rPr>
            <w:t>الكتب</w:t>
          </w:r>
          <w:del w:id="1622" w:author="Transkribus" w:date="2019-12-11T14:30:00Z">
            <w:r w:rsidRPr="009B6BCA">
              <w:rPr>
                <w:rFonts w:ascii="Courier New" w:hAnsi="Courier New" w:cs="Courier New"/>
                <w:rtl/>
              </w:rPr>
              <w:delText xml:space="preserve"> البسيط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del w:id="1623" w:author="Transkribus" w:date="2019-12-11T14:30:00Z">
            <w:r w:rsidRPr="009B6BCA">
              <w:rPr>
                <w:rFonts w:ascii="Courier New" w:hAnsi="Courier New" w:cs="Courier New"/>
                <w:rtl/>
              </w:rPr>
              <w:delText>اقول وقد جاء</w:delText>
            </w:r>
          </w:del>
          <w:ins w:id="1624" w:author="Transkribus" w:date="2019-12-11T14:30:00Z">
            <w:r w:rsidRPr="00EE6742">
              <w:rPr>
                <w:rFonts w:ascii="Courier New" w:hAnsi="Courier New" w:cs="Courier New"/>
                <w:rtl/>
              </w:rPr>
              <w:t>أنول وقدجاء</w:t>
            </w:r>
          </w:ins>
          <w:r w:rsidRPr="00EE6742">
            <w:rPr>
              <w:rFonts w:ascii="Courier New" w:hAnsi="Courier New" w:cs="Courier New"/>
              <w:rtl/>
            </w:rPr>
            <w:t xml:space="preserve"> فى هذ</w:t>
          </w:r>
          <w:del w:id="1625" w:author="Transkribus" w:date="2019-12-11T14:30:00Z">
            <w:r w:rsidRPr="009B6BCA">
              <w:rPr>
                <w:rFonts w:ascii="Courier New" w:hAnsi="Courier New" w:cs="Courier New"/>
                <w:rtl/>
              </w:rPr>
              <w:delText>ا</w:delText>
            </w:r>
          </w:del>
          <w:r w:rsidRPr="00EE6742">
            <w:rPr>
              <w:rFonts w:ascii="Courier New" w:hAnsi="Courier New" w:cs="Courier New"/>
              <w:rtl/>
            </w:rPr>
            <w:t xml:space="preserve"> البيت </w:t>
          </w:r>
          <w:del w:id="1626" w:author="Transkribus" w:date="2019-12-11T14:30:00Z">
            <w:r w:rsidRPr="009B6BCA">
              <w:rPr>
                <w:rFonts w:ascii="Courier New" w:hAnsi="Courier New" w:cs="Courier New"/>
                <w:rtl/>
              </w:rPr>
              <w:delText>احسن ما يكون من تضمين قول ابى تمام لاشتراك لفظة</w:delText>
            </w:r>
          </w:del>
          <w:ins w:id="1627" w:author="Transkribus" w:date="2019-12-11T14:30:00Z">
            <w:r w:rsidRPr="00EE6742">
              <w:rPr>
                <w:rFonts w:ascii="Courier New" w:hAnsi="Courier New" w:cs="Courier New"/>
                <w:rtl/>
              </w:rPr>
              <w:t>أحمسن مابكون من تصم بن دول أبى ثمام الاشترال لفطة</w:t>
            </w:r>
          </w:ins>
          <w:r w:rsidRPr="00EE6742">
            <w:rPr>
              <w:rFonts w:ascii="Courier New" w:hAnsi="Courier New" w:cs="Courier New"/>
              <w:rtl/>
            </w:rPr>
            <w:t xml:space="preserve"> السيف</w:t>
          </w:r>
          <w:r>
            <w:t>‬</w:t>
          </w:r>
          <w:r>
            <w:t>‬</w:t>
          </w:r>
        </w:dir>
      </w:dir>
    </w:p>
    <w:p w:rsidR="00623F08" w:rsidRPr="00EE6742" w:rsidRDefault="00623F08" w:rsidP="00623F08">
      <w:pPr>
        <w:pStyle w:val="NurText"/>
        <w:bidi/>
        <w:rPr>
          <w:rFonts w:ascii="Courier New" w:hAnsi="Courier New" w:cs="Courier New"/>
        </w:rPr>
      </w:pPr>
      <w:r w:rsidRPr="00EE6742">
        <w:rPr>
          <w:rFonts w:ascii="Courier New" w:hAnsi="Courier New" w:cs="Courier New"/>
          <w:rtl/>
        </w:rPr>
        <w:t>ولم ي</w:t>
      </w:r>
      <w:del w:id="1628" w:author="Transkribus" w:date="2019-12-11T14:30:00Z">
        <w:r w:rsidRPr="009B6BCA">
          <w:rPr>
            <w:rFonts w:ascii="Courier New" w:hAnsi="Courier New" w:cs="Courier New"/>
            <w:rtl/>
          </w:rPr>
          <w:delText>ز</w:delText>
        </w:r>
      </w:del>
      <w:ins w:id="1629" w:author="Transkribus" w:date="2019-12-11T14:30:00Z">
        <w:r w:rsidRPr="00EE6742">
          <w:rPr>
            <w:rFonts w:ascii="Courier New" w:hAnsi="Courier New" w:cs="Courier New"/>
            <w:rtl/>
          </w:rPr>
          <w:t>ر</w:t>
        </w:r>
      </w:ins>
      <w:r w:rsidRPr="00EE6742">
        <w:rPr>
          <w:rFonts w:ascii="Courier New" w:hAnsi="Courier New" w:cs="Courier New"/>
          <w:rtl/>
        </w:rPr>
        <w:t xml:space="preserve">ل سيف الدين </w:t>
      </w:r>
      <w:del w:id="1630" w:author="Transkribus" w:date="2019-12-11T14:30:00Z">
        <w:r w:rsidRPr="009B6BCA">
          <w:rPr>
            <w:rFonts w:ascii="Courier New" w:hAnsi="Courier New" w:cs="Courier New"/>
            <w:rtl/>
          </w:rPr>
          <w:delText>مقيما بدمشق</w:delText>
        </w:r>
      </w:del>
      <w:ins w:id="1631" w:author="Transkribus" w:date="2019-12-11T14:30:00Z">
        <w:r w:rsidRPr="00EE6742">
          <w:rPr>
            <w:rFonts w:ascii="Courier New" w:hAnsi="Courier New" w:cs="Courier New"/>
            <w:rtl/>
          </w:rPr>
          <w:t>معثمايبديسق</w:t>
        </w:r>
      </w:ins>
      <w:r w:rsidRPr="00EE6742">
        <w:rPr>
          <w:rFonts w:ascii="Courier New" w:hAnsi="Courier New" w:cs="Courier New"/>
          <w:rtl/>
        </w:rPr>
        <w:t xml:space="preserve"> الى </w:t>
      </w:r>
      <w:del w:id="1632" w:author="Transkribus" w:date="2019-12-11T14:30:00Z">
        <w:r w:rsidRPr="009B6BCA">
          <w:rPr>
            <w:rFonts w:ascii="Courier New" w:hAnsi="Courier New" w:cs="Courier New"/>
            <w:rtl/>
          </w:rPr>
          <w:delText>ان توفى رحمه</w:delText>
        </w:r>
      </w:del>
      <w:ins w:id="1633" w:author="Transkribus" w:date="2019-12-11T14:30:00Z">
        <w:r w:rsidRPr="00EE6742">
          <w:rPr>
            <w:rFonts w:ascii="Courier New" w:hAnsi="Courier New" w:cs="Courier New"/>
            <w:rtl/>
          </w:rPr>
          <w:t>ابن وفى بهارجمة</w:t>
        </w:r>
      </w:ins>
      <w:r w:rsidRPr="00EE6742">
        <w:rPr>
          <w:rFonts w:ascii="Courier New" w:hAnsi="Courier New" w:cs="Courier New"/>
          <w:rtl/>
        </w:rPr>
        <w:t xml:space="preserve"> الله</w:t>
      </w:r>
      <w:del w:id="163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35" w:author="Transkribus" w:date="2019-12-11T14:30:00Z">
        <w:r w:rsidRPr="00EE6742">
          <w:rPr>
            <w:rFonts w:ascii="Courier New" w:hAnsi="Courier New" w:cs="Courier New"/>
            <w:rtl/>
          </w:rPr>
          <w:t xml:space="preserve"> وكاتب وفاله فى رابيعم صهر صفرستة</w:t>
        </w:r>
      </w:ins>
    </w:p>
    <w:p w:rsidR="00623F08" w:rsidRPr="009B6BCA" w:rsidRDefault="00623F08" w:rsidP="00623F08">
      <w:pPr>
        <w:pStyle w:val="NurText"/>
        <w:bidi/>
        <w:rPr>
          <w:del w:id="1636" w:author="Transkribus" w:date="2019-12-11T14:30:00Z"/>
          <w:rFonts w:ascii="Courier New" w:hAnsi="Courier New" w:cs="Courier New"/>
        </w:rPr>
      </w:pPr>
      <w:dir w:val="rtl">
        <w:dir w:val="rtl">
          <w:del w:id="1637" w:author="Transkribus" w:date="2019-12-11T14:30:00Z">
            <w:r w:rsidRPr="009B6BCA">
              <w:rPr>
                <w:rFonts w:ascii="Courier New" w:hAnsi="Courier New" w:cs="Courier New"/>
                <w:rtl/>
              </w:rPr>
              <w:delText>وكانت وفاته فى رابع شهر صفر سنة احدى وثلاثين 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ins w:id="1638" w:author="Transkribus" w:date="2019-12-11T14:30:00Z"/>
          <w:rFonts w:ascii="Courier New" w:hAnsi="Courier New" w:cs="Courier New"/>
        </w:rPr>
      </w:pPr>
      <w:dir w:val="rtl">
        <w:dir w:val="rtl">
          <w:ins w:id="1639" w:author="Transkribus" w:date="2019-12-11T14:30:00Z">
            <w:r w:rsidRPr="00EE6742">
              <w:rPr>
                <w:rFonts w:ascii="Courier New" w:hAnsi="Courier New" w:cs="Courier New"/>
                <w:rtl/>
              </w:rPr>
              <w:t xml:space="preserve">اجدى ولاثين وسثماتة </w:t>
            </w:r>
          </w:ins>
          <w:r w:rsidRPr="00EE6742">
            <w:rPr>
              <w:rFonts w:ascii="Courier New" w:hAnsi="Courier New" w:cs="Courier New"/>
              <w:rtl/>
            </w:rPr>
            <w:t xml:space="preserve">ومن </w:t>
          </w:r>
          <w:del w:id="1640" w:author="Transkribus" w:date="2019-12-11T14:30:00Z">
            <w:r w:rsidRPr="009B6BCA">
              <w:rPr>
                <w:rFonts w:ascii="Courier New" w:hAnsi="Courier New" w:cs="Courier New"/>
                <w:rtl/>
              </w:rPr>
              <w:delText>شعر سيف</w:delText>
            </w:r>
          </w:del>
          <w:ins w:id="1641" w:author="Transkribus" w:date="2019-12-11T14:30:00Z">
            <w:r w:rsidRPr="00EE6742">
              <w:rPr>
                <w:rFonts w:ascii="Courier New" w:hAnsi="Courier New" w:cs="Courier New"/>
                <w:rtl/>
              </w:rPr>
              <w:t>سعرسيف</w:t>
            </w:r>
          </w:ins>
          <w:r w:rsidRPr="00EE6742">
            <w:rPr>
              <w:rFonts w:ascii="Courier New" w:hAnsi="Courier New" w:cs="Courier New"/>
              <w:rtl/>
            </w:rPr>
            <w:t xml:space="preserve"> الدين </w:t>
          </w:r>
          <w:del w:id="1642" w:author="Transkribus" w:date="2019-12-11T14:30:00Z">
            <w:r w:rsidRPr="009B6BCA">
              <w:rPr>
                <w:rFonts w:ascii="Courier New" w:hAnsi="Courier New" w:cs="Courier New"/>
                <w:rtl/>
              </w:rPr>
              <w:delText>الامدى انشدنى ولده</w:delText>
            </w:r>
          </w:del>
          <w:ins w:id="1643" w:author="Transkribus" w:date="2019-12-11T14:30:00Z">
            <w:r w:rsidRPr="00EE6742">
              <w:rPr>
                <w:rFonts w:ascii="Courier New" w:hAnsi="Courier New" w:cs="Courier New"/>
                <w:rtl/>
              </w:rPr>
              <w:t>الآمدى أنشدفى ولدي</w:t>
            </w:r>
          </w:ins>
          <w:r w:rsidRPr="00EE6742">
            <w:rPr>
              <w:rFonts w:ascii="Courier New" w:hAnsi="Courier New" w:cs="Courier New"/>
              <w:rtl/>
            </w:rPr>
            <w:t xml:space="preserve"> جمال الدين </w:t>
          </w:r>
          <w:del w:id="1644" w:author="Transkribus" w:date="2019-12-11T14:30:00Z">
            <w:r w:rsidRPr="009B6BCA">
              <w:rPr>
                <w:rFonts w:ascii="Courier New" w:hAnsi="Courier New" w:cs="Courier New"/>
                <w:rtl/>
              </w:rPr>
              <w:delText>محمد مما انشده والده</w:delText>
            </w:r>
          </w:del>
          <w:ins w:id="1645" w:author="Transkribus" w:date="2019-12-11T14:30:00Z">
            <w:r w:rsidRPr="00EE6742">
              <w:rPr>
                <w:rFonts w:ascii="Courier New" w:hAnsi="Courier New" w:cs="Courier New"/>
                <w:rtl/>
              </w:rPr>
              <w:t>محمدثمال)</w:t>
            </w:r>
          </w:ins>
          <w:r>
            <w:t>‬</w:t>
          </w:r>
          <w:r>
            <w:t>‬</w:t>
          </w:r>
        </w:dir>
      </w:dir>
    </w:p>
    <w:p w:rsidR="00623F08" w:rsidRPr="00EE6742" w:rsidRDefault="00623F08" w:rsidP="00623F08">
      <w:pPr>
        <w:pStyle w:val="NurText"/>
        <w:bidi/>
        <w:rPr>
          <w:ins w:id="1646" w:author="Transkribus" w:date="2019-12-11T14:30:00Z"/>
          <w:rFonts w:ascii="Courier New" w:hAnsi="Courier New" w:cs="Courier New"/>
        </w:rPr>
      </w:pPr>
      <w:ins w:id="1647" w:author="Transkribus" w:date="2019-12-11T14:30:00Z">
        <w:r w:rsidRPr="00EE6742">
          <w:rPr>
            <w:rFonts w:ascii="Courier New" w:hAnsi="Courier New" w:cs="Courier New"/>
            <w:rtl/>
          </w:rPr>
          <w:t>اب</w:t>
        </w:r>
      </w:ins>
    </w:p>
    <w:p w:rsidR="00623F08" w:rsidRPr="00EE6742" w:rsidRDefault="00623F08" w:rsidP="00623F08">
      <w:pPr>
        <w:pStyle w:val="NurText"/>
        <w:bidi/>
        <w:rPr>
          <w:ins w:id="1648" w:author="Transkribus" w:date="2019-12-11T14:30:00Z"/>
          <w:rFonts w:ascii="Courier New" w:hAnsi="Courier New" w:cs="Courier New"/>
        </w:rPr>
      </w:pPr>
      <w:ins w:id="1649" w:author="Transkribus" w:date="2019-12-11T14:30:00Z">
        <w:r w:rsidRPr="00EE6742">
          <w:rPr>
            <w:rFonts w:ascii="Courier New" w:hAnsi="Courier New" w:cs="Courier New"/>
            <w:rtl/>
          </w:rPr>
          <w:t>١٧٥</w:t>
        </w:r>
      </w:ins>
    </w:p>
    <w:p w:rsidR="00623F08" w:rsidRPr="00EE6742" w:rsidRDefault="00623F08" w:rsidP="00623F08">
      <w:pPr>
        <w:pStyle w:val="NurText"/>
        <w:bidi/>
        <w:rPr>
          <w:ins w:id="1650" w:author="Transkribus" w:date="2019-12-11T14:30:00Z"/>
          <w:rFonts w:ascii="Courier New" w:hAnsi="Courier New" w:cs="Courier New"/>
        </w:rPr>
      </w:pPr>
      <w:ins w:id="1651" w:author="Transkribus" w:date="2019-12-11T14:30:00Z">
        <w:r w:rsidRPr="00EE6742">
          <w:rPr>
            <w:rFonts w:ascii="Courier New" w:hAnsi="Courier New" w:cs="Courier New"/>
            <w:rtl/>
          </w:rPr>
          <w:t>٩مالاصبا صميا بة اترال- اغر</w:t>
        </w:r>
      </w:ins>
    </w:p>
    <w:p w:rsidR="00623F08" w:rsidRPr="00EE6742" w:rsidRDefault="00623F08" w:rsidP="00623F08">
      <w:pPr>
        <w:pStyle w:val="NurText"/>
        <w:bidi/>
        <w:rPr>
          <w:rFonts w:ascii="Courier New" w:hAnsi="Courier New" w:cs="Courier New"/>
        </w:rPr>
      </w:pPr>
      <w:ins w:id="1652" w:author="Transkribus" w:date="2019-12-11T14:30:00Z">
        <w:r w:rsidRPr="00EE6742">
          <w:rPr>
            <w:rFonts w:ascii="Courier New" w:hAnsi="Courier New" w:cs="Courier New"/>
            <w:rtl/>
          </w:rPr>
          <w:t>أنشدة والديه</w:t>
        </w:r>
      </w:ins>
      <w:r w:rsidRPr="00EE6742">
        <w:rPr>
          <w:rFonts w:ascii="Courier New" w:hAnsi="Courier New" w:cs="Courier New"/>
          <w:rtl/>
        </w:rPr>
        <w:t xml:space="preserve"> سيف الدين </w:t>
      </w:r>
      <w:del w:id="1653" w:author="Transkribus" w:date="2019-12-11T14:30:00Z">
        <w:r w:rsidRPr="009B6BCA">
          <w:rPr>
            <w:rFonts w:ascii="Courier New" w:hAnsi="Courier New" w:cs="Courier New"/>
            <w:rtl/>
          </w:rPr>
          <w:delText>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54" w:author="Transkribus" w:date="2019-12-11T14:30:00Z">
        <w:r w:rsidRPr="00EE6742">
          <w:rPr>
            <w:rFonts w:ascii="Courier New" w:hAnsi="Courier New" w:cs="Courier New"/>
            <w:rtl/>
          </w:rPr>
          <w:t>انقسه</w:t>
        </w:r>
      </w:ins>
    </w:p>
    <w:p w:rsidR="00623F08" w:rsidRPr="009B6BCA" w:rsidRDefault="00623F08" w:rsidP="00623F08">
      <w:pPr>
        <w:pStyle w:val="NurText"/>
        <w:bidi/>
        <w:rPr>
          <w:del w:id="1655" w:author="Transkribus" w:date="2019-12-11T14:30:00Z"/>
          <w:rFonts w:ascii="Courier New" w:hAnsi="Courier New" w:cs="Courier New"/>
        </w:rPr>
      </w:pPr>
      <w:dir w:val="rtl">
        <w:dir w:val="rtl">
          <w:del w:id="1656" w:author="Transkribus" w:date="2019-12-11T14:30:00Z">
            <w:r w:rsidRPr="009B6BCA">
              <w:rPr>
                <w:rFonts w:ascii="Courier New" w:hAnsi="Courier New" w:cs="Courier New"/>
                <w:rtl/>
              </w:rPr>
              <w:delText>فلا فضيلة الا من فضائله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ولا غريبة الا وهو منشاها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623F08" w:rsidRPr="00EE6742" w:rsidRDefault="00623F08" w:rsidP="00623F08">
      <w:pPr>
        <w:pStyle w:val="NurText"/>
        <w:bidi/>
        <w:rPr>
          <w:ins w:id="1657" w:author="Transkribus" w:date="2019-12-11T14:30:00Z"/>
          <w:del w:id="1658" w:author="Transkribus" w:date="2019-12-11T14:30:00Z"/>
          <w:rFonts w:ascii="Courier New" w:hAnsi="Courier New" w:cs="Courier New"/>
        </w:rPr>
      </w:pPr>
      <w:dir w:val="rtl">
        <w:dir w:val="rtl">
          <w:del w:id="1659" w:author="Transkribus" w:date="2019-12-11T14:30:00Z">
            <w:r w:rsidRPr="009B6BCA">
              <w:rPr>
                <w:rFonts w:ascii="Courier New" w:hAnsi="Courier New" w:cs="Courier New"/>
                <w:rtl/>
              </w:rPr>
              <w:delText>حاز الفخار بفضل</w:delText>
            </w:r>
          </w:del>
          <w:ins w:id="1660" w:author="Transkribus" w:date="2019-12-11T14:30:00Z">
            <w:r w:rsidRPr="00EE6742">
              <w:rPr>
                <w:rFonts w:ascii="Courier New" w:hAnsi="Courier New" w:cs="Courier New"/>
                <w:rtl/>
              </w:rPr>
              <w:t>البسيط٢</w:t>
            </w:r>
          </w:ins>
          <w:r>
            <w:t>‬</w:t>
          </w:r>
          <w:r>
            <w:t>‬</w:t>
          </w:r>
        </w:dir>
      </w:dir>
    </w:p>
    <w:p w:rsidR="00623F08" w:rsidRPr="00EE6742" w:rsidRDefault="00623F08" w:rsidP="00623F08">
      <w:pPr>
        <w:pStyle w:val="NurText"/>
        <w:bidi/>
        <w:rPr>
          <w:ins w:id="1661" w:author="Transkribus" w:date="2019-12-11T14:30:00Z"/>
          <w:rFonts w:ascii="Courier New" w:hAnsi="Courier New" w:cs="Courier New"/>
        </w:rPr>
      </w:pPr>
      <w:ins w:id="1662" w:author="Transkribus" w:date="2019-12-11T14:30:00Z">
        <w:r w:rsidRPr="00EE6742">
          <w:rPr>
            <w:rFonts w:ascii="Courier New" w:hAnsi="Courier New" w:cs="Courier New"/>
            <w:rtl/>
          </w:rPr>
          <w:t>فسلافضيلة الام فضافله * ولاغريبة الأوهو منشاها</w:t>
        </w:r>
      </w:ins>
    </w:p>
    <w:p w:rsidR="00623F08" w:rsidRPr="00EE6742" w:rsidRDefault="00623F08" w:rsidP="00623F08">
      <w:pPr>
        <w:pStyle w:val="NurText"/>
        <w:bidi/>
        <w:rPr>
          <w:rFonts w:ascii="Courier New" w:hAnsi="Courier New" w:cs="Courier New"/>
        </w:rPr>
      </w:pPr>
      <w:ins w:id="1663" w:author="Transkribus" w:date="2019-12-11T14:30:00Z">
        <w:r w:rsidRPr="00EE6742">
          <w:rPr>
            <w:rFonts w:ascii="Courier New" w:hAnsi="Courier New" w:cs="Courier New"/>
            <w:rtl/>
          </w:rPr>
          <w:t>مان الفنمجاريفضل</w:t>
        </w:r>
      </w:ins>
      <w:r w:rsidRPr="00EE6742">
        <w:rPr>
          <w:rFonts w:ascii="Courier New" w:hAnsi="Courier New" w:cs="Courier New"/>
          <w:rtl/>
        </w:rPr>
        <w:t xml:space="preserve"> العلم وار</w:t>
      </w:r>
      <w:del w:id="1664" w:author="Transkribus" w:date="2019-12-11T14:30:00Z">
        <w:r w:rsidRPr="009B6BCA">
          <w:rPr>
            <w:rFonts w:ascii="Courier New" w:hAnsi="Courier New" w:cs="Courier New"/>
            <w:rtl/>
          </w:rPr>
          <w:delText>ت</w:delText>
        </w:r>
      </w:del>
      <w:ins w:id="1665" w:author="Transkribus" w:date="2019-12-11T14:30:00Z">
        <w:r w:rsidRPr="00EE6742">
          <w:rPr>
            <w:rFonts w:ascii="Courier New" w:hAnsi="Courier New" w:cs="Courier New"/>
            <w:rtl/>
          </w:rPr>
          <w:t>ئ</w:t>
        </w:r>
      </w:ins>
      <w:r w:rsidRPr="00EE6742">
        <w:rPr>
          <w:rFonts w:ascii="Courier New" w:hAnsi="Courier New" w:cs="Courier New"/>
          <w:rtl/>
        </w:rPr>
        <w:t>فع</w:t>
      </w:r>
      <w:del w:id="1666" w:author="Transkribus" w:date="2019-12-11T14:30:00Z">
        <w:r w:rsidRPr="009B6BCA">
          <w:rPr>
            <w:rFonts w:ascii="Courier New" w:hAnsi="Courier New" w:cs="Courier New"/>
            <w:rtl/>
          </w:rPr>
          <w:delText>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67" w:author="Transkribus" w:date="2019-12-11T14:30:00Z">
        <w:r w:rsidRPr="00EE6742">
          <w:rPr>
            <w:rFonts w:ascii="Courier New" w:hAnsi="Courier New" w:cs="Courier New"/>
            <w:rtl/>
          </w:rPr>
          <w:t>ث</w:t>
        </w:r>
      </w:ins>
      <w:r w:rsidRPr="00EE6742">
        <w:rPr>
          <w:rFonts w:ascii="Courier New" w:hAnsi="Courier New" w:cs="Courier New"/>
          <w:rtl/>
        </w:rPr>
        <w:t xml:space="preserve"> * </w:t>
      </w:r>
      <w:dir w:val="rtl">
        <w:dir w:val="rtl">
          <w:r w:rsidRPr="00EE6742">
            <w:rPr>
              <w:rFonts w:ascii="Courier New" w:hAnsi="Courier New" w:cs="Courier New"/>
              <w:rtl/>
            </w:rPr>
            <w:t xml:space="preserve">به الممالك </w:t>
          </w:r>
          <w:del w:id="1668" w:author="Transkribus" w:date="2019-12-11T14:30:00Z">
            <w:r w:rsidRPr="009B6BCA">
              <w:rPr>
                <w:rFonts w:ascii="Courier New" w:hAnsi="Courier New" w:cs="Courier New"/>
                <w:rtl/>
              </w:rPr>
              <w:delText>لما ان تولاها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69" w:author="Transkribus" w:date="2019-12-11T14:30:00Z">
            <w:r w:rsidRPr="00EE6742">
              <w:rPr>
                <w:rFonts w:ascii="Courier New" w:hAnsi="Courier New" w:cs="Courier New"/>
                <w:rtl/>
              </w:rPr>
              <w:t>ما أن بولاها</w:t>
            </w:r>
          </w:ins>
          <w:r>
            <w:t>‬</w:t>
          </w:r>
          <w:r>
            <w:t>‬</w:t>
          </w:r>
        </w:dir>
      </w:dir>
    </w:p>
    <w:p w:rsidR="00623F08" w:rsidRPr="00EE6742" w:rsidRDefault="00623F08" w:rsidP="00623F08">
      <w:pPr>
        <w:pStyle w:val="NurText"/>
        <w:bidi/>
        <w:rPr>
          <w:rFonts w:ascii="Courier New" w:hAnsi="Courier New" w:cs="Courier New"/>
        </w:rPr>
      </w:pPr>
      <w:dir w:val="rtl">
        <w:dir w:val="rtl">
          <w:del w:id="1670" w:author="Transkribus" w:date="2019-12-11T14:30:00Z">
            <w:r w:rsidRPr="009B6BCA">
              <w:rPr>
                <w:rFonts w:ascii="Courier New" w:hAnsi="Courier New" w:cs="Courier New"/>
                <w:rtl/>
              </w:rPr>
              <w:delText>فهو الوسيلة</w:delText>
            </w:r>
          </w:del>
          <w:ins w:id="1671" w:author="Transkribus" w:date="2019-12-11T14:30:00Z">
            <w:r w:rsidRPr="00EE6742">
              <w:rPr>
                <w:rFonts w:ascii="Courier New" w:hAnsi="Courier New" w:cs="Courier New"/>
                <w:rtl/>
              </w:rPr>
              <w:t>فهوالوشيلة</w:t>
            </w:r>
          </w:ins>
          <w:r w:rsidRPr="00EE6742">
            <w:rPr>
              <w:rFonts w:ascii="Courier New" w:hAnsi="Courier New" w:cs="Courier New"/>
              <w:rtl/>
            </w:rPr>
            <w:t xml:space="preserve"> فى </w:t>
          </w:r>
          <w:del w:id="1672" w:author="Transkribus" w:date="2019-12-11T14:30:00Z">
            <w:r w:rsidRPr="009B6BCA">
              <w:rPr>
                <w:rFonts w:ascii="Courier New" w:hAnsi="Courier New" w:cs="Courier New"/>
                <w:rtl/>
              </w:rPr>
              <w:delText>الدنيا لطالبها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673" w:author="Transkribus" w:date="2019-12-11T14:30:00Z">
            <w:del w:id="1674" w:author="Transkribus" w:date="2019-12-11T14:30:00Z">
              <w:r w:rsidRPr="00EE6742">
                <w:rPr>
                  <w:rFonts w:ascii="Courier New" w:hAnsi="Courier New" w:cs="Courier New"/>
                  <w:rtl/>
                </w:rPr>
                <w:delText>الديب الطالبها *</w:delText>
              </w:r>
            </w:del>
          </w:ins>
          <w:r w:rsidRPr="00EE6742">
            <w:rPr>
              <w:rFonts w:ascii="Courier New" w:hAnsi="Courier New" w:cs="Courier New"/>
              <w:rtl/>
            </w:rPr>
            <w:t>وهو الطر</w:t>
          </w:r>
          <w:del w:id="1675" w:author="Transkribus" w:date="2019-12-11T14:30:00Z">
            <w:r w:rsidRPr="009B6BCA">
              <w:rPr>
                <w:rFonts w:ascii="Courier New" w:hAnsi="Courier New" w:cs="Courier New"/>
                <w:rtl/>
              </w:rPr>
              <w:delText>ي</w:delText>
            </w:r>
          </w:del>
          <w:ins w:id="1676" w:author="Transkribus" w:date="2019-12-11T14:30:00Z">
            <w:r w:rsidRPr="00EE6742">
              <w:rPr>
                <w:rFonts w:ascii="Courier New" w:hAnsi="Courier New" w:cs="Courier New"/>
                <w:rtl/>
              </w:rPr>
              <w:t>ف</w:t>
            </w:r>
          </w:ins>
          <w:r w:rsidRPr="00EE6742">
            <w:rPr>
              <w:rFonts w:ascii="Courier New" w:hAnsi="Courier New" w:cs="Courier New"/>
              <w:rtl/>
            </w:rPr>
            <w:t xml:space="preserve">ق الى </w:t>
          </w:r>
          <w:del w:id="1677" w:author="Transkribus" w:date="2019-12-11T14:30:00Z">
            <w:r w:rsidRPr="009B6BCA">
              <w:rPr>
                <w:rFonts w:ascii="Courier New" w:hAnsi="Courier New" w:cs="Courier New"/>
                <w:rtl/>
              </w:rPr>
              <w:delText>الزلفى باخراها البسيط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78" w:author="Transkribus" w:date="2019-12-11T14:30:00Z">
            <w:r w:rsidRPr="00EE6742">
              <w:rPr>
                <w:rFonts w:ascii="Courier New" w:hAnsi="Courier New" w:cs="Courier New"/>
                <w:rtl/>
              </w:rPr>
              <w:t>الزاق باجراها</w:t>
            </w:r>
          </w:ins>
          <w:r>
            <w:t>‬</w:t>
          </w:r>
          <w:r>
            <w:t>‬</w:t>
          </w:r>
        </w:dir>
      </w:dir>
    </w:p>
    <w:p w:rsidR="00623F08" w:rsidRPr="009B6BCA" w:rsidRDefault="00623F08" w:rsidP="00623F08">
      <w:pPr>
        <w:pStyle w:val="NurText"/>
        <w:bidi/>
        <w:rPr>
          <w:del w:id="1679" w:author="Transkribus" w:date="2019-12-11T14:30:00Z"/>
          <w:rFonts w:ascii="Courier New" w:hAnsi="Courier New" w:cs="Courier New"/>
        </w:rPr>
      </w:pPr>
      <w:dir w:val="rtl">
        <w:dir w:val="rtl">
          <w:r w:rsidRPr="00EE6742">
            <w:rPr>
              <w:rFonts w:ascii="Courier New" w:hAnsi="Courier New" w:cs="Courier New"/>
              <w:rtl/>
            </w:rPr>
            <w:t>و</w:t>
          </w:r>
          <w:del w:id="1680" w:author="Transkribus" w:date="2019-12-11T14:30:00Z">
            <w:r w:rsidRPr="009B6BCA">
              <w:rPr>
                <w:rFonts w:ascii="Courier New" w:hAnsi="Courier New" w:cs="Courier New"/>
                <w:rtl/>
              </w:rPr>
              <w:delText>ل</w:delText>
            </w:r>
          </w:del>
          <w:ins w:id="1681" w:author="Transkribus" w:date="2019-12-11T14:30:00Z">
            <w:r w:rsidRPr="00EE6742">
              <w:rPr>
                <w:rFonts w:ascii="Courier New" w:hAnsi="Courier New" w:cs="Courier New"/>
                <w:rtl/>
              </w:rPr>
              <w:t>ا</w:t>
            </w:r>
          </w:ins>
          <w:r w:rsidRPr="00EE6742">
            <w:rPr>
              <w:rFonts w:ascii="Courier New" w:hAnsi="Courier New" w:cs="Courier New"/>
              <w:rtl/>
            </w:rPr>
            <w:t>س</w:t>
          </w:r>
          <w:ins w:id="1682" w:author="Transkribus" w:date="2019-12-11T14:30:00Z">
            <w:r w:rsidRPr="00EE6742">
              <w:rPr>
                <w:rFonts w:ascii="Courier New" w:hAnsi="Courier New" w:cs="Courier New"/>
                <w:rtl/>
              </w:rPr>
              <w:t>س</w:t>
            </w:r>
          </w:ins>
          <w:r w:rsidRPr="00EE6742">
            <w:rPr>
              <w:rFonts w:ascii="Courier New" w:hAnsi="Courier New" w:cs="Courier New"/>
              <w:rtl/>
            </w:rPr>
            <w:t>يف الدين ال</w:t>
          </w:r>
          <w:del w:id="1683" w:author="Transkribus" w:date="2019-12-11T14:30:00Z">
            <w:r w:rsidRPr="009B6BCA">
              <w:rPr>
                <w:rFonts w:ascii="Courier New" w:hAnsi="Courier New" w:cs="Courier New"/>
                <w:rtl/>
              </w:rPr>
              <w:delText>ا</w:delText>
            </w:r>
          </w:del>
          <w:ins w:id="1684" w:author="Transkribus" w:date="2019-12-11T14:30:00Z">
            <w:r w:rsidRPr="00EE6742">
              <w:rPr>
                <w:rFonts w:ascii="Courier New" w:hAnsi="Courier New" w:cs="Courier New"/>
                <w:rtl/>
              </w:rPr>
              <w:t>آ</w:t>
            </w:r>
          </w:ins>
          <w:r w:rsidRPr="00EE6742">
            <w:rPr>
              <w:rFonts w:ascii="Courier New" w:hAnsi="Courier New" w:cs="Courier New"/>
              <w:rtl/>
            </w:rPr>
            <w:t xml:space="preserve">مدى من الكتب كتاب </w:t>
          </w:r>
          <w:del w:id="1685" w:author="Transkribus" w:date="2019-12-11T14:30:00Z">
            <w:r w:rsidRPr="009B6BCA">
              <w:rPr>
                <w:rFonts w:ascii="Courier New" w:hAnsi="Courier New" w:cs="Courier New"/>
                <w:rtl/>
              </w:rPr>
              <w:delText>دقائق الحقائق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ins w:id="1686" w:author="Transkribus" w:date="2019-12-11T14:30:00Z">
            <w:r w:rsidRPr="00EE6742">
              <w:rPr>
                <w:rFonts w:ascii="Courier New" w:hAnsi="Courier New" w:cs="Courier New"/>
                <w:rtl/>
              </w:rPr>
              <w:t xml:space="preserve">دقافق الحقاتق كمتابر مور الكنور </w:t>
            </w:r>
          </w:ins>
          <w:r w:rsidRPr="00EE6742">
            <w:rPr>
              <w:rFonts w:ascii="Courier New" w:hAnsi="Courier New" w:cs="Courier New"/>
              <w:rtl/>
            </w:rPr>
            <w:t>كتاب</w:t>
          </w:r>
          <w:del w:id="1687" w:author="Transkribus" w:date="2019-12-11T14:30:00Z">
            <w:r w:rsidRPr="009B6BCA">
              <w:rPr>
                <w:rFonts w:ascii="Courier New" w:hAnsi="Courier New" w:cs="Courier New"/>
                <w:rtl/>
              </w:rPr>
              <w:delText xml:space="preserve"> رموز الكنوز</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688" w:author="Transkribus" w:date="2019-12-11T14:30:00Z"/>
          <w:rFonts w:ascii="Courier New" w:hAnsi="Courier New" w:cs="Courier New"/>
        </w:rPr>
      </w:pPr>
      <w:dir w:val="rtl">
        <w:dir w:val="rtl">
          <w:del w:id="1689" w:author="Transkribus" w:date="2019-12-11T14:30:00Z">
            <w:r w:rsidRPr="009B6BCA">
              <w:rPr>
                <w:rFonts w:ascii="Courier New" w:hAnsi="Courier New" w:cs="Courier New"/>
                <w:rtl/>
              </w:rPr>
              <w:delText>كتاب لباب</w:delText>
            </w:r>
          </w:del>
          <w:ins w:id="1690" w:author="Transkribus" w:date="2019-12-11T14:30:00Z">
            <w:r w:rsidRPr="00EE6742">
              <w:rPr>
                <w:rFonts w:ascii="Courier New" w:hAnsi="Courier New" w:cs="Courier New"/>
                <w:rtl/>
              </w:rPr>
              <w:t>اباب</w:t>
            </w:r>
          </w:ins>
          <w:r w:rsidRPr="00EE6742">
            <w:rPr>
              <w:rFonts w:ascii="Courier New" w:hAnsi="Courier New" w:cs="Courier New"/>
              <w:rtl/>
            </w:rPr>
            <w:t xml:space="preserve"> الالباب </w:t>
          </w:r>
          <w:del w:id="169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692" w:author="Transkribus" w:date="2019-12-11T14:30:00Z"/>
          <w:rFonts w:ascii="Courier New" w:hAnsi="Courier New" w:cs="Courier New"/>
        </w:rPr>
      </w:pPr>
      <w:dir w:val="rtl">
        <w:dir w:val="rtl">
          <w:r w:rsidRPr="00EE6742">
            <w:rPr>
              <w:rFonts w:ascii="Courier New" w:hAnsi="Courier New" w:cs="Courier New"/>
              <w:rtl/>
            </w:rPr>
            <w:t xml:space="preserve">كتاب </w:t>
          </w:r>
          <w:del w:id="1693" w:author="Transkribus" w:date="2019-12-11T14:30:00Z">
            <w:r w:rsidRPr="009B6BCA">
              <w:rPr>
                <w:rFonts w:ascii="Courier New" w:hAnsi="Courier New" w:cs="Courier New"/>
                <w:rtl/>
              </w:rPr>
              <w:delText>اب</w:delText>
            </w:r>
          </w:del>
          <w:ins w:id="1694" w:author="Transkribus" w:date="2019-12-11T14:30:00Z">
            <w:r w:rsidRPr="00EE6742">
              <w:rPr>
                <w:rFonts w:ascii="Courier New" w:hAnsi="Courier New" w:cs="Courier New"/>
                <w:rtl/>
              </w:rPr>
              <w:t>أ</w:t>
            </w:r>
          </w:ins>
          <w:r w:rsidRPr="00EE6742">
            <w:rPr>
              <w:rFonts w:ascii="Courier New" w:hAnsi="Courier New" w:cs="Courier New"/>
              <w:rtl/>
            </w:rPr>
            <w:t xml:space="preserve">كار الافكار فى الاصول </w:t>
          </w:r>
          <w:del w:id="169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r w:rsidRPr="00EE6742">
            <w:rPr>
              <w:rFonts w:ascii="Courier New" w:hAnsi="Courier New" w:cs="Courier New"/>
              <w:rtl/>
            </w:rPr>
            <w:t>كتاب غا</w:t>
          </w:r>
          <w:del w:id="1696" w:author="Transkribus" w:date="2019-12-11T14:30:00Z">
            <w:r w:rsidRPr="009B6BCA">
              <w:rPr>
                <w:rFonts w:ascii="Courier New" w:hAnsi="Courier New" w:cs="Courier New"/>
                <w:rtl/>
              </w:rPr>
              <w:delText>ي</w:delText>
            </w:r>
          </w:del>
          <w:ins w:id="1697" w:author="Transkribus" w:date="2019-12-11T14:30:00Z">
            <w:r w:rsidRPr="00EE6742">
              <w:rPr>
                <w:rFonts w:ascii="Courier New" w:hAnsi="Courier New" w:cs="Courier New"/>
                <w:rtl/>
              </w:rPr>
              <w:t>ب</w:t>
            </w:r>
          </w:ins>
          <w:r w:rsidRPr="00EE6742">
            <w:rPr>
              <w:rFonts w:ascii="Courier New" w:hAnsi="Courier New" w:cs="Courier New"/>
              <w:rtl/>
            </w:rPr>
            <w:t xml:space="preserve">ة المرام فى علم </w:t>
          </w:r>
          <w:del w:id="1698" w:author="Transkribus" w:date="2019-12-11T14:30:00Z">
            <w:r w:rsidRPr="009B6BCA">
              <w:rPr>
                <w:rFonts w:ascii="Courier New" w:hAnsi="Courier New" w:cs="Courier New"/>
                <w:rtl/>
              </w:rPr>
              <w:delText>الكلام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99" w:author="Transkribus" w:date="2019-12-11T14:30:00Z">
            <w:r w:rsidRPr="00EE6742">
              <w:rPr>
                <w:rFonts w:ascii="Courier New" w:hAnsi="Courier New" w:cs="Courier New"/>
                <w:rtl/>
              </w:rPr>
              <w:t>الكالام كتاب</w:t>
            </w:r>
          </w:ins>
          <w:r>
            <w:t>‬</w:t>
          </w:r>
          <w:r>
            <w:t>‬</w:t>
          </w:r>
        </w:dir>
      </w:dir>
    </w:p>
    <w:p w:rsidR="00623F08" w:rsidRPr="00EE6742" w:rsidRDefault="00623F08" w:rsidP="00623F08">
      <w:pPr>
        <w:pStyle w:val="NurText"/>
        <w:bidi/>
        <w:rPr>
          <w:rFonts w:ascii="Courier New" w:hAnsi="Courier New" w:cs="Courier New"/>
        </w:rPr>
      </w:pPr>
      <w:dir w:val="rtl">
        <w:dir w:val="rtl">
          <w:del w:id="1700" w:author="Transkribus" w:date="2019-12-11T14:30:00Z">
            <w:r w:rsidRPr="009B6BCA">
              <w:rPr>
                <w:rFonts w:ascii="Courier New" w:hAnsi="Courier New" w:cs="Courier New"/>
                <w:rtl/>
              </w:rPr>
              <w:delText>كتاب كشف</w:delText>
            </w:r>
          </w:del>
          <w:ins w:id="1701" w:author="Transkribus" w:date="2019-12-11T14:30:00Z">
            <w:r w:rsidRPr="00EE6742">
              <w:rPr>
                <w:rFonts w:ascii="Courier New" w:hAnsi="Courier New" w:cs="Courier New"/>
                <w:rtl/>
              </w:rPr>
              <w:t>حسف</w:t>
            </w:r>
          </w:ins>
          <w:r w:rsidRPr="00EE6742">
            <w:rPr>
              <w:rFonts w:ascii="Courier New" w:hAnsi="Courier New" w:cs="Courier New"/>
              <w:rtl/>
            </w:rPr>
            <w:t xml:space="preserve"> التمويهات فى </w:t>
          </w:r>
          <w:del w:id="1702" w:author="Transkribus" w:date="2019-12-11T14:30:00Z">
            <w:r w:rsidRPr="009B6BCA">
              <w:rPr>
                <w:rFonts w:ascii="Courier New" w:hAnsi="Courier New" w:cs="Courier New"/>
                <w:rtl/>
              </w:rPr>
              <w:delText>ش</w:delText>
            </w:r>
          </w:del>
          <w:ins w:id="1703" w:author="Transkribus" w:date="2019-12-11T14:30:00Z">
            <w:r w:rsidRPr="00EE6742">
              <w:rPr>
                <w:rFonts w:ascii="Courier New" w:hAnsi="Courier New" w:cs="Courier New"/>
                <w:rtl/>
              </w:rPr>
              <w:t>ص</w:t>
            </w:r>
          </w:ins>
          <w:r w:rsidRPr="00EE6742">
            <w:rPr>
              <w:rFonts w:ascii="Courier New" w:hAnsi="Courier New" w:cs="Courier New"/>
              <w:rtl/>
            </w:rPr>
            <w:t>رح التنبيهات الفه ل</w:t>
          </w:r>
          <w:del w:id="1704" w:author="Transkribus" w:date="2019-12-11T14:30:00Z">
            <w:r w:rsidRPr="009B6BCA">
              <w:rPr>
                <w:rFonts w:ascii="Courier New" w:hAnsi="Courier New" w:cs="Courier New"/>
                <w:rtl/>
              </w:rPr>
              <w:delText>ل</w:delText>
            </w:r>
          </w:del>
          <w:r w:rsidRPr="00EE6742">
            <w:rPr>
              <w:rFonts w:ascii="Courier New" w:hAnsi="Courier New" w:cs="Courier New"/>
              <w:rtl/>
            </w:rPr>
            <w:t xml:space="preserve">ملك المنصور صاحب </w:t>
          </w:r>
          <w:del w:id="1705" w:author="Transkribus" w:date="2019-12-11T14:30:00Z">
            <w:r w:rsidRPr="009B6BCA">
              <w:rPr>
                <w:rFonts w:ascii="Courier New" w:hAnsi="Courier New" w:cs="Courier New"/>
                <w:rtl/>
              </w:rPr>
              <w:delText>ح</w:delText>
            </w:r>
          </w:del>
          <w:ins w:id="1706" w:author="Transkribus" w:date="2019-12-11T14:30:00Z">
            <w:r w:rsidRPr="00EE6742">
              <w:rPr>
                <w:rFonts w:ascii="Courier New" w:hAnsi="Courier New" w:cs="Courier New"/>
                <w:rtl/>
              </w:rPr>
              <w:t>ج</w:t>
            </w:r>
          </w:ins>
          <w:r w:rsidRPr="00EE6742">
            <w:rPr>
              <w:rFonts w:ascii="Courier New" w:hAnsi="Courier New" w:cs="Courier New"/>
              <w:rtl/>
            </w:rPr>
            <w:t xml:space="preserve">ماة ابن </w:t>
          </w:r>
          <w:del w:id="1707" w:author="Transkribus" w:date="2019-12-11T14:30:00Z">
            <w:r w:rsidRPr="009B6BCA">
              <w:rPr>
                <w:rFonts w:ascii="Courier New" w:hAnsi="Courier New" w:cs="Courier New"/>
                <w:rtl/>
              </w:rPr>
              <w:delText>ت</w:delText>
            </w:r>
          </w:del>
          <w:ins w:id="1708" w:author="Transkribus" w:date="2019-12-11T14:30:00Z">
            <w:r w:rsidRPr="00EE6742">
              <w:rPr>
                <w:rFonts w:ascii="Courier New" w:hAnsi="Courier New" w:cs="Courier New"/>
                <w:rtl/>
              </w:rPr>
              <w:t>ف</w:t>
            </w:r>
          </w:ins>
          <w:r w:rsidRPr="00EE6742">
            <w:rPr>
              <w:rFonts w:ascii="Courier New" w:hAnsi="Courier New" w:cs="Courier New"/>
              <w:rtl/>
            </w:rPr>
            <w:t>قى الدين</w:t>
          </w:r>
          <w:del w:id="170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710" w:author="Transkribus" w:date="2019-12-11T14:30:00Z"/>
          <w:rFonts w:ascii="Courier New" w:hAnsi="Courier New" w:cs="Courier New"/>
        </w:rPr>
      </w:pPr>
      <w:dir w:val="rtl">
        <w:dir w:val="rtl">
          <w:r w:rsidRPr="00EE6742">
            <w:rPr>
              <w:rFonts w:ascii="Courier New" w:hAnsi="Courier New" w:cs="Courier New"/>
              <w:rtl/>
            </w:rPr>
            <w:t>كتاب غا</w:t>
          </w:r>
          <w:del w:id="1711" w:author="Transkribus" w:date="2019-12-11T14:30:00Z">
            <w:r w:rsidRPr="009B6BCA">
              <w:rPr>
                <w:rFonts w:ascii="Courier New" w:hAnsi="Courier New" w:cs="Courier New"/>
                <w:rtl/>
              </w:rPr>
              <w:delText>ي</w:delText>
            </w:r>
          </w:del>
          <w:ins w:id="1712" w:author="Transkribus" w:date="2019-12-11T14:30:00Z">
            <w:r w:rsidRPr="00EE6742">
              <w:rPr>
                <w:rFonts w:ascii="Courier New" w:hAnsi="Courier New" w:cs="Courier New"/>
                <w:rtl/>
              </w:rPr>
              <w:t>ب</w:t>
            </w:r>
          </w:ins>
          <w:r w:rsidRPr="00EE6742">
            <w:rPr>
              <w:rFonts w:ascii="Courier New" w:hAnsi="Courier New" w:cs="Courier New"/>
              <w:rtl/>
            </w:rPr>
            <w:t xml:space="preserve">ة الامل فى علم </w:t>
          </w:r>
          <w:del w:id="1713" w:author="Transkribus" w:date="2019-12-11T14:30:00Z">
            <w:r w:rsidRPr="009B6BCA">
              <w:rPr>
                <w:rFonts w:ascii="Courier New" w:hAnsi="Courier New" w:cs="Courier New"/>
                <w:rtl/>
              </w:rPr>
              <w:delText>الجدل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del w:id="1714" w:author="Transkribus" w:date="2019-12-11T14:30:00Z">
            <w:r w:rsidRPr="009B6BCA">
              <w:rPr>
                <w:rFonts w:ascii="Courier New" w:hAnsi="Courier New" w:cs="Courier New"/>
                <w:rtl/>
              </w:rPr>
              <w:delText>شرح كتاب</w:delText>
            </w:r>
          </w:del>
          <w:ins w:id="1715" w:author="Transkribus" w:date="2019-12-11T14:30:00Z">
            <w:r w:rsidRPr="00EE6742">
              <w:rPr>
                <w:rFonts w:ascii="Courier New" w:hAnsi="Courier New" w:cs="Courier New"/>
                <w:rtl/>
              </w:rPr>
              <w:t>الحسدل شرحكناب</w:t>
            </w:r>
          </w:ins>
          <w:r w:rsidRPr="00EE6742">
            <w:rPr>
              <w:rFonts w:ascii="Courier New" w:hAnsi="Courier New" w:cs="Courier New"/>
              <w:rtl/>
            </w:rPr>
            <w:t xml:space="preserve"> شهاب الدين المع</w:t>
          </w:r>
          <w:ins w:id="1716" w:author="Transkribus" w:date="2019-12-11T14:30:00Z">
            <w:r w:rsidRPr="00EE6742">
              <w:rPr>
                <w:rFonts w:ascii="Courier New" w:hAnsi="Courier New" w:cs="Courier New"/>
                <w:rtl/>
              </w:rPr>
              <w:t>س</w:t>
            </w:r>
          </w:ins>
          <w:r w:rsidRPr="00EE6742">
            <w:rPr>
              <w:rFonts w:ascii="Courier New" w:hAnsi="Courier New" w:cs="Courier New"/>
              <w:rtl/>
            </w:rPr>
            <w:t>روف بالشريف المرا</w:t>
          </w:r>
          <w:del w:id="1717" w:author="Transkribus" w:date="2019-12-11T14:30:00Z">
            <w:r w:rsidRPr="009B6BCA">
              <w:rPr>
                <w:rFonts w:ascii="Courier New" w:hAnsi="Courier New" w:cs="Courier New"/>
                <w:rtl/>
              </w:rPr>
              <w:delText>غ</w:delText>
            </w:r>
          </w:del>
          <w:ins w:id="1718" w:author="Transkribus" w:date="2019-12-11T14:30:00Z">
            <w:r w:rsidRPr="00EE6742">
              <w:rPr>
                <w:rFonts w:ascii="Courier New" w:hAnsi="Courier New" w:cs="Courier New"/>
                <w:rtl/>
              </w:rPr>
              <w:t>ن</w:t>
            </w:r>
          </w:ins>
          <w:r w:rsidRPr="00EE6742">
            <w:rPr>
              <w:rFonts w:ascii="Courier New" w:hAnsi="Courier New" w:cs="Courier New"/>
              <w:rtl/>
            </w:rPr>
            <w:t>ى فى</w:t>
          </w:r>
          <w:del w:id="1719" w:author="Transkribus" w:date="2019-12-11T14:30:00Z">
            <w:r w:rsidRPr="009B6BCA">
              <w:rPr>
                <w:rFonts w:ascii="Courier New" w:hAnsi="Courier New" w:cs="Courier New"/>
                <w:rtl/>
              </w:rPr>
              <w:delText xml:space="preserve"> الجدل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720" w:author="Transkribus" w:date="2019-12-11T14:30:00Z"/>
          <w:rFonts w:ascii="Courier New" w:hAnsi="Courier New" w:cs="Courier New"/>
        </w:rPr>
      </w:pPr>
      <w:dir w:val="rtl">
        <w:dir w:val="rtl">
          <w:ins w:id="1721" w:author="Transkribus" w:date="2019-12-11T14:30:00Z">
            <w:r w:rsidRPr="00EE6742">
              <w:rPr>
                <w:rFonts w:ascii="Courier New" w:hAnsi="Courier New" w:cs="Courier New"/>
                <w:rtl/>
              </w:rPr>
              <w:t xml:space="preserve">الحدل </w:t>
            </w:r>
          </w:ins>
          <w:r w:rsidRPr="00EE6742">
            <w:rPr>
              <w:rFonts w:ascii="Courier New" w:hAnsi="Courier New" w:cs="Courier New"/>
              <w:rtl/>
            </w:rPr>
            <w:t>كتاب م</w:t>
          </w:r>
          <w:del w:id="1722" w:author="Transkribus" w:date="2019-12-11T14:30:00Z">
            <w:r w:rsidRPr="009B6BCA">
              <w:rPr>
                <w:rFonts w:ascii="Courier New" w:hAnsi="Courier New" w:cs="Courier New"/>
                <w:rtl/>
              </w:rPr>
              <w:delText>ن</w:delText>
            </w:r>
          </w:del>
          <w:r w:rsidRPr="00EE6742">
            <w:rPr>
              <w:rFonts w:ascii="Courier New" w:hAnsi="Courier New" w:cs="Courier New"/>
              <w:rtl/>
            </w:rPr>
            <w:t>ت</w:t>
          </w:r>
          <w:ins w:id="1723" w:author="Transkribus" w:date="2019-12-11T14:30:00Z">
            <w:r w:rsidRPr="00EE6742">
              <w:rPr>
                <w:rFonts w:ascii="Courier New" w:hAnsi="Courier New" w:cs="Courier New"/>
                <w:rtl/>
              </w:rPr>
              <w:t>ت</w:t>
            </w:r>
          </w:ins>
          <w:r w:rsidRPr="00EE6742">
            <w:rPr>
              <w:rFonts w:ascii="Courier New" w:hAnsi="Courier New" w:cs="Courier New"/>
              <w:rtl/>
            </w:rPr>
            <w:t>هى السالك فى ر</w:t>
          </w:r>
          <w:del w:id="1724" w:author="Transkribus" w:date="2019-12-11T14:30:00Z">
            <w:r w:rsidRPr="009B6BCA">
              <w:rPr>
                <w:rFonts w:ascii="Courier New" w:hAnsi="Courier New" w:cs="Courier New"/>
                <w:rtl/>
              </w:rPr>
              <w:delText>ت</w:delText>
            </w:r>
          </w:del>
          <w:ins w:id="1725" w:author="Transkribus" w:date="2019-12-11T14:30:00Z">
            <w:r w:rsidRPr="00EE6742">
              <w:rPr>
                <w:rFonts w:ascii="Courier New" w:hAnsi="Courier New" w:cs="Courier New"/>
                <w:rtl/>
              </w:rPr>
              <w:t>ي</w:t>
            </w:r>
          </w:ins>
          <w:r w:rsidRPr="00EE6742">
            <w:rPr>
              <w:rFonts w:ascii="Courier New" w:hAnsi="Courier New" w:cs="Courier New"/>
              <w:rtl/>
            </w:rPr>
            <w:t xml:space="preserve">ب المسالك </w:t>
          </w:r>
          <w:del w:id="172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r w:rsidRPr="00EE6742">
            <w:rPr>
              <w:rFonts w:ascii="Courier New" w:hAnsi="Courier New" w:cs="Courier New"/>
              <w:rtl/>
            </w:rPr>
            <w:t>كتاب المبين فى معانى ال</w:t>
          </w:r>
          <w:del w:id="1727" w:author="Transkribus" w:date="2019-12-11T14:30:00Z">
            <w:r w:rsidRPr="009B6BCA">
              <w:rPr>
                <w:rFonts w:ascii="Courier New" w:hAnsi="Courier New" w:cs="Courier New"/>
                <w:rtl/>
              </w:rPr>
              <w:delText>ف</w:delText>
            </w:r>
          </w:del>
          <w:ins w:id="1728" w:author="Transkribus" w:date="2019-12-11T14:30:00Z">
            <w:r w:rsidRPr="00EE6742">
              <w:rPr>
                <w:rFonts w:ascii="Courier New" w:hAnsi="Courier New" w:cs="Courier New"/>
                <w:rtl/>
              </w:rPr>
              <w:t>ق</w:t>
            </w:r>
          </w:ins>
          <w:r w:rsidRPr="00EE6742">
            <w:rPr>
              <w:rFonts w:ascii="Courier New" w:hAnsi="Courier New" w:cs="Courier New"/>
              <w:rtl/>
            </w:rPr>
            <w:t>ا</w:t>
          </w:r>
          <w:del w:id="1729" w:author="Transkribus" w:date="2019-12-11T14:30:00Z">
            <w:r w:rsidRPr="009B6BCA">
              <w:rPr>
                <w:rFonts w:ascii="Courier New" w:hAnsi="Courier New" w:cs="Courier New"/>
                <w:rtl/>
              </w:rPr>
              <w:delText>ظ</w:delText>
            </w:r>
          </w:del>
          <w:ins w:id="1730" w:author="Transkribus" w:date="2019-12-11T14:30:00Z">
            <w:r w:rsidRPr="00EE6742">
              <w:rPr>
                <w:rFonts w:ascii="Courier New" w:hAnsi="Courier New" w:cs="Courier New"/>
                <w:rtl/>
              </w:rPr>
              <w:t>ط</w:t>
            </w:r>
          </w:ins>
          <w:r w:rsidRPr="00EE6742">
            <w:rPr>
              <w:rFonts w:ascii="Courier New" w:hAnsi="Courier New" w:cs="Courier New"/>
              <w:rtl/>
            </w:rPr>
            <w:t xml:space="preserve"> الحكماء</w:t>
          </w:r>
          <w:del w:id="1731" w:author="Transkribus" w:date="2019-12-11T14:30:00Z">
            <w:r w:rsidRPr="009B6BCA">
              <w:rPr>
                <w:rFonts w:ascii="Courier New" w:hAnsi="Courier New" w:cs="Courier New"/>
                <w:rtl/>
              </w:rPr>
              <w:delText xml:space="preserve"> والمتكلمين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732" w:author="Transkribus" w:date="2019-12-11T14:30:00Z"/>
          <w:rFonts w:ascii="Courier New" w:hAnsi="Courier New" w:cs="Courier New"/>
        </w:rPr>
      </w:pPr>
      <w:dir w:val="rtl">
        <w:dir w:val="rtl">
          <w:del w:id="1733" w:author="Transkribus" w:date="2019-12-11T14:30:00Z">
            <w:r w:rsidRPr="009B6BCA">
              <w:rPr>
                <w:rFonts w:ascii="Courier New" w:hAnsi="Courier New" w:cs="Courier New"/>
                <w:rtl/>
              </w:rPr>
              <w:delText>دليل متحد الائتلاف وجاد</w:delText>
            </w:r>
          </w:del>
          <w:ins w:id="1734" w:author="Transkribus" w:date="2019-12-11T14:30:00Z">
            <w:r w:rsidRPr="00EE6742">
              <w:rPr>
                <w:rFonts w:ascii="Courier New" w:hAnsi="Courier New" w:cs="Courier New"/>
                <w:rtl/>
              </w:rPr>
              <w:t>والتكامين دليسل مجد الاتنلاف وجار</w:t>
            </w:r>
          </w:ins>
          <w:r w:rsidRPr="00EE6742">
            <w:rPr>
              <w:rFonts w:ascii="Courier New" w:hAnsi="Courier New" w:cs="Courier New"/>
              <w:rtl/>
            </w:rPr>
            <w:t xml:space="preserve"> فى </w:t>
          </w:r>
          <w:del w:id="1735" w:author="Transkribus" w:date="2019-12-11T14:30:00Z">
            <w:r w:rsidRPr="009B6BCA">
              <w:rPr>
                <w:rFonts w:ascii="Courier New" w:hAnsi="Courier New" w:cs="Courier New"/>
                <w:rtl/>
              </w:rPr>
              <w:delText>جميع مسائل</w:delText>
            </w:r>
          </w:del>
          <w:ins w:id="1736" w:author="Transkribus" w:date="2019-12-11T14:30:00Z">
            <w:r w:rsidRPr="00EE6742">
              <w:rPr>
                <w:rFonts w:ascii="Courier New" w:hAnsi="Courier New" w:cs="Courier New"/>
                <w:rtl/>
              </w:rPr>
              <w:t>حميع مساقل</w:t>
            </w:r>
          </w:ins>
          <w:r w:rsidRPr="00EE6742">
            <w:rPr>
              <w:rFonts w:ascii="Courier New" w:hAnsi="Courier New" w:cs="Courier New"/>
              <w:rtl/>
            </w:rPr>
            <w:t xml:space="preserve"> الخلاف </w:t>
          </w:r>
          <w:del w:id="173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r w:rsidRPr="00EE6742">
            <w:rPr>
              <w:rFonts w:ascii="Courier New" w:hAnsi="Courier New" w:cs="Courier New"/>
              <w:rtl/>
            </w:rPr>
            <w:t>كتاب الترج</w:t>
          </w:r>
          <w:del w:id="1738" w:author="Transkribus" w:date="2019-12-11T14:30:00Z">
            <w:r w:rsidRPr="009B6BCA">
              <w:rPr>
                <w:rFonts w:ascii="Courier New" w:hAnsi="Courier New" w:cs="Courier New"/>
                <w:rtl/>
              </w:rPr>
              <w:delText>يح</w:delText>
            </w:r>
          </w:del>
          <w:ins w:id="1739" w:author="Transkribus" w:date="2019-12-11T14:30:00Z">
            <w:r w:rsidRPr="00EE6742">
              <w:rPr>
                <w:rFonts w:ascii="Courier New" w:hAnsi="Courier New" w:cs="Courier New"/>
                <w:rtl/>
              </w:rPr>
              <w:t>ج</w:t>
            </w:r>
          </w:ins>
          <w:r w:rsidRPr="00EE6742">
            <w:rPr>
              <w:rFonts w:ascii="Courier New" w:hAnsi="Courier New" w:cs="Courier New"/>
              <w:rtl/>
            </w:rPr>
            <w:t>ات</w:t>
          </w:r>
          <w:r>
            <w:t>‬</w:t>
          </w:r>
          <w:r>
            <w:t>‬</w:t>
          </w:r>
        </w:dir>
      </w:dir>
    </w:p>
    <w:p w:rsidR="00623F08" w:rsidRPr="009B6BCA" w:rsidRDefault="00623F08" w:rsidP="00623F08">
      <w:pPr>
        <w:pStyle w:val="NurText"/>
        <w:bidi/>
        <w:rPr>
          <w:del w:id="1740" w:author="Transkribus" w:date="2019-12-11T14:30:00Z"/>
          <w:rFonts w:ascii="Courier New" w:hAnsi="Courier New" w:cs="Courier New"/>
        </w:rPr>
      </w:pPr>
      <w:r w:rsidRPr="00EE6742">
        <w:rPr>
          <w:rFonts w:ascii="Courier New" w:hAnsi="Courier New" w:cs="Courier New"/>
          <w:rtl/>
        </w:rPr>
        <w:t xml:space="preserve"> فى الخلاف </w:t>
      </w:r>
      <w:del w:id="174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23F08" w:rsidRPr="009B6BCA" w:rsidRDefault="00623F08" w:rsidP="00623F08">
      <w:pPr>
        <w:pStyle w:val="NurText"/>
        <w:bidi/>
        <w:rPr>
          <w:del w:id="1742" w:author="Transkribus" w:date="2019-12-11T14:30:00Z"/>
          <w:rFonts w:ascii="Courier New" w:hAnsi="Courier New" w:cs="Courier New"/>
        </w:rPr>
      </w:pPr>
      <w:dir w:val="rtl">
        <w:dir w:val="rtl">
          <w:r w:rsidRPr="00EE6742">
            <w:rPr>
              <w:rFonts w:ascii="Courier New" w:hAnsi="Courier New" w:cs="Courier New"/>
              <w:rtl/>
            </w:rPr>
            <w:t xml:space="preserve">كتاب </w:t>
          </w:r>
          <w:del w:id="1743" w:author="Transkribus" w:date="2019-12-11T14:30:00Z">
            <w:r w:rsidRPr="009B6BCA">
              <w:rPr>
                <w:rFonts w:ascii="Courier New" w:hAnsi="Courier New" w:cs="Courier New"/>
                <w:rtl/>
              </w:rPr>
              <w:delText>المؤاخذات</w:delText>
            </w:r>
          </w:del>
          <w:ins w:id="1744" w:author="Transkribus" w:date="2019-12-11T14:30:00Z">
            <w:r w:rsidRPr="00EE6742">
              <w:rPr>
                <w:rFonts w:ascii="Courier New" w:hAnsi="Courier New" w:cs="Courier New"/>
                <w:rtl/>
              </w:rPr>
              <w:t>المو اخذات</w:t>
            </w:r>
          </w:ins>
          <w:r w:rsidRPr="00EE6742">
            <w:rPr>
              <w:rFonts w:ascii="Courier New" w:hAnsi="Courier New" w:cs="Courier New"/>
              <w:rtl/>
            </w:rPr>
            <w:t xml:space="preserve"> فى الخلاف </w:t>
          </w:r>
          <w:del w:id="174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r w:rsidRPr="00EE6742">
            <w:rPr>
              <w:rFonts w:ascii="Courier New" w:hAnsi="Courier New" w:cs="Courier New"/>
              <w:rtl/>
            </w:rPr>
            <w:t>كتاب</w:t>
          </w:r>
          <w:ins w:id="1746" w:author="Transkribus" w:date="2019-12-11T14:30:00Z">
            <w:r w:rsidRPr="00EE6742">
              <w:rPr>
                <w:rFonts w:ascii="Courier New" w:hAnsi="Courier New" w:cs="Courier New"/>
                <w:rtl/>
              </w:rPr>
              <w:t xml:space="preserve"> التخليفة الصفرة ك٣تاب</w:t>
            </w:r>
          </w:ins>
          <w:r w:rsidRPr="00EE6742">
            <w:rPr>
              <w:rFonts w:ascii="Courier New" w:hAnsi="Courier New" w:cs="Courier New"/>
              <w:rtl/>
            </w:rPr>
            <w:t xml:space="preserve"> التعليقة ال</w:t>
          </w:r>
          <w:del w:id="1747" w:author="Transkribus" w:date="2019-12-11T14:30:00Z">
            <w:r w:rsidRPr="009B6BCA">
              <w:rPr>
                <w:rFonts w:ascii="Courier New" w:hAnsi="Courier New" w:cs="Courier New"/>
                <w:rtl/>
              </w:rPr>
              <w:delText>صغ</w:delText>
            </w:r>
          </w:del>
          <w:ins w:id="1748" w:author="Transkribus" w:date="2019-12-11T14:30:00Z">
            <w:r w:rsidRPr="00EE6742">
              <w:rPr>
                <w:rFonts w:ascii="Courier New" w:hAnsi="Courier New" w:cs="Courier New"/>
                <w:rtl/>
              </w:rPr>
              <w:t>ك</w:t>
            </w:r>
          </w:ins>
          <w:r w:rsidRPr="00EE6742">
            <w:rPr>
              <w:rFonts w:ascii="Courier New" w:hAnsi="Courier New" w:cs="Courier New"/>
              <w:rtl/>
            </w:rPr>
            <w:t>ي</w:t>
          </w:r>
          <w:ins w:id="1749" w:author="Transkribus" w:date="2019-12-11T14:30:00Z">
            <w:r w:rsidRPr="00EE6742">
              <w:rPr>
                <w:rFonts w:ascii="Courier New" w:hAnsi="Courier New" w:cs="Courier New"/>
                <w:rtl/>
              </w:rPr>
              <w:t>ي</w:t>
            </w:r>
          </w:ins>
          <w:r w:rsidRPr="00EE6742">
            <w:rPr>
              <w:rFonts w:ascii="Courier New" w:hAnsi="Courier New" w:cs="Courier New"/>
              <w:rtl/>
            </w:rPr>
            <w:t>رة</w:t>
          </w:r>
          <w:del w:id="175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751" w:author="Transkribus" w:date="2019-12-11T14:30:00Z"/>
          <w:rFonts w:ascii="Courier New" w:hAnsi="Courier New" w:cs="Courier New"/>
        </w:rPr>
      </w:pPr>
      <w:dir w:val="rtl">
        <w:dir w:val="rtl">
          <w:del w:id="1752" w:author="Transkribus" w:date="2019-12-11T14:30:00Z">
            <w:r w:rsidRPr="009B6BCA">
              <w:rPr>
                <w:rFonts w:ascii="Courier New" w:hAnsi="Courier New" w:cs="Courier New"/>
                <w:rtl/>
              </w:rPr>
              <w:delText>كتاب التعليقة الكبيرة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753" w:author="Transkribus" w:date="2019-12-11T14:30:00Z"/>
          <w:rFonts w:ascii="Courier New" w:hAnsi="Courier New" w:cs="Courier New"/>
        </w:rPr>
      </w:pPr>
      <w:dir w:val="rtl">
        <w:dir w:val="rtl">
          <w:del w:id="1754" w:author="Transkribus" w:date="2019-12-11T14:30:00Z">
            <w:r w:rsidRPr="009B6BCA">
              <w:rPr>
                <w:rFonts w:ascii="Courier New" w:hAnsi="Courier New" w:cs="Courier New"/>
                <w:rtl/>
              </w:rPr>
              <w:delText>عقيدة تسمى</w:delText>
            </w:r>
          </w:del>
          <w:ins w:id="1755" w:author="Transkribus" w:date="2019-12-11T14:30:00Z">
            <w:r w:rsidRPr="00EE6742">
              <w:rPr>
                <w:rFonts w:ascii="Courier New" w:hAnsi="Courier New" w:cs="Courier New"/>
                <w:rtl/>
              </w:rPr>
              <w:t>بقيدة فصمى</w:t>
            </w:r>
          </w:ins>
          <w:r w:rsidRPr="00EE6742">
            <w:rPr>
              <w:rFonts w:ascii="Courier New" w:hAnsi="Courier New" w:cs="Courier New"/>
              <w:rtl/>
            </w:rPr>
            <w:t xml:space="preserve"> خلاصة </w:t>
          </w:r>
          <w:del w:id="1756" w:author="Transkribus" w:date="2019-12-11T14:30:00Z">
            <w:r w:rsidRPr="009B6BCA">
              <w:rPr>
                <w:rFonts w:ascii="Courier New" w:hAnsi="Courier New" w:cs="Courier New"/>
                <w:rtl/>
              </w:rPr>
              <w:delText>الابريز</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del w:id="1757" w:author="Transkribus" w:date="2019-12-11T14:30:00Z">
            <w:r w:rsidRPr="009B6BCA">
              <w:rPr>
                <w:rFonts w:ascii="Courier New" w:hAnsi="Courier New" w:cs="Courier New"/>
                <w:rtl/>
              </w:rPr>
              <w:delText>تذكرة</w:delText>
            </w:r>
          </w:del>
          <w:ins w:id="1758" w:author="Transkribus" w:date="2019-12-11T14:30:00Z">
            <w:r w:rsidRPr="00EE6742">
              <w:rPr>
                <w:rFonts w:ascii="Courier New" w:hAnsi="Courier New" w:cs="Courier New"/>
                <w:rtl/>
              </w:rPr>
              <w:t>الابرير - كرة</w:t>
            </w:r>
          </w:ins>
          <w:r w:rsidRPr="00EE6742">
            <w:rPr>
              <w:rFonts w:ascii="Courier New" w:hAnsi="Courier New" w:cs="Courier New"/>
              <w:rtl/>
            </w:rPr>
            <w:t xml:space="preserve"> الملك العزيز بن </w:t>
          </w:r>
          <w:del w:id="1759" w:author="Transkribus" w:date="2019-12-11T14:30:00Z">
            <w:r w:rsidRPr="009B6BCA">
              <w:rPr>
                <w:rFonts w:ascii="Courier New" w:hAnsi="Courier New" w:cs="Courier New"/>
                <w:rtl/>
              </w:rPr>
              <w:delText>صلاح</w:delText>
            </w:r>
          </w:del>
          <w:ins w:id="1760" w:author="Transkribus" w:date="2019-12-11T14:30:00Z">
            <w:r w:rsidRPr="00EE6742">
              <w:rPr>
                <w:rFonts w:ascii="Courier New" w:hAnsi="Courier New" w:cs="Courier New"/>
                <w:rtl/>
              </w:rPr>
              <w:t>سلاجم</w:t>
            </w:r>
          </w:ins>
          <w:r w:rsidRPr="00EE6742">
            <w:rPr>
              <w:rFonts w:ascii="Courier New" w:hAnsi="Courier New" w:cs="Courier New"/>
              <w:rtl/>
            </w:rPr>
            <w:t xml:space="preserve"> الدين كتاب </w:t>
          </w:r>
          <w:del w:id="1761" w:author="Transkribus" w:date="2019-12-11T14:30:00Z">
            <w:r w:rsidRPr="009B6BCA">
              <w:rPr>
                <w:rFonts w:ascii="Courier New" w:hAnsi="Courier New" w:cs="Courier New"/>
                <w:rtl/>
              </w:rPr>
              <w:delText>منتهى</w:delText>
            </w:r>
          </w:del>
          <w:ins w:id="1762" w:author="Transkribus" w:date="2019-12-11T14:30:00Z">
            <w:r w:rsidRPr="00EE6742">
              <w:rPr>
                <w:rFonts w:ascii="Courier New" w:hAnsi="Courier New" w:cs="Courier New"/>
                <w:rtl/>
              </w:rPr>
              <w:t>مييسى</w:t>
            </w:r>
          </w:ins>
          <w:r w:rsidRPr="00EE6742">
            <w:rPr>
              <w:rFonts w:ascii="Courier New" w:hAnsi="Courier New" w:cs="Courier New"/>
              <w:rtl/>
            </w:rPr>
            <w:t xml:space="preserve"> السول</w:t>
          </w:r>
          <w:del w:id="1763" w:author="Transkribus" w:date="2019-12-11T14:30:00Z">
            <w:r w:rsidRPr="009B6BCA">
              <w:rPr>
                <w:rFonts w:ascii="Courier New" w:hAnsi="Courier New" w:cs="Courier New"/>
                <w:rtl/>
              </w:rPr>
              <w:delText xml:space="preserve"> فى علم الاصول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764" w:author="Transkribus" w:date="2019-12-11T14:30:00Z"/>
          <w:rFonts w:ascii="Courier New" w:hAnsi="Courier New" w:cs="Courier New"/>
        </w:rPr>
      </w:pPr>
      <w:dir w:val="rtl">
        <w:dir w:val="rtl">
          <w:del w:id="1765" w:author="Transkribus" w:date="2019-12-11T14:30:00Z">
            <w:r w:rsidRPr="009B6BCA">
              <w:rPr>
                <w:rFonts w:ascii="Courier New" w:hAnsi="Courier New" w:cs="Courier New"/>
                <w:rtl/>
              </w:rPr>
              <w:delText>كتاب منائح القرائح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ins w:id="1766" w:author="Transkribus" w:date="2019-12-11T14:30:00Z"/>
          <w:rFonts w:ascii="Courier New" w:hAnsi="Courier New" w:cs="Courier New"/>
        </w:rPr>
      </w:pPr>
      <w:dir w:val="rtl">
        <w:dir w:val="rtl">
          <w:ins w:id="1767" w:author="Transkribus" w:date="2019-12-11T14:30:00Z">
            <w:r w:rsidRPr="00EE6742">
              <w:rPr>
                <w:rFonts w:ascii="Courier New" w:hAnsi="Courier New" w:cs="Courier New"/>
                <w:rtl/>
              </w:rPr>
              <w:t>موفق الدين</w:t>
            </w:r>
          </w:ins>
          <w:r>
            <w:t>‬</w:t>
          </w:r>
          <w:r>
            <w:t>‬</w:t>
          </w:r>
        </w:dir>
      </w:dir>
    </w:p>
    <w:p w:rsidR="00623F08" w:rsidRPr="00EE6742" w:rsidRDefault="00623F08" w:rsidP="00623F08">
      <w:pPr>
        <w:pStyle w:val="NurText"/>
        <w:bidi/>
        <w:rPr>
          <w:ins w:id="1768" w:author="Transkribus" w:date="2019-12-11T14:30:00Z"/>
          <w:rFonts w:ascii="Courier New" w:hAnsi="Courier New" w:cs="Courier New"/>
        </w:rPr>
      </w:pPr>
      <w:ins w:id="1769" w:author="Transkribus" w:date="2019-12-11T14:30:00Z">
        <w:r w:rsidRPr="00EE6742">
          <w:rPr>
            <w:rFonts w:ascii="Courier New" w:hAnsi="Courier New" w:cs="Courier New"/>
            <w:rtl/>
          </w:rPr>
          <w:t>ابق خيم اه صوب يباب عباجج القراح</w:t>
        </w:r>
      </w:ins>
    </w:p>
    <w:p w:rsidR="00623F08" w:rsidRPr="00EE6742" w:rsidRDefault="00623F08" w:rsidP="00623F08">
      <w:pPr>
        <w:pStyle w:val="NurText"/>
        <w:bidi/>
        <w:rPr>
          <w:rFonts w:ascii="Courier New" w:hAnsi="Courier New" w:cs="Courier New"/>
        </w:rPr>
      </w:pPr>
      <w:ins w:id="1770" w:author="Transkribus" w:date="2019-12-11T14:30:00Z">
        <w:r w:rsidRPr="00EE6742">
          <w:rPr>
            <w:rFonts w:ascii="Courier New" w:hAnsi="Courier New" w:cs="Courier New"/>
            <w:rtl/>
          </w:rPr>
          <w:t>*(</w:t>
        </w:r>
      </w:ins>
      <w:r w:rsidRPr="00EE6742">
        <w:rPr>
          <w:rFonts w:ascii="Courier New" w:hAnsi="Courier New" w:cs="Courier New"/>
          <w:rtl/>
        </w:rPr>
        <w:t>موفق الدين بن المطران</w:t>
      </w:r>
      <w:del w:id="177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72" w:author="Transkribus" w:date="2019-12-11T14:30:00Z">
        <w:r w:rsidRPr="00EE6742">
          <w:rPr>
            <w:rFonts w:ascii="Courier New" w:hAnsi="Courier New" w:cs="Courier New"/>
            <w:rtl/>
          </w:rPr>
          <w:t>)*</w:t>
        </w:r>
      </w:ins>
    </w:p>
    <w:p w:rsidR="00623F08" w:rsidRPr="00EE6742" w:rsidRDefault="00623F08" w:rsidP="00623F08">
      <w:pPr>
        <w:pStyle w:val="NurText"/>
        <w:bidi/>
        <w:rPr>
          <w:ins w:id="1773" w:author="Transkribus" w:date="2019-12-11T14:30:00Z"/>
          <w:rFonts w:ascii="Courier New" w:hAnsi="Courier New" w:cs="Courier New"/>
        </w:rPr>
      </w:pPr>
      <w:dir w:val="rtl">
        <w:dir w:val="rtl">
          <w:del w:id="1774" w:author="Transkribus" w:date="2019-12-11T14:30:00Z">
            <w:r w:rsidRPr="009B6BCA">
              <w:rPr>
                <w:rFonts w:ascii="Courier New" w:hAnsi="Courier New" w:cs="Courier New"/>
                <w:rtl/>
              </w:rPr>
              <w:delText>هو الحكيم</w:delText>
            </w:r>
          </w:del>
          <w:ins w:id="1775" w:author="Transkribus" w:date="2019-12-11T14:30:00Z">
            <w:r w:rsidRPr="00EE6742">
              <w:rPr>
                <w:rFonts w:ascii="Courier New" w:hAnsi="Courier New" w:cs="Courier New"/>
                <w:rtl/>
              </w:rPr>
              <w:t>عو الحكم</w:t>
            </w:r>
          </w:ins>
          <w:r w:rsidRPr="00EE6742">
            <w:rPr>
              <w:rFonts w:ascii="Courier New" w:hAnsi="Courier New" w:cs="Courier New"/>
              <w:rtl/>
            </w:rPr>
            <w:t xml:space="preserve"> الامام العالم الفاضل موفق الدين </w:t>
          </w:r>
          <w:del w:id="1776" w:author="Transkribus" w:date="2019-12-11T14:30:00Z">
            <w:r w:rsidRPr="009B6BCA">
              <w:rPr>
                <w:rFonts w:ascii="Courier New" w:hAnsi="Courier New" w:cs="Courier New"/>
                <w:rtl/>
              </w:rPr>
              <w:delText>ا</w:delText>
            </w:r>
          </w:del>
          <w:ins w:id="1777" w:author="Transkribus" w:date="2019-12-11T14:30:00Z">
            <w:r w:rsidRPr="00EE6742">
              <w:rPr>
                <w:rFonts w:ascii="Courier New" w:hAnsi="Courier New" w:cs="Courier New"/>
                <w:rtl/>
              </w:rPr>
              <w:t>أ</w:t>
            </w:r>
          </w:ins>
          <w:r w:rsidRPr="00EE6742">
            <w:rPr>
              <w:rFonts w:ascii="Courier New" w:hAnsi="Courier New" w:cs="Courier New"/>
              <w:rtl/>
            </w:rPr>
            <w:t xml:space="preserve">بو نصر </w:t>
          </w:r>
          <w:del w:id="1778" w:author="Transkribus" w:date="2019-12-11T14:30:00Z">
            <w:r w:rsidRPr="009B6BCA">
              <w:rPr>
                <w:rFonts w:ascii="Courier New" w:hAnsi="Courier New" w:cs="Courier New"/>
                <w:rtl/>
              </w:rPr>
              <w:delText>اسعد بن ابى</w:delText>
            </w:r>
          </w:del>
          <w:ins w:id="1779" w:author="Transkribus" w:date="2019-12-11T14:30:00Z">
            <w:r w:rsidRPr="00EE6742">
              <w:rPr>
                <w:rFonts w:ascii="Courier New" w:hAnsi="Courier New" w:cs="Courier New"/>
                <w:rtl/>
              </w:rPr>
              <w:t>أسعدين</w:t>
            </w:r>
          </w:ins>
          <w:r>
            <w:t>‬</w:t>
          </w:r>
          <w:r>
            <w:t>‬</w:t>
          </w:r>
        </w:dir>
      </w:dir>
    </w:p>
    <w:p w:rsidR="00623F08" w:rsidRPr="00EE6742" w:rsidRDefault="00623F08" w:rsidP="00623F08">
      <w:pPr>
        <w:pStyle w:val="NurText"/>
        <w:bidi/>
        <w:rPr>
          <w:rFonts w:ascii="Courier New" w:hAnsi="Courier New" w:cs="Courier New"/>
        </w:rPr>
      </w:pPr>
      <w:ins w:id="1780" w:author="Transkribus" w:date="2019-12-11T14:30:00Z">
        <w:r w:rsidRPr="00EE6742">
          <w:rPr>
            <w:rFonts w:ascii="Courier New" w:hAnsi="Courier New" w:cs="Courier New"/>
            <w:rtl/>
          </w:rPr>
          <w:t xml:space="preserve"> أبى</w:t>
        </w:r>
      </w:ins>
      <w:r w:rsidRPr="00EE6742">
        <w:rPr>
          <w:rFonts w:ascii="Courier New" w:hAnsi="Courier New" w:cs="Courier New"/>
          <w:rtl/>
        </w:rPr>
        <w:t xml:space="preserve"> الفتح ال</w:t>
      </w:r>
      <w:del w:id="1781" w:author="Transkribus" w:date="2019-12-11T14:30:00Z">
        <w:r w:rsidRPr="009B6BCA">
          <w:rPr>
            <w:rFonts w:ascii="Courier New" w:hAnsi="Courier New" w:cs="Courier New"/>
            <w:rtl/>
          </w:rPr>
          <w:delText>ي</w:delText>
        </w:r>
      </w:del>
      <w:ins w:id="1782" w:author="Transkribus" w:date="2019-12-11T14:30:00Z">
        <w:r w:rsidRPr="00EE6742">
          <w:rPr>
            <w:rFonts w:ascii="Courier New" w:hAnsi="Courier New" w:cs="Courier New"/>
            <w:rtl/>
          </w:rPr>
          <w:t>ب</w:t>
        </w:r>
      </w:ins>
      <w:r w:rsidRPr="00EE6742">
        <w:rPr>
          <w:rFonts w:ascii="Courier New" w:hAnsi="Courier New" w:cs="Courier New"/>
          <w:rtl/>
        </w:rPr>
        <w:t xml:space="preserve">اس بن جرجس </w:t>
      </w:r>
      <w:del w:id="1783" w:author="Transkribus" w:date="2019-12-11T14:30:00Z">
        <w:r w:rsidRPr="009B6BCA">
          <w:rPr>
            <w:rFonts w:ascii="Courier New" w:hAnsi="Courier New" w:cs="Courier New"/>
            <w:rtl/>
          </w:rPr>
          <w:delText>المطران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84" w:author="Transkribus" w:date="2019-12-11T14:30:00Z">
        <w:r w:rsidRPr="00EE6742">
          <w:rPr>
            <w:rFonts w:ascii="Courier New" w:hAnsi="Courier New" w:cs="Courier New"/>
            <w:rtl/>
          </w:rPr>
          <w:t>الطسران كمان سيد الحكماء وأو حسد الغلاء وافر الالام</w:t>
        </w:r>
      </w:ins>
    </w:p>
    <w:p w:rsidR="00623F08" w:rsidRPr="00EE6742" w:rsidRDefault="00623F08" w:rsidP="00623F08">
      <w:pPr>
        <w:pStyle w:val="NurText"/>
        <w:bidi/>
        <w:rPr>
          <w:ins w:id="1785" w:author="Transkribus" w:date="2019-12-11T14:30:00Z"/>
          <w:rFonts w:ascii="Courier New" w:hAnsi="Courier New" w:cs="Courier New"/>
        </w:rPr>
      </w:pPr>
      <w:dir w:val="rtl">
        <w:dir w:val="rtl">
          <w:del w:id="1786" w:author="Transkribus" w:date="2019-12-11T14:30:00Z">
            <w:r w:rsidRPr="009B6BCA">
              <w:rPr>
                <w:rFonts w:ascii="Courier New" w:hAnsi="Courier New" w:cs="Courier New"/>
                <w:rtl/>
              </w:rPr>
              <w:delText>كان سيد الحكماء واوحد العلماء وافر الالاء جزيل</w:delText>
            </w:r>
          </w:del>
          <w:ins w:id="1787" w:author="Transkribus" w:date="2019-12-11T14:30:00Z">
            <w:r w:rsidRPr="00EE6742">
              <w:rPr>
                <w:rFonts w:ascii="Courier New" w:hAnsi="Courier New" w:cs="Courier New"/>
                <w:rtl/>
              </w:rPr>
              <w:t>بريل</w:t>
            </w:r>
          </w:ins>
          <w:r w:rsidRPr="00EE6742">
            <w:rPr>
              <w:rFonts w:ascii="Courier New" w:hAnsi="Courier New" w:cs="Courier New"/>
              <w:rtl/>
            </w:rPr>
            <w:t xml:space="preserve"> النعماء </w:t>
          </w:r>
          <w:del w:id="1788" w:author="Transkribus" w:date="2019-12-11T14:30:00Z">
            <w:r w:rsidRPr="009B6BCA">
              <w:rPr>
                <w:rFonts w:ascii="Courier New" w:hAnsi="Courier New" w:cs="Courier New"/>
                <w:rtl/>
              </w:rPr>
              <w:delText>ا</w:delText>
            </w:r>
          </w:del>
          <w:ins w:id="1789" w:author="Transkribus" w:date="2019-12-11T14:30:00Z">
            <w:r w:rsidRPr="00EE6742">
              <w:rPr>
                <w:rFonts w:ascii="Courier New" w:hAnsi="Courier New" w:cs="Courier New"/>
                <w:rtl/>
              </w:rPr>
              <w:t>أ</w:t>
            </w:r>
          </w:ins>
          <w:r w:rsidRPr="00EE6742">
            <w:rPr>
              <w:rFonts w:ascii="Courier New" w:hAnsi="Courier New" w:cs="Courier New"/>
              <w:rtl/>
            </w:rPr>
            <w:t>مي</w:t>
          </w:r>
          <w:del w:id="1790" w:author="Transkribus" w:date="2019-12-11T14:30:00Z">
            <w:r w:rsidRPr="009B6BCA">
              <w:rPr>
                <w:rFonts w:ascii="Courier New" w:hAnsi="Courier New" w:cs="Courier New"/>
                <w:rtl/>
              </w:rPr>
              <w:delText>ر</w:delText>
            </w:r>
          </w:del>
          <w:ins w:id="1791" w:author="Transkribus" w:date="2019-12-11T14:30:00Z">
            <w:r w:rsidRPr="00EE6742">
              <w:rPr>
                <w:rFonts w:ascii="Courier New" w:hAnsi="Courier New" w:cs="Courier New"/>
                <w:rtl/>
              </w:rPr>
              <w:t>ز</w:t>
            </w:r>
          </w:ins>
          <w:r w:rsidRPr="00EE6742">
            <w:rPr>
              <w:rFonts w:ascii="Courier New" w:hAnsi="Courier New" w:cs="Courier New"/>
              <w:rtl/>
            </w:rPr>
            <w:t xml:space="preserve"> اهل زمانه فى علم صناعة الطب </w:t>
          </w:r>
          <w:del w:id="1792" w:author="Transkribus" w:date="2019-12-11T14:30:00Z">
            <w:r w:rsidRPr="009B6BCA">
              <w:rPr>
                <w:rFonts w:ascii="Courier New" w:hAnsi="Courier New" w:cs="Courier New"/>
                <w:rtl/>
              </w:rPr>
              <w:delText xml:space="preserve">وعملها واكثرهم تحصيلا لاصولها </w:delText>
            </w:r>
          </w:del>
          <w:ins w:id="1793" w:author="Transkribus" w:date="2019-12-11T14:30:00Z">
            <w:r w:rsidRPr="00EE6742">
              <w:rPr>
                <w:rFonts w:ascii="Courier New" w:hAnsi="Courier New" w:cs="Courier New"/>
                <w:rtl/>
              </w:rPr>
              <w:t>وعماها وأكترهيم نحسيلالاصواها</w:t>
            </w:r>
          </w:ins>
          <w:r>
            <w:t>‬</w:t>
          </w:r>
          <w:r>
            <w:t>‬</w:t>
          </w:r>
        </w:dir>
      </w:dir>
    </w:p>
    <w:p w:rsidR="00623F08" w:rsidRPr="00EE6742" w:rsidRDefault="00623F08" w:rsidP="00623F08">
      <w:pPr>
        <w:pStyle w:val="NurText"/>
        <w:bidi/>
        <w:rPr>
          <w:rFonts w:ascii="Courier New" w:hAnsi="Courier New" w:cs="Courier New"/>
        </w:rPr>
      </w:pPr>
      <w:r w:rsidRPr="00EE6742">
        <w:rPr>
          <w:rFonts w:ascii="Courier New" w:hAnsi="Courier New" w:cs="Courier New"/>
          <w:rtl/>
        </w:rPr>
        <w:t>وجملها</w:t>
      </w:r>
      <w:del w:id="179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95" w:author="Transkribus" w:date="2019-12-11T14:30:00Z">
        <w:r w:rsidRPr="00EE6742">
          <w:rPr>
            <w:rFonts w:ascii="Courier New" w:hAnsi="Courier New" w:cs="Courier New"/>
            <w:rtl/>
          </w:rPr>
          <w:t xml:space="preserve"> حبد المسداواة اطيف المسداراة مارقا بالعسلوم الحكميه متعبنافى الغنون</w:t>
        </w:r>
      </w:ins>
    </w:p>
    <w:p w:rsidR="00623F08" w:rsidRPr="009B6BCA" w:rsidRDefault="00623F08" w:rsidP="00623F08">
      <w:pPr>
        <w:pStyle w:val="NurText"/>
        <w:bidi/>
        <w:rPr>
          <w:del w:id="1796" w:author="Transkribus" w:date="2019-12-11T14:30:00Z"/>
          <w:rFonts w:ascii="Courier New" w:hAnsi="Courier New" w:cs="Courier New"/>
        </w:rPr>
      </w:pPr>
      <w:dir w:val="rtl">
        <w:dir w:val="rtl">
          <w:del w:id="1797" w:author="Transkribus" w:date="2019-12-11T14:30:00Z">
            <w:r w:rsidRPr="009B6BCA">
              <w:rPr>
                <w:rFonts w:ascii="Courier New" w:hAnsi="Courier New" w:cs="Courier New"/>
                <w:rtl/>
              </w:rPr>
              <w:delText>جيد المداواة لطيف المداراة عارفا بالعلوم الحكمية متعينا فى الفنون الادبية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798" w:author="Transkribus" w:date="2019-12-11T14:30:00Z"/>
          <w:rFonts w:ascii="Courier New" w:hAnsi="Courier New" w:cs="Courier New"/>
        </w:rPr>
      </w:pPr>
      <w:dir w:val="rtl">
        <w:dir w:val="rtl">
          <w:del w:id="1799" w:author="Transkribus" w:date="2019-12-11T14:30:00Z">
            <w:r w:rsidRPr="009B6BCA">
              <w:rPr>
                <w:rFonts w:ascii="Courier New" w:hAnsi="Courier New" w:cs="Courier New"/>
                <w:rtl/>
              </w:rPr>
              <w:delText>وقرا علم النحو واللغة والادب</w:delText>
            </w:r>
          </w:del>
          <w:ins w:id="1800" w:author="Transkribus" w:date="2019-12-11T14:30:00Z">
            <w:r w:rsidRPr="00EE6742">
              <w:rPr>
                <w:rFonts w:ascii="Courier New" w:hAnsi="Courier New" w:cs="Courier New"/>
                <w:rtl/>
              </w:rPr>
              <w:t>الادسة وفر أعلم النحوو الفة والادث</w:t>
            </w:r>
          </w:ins>
          <w:r w:rsidRPr="00EE6742">
            <w:rPr>
              <w:rFonts w:ascii="Courier New" w:hAnsi="Courier New" w:cs="Courier New"/>
              <w:rtl/>
            </w:rPr>
            <w:t xml:space="preserve"> على ال</w:t>
          </w:r>
          <w:del w:id="1801" w:author="Transkribus" w:date="2019-12-11T14:30:00Z">
            <w:r w:rsidRPr="009B6BCA">
              <w:rPr>
                <w:rFonts w:ascii="Courier New" w:hAnsi="Courier New" w:cs="Courier New"/>
                <w:rtl/>
              </w:rPr>
              <w:delText>ش</w:delText>
            </w:r>
          </w:del>
          <w:ins w:id="1802" w:author="Transkribus" w:date="2019-12-11T14:30:00Z">
            <w:r w:rsidRPr="00EE6742">
              <w:rPr>
                <w:rFonts w:ascii="Courier New" w:hAnsi="Courier New" w:cs="Courier New"/>
                <w:rtl/>
              </w:rPr>
              <w:t>س</w:t>
            </w:r>
          </w:ins>
          <w:r w:rsidRPr="00EE6742">
            <w:rPr>
              <w:rFonts w:ascii="Courier New" w:hAnsi="Courier New" w:cs="Courier New"/>
              <w:rtl/>
            </w:rPr>
            <w:t>ي</w:t>
          </w:r>
          <w:del w:id="1803" w:author="Transkribus" w:date="2019-12-11T14:30:00Z">
            <w:r w:rsidRPr="009B6BCA">
              <w:rPr>
                <w:rFonts w:ascii="Courier New" w:hAnsi="Courier New" w:cs="Courier New"/>
                <w:rtl/>
              </w:rPr>
              <w:delText>خ</w:delText>
            </w:r>
          </w:del>
          <w:ins w:id="1804" w:author="Transkribus" w:date="2019-12-11T14:30:00Z">
            <w:r w:rsidRPr="00EE6742">
              <w:rPr>
                <w:rFonts w:ascii="Courier New" w:hAnsi="Courier New" w:cs="Courier New"/>
                <w:rtl/>
              </w:rPr>
              <w:t>ح</w:t>
            </w:r>
          </w:ins>
          <w:r w:rsidRPr="00EE6742">
            <w:rPr>
              <w:rFonts w:ascii="Courier New" w:hAnsi="Courier New" w:cs="Courier New"/>
              <w:rtl/>
            </w:rPr>
            <w:t xml:space="preserve"> الامام </w:t>
          </w:r>
          <w:del w:id="1805" w:author="Transkribus" w:date="2019-12-11T14:30:00Z">
            <w:r w:rsidRPr="009B6BCA">
              <w:rPr>
                <w:rFonts w:ascii="Courier New" w:hAnsi="Courier New" w:cs="Courier New"/>
                <w:rtl/>
              </w:rPr>
              <w:delText>ت</w:delText>
            </w:r>
          </w:del>
          <w:ins w:id="1806" w:author="Transkribus" w:date="2019-12-11T14:30:00Z">
            <w:r w:rsidRPr="00EE6742">
              <w:rPr>
                <w:rFonts w:ascii="Courier New" w:hAnsi="Courier New" w:cs="Courier New"/>
                <w:rtl/>
              </w:rPr>
              <w:t>ث</w:t>
            </w:r>
          </w:ins>
          <w:r w:rsidRPr="00EE6742">
            <w:rPr>
              <w:rFonts w:ascii="Courier New" w:hAnsi="Courier New" w:cs="Courier New"/>
              <w:rtl/>
            </w:rPr>
            <w:t xml:space="preserve">اج الدين </w:t>
          </w:r>
          <w:del w:id="1807" w:author="Transkribus" w:date="2019-12-11T14:30:00Z">
            <w:r w:rsidRPr="009B6BCA">
              <w:rPr>
                <w:rFonts w:ascii="Courier New" w:hAnsi="Courier New" w:cs="Courier New"/>
                <w:rtl/>
              </w:rPr>
              <w:delText>ابى اليمن زيد</w:delText>
            </w:r>
          </w:del>
          <w:ins w:id="1808" w:author="Transkribus" w:date="2019-12-11T14:30:00Z">
            <w:r w:rsidRPr="00EE6742">
              <w:rPr>
                <w:rFonts w:ascii="Courier New" w:hAnsi="Courier New" w:cs="Courier New"/>
                <w:rtl/>
              </w:rPr>
              <w:t>أبى العمن زبد</w:t>
            </w:r>
          </w:ins>
          <w:r w:rsidRPr="00EE6742">
            <w:rPr>
              <w:rFonts w:ascii="Courier New" w:hAnsi="Courier New" w:cs="Courier New"/>
              <w:rtl/>
            </w:rPr>
            <w:t xml:space="preserve"> بن </w:t>
          </w:r>
          <w:del w:id="180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r w:rsidRPr="00EE6742">
            <w:rPr>
              <w:rFonts w:ascii="Courier New" w:hAnsi="Courier New" w:cs="Courier New"/>
              <w:rtl/>
            </w:rPr>
            <w:t>الحسن</w:t>
          </w:r>
          <w:r>
            <w:t>‬</w:t>
          </w:r>
          <w:r>
            <w:t>‬</w:t>
          </w:r>
        </w:dir>
      </w:dir>
    </w:p>
    <w:p w:rsidR="00623F08" w:rsidRPr="009B6BCA" w:rsidRDefault="00623F08" w:rsidP="00623F08">
      <w:pPr>
        <w:pStyle w:val="NurText"/>
        <w:bidi/>
        <w:rPr>
          <w:del w:id="1810" w:author="Transkribus" w:date="2019-12-11T14:30:00Z"/>
          <w:rFonts w:ascii="Courier New" w:hAnsi="Courier New" w:cs="Courier New"/>
        </w:rPr>
      </w:pPr>
      <w:r w:rsidRPr="00EE6742">
        <w:rPr>
          <w:rFonts w:ascii="Courier New" w:hAnsi="Courier New" w:cs="Courier New"/>
          <w:rtl/>
        </w:rPr>
        <w:t>الكندى و</w:t>
      </w:r>
      <w:del w:id="1811" w:author="Transkribus" w:date="2019-12-11T14:30:00Z">
        <w:r w:rsidRPr="009B6BCA">
          <w:rPr>
            <w:rFonts w:ascii="Courier New" w:hAnsi="Courier New" w:cs="Courier New"/>
            <w:rtl/>
          </w:rPr>
          <w:delText>ت</w:delText>
        </w:r>
      </w:del>
      <w:r w:rsidRPr="00EE6742">
        <w:rPr>
          <w:rFonts w:ascii="Courier New" w:hAnsi="Courier New" w:cs="Courier New"/>
          <w:rtl/>
        </w:rPr>
        <w:t>مي</w:t>
      </w:r>
      <w:del w:id="1812" w:author="Transkribus" w:date="2019-12-11T14:30:00Z">
        <w:r w:rsidRPr="009B6BCA">
          <w:rPr>
            <w:rFonts w:ascii="Courier New" w:hAnsi="Courier New" w:cs="Courier New"/>
            <w:rtl/>
          </w:rPr>
          <w:delText>ز</w:delText>
        </w:r>
      </w:del>
      <w:ins w:id="1813" w:author="Transkribus" w:date="2019-12-11T14:30:00Z">
        <w:r w:rsidRPr="00EE6742">
          <w:rPr>
            <w:rFonts w:ascii="Courier New" w:hAnsi="Courier New" w:cs="Courier New"/>
            <w:rtl/>
          </w:rPr>
          <w:t>ر</w:t>
        </w:r>
      </w:ins>
      <w:r w:rsidRPr="00EE6742">
        <w:rPr>
          <w:rFonts w:ascii="Courier New" w:hAnsi="Courier New" w:cs="Courier New"/>
          <w:rtl/>
        </w:rPr>
        <w:t xml:space="preserve"> فى ذلك</w:t>
      </w:r>
      <w:del w:id="181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23F08" w:rsidRPr="00EE6742" w:rsidRDefault="00623F08" w:rsidP="00623F08">
      <w:pPr>
        <w:pStyle w:val="NurText"/>
        <w:bidi/>
        <w:rPr>
          <w:rFonts w:ascii="Courier New" w:hAnsi="Courier New" w:cs="Courier New"/>
        </w:rPr>
      </w:pPr>
      <w:dir w:val="rtl">
        <w:dir w:val="rtl">
          <w:del w:id="1815" w:author="Transkribus" w:date="2019-12-11T14:30:00Z">
            <w:r w:rsidRPr="009B6BCA">
              <w:rPr>
                <w:rFonts w:ascii="Courier New" w:hAnsi="Courier New" w:cs="Courier New"/>
                <w:rtl/>
              </w:rPr>
              <w:delText>وكان</w:delText>
            </w:r>
          </w:del>
          <w:ins w:id="1816" w:author="Transkribus" w:date="2019-12-11T14:30:00Z">
            <w:r w:rsidRPr="00EE6742">
              <w:rPr>
                <w:rFonts w:ascii="Courier New" w:hAnsi="Courier New" w:cs="Courier New"/>
                <w:rtl/>
              </w:rPr>
              <w:t xml:space="preserve"> وكمان</w:t>
            </w:r>
          </w:ins>
          <w:r w:rsidRPr="00EE6742">
            <w:rPr>
              <w:rFonts w:ascii="Courier New" w:hAnsi="Courier New" w:cs="Courier New"/>
              <w:rtl/>
            </w:rPr>
            <w:t xml:space="preserve"> مولد موفق الدين بن المطران </w:t>
          </w:r>
          <w:del w:id="1817" w:author="Transkribus" w:date="2019-12-11T14:30:00Z">
            <w:r w:rsidRPr="009B6BCA">
              <w:rPr>
                <w:rFonts w:ascii="Courier New" w:hAnsi="Courier New" w:cs="Courier New"/>
                <w:rtl/>
              </w:rPr>
              <w:delText>ومنشؤه بدمشق وكان ابوه ايضا طبيبا متقدما جوالا فى البلاد لطلب الفضيلة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18" w:author="Transkribus" w:date="2019-12-11T14:30:00Z">
            <w:r w:rsidRPr="00EE6742">
              <w:rPr>
                <w:rFonts w:ascii="Courier New" w:hAnsi="Courier New" w:cs="Courier New"/>
                <w:rtl/>
              </w:rPr>
              <w:t>ومنشوه بدمشق وكمان أبوة</w:t>
            </w:r>
          </w:ins>
          <w:r>
            <w:t>‬</w:t>
          </w:r>
          <w:r>
            <w:t>‬</w:t>
          </w:r>
        </w:dir>
      </w:dir>
    </w:p>
    <w:p w:rsidR="00623F08" w:rsidRPr="00EE6742" w:rsidRDefault="00623F08" w:rsidP="00623F08">
      <w:pPr>
        <w:pStyle w:val="NurText"/>
        <w:bidi/>
        <w:rPr>
          <w:ins w:id="1819" w:author="Transkribus" w:date="2019-12-11T14:30:00Z"/>
          <w:rFonts w:ascii="Courier New" w:hAnsi="Courier New" w:cs="Courier New"/>
        </w:rPr>
      </w:pPr>
      <w:dir w:val="rtl">
        <w:dir w:val="rtl">
          <w:ins w:id="1820" w:author="Transkribus" w:date="2019-12-11T14:30:00Z">
            <w:r w:rsidRPr="00EE6742">
              <w:rPr>
                <w:rFonts w:ascii="Courier New" w:hAnsi="Courier New" w:cs="Courier New"/>
                <w:rtl/>
              </w:rPr>
              <w:t xml:space="preserve">ابقاطبيبامتةةذها جو الافى البلاد الطلب الفضلة </w:t>
            </w:r>
          </w:ins>
          <w:r w:rsidRPr="00EE6742">
            <w:rPr>
              <w:rFonts w:ascii="Courier New" w:hAnsi="Courier New" w:cs="Courier New"/>
              <w:rtl/>
            </w:rPr>
            <w:t>وسافر الى بلاد الروم لات</w:t>
          </w:r>
          <w:del w:id="1821" w:author="Transkribus" w:date="2019-12-11T14:30:00Z">
            <w:r w:rsidRPr="009B6BCA">
              <w:rPr>
                <w:rFonts w:ascii="Courier New" w:hAnsi="Courier New" w:cs="Courier New"/>
                <w:rtl/>
              </w:rPr>
              <w:delText>ق</w:delText>
            </w:r>
          </w:del>
          <w:ins w:id="1822" w:author="Transkribus" w:date="2019-12-11T14:30:00Z">
            <w:r w:rsidRPr="00EE6742">
              <w:rPr>
                <w:rFonts w:ascii="Courier New" w:hAnsi="Courier New" w:cs="Courier New"/>
                <w:rtl/>
              </w:rPr>
              <w:t>ف</w:t>
            </w:r>
          </w:ins>
          <w:r w:rsidRPr="00EE6742">
            <w:rPr>
              <w:rFonts w:ascii="Courier New" w:hAnsi="Courier New" w:cs="Courier New"/>
              <w:rtl/>
            </w:rPr>
            <w:t>ان الاصول</w:t>
          </w:r>
          <w:del w:id="1823" w:author="Transkribus" w:date="2019-12-11T14:30:00Z">
            <w:r w:rsidRPr="009B6BCA">
              <w:rPr>
                <w:rFonts w:ascii="Courier New" w:hAnsi="Courier New" w:cs="Courier New"/>
                <w:rtl/>
              </w:rPr>
              <w:delText xml:space="preserve"> التى يعتمد</w:delText>
            </w:r>
          </w:del>
          <w:r>
            <w:t>‬</w:t>
          </w:r>
          <w:r>
            <w:t>‬</w:t>
          </w:r>
        </w:dir>
      </w:dir>
    </w:p>
    <w:p w:rsidR="00623F08" w:rsidRPr="009B6BCA" w:rsidRDefault="00623F08" w:rsidP="00623F08">
      <w:pPr>
        <w:pStyle w:val="NurText"/>
        <w:bidi/>
        <w:rPr>
          <w:del w:id="1824" w:author="Transkribus" w:date="2019-12-11T14:30:00Z"/>
          <w:rFonts w:ascii="Courier New" w:hAnsi="Courier New" w:cs="Courier New"/>
        </w:rPr>
      </w:pPr>
      <w:ins w:id="1825" w:author="Transkribus" w:date="2019-12-11T14:30:00Z">
        <w:r w:rsidRPr="00EE6742">
          <w:rPr>
            <w:rFonts w:ascii="Courier New" w:hAnsi="Courier New" w:cs="Courier New"/>
            <w:rtl/>
          </w:rPr>
          <w:t>البى بعثمد</w:t>
        </w:r>
      </w:ins>
      <w:r w:rsidRPr="00EE6742">
        <w:rPr>
          <w:rFonts w:ascii="Courier New" w:hAnsi="Courier New" w:cs="Courier New"/>
          <w:rtl/>
        </w:rPr>
        <w:t xml:space="preserve"> عليها فى ع</w:t>
      </w:r>
      <w:ins w:id="1826" w:author="Transkribus" w:date="2019-12-11T14:30:00Z">
        <w:r w:rsidRPr="00EE6742">
          <w:rPr>
            <w:rFonts w:ascii="Courier New" w:hAnsi="Courier New" w:cs="Courier New"/>
            <w:rtl/>
          </w:rPr>
          <w:t>س</w:t>
        </w:r>
      </w:ins>
      <w:r w:rsidRPr="00EE6742">
        <w:rPr>
          <w:rFonts w:ascii="Courier New" w:hAnsi="Courier New" w:cs="Courier New"/>
          <w:rtl/>
        </w:rPr>
        <w:t xml:space="preserve">لم النصارى </w:t>
      </w:r>
      <w:del w:id="1827" w:author="Transkribus" w:date="2019-12-11T14:30:00Z">
        <w:r w:rsidRPr="009B6BCA">
          <w:rPr>
            <w:rFonts w:ascii="Courier New" w:hAnsi="Courier New" w:cs="Courier New"/>
            <w:rtl/>
          </w:rPr>
          <w:delText>ومذاهبهم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23F08" w:rsidRPr="00EE6742" w:rsidRDefault="00623F08" w:rsidP="00623F08">
      <w:pPr>
        <w:pStyle w:val="NurText"/>
        <w:bidi/>
        <w:rPr>
          <w:rFonts w:ascii="Courier New" w:hAnsi="Courier New" w:cs="Courier New"/>
        </w:rPr>
      </w:pPr>
      <w:dir w:val="rtl">
        <w:dir w:val="rtl">
          <w:ins w:id="1828" w:author="Transkribus" w:date="2019-12-11T14:30:00Z">
            <w:r w:rsidRPr="00EE6742">
              <w:rPr>
                <w:rFonts w:ascii="Courier New" w:hAnsi="Courier New" w:cs="Courier New"/>
                <w:rtl/>
              </w:rPr>
              <w:t xml:space="preserve">ومذاهم م </w:t>
            </w:r>
          </w:ins>
          <w:r w:rsidRPr="00EE6742">
            <w:rPr>
              <w:rFonts w:ascii="Courier New" w:hAnsi="Courier New" w:cs="Courier New"/>
              <w:rtl/>
            </w:rPr>
            <w:t xml:space="preserve">ثم عدل بعد ذلك الى </w:t>
          </w:r>
          <w:del w:id="1829" w:author="Transkribus" w:date="2019-12-11T14:30:00Z">
            <w:r w:rsidRPr="009B6BCA">
              <w:rPr>
                <w:rFonts w:ascii="Courier New" w:hAnsi="Courier New" w:cs="Courier New"/>
                <w:rtl/>
              </w:rPr>
              <w:delText>العراق واجتمع</w:delText>
            </w:r>
          </w:del>
          <w:ins w:id="1830" w:author="Transkribus" w:date="2019-12-11T14:30:00Z">
            <w:r w:rsidRPr="00EE6742">
              <w:rPr>
                <w:rFonts w:ascii="Courier New" w:hAnsi="Courier New" w:cs="Courier New"/>
                <w:rtl/>
              </w:rPr>
              <w:t>العزاق واجثمع</w:t>
            </w:r>
          </w:ins>
          <w:r w:rsidRPr="00EE6742">
            <w:rPr>
              <w:rFonts w:ascii="Courier New" w:hAnsi="Courier New" w:cs="Courier New"/>
              <w:rtl/>
            </w:rPr>
            <w:t xml:space="preserve"> بامين</w:t>
          </w:r>
          <w:r>
            <w:t>‬</w:t>
          </w:r>
          <w:r>
            <w:t>‬</w:t>
          </w:r>
        </w:dir>
      </w:dir>
    </w:p>
    <w:p w:rsidR="00623F08" w:rsidRPr="00EE6742" w:rsidRDefault="00623F08" w:rsidP="00623F08">
      <w:pPr>
        <w:pStyle w:val="NurText"/>
        <w:bidi/>
        <w:rPr>
          <w:rFonts w:ascii="Courier New" w:hAnsi="Courier New" w:cs="Courier New"/>
        </w:rPr>
      </w:pPr>
      <w:r w:rsidRPr="00EE6742">
        <w:rPr>
          <w:rFonts w:ascii="Courier New" w:hAnsi="Courier New" w:cs="Courier New"/>
          <w:rtl/>
        </w:rPr>
        <w:t xml:space="preserve"> الدولة بن </w:t>
      </w:r>
      <w:del w:id="1831" w:author="Transkribus" w:date="2019-12-11T14:30:00Z">
        <w:r w:rsidRPr="009B6BCA">
          <w:rPr>
            <w:rFonts w:ascii="Courier New" w:hAnsi="Courier New" w:cs="Courier New"/>
            <w:rtl/>
          </w:rPr>
          <w:delText>التلميذ واشتغل</w:delText>
        </w:r>
      </w:del>
      <w:ins w:id="1832" w:author="Transkribus" w:date="2019-12-11T14:30:00Z">
        <w:r w:rsidRPr="00EE6742">
          <w:rPr>
            <w:rFonts w:ascii="Courier New" w:hAnsi="Courier New" w:cs="Courier New"/>
            <w:rtl/>
          </w:rPr>
          <w:t>التلبذ واشتعل</w:t>
        </w:r>
      </w:ins>
      <w:r w:rsidRPr="00EE6742">
        <w:rPr>
          <w:rFonts w:ascii="Courier New" w:hAnsi="Courier New" w:cs="Courier New"/>
          <w:rtl/>
        </w:rPr>
        <w:t xml:space="preserve"> عليه بصناعة الطب </w:t>
      </w:r>
      <w:del w:id="1833" w:author="Transkribus" w:date="2019-12-11T14:30:00Z">
        <w:r w:rsidRPr="009B6BCA">
          <w:rPr>
            <w:rFonts w:ascii="Courier New" w:hAnsi="Courier New" w:cs="Courier New"/>
            <w:rtl/>
          </w:rPr>
          <w:delText>مدة وقرا عليه كثيرا من</w:delText>
        </w:r>
      </w:del>
      <w:ins w:id="1834" w:author="Transkribus" w:date="2019-12-11T14:30:00Z">
        <w:r w:rsidRPr="00EE6742">
          <w:rPr>
            <w:rFonts w:ascii="Courier New" w:hAnsi="Courier New" w:cs="Courier New"/>
            <w:rtl/>
          </w:rPr>
          <w:t>هذة وفر أعليه كترامن</w:t>
        </w:r>
      </w:ins>
      <w:r w:rsidRPr="00EE6742">
        <w:rPr>
          <w:rFonts w:ascii="Courier New" w:hAnsi="Courier New" w:cs="Courier New"/>
          <w:rtl/>
        </w:rPr>
        <w:t xml:space="preserve"> الكتب </w:t>
      </w:r>
      <w:del w:id="1835" w:author="Transkribus" w:date="2019-12-11T14:30:00Z">
        <w:r w:rsidRPr="009B6BCA">
          <w:rPr>
            <w:rFonts w:ascii="Courier New" w:hAnsi="Courier New" w:cs="Courier New"/>
            <w:rtl/>
          </w:rPr>
          <w:delText>الطبية وصار موسوما بالطب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36" w:author="Transkribus" w:date="2019-12-11T14:30:00Z">
        <w:r w:rsidRPr="00EE6742">
          <w:rPr>
            <w:rFonts w:ascii="Courier New" w:hAnsi="Courier New" w:cs="Courier New"/>
            <w:rtl/>
          </w:rPr>
          <w:t>الطببة</w:t>
        </w:r>
      </w:ins>
    </w:p>
    <w:p w:rsidR="00623F08" w:rsidRPr="009B6BCA" w:rsidRDefault="00623F08" w:rsidP="00623F08">
      <w:pPr>
        <w:pStyle w:val="NurText"/>
        <w:bidi/>
        <w:rPr>
          <w:del w:id="1837" w:author="Transkribus" w:date="2019-12-11T14:30:00Z"/>
          <w:rFonts w:ascii="Courier New" w:hAnsi="Courier New" w:cs="Courier New"/>
        </w:rPr>
      </w:pPr>
      <w:dir w:val="rtl">
        <w:dir w:val="rtl">
          <w:ins w:id="1838" w:author="Transkribus" w:date="2019-12-11T14:30:00Z">
            <w:r w:rsidRPr="00EE6742">
              <w:rPr>
                <w:rFonts w:ascii="Courier New" w:hAnsi="Courier New" w:cs="Courier New"/>
                <w:rtl/>
              </w:rPr>
              <w:t xml:space="preserve">وصار موسومار الطب </w:t>
            </w:r>
          </w:ins>
          <w:r w:rsidRPr="00EE6742">
            <w:rPr>
              <w:rFonts w:ascii="Courier New" w:hAnsi="Courier New" w:cs="Courier New"/>
              <w:rtl/>
            </w:rPr>
            <w:t>ثم ا</w:t>
          </w:r>
          <w:del w:id="1839" w:author="Transkribus" w:date="2019-12-11T14:30:00Z">
            <w:r w:rsidRPr="009B6BCA">
              <w:rPr>
                <w:rFonts w:ascii="Courier New" w:hAnsi="Courier New" w:cs="Courier New"/>
                <w:rtl/>
              </w:rPr>
              <w:delText>ن</w:delText>
            </w:r>
          </w:del>
          <w:ins w:id="1840" w:author="Transkribus" w:date="2019-12-11T14:30:00Z">
            <w:r w:rsidRPr="00EE6742">
              <w:rPr>
                <w:rFonts w:ascii="Courier New" w:hAnsi="Courier New" w:cs="Courier New"/>
                <w:rtl/>
              </w:rPr>
              <w:t>لل</w:t>
            </w:r>
          </w:ins>
          <w:r w:rsidRPr="00EE6742">
            <w:rPr>
              <w:rFonts w:ascii="Courier New" w:hAnsi="Courier New" w:cs="Courier New"/>
              <w:rtl/>
            </w:rPr>
            <w:t xml:space="preserve">ه عاد الى </w:t>
          </w:r>
          <w:del w:id="1841" w:author="Transkribus" w:date="2019-12-11T14:30:00Z">
            <w:r w:rsidRPr="009B6BCA">
              <w:rPr>
                <w:rFonts w:ascii="Courier New" w:hAnsi="Courier New" w:cs="Courier New"/>
                <w:rtl/>
              </w:rPr>
              <w:delText>دمشق وبقى طبيبا بها</w:delText>
            </w:r>
          </w:del>
          <w:ins w:id="1842" w:author="Transkribus" w:date="2019-12-11T14:30:00Z">
            <w:r w:rsidRPr="00EE6742">
              <w:rPr>
                <w:rFonts w:ascii="Courier New" w:hAnsi="Courier New" w:cs="Courier New"/>
                <w:rtl/>
              </w:rPr>
              <w:t>دمشر وبق طبيبابها</w:t>
            </w:r>
          </w:ins>
          <w:r w:rsidRPr="00EE6742">
            <w:rPr>
              <w:rFonts w:ascii="Courier New" w:hAnsi="Courier New" w:cs="Courier New"/>
              <w:rtl/>
            </w:rPr>
            <w:t xml:space="preserve"> الى </w:t>
          </w:r>
          <w:del w:id="1843" w:author="Transkribus" w:date="2019-12-11T14:30:00Z">
            <w:r w:rsidRPr="009B6BCA">
              <w:rPr>
                <w:rFonts w:ascii="Courier New" w:hAnsi="Courier New" w:cs="Courier New"/>
                <w:rtl/>
              </w:rPr>
              <w:delText>حين وفاته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ins w:id="1844" w:author="Transkribus" w:date="2019-12-11T14:30:00Z"/>
          <w:rFonts w:ascii="Courier New" w:hAnsi="Courier New" w:cs="Courier New"/>
        </w:rPr>
      </w:pPr>
      <w:dir w:val="rtl">
        <w:dir w:val="rtl">
          <w:ins w:id="1845" w:author="Transkribus" w:date="2019-12-11T14:30:00Z">
            <w:r w:rsidRPr="00EE6742">
              <w:rPr>
                <w:rFonts w:ascii="Courier New" w:hAnsi="Courier New" w:cs="Courier New"/>
                <w:rtl/>
              </w:rPr>
              <w:t xml:space="preserve">حسين وفاله </w:t>
            </w:r>
          </w:ins>
          <w:r w:rsidRPr="00EE6742">
            <w:rPr>
              <w:rFonts w:ascii="Courier New" w:hAnsi="Courier New" w:cs="Courier New"/>
              <w:rtl/>
            </w:rPr>
            <w:t>وكان موفق الدين</w:t>
          </w:r>
          <w:del w:id="1846" w:author="Transkribus" w:date="2019-12-11T14:30:00Z">
            <w:r w:rsidRPr="009B6BCA">
              <w:rPr>
                <w:rFonts w:ascii="Courier New" w:hAnsi="Courier New" w:cs="Courier New"/>
                <w:rtl/>
              </w:rPr>
              <w:delText xml:space="preserve"> بن المطران حاد</w:delText>
            </w:r>
          </w:del>
          <w:r>
            <w:t>‬</w:t>
          </w:r>
          <w:r>
            <w:t>‬</w:t>
          </w:r>
        </w:dir>
      </w:dir>
    </w:p>
    <w:p w:rsidR="00623F08" w:rsidRPr="009B6BCA" w:rsidRDefault="00623F08" w:rsidP="00623F08">
      <w:pPr>
        <w:pStyle w:val="NurText"/>
        <w:bidi/>
        <w:rPr>
          <w:del w:id="1847" w:author="Transkribus" w:date="2019-12-11T14:30:00Z"/>
          <w:rFonts w:ascii="Courier New" w:hAnsi="Courier New" w:cs="Courier New"/>
        </w:rPr>
      </w:pPr>
      <w:ins w:id="1848" w:author="Transkribus" w:date="2019-12-11T14:30:00Z">
        <w:r w:rsidRPr="00EE6742">
          <w:rPr>
            <w:rFonts w:ascii="Courier New" w:hAnsi="Courier New" w:cs="Courier New"/>
            <w:rtl/>
          </w:rPr>
          <w:t>ابن المطصرابن جاد</w:t>
        </w:r>
      </w:ins>
      <w:r w:rsidRPr="00EE6742">
        <w:rPr>
          <w:rFonts w:ascii="Courier New" w:hAnsi="Courier New" w:cs="Courier New"/>
          <w:rtl/>
        </w:rPr>
        <w:t xml:space="preserve"> الذهن </w:t>
      </w:r>
      <w:del w:id="1849" w:author="Transkribus" w:date="2019-12-11T14:30:00Z">
        <w:r w:rsidRPr="009B6BCA">
          <w:rPr>
            <w:rFonts w:ascii="Courier New" w:hAnsi="Courier New" w:cs="Courier New"/>
            <w:rtl/>
          </w:rPr>
          <w:delText>فصيح اللسان</w:delText>
        </w:r>
      </w:del>
      <w:ins w:id="1850" w:author="Transkribus" w:date="2019-12-11T14:30:00Z">
        <w:r w:rsidRPr="00EE6742">
          <w:rPr>
            <w:rFonts w:ascii="Courier New" w:hAnsi="Courier New" w:cs="Courier New"/>
            <w:rtl/>
          </w:rPr>
          <w:t>فصبح السان</w:t>
        </w:r>
      </w:ins>
      <w:r w:rsidRPr="00EE6742">
        <w:rPr>
          <w:rFonts w:ascii="Courier New" w:hAnsi="Courier New" w:cs="Courier New"/>
          <w:rtl/>
        </w:rPr>
        <w:t xml:space="preserve"> كثير الاشتغال </w:t>
      </w:r>
      <w:del w:id="185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623F08" w:rsidRPr="00EE6742" w:rsidRDefault="00623F08" w:rsidP="00623F08">
      <w:pPr>
        <w:pStyle w:val="NurText"/>
        <w:bidi/>
        <w:rPr>
          <w:rFonts w:ascii="Courier New" w:hAnsi="Courier New" w:cs="Courier New"/>
        </w:rPr>
      </w:pPr>
      <w:dir w:val="rtl">
        <w:dir w:val="rtl">
          <w:r w:rsidRPr="00EE6742">
            <w:rPr>
              <w:rFonts w:ascii="Courier New" w:hAnsi="Courier New" w:cs="Courier New"/>
              <w:rtl/>
            </w:rPr>
            <w:t xml:space="preserve">وله </w:t>
          </w:r>
          <w:del w:id="1852" w:author="Transkribus" w:date="2019-12-11T14:30:00Z">
            <w:r w:rsidRPr="009B6BCA">
              <w:rPr>
                <w:rFonts w:ascii="Courier New" w:hAnsi="Courier New" w:cs="Courier New"/>
                <w:rtl/>
              </w:rPr>
              <w:delText>تصانيف تدل</w:delText>
            </w:r>
          </w:del>
          <w:ins w:id="1853" w:author="Transkribus" w:date="2019-12-11T14:30:00Z">
            <w:r w:rsidRPr="00EE6742">
              <w:rPr>
                <w:rFonts w:ascii="Courier New" w:hAnsi="Courier New" w:cs="Courier New"/>
                <w:rtl/>
              </w:rPr>
              <w:t>ثصاتيف بدل</w:t>
            </w:r>
          </w:ins>
          <w:r w:rsidRPr="00EE6742">
            <w:rPr>
              <w:rFonts w:ascii="Courier New" w:hAnsi="Courier New" w:cs="Courier New"/>
              <w:rtl/>
            </w:rPr>
            <w:t xml:space="preserve"> على فضله </w:t>
          </w:r>
          <w:del w:id="1854" w:author="Transkribus" w:date="2019-12-11T14:30:00Z">
            <w:r w:rsidRPr="009B6BCA">
              <w:rPr>
                <w:rFonts w:ascii="Courier New" w:hAnsi="Courier New" w:cs="Courier New"/>
                <w:rtl/>
              </w:rPr>
              <w:delText>ونبله فى صناعة الطب وفى غيرها من العلوم واشتغل بالطب على مهذب الدين بن النقاش</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55" w:author="Transkribus" w:date="2019-12-11T14:30:00Z">
            <w:r w:rsidRPr="00EE6742">
              <w:rPr>
                <w:rFonts w:ascii="Courier New" w:hAnsi="Courier New" w:cs="Courier New"/>
                <w:rtl/>
              </w:rPr>
              <w:t>وسعلة</w:t>
            </w:r>
          </w:ins>
          <w:r>
            <w:t>‬</w:t>
          </w:r>
          <w:r>
            <w:t>‬</w:t>
          </w:r>
        </w:dir>
      </w:dir>
    </w:p>
    <w:p w:rsidR="00623F08" w:rsidRPr="009B6BCA" w:rsidRDefault="00623F08" w:rsidP="00623F08">
      <w:pPr>
        <w:pStyle w:val="NurText"/>
        <w:bidi/>
        <w:rPr>
          <w:del w:id="1856" w:author="Transkribus" w:date="2019-12-11T14:30:00Z"/>
          <w:rFonts w:ascii="Courier New" w:hAnsi="Courier New" w:cs="Courier New"/>
        </w:rPr>
      </w:pPr>
      <w:dir w:val="rtl">
        <w:dir w:val="rtl">
          <w:del w:id="1857" w:author="Transkribus" w:date="2019-12-11T14:30:00Z">
            <w:r w:rsidRPr="009B6BCA">
              <w:rPr>
                <w:rFonts w:ascii="Courier New" w:hAnsi="Courier New" w:cs="Courier New"/>
                <w:rtl/>
              </w:rPr>
              <w:delText>وكان ابن المطران جميل الصورة كثير التخصص محبا للبس الفاخر المثمن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858" w:author="Transkribus" w:date="2019-12-11T14:30:00Z"/>
          <w:rFonts w:ascii="Courier New" w:hAnsi="Courier New" w:cs="Courier New"/>
        </w:rPr>
      </w:pPr>
      <w:dir w:val="rtl">
        <w:dir w:val="rtl">
          <w:del w:id="1859" w:author="Transkribus" w:date="2019-12-11T14:30:00Z">
            <w:r w:rsidRPr="009B6BCA">
              <w:rPr>
                <w:rFonts w:ascii="Courier New" w:hAnsi="Courier New" w:cs="Courier New"/>
                <w:rtl/>
              </w:rPr>
              <w:delText>وخدم بصناعة الطب الملك الناصر صلاح الدين يوسف بن ايوب وحظى فى ايامه وكان رفيع المنزلة عنده عظيم الجاه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860" w:author="Transkribus" w:date="2019-12-11T14:30:00Z"/>
          <w:rFonts w:ascii="Courier New" w:hAnsi="Courier New" w:cs="Courier New"/>
        </w:rPr>
      </w:pPr>
      <w:dir w:val="rtl">
        <w:dir w:val="rtl">
          <w:del w:id="1861" w:author="Transkribus" w:date="2019-12-11T14:30:00Z">
            <w:r w:rsidRPr="009B6BCA">
              <w:rPr>
                <w:rFonts w:ascii="Courier New" w:hAnsi="Courier New" w:cs="Courier New"/>
                <w:rtl/>
              </w:rPr>
              <w:delText>وكان يتحجب عنده ويقضى اشغال الناس ونال من جهة المال مبلغا كثيرا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862" w:author="Transkribus" w:date="2019-12-11T14:30:00Z"/>
          <w:rFonts w:ascii="Courier New" w:hAnsi="Courier New" w:cs="Courier New"/>
        </w:rPr>
      </w:pPr>
      <w:dir w:val="rtl">
        <w:dir w:val="rtl">
          <w:del w:id="1863" w:author="Transkribus" w:date="2019-12-11T14:30:00Z">
            <w:r w:rsidRPr="009B6BCA">
              <w:rPr>
                <w:rFonts w:ascii="Courier New" w:hAnsi="Courier New" w:cs="Courier New"/>
                <w:rtl/>
              </w:rPr>
              <w:delText>وكان صلاح الدين رحمه الله كريم النفس كثير العطاء لمن هو فى خدمته ولمن يقصده من سائر الناس حتى انه مات ولم يوجد فى خزانته من المال شيء وكان له حسن اعتقاد فى ابن المطران لا يفارقه فى سفر او حضر ولهذا انه غمره باحسانه واترفه بامتنانه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864" w:author="Transkribus" w:date="2019-12-11T14:30:00Z"/>
          <w:rFonts w:ascii="Courier New" w:hAnsi="Courier New" w:cs="Courier New"/>
        </w:rPr>
      </w:pPr>
      <w:dir w:val="rtl">
        <w:dir w:val="rtl">
          <w:del w:id="1865" w:author="Transkribus" w:date="2019-12-11T14:30:00Z">
            <w:r w:rsidRPr="009B6BCA">
              <w:rPr>
                <w:rFonts w:ascii="Courier New" w:hAnsi="Courier New" w:cs="Courier New"/>
                <w:rtl/>
              </w:rPr>
              <w:delText>وكان يغلب على ابن المطران الزهو بنفسه والتكبر حتى على الملوك</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866" w:author="Transkribus" w:date="2019-12-11T14:30:00Z"/>
          <w:rFonts w:ascii="Courier New" w:hAnsi="Courier New" w:cs="Courier New"/>
        </w:rPr>
      </w:pPr>
      <w:dir w:val="rtl">
        <w:dir w:val="rtl">
          <w:del w:id="1867" w:author="Transkribus" w:date="2019-12-11T14:30:00Z">
            <w:r w:rsidRPr="009B6BCA">
              <w:rPr>
                <w:rFonts w:ascii="Courier New" w:hAnsi="Courier New" w:cs="Courier New"/>
                <w:rtl/>
              </w:rPr>
              <w:delText>وكان صلاح الدين قد عرف ذلك منه ويحترمه ويبجله لما قد تحققه من علمه واسلم ابن المطران فى ايام صلاح الدين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868" w:author="Transkribus" w:date="2019-12-11T14:30:00Z"/>
          <w:rFonts w:ascii="Courier New" w:hAnsi="Courier New" w:cs="Courier New"/>
        </w:rPr>
      </w:pPr>
      <w:dir w:val="rtl">
        <w:dir w:val="rtl">
          <w:del w:id="1869" w:author="Transkribus" w:date="2019-12-11T14:30:00Z">
            <w:r w:rsidRPr="009B6BCA">
              <w:rPr>
                <w:rFonts w:ascii="Courier New" w:hAnsi="Courier New" w:cs="Courier New"/>
                <w:rtl/>
              </w:rPr>
              <w:delText>وحدثنى بعض من كان يعرف ابن المطران فيما يتعلق بعجبه وادلاله على صلاح الدين انه كان معه فى بعض غزواته وكانت عادة صلاح الدين فى وقت حروبه ان ينصب له خيمة حمراء وكذلك دهليزها وشقتها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870" w:author="Transkribus" w:date="2019-12-11T14:30:00Z"/>
          <w:rFonts w:ascii="Courier New" w:hAnsi="Courier New" w:cs="Courier New"/>
        </w:rPr>
      </w:pPr>
      <w:dir w:val="rtl">
        <w:dir w:val="rtl">
          <w:del w:id="1871" w:author="Transkribus" w:date="2019-12-11T14:30:00Z">
            <w:r w:rsidRPr="009B6BCA">
              <w:rPr>
                <w:rFonts w:ascii="Courier New" w:hAnsi="Courier New" w:cs="Courier New"/>
                <w:rtl/>
              </w:rPr>
              <w:delText>وان صلاح الدين كان يوما راكبا واذا به قد نظر الى خيمة حمراء اللون وكذلك شقتها ومستراحها فبقى متاملا لها وسال لمن هى فاخبر انها لابن المطران الطبيب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872" w:author="Transkribus" w:date="2019-12-11T14:30:00Z"/>
          <w:rFonts w:ascii="Courier New" w:hAnsi="Courier New" w:cs="Courier New"/>
        </w:rPr>
      </w:pPr>
      <w:dir w:val="rtl">
        <w:dir w:val="rtl">
          <w:del w:id="1873" w:author="Transkribus" w:date="2019-12-11T14:30:00Z">
            <w:r w:rsidRPr="009B6BCA">
              <w:rPr>
                <w:rFonts w:ascii="Courier New" w:hAnsi="Courier New" w:cs="Courier New"/>
                <w:rtl/>
              </w:rPr>
              <w:delText>فقال والله لقد عرفت ان هذا من حماقة ابن المطران وضحك ثم قال ما بنا الا يعبر احد من الرسل فيعتقد انها لاحد الملوك واذا كان لا بد فيغير مستراحها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874" w:author="Transkribus" w:date="2019-12-11T14:30:00Z"/>
          <w:rFonts w:ascii="Courier New" w:hAnsi="Courier New" w:cs="Courier New"/>
        </w:rPr>
      </w:pPr>
      <w:dir w:val="rtl">
        <w:dir w:val="rtl">
          <w:del w:id="1875" w:author="Transkribus" w:date="2019-12-11T14:30:00Z">
            <w:r w:rsidRPr="009B6BCA">
              <w:rPr>
                <w:rFonts w:ascii="Courier New" w:hAnsi="Courier New" w:cs="Courier New"/>
                <w:rtl/>
              </w:rPr>
              <w:delText>وامر به ان يرمى ولما رمى صعب ذلك على ابن المطران وبقى يومين لم يقرب الخدمة فاسترضاه السلطان ووهب له مالا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876" w:author="Transkribus" w:date="2019-12-11T14:30:00Z"/>
          <w:rFonts w:ascii="Courier New" w:hAnsi="Courier New" w:cs="Courier New"/>
        </w:rPr>
      </w:pPr>
      <w:dir w:val="rtl">
        <w:dir w:val="rtl">
          <w:del w:id="1877" w:author="Transkribus" w:date="2019-12-11T14:30:00Z">
            <w:r w:rsidRPr="009B6BCA">
              <w:rPr>
                <w:rFonts w:ascii="Courier New" w:hAnsi="Courier New" w:cs="Courier New"/>
                <w:rtl/>
              </w:rPr>
              <w:delText>وحدثنى ايضا من ذلك انه كان فى خدمة صلاح الدين طبيب يقال له ابو الفرج 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878" w:author="Transkribus" w:date="2019-12-11T14:30:00Z"/>
          <w:rFonts w:ascii="Courier New" w:hAnsi="Courier New" w:cs="Courier New"/>
        </w:rPr>
      </w:pPr>
      <w:dir w:val="rtl">
        <w:dir w:val="rtl">
          <w:del w:id="1879" w:author="Transkribus" w:date="2019-12-11T14:30:00Z">
            <w:r w:rsidRPr="009B6BCA">
              <w:rPr>
                <w:rFonts w:ascii="Courier New" w:hAnsi="Courier New" w:cs="Courier New"/>
                <w:rtl/>
              </w:rPr>
              <w:delText>نصراني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880" w:author="Transkribus" w:date="2019-12-11T14:30:00Z"/>
          <w:rFonts w:ascii="Courier New" w:hAnsi="Courier New" w:cs="Courier New"/>
        </w:rPr>
      </w:pPr>
      <w:dir w:val="rtl">
        <w:dir w:val="rtl">
          <w:del w:id="1881" w:author="Transkribus" w:date="2019-12-11T14:30:00Z">
            <w:r w:rsidRPr="009B6BCA">
              <w:rPr>
                <w:rFonts w:ascii="Courier New" w:hAnsi="Courier New" w:cs="Courier New"/>
                <w:rtl/>
              </w:rPr>
              <w:delText>وبقى فى خدمته مدة وله تردد الى دوره فقال يوما للسلطان ان عنده بنات وهو يحتاج الى تجهيزهن وطلب منه ان يطلق له ما يستعين به من ذلك فقال له صلاح الدين اكتب فى ورقة جميع ما تحتاج اليه فى تجهيزهن وجيب الورقة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882" w:author="Transkribus" w:date="2019-12-11T14:30:00Z"/>
          <w:rFonts w:ascii="Courier New" w:hAnsi="Courier New" w:cs="Courier New"/>
        </w:rPr>
      </w:pPr>
      <w:dir w:val="rtl">
        <w:dir w:val="rtl">
          <w:del w:id="1883" w:author="Transkribus" w:date="2019-12-11T14:30:00Z">
            <w:r w:rsidRPr="009B6BCA">
              <w:rPr>
                <w:rFonts w:ascii="Courier New" w:hAnsi="Courier New" w:cs="Courier New"/>
                <w:rtl/>
              </w:rPr>
              <w:delText>فمضى ابو الفرج وكتب فى ورقة من المصاغ والقماش والالات وغير ذلك ما يكون بنحو ثلاثين الف درهم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884" w:author="Transkribus" w:date="2019-12-11T14:30:00Z"/>
          <w:rFonts w:ascii="Courier New" w:hAnsi="Courier New" w:cs="Courier New"/>
        </w:rPr>
      </w:pPr>
      <w:dir w:val="rtl">
        <w:dir w:val="rtl">
          <w:del w:id="1885" w:author="Transkribus" w:date="2019-12-11T14:30:00Z">
            <w:r w:rsidRPr="009B6BCA">
              <w:rPr>
                <w:rFonts w:ascii="Courier New" w:hAnsi="Courier New" w:cs="Courier New"/>
                <w:rtl/>
              </w:rPr>
              <w:delText>ولما قرا صلاح الدين الورقة امر الخزندار بان يشترى لابى الفرج جميع ما تضمنته ولا يخل بشيء منه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886" w:author="Transkribus" w:date="2019-12-11T14:30:00Z"/>
          <w:rFonts w:ascii="Courier New" w:hAnsi="Courier New" w:cs="Courier New"/>
        </w:rPr>
      </w:pPr>
      <w:dir w:val="rtl">
        <w:dir w:val="rtl">
          <w:del w:id="1887" w:author="Transkribus" w:date="2019-12-11T14:30:00Z">
            <w:r w:rsidRPr="009B6BCA">
              <w:rPr>
                <w:rFonts w:ascii="Courier New" w:hAnsi="Courier New" w:cs="Courier New"/>
                <w:rtl/>
              </w:rPr>
              <w:delText>ولما بلغ ذلك ابن المطران قصر فى ملازمته الخدمة وتبين لصلاح الدين منه تغير فى وجهه فعرف السبب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888" w:author="Transkribus" w:date="2019-12-11T14:30:00Z"/>
          <w:rFonts w:ascii="Courier New" w:hAnsi="Courier New" w:cs="Courier New"/>
        </w:rPr>
      </w:pPr>
      <w:dir w:val="rtl">
        <w:dir w:val="rtl">
          <w:del w:id="1889" w:author="Transkribus" w:date="2019-12-11T14:30:00Z">
            <w:r w:rsidRPr="009B6BCA">
              <w:rPr>
                <w:rFonts w:ascii="Courier New" w:hAnsi="Courier New" w:cs="Courier New"/>
                <w:rtl/>
              </w:rPr>
              <w:delText>ثم امر الخزندار بان يحضر جميع ما وصل الى ابى الفرج الطبيب مما اشتراه له ويحسب جملة ثمنه ومهما بلغ من المال يدفع الى ابن المطران مثله سواء ففعل ذلك</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890" w:author="Transkribus" w:date="2019-12-11T14:30:00Z"/>
          <w:rFonts w:ascii="Courier New" w:hAnsi="Courier New" w:cs="Courier New"/>
        </w:rPr>
      </w:pPr>
      <w:dir w:val="rtl">
        <w:dir w:val="rtl">
          <w:del w:id="1891" w:author="Transkribus" w:date="2019-12-11T14:30:00Z">
            <w:r w:rsidRPr="009B6BCA">
              <w:rPr>
                <w:rFonts w:ascii="Courier New" w:hAnsi="Courier New" w:cs="Courier New"/>
                <w:rtl/>
              </w:rPr>
              <w:delText>وحدثنى ابو الظاهر اسماعيل وكان يعرف ابن المطران ويانس به ان العجب والتكبر الذى كان يغلب على ابن المطران لم يكن على شيء منه فى اوقات طلبه العلم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892" w:author="Transkribus" w:date="2019-12-11T14:30:00Z"/>
          <w:rFonts w:ascii="Courier New" w:hAnsi="Courier New" w:cs="Courier New"/>
        </w:rPr>
      </w:pPr>
      <w:dir w:val="rtl">
        <w:dir w:val="rtl">
          <w:del w:id="1893" w:author="Transkribus" w:date="2019-12-11T14:30:00Z">
            <w:r w:rsidRPr="009B6BCA">
              <w:rPr>
                <w:rFonts w:ascii="Courier New" w:hAnsi="Courier New" w:cs="Courier New"/>
                <w:rtl/>
              </w:rPr>
              <w:delText>وقال انه كان يراه فى الاوقات التى يشتغل فيها بالنحو فى الجامع ياتى اذا تفرغ من دار السلطان وهو فى مركبة حفلة وحواليه جماعة كثيرة من المماليك الترك وغيرهم فاذا قرب من الجامع ترجل واخذ الكتاب الذى يشتغل فيه فى يده او تحت ابطه ولم يترك احدا ما يصحبه ولا يزال ماشيا والكتاب معه الى حلقة الشيخ الذى يقرا عليه فيسلم ويقعد بين الجماعة وهو بكيس ولطف الى ان يفرغ من القراءة ويعود الى ما كان عليه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894" w:author="Transkribus" w:date="2019-12-11T14:30:00Z"/>
          <w:rFonts w:ascii="Courier New" w:hAnsi="Courier New" w:cs="Courier New"/>
        </w:rPr>
      </w:pPr>
      <w:dir w:val="rtl">
        <w:dir w:val="rtl">
          <w:del w:id="1895" w:author="Transkribus" w:date="2019-12-11T14:30:00Z">
            <w:r w:rsidRPr="009B6BCA">
              <w:rPr>
                <w:rFonts w:ascii="Courier New" w:hAnsi="Courier New" w:cs="Courier New"/>
                <w:rtl/>
              </w:rPr>
              <w:delText>وقال الصاحب جمال الدين القاضى الاكرم ابو الحسن على بن يوسف بن ابراهيم القفطى ان الحكيم موفق الدين اسعد بن المطران لما اسلم وكان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896" w:author="Transkribus" w:date="2019-12-11T14:30:00Z"/>
          <w:rFonts w:ascii="Courier New" w:hAnsi="Courier New" w:cs="Courier New"/>
        </w:rPr>
      </w:pPr>
      <w:dir w:val="rtl">
        <w:dir w:val="rtl">
          <w:del w:id="1897" w:author="Transkribus" w:date="2019-12-11T14:30:00Z">
            <w:r w:rsidRPr="009B6BCA">
              <w:rPr>
                <w:rFonts w:ascii="Courier New" w:hAnsi="Courier New" w:cs="Courier New"/>
                <w:rtl/>
              </w:rPr>
              <w:delText>نصرانيا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898" w:author="Transkribus" w:date="2019-12-11T14:30:00Z"/>
          <w:rFonts w:ascii="Courier New" w:hAnsi="Courier New" w:cs="Courier New"/>
        </w:rPr>
      </w:pPr>
      <w:dir w:val="rtl">
        <w:dir w:val="rtl">
          <w:del w:id="1899" w:author="Transkribus" w:date="2019-12-11T14:30:00Z">
            <w:r w:rsidRPr="009B6BCA">
              <w:rPr>
                <w:rFonts w:ascii="Courier New" w:hAnsi="Courier New" w:cs="Courier New"/>
                <w:rtl/>
              </w:rPr>
              <w:delText>حسن اسلامه وزوجه الملك الناصر صلاح الدين قدس الله روحه احدى حظايا داره واسمها جوزة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00" w:author="Transkribus" w:date="2019-12-11T14:30:00Z"/>
          <w:rFonts w:ascii="Courier New" w:hAnsi="Courier New" w:cs="Courier New"/>
        </w:rPr>
      </w:pPr>
      <w:dir w:val="rtl">
        <w:dir w:val="rtl">
          <w:del w:id="1901" w:author="Transkribus" w:date="2019-12-11T14:30:00Z">
            <w:r w:rsidRPr="009B6BCA">
              <w:rPr>
                <w:rFonts w:ascii="Courier New" w:hAnsi="Courier New" w:cs="Courier New"/>
                <w:rtl/>
              </w:rPr>
              <w:delText>وكانت جوزة هذه جارية خوندخاتون بنت معين الدين وزوجة صلاح الدين وكانت مدبرة دارها والمتقدمة عندها من جواريها واعطتها الكثير من حليها وذخائرها ومولتها وخولتها فرتبت اموره وهذبت احواله وحسنت زيه وجملت ظاهره وباطنه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02" w:author="Transkribus" w:date="2019-12-11T14:30:00Z"/>
          <w:rFonts w:ascii="Courier New" w:hAnsi="Courier New" w:cs="Courier New"/>
        </w:rPr>
      </w:pPr>
      <w:dir w:val="rtl">
        <w:dir w:val="rtl">
          <w:del w:id="1903" w:author="Transkribus" w:date="2019-12-11T14:30:00Z">
            <w:r w:rsidRPr="009B6BCA">
              <w:rPr>
                <w:rFonts w:ascii="Courier New" w:hAnsi="Courier New" w:cs="Courier New"/>
                <w:rtl/>
              </w:rPr>
              <w:delText>وصار له ذكر سام فى الدولة وحصلت له اموال جمة من امراء الدولة فى حال مباشرته لهم فى امراضهم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04" w:author="Transkribus" w:date="2019-12-11T14:30:00Z"/>
          <w:rFonts w:ascii="Courier New" w:hAnsi="Courier New" w:cs="Courier New"/>
        </w:rPr>
      </w:pPr>
      <w:dir w:val="rtl">
        <w:dir w:val="rtl">
          <w:del w:id="1905" w:author="Transkribus" w:date="2019-12-11T14:30:00Z">
            <w:r w:rsidRPr="009B6BCA">
              <w:rPr>
                <w:rFonts w:ascii="Courier New" w:hAnsi="Courier New" w:cs="Courier New"/>
                <w:rtl/>
              </w:rPr>
              <w:delText>وتنافسوا فى العطاء له وترقت حاله عند سلطانه الى ان كاد يكون وزيرا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06" w:author="Transkribus" w:date="2019-12-11T14:30:00Z"/>
          <w:rFonts w:ascii="Courier New" w:hAnsi="Courier New" w:cs="Courier New"/>
        </w:rPr>
      </w:pPr>
      <w:dir w:val="rtl">
        <w:dir w:val="rtl">
          <w:del w:id="1907" w:author="Transkribus" w:date="2019-12-11T14:30:00Z">
            <w:r w:rsidRPr="009B6BCA">
              <w:rPr>
                <w:rFonts w:ascii="Courier New" w:hAnsi="Courier New" w:cs="Courier New"/>
                <w:rtl/>
              </w:rPr>
              <w:delText>وكان كثيرا الاشتمال على اهل هذه الصناعة الطبية والحكمية يقدمهم ويتوسط فى ارزاقهم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08" w:author="Transkribus" w:date="2019-12-11T14:30:00Z"/>
          <w:rFonts w:ascii="Courier New" w:hAnsi="Courier New" w:cs="Courier New"/>
        </w:rPr>
      </w:pPr>
      <w:dir w:val="rtl">
        <w:dir w:val="rtl">
          <w:del w:id="1909" w:author="Transkribus" w:date="2019-12-11T14:30:00Z">
            <w:r w:rsidRPr="009B6BCA">
              <w:rPr>
                <w:rFonts w:ascii="Courier New" w:hAnsi="Courier New" w:cs="Courier New"/>
                <w:rtl/>
              </w:rPr>
              <w:delText>قال ولقد اخبرنى الفقيه اسماعيل بن صالح بن البناء القفطى خطيب عيذاب قال لما فتح السلطان الساحل ارتحلت عن عيذاب لزيارة البيت المقدس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10" w:author="Transkribus" w:date="2019-12-11T14:30:00Z"/>
          <w:rFonts w:ascii="Courier New" w:hAnsi="Courier New" w:cs="Courier New"/>
        </w:rPr>
      </w:pPr>
      <w:dir w:val="rtl">
        <w:dir w:val="rtl">
          <w:del w:id="1911" w:author="Transkribus" w:date="2019-12-11T14:30:00Z">
            <w:r w:rsidRPr="009B6BCA">
              <w:rPr>
                <w:rFonts w:ascii="Courier New" w:hAnsi="Courier New" w:cs="Courier New"/>
                <w:rtl/>
              </w:rPr>
              <w:delText>فلما حصلت بالشام رايت جبالا مشجرة بعدد برارى عيذاب المصحرة فاشتقت الى المقام بالشام وتحيلت فى الرزق به فقصدت الفاضل عبد الرحيم وسالته كتابا الى السلطان فى توليتى خطابة قلعة الكرك</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12" w:author="Transkribus" w:date="2019-12-11T14:30:00Z"/>
          <w:rFonts w:ascii="Courier New" w:hAnsi="Courier New" w:cs="Courier New"/>
        </w:rPr>
      </w:pPr>
      <w:dir w:val="rtl">
        <w:dir w:val="rtl">
          <w:del w:id="1913" w:author="Transkribus" w:date="2019-12-11T14:30:00Z">
            <w:r w:rsidRPr="009B6BCA">
              <w:rPr>
                <w:rFonts w:ascii="Courier New" w:hAnsi="Courier New" w:cs="Courier New"/>
                <w:rtl/>
              </w:rPr>
              <w:delText>فكتب لى كتابا هو مذكور فى ترسله وهو حسن التلطف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14" w:author="Transkribus" w:date="2019-12-11T14:30:00Z"/>
          <w:rFonts w:ascii="Courier New" w:hAnsi="Courier New" w:cs="Courier New"/>
        </w:rPr>
      </w:pPr>
      <w:dir w:val="rtl">
        <w:dir w:val="rtl">
          <w:del w:id="1915" w:author="Transkribus" w:date="2019-12-11T14:30:00Z">
            <w:r w:rsidRPr="009B6BCA">
              <w:rPr>
                <w:rFonts w:ascii="Courier New" w:hAnsi="Courier New" w:cs="Courier New"/>
                <w:rtl/>
              </w:rPr>
              <w:delText>قال فاحضرته الى دمشق والسلطان بها فارشدت فى عرضه الى ابن المطران فقصدته فى داره ودخلت عليه باذنه فرايته حسن الخلقة والخلق لطيف الاستماع والجواب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16" w:author="Transkribus" w:date="2019-12-11T14:30:00Z"/>
          <w:rFonts w:ascii="Courier New" w:hAnsi="Courier New" w:cs="Courier New"/>
        </w:rPr>
      </w:pPr>
      <w:dir w:val="rtl">
        <w:dir w:val="rtl">
          <w:del w:id="1917" w:author="Transkribus" w:date="2019-12-11T14:30:00Z">
            <w:r w:rsidRPr="009B6BCA">
              <w:rPr>
                <w:rFonts w:ascii="Courier New" w:hAnsi="Courier New" w:cs="Courier New"/>
                <w:rtl/>
              </w:rPr>
              <w:delText>ورايت داره وهى على غاية من الحسن فى العمارة والتجمل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18" w:author="Transkribus" w:date="2019-12-11T14:30:00Z"/>
          <w:rFonts w:ascii="Courier New" w:hAnsi="Courier New" w:cs="Courier New"/>
        </w:rPr>
      </w:pPr>
      <w:dir w:val="rtl">
        <w:dir w:val="rtl">
          <w:del w:id="1919" w:author="Transkribus" w:date="2019-12-11T14:30:00Z">
            <w:r w:rsidRPr="009B6BCA">
              <w:rPr>
                <w:rFonts w:ascii="Courier New" w:hAnsi="Courier New" w:cs="Courier New"/>
                <w:rtl/>
              </w:rPr>
              <w:delText>ورايت انابيب بركته التى يبرز منها الماء وهى ذهب على غاية ما يكون من حسن الصنعة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20" w:author="Transkribus" w:date="2019-12-11T14:30:00Z"/>
          <w:rFonts w:ascii="Courier New" w:hAnsi="Courier New" w:cs="Courier New"/>
        </w:rPr>
      </w:pPr>
      <w:dir w:val="rtl">
        <w:dir w:val="rtl">
          <w:del w:id="1921" w:author="Transkribus" w:date="2019-12-11T14:30:00Z">
            <w:r w:rsidRPr="009B6BCA">
              <w:rPr>
                <w:rFonts w:ascii="Courier New" w:hAnsi="Courier New" w:cs="Courier New"/>
                <w:rtl/>
              </w:rPr>
              <w:delText>ورايت له غلاما يتحجب بين يديه اسمه عمر فى غاية جمال الصورة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22" w:author="Transkribus" w:date="2019-12-11T14:30:00Z"/>
          <w:rFonts w:ascii="Courier New" w:hAnsi="Courier New" w:cs="Courier New"/>
        </w:rPr>
      </w:pPr>
      <w:dir w:val="rtl">
        <w:dir w:val="rtl">
          <w:del w:id="1923" w:author="Transkribus" w:date="2019-12-11T14:30:00Z">
            <w:r w:rsidRPr="009B6BCA">
              <w:rPr>
                <w:rFonts w:ascii="Courier New" w:hAnsi="Courier New" w:cs="Courier New"/>
                <w:rtl/>
              </w:rPr>
              <w:delText>ثم رايت من الفرش الطرح وشممت من الرائحة الطيبة ما هالنى وسالته الحاجة التى قصدته فيها فانعم بانجازها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24" w:author="Transkribus" w:date="2019-12-11T14:30:00Z"/>
          <w:rFonts w:ascii="Courier New" w:hAnsi="Courier New" w:cs="Courier New"/>
        </w:rPr>
      </w:pPr>
      <w:dir w:val="rtl">
        <w:dir w:val="rtl">
          <w:del w:id="1925" w:author="Transkribus" w:date="2019-12-11T14:30:00Z">
            <w:r w:rsidRPr="009B6BCA">
              <w:rPr>
                <w:rFonts w:ascii="Courier New" w:hAnsi="Courier New" w:cs="Courier New"/>
                <w:rtl/>
              </w:rPr>
              <w:delText>وقال الصاحب جمال الدين ورايت زوجته وابن عمر حاجبه وقد حضرا بعد سنة ستمائة الى حلب على رقة من الحال ونزلا فى الكنف الملكى الظاهرى سقى الله عهده واقيما به بصدقة قررت لهما وماتت هى بعد مدة ولا اعلم بعدها لولد عمر خبرا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26" w:author="Transkribus" w:date="2019-12-11T14:30:00Z"/>
          <w:rFonts w:ascii="Courier New" w:hAnsi="Courier New" w:cs="Courier New"/>
        </w:rPr>
      </w:pPr>
      <w:dir w:val="rtl">
        <w:dir w:val="rtl">
          <w:del w:id="1927" w:author="Transkribus" w:date="2019-12-11T14:30:00Z">
            <w:r w:rsidRPr="009B6BCA">
              <w:rPr>
                <w:rFonts w:ascii="Courier New" w:hAnsi="Courier New" w:cs="Courier New"/>
                <w:rtl/>
              </w:rPr>
              <w:delText>وحدثنى الشيخ موفق الدين بن البورى الكاتب 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28" w:author="Transkribus" w:date="2019-12-11T14:30:00Z"/>
          <w:rFonts w:ascii="Courier New" w:hAnsi="Courier New" w:cs="Courier New"/>
        </w:rPr>
      </w:pPr>
      <w:dir w:val="rtl">
        <w:dir w:val="rtl">
          <w:del w:id="1929" w:author="Transkribus" w:date="2019-12-11T14:30:00Z">
            <w:r w:rsidRPr="009B6BCA">
              <w:rPr>
                <w:rFonts w:ascii="Courier New" w:hAnsi="Courier New" w:cs="Courier New"/>
                <w:rtl/>
              </w:rPr>
              <w:delText>نصراني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30" w:author="Transkribus" w:date="2019-12-11T14:30:00Z"/>
          <w:rFonts w:ascii="Courier New" w:hAnsi="Courier New" w:cs="Courier New"/>
        </w:rPr>
      </w:pPr>
      <w:dir w:val="rtl">
        <w:dir w:val="rtl">
          <w:del w:id="1931" w:author="Transkribus" w:date="2019-12-11T14:30:00Z">
            <w:r w:rsidRPr="009B6BCA">
              <w:rPr>
                <w:rFonts w:ascii="Courier New" w:hAnsi="Courier New" w:cs="Courier New"/>
                <w:rtl/>
              </w:rPr>
              <w:delText>قال لما فتح الملك الناصر صلاح الدين يوسف بن ايوب الكرك اتى الى دمشق الحكيم موفق الدين يعقوب بن سقلاب 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32" w:author="Transkribus" w:date="2019-12-11T14:30:00Z"/>
          <w:rFonts w:ascii="Courier New" w:hAnsi="Courier New" w:cs="Courier New"/>
        </w:rPr>
      </w:pPr>
      <w:dir w:val="rtl">
        <w:dir w:val="rtl">
          <w:del w:id="1933" w:author="Transkribus" w:date="2019-12-11T14:30:00Z">
            <w:r w:rsidRPr="009B6BCA">
              <w:rPr>
                <w:rFonts w:ascii="Courier New" w:hAnsi="Courier New" w:cs="Courier New"/>
                <w:rtl/>
              </w:rPr>
              <w:delText>نصراني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34" w:author="Transkribus" w:date="2019-12-11T14:30:00Z"/>
          <w:rFonts w:ascii="Courier New" w:hAnsi="Courier New" w:cs="Courier New"/>
        </w:rPr>
      </w:pPr>
      <w:dir w:val="rtl">
        <w:dir w:val="rtl">
          <w:del w:id="1935" w:author="Transkribus" w:date="2019-12-11T14:30:00Z">
            <w:r w:rsidRPr="009B6BCA">
              <w:rPr>
                <w:rFonts w:ascii="Courier New" w:hAnsi="Courier New" w:cs="Courier New"/>
                <w:rtl/>
              </w:rPr>
              <w:delText>وهو شاب على راسه كوفية وتخفيفة صغيرة وهو لابس جوخة ملوطة زرقاء زى اطباء الفرنج وقصد الحكيم موفق الدين بن المطران وصار يخدمه ويتردد اليه لعله ينفعه فقال له هذا الزى الذى انت عليه ما يمشى لك به حال فى الطب فى هذه الدولة بين 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36" w:author="Transkribus" w:date="2019-12-11T14:30:00Z"/>
          <w:rFonts w:ascii="Courier New" w:hAnsi="Courier New" w:cs="Courier New"/>
        </w:rPr>
      </w:pPr>
      <w:dir w:val="rtl">
        <w:dir w:val="rtl">
          <w:del w:id="1937" w:author="Transkribus" w:date="2019-12-11T14:30:00Z">
            <w:r w:rsidRPr="009B6BCA">
              <w:rPr>
                <w:rFonts w:ascii="Courier New" w:hAnsi="Courier New" w:cs="Courier New"/>
                <w:rtl/>
              </w:rPr>
              <w:delText>مسلم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38" w:author="Transkribus" w:date="2019-12-11T14:30:00Z"/>
          <w:rFonts w:ascii="Courier New" w:hAnsi="Courier New" w:cs="Courier New"/>
        </w:rPr>
      </w:pPr>
      <w:dir w:val="rtl">
        <w:dir w:val="rtl">
          <w:del w:id="1939" w:author="Transkribus" w:date="2019-12-11T14:30:00Z">
            <w:r w:rsidRPr="009B6BCA">
              <w:rPr>
                <w:rFonts w:ascii="Courier New" w:hAnsi="Courier New" w:cs="Courier New"/>
                <w:rtl/>
              </w:rPr>
              <w:delText>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40" w:author="Transkribus" w:date="2019-12-11T14:30:00Z"/>
          <w:rFonts w:ascii="Courier New" w:hAnsi="Courier New" w:cs="Courier New"/>
        </w:rPr>
      </w:pPr>
      <w:dir w:val="rtl">
        <w:dir w:val="rtl">
          <w:del w:id="1941" w:author="Transkribus" w:date="2019-12-11T14:30:00Z">
            <w:r w:rsidRPr="009B6BCA">
              <w:rPr>
                <w:rFonts w:ascii="Courier New" w:hAnsi="Courier New" w:cs="Courier New"/>
                <w:rtl/>
              </w:rPr>
              <w:delText>وانما المصلحة ان تغير زيك وتلبس عادة الاطباء فى بلادنا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42" w:author="Transkribus" w:date="2019-12-11T14:30:00Z"/>
          <w:rFonts w:ascii="Courier New" w:hAnsi="Courier New" w:cs="Courier New"/>
        </w:rPr>
      </w:pPr>
      <w:dir w:val="rtl">
        <w:dir w:val="rtl">
          <w:del w:id="1943" w:author="Transkribus" w:date="2019-12-11T14:30:00Z">
            <w:r w:rsidRPr="009B6BCA">
              <w:rPr>
                <w:rFonts w:ascii="Courier New" w:hAnsi="Courier New" w:cs="Courier New"/>
                <w:rtl/>
              </w:rPr>
              <w:delText>ثم اخرج له جبة واسعة عنابية وبيقارا مكملا وامره ان يلبسهما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44" w:author="Transkribus" w:date="2019-12-11T14:30:00Z"/>
          <w:rFonts w:ascii="Courier New" w:hAnsi="Courier New" w:cs="Courier New"/>
        </w:rPr>
      </w:pPr>
      <w:dir w:val="rtl">
        <w:dir w:val="rtl">
          <w:del w:id="1945" w:author="Transkribus" w:date="2019-12-11T14:30:00Z">
            <w:r w:rsidRPr="009B6BCA">
              <w:rPr>
                <w:rFonts w:ascii="Courier New" w:hAnsi="Courier New" w:cs="Courier New"/>
                <w:rtl/>
              </w:rPr>
              <w:delText>ثم قال له ان ههنا اميرا كبيرا يقال له ميمون القصرى وهو مريض وانا اتردد اليه واداويه فتعال معى حتى تكون تعالجه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46" w:author="Transkribus" w:date="2019-12-11T14:30:00Z"/>
          <w:rFonts w:ascii="Courier New" w:hAnsi="Courier New" w:cs="Courier New"/>
        </w:rPr>
      </w:pPr>
      <w:dir w:val="rtl">
        <w:dir w:val="rtl">
          <w:del w:id="1947" w:author="Transkribus" w:date="2019-12-11T14:30:00Z">
            <w:r w:rsidRPr="009B6BCA">
              <w:rPr>
                <w:rFonts w:ascii="Courier New" w:hAnsi="Courier New" w:cs="Courier New"/>
                <w:rtl/>
              </w:rPr>
              <w:delText xml:space="preserve">فلما راح معه قال للامير هذا طبيب فاضل وانى اعتمد عليه </w:delText>
            </w:r>
          </w:del>
          <w:r w:rsidRPr="00EE6742">
            <w:rPr>
              <w:rFonts w:ascii="Courier New" w:hAnsi="Courier New" w:cs="Courier New"/>
              <w:rtl/>
            </w:rPr>
            <w:t xml:space="preserve">فى صناعة الطب </w:t>
          </w:r>
          <w:del w:id="1948" w:author="Transkribus" w:date="2019-12-11T14:30:00Z">
            <w:r w:rsidRPr="009B6BCA">
              <w:rPr>
                <w:rFonts w:ascii="Courier New" w:hAnsi="Courier New" w:cs="Courier New"/>
                <w:rtl/>
              </w:rPr>
              <w:delText>واثق به فيكون يلزمك ويباشر احوالك فى كل وقت ويقيم عندك الى ان تبرا ان شاء الله تعالى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49" w:author="Transkribus" w:date="2019-12-11T14:30:00Z"/>
          <w:rFonts w:ascii="Courier New" w:hAnsi="Courier New" w:cs="Courier New"/>
        </w:rPr>
      </w:pPr>
      <w:dir w:val="rtl">
        <w:dir w:val="rtl">
          <w:del w:id="1950" w:author="Transkribus" w:date="2019-12-11T14:30:00Z">
            <w:r w:rsidRPr="009B6BCA">
              <w:rPr>
                <w:rFonts w:ascii="Courier New" w:hAnsi="Courier New" w:cs="Courier New"/>
                <w:rtl/>
              </w:rPr>
              <w:delText>فامتثل قوله وصار الحكيم يعقوب ملازما له ليلا ونهارا الى ان تعافى فاعطاه خمسمائة دينار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51" w:author="Transkribus" w:date="2019-12-11T14:30:00Z"/>
          <w:rFonts w:ascii="Courier New" w:hAnsi="Courier New" w:cs="Courier New"/>
        </w:rPr>
      </w:pPr>
      <w:dir w:val="rtl">
        <w:dir w:val="rtl">
          <w:del w:id="1952" w:author="Transkribus" w:date="2019-12-11T14:30:00Z">
            <w:r w:rsidRPr="009B6BCA">
              <w:rPr>
                <w:rFonts w:ascii="Courier New" w:hAnsi="Courier New" w:cs="Courier New"/>
                <w:rtl/>
              </w:rPr>
              <w:delText>فلما قبضها حملها الى ابن المطران وقال له يا مولانا هذا ما اعطانى وقد احضرته الى مولانا فقال له خذه فانا ما قصدت الا نفعك</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53" w:author="Transkribus" w:date="2019-12-11T14:30:00Z"/>
          <w:rFonts w:ascii="Courier New" w:hAnsi="Courier New" w:cs="Courier New"/>
        </w:rPr>
      </w:pPr>
      <w:dir w:val="rtl">
        <w:dir w:val="rtl">
          <w:del w:id="1954" w:author="Transkribus" w:date="2019-12-11T14:30:00Z">
            <w:r w:rsidRPr="009B6BCA">
              <w:rPr>
                <w:rFonts w:ascii="Courier New" w:hAnsi="Courier New" w:cs="Courier New"/>
                <w:rtl/>
              </w:rPr>
              <w:delText>فاخذه ودعا 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55" w:author="Transkribus" w:date="2019-12-11T14:30:00Z"/>
          <w:rFonts w:ascii="Courier New" w:hAnsi="Courier New" w:cs="Courier New"/>
        </w:rPr>
      </w:pPr>
      <w:dir w:val="rtl">
        <w:dir w:val="rtl">
          <w:del w:id="1956" w:author="Transkribus" w:date="2019-12-11T14:30:00Z">
            <w:r w:rsidRPr="009B6BCA">
              <w:rPr>
                <w:rFonts w:ascii="Courier New" w:hAnsi="Courier New" w:cs="Courier New"/>
                <w:rtl/>
              </w:rPr>
              <w:delText>وحدثنى الحكيم عز الدين ابو اسحاق ابراهيم بن محمد بن السويدى قال كان ابن المطران جالسا على باب داره وقد اتاه شاب من اهل نعمة وعليه زى الجندية واعطاه ورقة فيها اثنا عشر بيتا من الشعر يمتدحه بها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57" w:author="Transkribus" w:date="2019-12-11T14:30:00Z"/>
          <w:rFonts w:ascii="Courier New" w:hAnsi="Courier New" w:cs="Courier New"/>
        </w:rPr>
      </w:pPr>
      <w:dir w:val="rtl">
        <w:dir w:val="rtl">
          <w:del w:id="1958" w:author="Transkribus" w:date="2019-12-11T14:30:00Z">
            <w:r w:rsidRPr="009B6BCA">
              <w:rPr>
                <w:rFonts w:ascii="Courier New" w:hAnsi="Courier New" w:cs="Courier New"/>
                <w:rtl/>
              </w:rPr>
              <w:delText>فلما قراها ابن المطران قال انت شاعر فقال لا ولكنى من اهل البيوت وقد نزل الدهر بى وقد اتيت المولى وجعلت قيادى بيدك لتدبرنى مما حسن فيه رايك العالي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59" w:author="Transkribus" w:date="2019-12-11T14:30:00Z"/>
          <w:rFonts w:ascii="Courier New" w:hAnsi="Courier New" w:cs="Courier New"/>
        </w:rPr>
      </w:pPr>
      <w:dir w:val="rtl">
        <w:dir w:val="rtl">
          <w:del w:id="1960" w:author="Transkribus" w:date="2019-12-11T14:30:00Z">
            <w:r w:rsidRPr="009B6BCA">
              <w:rPr>
                <w:rFonts w:ascii="Courier New" w:hAnsi="Courier New" w:cs="Courier New"/>
                <w:rtl/>
              </w:rPr>
              <w:delText>فدخل الى داره واستدعى الشاب وقدم له طعاما فاكل وقال له ايش تقول قد مرض عز الدين فرخشاه صاحب صرخد وهذا المرض يعتاده فى كل حين فانى رايت ان اسيرك اليه تعالجه فهو يحصل لك من جهته شيء جيد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61" w:author="Transkribus" w:date="2019-12-11T14:30:00Z"/>
          <w:rFonts w:ascii="Courier New" w:hAnsi="Courier New" w:cs="Courier New"/>
        </w:rPr>
      </w:pPr>
      <w:dir w:val="rtl">
        <w:dir w:val="rtl">
          <w:del w:id="1962" w:author="Transkribus" w:date="2019-12-11T14:30:00Z">
            <w:r w:rsidRPr="009B6BCA">
              <w:rPr>
                <w:rFonts w:ascii="Courier New" w:hAnsi="Courier New" w:cs="Courier New"/>
                <w:rtl/>
              </w:rPr>
              <w:delText>قال له يا مولاى من اين لى معرفة بصناعة الطب او دربة فقال ما عليك انا اكتب معك دستورا تمشى عليه ولا تخرج عنه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63" w:author="Transkribus" w:date="2019-12-11T14:30:00Z"/>
          <w:rFonts w:ascii="Courier New" w:hAnsi="Courier New" w:cs="Courier New"/>
        </w:rPr>
      </w:pPr>
      <w:dir w:val="rtl">
        <w:dir w:val="rtl">
          <w:del w:id="1964" w:author="Transkribus" w:date="2019-12-11T14:30:00Z">
            <w:r w:rsidRPr="009B6BCA">
              <w:rPr>
                <w:rFonts w:ascii="Courier New" w:hAnsi="Courier New" w:cs="Courier New"/>
                <w:rtl/>
              </w:rPr>
              <w:delText>فقال الشاب السمع والطاعة فلما خرج الشاب لحقه الغلام ببقجة فيها عدة قطع قماش مخيط وفرس بسرج ولجام فقال له خذ هذا القماش البسه وهذا الفرس اركبه وتجهز الى صرخد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65" w:author="Transkribus" w:date="2019-12-11T14:30:00Z"/>
          <w:rFonts w:ascii="Courier New" w:hAnsi="Courier New" w:cs="Courier New"/>
        </w:rPr>
      </w:pPr>
      <w:dir w:val="rtl">
        <w:dir w:val="rtl">
          <w:del w:id="1966" w:author="Transkribus" w:date="2019-12-11T14:30:00Z">
            <w:r w:rsidRPr="009B6BCA">
              <w:rPr>
                <w:rFonts w:ascii="Courier New" w:hAnsi="Courier New" w:cs="Courier New"/>
                <w:rtl/>
              </w:rPr>
              <w:delText>فقال له يا سيدي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67" w:author="Transkribus" w:date="2019-12-11T14:30:00Z"/>
          <w:rFonts w:ascii="Courier New" w:hAnsi="Courier New" w:cs="Courier New"/>
        </w:rPr>
      </w:pPr>
      <w:dir w:val="rtl">
        <w:dir w:val="rtl">
          <w:del w:id="1968" w:author="Transkribus" w:date="2019-12-11T14:30:00Z">
            <w:r w:rsidRPr="009B6BCA">
              <w:rPr>
                <w:rFonts w:ascii="Courier New" w:hAnsi="Courier New" w:cs="Courier New"/>
                <w:rtl/>
              </w:rPr>
              <w:delText>انه لم يكن لى مكان ابيت الفرس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69" w:author="Transkribus" w:date="2019-12-11T14:30:00Z"/>
          <w:rFonts w:ascii="Courier New" w:hAnsi="Courier New" w:cs="Courier New"/>
        </w:rPr>
      </w:pPr>
      <w:dir w:val="rtl">
        <w:dir w:val="rtl">
          <w:del w:id="1970" w:author="Transkribus" w:date="2019-12-11T14:30:00Z">
            <w:r w:rsidRPr="009B6BCA">
              <w:rPr>
                <w:rFonts w:ascii="Courier New" w:hAnsi="Courier New" w:cs="Courier New"/>
                <w:rtl/>
              </w:rPr>
              <w:delText>فقال اتركها عندنا وشد عليها بكرة النهار وسافر على خيرة الله تعالى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71" w:author="Transkribus" w:date="2019-12-11T14:30:00Z"/>
          <w:rFonts w:ascii="Courier New" w:hAnsi="Courier New" w:cs="Courier New"/>
        </w:rPr>
      </w:pPr>
      <w:dir w:val="rtl">
        <w:dir w:val="rtl">
          <w:del w:id="1972" w:author="Transkribus" w:date="2019-12-11T14:30:00Z">
            <w:r w:rsidRPr="009B6BCA">
              <w:rPr>
                <w:rFonts w:ascii="Courier New" w:hAnsi="Courier New" w:cs="Courier New"/>
                <w:rtl/>
              </w:rPr>
              <w:delText>فلما كان بكرة النهار حضر الشاب الى باب دار ابن المطران فاعطاه كتابا قد كتبه على يده الى عز الدين فرخشاه صاحب صرخد واعطاه تذكرة بما يعتمده فى مداواته واعطاه مائتى درهم وقال اتركها عند بيتك نفقة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73" w:author="Transkribus" w:date="2019-12-11T14:30:00Z"/>
          <w:rFonts w:ascii="Courier New" w:hAnsi="Courier New" w:cs="Courier New"/>
        </w:rPr>
      </w:pPr>
      <w:dir w:val="rtl">
        <w:dir w:val="rtl">
          <w:del w:id="1974" w:author="Transkribus" w:date="2019-12-11T14:30:00Z">
            <w:r w:rsidRPr="009B6BCA">
              <w:rPr>
                <w:rFonts w:ascii="Courier New" w:hAnsi="Courier New" w:cs="Courier New"/>
                <w:rtl/>
              </w:rPr>
              <w:delText>وسافر الشاب الى صرخد وداوى عز الدين فرخشاه بما امره به فبرا ودخل الحمام وخلع عليه خلعة مليحة من اجود ما يكون واعطاه بغلة بسرج وسرفسار ذهب والف دينار مصرية وقال تخدمنى فقال له ما اقدر يا مولانا حتى اشاور شيخى الحكيم موفق الدين ابن المطران فقال له عز الدين ومن هو الحكيم موفق الدين ما هو الا غلام اخى لا سبيل الى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75" w:author="Transkribus" w:date="2019-12-11T14:30:00Z"/>
          <w:rFonts w:ascii="Courier New" w:hAnsi="Courier New" w:cs="Courier New"/>
        </w:rPr>
      </w:pPr>
      <w:dir w:val="rtl">
        <w:dir w:val="rtl">
          <w:del w:id="1976" w:author="Transkribus" w:date="2019-12-11T14:30:00Z">
            <w:r w:rsidRPr="009B6BCA">
              <w:rPr>
                <w:rFonts w:ascii="Courier New" w:hAnsi="Courier New" w:cs="Courier New"/>
                <w:rtl/>
              </w:rPr>
              <w:delText>خروجك من صرخد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77" w:author="Transkribus" w:date="2019-12-11T14:30:00Z"/>
          <w:rFonts w:ascii="Courier New" w:hAnsi="Courier New" w:cs="Courier New"/>
        </w:rPr>
      </w:pPr>
      <w:dir w:val="rtl">
        <w:dir w:val="rtl">
          <w:del w:id="1978" w:author="Transkribus" w:date="2019-12-11T14:30:00Z">
            <w:r w:rsidRPr="009B6BCA">
              <w:rPr>
                <w:rFonts w:ascii="Courier New" w:hAnsi="Courier New" w:cs="Courier New"/>
                <w:rtl/>
              </w:rPr>
              <w:delText>والحوا عليه فى القول وشددوا فقال اذا كان ولا بد فانا امضى الى منزلى واجيء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79" w:author="Transkribus" w:date="2019-12-11T14:30:00Z"/>
          <w:rFonts w:ascii="Courier New" w:hAnsi="Courier New" w:cs="Courier New"/>
        </w:rPr>
      </w:pPr>
      <w:dir w:val="rtl">
        <w:dir w:val="rtl">
          <w:del w:id="1980" w:author="Transkribus" w:date="2019-12-11T14:30:00Z">
            <w:r w:rsidRPr="009B6BCA">
              <w:rPr>
                <w:rFonts w:ascii="Courier New" w:hAnsi="Courier New" w:cs="Courier New"/>
                <w:rtl/>
              </w:rPr>
              <w:delText>فمضى الى منزله واحضر الخلعة والذهب وما معها وقال هذا الذى اعطيتمونى خذوه وانا فوالله ما اعرف صناعة الطب ولا ادرى ما هى وانما انا جرى لى مع الحكيم ابن المطران كذا وكذا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81" w:author="Transkribus" w:date="2019-12-11T14:30:00Z"/>
          <w:rFonts w:ascii="Courier New" w:hAnsi="Courier New" w:cs="Courier New"/>
        </w:rPr>
      </w:pPr>
      <w:dir w:val="rtl">
        <w:dir w:val="rtl">
          <w:del w:id="1982" w:author="Transkribus" w:date="2019-12-11T14:30:00Z">
            <w:r w:rsidRPr="009B6BCA">
              <w:rPr>
                <w:rFonts w:ascii="Courier New" w:hAnsi="Courier New" w:cs="Courier New"/>
                <w:rtl/>
              </w:rPr>
              <w:delText>وقص عليه الواقعة كما وقعت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83" w:author="Transkribus" w:date="2019-12-11T14:30:00Z"/>
          <w:rFonts w:ascii="Courier New" w:hAnsi="Courier New" w:cs="Courier New"/>
        </w:rPr>
      </w:pPr>
      <w:dir w:val="rtl">
        <w:dir w:val="rtl">
          <w:del w:id="1984" w:author="Transkribus" w:date="2019-12-11T14:30:00Z">
            <w:r w:rsidRPr="009B6BCA">
              <w:rPr>
                <w:rFonts w:ascii="Courier New" w:hAnsi="Courier New" w:cs="Courier New"/>
                <w:rtl/>
              </w:rPr>
              <w:delText>فقال له عز الدين ما عليك ان لا تكون طبيبا انت ما تعرف تلعب بالنرد والشطرنج فقال بلى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85" w:author="Transkribus" w:date="2019-12-11T14:30:00Z"/>
          <w:rFonts w:ascii="Courier New" w:hAnsi="Courier New" w:cs="Courier New"/>
        </w:rPr>
      </w:pPr>
      <w:dir w:val="rtl">
        <w:dir w:val="rtl">
          <w:del w:id="1986" w:author="Transkribus" w:date="2019-12-11T14:30:00Z">
            <w:r w:rsidRPr="009B6BCA">
              <w:rPr>
                <w:rFonts w:ascii="Courier New" w:hAnsi="Courier New" w:cs="Courier New"/>
                <w:rtl/>
              </w:rPr>
              <w:delText>وكان الشاب لديه ادب وفضيلة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87" w:author="Transkribus" w:date="2019-12-11T14:30:00Z"/>
          <w:rFonts w:ascii="Courier New" w:hAnsi="Courier New" w:cs="Courier New"/>
        </w:rPr>
      </w:pPr>
      <w:dir w:val="rtl">
        <w:dir w:val="rtl">
          <w:del w:id="1988" w:author="Transkribus" w:date="2019-12-11T14:30:00Z">
            <w:r w:rsidRPr="009B6BCA">
              <w:rPr>
                <w:rFonts w:ascii="Courier New" w:hAnsi="Courier New" w:cs="Courier New"/>
                <w:rtl/>
              </w:rPr>
              <w:delText>فقال له عز الدين قد تركتك حاجبى وجعلت لك اقطاعا فى السنة يعمل اثنين وعشرين الف درهم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89" w:author="Transkribus" w:date="2019-12-11T14:30:00Z"/>
          <w:rFonts w:ascii="Courier New" w:hAnsi="Courier New" w:cs="Courier New"/>
        </w:rPr>
      </w:pPr>
      <w:dir w:val="rtl">
        <w:dir w:val="rtl">
          <w:del w:id="1990" w:author="Transkribus" w:date="2019-12-11T14:30:00Z">
            <w:r w:rsidRPr="009B6BCA">
              <w:rPr>
                <w:rFonts w:ascii="Courier New" w:hAnsi="Courier New" w:cs="Courier New"/>
                <w:rtl/>
              </w:rPr>
              <w:delText>فقال السمع والطاعة يا مولاى بل اسال دستورا الى دمشق ان اروح الى الحكيم موفق الدين واقبل يده واشكره على ما فعل معى من الخير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91" w:author="Transkribus" w:date="2019-12-11T14:30:00Z"/>
          <w:rFonts w:ascii="Courier New" w:hAnsi="Courier New" w:cs="Courier New"/>
        </w:rPr>
      </w:pPr>
      <w:dir w:val="rtl">
        <w:dir w:val="rtl">
          <w:del w:id="1992" w:author="Transkribus" w:date="2019-12-11T14:30:00Z">
            <w:r w:rsidRPr="009B6BCA">
              <w:rPr>
                <w:rFonts w:ascii="Courier New" w:hAnsi="Courier New" w:cs="Courier New"/>
                <w:rtl/>
              </w:rPr>
              <w:delText>فاعطى دستورا واتى الى الحكيم موفق الدين وقبل يده وشكره شكرا كثيرا واحضر الذى حصل بين يديه وقال له قد حصل لى هذا فخذه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93" w:author="Transkribus" w:date="2019-12-11T14:30:00Z"/>
          <w:rFonts w:ascii="Courier New" w:hAnsi="Courier New" w:cs="Courier New"/>
        </w:rPr>
      </w:pPr>
      <w:dir w:val="rtl">
        <w:dir w:val="rtl">
          <w:del w:id="1994" w:author="Transkribus" w:date="2019-12-11T14:30:00Z">
            <w:r w:rsidRPr="009B6BCA">
              <w:rPr>
                <w:rFonts w:ascii="Courier New" w:hAnsi="Courier New" w:cs="Courier New"/>
                <w:rtl/>
              </w:rPr>
              <w:delText>فرده عليه وقال له انا ما قصدت الا نفعك خذه بارك الله لك فيه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95" w:author="Transkribus" w:date="2019-12-11T14:30:00Z"/>
          <w:rFonts w:ascii="Courier New" w:hAnsi="Courier New" w:cs="Courier New"/>
        </w:rPr>
      </w:pPr>
      <w:dir w:val="rtl">
        <w:dir w:val="rtl">
          <w:del w:id="1996" w:author="Transkribus" w:date="2019-12-11T14:30:00Z">
            <w:r w:rsidRPr="009B6BCA">
              <w:rPr>
                <w:rFonts w:ascii="Courier New" w:hAnsi="Courier New" w:cs="Courier New"/>
                <w:rtl/>
              </w:rPr>
              <w:delText>وعرفه الشاب بما جرى له مع عز الدين وصورة الخدمة واستمر الشاب فى خدمة عز الدين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97" w:author="Transkribus" w:date="2019-12-11T14:30:00Z"/>
          <w:rFonts w:ascii="Courier New" w:hAnsi="Courier New" w:cs="Courier New"/>
        </w:rPr>
      </w:pPr>
      <w:dir w:val="rtl">
        <w:dir w:val="rtl">
          <w:del w:id="1998" w:author="Transkribus" w:date="2019-12-11T14:30:00Z">
            <w:r w:rsidRPr="009B6BCA">
              <w:rPr>
                <w:rFonts w:ascii="Courier New" w:hAnsi="Courier New" w:cs="Courier New"/>
                <w:rtl/>
              </w:rPr>
              <w:delText>وكان ذلك الاحسان من مروءة موفق الدين ابن المطران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1999" w:author="Transkribus" w:date="2019-12-11T14:30:00Z"/>
          <w:rFonts w:ascii="Courier New" w:hAnsi="Courier New" w:cs="Courier New"/>
        </w:rPr>
      </w:pPr>
      <w:dir w:val="rtl">
        <w:dir w:val="rtl">
          <w:del w:id="2000" w:author="Transkribus" w:date="2019-12-11T14:30:00Z">
            <w:r w:rsidRPr="009B6BCA">
              <w:rPr>
                <w:rFonts w:ascii="Courier New" w:hAnsi="Courier New" w:cs="Courier New"/>
                <w:rtl/>
              </w:rPr>
              <w:delText xml:space="preserve">اقول وكانت لموفق الدين بن المطران همة عالية فى تحصيل الكتب حتى انه مات </w:delText>
            </w:r>
          </w:del>
          <w:r w:rsidRPr="00EE6742">
            <w:rPr>
              <w:rFonts w:ascii="Courier New" w:hAnsi="Courier New" w:cs="Courier New"/>
              <w:rtl/>
            </w:rPr>
            <w:t xml:space="preserve">وفى </w:t>
          </w:r>
          <w:del w:id="2001" w:author="Transkribus" w:date="2019-12-11T14:30:00Z">
            <w:r w:rsidRPr="009B6BCA">
              <w:rPr>
                <w:rFonts w:ascii="Courier New" w:hAnsi="Courier New" w:cs="Courier New"/>
                <w:rtl/>
              </w:rPr>
              <w:delText>خزانته من الكتب الطبية وغيرها ما يناهز عشرة الاف مجلدا خارجا عما استنسخه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2002" w:author="Transkribus" w:date="2019-12-11T14:30:00Z"/>
          <w:rFonts w:ascii="Courier New" w:hAnsi="Courier New" w:cs="Courier New"/>
        </w:rPr>
      </w:pPr>
      <w:dir w:val="rtl">
        <w:dir w:val="rtl">
          <w:del w:id="2003" w:author="Transkribus" w:date="2019-12-11T14:30:00Z">
            <w:r w:rsidRPr="009B6BCA">
              <w:rPr>
                <w:rFonts w:ascii="Courier New" w:hAnsi="Courier New" w:cs="Courier New"/>
                <w:rtl/>
              </w:rPr>
              <w:delText>وكانت له عناية بالغة فى استنساخ الكتب وتحريرها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2004" w:author="Transkribus" w:date="2019-12-11T14:30:00Z"/>
          <w:rFonts w:ascii="Courier New" w:hAnsi="Courier New" w:cs="Courier New"/>
        </w:rPr>
      </w:pPr>
      <w:dir w:val="rtl">
        <w:dir w:val="rtl">
          <w:del w:id="2005" w:author="Transkribus" w:date="2019-12-11T14:30:00Z">
            <w:r w:rsidRPr="009B6BCA">
              <w:rPr>
                <w:rFonts w:ascii="Courier New" w:hAnsi="Courier New" w:cs="Courier New"/>
                <w:rtl/>
              </w:rPr>
              <w:delText>وكان فى خدمته ثلاثة نساخ يكتبون له ابدا ولهم منه الجامكية والجراية وكان من جملتهم جمال الدين المعروف بابن الجمالة وكان خطه منسوبا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2006" w:author="Transkribus" w:date="2019-12-11T14:30:00Z"/>
          <w:rFonts w:ascii="Courier New" w:hAnsi="Courier New" w:cs="Courier New"/>
        </w:rPr>
      </w:pPr>
      <w:dir w:val="rtl">
        <w:dir w:val="rtl">
          <w:del w:id="2007" w:author="Transkribus" w:date="2019-12-11T14:30:00Z">
            <w:r w:rsidRPr="009B6BCA">
              <w:rPr>
                <w:rFonts w:ascii="Courier New" w:hAnsi="Courier New" w:cs="Courier New"/>
                <w:rtl/>
              </w:rPr>
              <w:delText>وكتب ابن المطران ايضا بخطه كتبا كثيرة وقد رايت عدة منها وهى فى نهاية حسن الخط والصحة والاعراب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2008" w:author="Transkribus" w:date="2019-12-11T14:30:00Z"/>
          <w:rFonts w:ascii="Courier New" w:hAnsi="Courier New" w:cs="Courier New"/>
        </w:rPr>
      </w:pPr>
      <w:dir w:val="rtl">
        <w:dir w:val="rtl">
          <w:del w:id="2009" w:author="Transkribus" w:date="2019-12-11T14:30:00Z">
            <w:r w:rsidRPr="009B6BCA">
              <w:rPr>
                <w:rFonts w:ascii="Courier New" w:hAnsi="Courier New" w:cs="Courier New"/>
                <w:rtl/>
              </w:rPr>
              <w:delText>وكان كثير المطالعة للكتب لا يفتر من ذلك فى اكثر اوقاته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2010" w:author="Transkribus" w:date="2019-12-11T14:30:00Z"/>
          <w:rFonts w:ascii="Courier New" w:hAnsi="Courier New" w:cs="Courier New"/>
        </w:rPr>
      </w:pPr>
      <w:dir w:val="rtl">
        <w:dir w:val="rtl">
          <w:del w:id="2011" w:author="Transkribus" w:date="2019-12-11T14:30:00Z">
            <w:r w:rsidRPr="009B6BCA">
              <w:rPr>
                <w:rFonts w:ascii="Courier New" w:hAnsi="Courier New" w:cs="Courier New"/>
                <w:rtl/>
              </w:rPr>
              <w:delText>واكثر الكتب التى كانت عنده توجد وقد صححها واتقن تحريرها وعليها خطه بذلك</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2012" w:author="Transkribus" w:date="2019-12-11T14:30:00Z"/>
          <w:rFonts w:ascii="Courier New" w:hAnsi="Courier New" w:cs="Courier New"/>
        </w:rPr>
      </w:pPr>
      <w:dir w:val="rtl">
        <w:dir w:val="rtl">
          <w:del w:id="2013" w:author="Transkribus" w:date="2019-12-11T14:30:00Z">
            <w:r w:rsidRPr="009B6BCA">
              <w:rPr>
                <w:rFonts w:ascii="Courier New" w:hAnsi="Courier New" w:cs="Courier New"/>
                <w:rtl/>
              </w:rPr>
              <w:delText>وبلغ من كثرة اعتنائه بالكتب وغوايته فيها انه جامع لكثير من الكتب الصغار والمقالات المتفرقة فى الطب وهى فى الاكثر يوجد جماعة منها فى مجلد واحد استنسخ كلا منها بذاته فى جزء صغير قطع نصف ثمن البغدادى بمسطرة واضحة وكتب بخطه ايضا عدة منها واجتمع عنده من تلك الاجزاء الصغار مجلدات كثيرة جدا فكان ابدا لا يفارق فى كمه مجلدا يطالعه على باب دار السلطان او اين توجه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2014" w:author="Transkribus" w:date="2019-12-11T14:30:00Z"/>
          <w:rFonts w:ascii="Courier New" w:hAnsi="Courier New" w:cs="Courier New"/>
        </w:rPr>
      </w:pPr>
      <w:dir w:val="rtl">
        <w:dir w:val="rtl">
          <w:del w:id="2015" w:author="Transkribus" w:date="2019-12-11T14:30:00Z">
            <w:r w:rsidRPr="009B6BCA">
              <w:rPr>
                <w:rFonts w:ascii="Courier New" w:hAnsi="Courier New" w:cs="Courier New"/>
                <w:rtl/>
              </w:rPr>
              <w:delText>وبعد وفاته بيعت جميع كتبه وذلك انه ما خلف ولدا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2016" w:author="Transkribus" w:date="2019-12-11T14:30:00Z"/>
          <w:rFonts w:ascii="Courier New" w:hAnsi="Courier New" w:cs="Courier New"/>
        </w:rPr>
      </w:pPr>
      <w:dir w:val="rtl">
        <w:dir w:val="rtl">
          <w:del w:id="2017" w:author="Transkribus" w:date="2019-12-11T14:30:00Z">
            <w:r w:rsidRPr="009B6BCA">
              <w:rPr>
                <w:rFonts w:ascii="Courier New" w:hAnsi="Courier New" w:cs="Courier New"/>
                <w:rtl/>
              </w:rPr>
              <w:delText>وحدثنى الحكيم عمران 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2018" w:author="Transkribus" w:date="2019-12-11T14:30:00Z"/>
          <w:rFonts w:ascii="Courier New" w:hAnsi="Courier New" w:cs="Courier New"/>
        </w:rPr>
      </w:pPr>
      <w:dir w:val="rtl">
        <w:dir w:val="rtl">
          <w:del w:id="2019" w:author="Transkribus" w:date="2019-12-11T14:30:00Z">
            <w:r w:rsidRPr="009B6BCA">
              <w:rPr>
                <w:rFonts w:ascii="Courier New" w:hAnsi="Courier New" w:cs="Courier New"/>
                <w:rtl/>
              </w:rPr>
              <w:delText>اسرائيلي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2020" w:author="Transkribus" w:date="2019-12-11T14:30:00Z"/>
          <w:rFonts w:ascii="Courier New" w:hAnsi="Courier New" w:cs="Courier New"/>
        </w:rPr>
      </w:pPr>
      <w:dir w:val="rtl">
        <w:dir w:val="rtl">
          <w:del w:id="2021" w:author="Transkribus" w:date="2019-12-11T14:30:00Z">
            <w:r w:rsidRPr="009B6BCA">
              <w:rPr>
                <w:rFonts w:ascii="Courier New" w:hAnsi="Courier New" w:cs="Courier New"/>
                <w:rtl/>
              </w:rPr>
              <w:delText>انه لما حضر بيع كتب ابن المطران وجدهم وقد اخرجوا من هذه الاجزاء الصغار الوفا كثيرة اكثرها بخط ابن الجمالة وان القاضى الفاضل بعث يستعرضها فبعثوا اليه بملء خزانة صغيرة منها وجدت كذلك فنظر فيها ثم ردها فبلغت فى المناداة ثلاثة الاف درهم واشترى الحكيم عمران اكثرها وقال لى انه حصل الاتفاق مع الورثة فى بيعها انهم اطلقوا مع كل جزء منها بدرهم فاشترى الاطباء منهم هذه الاجزاء الصغار على الثمن بالعدد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2022" w:author="Transkribus" w:date="2019-12-11T14:30:00Z"/>
          <w:rFonts w:ascii="Courier New" w:hAnsi="Courier New" w:cs="Courier New"/>
        </w:rPr>
      </w:pPr>
      <w:dir w:val="rtl">
        <w:dir w:val="rtl">
          <w:del w:id="2023" w:author="Transkribus" w:date="2019-12-11T14:30:00Z">
            <w:r w:rsidRPr="009B6BCA">
              <w:rPr>
                <w:rFonts w:ascii="Courier New" w:hAnsi="Courier New" w:cs="Courier New"/>
                <w:rtl/>
              </w:rPr>
              <w:delText>اقول وكان ابن المطران كثير المروءة كريم النفس ويهب لتلامذته الكتب ويحسن اليهم واذا جلس احد منهم لمعالجة المرضى يخلع عليه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9B6BCA" w:rsidRDefault="00623F08" w:rsidP="00623F08">
      <w:pPr>
        <w:pStyle w:val="NurText"/>
        <w:bidi/>
        <w:rPr>
          <w:del w:id="2024" w:author="Transkribus" w:date="2019-12-11T14:30:00Z"/>
          <w:rFonts w:ascii="Courier New" w:hAnsi="Courier New" w:cs="Courier New"/>
        </w:rPr>
      </w:pPr>
      <w:dir w:val="rtl">
        <w:dir w:val="rtl">
          <w:del w:id="2025" w:author="Transkribus" w:date="2019-12-11T14:30:00Z">
            <w:r w:rsidRPr="009B6BCA">
              <w:rPr>
                <w:rFonts w:ascii="Courier New" w:hAnsi="Courier New" w:cs="Courier New"/>
                <w:rtl/>
              </w:rPr>
              <w:delText>ولم يزل معتنيا بامره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623F08" w:rsidRPr="00EE6742" w:rsidRDefault="00623F08" w:rsidP="00623F08">
      <w:pPr>
        <w:pStyle w:val="NurText"/>
        <w:bidi/>
        <w:rPr>
          <w:rFonts w:ascii="Courier New" w:hAnsi="Courier New" w:cs="Courier New"/>
        </w:rPr>
      </w:pPr>
      <w:dir w:val="rtl">
        <w:dir w:val="rtl">
          <w:del w:id="2026" w:author="Transkribus" w:date="2019-12-11T14:30:00Z">
            <w:r w:rsidRPr="009B6BCA">
              <w:rPr>
                <w:rFonts w:ascii="Courier New" w:hAnsi="Courier New" w:cs="Courier New"/>
                <w:rtl/>
              </w:rPr>
              <w:delText>وكان اجل تلامذته شيخنا</w:delText>
            </w:r>
          </w:del>
          <w:ins w:id="2027" w:author="Transkribus" w:date="2019-12-11T14:30:00Z">
            <w:r w:rsidRPr="00EE6742">
              <w:rPr>
                <w:rFonts w:ascii="Courier New" w:hAnsi="Courier New" w:cs="Courier New"/>
                <w:rtl/>
              </w:rPr>
              <w:t>غير هامن العلوم واشتغل بالطب على</w:t>
            </w:r>
          </w:ins>
          <w:r w:rsidRPr="00EE6742">
            <w:rPr>
              <w:rFonts w:ascii="Courier New" w:hAnsi="Courier New" w:cs="Courier New"/>
              <w:rtl/>
            </w:rPr>
            <w:t xml:space="preserve"> مهذب</w:t>
          </w:r>
          <w:del w:id="202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29" w:author="Transkribus" w:date="2019-12-11T14:30:00Z">
            <w:r w:rsidRPr="00EE6742">
              <w:rPr>
                <w:rFonts w:ascii="Courier New" w:hAnsi="Courier New" w:cs="Courier New"/>
                <w:rtl/>
              </w:rPr>
              <w:t xml:space="preserve"> الدين بن النقاس وكان</w:t>
            </w:r>
          </w:ins>
          <w:r>
            <w:t>‬</w:t>
          </w:r>
          <w:r>
            <w:t>‬</w:t>
          </w:r>
        </w:dir>
      </w:dir>
    </w:p>
    <w:p w:rsidR="00623F08" w:rsidRPr="00EE6742" w:rsidRDefault="00623F08" w:rsidP="00623F08">
      <w:pPr>
        <w:pStyle w:val="NurText"/>
        <w:bidi/>
        <w:rPr>
          <w:ins w:id="2030" w:author="Transkribus" w:date="2019-12-11T14:30:00Z"/>
          <w:rFonts w:ascii="Courier New" w:hAnsi="Courier New" w:cs="Courier New"/>
        </w:rPr>
      </w:pPr>
      <w:dir w:val="rtl">
        <w:dir w:val="rtl">
          <w:ins w:id="2031" w:author="Transkribus" w:date="2019-12-11T14:30:00Z">
            <w:r w:rsidRPr="00EE6742">
              <w:rPr>
                <w:rFonts w:ascii="Courier New" w:hAnsi="Courier New" w:cs="Courier New"/>
                <w:rtl/>
              </w:rPr>
              <w:t>ابن المطران جميل الصورة ٤تير التخمس مجياليس الفاخر التمن وخسد م بصناهة</w:t>
            </w:r>
          </w:ins>
          <w:r>
            <w:t>‬</w:t>
          </w:r>
          <w:r>
            <w:t>‬</w:t>
          </w:r>
        </w:dir>
      </w:dir>
    </w:p>
    <w:p w:rsidR="00623F08" w:rsidRPr="00EE6742" w:rsidRDefault="00623F08" w:rsidP="00623F08">
      <w:pPr>
        <w:pStyle w:val="NurText"/>
        <w:bidi/>
        <w:rPr>
          <w:ins w:id="2032" w:author="Transkribus" w:date="2019-12-11T14:30:00Z"/>
          <w:rFonts w:ascii="Courier New" w:hAnsi="Courier New" w:cs="Courier New"/>
        </w:rPr>
      </w:pPr>
      <w:ins w:id="2033" w:author="Transkribus" w:date="2019-12-11T14:30:00Z">
        <w:r w:rsidRPr="00EE6742">
          <w:rPr>
            <w:rFonts w:ascii="Courier New" w:hAnsi="Courier New" w:cs="Courier New"/>
            <w:rtl/>
          </w:rPr>
          <w:t xml:space="preserve">الطب الملك الناصر سلاجم </w:t>
        </w:r>
      </w:ins>
      <w:r w:rsidRPr="00EE6742">
        <w:rPr>
          <w:rFonts w:ascii="Courier New" w:hAnsi="Courier New" w:cs="Courier New"/>
          <w:rtl/>
        </w:rPr>
        <w:t xml:space="preserve">الدين </w:t>
      </w:r>
      <w:ins w:id="2034" w:author="Transkribus" w:date="2019-12-11T14:30:00Z">
        <w:r w:rsidRPr="00EE6742">
          <w:rPr>
            <w:rFonts w:ascii="Courier New" w:hAnsi="Courier New" w:cs="Courier New"/>
            <w:rtl/>
          </w:rPr>
          <w:t xml:space="preserve">يوسف </w:t>
        </w:r>
      </w:ins>
      <w:r w:rsidRPr="00EE6742">
        <w:rPr>
          <w:rFonts w:ascii="Courier New" w:hAnsi="Courier New" w:cs="Courier New"/>
          <w:rtl/>
        </w:rPr>
        <w:t xml:space="preserve">بن </w:t>
      </w:r>
      <w:del w:id="2035" w:author="Transkribus" w:date="2019-12-11T14:30:00Z">
        <w:r w:rsidRPr="009B6BCA">
          <w:rPr>
            <w:rFonts w:ascii="Courier New" w:hAnsi="Courier New" w:cs="Courier New"/>
            <w:rtl/>
          </w:rPr>
          <w:delText>عبد الرحيم بن على رحمه</w:delText>
        </w:r>
      </w:del>
      <w:ins w:id="2036" w:author="Transkribus" w:date="2019-12-11T14:30:00Z">
        <w:r w:rsidRPr="00EE6742">
          <w:rPr>
            <w:rFonts w:ascii="Courier New" w:hAnsi="Courier New" w:cs="Courier New"/>
            <w:rtl/>
          </w:rPr>
          <w:t>أيوب وحطى فى أياهة وكان رقيع المنزلة عندة</w:t>
        </w:r>
      </w:ins>
    </w:p>
    <w:p w:rsidR="00623F08" w:rsidRPr="00EE6742" w:rsidRDefault="00623F08" w:rsidP="00623F08">
      <w:pPr>
        <w:pStyle w:val="NurText"/>
        <w:bidi/>
        <w:rPr>
          <w:ins w:id="2037" w:author="Transkribus" w:date="2019-12-11T14:30:00Z"/>
          <w:rFonts w:ascii="Courier New" w:hAnsi="Courier New" w:cs="Courier New"/>
        </w:rPr>
      </w:pPr>
      <w:ins w:id="2038" w:author="Transkribus" w:date="2019-12-11T14:30:00Z">
        <w:r w:rsidRPr="00EE6742">
          <w:rPr>
            <w:rFonts w:ascii="Courier New" w:hAnsi="Courier New" w:cs="Courier New"/>
            <w:rtl/>
          </w:rPr>
          <w:t>اطم الحاء وكان يشحب عنده ويقضى أشعال الناس وثال من جهيهة من المسال ميلذا كشرا</w:t>
        </w:r>
      </w:ins>
    </w:p>
    <w:p w:rsidR="00623F08" w:rsidRPr="00EE6742" w:rsidRDefault="00623F08" w:rsidP="00623F08">
      <w:pPr>
        <w:pStyle w:val="NurText"/>
        <w:bidi/>
        <w:rPr>
          <w:rFonts w:ascii="Courier New" w:hAnsi="Courier New" w:cs="Courier New"/>
        </w:rPr>
      </w:pPr>
      <w:ins w:id="2039" w:author="Transkribus" w:date="2019-12-11T14:30:00Z">
        <w:r w:rsidRPr="00EE6742">
          <w:rPr>
            <w:rFonts w:ascii="Courier New" w:hAnsi="Courier New" w:cs="Courier New"/>
            <w:rtl/>
          </w:rPr>
          <w:lastRenderedPageBreak/>
          <w:t>وكان سلاج الدين رجمة</w:t>
        </w:r>
      </w:ins>
      <w:r w:rsidRPr="00EE6742">
        <w:rPr>
          <w:rFonts w:ascii="Courier New" w:hAnsi="Courier New" w:cs="Courier New"/>
          <w:rtl/>
        </w:rPr>
        <w:t xml:space="preserve"> الله</w:t>
      </w:r>
      <w:del w:id="204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41" w:author="Transkribus" w:date="2019-12-11T14:30:00Z">
        <w:r w:rsidRPr="00EE6742">
          <w:rPr>
            <w:rFonts w:ascii="Courier New" w:hAnsi="Courier New" w:cs="Courier New"/>
            <w:rtl/>
          </w:rPr>
          <w:t xml:space="preserve"> كمرم التفسر كتير العطاعلمن هوفى خدييه ولمن بعصدة من صائر</w:t>
        </w:r>
      </w:ins>
    </w:p>
    <w:p w:rsidR="00623F08" w:rsidRPr="00EE6742" w:rsidRDefault="00623F08" w:rsidP="00623F08">
      <w:pPr>
        <w:pStyle w:val="NurText"/>
        <w:bidi/>
        <w:rPr>
          <w:ins w:id="2042" w:author="Transkribus" w:date="2019-12-11T14:30:00Z"/>
          <w:rFonts w:ascii="Courier New" w:hAnsi="Courier New" w:cs="Courier New"/>
        </w:rPr>
      </w:pPr>
      <w:dir w:val="rtl">
        <w:dir w:val="rtl">
          <w:del w:id="2043" w:author="Transkribus" w:date="2019-12-11T14:30:00Z">
            <w:r w:rsidRPr="009B6BCA">
              <w:rPr>
                <w:rFonts w:ascii="Courier New" w:hAnsi="Courier New" w:cs="Courier New"/>
                <w:rtl/>
              </w:rPr>
              <w:delText>وكان</w:delText>
            </w:r>
          </w:del>
          <w:ins w:id="2044" w:author="Transkribus" w:date="2019-12-11T14:30:00Z">
            <w:r w:rsidRPr="00EE6742">
              <w:rPr>
                <w:rFonts w:ascii="Courier New" w:hAnsi="Courier New" w:cs="Courier New"/>
                <w:rtl/>
              </w:rPr>
              <w:t>الناس سى القمات ولم بوجد فى خزاته من المال شى وكان له حسن اعتقاد فى ابن المطران</w:t>
            </w:r>
          </w:ins>
          <w:r>
            <w:t>‬</w:t>
          </w:r>
          <w:r>
            <w:t>‬</w:t>
          </w:r>
        </w:dir>
      </w:dir>
    </w:p>
    <w:p w:rsidR="00623F08" w:rsidRPr="00EE6742" w:rsidRDefault="00623F08" w:rsidP="00623F08">
      <w:pPr>
        <w:pStyle w:val="NurText"/>
        <w:bidi/>
        <w:rPr>
          <w:ins w:id="2045" w:author="Transkribus" w:date="2019-12-11T14:30:00Z"/>
          <w:rFonts w:ascii="Courier New" w:hAnsi="Courier New" w:cs="Courier New"/>
        </w:rPr>
      </w:pPr>
      <w:ins w:id="2046" w:author="Transkribus" w:date="2019-12-11T14:30:00Z">
        <w:r w:rsidRPr="00EE6742">
          <w:rPr>
            <w:rFonts w:ascii="Courier New" w:hAnsi="Courier New" w:cs="Courier New"/>
            <w:rtl/>
          </w:rPr>
          <w:t>الايقارقة فى سفر أو جصر ولهذا الله عمرة باجساله وارفه ثامتنانه وكان بغلب على ابن</w:t>
        </w:r>
      </w:ins>
    </w:p>
    <w:p w:rsidR="00623F08" w:rsidRPr="00EE6742" w:rsidRDefault="00623F08" w:rsidP="00623F08">
      <w:pPr>
        <w:pStyle w:val="NurText"/>
        <w:bidi/>
        <w:rPr>
          <w:ins w:id="2047" w:author="Transkribus" w:date="2019-12-11T14:30:00Z"/>
          <w:rFonts w:ascii="Courier New" w:hAnsi="Courier New" w:cs="Courier New"/>
        </w:rPr>
      </w:pPr>
      <w:ins w:id="2048" w:author="Transkribus" w:date="2019-12-11T14:30:00Z">
        <w:r w:rsidRPr="00EE6742">
          <w:rPr>
            <w:rFonts w:ascii="Courier New" w:hAnsi="Courier New" w:cs="Courier New"/>
            <w:rtl/>
          </w:rPr>
          <w:t>المطران الرهو نفسه والتكبرسى على الملول وكان سلاج الدين قد عرف ذلك ميبة ومجيبرمة</w:t>
        </w:r>
      </w:ins>
    </w:p>
    <w:p w:rsidR="00623F08" w:rsidRPr="00EE6742" w:rsidRDefault="00623F08" w:rsidP="00623F08">
      <w:pPr>
        <w:pStyle w:val="NurText"/>
        <w:bidi/>
        <w:rPr>
          <w:ins w:id="2049" w:author="Transkribus" w:date="2019-12-11T14:30:00Z"/>
          <w:rFonts w:ascii="Courier New" w:hAnsi="Courier New" w:cs="Courier New"/>
        </w:rPr>
      </w:pPr>
      <w:ins w:id="2050" w:author="Transkribus" w:date="2019-12-11T14:30:00Z">
        <w:r w:rsidRPr="00EE6742">
          <w:rPr>
            <w:rFonts w:ascii="Courier New" w:hAnsi="Courier New" w:cs="Courier New"/>
            <w:rtl/>
          </w:rPr>
          <w:t>١٧٦</w:t>
        </w:r>
      </w:ins>
    </w:p>
    <w:p w:rsidR="00623F08" w:rsidRPr="00EE6742" w:rsidRDefault="00623F08" w:rsidP="00623F08">
      <w:pPr>
        <w:pStyle w:val="NurText"/>
        <w:bidi/>
        <w:rPr>
          <w:ins w:id="2051" w:author="Transkribus" w:date="2019-12-11T14:30:00Z"/>
          <w:rFonts w:ascii="Courier New" w:hAnsi="Courier New" w:cs="Courier New"/>
        </w:rPr>
      </w:pPr>
      <w:ins w:id="2052" w:author="Transkribus" w:date="2019-12-11T14:30:00Z">
        <w:r w:rsidRPr="00EE6742">
          <w:rPr>
            <w:rFonts w:ascii="Courier New" w:hAnsi="Courier New" w:cs="Courier New"/>
            <w:rtl/>
          </w:rPr>
          <w:t>و حلهلماقد سحقته من علمه وأسلم ابن المطران فى أيام سلاجم الدين أوحدسى أيعس قمن</w:t>
        </w:r>
      </w:ins>
    </w:p>
    <w:p w:rsidR="00623F08" w:rsidRPr="00EE6742" w:rsidRDefault="00623F08" w:rsidP="00623F08">
      <w:pPr>
        <w:pStyle w:val="NurText"/>
        <w:bidi/>
        <w:rPr>
          <w:ins w:id="2053" w:author="Transkribus" w:date="2019-12-11T14:30:00Z"/>
          <w:rFonts w:ascii="Courier New" w:hAnsi="Courier New" w:cs="Courier New"/>
        </w:rPr>
      </w:pPr>
      <w:ins w:id="2054" w:author="Transkribus" w:date="2019-12-11T14:30:00Z">
        <w:r w:rsidRPr="00EE6742">
          <w:rPr>
            <w:rFonts w:ascii="Courier New" w:hAnsi="Courier New" w:cs="Courier New"/>
            <w:rtl/>
          </w:rPr>
          <w:t>كان يعرف ابن المطر ان عثماعلق بعيه وادلاله على سلاج الدين اله كمان معة فى يعصر</w:t>
        </w:r>
      </w:ins>
    </w:p>
    <w:p w:rsidR="00623F08" w:rsidRPr="00EE6742" w:rsidRDefault="00623F08" w:rsidP="00623F08">
      <w:pPr>
        <w:pStyle w:val="NurText"/>
        <w:bidi/>
        <w:rPr>
          <w:ins w:id="2055" w:author="Transkribus" w:date="2019-12-11T14:30:00Z"/>
          <w:rFonts w:ascii="Courier New" w:hAnsi="Courier New" w:cs="Courier New"/>
        </w:rPr>
      </w:pPr>
      <w:ins w:id="2056" w:author="Transkribus" w:date="2019-12-11T14:30:00Z">
        <w:r w:rsidRPr="00EE6742">
          <w:rPr>
            <w:rFonts w:ascii="Courier New" w:hAnsi="Courier New" w:cs="Courier New"/>
            <w:rtl/>
          </w:rPr>
          <w:t xml:space="preserve"> عيرواله وكالت عادة سلاج الدين فى وقب كروبه ان سصب له شيمه حمراء وكذلك دهليزها</w:t>
        </w:r>
      </w:ins>
    </w:p>
    <w:p w:rsidR="00623F08" w:rsidRPr="00EE6742" w:rsidRDefault="00623F08" w:rsidP="00623F08">
      <w:pPr>
        <w:pStyle w:val="NurText"/>
        <w:bidi/>
        <w:rPr>
          <w:ins w:id="2057" w:author="Transkribus" w:date="2019-12-11T14:30:00Z"/>
          <w:rFonts w:ascii="Courier New" w:hAnsi="Courier New" w:cs="Courier New"/>
        </w:rPr>
      </w:pPr>
      <w:ins w:id="2058" w:author="Transkribus" w:date="2019-12-11T14:30:00Z">
        <w:r w:rsidRPr="00EE6742">
          <w:rPr>
            <w:rFonts w:ascii="Courier New" w:hAnsi="Courier New" w:cs="Courier New"/>
            <w:rtl/>
          </w:rPr>
          <w:t>وشفتها وان سلاحم الدين كمان بومارا كياواد ابقعد نظر الى حيمه جمراء اللون وكذلك شق٣</w:t>
        </w:r>
      </w:ins>
    </w:p>
    <w:p w:rsidR="00623F08" w:rsidRPr="00EE6742" w:rsidRDefault="00623F08" w:rsidP="00623F08">
      <w:pPr>
        <w:pStyle w:val="NurText"/>
        <w:bidi/>
        <w:rPr>
          <w:ins w:id="2059" w:author="Transkribus" w:date="2019-12-11T14:30:00Z"/>
          <w:rFonts w:ascii="Courier New" w:hAnsi="Courier New" w:cs="Courier New"/>
        </w:rPr>
      </w:pPr>
      <w:ins w:id="2060" w:author="Transkribus" w:date="2019-12-11T14:30:00Z">
        <w:r w:rsidRPr="00EE6742">
          <w:rPr>
            <w:rFonts w:ascii="Courier New" w:hAnsi="Courier New" w:cs="Courier New"/>
            <w:rtl/>
          </w:rPr>
          <w:t>وهشير اجهافيى متاملالها وسثال طن هى فاجبرانه الابن المطران الطبيب فقال والله اعد</w:t>
        </w:r>
      </w:ins>
    </w:p>
    <w:p w:rsidR="00623F08" w:rsidRPr="00EE6742" w:rsidRDefault="00623F08" w:rsidP="00623F08">
      <w:pPr>
        <w:pStyle w:val="NurText"/>
        <w:bidi/>
        <w:rPr>
          <w:ins w:id="2061" w:author="Transkribus" w:date="2019-12-11T14:30:00Z"/>
          <w:rFonts w:ascii="Courier New" w:hAnsi="Courier New" w:cs="Courier New"/>
        </w:rPr>
      </w:pPr>
      <w:ins w:id="2062" w:author="Transkribus" w:date="2019-12-11T14:30:00Z">
        <w:r w:rsidRPr="00EE6742">
          <w:rPr>
            <w:rFonts w:ascii="Courier New" w:hAnsi="Courier New" w:cs="Courier New"/>
            <w:rtl/>
          </w:rPr>
          <w:t xml:space="preserve"> عرفت أن هذامن جماقة ابن المطران وغيحك ثم ثال قال ماسا الابعير أحمد من الرسل قيعنقد</w:t>
        </w:r>
      </w:ins>
    </w:p>
    <w:p w:rsidR="00623F08" w:rsidRPr="00EE6742" w:rsidRDefault="00623F08" w:rsidP="00623F08">
      <w:pPr>
        <w:pStyle w:val="NurText"/>
        <w:bidi/>
        <w:rPr>
          <w:ins w:id="2063" w:author="Transkribus" w:date="2019-12-11T14:30:00Z"/>
          <w:rFonts w:ascii="Courier New" w:hAnsi="Courier New" w:cs="Courier New"/>
        </w:rPr>
      </w:pPr>
      <w:ins w:id="2064" w:author="Transkribus" w:date="2019-12-11T14:30:00Z">
        <w:r w:rsidRPr="00EE6742">
          <w:rPr>
            <w:rFonts w:ascii="Courier New" w:hAnsi="Courier New" w:cs="Courier New"/>
            <w:rtl/>
          </w:rPr>
          <w:t>ابه الأحد الملول واذاكمان ولابدفغر مشير اجهار أمر- أبن برى ولمارى صعب ذلك على</w:t>
        </w:r>
      </w:ins>
    </w:p>
    <w:p w:rsidR="00623F08" w:rsidRPr="00EE6742" w:rsidRDefault="00623F08" w:rsidP="00623F08">
      <w:pPr>
        <w:pStyle w:val="NurText"/>
        <w:bidi/>
        <w:rPr>
          <w:ins w:id="2065" w:author="Transkribus" w:date="2019-12-11T14:30:00Z"/>
          <w:rFonts w:ascii="Courier New" w:hAnsi="Courier New" w:cs="Courier New"/>
        </w:rPr>
      </w:pPr>
      <w:ins w:id="2066" w:author="Transkribus" w:date="2019-12-11T14:30:00Z">
        <w:r w:rsidRPr="00EE6742">
          <w:rPr>
            <w:rFonts w:ascii="Courier New" w:hAnsi="Courier New" w:cs="Courier New"/>
            <w:rtl/>
          </w:rPr>
          <w:t>ابن المطران ويق يومين لم بعرب الخدمة فاصيرساه السلطان ووهب له مالالوجدسى باأيسا</w:t>
        </w:r>
      </w:ins>
    </w:p>
    <w:p w:rsidR="00623F08" w:rsidRPr="00EE6742" w:rsidRDefault="00623F08" w:rsidP="00623F08">
      <w:pPr>
        <w:pStyle w:val="NurText"/>
        <w:bidi/>
        <w:rPr>
          <w:ins w:id="2067" w:author="Transkribus" w:date="2019-12-11T14:30:00Z"/>
          <w:rFonts w:ascii="Courier New" w:hAnsi="Courier New" w:cs="Courier New"/>
        </w:rPr>
      </w:pPr>
      <w:ins w:id="2068" w:author="Transkribus" w:date="2019-12-11T14:30:00Z">
        <w:r w:rsidRPr="00EE6742">
          <w:rPr>
            <w:rFonts w:ascii="Courier New" w:hAnsi="Courier New" w:cs="Courier New"/>
            <w:rtl/>
          </w:rPr>
          <w:t>من ذلك اله كمان فى خدمة سلاجم الدين طبيب بقال له أبو الفرح النصرانى وبق فى خذمية مدة</w:t>
        </w:r>
      </w:ins>
    </w:p>
    <w:p w:rsidR="00623F08" w:rsidRPr="00EE6742" w:rsidRDefault="00623F08" w:rsidP="00623F08">
      <w:pPr>
        <w:pStyle w:val="NurText"/>
        <w:bidi/>
        <w:rPr>
          <w:ins w:id="2069" w:author="Transkribus" w:date="2019-12-11T14:30:00Z"/>
          <w:rFonts w:ascii="Courier New" w:hAnsi="Courier New" w:cs="Courier New"/>
        </w:rPr>
      </w:pPr>
      <w:ins w:id="2070" w:author="Transkribus" w:date="2019-12-11T14:30:00Z">
        <w:r w:rsidRPr="00EE6742">
          <w:rPr>
            <w:rFonts w:ascii="Courier New" w:hAnsi="Courier New" w:cs="Courier New"/>
            <w:rtl/>
          </w:rPr>
          <w:t>وله ثردة الى دورة فقال بومالسلطان ابن عندةسات وهومحتاج الى شهيرمن وطلب منه</w:t>
        </w:r>
      </w:ins>
    </w:p>
    <w:p w:rsidR="00623F08" w:rsidRPr="00EE6742" w:rsidRDefault="00623F08" w:rsidP="00623F08">
      <w:pPr>
        <w:pStyle w:val="NurText"/>
        <w:bidi/>
        <w:rPr>
          <w:ins w:id="2071" w:author="Transkribus" w:date="2019-12-11T14:30:00Z"/>
          <w:rFonts w:ascii="Courier New" w:hAnsi="Courier New" w:cs="Courier New"/>
        </w:rPr>
      </w:pPr>
      <w:ins w:id="2072" w:author="Transkribus" w:date="2019-12-11T14:30:00Z">
        <w:r w:rsidRPr="00EE6742">
          <w:rPr>
            <w:rFonts w:ascii="Courier New" w:hAnsi="Courier New" w:cs="Courier New"/>
            <w:rtl/>
          </w:rPr>
          <w:t>اابن بطلق له مايستعين بة على ذلك فقال له سلام الدين اكتب فى ورفة جميع ماتحتاج البهلى</w:t>
        </w:r>
      </w:ins>
    </w:p>
    <w:p w:rsidR="00623F08" w:rsidRPr="00EE6742" w:rsidRDefault="00623F08" w:rsidP="00623F08">
      <w:pPr>
        <w:pStyle w:val="NurText"/>
        <w:bidi/>
        <w:rPr>
          <w:ins w:id="2073" w:author="Transkribus" w:date="2019-12-11T14:30:00Z"/>
          <w:rFonts w:ascii="Courier New" w:hAnsi="Courier New" w:cs="Courier New"/>
        </w:rPr>
      </w:pPr>
      <w:ins w:id="2074" w:author="Transkribus" w:date="2019-12-11T14:30:00Z">
        <w:r w:rsidRPr="00EE6742">
          <w:rPr>
            <w:rFonts w:ascii="Courier New" w:hAnsi="Courier New" w:cs="Courier New"/>
            <w:rtl/>
          </w:rPr>
          <w:t>مجهير من وجيب الوزقة فضى أبو الفرج وفتب فى ورقة من المصاح والقماس والالات</w:t>
        </w:r>
      </w:ins>
    </w:p>
    <w:p w:rsidR="00623F08" w:rsidRPr="00EE6742" w:rsidRDefault="00623F08" w:rsidP="00623F08">
      <w:pPr>
        <w:pStyle w:val="NurText"/>
        <w:bidi/>
        <w:rPr>
          <w:ins w:id="2075" w:author="Transkribus" w:date="2019-12-11T14:30:00Z"/>
          <w:rFonts w:ascii="Courier New" w:hAnsi="Courier New" w:cs="Courier New"/>
        </w:rPr>
      </w:pPr>
      <w:ins w:id="2076" w:author="Transkribus" w:date="2019-12-11T14:30:00Z">
        <w:r w:rsidRPr="00EE6742">
          <w:rPr>
            <w:rFonts w:ascii="Courier New" w:hAnsi="Courier New" w:cs="Courier New"/>
            <w:rtl/>
          </w:rPr>
          <w:t>وغير ذلك مابكون نحوفلاتبن أاف دوهم ولاقر أسلاج الدين الوزية أمر الخزيد اريان</w:t>
        </w:r>
      </w:ins>
    </w:p>
    <w:p w:rsidR="00623F08" w:rsidRPr="00EE6742" w:rsidRDefault="00623F08" w:rsidP="00623F08">
      <w:pPr>
        <w:pStyle w:val="NurText"/>
        <w:bidi/>
        <w:rPr>
          <w:ins w:id="2077" w:author="Transkribus" w:date="2019-12-11T14:30:00Z"/>
          <w:rFonts w:ascii="Courier New" w:hAnsi="Courier New" w:cs="Courier New"/>
        </w:rPr>
      </w:pPr>
      <w:ins w:id="2078" w:author="Transkribus" w:date="2019-12-11T14:30:00Z">
        <w:r w:rsidRPr="00EE6742">
          <w:rPr>
            <w:rFonts w:ascii="Courier New" w:hAnsi="Courier New" w:cs="Courier New"/>
            <w:rtl/>
          </w:rPr>
          <w:t>ابسيرى الأبى الفرج جمييع مافة صمته ولاجل يبسى منه ولمابلة ذلك ابن المطران قصرفى ملازمثة</w:t>
        </w:r>
      </w:ins>
    </w:p>
    <w:p w:rsidR="00623F08" w:rsidRPr="00EE6742" w:rsidRDefault="00623F08" w:rsidP="00623F08">
      <w:pPr>
        <w:pStyle w:val="NurText"/>
        <w:bidi/>
        <w:rPr>
          <w:ins w:id="2079" w:author="Transkribus" w:date="2019-12-11T14:30:00Z"/>
          <w:rFonts w:ascii="Courier New" w:hAnsi="Courier New" w:cs="Courier New"/>
        </w:rPr>
      </w:pPr>
      <w:ins w:id="2080" w:author="Transkribus" w:date="2019-12-11T14:30:00Z">
        <w:r w:rsidRPr="00EE6742">
          <w:rPr>
            <w:rFonts w:ascii="Courier New" w:hAnsi="Courier New" w:cs="Courier New"/>
            <w:rtl/>
          </w:rPr>
          <w:t>الخذمه وببين الصلاحم الدين متهتغير فى وجهه معرف السيب ثم امر الخزيدار بان نحصر جميع</w:t>
        </w:r>
      </w:ins>
    </w:p>
    <w:p w:rsidR="00623F08" w:rsidRPr="00EE6742" w:rsidRDefault="00623F08" w:rsidP="00623F08">
      <w:pPr>
        <w:pStyle w:val="NurText"/>
        <w:bidi/>
        <w:rPr>
          <w:ins w:id="2081" w:author="Transkribus" w:date="2019-12-11T14:30:00Z"/>
          <w:rFonts w:ascii="Courier New" w:hAnsi="Courier New" w:cs="Courier New"/>
        </w:rPr>
      </w:pPr>
      <w:ins w:id="2082" w:author="Transkribus" w:date="2019-12-11T14:30:00Z">
        <w:r w:rsidRPr="00EE6742">
          <w:rPr>
            <w:rFonts w:ascii="Courier New" w:hAnsi="Courier New" w:cs="Courier New"/>
            <w:rtl/>
          </w:rPr>
          <w:t>ابماوسل الى أبى الفرح الطبيب ماشتراهله وحسب حملة ثمته ومهمابلع من المال بديع الى</w:t>
        </w:r>
      </w:ins>
    </w:p>
    <w:p w:rsidR="00623F08" w:rsidRPr="00EE6742" w:rsidRDefault="00623F08" w:rsidP="00623F08">
      <w:pPr>
        <w:pStyle w:val="NurText"/>
        <w:bidi/>
        <w:rPr>
          <w:ins w:id="2083" w:author="Transkribus" w:date="2019-12-11T14:30:00Z"/>
          <w:rFonts w:ascii="Courier New" w:hAnsi="Courier New" w:cs="Courier New"/>
        </w:rPr>
      </w:pPr>
      <w:ins w:id="2084" w:author="Transkribus" w:date="2019-12-11T14:30:00Z">
        <w:r w:rsidRPr="00EE6742">
          <w:rPr>
            <w:rFonts w:ascii="Courier New" w:hAnsi="Courier New" w:cs="Courier New"/>
            <w:rtl/>
          </w:rPr>
          <w:t>ابن المطران متله سواءففعل ذلك أو حديى أأبو الطاهر اسمعيل وكان يعرف ابن المطران</w:t>
        </w:r>
      </w:ins>
    </w:p>
    <w:p w:rsidR="00623F08" w:rsidRPr="00EE6742" w:rsidRDefault="00623F08" w:rsidP="00623F08">
      <w:pPr>
        <w:pStyle w:val="NurText"/>
        <w:bidi/>
        <w:rPr>
          <w:ins w:id="2085" w:author="Transkribus" w:date="2019-12-11T14:30:00Z"/>
          <w:rFonts w:ascii="Courier New" w:hAnsi="Courier New" w:cs="Courier New"/>
        </w:rPr>
      </w:pPr>
      <w:ins w:id="2086" w:author="Transkribus" w:date="2019-12-11T14:30:00Z">
        <w:r w:rsidRPr="00EE6742">
          <w:rPr>
            <w:rFonts w:ascii="Courier New" w:hAnsi="Courier New" w:cs="Courier New"/>
            <w:rtl/>
          </w:rPr>
          <w:t>ويانس بهان اليحب والتكير الذى كمان اغلب على ابن المطران لمبكن على سى منه فى أو ثان</w:t>
        </w:r>
      </w:ins>
    </w:p>
    <w:p w:rsidR="00623F08" w:rsidRPr="00EE6742" w:rsidRDefault="00623F08" w:rsidP="00623F08">
      <w:pPr>
        <w:pStyle w:val="NurText"/>
        <w:bidi/>
        <w:rPr>
          <w:ins w:id="2087" w:author="Transkribus" w:date="2019-12-11T14:30:00Z"/>
          <w:rFonts w:ascii="Courier New" w:hAnsi="Courier New" w:cs="Courier New"/>
        </w:rPr>
      </w:pPr>
      <w:ins w:id="2088" w:author="Transkribus" w:date="2019-12-11T14:30:00Z">
        <w:r w:rsidRPr="00EE6742">
          <w:rPr>
            <w:rFonts w:ascii="Courier New" w:hAnsi="Courier New" w:cs="Courier New"/>
            <w:rtl/>
          </w:rPr>
          <w:t>اطليه العلم وقال اله كان براه فى الاوقات األبى بشتفسل فيها بالنحوفى الحسامع بأبى اداتفر ثممن</w:t>
        </w:r>
      </w:ins>
    </w:p>
    <w:p w:rsidR="00623F08" w:rsidRPr="00EE6742" w:rsidRDefault="00623F08" w:rsidP="00623F08">
      <w:pPr>
        <w:pStyle w:val="NurText"/>
        <w:bidi/>
        <w:rPr>
          <w:ins w:id="2089" w:author="Transkribus" w:date="2019-12-11T14:30:00Z"/>
          <w:rFonts w:ascii="Courier New" w:hAnsi="Courier New" w:cs="Courier New"/>
        </w:rPr>
      </w:pPr>
      <w:ins w:id="2090" w:author="Transkribus" w:date="2019-12-11T14:30:00Z">
        <w:r w:rsidRPr="00EE6742">
          <w:rPr>
            <w:rFonts w:ascii="Courier New" w:hAnsi="Courier New" w:cs="Courier New"/>
            <w:rtl/>
          </w:rPr>
          <w:t>دار السلطان وهو فى ركية جفله وحوالبه جماعة كتيرممن المسالبلك الترك وغيرهم فاذا</w:t>
        </w:r>
      </w:ins>
    </w:p>
    <w:p w:rsidR="00623F08" w:rsidRPr="00EE6742" w:rsidRDefault="00623F08" w:rsidP="00623F08">
      <w:pPr>
        <w:pStyle w:val="NurText"/>
        <w:bidi/>
        <w:rPr>
          <w:ins w:id="2091" w:author="Transkribus" w:date="2019-12-11T14:30:00Z"/>
          <w:rFonts w:ascii="Courier New" w:hAnsi="Courier New" w:cs="Courier New"/>
        </w:rPr>
      </w:pPr>
      <w:ins w:id="2092" w:author="Transkribus" w:date="2019-12-11T14:30:00Z">
        <w:r w:rsidRPr="00EE6742">
          <w:rPr>
            <w:rFonts w:ascii="Courier New" w:hAnsi="Courier New" w:cs="Courier New"/>
            <w:rtl/>
          </w:rPr>
          <w:t>قرب من الطمر برجسل وأجذ الكتاب الذى بشتغل فيه فى ده أو بحت ابطة ولم بترل أحمدا</w:t>
        </w:r>
      </w:ins>
    </w:p>
    <w:p w:rsidR="00623F08" w:rsidRPr="00EE6742" w:rsidRDefault="00623F08" w:rsidP="00623F08">
      <w:pPr>
        <w:pStyle w:val="NurText"/>
        <w:bidi/>
        <w:rPr>
          <w:ins w:id="2093" w:author="Transkribus" w:date="2019-12-11T14:30:00Z"/>
          <w:rFonts w:ascii="Courier New" w:hAnsi="Courier New" w:cs="Courier New"/>
        </w:rPr>
      </w:pPr>
      <w:ins w:id="2094" w:author="Transkribus" w:date="2019-12-11T14:30:00Z">
        <w:r w:rsidRPr="00EE6742">
          <w:rPr>
            <w:rFonts w:ascii="Courier New" w:hAnsi="Courier New" w:cs="Courier New"/>
            <w:rtl/>
          </w:rPr>
          <w:t>من العلمان يبحيه ولابرال ماشياوالكتاب معة الى حلقة الشح الذى بقر اعليه فيسلم عليه</w:t>
        </w:r>
      </w:ins>
    </w:p>
    <w:p w:rsidR="00623F08" w:rsidRPr="00EE6742" w:rsidRDefault="00623F08" w:rsidP="00623F08">
      <w:pPr>
        <w:pStyle w:val="NurText"/>
        <w:bidi/>
        <w:rPr>
          <w:ins w:id="2095" w:author="Transkribus" w:date="2019-12-11T14:30:00Z"/>
          <w:rFonts w:ascii="Courier New" w:hAnsi="Courier New" w:cs="Courier New"/>
        </w:rPr>
      </w:pPr>
      <w:ins w:id="2096" w:author="Transkribus" w:date="2019-12-11T14:30:00Z">
        <w:r w:rsidRPr="00EE6742">
          <w:rPr>
            <w:rFonts w:ascii="Courier New" w:hAnsi="Courier New" w:cs="Courier New"/>
            <w:rtl/>
          </w:rPr>
          <w:t>ويقعدببن الخاعة وهو بكيس والف الى ابن يقر ثم من القراءة ويعود الى ما كان عليه وثال</w:t>
        </w:r>
      </w:ins>
    </w:p>
    <w:p w:rsidR="00623F08" w:rsidRPr="00EE6742" w:rsidRDefault="00623F08" w:rsidP="00623F08">
      <w:pPr>
        <w:pStyle w:val="NurText"/>
        <w:bidi/>
        <w:rPr>
          <w:ins w:id="2097" w:author="Transkribus" w:date="2019-12-11T14:30:00Z"/>
          <w:rFonts w:ascii="Courier New" w:hAnsi="Courier New" w:cs="Courier New"/>
        </w:rPr>
      </w:pPr>
      <w:ins w:id="2098" w:author="Transkribus" w:date="2019-12-11T14:30:00Z">
        <w:r w:rsidRPr="00EE6742">
          <w:rPr>
            <w:rFonts w:ascii="Courier New" w:hAnsi="Courier New" w:cs="Courier New"/>
            <w:rtl/>
          </w:rPr>
          <w:t>الصاحب جمال الدين القاضى الاكرم أبو الحسن على بن يوسف بن ابراهيم الفقطى</w:t>
        </w:r>
        <w:r w:rsidRPr="00EE6742">
          <w:rPr>
            <w:rFonts w:ascii="Courier New" w:hAnsi="Courier New" w:cs="Courier New"/>
            <w:rtl/>
          </w:rPr>
          <w:tab/>
          <w:t>ان</w:t>
        </w:r>
      </w:ins>
    </w:p>
    <w:p w:rsidR="00623F08" w:rsidRPr="00EE6742" w:rsidRDefault="00623F08" w:rsidP="00623F08">
      <w:pPr>
        <w:pStyle w:val="NurText"/>
        <w:bidi/>
        <w:rPr>
          <w:ins w:id="2099" w:author="Transkribus" w:date="2019-12-11T14:30:00Z"/>
          <w:rFonts w:ascii="Courier New" w:hAnsi="Courier New" w:cs="Courier New"/>
        </w:rPr>
      </w:pPr>
      <w:ins w:id="2100" w:author="Transkribus" w:date="2019-12-11T14:30:00Z">
        <w:r w:rsidRPr="00EE6742">
          <w:rPr>
            <w:rFonts w:ascii="Courier New" w:hAnsi="Courier New" w:cs="Courier New"/>
            <w:rtl/>
          </w:rPr>
          <w:t>الحكيم موفق الدين أسعد بن المطران لا أسلم وكان نصر انباحسن اسلامه وروجة الملك</w:t>
        </w:r>
      </w:ins>
    </w:p>
    <w:p w:rsidR="00623F08" w:rsidRPr="00EE6742" w:rsidRDefault="00623F08" w:rsidP="00623F08">
      <w:pPr>
        <w:pStyle w:val="NurText"/>
        <w:bidi/>
        <w:rPr>
          <w:ins w:id="2101" w:author="Transkribus" w:date="2019-12-11T14:30:00Z"/>
          <w:rFonts w:ascii="Courier New" w:hAnsi="Courier New" w:cs="Courier New"/>
        </w:rPr>
      </w:pPr>
      <w:ins w:id="2102" w:author="Transkribus" w:date="2019-12-11T14:30:00Z">
        <w:r w:rsidRPr="00EE6742">
          <w:rPr>
            <w:rFonts w:ascii="Courier New" w:hAnsi="Courier New" w:cs="Courier New"/>
            <w:rtl/>
          </w:rPr>
          <w:t>الناسر سلاج الدين قدس الله روجه أحدى حظاراداره واسمها جورة وكاتت جورة هذ٨</w:t>
        </w:r>
      </w:ins>
    </w:p>
    <w:p w:rsidR="00623F08" w:rsidRPr="00EE6742" w:rsidRDefault="00623F08" w:rsidP="00623F08">
      <w:pPr>
        <w:pStyle w:val="NurText"/>
        <w:bidi/>
        <w:rPr>
          <w:ins w:id="2103" w:author="Transkribus" w:date="2019-12-11T14:30:00Z"/>
          <w:rFonts w:ascii="Courier New" w:hAnsi="Courier New" w:cs="Courier New"/>
        </w:rPr>
      </w:pPr>
      <w:ins w:id="2104" w:author="Transkribus" w:date="2019-12-11T14:30:00Z">
        <w:r w:rsidRPr="00EE6742">
          <w:rPr>
            <w:rFonts w:ascii="Courier New" w:hAnsi="Courier New" w:cs="Courier New"/>
            <w:rtl/>
          </w:rPr>
          <w:lastRenderedPageBreak/>
          <w:t>جاريه جويد جانون يلت معين الدين وروجه سلاجم الدين وكاتب مديرةم دارها والمتقدمه عند٨ا</w:t>
        </w:r>
      </w:ins>
    </w:p>
    <w:p w:rsidR="00623F08" w:rsidRPr="00EE6742" w:rsidRDefault="00623F08" w:rsidP="00623F08">
      <w:pPr>
        <w:pStyle w:val="NurText"/>
        <w:bidi/>
        <w:rPr>
          <w:ins w:id="2105" w:author="Transkribus" w:date="2019-12-11T14:30:00Z"/>
          <w:rFonts w:ascii="Courier New" w:hAnsi="Courier New" w:cs="Courier New"/>
        </w:rPr>
      </w:pPr>
      <w:ins w:id="2106" w:author="Transkribus" w:date="2019-12-11T14:30:00Z">
        <w:r w:rsidRPr="00EE6742">
          <w:rPr>
            <w:rFonts w:ascii="Courier New" w:hAnsi="Courier New" w:cs="Courier New"/>
            <w:rtl/>
          </w:rPr>
          <w:t>من جوار بهاوأعطتها الكتير من خليهاودخارها ومولها وحولنها فرتبت أمورم وهذبب</w:t>
        </w:r>
      </w:ins>
    </w:p>
    <w:p w:rsidR="00623F08" w:rsidRPr="00EE6742" w:rsidRDefault="00623F08" w:rsidP="00623F08">
      <w:pPr>
        <w:pStyle w:val="NurText"/>
        <w:bidi/>
        <w:rPr>
          <w:ins w:id="2107" w:author="Transkribus" w:date="2019-12-11T14:30:00Z"/>
          <w:rFonts w:ascii="Courier New" w:hAnsi="Courier New" w:cs="Courier New"/>
        </w:rPr>
      </w:pPr>
      <w:ins w:id="2108" w:author="Transkribus" w:date="2019-12-11T14:30:00Z">
        <w:r w:rsidRPr="00EE6742">
          <w:rPr>
            <w:rFonts w:ascii="Courier New" w:hAnsi="Courier New" w:cs="Courier New"/>
            <w:rtl/>
          </w:rPr>
          <w:t>أحواله وخسيت زرية وحملت طاهرة وباطنه وصارله ذكرسام فى الدولة وحصلت له أموال</w:t>
        </w:r>
      </w:ins>
    </w:p>
    <w:p w:rsidR="00623F08" w:rsidRPr="00EE6742" w:rsidRDefault="00623F08" w:rsidP="00623F08">
      <w:pPr>
        <w:pStyle w:val="NurText"/>
        <w:bidi/>
        <w:rPr>
          <w:ins w:id="2109" w:author="Transkribus" w:date="2019-12-11T14:30:00Z"/>
          <w:rFonts w:ascii="Courier New" w:hAnsi="Courier New" w:cs="Courier New"/>
        </w:rPr>
      </w:pPr>
      <w:ins w:id="2110" w:author="Transkribus" w:date="2019-12-11T14:30:00Z">
        <w:r w:rsidRPr="00EE6742">
          <w:rPr>
            <w:rFonts w:ascii="Courier New" w:hAnsi="Courier New" w:cs="Courier New"/>
            <w:rtl/>
          </w:rPr>
          <w:t>حمهمن أمراء الدولة فى جال مباشرة الهم فى أمر اصهم وتنافسوافى العطاءله ويرقت جاله</w:t>
        </w:r>
      </w:ins>
    </w:p>
    <w:p w:rsidR="00623F08" w:rsidRPr="00EE6742" w:rsidRDefault="00623F08" w:rsidP="00623F08">
      <w:pPr>
        <w:pStyle w:val="NurText"/>
        <w:bidi/>
        <w:rPr>
          <w:ins w:id="2111" w:author="Transkribus" w:date="2019-12-11T14:30:00Z"/>
          <w:rFonts w:ascii="Courier New" w:hAnsi="Courier New" w:cs="Courier New"/>
        </w:rPr>
      </w:pPr>
      <w:ins w:id="2112" w:author="Transkribus" w:date="2019-12-11T14:30:00Z">
        <w:r w:rsidRPr="00EE6742">
          <w:rPr>
            <w:rFonts w:ascii="Courier New" w:hAnsi="Courier New" w:cs="Courier New"/>
            <w:rtl/>
          </w:rPr>
          <w:t>اعند سلطاله الى أن كماد أن بكون وزير اوكان كتير الاشتمال على أهل هذه الصناعة الطبية</w:t>
        </w:r>
      </w:ins>
    </w:p>
    <w:p w:rsidR="00623F08" w:rsidRPr="00EE6742" w:rsidRDefault="00623F08" w:rsidP="00623F08">
      <w:pPr>
        <w:pStyle w:val="NurText"/>
        <w:bidi/>
        <w:rPr>
          <w:ins w:id="2113" w:author="Transkribus" w:date="2019-12-11T14:30:00Z"/>
          <w:rFonts w:ascii="Courier New" w:hAnsi="Courier New" w:cs="Courier New"/>
        </w:rPr>
      </w:pPr>
      <w:ins w:id="2114" w:author="Transkribus" w:date="2019-12-11T14:30:00Z">
        <w:r w:rsidRPr="00EE6742">
          <w:rPr>
            <w:rFonts w:ascii="Courier New" w:hAnsi="Courier New" w:cs="Courier New"/>
            <w:rtl/>
          </w:rPr>
          <w:t>والحكممبة معد مهم وبتوسط فى ارزاقهم قال ولقد أخيرق الفقبه اسمعيل بن صالح بن البناء</w:t>
        </w:r>
      </w:ins>
    </w:p>
    <w:p w:rsidR="00623F08" w:rsidRPr="00EE6742" w:rsidRDefault="00623F08" w:rsidP="00623F08">
      <w:pPr>
        <w:pStyle w:val="NurText"/>
        <w:bidi/>
        <w:rPr>
          <w:ins w:id="2115" w:author="Transkribus" w:date="2019-12-11T14:30:00Z"/>
          <w:rFonts w:ascii="Courier New" w:hAnsi="Courier New" w:cs="Courier New"/>
        </w:rPr>
      </w:pPr>
      <w:ins w:id="2116" w:author="Transkribus" w:date="2019-12-11T14:30:00Z">
        <w:r w:rsidRPr="00EE6742">
          <w:rPr>
            <w:rFonts w:ascii="Courier New" w:hAnsi="Courier New" w:cs="Courier New"/>
            <w:rtl/>
          </w:rPr>
          <w:t>العقطى</w:t>
        </w:r>
      </w:ins>
    </w:p>
    <w:p w:rsidR="00623F08" w:rsidRPr="00EE6742" w:rsidRDefault="00623F08" w:rsidP="00623F08">
      <w:pPr>
        <w:pStyle w:val="NurText"/>
        <w:bidi/>
        <w:rPr>
          <w:ins w:id="2117" w:author="Transkribus" w:date="2019-12-11T14:30:00Z"/>
          <w:rFonts w:ascii="Courier New" w:hAnsi="Courier New" w:cs="Courier New"/>
        </w:rPr>
      </w:pPr>
      <w:ins w:id="2118" w:author="Transkribus" w:date="2019-12-11T14:30:00Z">
        <w:r w:rsidRPr="00EE6742">
          <w:rPr>
            <w:rFonts w:ascii="Courier New" w:hAnsi="Courier New" w:cs="Courier New"/>
            <w:rtl/>
          </w:rPr>
          <w:t>٧٧ا</w:t>
        </w:r>
      </w:ins>
    </w:p>
    <w:p w:rsidR="00623F08" w:rsidRPr="00EE6742" w:rsidRDefault="00623F08" w:rsidP="00623F08">
      <w:pPr>
        <w:pStyle w:val="NurText"/>
        <w:bidi/>
        <w:rPr>
          <w:ins w:id="2119" w:author="Transkribus" w:date="2019-12-11T14:30:00Z"/>
          <w:rFonts w:ascii="Courier New" w:hAnsi="Courier New" w:cs="Courier New"/>
        </w:rPr>
      </w:pPr>
      <w:ins w:id="2120" w:author="Transkribus" w:date="2019-12-11T14:30:00Z">
        <w:r w:rsidRPr="00EE6742">
          <w:rPr>
            <w:rFonts w:ascii="Courier New" w:hAnsi="Courier New" w:cs="Courier New"/>
            <w:rtl/>
          </w:rPr>
          <w:t>الققطى حطيب عبذاب قال لمافبح السلطان الساجل ارخلت عن عبسذالزيارة الييب</w:t>
        </w:r>
      </w:ins>
    </w:p>
    <w:p w:rsidR="00623F08" w:rsidRPr="00EE6742" w:rsidRDefault="00623F08" w:rsidP="00623F08">
      <w:pPr>
        <w:pStyle w:val="NurText"/>
        <w:bidi/>
        <w:rPr>
          <w:ins w:id="2121" w:author="Transkribus" w:date="2019-12-11T14:30:00Z"/>
          <w:rFonts w:ascii="Courier New" w:hAnsi="Courier New" w:cs="Courier New"/>
        </w:rPr>
      </w:pPr>
      <w:ins w:id="2122" w:author="Transkribus" w:date="2019-12-11T14:30:00Z">
        <w:r w:rsidRPr="00EE6742">
          <w:rPr>
            <w:rFonts w:ascii="Courier New" w:hAnsi="Courier New" w:cs="Courier New"/>
            <w:rtl/>
          </w:rPr>
          <w:t>القدس فلما حصلت بالشام رايب جبالاممعرة بعد ديرارى عبذاب المصجرة ثاشتقت الى القام</w:t>
        </w:r>
      </w:ins>
    </w:p>
    <w:p w:rsidR="00623F08" w:rsidRPr="00EE6742" w:rsidRDefault="00623F08" w:rsidP="00623F08">
      <w:pPr>
        <w:pStyle w:val="NurText"/>
        <w:bidi/>
        <w:rPr>
          <w:ins w:id="2123" w:author="Transkribus" w:date="2019-12-11T14:30:00Z"/>
          <w:rFonts w:ascii="Courier New" w:hAnsi="Courier New" w:cs="Courier New"/>
        </w:rPr>
      </w:pPr>
      <w:ins w:id="2124" w:author="Transkribus" w:date="2019-12-11T14:30:00Z">
        <w:r w:rsidRPr="00EE6742">
          <w:rPr>
            <w:rFonts w:ascii="Courier New" w:hAnsi="Courier New" w:cs="Courier New"/>
            <w:rtl/>
          </w:rPr>
          <w:t>بالشام ومحيلت فى الرزق به فنصدت الفاضل عبد الرجيم و-الته كمتابا الى الساطان فى</w:t>
        </w:r>
      </w:ins>
    </w:p>
    <w:p w:rsidR="00623F08" w:rsidRPr="00EE6742" w:rsidRDefault="00623F08" w:rsidP="00623F08">
      <w:pPr>
        <w:pStyle w:val="NurText"/>
        <w:bidi/>
        <w:rPr>
          <w:ins w:id="2125" w:author="Transkribus" w:date="2019-12-11T14:30:00Z"/>
          <w:rFonts w:ascii="Courier New" w:hAnsi="Courier New" w:cs="Courier New"/>
        </w:rPr>
      </w:pPr>
      <w:ins w:id="2126" w:author="Transkribus" w:date="2019-12-11T14:30:00Z">
        <w:r w:rsidRPr="00EE6742">
          <w:rPr>
            <w:rFonts w:ascii="Courier New" w:hAnsi="Courier New" w:cs="Courier New"/>
            <w:rtl/>
          </w:rPr>
          <w:t>بوابى خطابة قلعة الكرك فكتب لى كتاباه ومذ كور فى ترسله وهوحسن الناطف ثال</w:t>
        </w:r>
      </w:ins>
    </w:p>
    <w:p w:rsidR="00623F08" w:rsidRPr="00EE6742" w:rsidRDefault="00623F08" w:rsidP="00623F08">
      <w:pPr>
        <w:pStyle w:val="NurText"/>
        <w:bidi/>
        <w:rPr>
          <w:ins w:id="2127" w:author="Transkribus" w:date="2019-12-11T14:30:00Z"/>
          <w:rFonts w:ascii="Courier New" w:hAnsi="Courier New" w:cs="Courier New"/>
        </w:rPr>
      </w:pPr>
      <w:ins w:id="2128" w:author="Transkribus" w:date="2019-12-11T14:30:00Z">
        <w:r w:rsidRPr="00EE6742">
          <w:rPr>
            <w:rFonts w:ascii="Courier New" w:hAnsi="Courier New" w:cs="Courier New"/>
            <w:rtl/>
          </w:rPr>
          <w:t>ابن أجمعيربه الى دمسق والسلطان بهاقارشدت فى عرضه الى ابن المطران فقصدته فى دارة</w:t>
        </w:r>
      </w:ins>
    </w:p>
    <w:p w:rsidR="00623F08" w:rsidRPr="00EE6742" w:rsidRDefault="00623F08" w:rsidP="00623F08">
      <w:pPr>
        <w:pStyle w:val="NurText"/>
        <w:bidi/>
        <w:rPr>
          <w:ins w:id="2129" w:author="Transkribus" w:date="2019-12-11T14:30:00Z"/>
          <w:rFonts w:ascii="Courier New" w:hAnsi="Courier New" w:cs="Courier New"/>
        </w:rPr>
      </w:pPr>
      <w:ins w:id="2130" w:author="Transkribus" w:date="2019-12-11T14:30:00Z">
        <w:r w:rsidRPr="00EE6742">
          <w:rPr>
            <w:rFonts w:ascii="Courier New" w:hAnsi="Courier New" w:cs="Courier New"/>
            <w:rtl/>
          </w:rPr>
          <w:t>ودحلت عليه بالله فرابته حسسن الخلقة والخلق اطيف الاستماج والجواب ورأيت دارة</w:t>
        </w:r>
      </w:ins>
    </w:p>
    <w:p w:rsidR="00623F08" w:rsidRPr="00EE6742" w:rsidRDefault="00623F08" w:rsidP="00623F08">
      <w:pPr>
        <w:pStyle w:val="NurText"/>
        <w:bidi/>
        <w:rPr>
          <w:ins w:id="2131" w:author="Transkribus" w:date="2019-12-11T14:30:00Z"/>
          <w:rFonts w:ascii="Courier New" w:hAnsi="Courier New" w:cs="Courier New"/>
        </w:rPr>
      </w:pPr>
      <w:ins w:id="2132" w:author="Transkribus" w:date="2019-12-11T14:30:00Z">
        <w:r w:rsidRPr="00EE6742">
          <w:rPr>
            <w:rFonts w:ascii="Courier New" w:hAnsi="Courier New" w:cs="Courier New"/>
            <w:rtl/>
          </w:rPr>
          <w:t>اوسى على عايةمن الحسن فى العمار م والنجمل ور أبت أبايب بركته النى ييرر منها الماء وحى</w:t>
        </w:r>
      </w:ins>
    </w:p>
    <w:p w:rsidR="00623F08" w:rsidRPr="00EE6742" w:rsidRDefault="00623F08" w:rsidP="00623F08">
      <w:pPr>
        <w:pStyle w:val="NurText"/>
        <w:bidi/>
        <w:rPr>
          <w:ins w:id="2133" w:author="Transkribus" w:date="2019-12-11T14:30:00Z"/>
          <w:rFonts w:ascii="Courier New" w:hAnsi="Courier New" w:cs="Courier New"/>
        </w:rPr>
      </w:pPr>
      <w:ins w:id="2134" w:author="Transkribus" w:date="2019-12-11T14:30:00Z">
        <w:r w:rsidRPr="00EE6742">
          <w:rPr>
            <w:rFonts w:ascii="Courier New" w:hAnsi="Courier New" w:cs="Courier New"/>
            <w:rtl/>
          </w:rPr>
          <w:t>دهب على غابة مابكون من حسسن الصنعة ورأبت له غلاماء جقب ببن بديه اسمه عمرفى عابة</w:t>
        </w:r>
      </w:ins>
    </w:p>
    <w:p w:rsidR="00623F08" w:rsidRPr="00EE6742" w:rsidRDefault="00623F08" w:rsidP="00623F08">
      <w:pPr>
        <w:pStyle w:val="NurText"/>
        <w:bidi/>
        <w:rPr>
          <w:ins w:id="2135" w:author="Transkribus" w:date="2019-12-11T14:30:00Z"/>
          <w:rFonts w:ascii="Courier New" w:hAnsi="Courier New" w:cs="Courier New"/>
        </w:rPr>
      </w:pPr>
      <w:ins w:id="2136" w:author="Transkribus" w:date="2019-12-11T14:30:00Z">
        <w:r w:rsidRPr="00EE6742">
          <w:rPr>
            <w:rFonts w:ascii="Courier New" w:hAnsi="Courier New" w:cs="Courier New"/>
            <w:rtl/>
          </w:rPr>
          <w:t>جمال الصورء ثم رايت من الفرش والطرج وشمقث من الراسجة الطبية ماهالنى وسالته</w:t>
        </w:r>
      </w:ins>
    </w:p>
    <w:p w:rsidR="00623F08" w:rsidRPr="00EE6742" w:rsidRDefault="00623F08" w:rsidP="00623F08">
      <w:pPr>
        <w:pStyle w:val="NurText"/>
        <w:bidi/>
        <w:rPr>
          <w:ins w:id="2137" w:author="Transkribus" w:date="2019-12-11T14:30:00Z"/>
          <w:rFonts w:ascii="Courier New" w:hAnsi="Courier New" w:cs="Courier New"/>
        </w:rPr>
      </w:pPr>
      <w:ins w:id="2138" w:author="Transkribus" w:date="2019-12-11T14:30:00Z">
        <w:r w:rsidRPr="00EE6742">
          <w:rPr>
            <w:rFonts w:ascii="Courier New" w:hAnsi="Courier New" w:cs="Courier New"/>
            <w:rtl/>
          </w:rPr>
          <w:t>الحاجة التى قصديه فيها نانم باجارها وقال الصاحب جمال الدين وزايت روحته وابن عمر</w:t>
        </w:r>
      </w:ins>
    </w:p>
    <w:p w:rsidR="00623F08" w:rsidRPr="00EE6742" w:rsidRDefault="00623F08" w:rsidP="00623F08">
      <w:pPr>
        <w:pStyle w:val="NurText"/>
        <w:bidi/>
        <w:rPr>
          <w:ins w:id="2139" w:author="Transkribus" w:date="2019-12-11T14:30:00Z"/>
          <w:rFonts w:ascii="Courier New" w:hAnsi="Courier New" w:cs="Courier New"/>
        </w:rPr>
      </w:pPr>
      <w:ins w:id="2140" w:author="Transkribus" w:date="2019-12-11T14:30:00Z">
        <w:r w:rsidRPr="00EE6742">
          <w:rPr>
            <w:rFonts w:ascii="Courier New" w:hAnsi="Courier New" w:cs="Courier New"/>
            <w:rtl/>
          </w:rPr>
          <w:t>هاجبه وفذ جصر ابعد سيه سثماقة الى حليب على رفة من الخالر ورالافى الكنف الملكى</w:t>
        </w:r>
      </w:ins>
    </w:p>
    <w:p w:rsidR="00623F08" w:rsidRPr="00EE6742" w:rsidRDefault="00623F08" w:rsidP="00623F08">
      <w:pPr>
        <w:pStyle w:val="NurText"/>
        <w:bidi/>
        <w:rPr>
          <w:ins w:id="2141" w:author="Transkribus" w:date="2019-12-11T14:30:00Z"/>
          <w:rFonts w:ascii="Courier New" w:hAnsi="Courier New" w:cs="Courier New"/>
        </w:rPr>
      </w:pPr>
      <w:ins w:id="2142" w:author="Transkribus" w:date="2019-12-11T14:30:00Z">
        <w:r w:rsidRPr="00EE6742">
          <w:rPr>
            <w:rFonts w:ascii="Courier New" w:hAnsi="Courier New" w:cs="Courier New"/>
            <w:rtl/>
          </w:rPr>
          <w:t>الطاهرى صفى الله عهدة واعثماه بصدقه فروت اهماوماتت هى بعد مذة ولا اأعلم بعد٨ا</w:t>
        </w:r>
      </w:ins>
    </w:p>
    <w:p w:rsidR="00623F08" w:rsidRPr="00EE6742" w:rsidRDefault="00623F08" w:rsidP="00623F08">
      <w:pPr>
        <w:pStyle w:val="NurText"/>
        <w:bidi/>
        <w:rPr>
          <w:ins w:id="2143" w:author="Transkribus" w:date="2019-12-11T14:30:00Z"/>
          <w:rFonts w:ascii="Courier New" w:hAnsi="Courier New" w:cs="Courier New"/>
        </w:rPr>
      </w:pPr>
      <w:ins w:id="2144" w:author="Transkribus" w:date="2019-12-11T14:30:00Z">
        <w:r w:rsidRPr="00EE6742">
          <w:rPr>
            <w:rFonts w:ascii="Courier New" w:hAnsi="Courier New" w:cs="Courier New"/>
            <w:rtl/>
          </w:rPr>
          <w:t>ولد عمرشرا أو جدتى أ الشيح موفق الدين بن البورى الكاتب النصرانى فال لمافح الملك</w:t>
        </w:r>
      </w:ins>
    </w:p>
    <w:p w:rsidR="00623F08" w:rsidRPr="00EE6742" w:rsidRDefault="00623F08" w:rsidP="00623F08">
      <w:pPr>
        <w:pStyle w:val="NurText"/>
        <w:bidi/>
        <w:rPr>
          <w:ins w:id="2145" w:author="Transkribus" w:date="2019-12-11T14:30:00Z"/>
          <w:rFonts w:ascii="Courier New" w:hAnsi="Courier New" w:cs="Courier New"/>
        </w:rPr>
      </w:pPr>
      <w:ins w:id="2146" w:author="Transkribus" w:date="2019-12-11T14:30:00Z">
        <w:r w:rsidRPr="00EE6742">
          <w:rPr>
            <w:rFonts w:ascii="Courier New" w:hAnsi="Courier New" w:cs="Courier New"/>
            <w:rtl/>
          </w:rPr>
          <w:t>الناهر سسلاج الدين يوسف بن أيوب الكركت أبى الى ديسق الحكيم موفق الدين يعقوبين</w:t>
        </w:r>
      </w:ins>
    </w:p>
    <w:p w:rsidR="00623F08" w:rsidRPr="00EE6742" w:rsidRDefault="00623F08" w:rsidP="00623F08">
      <w:pPr>
        <w:pStyle w:val="NurText"/>
        <w:bidi/>
        <w:rPr>
          <w:ins w:id="2147" w:author="Transkribus" w:date="2019-12-11T14:30:00Z"/>
          <w:rFonts w:ascii="Courier New" w:hAnsi="Courier New" w:cs="Courier New"/>
        </w:rPr>
      </w:pPr>
      <w:ins w:id="2148" w:author="Transkribus" w:date="2019-12-11T14:30:00Z">
        <w:r w:rsidRPr="00EE6742">
          <w:rPr>
            <w:rFonts w:ascii="Courier New" w:hAnsi="Courier New" w:cs="Courier New"/>
            <w:rtl/>
          </w:rPr>
          <w:t xml:space="preserve"> سقلاب النصرانى وهوشاب على راأسه كوفيه وغتفيفة صغير موهولايس جوخة ماوطة زرقاء</w:t>
        </w:r>
      </w:ins>
    </w:p>
    <w:p w:rsidR="00623F08" w:rsidRPr="00EE6742" w:rsidRDefault="00623F08" w:rsidP="00623F08">
      <w:pPr>
        <w:pStyle w:val="NurText"/>
        <w:bidi/>
        <w:rPr>
          <w:ins w:id="2149" w:author="Transkribus" w:date="2019-12-11T14:30:00Z"/>
          <w:rFonts w:ascii="Courier New" w:hAnsi="Courier New" w:cs="Courier New"/>
        </w:rPr>
      </w:pPr>
      <w:ins w:id="2150" w:author="Transkribus" w:date="2019-12-11T14:30:00Z">
        <w:r w:rsidRPr="00EE6742">
          <w:rPr>
            <w:rFonts w:ascii="Courier New" w:hAnsi="Courier New" w:cs="Courier New"/>
            <w:rtl/>
          </w:rPr>
          <w:t>ابرى أطباء الفريح وفسد الحكيم موفق الدين بن المطران وصار بجدمه ويثرةد البه اعلهة</w:t>
        </w:r>
      </w:ins>
    </w:p>
    <w:p w:rsidR="00623F08" w:rsidRPr="00EE6742" w:rsidRDefault="00623F08" w:rsidP="00623F08">
      <w:pPr>
        <w:pStyle w:val="NurText"/>
        <w:bidi/>
        <w:rPr>
          <w:ins w:id="2151" w:author="Transkribus" w:date="2019-12-11T14:30:00Z"/>
          <w:rFonts w:ascii="Courier New" w:hAnsi="Courier New" w:cs="Courier New"/>
        </w:rPr>
      </w:pPr>
      <w:ins w:id="2152" w:author="Transkribus" w:date="2019-12-11T14:30:00Z">
        <w:r w:rsidRPr="00EE6742">
          <w:rPr>
            <w:rFonts w:ascii="Courier New" w:hAnsi="Courier New" w:cs="Courier New"/>
            <w:rtl/>
          </w:rPr>
          <w:t>بنفمة فة الله هذا الذى الذى ألت عليه ماعشى لك بةجال فى الطب فى هذه الدولة بين المسلين</w:t>
        </w:r>
      </w:ins>
    </w:p>
    <w:p w:rsidR="00623F08" w:rsidRPr="00EE6742" w:rsidRDefault="00623F08" w:rsidP="00623F08">
      <w:pPr>
        <w:pStyle w:val="NurText"/>
        <w:bidi/>
        <w:rPr>
          <w:ins w:id="2153" w:author="Transkribus" w:date="2019-12-11T14:30:00Z"/>
          <w:rFonts w:ascii="Courier New" w:hAnsi="Courier New" w:cs="Courier New"/>
        </w:rPr>
      </w:pPr>
      <w:ins w:id="2154" w:author="Transkribus" w:date="2019-12-11T14:30:00Z">
        <w:r w:rsidRPr="00EE6742">
          <w:rPr>
            <w:rFonts w:ascii="Courier New" w:hAnsi="Courier New" w:cs="Courier New"/>
            <w:rtl/>
          </w:rPr>
          <w:t>واثما المصلحة ان تغر ريك وقليس عادة الاطباء فى بلادقا ثم أكرج له هبة واسعه غشاسةال</w:t>
        </w:r>
      </w:ins>
    </w:p>
    <w:p w:rsidR="00623F08" w:rsidRPr="00EE6742" w:rsidRDefault="00623F08" w:rsidP="00623F08">
      <w:pPr>
        <w:pStyle w:val="NurText"/>
        <w:bidi/>
        <w:rPr>
          <w:ins w:id="2155" w:author="Transkribus" w:date="2019-12-11T14:30:00Z"/>
          <w:rFonts w:ascii="Courier New" w:hAnsi="Courier New" w:cs="Courier New"/>
        </w:rPr>
      </w:pPr>
      <w:ins w:id="2156" w:author="Transkribus" w:date="2019-12-11T14:30:00Z">
        <w:r w:rsidRPr="00EE6742">
          <w:rPr>
            <w:rFonts w:ascii="Courier New" w:hAnsi="Courier New" w:cs="Courier New"/>
            <w:rtl/>
          </w:rPr>
          <w:t>وبقار اسكسلاوامرة ابن بليسهما ثم قال له ان مهنا أمترا كرا يقال له ميمون القصرى</w:t>
        </w:r>
      </w:ins>
    </w:p>
    <w:p w:rsidR="00623F08" w:rsidRPr="00EE6742" w:rsidRDefault="00623F08" w:rsidP="00623F08">
      <w:pPr>
        <w:pStyle w:val="NurText"/>
        <w:bidi/>
        <w:rPr>
          <w:ins w:id="2157" w:author="Transkribus" w:date="2019-12-11T14:30:00Z"/>
          <w:rFonts w:ascii="Courier New" w:hAnsi="Courier New" w:cs="Courier New"/>
        </w:rPr>
      </w:pPr>
      <w:ins w:id="2158" w:author="Transkribus" w:date="2019-12-11T14:30:00Z">
        <w:r w:rsidRPr="00EE6742">
          <w:rPr>
            <w:rFonts w:ascii="Courier New" w:hAnsi="Courier New" w:cs="Courier New"/>
            <w:rtl/>
          </w:rPr>
          <w:t>وهو مريس وأناثردد اليعواداوبه فتعال مى حبى تكون تعالجء فلماراج معه قال الاصر</w:t>
        </w:r>
      </w:ins>
    </w:p>
    <w:p w:rsidR="00623F08" w:rsidRPr="00EE6742" w:rsidRDefault="00623F08" w:rsidP="00623F08">
      <w:pPr>
        <w:pStyle w:val="NurText"/>
        <w:bidi/>
        <w:rPr>
          <w:ins w:id="2159" w:author="Transkribus" w:date="2019-12-11T14:30:00Z"/>
          <w:rFonts w:ascii="Courier New" w:hAnsi="Courier New" w:cs="Courier New"/>
        </w:rPr>
      </w:pPr>
      <w:ins w:id="2160" w:author="Transkribus" w:date="2019-12-11T14:30:00Z">
        <w:r w:rsidRPr="00EE6742">
          <w:rPr>
            <w:rFonts w:ascii="Courier New" w:hAnsi="Courier New" w:cs="Courier New"/>
            <w:rtl/>
          </w:rPr>
          <w:t>هذاطببب فاضل وانا أمحمد عليه فى صناعة الطب وافق به فكون لريلك ويباشر أحموالكنى</w:t>
        </w:r>
      </w:ins>
    </w:p>
    <w:p w:rsidR="00623F08" w:rsidRPr="00EE6742" w:rsidRDefault="00623F08" w:rsidP="00623F08">
      <w:pPr>
        <w:pStyle w:val="NurText"/>
        <w:bidi/>
        <w:rPr>
          <w:ins w:id="2161" w:author="Transkribus" w:date="2019-12-11T14:30:00Z"/>
          <w:rFonts w:ascii="Courier New" w:hAnsi="Courier New" w:cs="Courier New"/>
        </w:rPr>
      </w:pPr>
      <w:ins w:id="2162" w:author="Transkribus" w:date="2019-12-11T14:30:00Z">
        <w:r w:rsidRPr="00EE6742">
          <w:rPr>
            <w:rFonts w:ascii="Courier New" w:hAnsi="Courier New" w:cs="Courier New"/>
            <w:rtl/>
          </w:rPr>
          <w:t>كل ولت ويقم عندل الى ابن ثبرابن شاء الله تعالى قامتقل قوله وصار الحكم يعقوب ملازمالة</w:t>
        </w:r>
      </w:ins>
    </w:p>
    <w:p w:rsidR="00623F08" w:rsidRPr="00EE6742" w:rsidRDefault="00623F08" w:rsidP="00623F08">
      <w:pPr>
        <w:pStyle w:val="NurText"/>
        <w:bidi/>
        <w:rPr>
          <w:ins w:id="2163" w:author="Transkribus" w:date="2019-12-11T14:30:00Z"/>
          <w:rFonts w:ascii="Courier New" w:hAnsi="Courier New" w:cs="Courier New"/>
        </w:rPr>
      </w:pPr>
      <w:ins w:id="2164" w:author="Transkribus" w:date="2019-12-11T14:30:00Z">
        <w:r w:rsidRPr="00EE6742">
          <w:rPr>
            <w:rFonts w:ascii="Courier New" w:hAnsi="Courier New" w:cs="Courier New"/>
            <w:rtl/>
          </w:rPr>
          <w:t>البلاونهارا الى ابن تعافى فاهطاء خمسماثة دار فلما قبضها جمله الى ابن المطران وقالله</w:t>
        </w:r>
      </w:ins>
    </w:p>
    <w:p w:rsidR="00623F08" w:rsidRPr="00EE6742" w:rsidRDefault="00623F08" w:rsidP="00623F08">
      <w:pPr>
        <w:pStyle w:val="NurText"/>
        <w:bidi/>
        <w:rPr>
          <w:ins w:id="2165" w:author="Transkribus" w:date="2019-12-11T14:30:00Z"/>
          <w:rFonts w:ascii="Courier New" w:hAnsi="Courier New" w:cs="Courier New"/>
        </w:rPr>
      </w:pPr>
      <w:ins w:id="2166" w:author="Transkribus" w:date="2019-12-11T14:30:00Z">
        <w:r w:rsidRPr="00EE6742">
          <w:rPr>
            <w:rFonts w:ascii="Courier New" w:hAnsi="Courier New" w:cs="Courier New"/>
            <w:rtl/>
          </w:rPr>
          <w:lastRenderedPageBreak/>
          <w:t>ابامولاناهذا أعطانى وقد أحمصرله الى مولانا فقال له خذه فاناما قصدب الاتفهلك ذأخدة</w:t>
        </w:r>
      </w:ins>
    </w:p>
    <w:p w:rsidR="00623F08" w:rsidRPr="00EE6742" w:rsidRDefault="00623F08" w:rsidP="00623F08">
      <w:pPr>
        <w:pStyle w:val="NurText"/>
        <w:bidi/>
        <w:rPr>
          <w:ins w:id="2167" w:author="Transkribus" w:date="2019-12-11T14:30:00Z"/>
          <w:rFonts w:ascii="Courier New" w:hAnsi="Courier New" w:cs="Courier New"/>
        </w:rPr>
      </w:pPr>
      <w:ins w:id="2168" w:author="Transkribus" w:date="2019-12-11T14:30:00Z">
        <w:r w:rsidRPr="00EE6742">
          <w:rPr>
            <w:rFonts w:ascii="Courier New" w:hAnsi="Courier New" w:cs="Courier New"/>
            <w:rtl/>
          </w:rPr>
          <w:t>ود علله أوجديى ٩ الحكم عز الدين أبو اسحق ابراهيم بن محمد بن السويدى ال كمان ابن</w:t>
        </w:r>
      </w:ins>
    </w:p>
    <w:p w:rsidR="00623F08" w:rsidRPr="00EE6742" w:rsidRDefault="00623F08" w:rsidP="00623F08">
      <w:pPr>
        <w:pStyle w:val="NurText"/>
        <w:bidi/>
        <w:rPr>
          <w:ins w:id="2169" w:author="Transkribus" w:date="2019-12-11T14:30:00Z"/>
          <w:rFonts w:ascii="Courier New" w:hAnsi="Courier New" w:cs="Courier New"/>
        </w:rPr>
      </w:pPr>
      <w:ins w:id="2170" w:author="Transkribus" w:date="2019-12-11T14:30:00Z">
        <w:r w:rsidRPr="00EE6742">
          <w:rPr>
            <w:rFonts w:ascii="Courier New" w:hAnsi="Courier New" w:cs="Courier New"/>
            <w:rtl/>
          </w:rPr>
          <w:t>المطران جالساعلى باب دارة وقسد اماهشاب من أهل ذهمة وعليه رى الحندية وأهطاه ورقة</w:t>
        </w:r>
      </w:ins>
    </w:p>
    <w:p w:rsidR="00623F08" w:rsidRPr="00EE6742" w:rsidRDefault="00623F08" w:rsidP="00623F08">
      <w:pPr>
        <w:pStyle w:val="NurText"/>
        <w:bidi/>
        <w:rPr>
          <w:ins w:id="2171" w:author="Transkribus" w:date="2019-12-11T14:30:00Z"/>
          <w:rFonts w:ascii="Courier New" w:hAnsi="Courier New" w:cs="Courier New"/>
        </w:rPr>
      </w:pPr>
      <w:ins w:id="2172" w:author="Transkribus" w:date="2019-12-11T14:30:00Z">
        <w:r w:rsidRPr="00EE6742">
          <w:rPr>
            <w:rFonts w:ascii="Courier New" w:hAnsi="Courier New" w:cs="Courier New"/>
            <w:rtl/>
          </w:rPr>
          <w:t>بيه اتناعشر مثامن الشعر متذ جييها قلماقر أها ابن المطران قالله الت شاعرمةال</w:t>
        </w:r>
      </w:ins>
    </w:p>
    <w:p w:rsidR="00623F08" w:rsidRPr="00EE6742" w:rsidRDefault="00623F08" w:rsidP="00623F08">
      <w:pPr>
        <w:pStyle w:val="NurText"/>
        <w:bidi/>
        <w:rPr>
          <w:ins w:id="2173" w:author="Transkribus" w:date="2019-12-11T14:30:00Z"/>
          <w:rFonts w:ascii="Courier New" w:hAnsi="Courier New" w:cs="Courier New"/>
        </w:rPr>
      </w:pPr>
      <w:ins w:id="2174" w:author="Transkribus" w:date="2019-12-11T14:30:00Z">
        <w:r w:rsidRPr="00EE6742">
          <w:rPr>
            <w:rFonts w:ascii="Courier New" w:hAnsi="Courier New" w:cs="Courier New"/>
            <w:rtl/>
          </w:rPr>
          <w:t>الاولكى من أهل البيوب وفد ترل الدمرى وفد اتلب المولى وجعلت فيادى سدل لتديرق</w:t>
        </w:r>
      </w:ins>
    </w:p>
    <w:p w:rsidR="00623F08" w:rsidRPr="00EE6742" w:rsidRDefault="00623F08" w:rsidP="00623F08">
      <w:pPr>
        <w:pStyle w:val="NurText"/>
        <w:bidi/>
        <w:rPr>
          <w:ins w:id="2175" w:author="Transkribus" w:date="2019-12-11T14:30:00Z"/>
          <w:rFonts w:ascii="Courier New" w:hAnsi="Courier New" w:cs="Courier New"/>
        </w:rPr>
      </w:pPr>
      <w:ins w:id="2176" w:author="Transkribus" w:date="2019-12-11T14:30:00Z">
        <w:r w:rsidRPr="00EE6742">
          <w:rPr>
            <w:rFonts w:ascii="Courier New" w:hAnsi="Courier New" w:cs="Courier New"/>
            <w:rtl/>
          </w:rPr>
          <w:t>مهماحسن فيه رأايك العالى فذجل الى دارمواستدى الشاب وقدم لهطعاماناكل وثال</w:t>
        </w:r>
      </w:ins>
    </w:p>
    <w:p w:rsidR="00623F08" w:rsidRPr="00EE6742" w:rsidRDefault="00623F08" w:rsidP="00623F08">
      <w:pPr>
        <w:pStyle w:val="NurText"/>
        <w:bidi/>
        <w:rPr>
          <w:ins w:id="2177" w:author="Transkribus" w:date="2019-12-11T14:30:00Z"/>
          <w:rFonts w:ascii="Courier New" w:hAnsi="Courier New" w:cs="Courier New"/>
        </w:rPr>
      </w:pPr>
      <w:ins w:id="2178" w:author="Transkribus" w:date="2019-12-11T14:30:00Z">
        <w:r w:rsidRPr="00EE6742">
          <w:rPr>
            <w:rFonts w:ascii="Courier New" w:hAnsi="Courier New" w:cs="Courier New"/>
            <w:rtl/>
          </w:rPr>
          <w:t>الدايس مقول قسد مرس عز الدين قرخشاهصاحب صرجدوهذا المرس بعنادة فى كل حين</w:t>
        </w:r>
      </w:ins>
    </w:p>
    <w:p w:rsidR="00623F08" w:rsidRPr="00EE6742" w:rsidRDefault="00623F08" w:rsidP="00623F08">
      <w:pPr>
        <w:pStyle w:val="NurText"/>
        <w:bidi/>
        <w:rPr>
          <w:ins w:id="2179" w:author="Transkribus" w:date="2019-12-11T14:30:00Z"/>
          <w:rFonts w:ascii="Courier New" w:hAnsi="Courier New" w:cs="Courier New"/>
        </w:rPr>
      </w:pPr>
      <w:ins w:id="2180" w:author="Transkribus" w:date="2019-12-11T14:30:00Z">
        <w:r w:rsidRPr="00EE6742">
          <w:rPr>
            <w:rFonts w:ascii="Courier New" w:hAnsi="Courier New" w:cs="Courier New"/>
            <w:rtl/>
          </w:rPr>
          <w:t>فانى رأيت ابن اسيرا- البه تعالجء فهو جسل لك من جهته شى جيد قال له بامولاى من ابن</w:t>
        </w:r>
      </w:ins>
    </w:p>
    <w:p w:rsidR="00623F08" w:rsidRPr="00EE6742" w:rsidRDefault="00623F08" w:rsidP="00623F08">
      <w:pPr>
        <w:pStyle w:val="NurText"/>
        <w:bidi/>
        <w:rPr>
          <w:ins w:id="2181" w:author="Transkribus" w:date="2019-12-11T14:30:00Z"/>
          <w:rFonts w:ascii="Courier New" w:hAnsi="Courier New" w:cs="Courier New"/>
        </w:rPr>
      </w:pPr>
      <w:ins w:id="2182" w:author="Transkribus" w:date="2019-12-11T14:30:00Z">
        <w:r w:rsidRPr="00EE6742">
          <w:rPr>
            <w:rFonts w:ascii="Courier New" w:hAnsi="Courier New" w:cs="Courier New"/>
            <w:rtl/>
          </w:rPr>
          <w:t xml:space="preserve"> أبى معرفة بصناهة الطب أودوبه فقال ماعليك انا اكتب معلك بسيوراشى عليه ولا</w:t>
        </w:r>
      </w:ins>
    </w:p>
    <w:p w:rsidR="00623F08" w:rsidRPr="00EE6742" w:rsidRDefault="00623F08" w:rsidP="00623F08">
      <w:pPr>
        <w:pStyle w:val="NurText"/>
        <w:bidi/>
        <w:rPr>
          <w:ins w:id="2183" w:author="Transkribus" w:date="2019-12-11T14:30:00Z"/>
          <w:rFonts w:ascii="Courier New" w:hAnsi="Courier New" w:cs="Courier New"/>
        </w:rPr>
      </w:pPr>
      <w:ins w:id="2184" w:author="Transkribus" w:date="2019-12-11T14:30:00Z">
        <w:r w:rsidRPr="00EE6742">
          <w:rPr>
            <w:rFonts w:ascii="Courier New" w:hAnsi="Courier New" w:cs="Courier New"/>
            <w:rtl/>
          </w:rPr>
          <w:t>٤ ب تسل</w:t>
        </w:r>
      </w:ins>
    </w:p>
    <w:p w:rsidR="00D741C9" w:rsidRDefault="00623F08">
      <w:bookmarkStart w:id="2185" w:name="_GoBack"/>
      <w:bookmarkEnd w:id="2185"/>
    </w:p>
    <w:sectPr w:rsidR="00D741C9" w:rsidSect="00A3394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F08"/>
    <w:rsid w:val="00205B78"/>
    <w:rsid w:val="002E4E26"/>
    <w:rsid w:val="00384DF6"/>
    <w:rsid w:val="004B2352"/>
    <w:rsid w:val="005A5FE5"/>
    <w:rsid w:val="00623F08"/>
    <w:rsid w:val="00663732"/>
    <w:rsid w:val="006B046D"/>
    <w:rsid w:val="00A33946"/>
    <w:rsid w:val="00CF58D5"/>
    <w:rsid w:val="00D15DF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8026A5D-788F-4145-8959-882A2E17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23F0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623F08"/>
    <w:rPr>
      <w:rFonts w:ascii="Consolas" w:hAnsi="Consolas"/>
      <w:sz w:val="21"/>
      <w:szCs w:val="21"/>
    </w:rPr>
  </w:style>
  <w:style w:type="character" w:customStyle="1" w:styleId="NurTextZchn">
    <w:name w:val="Nur Text Zchn"/>
    <w:basedOn w:val="Absatz-Standardschriftart"/>
    <w:link w:val="NurText"/>
    <w:uiPriority w:val="99"/>
    <w:rsid w:val="00623F08"/>
    <w:rPr>
      <w:rFonts w:ascii="Consolas" w:hAnsi="Consolas"/>
      <w:sz w:val="21"/>
      <w:szCs w:val="21"/>
    </w:rPr>
  </w:style>
  <w:style w:type="paragraph" w:styleId="Sprechblasentext">
    <w:name w:val="Balloon Text"/>
    <w:basedOn w:val="Standard"/>
    <w:link w:val="SprechblasentextZchn"/>
    <w:uiPriority w:val="99"/>
    <w:semiHidden/>
    <w:unhideWhenUsed/>
    <w:rsid w:val="00623F08"/>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623F08"/>
    <w:rPr>
      <w:rFonts w:ascii="Times New Roman" w:hAnsi="Times New Roman" w:cs="Times New Roman"/>
      <w:sz w:val="18"/>
      <w:szCs w:val="18"/>
    </w:rPr>
  </w:style>
  <w:style w:type="paragraph" w:styleId="berarbeitung">
    <w:name w:val="Revision"/>
    <w:hidden/>
    <w:uiPriority w:val="99"/>
    <w:semiHidden/>
    <w:rsid w:val="00623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6032</Words>
  <Characters>38005</Characters>
  <Application>Microsoft Office Word</Application>
  <DocSecurity>0</DocSecurity>
  <Lines>316</Lines>
  <Paragraphs>87</Paragraphs>
  <ScaleCrop>false</ScaleCrop>
  <Company/>
  <LinksUpToDate>false</LinksUpToDate>
  <CharactersWithSpaces>43950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 Gibson</dc:creator>
  <cp:keywords/>
  <dc:description/>
  <cp:lastModifiedBy>Nathan P. Gibson</cp:lastModifiedBy>
  <cp:revision>1</cp:revision>
  <dcterms:created xsi:type="dcterms:W3CDTF">2019-12-11T14:14:00Z</dcterms:created>
  <dcterms:modified xsi:type="dcterms:W3CDTF">2019-12-11T14:14:00Z</dcterms:modified>
</cp:coreProperties>
</file>