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E34" w:rsidRPr="00EE6742" w:rsidRDefault="00B85E34" w:rsidP="00B85E34">
      <w:pPr>
        <w:pStyle w:val="NurText"/>
        <w:bidi/>
        <w:rPr>
          <w:ins w:id="0" w:author="Transkribus" w:date="2019-12-11T14:30:00Z"/>
          <w:rFonts w:ascii="Courier New" w:hAnsi="Courier New" w:cs="Courier New"/>
        </w:rPr>
      </w:pPr>
      <w:ins w:id="1" w:author="Transkribus" w:date="2019-12-11T14:30:00Z">
        <w:r w:rsidRPr="00EE6742">
          <w:rPr>
            <w:rFonts w:ascii="Courier New" w:hAnsi="Courier New" w:cs="Courier New"/>
            <w:rtl/>
          </w:rPr>
          <w:t>٢١٨</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وفى </w:t>
      </w:r>
      <w:del w:id="2" w:author="Transkribus" w:date="2019-12-11T14:30:00Z">
        <w:r w:rsidRPr="009B6BCA">
          <w:rPr>
            <w:rFonts w:ascii="Courier New" w:hAnsi="Courier New" w:cs="Courier New"/>
            <w:rtl/>
          </w:rPr>
          <w:delText>قلبه نار من الوجد والاسى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لها بين احناء الضلوع</w:delText>
            </w:r>
            <w:r>
              <w:delText>‬</w:delText>
            </w:r>
            <w:r>
              <w:delText>‬</w:delText>
            </w:r>
          </w:dir>
        </w:dir>
      </w:del>
      <w:ins w:id="3" w:author="Transkribus" w:date="2019-12-11T14:30:00Z">
        <w:del w:id="4" w:author="Transkribus" w:date="2019-12-11T14:30:00Z">
          <w:r w:rsidRPr="00EE6742">
            <w:rPr>
              <w:rFonts w:ascii="Courier New" w:hAnsi="Courier New" w:cs="Courier New"/>
              <w:rtl/>
            </w:rPr>
            <w:delText>قليه ثار من الو حسدوالاسى * لهاد بن أحناء الصلو٣م</w:delText>
          </w:r>
        </w:del>
      </w:ins>
      <w:r w:rsidRPr="00EE6742">
        <w:rPr>
          <w:rFonts w:ascii="Courier New" w:hAnsi="Courier New" w:cs="Courier New"/>
          <w:rtl/>
        </w:rPr>
        <w:t xml:space="preserve"> وقود</w:t>
      </w:r>
      <w:del w:id="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وقد </w:t>
          </w:r>
          <w:del w:id="6" w:author="Transkribus" w:date="2019-12-11T14:30:00Z">
            <w:r w:rsidRPr="009B6BCA">
              <w:rPr>
                <w:rFonts w:ascii="Courier New" w:hAnsi="Courier New" w:cs="Courier New"/>
                <w:rtl/>
              </w:rPr>
              <w:delText>اخلق السقم المبرح</w:delText>
            </w:r>
          </w:del>
          <w:ins w:id="7" w:author="Transkribus" w:date="2019-12-11T14:30:00Z">
            <w:r w:rsidRPr="00EE6742">
              <w:rPr>
                <w:rFonts w:ascii="Courier New" w:hAnsi="Courier New" w:cs="Courier New"/>
                <w:rtl/>
              </w:rPr>
              <w:t>أخلق السعم المبرج</w:t>
            </w:r>
          </w:ins>
          <w:r w:rsidRPr="00EE6742">
            <w:rPr>
              <w:rFonts w:ascii="Courier New" w:hAnsi="Courier New" w:cs="Courier New"/>
              <w:rtl/>
            </w:rPr>
            <w:t xml:space="preserve"> والضنا</w:t>
          </w:r>
          <w:del w:id="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9" w:author="Transkribus" w:date="2019-12-11T14:30:00Z">
            <w:del w:id="10"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لباس </w:t>
          </w:r>
          <w:del w:id="11" w:author="Transkribus" w:date="2019-12-11T14:30:00Z">
            <w:r w:rsidRPr="009B6BCA">
              <w:rPr>
                <w:rFonts w:ascii="Courier New" w:hAnsi="Courier New" w:cs="Courier New"/>
                <w:rtl/>
              </w:rPr>
              <w:delText>اصطبارى والغرام جديد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 w:author="Transkribus" w:date="2019-12-11T14:30:00Z">
            <w:r w:rsidRPr="00EE6742">
              <w:rPr>
                <w:rFonts w:ascii="Courier New" w:hAnsi="Courier New" w:cs="Courier New"/>
                <w:rtl/>
              </w:rPr>
              <w:t>اسطيارى والقرام حديد</w:t>
            </w:r>
          </w:ins>
          <w:r>
            <w:t>‬</w:t>
          </w:r>
          <w:r>
            <w:t>‬</w:t>
          </w:r>
        </w:dir>
      </w:dir>
    </w:p>
    <w:p w:rsidR="00B85E34" w:rsidRPr="009B6BCA" w:rsidRDefault="00B85E34" w:rsidP="00B85E34">
      <w:pPr>
        <w:pStyle w:val="NurText"/>
        <w:bidi/>
        <w:rPr>
          <w:del w:id="13" w:author="Transkribus" w:date="2019-12-11T14:30:00Z"/>
          <w:rFonts w:ascii="Courier New" w:hAnsi="Courier New" w:cs="Courier New"/>
        </w:rPr>
      </w:pPr>
      <w:dir w:val="rtl">
        <w:dir w:val="rtl">
          <w:del w:id="14" w:author="Transkribus" w:date="2019-12-11T14:30:00Z">
            <w:r w:rsidRPr="009B6BCA">
              <w:rPr>
                <w:rFonts w:ascii="Courier New" w:hAnsi="Courier New" w:cs="Courier New"/>
                <w:rtl/>
              </w:rPr>
              <w:delText>وتالله لا عاد الخيال وانما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تخيله الافكار لى فيعود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5" w:author="Transkribus" w:date="2019-12-11T14:30:00Z"/>
          <w:rFonts w:ascii="Courier New" w:hAnsi="Courier New" w:cs="Courier New"/>
        </w:rPr>
      </w:pPr>
      <w:dir w:val="rtl">
        <w:dir w:val="rtl">
          <w:del w:id="16" w:author="Transkribus" w:date="2019-12-11T14:30:00Z">
            <w:r w:rsidRPr="009B6BCA">
              <w:rPr>
                <w:rFonts w:ascii="Courier New" w:hAnsi="Courier New" w:cs="Courier New"/>
                <w:rtl/>
              </w:rPr>
              <w:delText>فيا لائمى كف الملام ولا تزد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فوق وجدى والغرام مزيد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7" w:author="Transkribus" w:date="2019-12-11T14:30:00Z"/>
          <w:del w:id="18" w:author="Transkribus" w:date="2019-12-11T14:30:00Z"/>
          <w:rFonts w:ascii="Courier New" w:hAnsi="Courier New" w:cs="Courier New"/>
        </w:rPr>
      </w:pPr>
      <w:dir w:val="rtl">
        <w:dir w:val="rtl">
          <w:ins w:id="19" w:author="Transkribus" w:date="2019-12-11T14:30:00Z">
            <w:r w:rsidRPr="00EE6742">
              <w:rPr>
                <w:rFonts w:ascii="Courier New" w:hAnsi="Courier New" w:cs="Courier New"/>
                <w:rtl/>
              </w:rPr>
              <w:t>وثا لله لاعاد الخيال وانا * جيله الاجار فى قيعود</w:t>
            </w:r>
          </w:ins>
          <w:r>
            <w:t>‬</w:t>
          </w:r>
          <w:r>
            <w:t>‬</w:t>
          </w:r>
        </w:dir>
      </w:dir>
    </w:p>
    <w:p w:rsidR="00B85E34" w:rsidRPr="00EE6742" w:rsidRDefault="00B85E34" w:rsidP="00B85E34">
      <w:pPr>
        <w:pStyle w:val="NurText"/>
        <w:bidi/>
        <w:rPr>
          <w:ins w:id="20" w:author="Transkribus" w:date="2019-12-11T14:30:00Z"/>
          <w:rFonts w:ascii="Courier New" w:hAnsi="Courier New" w:cs="Courier New"/>
        </w:rPr>
      </w:pPr>
      <w:ins w:id="21" w:author="Transkribus" w:date="2019-12-11T14:30:00Z">
        <w:r w:rsidRPr="00EE6742">
          <w:rPr>
            <w:rFonts w:ascii="Courier New" w:hAnsi="Courier New" w:cs="Courier New"/>
            <w:rtl/>
          </w:rPr>
          <w:t>فبالانى يف السلام ولاثرد * مافوق وجسدى والقرام مريد</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ولى </w:t>
      </w:r>
      <w:del w:id="22" w:author="Transkribus" w:date="2019-12-11T14:30:00Z">
        <w:r w:rsidRPr="009B6BCA">
          <w:rPr>
            <w:rFonts w:ascii="Courier New" w:hAnsi="Courier New" w:cs="Courier New"/>
            <w:rtl/>
          </w:rPr>
          <w:delText>كبد حرى</w:delText>
        </w:r>
      </w:del>
      <w:ins w:id="23" w:author="Transkribus" w:date="2019-12-11T14:30:00Z">
        <w:r w:rsidRPr="00EE6742">
          <w:rPr>
            <w:rFonts w:ascii="Courier New" w:hAnsi="Courier New" w:cs="Courier New"/>
            <w:rtl/>
          </w:rPr>
          <w:t>كييد جرى</w:t>
        </w:r>
      </w:ins>
      <w:r w:rsidRPr="00EE6742">
        <w:rPr>
          <w:rFonts w:ascii="Courier New" w:hAnsi="Courier New" w:cs="Courier New"/>
          <w:rtl/>
        </w:rPr>
        <w:t xml:space="preserve"> وطرف مسهد</w:t>
      </w:r>
      <w:del w:id="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5" w:author="Transkribus" w:date="2019-12-11T14:30:00Z">
        <w:del w:id="26"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وقلب يحب </w:t>
      </w:r>
      <w:del w:id="27" w:author="Transkribus" w:date="2019-12-11T14:30:00Z">
        <w:r w:rsidRPr="009B6BCA">
          <w:rPr>
            <w:rFonts w:ascii="Courier New" w:hAnsi="Courier New" w:cs="Courier New"/>
            <w:rtl/>
          </w:rPr>
          <w:delText>الغانيات عميد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8" w:author="Transkribus" w:date="2019-12-11T14:30:00Z">
        <w:r w:rsidRPr="00EE6742">
          <w:rPr>
            <w:rFonts w:ascii="Courier New" w:hAnsi="Courier New" w:cs="Courier New"/>
            <w:rtl/>
          </w:rPr>
          <w:t>الغاتبات محميد</w:t>
        </w:r>
      </w:ins>
    </w:p>
    <w:p w:rsidR="00B85E34" w:rsidRPr="00EE6742" w:rsidRDefault="00B85E34" w:rsidP="00B85E34">
      <w:pPr>
        <w:pStyle w:val="NurText"/>
        <w:bidi/>
        <w:rPr>
          <w:rFonts w:ascii="Courier New" w:hAnsi="Courier New" w:cs="Courier New"/>
        </w:rPr>
      </w:pPr>
      <w:dir w:val="rtl">
        <w:dir w:val="rtl">
          <w:del w:id="29" w:author="Transkribus" w:date="2019-12-11T14:30:00Z">
            <w:r w:rsidRPr="009B6BCA">
              <w:rPr>
                <w:rFonts w:ascii="Courier New" w:hAnsi="Courier New" w:cs="Courier New"/>
                <w:rtl/>
              </w:rPr>
              <w:delText>الا فى سبيل</w:delText>
            </w:r>
          </w:del>
          <w:ins w:id="30" w:author="Transkribus" w:date="2019-12-11T14:30:00Z">
            <w:r w:rsidRPr="00EE6742">
              <w:rPr>
                <w:rFonts w:ascii="Courier New" w:hAnsi="Courier New" w:cs="Courier New"/>
                <w:rtl/>
              </w:rPr>
              <w:t>الافى ميبل</w:t>
            </w:r>
          </w:ins>
          <w:r w:rsidRPr="00EE6742">
            <w:rPr>
              <w:rFonts w:ascii="Courier New" w:hAnsi="Courier New" w:cs="Courier New"/>
              <w:rtl/>
            </w:rPr>
            <w:t xml:space="preserve"> الحب من مات </w:t>
          </w:r>
          <w:del w:id="31" w:author="Transkribus" w:date="2019-12-11T14:30:00Z">
            <w:r w:rsidRPr="009B6BCA">
              <w:rPr>
                <w:rFonts w:ascii="Courier New" w:hAnsi="Courier New" w:cs="Courier New"/>
                <w:rtl/>
              </w:rPr>
              <w:delText>صبوة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2" w:author="Transkribus" w:date="2019-12-11T14:30:00Z">
            <w:del w:id="33" w:author="Transkribus" w:date="2019-12-11T14:30:00Z">
              <w:r w:rsidRPr="00EE6742">
                <w:rPr>
                  <w:rFonts w:ascii="Courier New" w:hAnsi="Courier New" w:cs="Courier New"/>
                  <w:rtl/>
                </w:rPr>
                <w:delText xml:space="preserve">صيوه * </w:delText>
              </w:r>
            </w:del>
          </w:ins>
          <w:r w:rsidRPr="00EE6742">
            <w:rPr>
              <w:rFonts w:ascii="Courier New" w:hAnsi="Courier New" w:cs="Courier New"/>
              <w:rtl/>
            </w:rPr>
            <w:t xml:space="preserve">ومن </w:t>
          </w:r>
          <w:del w:id="34" w:author="Transkribus" w:date="2019-12-11T14:30:00Z">
            <w:r w:rsidRPr="009B6BCA">
              <w:rPr>
                <w:rFonts w:ascii="Courier New" w:hAnsi="Courier New" w:cs="Courier New"/>
                <w:rtl/>
              </w:rPr>
              <w:delText>قتلته الغيد</w:delText>
            </w:r>
          </w:del>
          <w:ins w:id="35" w:author="Transkribus" w:date="2019-12-11T14:30:00Z">
            <w:r w:rsidRPr="00EE6742">
              <w:rPr>
                <w:rFonts w:ascii="Courier New" w:hAnsi="Courier New" w:cs="Courier New"/>
                <w:rtl/>
              </w:rPr>
              <w:t>فقلنه الغبد</w:t>
            </w:r>
          </w:ins>
          <w:r w:rsidRPr="00EE6742">
            <w:rPr>
              <w:rFonts w:ascii="Courier New" w:hAnsi="Courier New" w:cs="Courier New"/>
              <w:rtl/>
            </w:rPr>
            <w:t xml:space="preserve"> فهو </w:t>
          </w:r>
          <w:del w:id="36" w:author="Transkribus" w:date="2019-12-11T14:30:00Z">
            <w:r w:rsidRPr="009B6BCA">
              <w:rPr>
                <w:rFonts w:ascii="Courier New" w:hAnsi="Courier New" w:cs="Courier New"/>
                <w:rtl/>
              </w:rPr>
              <w:delText>ش</w:delText>
            </w:r>
          </w:del>
          <w:ins w:id="37" w:author="Transkribus" w:date="2019-12-11T14:30:00Z">
            <w:r w:rsidRPr="00EE6742">
              <w:rPr>
                <w:rFonts w:ascii="Courier New" w:hAnsi="Courier New" w:cs="Courier New"/>
                <w:rtl/>
              </w:rPr>
              <w:t>مع</w:t>
            </w:r>
          </w:ins>
          <w:r w:rsidRPr="00EE6742">
            <w:rPr>
              <w:rFonts w:ascii="Courier New" w:hAnsi="Courier New" w:cs="Courier New"/>
              <w:rtl/>
            </w:rPr>
            <w:t>هيد</w:t>
          </w:r>
          <w:del w:id="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39" w:author="Transkribus" w:date="2019-12-11T14:30:00Z">
            <w:r w:rsidRPr="009B6BCA">
              <w:rPr>
                <w:rFonts w:ascii="Courier New" w:hAnsi="Courier New" w:cs="Courier New"/>
                <w:rtl/>
              </w:rPr>
              <w:delText>ولم تر عينى مثل اسماء خلة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تضن بوصلى</w:delText>
                </w:r>
                <w:r>
                  <w:delText>‬</w:delText>
                </w:r>
                <w:r>
                  <w:delText>‬</w:delText>
                </w:r>
              </w:dir>
            </w:dir>
          </w:del>
          <w:ins w:id="40" w:author="Transkribus" w:date="2019-12-11T14:30:00Z">
            <w:del w:id="41" w:author="Transkribus" w:date="2019-12-11T14:30:00Z">
              <w:r w:rsidRPr="00EE6742">
                <w:rPr>
                  <w:rFonts w:ascii="Courier New" w:hAnsi="Courier New" w:cs="Courier New"/>
                  <w:rtl/>
                </w:rPr>
                <w:delText>ولم ترعيى مل أسماء جسلة * فسسن بوسلى</w:delText>
              </w:r>
            </w:del>
          </w:ins>
          <w:r w:rsidRPr="00EE6742">
            <w:rPr>
              <w:rFonts w:ascii="Courier New" w:hAnsi="Courier New" w:cs="Courier New"/>
              <w:rtl/>
            </w:rPr>
            <w:t xml:space="preserve"> والخيال </w:t>
          </w:r>
          <w:del w:id="42" w:author="Transkribus" w:date="2019-12-11T14:30:00Z">
            <w:r w:rsidRPr="009B6BCA">
              <w:rPr>
                <w:rFonts w:ascii="Courier New" w:hAnsi="Courier New" w:cs="Courier New"/>
                <w:rtl/>
              </w:rPr>
              <w:delText>ي</w:delText>
            </w:r>
          </w:del>
          <w:ins w:id="43" w:author="Transkribus" w:date="2019-12-11T14:30:00Z">
            <w:r w:rsidRPr="00EE6742">
              <w:rPr>
                <w:rFonts w:ascii="Courier New" w:hAnsi="Courier New" w:cs="Courier New"/>
                <w:rtl/>
              </w:rPr>
              <w:t>م</w:t>
            </w:r>
          </w:ins>
          <w:r w:rsidRPr="00EE6742">
            <w:rPr>
              <w:rFonts w:ascii="Courier New" w:hAnsi="Courier New" w:cs="Courier New"/>
              <w:rtl/>
            </w:rPr>
            <w:t>جود</w:t>
          </w:r>
          <w:del w:id="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45" w:author="Transkribus" w:date="2019-12-11T14:30:00Z">
            <w:r w:rsidRPr="009B6BCA">
              <w:rPr>
                <w:rFonts w:ascii="Courier New" w:hAnsi="Courier New" w:cs="Courier New"/>
                <w:rtl/>
              </w:rPr>
              <w:delText>تجدد اشجانى</w:delText>
            </w:r>
          </w:del>
          <w:ins w:id="46" w:author="Transkribus" w:date="2019-12-11T14:30:00Z">
            <w:r w:rsidRPr="00EE6742">
              <w:rPr>
                <w:rFonts w:ascii="Courier New" w:hAnsi="Courier New" w:cs="Courier New"/>
                <w:rtl/>
              </w:rPr>
              <w:t>بجدد أسجانى</w:t>
            </w:r>
          </w:ins>
          <w:r w:rsidRPr="00EE6742">
            <w:rPr>
              <w:rFonts w:ascii="Courier New" w:hAnsi="Courier New" w:cs="Courier New"/>
              <w:rtl/>
            </w:rPr>
            <w:t xml:space="preserve"> بها </w:t>
          </w:r>
          <w:del w:id="47" w:author="Transkribus" w:date="2019-12-11T14:30:00Z">
            <w:r w:rsidRPr="009B6BCA">
              <w:rPr>
                <w:rFonts w:ascii="Courier New" w:hAnsi="Courier New" w:cs="Courier New"/>
                <w:rtl/>
              </w:rPr>
              <w:delText>وصبابتي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48" w:author="Transkribus" w:date="2019-12-11T14:30:00Z">
            <w:del w:id="49" w:author="Transkribus" w:date="2019-12-11T14:30:00Z">
              <w:r w:rsidRPr="00EE6742">
                <w:rPr>
                  <w:rFonts w:ascii="Courier New" w:hAnsi="Courier New" w:cs="Courier New"/>
                  <w:rtl/>
                </w:rPr>
                <w:delText xml:space="preserve">وسسيايى * </w:delText>
              </w:r>
            </w:del>
          </w:ins>
          <w:r w:rsidRPr="00EE6742">
            <w:rPr>
              <w:rFonts w:ascii="Courier New" w:hAnsi="Courier New" w:cs="Courier New"/>
              <w:rtl/>
            </w:rPr>
            <w:t xml:space="preserve">معاهد </w:t>
          </w:r>
          <w:del w:id="50" w:author="Transkribus" w:date="2019-12-11T14:30:00Z">
            <w:r w:rsidRPr="009B6BCA">
              <w:rPr>
                <w:rFonts w:ascii="Courier New" w:hAnsi="Courier New" w:cs="Courier New"/>
                <w:rtl/>
              </w:rPr>
              <w:delText>اق</w:delText>
            </w:r>
          </w:del>
          <w:ins w:id="51" w:author="Transkribus" w:date="2019-12-11T14:30:00Z">
            <w:r w:rsidRPr="00EE6742">
              <w:rPr>
                <w:rFonts w:ascii="Courier New" w:hAnsi="Courier New" w:cs="Courier New"/>
                <w:rtl/>
              </w:rPr>
              <w:t>أي</w:t>
            </w:r>
          </w:ins>
          <w:r w:rsidRPr="00EE6742">
            <w:rPr>
              <w:rFonts w:ascii="Courier New" w:hAnsi="Courier New" w:cs="Courier New"/>
              <w:rtl/>
            </w:rPr>
            <w:t>وت باللوى وعهود</w:t>
          </w:r>
          <w:del w:id="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53" w:author="Transkribus" w:date="2019-12-11T14:30:00Z">
            <w:r w:rsidRPr="009B6BCA">
              <w:rPr>
                <w:rFonts w:ascii="Courier New" w:hAnsi="Courier New" w:cs="Courier New"/>
                <w:rtl/>
              </w:rPr>
              <w:delText>رعى</w:delText>
            </w:r>
          </w:del>
          <w:ins w:id="54" w:author="Transkribus" w:date="2019-12-11T14:30:00Z">
            <w:r w:rsidRPr="00EE6742">
              <w:rPr>
                <w:rFonts w:ascii="Courier New" w:hAnsi="Courier New" w:cs="Courier New"/>
                <w:rtl/>
              </w:rPr>
              <w:t>ابرى</w:t>
            </w:r>
          </w:ins>
          <w:r w:rsidRPr="00EE6742">
            <w:rPr>
              <w:rFonts w:ascii="Courier New" w:hAnsi="Courier New" w:cs="Courier New"/>
              <w:rtl/>
            </w:rPr>
            <w:t xml:space="preserve"> الله </w:t>
          </w:r>
          <w:del w:id="55" w:author="Transkribus" w:date="2019-12-11T14:30:00Z">
            <w:r w:rsidRPr="009B6BCA">
              <w:rPr>
                <w:rFonts w:ascii="Courier New" w:hAnsi="Courier New" w:cs="Courier New"/>
                <w:rtl/>
              </w:rPr>
              <w:delText>بيضا</w:delText>
            </w:r>
          </w:del>
          <w:ins w:id="56" w:author="Transkribus" w:date="2019-12-11T14:30:00Z">
            <w:r w:rsidRPr="00EE6742">
              <w:rPr>
                <w:rFonts w:ascii="Courier New" w:hAnsi="Courier New" w:cs="Courier New"/>
                <w:rtl/>
              </w:rPr>
              <w:t>سا</w:t>
            </w:r>
          </w:ins>
          <w:r w:rsidRPr="00EE6742">
            <w:rPr>
              <w:rFonts w:ascii="Courier New" w:hAnsi="Courier New" w:cs="Courier New"/>
              <w:rtl/>
            </w:rPr>
            <w:t xml:space="preserve"> من ليال </w:t>
          </w:r>
          <w:del w:id="57" w:author="Transkribus" w:date="2019-12-11T14:30:00Z">
            <w:r w:rsidRPr="009B6BCA">
              <w:rPr>
                <w:rFonts w:ascii="Courier New" w:hAnsi="Courier New" w:cs="Courier New"/>
                <w:rtl/>
              </w:rPr>
              <w:delText>وصلتها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ببيض</w:delText>
                </w:r>
                <w:r>
                  <w:delText>‬</w:delText>
                </w:r>
                <w:r>
                  <w:delText>‬</w:delText>
                </w:r>
              </w:dir>
            </w:dir>
          </w:del>
          <w:ins w:id="58" w:author="Transkribus" w:date="2019-12-11T14:30:00Z">
            <w:del w:id="59" w:author="Transkribus" w:date="2019-12-11T14:30:00Z">
              <w:r w:rsidRPr="00EE6742">
                <w:rPr>
                  <w:rFonts w:ascii="Courier New" w:hAnsi="Courier New" w:cs="Courier New"/>
                  <w:rtl/>
                </w:rPr>
                <w:delText>وصلها * بييس</w:delText>
              </w:r>
            </w:del>
          </w:ins>
          <w:r w:rsidRPr="00EE6742">
            <w:rPr>
              <w:rFonts w:ascii="Courier New" w:hAnsi="Courier New" w:cs="Courier New"/>
              <w:rtl/>
            </w:rPr>
            <w:t xml:space="preserve"> حسان </w:t>
          </w:r>
          <w:del w:id="60" w:author="Transkribus" w:date="2019-12-11T14:30:00Z">
            <w:r w:rsidRPr="009B6BCA">
              <w:rPr>
                <w:rFonts w:ascii="Courier New" w:hAnsi="Courier New" w:cs="Courier New"/>
                <w:rtl/>
              </w:rPr>
              <w:delText>والمفارق سود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1" w:author="Transkribus" w:date="2019-12-11T14:30:00Z">
            <w:r w:rsidRPr="00EE6742">
              <w:rPr>
                <w:rFonts w:ascii="Courier New" w:hAnsi="Courier New" w:cs="Courier New"/>
                <w:rtl/>
              </w:rPr>
              <w:t>والغارق سور</w:t>
            </w:r>
          </w:ins>
          <w:r>
            <w:t>‬</w:t>
          </w:r>
          <w:r>
            <w:t>‬</w:t>
          </w:r>
        </w:dir>
      </w:dir>
    </w:p>
    <w:p w:rsidR="00B85E34" w:rsidRPr="00EE6742" w:rsidRDefault="00B85E34" w:rsidP="00B85E34">
      <w:pPr>
        <w:pStyle w:val="NurText"/>
        <w:bidi/>
        <w:rPr>
          <w:rFonts w:ascii="Courier New" w:hAnsi="Courier New" w:cs="Courier New"/>
        </w:rPr>
      </w:pPr>
      <w:dir w:val="rtl">
        <w:dir w:val="rtl">
          <w:del w:id="62" w:author="Transkribus" w:date="2019-12-11T14:30:00Z">
            <w:r w:rsidRPr="009B6BCA">
              <w:rPr>
                <w:rFonts w:ascii="Courier New" w:hAnsi="Courier New" w:cs="Courier New"/>
                <w:rtl/>
              </w:rPr>
              <w:delText>وبت وجخ الليل مرخ</w:delText>
            </w:r>
          </w:del>
          <w:ins w:id="63" w:author="Transkribus" w:date="2019-12-11T14:30:00Z">
            <w:r w:rsidRPr="00EE6742">
              <w:rPr>
                <w:rFonts w:ascii="Courier New" w:hAnsi="Courier New" w:cs="Courier New"/>
                <w:rtl/>
              </w:rPr>
              <w:t>ويت وخح الليسل مرج</w:t>
            </w:r>
          </w:ins>
          <w:r w:rsidRPr="00EE6742">
            <w:rPr>
              <w:rFonts w:ascii="Courier New" w:hAnsi="Courier New" w:cs="Courier New"/>
              <w:rtl/>
            </w:rPr>
            <w:t xml:space="preserve"> سدوله</w:t>
          </w:r>
          <w:del w:id="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اضم غصون</w:delText>
                </w:r>
                <w:r>
                  <w:delText>‬</w:delText>
                </w:r>
                <w:r>
                  <w:delText>‬</w:delText>
                </w:r>
              </w:dir>
            </w:dir>
          </w:del>
          <w:ins w:id="65" w:author="Transkribus" w:date="2019-12-11T14:30:00Z">
            <w:del w:id="66" w:author="Transkribus" w:date="2019-12-11T14:30:00Z">
              <w:r w:rsidRPr="00EE6742">
                <w:rPr>
                  <w:rFonts w:ascii="Courier New" w:hAnsi="Courier New" w:cs="Courier New"/>
                  <w:rtl/>
                </w:rPr>
                <w:delText xml:space="preserve"> * اصم مصون</w:delText>
              </w:r>
            </w:del>
          </w:ins>
          <w:r w:rsidRPr="00EE6742">
            <w:rPr>
              <w:rFonts w:ascii="Courier New" w:hAnsi="Courier New" w:cs="Courier New"/>
              <w:rtl/>
            </w:rPr>
            <w:t xml:space="preserve"> البان </w:t>
          </w:r>
          <w:del w:id="67" w:author="Transkribus" w:date="2019-12-11T14:30:00Z">
            <w:r w:rsidRPr="009B6BCA">
              <w:rPr>
                <w:rFonts w:ascii="Courier New" w:hAnsi="Courier New" w:cs="Courier New"/>
                <w:rtl/>
              </w:rPr>
              <w:delText>وهى قدود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 w:author="Transkribus" w:date="2019-12-11T14:30:00Z">
            <w:r w:rsidRPr="00EE6742">
              <w:rPr>
                <w:rFonts w:ascii="Courier New" w:hAnsi="Courier New" w:cs="Courier New"/>
                <w:rtl/>
              </w:rPr>
              <w:t>وهفى فدود</w:t>
            </w:r>
          </w:ins>
          <w:r>
            <w:t>‬</w:t>
          </w:r>
          <w:r>
            <w:t>‬</w:t>
          </w:r>
        </w:dir>
      </w:dir>
    </w:p>
    <w:p w:rsidR="00B85E34" w:rsidRPr="009B6BCA" w:rsidRDefault="00B85E34" w:rsidP="00B85E34">
      <w:pPr>
        <w:pStyle w:val="NurText"/>
        <w:bidi/>
        <w:rPr>
          <w:del w:id="69" w:author="Transkribus" w:date="2019-12-11T14:30:00Z"/>
          <w:rFonts w:ascii="Courier New" w:hAnsi="Courier New" w:cs="Courier New"/>
        </w:rPr>
      </w:pPr>
      <w:dir w:val="rtl">
        <w:dir w:val="rtl">
          <w:del w:id="70" w:author="Transkribus" w:date="2019-12-11T14:30:00Z">
            <w:r w:rsidRPr="009B6BCA">
              <w:rPr>
                <w:rFonts w:ascii="Courier New" w:hAnsi="Courier New" w:cs="Courier New"/>
                <w:rtl/>
              </w:rPr>
              <w:delText>وارشف راحا روقتها مباسم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واقطف وردا انبتته خدود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71" w:author="Transkribus" w:date="2019-12-11T14:30:00Z"/>
          <w:del w:id="72" w:author="Transkribus" w:date="2019-12-11T14:30:00Z"/>
          <w:rFonts w:ascii="Courier New" w:hAnsi="Courier New" w:cs="Courier New"/>
        </w:rPr>
      </w:pPr>
      <w:dir w:val="rtl">
        <w:dir w:val="rtl">
          <w:ins w:id="73" w:author="Transkribus" w:date="2019-12-11T14:30:00Z">
            <w:r w:rsidRPr="00EE6742">
              <w:rPr>
                <w:rFonts w:ascii="Courier New" w:hAnsi="Courier New" w:cs="Courier New"/>
                <w:rtl/>
              </w:rPr>
              <w:t>وأرسف راجار وفيها هباسم * وأقطف ورذا أنيتته خسدود</w:t>
            </w:r>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الى </w:t>
      </w:r>
      <w:del w:id="74" w:author="Transkribus" w:date="2019-12-11T14:30:00Z">
        <w:r w:rsidRPr="009B6BCA">
          <w:rPr>
            <w:rFonts w:ascii="Courier New" w:hAnsi="Courier New" w:cs="Courier New"/>
            <w:rtl/>
          </w:rPr>
          <w:delText>ان تبدى</w:delText>
        </w:r>
      </w:del>
      <w:ins w:id="75" w:author="Transkribus" w:date="2019-12-11T14:30:00Z">
        <w:r w:rsidRPr="00EE6742">
          <w:rPr>
            <w:rFonts w:ascii="Courier New" w:hAnsi="Courier New" w:cs="Courier New"/>
            <w:rtl/>
          </w:rPr>
          <w:t>ابن ثيدى</w:t>
        </w:r>
      </w:ins>
      <w:r w:rsidRPr="00EE6742">
        <w:rPr>
          <w:rFonts w:ascii="Courier New" w:hAnsi="Courier New" w:cs="Courier New"/>
          <w:rtl/>
        </w:rPr>
        <w:t xml:space="preserve"> الصبح </w:t>
      </w:r>
      <w:del w:id="76" w:author="Transkribus" w:date="2019-12-11T14:30:00Z">
        <w:r w:rsidRPr="009B6BCA">
          <w:rPr>
            <w:rFonts w:ascii="Courier New" w:hAnsi="Courier New" w:cs="Courier New"/>
            <w:rtl/>
          </w:rPr>
          <w:delText>غير مذمم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وزال ظلام الليل</w:delText>
            </w:r>
            <w:r>
              <w:delText>‬</w:delText>
            </w:r>
            <w:r>
              <w:delText>‬</w:delText>
            </w:r>
          </w:dir>
        </w:dir>
      </w:del>
      <w:ins w:id="77" w:author="Transkribus" w:date="2019-12-11T14:30:00Z">
        <w:del w:id="78" w:author="Transkribus" w:date="2019-12-11T14:30:00Z">
          <w:r w:rsidRPr="00EE6742">
            <w:rPr>
              <w:rFonts w:ascii="Courier New" w:hAnsi="Courier New" w:cs="Courier New"/>
              <w:rtl/>
            </w:rPr>
            <w:delText>عير مذ ثم * ورال طسلام اليل</w:delText>
          </w:r>
        </w:del>
      </w:ins>
      <w:r w:rsidRPr="00EE6742">
        <w:rPr>
          <w:rFonts w:ascii="Courier New" w:hAnsi="Courier New" w:cs="Courier New"/>
          <w:rtl/>
        </w:rPr>
        <w:t xml:space="preserve"> وهو حميد</w:t>
      </w:r>
      <w:del w:id="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وكيف </w:t>
          </w:r>
          <w:del w:id="80" w:author="Transkribus" w:date="2019-12-11T14:30:00Z">
            <w:r w:rsidRPr="009B6BCA">
              <w:rPr>
                <w:rFonts w:ascii="Courier New" w:hAnsi="Courier New" w:cs="Courier New"/>
                <w:rtl/>
              </w:rPr>
              <w:delText>اذم</w:delText>
            </w:r>
          </w:del>
          <w:ins w:id="81" w:author="Transkribus" w:date="2019-12-11T14:30:00Z">
            <w:r w:rsidRPr="00EE6742">
              <w:rPr>
                <w:rFonts w:ascii="Courier New" w:hAnsi="Courier New" w:cs="Courier New"/>
                <w:rtl/>
              </w:rPr>
              <w:t>أدم</w:t>
            </w:r>
          </w:ins>
          <w:r w:rsidRPr="00EE6742">
            <w:rPr>
              <w:rFonts w:ascii="Courier New" w:hAnsi="Courier New" w:cs="Courier New"/>
              <w:rtl/>
            </w:rPr>
            <w:t xml:space="preserve"> الصبح </w:t>
          </w:r>
          <w:del w:id="82" w:author="Transkribus" w:date="2019-12-11T14:30:00Z">
            <w:r w:rsidRPr="009B6BCA">
              <w:rPr>
                <w:rFonts w:ascii="Courier New" w:hAnsi="Courier New" w:cs="Courier New"/>
                <w:rtl/>
              </w:rPr>
              <w:delText>او لا اوده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83" w:author="Transkribus" w:date="2019-12-11T14:30:00Z">
            <w:del w:id="84" w:author="Transkribus" w:date="2019-12-11T14:30:00Z">
              <w:r w:rsidRPr="00EE6742">
                <w:rPr>
                  <w:rFonts w:ascii="Courier New" w:hAnsi="Courier New" w:cs="Courier New"/>
                  <w:rtl/>
                </w:rPr>
                <w:delText xml:space="preserve">أولاأوده * </w:delText>
              </w:r>
            </w:del>
          </w:ins>
          <w:r w:rsidRPr="00EE6742">
            <w:rPr>
              <w:rFonts w:ascii="Courier New" w:hAnsi="Courier New" w:cs="Courier New"/>
              <w:rtl/>
            </w:rPr>
            <w:t xml:space="preserve">وان </w:t>
          </w:r>
          <w:del w:id="85" w:author="Transkribus" w:date="2019-12-11T14:30:00Z">
            <w:r w:rsidRPr="009B6BCA">
              <w:rPr>
                <w:rFonts w:ascii="Courier New" w:hAnsi="Courier New" w:cs="Courier New"/>
                <w:rtl/>
              </w:rPr>
              <w:delText>ر</w:delText>
            </w:r>
          </w:del>
          <w:ins w:id="86" w:author="Transkribus" w:date="2019-12-11T14:30:00Z">
            <w:r w:rsidRPr="00EE6742">
              <w:rPr>
                <w:rFonts w:ascii="Courier New" w:hAnsi="Courier New" w:cs="Courier New"/>
                <w:rtl/>
              </w:rPr>
              <w:t>ز</w:t>
            </w:r>
          </w:ins>
          <w:r w:rsidRPr="00EE6742">
            <w:rPr>
              <w:rFonts w:ascii="Courier New" w:hAnsi="Courier New" w:cs="Courier New"/>
              <w:rtl/>
            </w:rPr>
            <w:t xml:space="preserve">يع مودود </w:t>
          </w:r>
          <w:del w:id="87" w:author="Transkribus" w:date="2019-12-11T14:30:00Z">
            <w:r w:rsidRPr="009B6BCA">
              <w:rPr>
                <w:rFonts w:ascii="Courier New" w:hAnsi="Courier New" w:cs="Courier New"/>
                <w:rtl/>
              </w:rPr>
              <w:delText>به</w:delText>
            </w:r>
          </w:del>
          <w:ins w:id="88" w:author="Transkribus" w:date="2019-12-11T14:30:00Z">
            <w:r w:rsidRPr="00EE6742">
              <w:rPr>
                <w:rFonts w:ascii="Courier New" w:hAnsi="Courier New" w:cs="Courier New"/>
                <w:rtl/>
              </w:rPr>
              <w:t>ب-</w:t>
            </w:r>
          </w:ins>
          <w:r w:rsidRPr="00EE6742">
            <w:rPr>
              <w:rFonts w:ascii="Courier New" w:hAnsi="Courier New" w:cs="Courier New"/>
              <w:rtl/>
            </w:rPr>
            <w:t xml:space="preserve"> وودود</w:t>
          </w:r>
          <w:del w:id="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90" w:author="Transkribus" w:date="2019-12-11T14:30:00Z">
            <w:r w:rsidRPr="009B6BCA">
              <w:rPr>
                <w:rFonts w:ascii="Courier New" w:hAnsi="Courier New" w:cs="Courier New"/>
                <w:rtl/>
              </w:rPr>
              <w:delText>وكل صباح فيه للعين حظوة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بوجه رشيد</w:delText>
                </w:r>
                <w:r>
                  <w:delText>‬</w:delText>
                </w:r>
                <w:r>
                  <w:delText>‬</w:delText>
                </w:r>
              </w:dir>
            </w:dir>
          </w:del>
          <w:ins w:id="91" w:author="Transkribus" w:date="2019-12-11T14:30:00Z">
            <w:del w:id="92" w:author="Transkribus" w:date="2019-12-11T14:30:00Z">
              <w:r w:rsidRPr="00EE6742">
                <w:rPr>
                  <w:rFonts w:ascii="Courier New" w:hAnsi="Courier New" w:cs="Courier New"/>
                  <w:rtl/>
                </w:rPr>
                <w:delText>وقل صباج فيه العسين خطوه * يو جهرسيد</w:delText>
              </w:r>
            </w:del>
          </w:ins>
          <w:r w:rsidRPr="00EE6742">
            <w:rPr>
              <w:rFonts w:ascii="Courier New" w:hAnsi="Courier New" w:cs="Courier New"/>
              <w:rtl/>
            </w:rPr>
            <w:t xml:space="preserve"> الدين وهو سعيد</w:t>
          </w:r>
          <w:del w:id="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94" w:author="Transkribus" w:date="2019-12-11T14:30:00Z">
            <w:r w:rsidRPr="009B6BCA">
              <w:rPr>
                <w:rFonts w:ascii="Courier New" w:hAnsi="Courier New" w:cs="Courier New"/>
                <w:rtl/>
              </w:rPr>
              <w:delText>هو العالم</w:delText>
            </w:r>
          </w:del>
          <w:ins w:id="95" w:author="Transkribus" w:date="2019-12-11T14:30:00Z">
            <w:r w:rsidRPr="00EE6742">
              <w:rPr>
                <w:rFonts w:ascii="Courier New" w:hAnsi="Courier New" w:cs="Courier New"/>
                <w:rtl/>
              </w:rPr>
              <w:t>هوالعالم</w:t>
            </w:r>
          </w:ins>
          <w:r w:rsidRPr="00EE6742">
            <w:rPr>
              <w:rFonts w:ascii="Courier New" w:hAnsi="Courier New" w:cs="Courier New"/>
              <w:rtl/>
            </w:rPr>
            <w:t xml:space="preserve"> الصدر الحكيم ومن له</w:t>
          </w:r>
          <w:del w:id="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كلام يضاهى الدر</w:delText>
                </w:r>
                <w:r>
                  <w:delText>‬</w:delText>
                </w:r>
                <w:r>
                  <w:delText>‬</w:delText>
                </w:r>
              </w:dir>
            </w:dir>
          </w:del>
          <w:ins w:id="97" w:author="Transkribus" w:date="2019-12-11T14:30:00Z">
            <w:del w:id="98" w:author="Transkribus" w:date="2019-12-11T14:30:00Z">
              <w:r w:rsidRPr="00EE6742">
                <w:rPr>
                  <w:rFonts w:ascii="Courier New" w:hAnsi="Courier New" w:cs="Courier New"/>
                  <w:rtl/>
                </w:rPr>
                <w:delText xml:space="preserve"> * كمالام تصاهى الدير</w:delText>
              </w:r>
            </w:del>
          </w:ins>
          <w:r w:rsidRPr="00EE6742">
            <w:rPr>
              <w:rFonts w:ascii="Courier New" w:hAnsi="Courier New" w:cs="Courier New"/>
              <w:rtl/>
            </w:rPr>
            <w:t xml:space="preserve"> وهو ن</w:t>
          </w:r>
          <w:del w:id="99" w:author="Transkribus" w:date="2019-12-11T14:30:00Z">
            <w:r w:rsidRPr="009B6BCA">
              <w:rPr>
                <w:rFonts w:ascii="Courier New" w:hAnsi="Courier New" w:cs="Courier New"/>
                <w:rtl/>
              </w:rPr>
              <w:delText>ض</w:delText>
            </w:r>
          </w:del>
          <w:ins w:id="100" w:author="Transkribus" w:date="2019-12-11T14:30:00Z">
            <w:r w:rsidRPr="00EE6742">
              <w:rPr>
                <w:rFonts w:ascii="Courier New" w:hAnsi="Courier New" w:cs="Courier New"/>
                <w:rtl/>
              </w:rPr>
              <w:t>س</w:t>
            </w:r>
          </w:ins>
          <w:r w:rsidRPr="00EE6742">
            <w:rPr>
              <w:rFonts w:ascii="Courier New" w:hAnsi="Courier New" w:cs="Courier New"/>
              <w:rtl/>
            </w:rPr>
            <w:t>يد</w:t>
          </w:r>
          <w:del w:id="1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02" w:author="Transkribus" w:date="2019-12-11T14:30:00Z"/>
          <w:rFonts w:ascii="Courier New" w:hAnsi="Courier New" w:cs="Courier New"/>
        </w:rPr>
      </w:pPr>
      <w:dir w:val="rtl">
        <w:dir w:val="rtl">
          <w:del w:id="103" w:author="Transkribus" w:date="2019-12-11T14:30:00Z">
            <w:r w:rsidRPr="009B6BCA">
              <w:rPr>
                <w:rFonts w:ascii="Courier New" w:hAnsi="Courier New" w:cs="Courier New"/>
                <w:rtl/>
              </w:rPr>
              <w:delText>رئيس الاطباء ابن سينا وقبله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حنين تلاميذ له وعبيد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04" w:author="Transkribus" w:date="2019-12-11T14:30:00Z"/>
          <w:rFonts w:ascii="Courier New" w:hAnsi="Courier New" w:cs="Courier New"/>
        </w:rPr>
      </w:pPr>
      <w:dir w:val="rtl">
        <w:dir w:val="rtl">
          <w:del w:id="105" w:author="Transkribus" w:date="2019-12-11T14:30:00Z">
            <w:r w:rsidRPr="009B6BCA">
              <w:rPr>
                <w:rFonts w:ascii="Courier New" w:hAnsi="Courier New" w:cs="Courier New"/>
                <w:rtl/>
              </w:rPr>
              <w:delText>ولو ان جالينوس حيا بعصره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لكان عليه يبتدى ويعيد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06" w:author="Transkribus" w:date="2019-12-11T14:30:00Z"/>
          <w:del w:id="107" w:author="Transkribus" w:date="2019-12-11T14:30:00Z"/>
          <w:rFonts w:ascii="Courier New" w:hAnsi="Courier New" w:cs="Courier New"/>
        </w:rPr>
      </w:pPr>
      <w:dir w:val="rtl">
        <w:dir w:val="rtl">
          <w:ins w:id="108" w:author="Transkribus" w:date="2019-12-11T14:30:00Z">
            <w:r w:rsidRPr="00EE6742">
              <w:rPr>
                <w:rFonts w:ascii="Courier New" w:hAnsi="Courier New" w:cs="Courier New"/>
                <w:rtl/>
              </w:rPr>
              <w:t>ابرئيس الاطباءابن سينا وييله * حميين بسالاميذله وعنيد</w:t>
            </w:r>
          </w:ins>
          <w:r>
            <w:t>‬</w:t>
          </w:r>
          <w:r>
            <w:t>‬</w:t>
          </w:r>
        </w:dir>
      </w:dir>
    </w:p>
    <w:p w:rsidR="00B85E34" w:rsidRPr="00EE6742" w:rsidRDefault="00B85E34" w:rsidP="00B85E34">
      <w:pPr>
        <w:pStyle w:val="NurText"/>
        <w:bidi/>
        <w:rPr>
          <w:ins w:id="109" w:author="Transkribus" w:date="2019-12-11T14:30:00Z"/>
          <w:rFonts w:ascii="Courier New" w:hAnsi="Courier New" w:cs="Courier New"/>
        </w:rPr>
      </w:pPr>
      <w:ins w:id="110" w:author="Transkribus" w:date="2019-12-11T14:30:00Z">
        <w:r w:rsidRPr="00EE6742">
          <w:rPr>
            <w:rFonts w:ascii="Courier New" w:hAnsi="Courier New" w:cs="Courier New"/>
            <w:rtl/>
          </w:rPr>
          <w:t>ولوان جالبنوس با بعصرة * لكان عليسه ميندى و بطيسد</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فقل </w:t>
      </w:r>
      <w:ins w:id="111" w:author="Transkribus" w:date="2019-12-11T14:30:00Z">
        <w:r w:rsidRPr="00EE6742">
          <w:rPr>
            <w:rFonts w:ascii="Courier New" w:hAnsi="Courier New" w:cs="Courier New"/>
            <w:rtl/>
          </w:rPr>
          <w:t>ا</w:t>
        </w:r>
      </w:ins>
      <w:r w:rsidRPr="00EE6742">
        <w:rPr>
          <w:rFonts w:ascii="Courier New" w:hAnsi="Courier New" w:cs="Courier New"/>
          <w:rtl/>
        </w:rPr>
        <w:t>لب</w:t>
      </w:r>
      <w:del w:id="112" w:author="Transkribus" w:date="2019-12-11T14:30:00Z">
        <w:r w:rsidRPr="009B6BCA">
          <w:rPr>
            <w:rFonts w:ascii="Courier New" w:hAnsi="Courier New" w:cs="Courier New"/>
            <w:rtl/>
          </w:rPr>
          <w:delText>ن</w:delText>
        </w:r>
      </w:del>
      <w:r w:rsidRPr="00EE6742">
        <w:rPr>
          <w:rFonts w:ascii="Courier New" w:hAnsi="Courier New" w:cs="Courier New"/>
          <w:rtl/>
        </w:rPr>
        <w:t xml:space="preserve">ى الصورى </w:t>
      </w:r>
      <w:del w:id="113" w:author="Transkribus" w:date="2019-12-11T14:30:00Z">
        <w:r w:rsidRPr="009B6BCA">
          <w:rPr>
            <w:rFonts w:ascii="Courier New" w:hAnsi="Courier New" w:cs="Courier New"/>
            <w:rtl/>
          </w:rPr>
          <w:delText>قد سدتم الورى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14" w:author="Transkribus" w:date="2019-12-11T14:30:00Z">
        <w:del w:id="115" w:author="Transkribus" w:date="2019-12-11T14:30:00Z">
          <w:r w:rsidRPr="00EE6742">
            <w:rPr>
              <w:rFonts w:ascii="Courier New" w:hAnsi="Courier New" w:cs="Courier New"/>
              <w:rtl/>
            </w:rPr>
            <w:delText xml:space="preserve">فدسيد ثم الوزى * </w:delText>
          </w:r>
        </w:del>
      </w:ins>
      <w:r w:rsidRPr="00EE6742">
        <w:rPr>
          <w:rFonts w:ascii="Courier New" w:hAnsi="Courier New" w:cs="Courier New"/>
          <w:rtl/>
        </w:rPr>
        <w:t xml:space="preserve">وما الناس </w:t>
      </w:r>
      <w:del w:id="116" w:author="Transkribus" w:date="2019-12-11T14:30:00Z">
        <w:r w:rsidRPr="009B6BCA">
          <w:rPr>
            <w:rFonts w:ascii="Courier New" w:hAnsi="Courier New" w:cs="Courier New"/>
            <w:rtl/>
          </w:rPr>
          <w:delText>الا سيد</w:delText>
        </w:r>
      </w:del>
      <w:ins w:id="117" w:author="Transkribus" w:date="2019-12-11T14:30:00Z">
        <w:r w:rsidRPr="00EE6742">
          <w:rPr>
            <w:rFonts w:ascii="Courier New" w:hAnsi="Courier New" w:cs="Courier New"/>
            <w:rtl/>
          </w:rPr>
          <w:t>الاسيد</w:t>
        </w:r>
      </w:ins>
      <w:r w:rsidRPr="00EE6742">
        <w:rPr>
          <w:rFonts w:ascii="Courier New" w:hAnsi="Courier New" w:cs="Courier New"/>
          <w:rtl/>
        </w:rPr>
        <w:t xml:space="preserve"> ومسود</w:t>
      </w:r>
      <w:del w:id="1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119" w:author="Transkribus" w:date="2019-12-11T14:30:00Z">
            <w:r w:rsidRPr="009B6BCA">
              <w:rPr>
                <w:rFonts w:ascii="Courier New" w:hAnsi="Courier New" w:cs="Courier New"/>
                <w:rtl/>
              </w:rPr>
              <w:delText>وما حزتم ارث العلا</w:delText>
            </w:r>
          </w:del>
          <w:ins w:id="120" w:author="Transkribus" w:date="2019-12-11T14:30:00Z">
            <w:r w:rsidRPr="00EE6742">
              <w:rPr>
                <w:rFonts w:ascii="Courier New" w:hAnsi="Courier New" w:cs="Courier New"/>
                <w:rtl/>
              </w:rPr>
              <w:t>وماجز ثم ارب العسلا</w:t>
            </w:r>
          </w:ins>
          <w:r w:rsidRPr="00EE6742">
            <w:rPr>
              <w:rFonts w:ascii="Courier New" w:hAnsi="Courier New" w:cs="Courier New"/>
              <w:rtl/>
            </w:rPr>
            <w:t xml:space="preserve"> عن </w:t>
          </w:r>
          <w:del w:id="121" w:author="Transkribus" w:date="2019-12-11T14:30:00Z">
            <w:r w:rsidRPr="009B6BCA">
              <w:rPr>
                <w:rFonts w:ascii="Courier New" w:hAnsi="Courier New" w:cs="Courier New"/>
                <w:rtl/>
              </w:rPr>
              <w:delText>كلالة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كذلك اباء</w:delText>
                </w:r>
                <w:r>
                  <w:delText>‬</w:delText>
                </w:r>
                <w:r>
                  <w:delText>‬</w:delText>
                </w:r>
              </w:dir>
            </w:dir>
          </w:del>
          <w:ins w:id="122" w:author="Transkribus" w:date="2019-12-11T14:30:00Z">
            <w:del w:id="123" w:author="Transkribus" w:date="2019-12-11T14:30:00Z">
              <w:r w:rsidRPr="00EE6742">
                <w:rPr>
                  <w:rFonts w:ascii="Courier New" w:hAnsi="Courier New" w:cs="Courier New"/>
                  <w:rtl/>
                </w:rPr>
                <w:delText>كالالة * ذلك أثاء</w:delText>
              </w:r>
            </w:del>
          </w:ins>
          <w:r w:rsidRPr="00EE6742">
            <w:rPr>
              <w:rFonts w:ascii="Courier New" w:hAnsi="Courier New" w:cs="Courier New"/>
              <w:rtl/>
            </w:rPr>
            <w:t xml:space="preserve"> لكم و</w:t>
          </w:r>
          <w:del w:id="124" w:author="Transkribus" w:date="2019-12-11T14:30:00Z">
            <w:r w:rsidRPr="009B6BCA">
              <w:rPr>
                <w:rFonts w:ascii="Courier New" w:hAnsi="Courier New" w:cs="Courier New"/>
                <w:rtl/>
              </w:rPr>
              <w:delText>ج</w:delText>
            </w:r>
          </w:del>
          <w:ins w:id="125" w:author="Transkribus" w:date="2019-12-11T14:30:00Z">
            <w:r w:rsidRPr="00EE6742">
              <w:rPr>
                <w:rFonts w:ascii="Courier New" w:hAnsi="Courier New" w:cs="Courier New"/>
                <w:rtl/>
              </w:rPr>
              <w:t>خس</w:t>
            </w:r>
          </w:ins>
          <w:r w:rsidRPr="00EE6742">
            <w:rPr>
              <w:rFonts w:ascii="Courier New" w:hAnsi="Courier New" w:cs="Courier New"/>
              <w:rtl/>
            </w:rPr>
            <w:t>دود</w:t>
          </w:r>
          <w:del w:id="1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فيا </w:t>
          </w:r>
          <w:del w:id="127" w:author="Transkribus" w:date="2019-12-11T14:30:00Z">
            <w:r w:rsidRPr="009B6BCA">
              <w:rPr>
                <w:rFonts w:ascii="Courier New" w:hAnsi="Courier New" w:cs="Courier New"/>
                <w:rtl/>
              </w:rPr>
              <w:delText>عالم الدنيا ويا علم</w:delText>
            </w:r>
          </w:del>
          <w:ins w:id="128" w:author="Transkribus" w:date="2019-12-11T14:30:00Z">
            <w:r w:rsidRPr="00EE6742">
              <w:rPr>
                <w:rFonts w:ascii="Courier New" w:hAnsi="Courier New" w:cs="Courier New"/>
                <w:rtl/>
              </w:rPr>
              <w:t>ع الم الدينا وباعلم</w:t>
            </w:r>
          </w:ins>
          <w:r w:rsidRPr="00EE6742">
            <w:rPr>
              <w:rFonts w:ascii="Courier New" w:hAnsi="Courier New" w:cs="Courier New"/>
              <w:rtl/>
            </w:rPr>
            <w:t xml:space="preserve"> الهدى</w:t>
          </w:r>
          <w:del w:id="1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ويا من به للمكرمات</w:delText>
                </w:r>
                <w:r>
                  <w:delText>‬</w:delText>
                </w:r>
                <w:r>
                  <w:delText>‬</w:delText>
                </w:r>
              </w:dir>
            </w:dir>
          </w:del>
          <w:ins w:id="130" w:author="Transkribus" w:date="2019-12-11T14:30:00Z">
            <w:del w:id="131" w:author="Transkribus" w:date="2019-12-11T14:30:00Z">
              <w:r w:rsidRPr="00EE6742">
                <w:rPr>
                  <w:rFonts w:ascii="Courier New" w:hAnsi="Courier New" w:cs="Courier New"/>
                  <w:rtl/>
                </w:rPr>
                <w:delText xml:space="preserve"> * ويامن - لمكرمات</w:delText>
              </w:r>
            </w:del>
          </w:ins>
          <w:r w:rsidRPr="00EE6742">
            <w:rPr>
              <w:rFonts w:ascii="Courier New" w:hAnsi="Courier New" w:cs="Courier New"/>
              <w:rtl/>
            </w:rPr>
            <w:t xml:space="preserve"> وجود</w:t>
          </w:r>
          <w:del w:id="1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133" w:author="Transkribus" w:date="2019-12-11T14:30:00Z">
            <w:r w:rsidRPr="009B6BCA">
              <w:rPr>
                <w:rFonts w:ascii="Courier New" w:hAnsi="Courier New" w:cs="Courier New"/>
                <w:rtl/>
              </w:rPr>
              <w:delText>ويا من له ربع</w:delText>
            </w:r>
          </w:del>
          <w:ins w:id="134" w:author="Transkribus" w:date="2019-12-11T14:30:00Z">
            <w:r w:rsidRPr="00EE6742">
              <w:rPr>
                <w:rFonts w:ascii="Courier New" w:hAnsi="Courier New" w:cs="Courier New"/>
                <w:rtl/>
              </w:rPr>
              <w:t>وبامن لهريع</w:t>
            </w:r>
          </w:ins>
          <w:r w:rsidRPr="00EE6742">
            <w:rPr>
              <w:rFonts w:ascii="Courier New" w:hAnsi="Courier New" w:cs="Courier New"/>
              <w:rtl/>
            </w:rPr>
            <w:t xml:space="preserve"> من الفضل اهل</w:t>
          </w:r>
          <w:del w:id="1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وقصر معال بالثناء مشيد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36" w:author="Transkribus" w:date="2019-12-11T14:30:00Z">
            <w:del w:id="137" w:author="Transkribus" w:date="2019-12-11T14:30:00Z">
              <w:r w:rsidRPr="00EE6742">
                <w:rPr>
                  <w:rFonts w:ascii="Courier New" w:hAnsi="Courier New" w:cs="Courier New"/>
                  <w:rtl/>
                </w:rPr>
                <w:delText xml:space="preserve"> * ونصرععال بالتناء مسيد</w:delText>
              </w:r>
            </w:del>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ودوح من الاحسان </w:t>
          </w:r>
          <w:del w:id="138" w:author="Transkribus" w:date="2019-12-11T14:30:00Z">
            <w:r w:rsidRPr="009B6BCA">
              <w:rPr>
                <w:rFonts w:ascii="Courier New" w:hAnsi="Courier New" w:cs="Courier New"/>
                <w:rtl/>
              </w:rPr>
              <w:delText>ا</w:delText>
            </w:r>
          </w:del>
          <w:ins w:id="139" w:author="Transkribus" w:date="2019-12-11T14:30:00Z">
            <w:r w:rsidRPr="00EE6742">
              <w:rPr>
                <w:rFonts w:ascii="Courier New" w:hAnsi="Courier New" w:cs="Courier New"/>
                <w:rtl/>
              </w:rPr>
              <w:t>أ</w:t>
            </w:r>
          </w:ins>
          <w:r w:rsidRPr="00EE6742">
            <w:rPr>
              <w:rFonts w:ascii="Courier New" w:hAnsi="Courier New" w:cs="Courier New"/>
              <w:rtl/>
            </w:rPr>
            <w:t>ثمر بالمنى</w:t>
          </w:r>
          <w:del w:id="1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وظل على اللاجى اليه</w:delText>
                </w:r>
                <w:r>
                  <w:delText>‬</w:delText>
                </w:r>
                <w:r>
                  <w:delText>‬</w:delText>
                </w:r>
              </w:dir>
            </w:dir>
          </w:del>
          <w:ins w:id="141" w:author="Transkribus" w:date="2019-12-11T14:30:00Z">
            <w:del w:id="142" w:author="Transkribus" w:date="2019-12-11T14:30:00Z">
              <w:r w:rsidRPr="00EE6742">
                <w:rPr>
                  <w:rFonts w:ascii="Courier New" w:hAnsi="Courier New" w:cs="Courier New"/>
                  <w:rtl/>
                </w:rPr>
                <w:delText xml:space="preserve"> * وطسل عسلى اللاحى البه</w:delText>
              </w:r>
            </w:del>
          </w:ins>
          <w:r w:rsidRPr="00EE6742">
            <w:rPr>
              <w:rFonts w:ascii="Courier New" w:hAnsi="Courier New" w:cs="Courier New"/>
              <w:rtl/>
            </w:rPr>
            <w:t xml:space="preserve"> مديد</w:t>
          </w:r>
          <w:del w:id="1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144" w:author="Transkribus" w:date="2019-12-11T14:30:00Z">
            <w:r w:rsidRPr="009B6BCA">
              <w:rPr>
                <w:rFonts w:ascii="Courier New" w:hAnsi="Courier New" w:cs="Courier New"/>
                <w:rtl/>
              </w:rPr>
              <w:delText>ويا من</w:delText>
            </w:r>
          </w:del>
          <w:ins w:id="145" w:author="Transkribus" w:date="2019-12-11T14:30:00Z">
            <w:r w:rsidRPr="00EE6742">
              <w:rPr>
                <w:rFonts w:ascii="Courier New" w:hAnsi="Courier New" w:cs="Courier New"/>
                <w:rtl/>
              </w:rPr>
              <w:t>ويامن</w:t>
            </w:r>
          </w:ins>
          <w:r w:rsidRPr="00EE6742">
            <w:rPr>
              <w:rFonts w:ascii="Courier New" w:hAnsi="Courier New" w:cs="Courier New"/>
              <w:rtl/>
            </w:rPr>
            <w:t xml:space="preserve"> به </w:t>
          </w:r>
          <w:del w:id="146" w:author="Transkribus" w:date="2019-12-11T14:30:00Z">
            <w:r w:rsidRPr="009B6BCA">
              <w:rPr>
                <w:rFonts w:ascii="Courier New" w:hAnsi="Courier New" w:cs="Courier New"/>
                <w:rtl/>
              </w:rPr>
              <w:delText>العاصى الجموح اطاعني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وذل</w:delText>
                </w:r>
                <w:r>
                  <w:delText>‬</w:delText>
                </w:r>
                <w:r>
                  <w:delText>‬</w:delText>
                </w:r>
              </w:dir>
            </w:dir>
          </w:del>
          <w:ins w:id="147" w:author="Transkribus" w:date="2019-12-11T14:30:00Z">
            <w:del w:id="148" w:author="Transkribus" w:date="2019-12-11T14:30:00Z">
              <w:r w:rsidRPr="00EE6742">
                <w:rPr>
                  <w:rFonts w:ascii="Courier New" w:hAnsi="Courier New" w:cs="Courier New"/>
                  <w:rtl/>
                </w:rPr>
                <w:delText>العاضى الخموح اطاسى * وفل</w:delText>
              </w:r>
            </w:del>
          </w:ins>
          <w:r w:rsidRPr="00EE6742">
            <w:rPr>
              <w:rFonts w:ascii="Courier New" w:hAnsi="Courier New" w:cs="Courier New"/>
              <w:rtl/>
            </w:rPr>
            <w:t xml:space="preserve"> لى الج</w:t>
          </w:r>
          <w:del w:id="149" w:author="Transkribus" w:date="2019-12-11T14:30:00Z">
            <w:r w:rsidRPr="009B6BCA">
              <w:rPr>
                <w:rFonts w:ascii="Courier New" w:hAnsi="Courier New" w:cs="Courier New"/>
                <w:rtl/>
              </w:rPr>
              <w:delText>ب</w:delText>
            </w:r>
          </w:del>
          <w:ins w:id="150" w:author="Transkribus" w:date="2019-12-11T14:30:00Z">
            <w:r w:rsidRPr="00EE6742">
              <w:rPr>
                <w:rFonts w:ascii="Courier New" w:hAnsi="Courier New" w:cs="Courier New"/>
                <w:rtl/>
              </w:rPr>
              <w:t>س</w:t>
            </w:r>
          </w:ins>
          <w:r w:rsidRPr="00EE6742">
            <w:rPr>
              <w:rFonts w:ascii="Courier New" w:hAnsi="Courier New" w:cs="Courier New"/>
              <w:rtl/>
            </w:rPr>
            <w:t>ار وهو ع</w:t>
          </w:r>
          <w:del w:id="151" w:author="Transkribus" w:date="2019-12-11T14:30:00Z">
            <w:r w:rsidRPr="009B6BCA">
              <w:rPr>
                <w:rFonts w:ascii="Courier New" w:hAnsi="Courier New" w:cs="Courier New"/>
                <w:rtl/>
              </w:rPr>
              <w:delText>ن</w:delText>
            </w:r>
          </w:del>
          <w:ins w:id="152" w:author="Transkribus" w:date="2019-12-11T14:30:00Z">
            <w:r w:rsidRPr="00EE6742">
              <w:rPr>
                <w:rFonts w:ascii="Courier New" w:hAnsi="Courier New" w:cs="Courier New"/>
                <w:rtl/>
              </w:rPr>
              <w:t>ب</w:t>
            </w:r>
          </w:ins>
          <w:r w:rsidRPr="00EE6742">
            <w:rPr>
              <w:rFonts w:ascii="Courier New" w:hAnsi="Courier New" w:cs="Courier New"/>
              <w:rtl/>
            </w:rPr>
            <w:t>يد</w:t>
          </w:r>
          <w:del w:id="1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154" w:author="Transkribus" w:date="2019-12-11T14:30:00Z">
            <w:r w:rsidRPr="009B6BCA">
              <w:rPr>
                <w:rFonts w:ascii="Courier New" w:hAnsi="Courier New" w:cs="Courier New"/>
                <w:rtl/>
              </w:rPr>
              <w:delText>فمعقل</w:delText>
            </w:r>
          </w:del>
          <w:ins w:id="155" w:author="Transkribus" w:date="2019-12-11T14:30:00Z">
            <w:r w:rsidRPr="00EE6742">
              <w:rPr>
                <w:rFonts w:ascii="Courier New" w:hAnsi="Courier New" w:cs="Courier New"/>
                <w:rtl/>
              </w:rPr>
              <w:t>عسعل</w:t>
            </w:r>
          </w:ins>
          <w:r w:rsidRPr="00EE6742">
            <w:rPr>
              <w:rFonts w:ascii="Courier New" w:hAnsi="Courier New" w:cs="Courier New"/>
              <w:rtl/>
            </w:rPr>
            <w:t xml:space="preserve"> عزى فى </w:t>
          </w:r>
          <w:del w:id="156" w:author="Transkribus" w:date="2019-12-11T14:30:00Z">
            <w:r w:rsidRPr="009B6BCA">
              <w:rPr>
                <w:rFonts w:ascii="Courier New" w:hAnsi="Courier New" w:cs="Courier New"/>
                <w:rtl/>
              </w:rPr>
              <w:delText>حماه ممنع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57" w:author="Transkribus" w:date="2019-12-11T14:30:00Z">
            <w:del w:id="158" w:author="Transkribus" w:date="2019-12-11T14:30:00Z">
              <w:r w:rsidRPr="00EE6742">
                <w:rPr>
                  <w:rFonts w:ascii="Courier New" w:hAnsi="Courier New" w:cs="Courier New"/>
                  <w:rtl/>
                </w:rPr>
                <w:delText xml:space="preserve">خماه عنع * </w:delText>
              </w:r>
            </w:del>
          </w:ins>
          <w:r w:rsidRPr="00EE6742">
            <w:rPr>
              <w:rFonts w:ascii="Courier New" w:hAnsi="Courier New" w:cs="Courier New"/>
              <w:rtl/>
            </w:rPr>
            <w:t>حصين وعي</w:t>
          </w:r>
          <w:del w:id="159" w:author="Transkribus" w:date="2019-12-11T14:30:00Z">
            <w:r w:rsidRPr="009B6BCA">
              <w:rPr>
                <w:rFonts w:ascii="Courier New" w:hAnsi="Courier New" w:cs="Courier New"/>
                <w:rtl/>
              </w:rPr>
              <w:delText>ش</w:delText>
            </w:r>
          </w:del>
          <w:ins w:id="160" w:author="Transkribus" w:date="2019-12-11T14:30:00Z">
            <w:r w:rsidRPr="00EE6742">
              <w:rPr>
                <w:rFonts w:ascii="Courier New" w:hAnsi="Courier New" w:cs="Courier New"/>
                <w:rtl/>
              </w:rPr>
              <w:t>س</w:t>
            </w:r>
          </w:ins>
          <w:r w:rsidRPr="00EE6742">
            <w:rPr>
              <w:rFonts w:ascii="Courier New" w:hAnsi="Courier New" w:cs="Courier New"/>
              <w:rtl/>
            </w:rPr>
            <w:t xml:space="preserve">ى فى </w:t>
          </w:r>
          <w:del w:id="161" w:author="Transkribus" w:date="2019-12-11T14:30:00Z">
            <w:r w:rsidRPr="009B6BCA">
              <w:rPr>
                <w:rFonts w:ascii="Courier New" w:hAnsi="Courier New" w:cs="Courier New"/>
                <w:rtl/>
              </w:rPr>
              <w:delText>ذراه رغيد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2" w:author="Transkribus" w:date="2019-12-11T14:30:00Z">
            <w:r w:rsidRPr="00EE6742">
              <w:rPr>
                <w:rFonts w:ascii="Courier New" w:hAnsi="Courier New" w:cs="Courier New"/>
                <w:rtl/>
              </w:rPr>
              <w:t>دارةز عبد</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ومن </w:t>
          </w:r>
          <w:del w:id="163" w:author="Transkribus" w:date="2019-12-11T14:30:00Z">
            <w:r w:rsidRPr="009B6BCA">
              <w:rPr>
                <w:rFonts w:ascii="Courier New" w:hAnsi="Courier New" w:cs="Courier New"/>
                <w:rtl/>
              </w:rPr>
              <w:delText>راشنى معروفه</w:delText>
            </w:r>
          </w:del>
          <w:ins w:id="164" w:author="Transkribus" w:date="2019-12-11T14:30:00Z">
            <w:r w:rsidRPr="00EE6742">
              <w:rPr>
                <w:rFonts w:ascii="Courier New" w:hAnsi="Courier New" w:cs="Courier New"/>
                <w:rtl/>
              </w:rPr>
              <w:t>راشى معر وفه</w:t>
            </w:r>
          </w:ins>
          <w:r w:rsidRPr="00EE6742">
            <w:rPr>
              <w:rFonts w:ascii="Courier New" w:hAnsi="Courier New" w:cs="Courier New"/>
              <w:rtl/>
            </w:rPr>
            <w:t xml:space="preserve"> واصطناعه</w:t>
          </w:r>
          <w:del w:id="16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66" w:author="Transkribus" w:date="2019-12-11T14:30:00Z">
            <w:del w:id="167"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وقام </w:t>
          </w:r>
          <w:del w:id="168" w:author="Transkribus" w:date="2019-12-11T14:30:00Z">
            <w:r w:rsidRPr="009B6BCA">
              <w:rPr>
                <w:rFonts w:ascii="Courier New" w:hAnsi="Courier New" w:cs="Courier New"/>
                <w:rtl/>
              </w:rPr>
              <w:delText>بامرى والانام قعود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9" w:author="Transkribus" w:date="2019-12-11T14:30:00Z">
            <w:r w:rsidRPr="00EE6742">
              <w:rPr>
                <w:rFonts w:ascii="Courier New" w:hAnsi="Courier New" w:cs="Courier New"/>
                <w:rtl/>
              </w:rPr>
              <w:t>امرى و الاثام مقود</w:t>
            </w:r>
          </w:ins>
          <w:r>
            <w:t>‬</w:t>
          </w:r>
          <w:r>
            <w:t>‬</w:t>
          </w:r>
        </w:dir>
      </w:dir>
    </w:p>
    <w:p w:rsidR="00B85E34" w:rsidRPr="009B6BCA" w:rsidRDefault="00B85E34" w:rsidP="00B85E34">
      <w:pPr>
        <w:pStyle w:val="NurText"/>
        <w:bidi/>
        <w:rPr>
          <w:del w:id="170" w:author="Transkribus" w:date="2019-12-11T14:30:00Z"/>
          <w:rFonts w:ascii="Courier New" w:hAnsi="Courier New" w:cs="Courier New"/>
        </w:rPr>
      </w:pPr>
      <w:dir w:val="rtl">
        <w:dir w:val="rtl">
          <w:del w:id="171" w:author="Transkribus" w:date="2019-12-11T14:30:00Z">
            <w:r w:rsidRPr="009B6BCA">
              <w:rPr>
                <w:rFonts w:ascii="Courier New" w:hAnsi="Courier New" w:cs="Courier New"/>
                <w:rtl/>
              </w:rPr>
              <w:delText>واحسن بى فعلا فاحسنت قائلا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وجاد ففى مدحى علاه اجيد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72" w:author="Transkribus" w:date="2019-12-11T14:30:00Z"/>
          <w:del w:id="173" w:author="Transkribus" w:date="2019-12-11T14:30:00Z"/>
          <w:rFonts w:ascii="Courier New" w:hAnsi="Courier New" w:cs="Courier New"/>
        </w:rPr>
      </w:pPr>
      <w:dir w:val="rtl">
        <w:dir w:val="rtl">
          <w:del w:id="174" w:author="Transkribus" w:date="2019-12-11T14:30:00Z">
            <w:r w:rsidRPr="009B6BCA">
              <w:rPr>
                <w:rFonts w:ascii="Courier New" w:hAnsi="Courier New" w:cs="Courier New"/>
                <w:rtl/>
              </w:rPr>
              <w:delText>فعند نداه حاتم الجود باخل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وعندى لبيد</w:delText>
                </w:r>
                <w:r>
                  <w:delText>‬</w:delText>
                </w:r>
                <w:r>
                  <w:delText>‬</w:delText>
                </w:r>
              </w:dir>
            </w:dir>
          </w:del>
          <w:ins w:id="175" w:author="Transkribus" w:date="2019-12-11T14:30:00Z">
            <w:del w:id="176" w:author="Transkribus" w:date="2019-12-11T14:30:00Z">
              <w:r w:rsidRPr="00EE6742">
                <w:rPr>
                  <w:rFonts w:ascii="Courier New" w:hAnsi="Courier New" w:cs="Courier New"/>
                  <w:rtl/>
                </w:rPr>
                <w:delText>وأحسسن بى فعسلاقاحسيت فاللا * وجادفقى مسدخى عسلام أجميسد</w:delText>
              </w:r>
            </w:del>
          </w:ins>
          <w:r>
            <w:t>‬</w:t>
          </w:r>
          <w:r>
            <w:t>‬</w:t>
          </w:r>
        </w:dir>
      </w:dir>
    </w:p>
    <w:p w:rsidR="00B85E34" w:rsidRPr="00EE6742" w:rsidRDefault="00B85E34" w:rsidP="00B85E34">
      <w:pPr>
        <w:pStyle w:val="NurText"/>
        <w:bidi/>
        <w:rPr>
          <w:rFonts w:ascii="Courier New" w:hAnsi="Courier New" w:cs="Courier New"/>
        </w:rPr>
      </w:pPr>
      <w:ins w:id="177" w:author="Transkribus" w:date="2019-12-11T14:30:00Z">
        <w:r w:rsidRPr="00EE6742">
          <w:rPr>
            <w:rFonts w:ascii="Courier New" w:hAnsi="Courier New" w:cs="Courier New"/>
            <w:rtl/>
          </w:rPr>
          <w:t xml:space="preserve"> فعيديداه جا ثم الحود بالخسل * وغنسدى ليسعد</w:t>
        </w:r>
      </w:ins>
      <w:r w:rsidRPr="00EE6742">
        <w:rPr>
          <w:rFonts w:ascii="Courier New" w:hAnsi="Courier New" w:cs="Courier New"/>
          <w:rtl/>
        </w:rPr>
        <w:t xml:space="preserve"> فى المديح بليد</w:t>
      </w:r>
      <w:del w:id="1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179" w:author="Transkribus" w:date="2019-12-11T14:30:00Z">
            <w:r w:rsidRPr="009B6BCA">
              <w:rPr>
                <w:rFonts w:ascii="Courier New" w:hAnsi="Courier New" w:cs="Courier New"/>
                <w:rtl/>
              </w:rPr>
              <w:delText>ت</w:delText>
            </w:r>
          </w:del>
          <w:ins w:id="180" w:author="Transkribus" w:date="2019-12-11T14:30:00Z">
            <w:r w:rsidRPr="00EE6742">
              <w:rPr>
                <w:rFonts w:ascii="Courier New" w:hAnsi="Courier New" w:cs="Courier New"/>
                <w:rtl/>
              </w:rPr>
              <w:t>ن</w:t>
            </w:r>
          </w:ins>
          <w:r w:rsidRPr="00EE6742">
            <w:rPr>
              <w:rFonts w:ascii="Courier New" w:hAnsi="Courier New" w:cs="Courier New"/>
              <w:rtl/>
            </w:rPr>
            <w:t xml:space="preserve">صدى لكسب الحمد من كل </w:t>
          </w:r>
          <w:del w:id="181" w:author="Transkribus" w:date="2019-12-11T14:30:00Z">
            <w:r w:rsidRPr="009B6BCA">
              <w:rPr>
                <w:rFonts w:ascii="Courier New" w:hAnsi="Courier New" w:cs="Courier New"/>
                <w:rtl/>
              </w:rPr>
              <w:delText>وجهة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وللقوم</w:delText>
                </w:r>
                <w:r>
                  <w:delText>‬</w:delText>
                </w:r>
                <w:r>
                  <w:delText>‬</w:delText>
                </w:r>
              </w:dir>
            </w:dir>
          </w:del>
          <w:ins w:id="182" w:author="Transkribus" w:date="2019-12-11T14:30:00Z">
            <w:del w:id="183" w:author="Transkribus" w:date="2019-12-11T14:30:00Z">
              <w:r w:rsidRPr="00EE6742">
                <w:rPr>
                  <w:rFonts w:ascii="Courier New" w:hAnsi="Courier New" w:cs="Courier New"/>
                  <w:rtl/>
                </w:rPr>
                <w:delText>وجهه * ولقوم</w:delText>
              </w:r>
            </w:del>
          </w:ins>
          <w:r w:rsidRPr="00EE6742">
            <w:rPr>
              <w:rFonts w:ascii="Courier New" w:hAnsi="Courier New" w:cs="Courier New"/>
              <w:rtl/>
            </w:rPr>
            <w:t xml:space="preserve"> عن كسب ال</w:t>
          </w:r>
          <w:del w:id="184" w:author="Transkribus" w:date="2019-12-11T14:30:00Z">
            <w:r w:rsidRPr="009B6BCA">
              <w:rPr>
                <w:rFonts w:ascii="Courier New" w:hAnsi="Courier New" w:cs="Courier New"/>
                <w:rtl/>
              </w:rPr>
              <w:delText>ث</w:delText>
            </w:r>
          </w:del>
          <w:ins w:id="185" w:author="Transkribus" w:date="2019-12-11T14:30:00Z">
            <w:r w:rsidRPr="00EE6742">
              <w:rPr>
                <w:rFonts w:ascii="Courier New" w:hAnsi="Courier New" w:cs="Courier New"/>
                <w:rtl/>
              </w:rPr>
              <w:t>ت</w:t>
            </w:r>
          </w:ins>
          <w:r w:rsidRPr="00EE6742">
            <w:rPr>
              <w:rFonts w:ascii="Courier New" w:hAnsi="Courier New" w:cs="Courier New"/>
              <w:rtl/>
            </w:rPr>
            <w:t>ناء صدود</w:t>
          </w:r>
          <w:del w:id="1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187" w:author="Transkribus" w:date="2019-12-11T14:30:00Z">
            <w:r w:rsidRPr="009B6BCA">
              <w:rPr>
                <w:rFonts w:ascii="Courier New" w:hAnsi="Courier New" w:cs="Courier New"/>
                <w:rtl/>
              </w:rPr>
              <w:delText>له ظل ذى</w:delText>
            </w:r>
          </w:del>
          <w:ins w:id="188" w:author="Transkribus" w:date="2019-12-11T14:30:00Z">
            <w:r w:rsidRPr="00EE6742">
              <w:rPr>
                <w:rFonts w:ascii="Courier New" w:hAnsi="Courier New" w:cs="Courier New"/>
                <w:rtl/>
              </w:rPr>
              <w:t>االه طل دى</w:t>
            </w:r>
          </w:ins>
          <w:r w:rsidRPr="00EE6742">
            <w:rPr>
              <w:rFonts w:ascii="Courier New" w:hAnsi="Courier New" w:cs="Courier New"/>
              <w:rtl/>
            </w:rPr>
            <w:t xml:space="preserve"> فضل على كل </w:t>
          </w:r>
          <w:del w:id="189" w:author="Transkribus" w:date="2019-12-11T14:30:00Z">
            <w:r w:rsidRPr="009B6BCA">
              <w:rPr>
                <w:rFonts w:ascii="Courier New" w:hAnsi="Courier New" w:cs="Courier New"/>
                <w:rtl/>
              </w:rPr>
              <w:delText>لاجئ</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مفيء</w:delText>
                </w:r>
                <w:r>
                  <w:delText>‬</w:delText>
                </w:r>
                <w:r>
                  <w:delText>‬</w:delText>
                </w:r>
              </w:dir>
            </w:dir>
          </w:del>
          <w:ins w:id="190" w:author="Transkribus" w:date="2019-12-11T14:30:00Z">
            <w:del w:id="191" w:author="Transkribus" w:date="2019-12-11T14:30:00Z">
              <w:r w:rsidRPr="00EE6742">
                <w:rPr>
                  <w:rFonts w:ascii="Courier New" w:hAnsi="Courier New" w:cs="Courier New"/>
                  <w:rtl/>
                </w:rPr>
                <w:delText>لاجن * مفى ء</w:delText>
              </w:r>
            </w:del>
          </w:ins>
          <w:r w:rsidRPr="00EE6742">
            <w:rPr>
              <w:rFonts w:ascii="Courier New" w:hAnsi="Courier New" w:cs="Courier New"/>
              <w:rtl/>
            </w:rPr>
            <w:t xml:space="preserve"> وعلم </w:t>
          </w:r>
          <w:del w:id="192" w:author="Transkribus" w:date="2019-12-11T14:30:00Z">
            <w:r w:rsidRPr="009B6BCA">
              <w:rPr>
                <w:rFonts w:ascii="Courier New" w:hAnsi="Courier New" w:cs="Courier New"/>
                <w:rtl/>
              </w:rPr>
              <w:delText>ب</w:delText>
            </w:r>
          </w:del>
          <w:r w:rsidRPr="00EE6742">
            <w:rPr>
              <w:rFonts w:ascii="Courier New" w:hAnsi="Courier New" w:cs="Courier New"/>
              <w:rtl/>
            </w:rPr>
            <w:t>الامور مفيد</w:t>
          </w:r>
          <w:del w:id="1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وعرف </w:t>
          </w:r>
          <w:del w:id="194" w:author="Transkribus" w:date="2019-12-11T14:30:00Z">
            <w:r w:rsidRPr="009B6BCA">
              <w:rPr>
                <w:rFonts w:ascii="Courier New" w:hAnsi="Courier New" w:cs="Courier New"/>
                <w:rtl/>
              </w:rPr>
              <w:delText>متى ما يبده فاح</w:delText>
            </w:r>
          </w:del>
          <w:ins w:id="195" w:author="Transkribus" w:date="2019-12-11T14:30:00Z">
            <w:r w:rsidRPr="00EE6742">
              <w:rPr>
                <w:rFonts w:ascii="Courier New" w:hAnsi="Courier New" w:cs="Courier New"/>
                <w:rtl/>
              </w:rPr>
              <w:t>ذى مانبده قاج</w:t>
            </w:r>
          </w:ins>
          <w:r w:rsidRPr="00EE6742">
            <w:rPr>
              <w:rFonts w:ascii="Courier New" w:hAnsi="Courier New" w:cs="Courier New"/>
              <w:rtl/>
            </w:rPr>
            <w:t xml:space="preserve"> عرفه</w:t>
          </w:r>
          <w:del w:id="1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97" w:author="Transkribus" w:date="2019-12-11T14:30:00Z">
            <w:del w:id="198"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وجود </w:t>
          </w:r>
          <w:del w:id="199" w:author="Transkribus" w:date="2019-12-11T14:30:00Z">
            <w:r w:rsidRPr="009B6BCA">
              <w:rPr>
                <w:rFonts w:ascii="Courier New" w:hAnsi="Courier New" w:cs="Courier New"/>
                <w:rtl/>
              </w:rPr>
              <w:delText>يد ما عز منه وجود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0" w:author="Transkribus" w:date="2019-12-11T14:30:00Z">
            <w:r w:rsidRPr="00EE6742">
              <w:rPr>
                <w:rFonts w:ascii="Courier New" w:hAnsi="Courier New" w:cs="Courier New"/>
                <w:rtl/>
              </w:rPr>
              <w:t>بدماهر عث* ويجود</w:t>
            </w:r>
          </w:ins>
          <w:r>
            <w:t>‬</w:t>
          </w:r>
          <w:r>
            <w:t>‬</w:t>
          </w:r>
        </w:dir>
      </w:dir>
    </w:p>
    <w:p w:rsidR="00B85E34" w:rsidRPr="00EE6742" w:rsidRDefault="00B85E34" w:rsidP="00B85E34">
      <w:pPr>
        <w:pStyle w:val="NurText"/>
        <w:bidi/>
        <w:rPr>
          <w:rFonts w:ascii="Courier New" w:hAnsi="Courier New" w:cs="Courier New"/>
        </w:rPr>
      </w:pPr>
      <w:dir w:val="rtl">
        <w:dir w:val="rtl">
          <w:del w:id="201" w:author="Transkribus" w:date="2019-12-11T14:30:00Z">
            <w:r w:rsidRPr="009B6BCA">
              <w:rPr>
                <w:rFonts w:ascii="Courier New" w:hAnsi="Courier New" w:cs="Courier New"/>
                <w:rtl/>
              </w:rPr>
              <w:delText>تعبد</w:delText>
            </w:r>
          </w:del>
          <w:ins w:id="202" w:author="Transkribus" w:date="2019-12-11T14:30:00Z">
            <w:r w:rsidRPr="00EE6742">
              <w:rPr>
                <w:rFonts w:ascii="Courier New" w:hAnsi="Courier New" w:cs="Courier New"/>
                <w:rtl/>
              </w:rPr>
              <w:t xml:space="preserve"> بعيد</w:t>
            </w:r>
          </w:ins>
          <w:r w:rsidRPr="00EE6742">
            <w:rPr>
              <w:rFonts w:ascii="Courier New" w:hAnsi="Courier New" w:cs="Courier New"/>
              <w:rtl/>
            </w:rPr>
            <w:t xml:space="preserve"> كل الخلق </w:t>
          </w:r>
          <w:del w:id="203" w:author="Transkribus" w:date="2019-12-11T14:30:00Z">
            <w:r w:rsidRPr="009B6BCA">
              <w:rPr>
                <w:rFonts w:ascii="Courier New" w:hAnsi="Courier New" w:cs="Courier New"/>
                <w:rtl/>
              </w:rPr>
              <w:delText>بالجود فانثنت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لاحسانه الاحرار</w:delText>
                </w:r>
                <w:r>
                  <w:delText>‬</w:delText>
                </w:r>
                <w:r>
                  <w:delText>‬</w:delText>
                </w:r>
              </w:dir>
            </w:dir>
          </w:del>
          <w:ins w:id="204" w:author="Transkribus" w:date="2019-12-11T14:30:00Z">
            <w:del w:id="205" w:author="Transkribus" w:date="2019-12-11T14:30:00Z">
              <w:r w:rsidRPr="00EE6742">
                <w:rPr>
                  <w:rFonts w:ascii="Courier New" w:hAnsi="Courier New" w:cs="Courier New"/>
                  <w:rtl/>
                </w:rPr>
                <w:delText>بالحود فاتتتت * الأحسانه الأحمرار</w:delText>
              </w:r>
            </w:del>
          </w:ins>
          <w:r w:rsidRPr="00EE6742">
            <w:rPr>
              <w:rFonts w:ascii="Courier New" w:hAnsi="Courier New" w:cs="Courier New"/>
              <w:rtl/>
            </w:rPr>
            <w:t xml:space="preserve"> وهى عبيد</w:t>
          </w:r>
          <w:del w:id="2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207" w:author="Transkribus" w:date="2019-12-11T14:30:00Z"/>
          <w:rFonts w:ascii="Courier New" w:hAnsi="Courier New" w:cs="Courier New"/>
        </w:rPr>
      </w:pPr>
      <w:dir w:val="rtl">
        <w:dir w:val="rtl">
          <w:del w:id="208" w:author="Transkribus" w:date="2019-12-11T14:30:00Z">
            <w:r w:rsidRPr="009B6BCA">
              <w:rPr>
                <w:rFonts w:ascii="Courier New" w:hAnsi="Courier New" w:cs="Courier New"/>
                <w:rtl/>
              </w:rPr>
              <w:delText>فكم مادح قد لاذ منه بمانح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فانجح قصد عنده وقصيد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209" w:author="Transkribus" w:date="2019-12-11T14:30:00Z"/>
          <w:rFonts w:ascii="Courier New" w:hAnsi="Courier New" w:cs="Courier New"/>
        </w:rPr>
      </w:pPr>
      <w:dir w:val="rtl">
        <w:dir w:val="rtl">
          <w:del w:id="210" w:author="Transkribus" w:date="2019-12-11T14:30:00Z">
            <w:r w:rsidRPr="009B6BCA">
              <w:rPr>
                <w:rFonts w:ascii="Courier New" w:hAnsi="Courier New" w:cs="Courier New"/>
                <w:rtl/>
              </w:rPr>
              <w:delText>فامسى وللحسنى عليه دلائل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واضحى وللنعمى عليه شهود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211" w:author="Transkribus" w:date="2019-12-11T14:30:00Z"/>
          <w:del w:id="212" w:author="Transkribus" w:date="2019-12-11T14:30:00Z"/>
          <w:rFonts w:ascii="Courier New" w:hAnsi="Courier New" w:cs="Courier New"/>
        </w:rPr>
      </w:pPr>
      <w:dir w:val="rtl">
        <w:dir w:val="rtl">
          <w:del w:id="213" w:author="Transkribus" w:date="2019-12-11T14:30:00Z">
            <w:r w:rsidRPr="009B6BCA">
              <w:rPr>
                <w:rFonts w:ascii="Courier New" w:hAnsi="Courier New" w:cs="Courier New"/>
                <w:rtl/>
              </w:rPr>
              <w:delText>فكيف اخاف</w:delText>
            </w:r>
          </w:del>
          <w:ins w:id="214" w:author="Transkribus" w:date="2019-12-11T14:30:00Z">
            <w:r w:rsidRPr="00EE6742">
              <w:rPr>
                <w:rFonts w:ascii="Courier New" w:hAnsi="Courier New" w:cs="Courier New"/>
                <w:rtl/>
              </w:rPr>
              <w:t>فكممادج يسد لادهبة مالح * فانجم صد عبده وقصسيد</w:t>
            </w:r>
          </w:ins>
          <w:r>
            <w:t>‬</w:t>
          </w:r>
          <w:r>
            <w:t>‬</w:t>
          </w:r>
        </w:dir>
      </w:dir>
    </w:p>
    <w:p w:rsidR="00B85E34" w:rsidRPr="00EE6742" w:rsidRDefault="00B85E34" w:rsidP="00B85E34">
      <w:pPr>
        <w:pStyle w:val="NurText"/>
        <w:bidi/>
        <w:rPr>
          <w:ins w:id="215" w:author="Transkribus" w:date="2019-12-11T14:30:00Z"/>
          <w:rFonts w:ascii="Courier New" w:hAnsi="Courier New" w:cs="Courier New"/>
        </w:rPr>
      </w:pPr>
      <w:ins w:id="216" w:author="Transkribus" w:date="2019-12-11T14:30:00Z">
        <w:r w:rsidRPr="00EE6742">
          <w:rPr>
            <w:rFonts w:ascii="Courier New" w:hAnsi="Courier New" w:cs="Courier New"/>
            <w:rtl/>
          </w:rPr>
          <w:t>ابيق</w:t>
        </w:r>
      </w:ins>
    </w:p>
    <w:p w:rsidR="00B85E34" w:rsidRPr="00EE6742" w:rsidRDefault="00B85E34" w:rsidP="00B85E34">
      <w:pPr>
        <w:pStyle w:val="NurText"/>
        <w:bidi/>
        <w:rPr>
          <w:ins w:id="217" w:author="Transkribus" w:date="2019-12-11T14:30:00Z"/>
          <w:rFonts w:ascii="Courier New" w:hAnsi="Courier New" w:cs="Courier New"/>
        </w:rPr>
      </w:pPr>
      <w:ins w:id="218" w:author="Transkribus" w:date="2019-12-11T14:30:00Z">
        <w:r w:rsidRPr="00EE6742">
          <w:rPr>
            <w:rFonts w:ascii="Courier New" w:hAnsi="Courier New" w:cs="Courier New"/>
            <w:rtl/>
          </w:rPr>
          <w:t>٢١٩</w:t>
        </w:r>
      </w:ins>
    </w:p>
    <w:p w:rsidR="00B85E34" w:rsidRPr="00EE6742" w:rsidRDefault="00B85E34" w:rsidP="00B85E34">
      <w:pPr>
        <w:pStyle w:val="NurText"/>
        <w:bidi/>
        <w:rPr>
          <w:ins w:id="219" w:author="Transkribus" w:date="2019-12-11T14:30:00Z"/>
          <w:rFonts w:ascii="Courier New" w:hAnsi="Courier New" w:cs="Courier New"/>
        </w:rPr>
      </w:pPr>
      <w:ins w:id="220" w:author="Transkribus" w:date="2019-12-11T14:30:00Z">
        <w:r w:rsidRPr="00EE6742">
          <w:rPr>
            <w:rFonts w:ascii="Courier New" w:hAnsi="Courier New" w:cs="Courier New"/>
            <w:rtl/>
          </w:rPr>
          <w:t>امسى ولسنى عليه دلاقل * وأسحى ولنعمى عليهسهود</w:t>
        </w:r>
      </w:ins>
    </w:p>
    <w:p w:rsidR="00B85E34" w:rsidRPr="00EE6742" w:rsidRDefault="00B85E34" w:rsidP="00B85E34">
      <w:pPr>
        <w:pStyle w:val="NurText"/>
        <w:bidi/>
        <w:rPr>
          <w:rFonts w:ascii="Courier New" w:hAnsi="Courier New" w:cs="Courier New"/>
        </w:rPr>
      </w:pPr>
      <w:ins w:id="221" w:author="Transkribus" w:date="2019-12-11T14:30:00Z">
        <w:r w:rsidRPr="00EE6742">
          <w:rPr>
            <w:rFonts w:ascii="Courier New" w:hAnsi="Courier New" w:cs="Courier New"/>
            <w:rtl/>
          </w:rPr>
          <w:t>افكليف أخاف</w:t>
        </w:r>
      </w:ins>
      <w:r w:rsidRPr="00EE6742">
        <w:rPr>
          <w:rFonts w:ascii="Courier New" w:hAnsi="Courier New" w:cs="Courier New"/>
          <w:rtl/>
        </w:rPr>
        <w:t xml:space="preserve"> الحادثات وصرفها</w:t>
      </w:r>
      <w:del w:id="22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وراى رشيد</w:delText>
            </w:r>
            <w:r>
              <w:delText>‬</w:delText>
            </w:r>
            <w:r>
              <w:delText>‬</w:delText>
            </w:r>
          </w:dir>
        </w:dir>
      </w:del>
      <w:ins w:id="223" w:author="Transkribus" w:date="2019-12-11T14:30:00Z">
        <w:del w:id="224" w:author="Transkribus" w:date="2019-12-11T14:30:00Z">
          <w:r w:rsidRPr="00EE6742">
            <w:rPr>
              <w:rFonts w:ascii="Courier New" w:hAnsi="Courier New" w:cs="Courier New"/>
              <w:rtl/>
            </w:rPr>
            <w:delText xml:space="preserve"> * وبر أى رسيد</w:delText>
          </w:r>
        </w:del>
      </w:ins>
      <w:r w:rsidRPr="00EE6742">
        <w:rPr>
          <w:rFonts w:ascii="Courier New" w:hAnsi="Courier New" w:cs="Courier New"/>
          <w:rtl/>
        </w:rPr>
        <w:t xml:space="preserve"> الدين فى سديد</w:t>
      </w:r>
      <w:del w:id="2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ومن </w:t>
          </w:r>
          <w:del w:id="226" w:author="Transkribus" w:date="2019-12-11T14:30:00Z">
            <w:r w:rsidRPr="009B6BCA">
              <w:rPr>
                <w:rFonts w:ascii="Courier New" w:hAnsi="Courier New" w:cs="Courier New"/>
                <w:rtl/>
              </w:rPr>
              <w:delText>فضله</w:delText>
            </w:r>
          </w:del>
          <w:ins w:id="227" w:author="Transkribus" w:date="2019-12-11T14:30:00Z">
            <w:r w:rsidRPr="00EE6742">
              <w:rPr>
                <w:rFonts w:ascii="Courier New" w:hAnsi="Courier New" w:cs="Courier New"/>
                <w:rtl/>
              </w:rPr>
              <w:t>فض له</w:t>
            </w:r>
          </w:ins>
          <w:r w:rsidRPr="00EE6742">
            <w:rPr>
              <w:rFonts w:ascii="Courier New" w:hAnsi="Courier New" w:cs="Courier New"/>
              <w:rtl/>
            </w:rPr>
            <w:t xml:space="preserve"> لى </w:t>
          </w:r>
          <w:del w:id="228" w:author="Transkribus" w:date="2019-12-11T14:30:00Z">
            <w:r w:rsidRPr="009B6BCA">
              <w:rPr>
                <w:rFonts w:ascii="Courier New" w:hAnsi="Courier New" w:cs="Courier New"/>
                <w:rtl/>
              </w:rPr>
              <w:delText>ساعد ومساعد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29" w:author="Transkribus" w:date="2019-12-11T14:30:00Z">
            <w:del w:id="230" w:author="Transkribus" w:date="2019-12-11T14:30:00Z">
              <w:r w:rsidRPr="00EE6742">
                <w:rPr>
                  <w:rFonts w:ascii="Courier New" w:hAnsi="Courier New" w:cs="Courier New"/>
                  <w:rtl/>
                </w:rPr>
                <w:delText xml:space="preserve">ساعدوماعد * </w:delText>
              </w:r>
            </w:del>
          </w:ins>
          <w:r w:rsidRPr="00EE6742">
            <w:rPr>
              <w:rFonts w:ascii="Courier New" w:hAnsi="Courier New" w:cs="Courier New"/>
              <w:rtl/>
            </w:rPr>
            <w:t>ومن جاه</w:t>
          </w:r>
          <w:del w:id="231" w:author="Transkribus" w:date="2019-12-11T14:30:00Z">
            <w:r w:rsidRPr="009B6BCA">
              <w:rPr>
                <w:rFonts w:ascii="Courier New" w:hAnsi="Courier New" w:cs="Courier New"/>
                <w:rtl/>
              </w:rPr>
              <w:delText>ه</w:delText>
            </w:r>
          </w:del>
          <w:ins w:id="232" w:author="Transkribus" w:date="2019-12-11T14:30:00Z">
            <w:r w:rsidRPr="00EE6742">
              <w:rPr>
                <w:rFonts w:ascii="Courier New" w:hAnsi="Courier New" w:cs="Courier New"/>
                <w:rtl/>
              </w:rPr>
              <w:t>ة</w:t>
            </w:r>
          </w:ins>
          <w:r w:rsidRPr="00EE6742">
            <w:rPr>
              <w:rFonts w:ascii="Courier New" w:hAnsi="Courier New" w:cs="Courier New"/>
              <w:rtl/>
            </w:rPr>
            <w:t xml:space="preserve"> لى </w:t>
          </w:r>
          <w:del w:id="233" w:author="Transkribus" w:date="2019-12-11T14:30:00Z">
            <w:r w:rsidRPr="009B6BCA">
              <w:rPr>
                <w:rFonts w:ascii="Courier New" w:hAnsi="Courier New" w:cs="Courier New"/>
                <w:rtl/>
              </w:rPr>
              <w:delText>عدة وعديد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4" w:author="Transkribus" w:date="2019-12-11T14:30:00Z">
            <w:r w:rsidRPr="00EE6742">
              <w:rPr>
                <w:rFonts w:ascii="Courier New" w:hAnsi="Courier New" w:cs="Courier New"/>
                <w:rtl/>
              </w:rPr>
              <w:t>عبدة وحسديد</w:t>
            </w:r>
          </w:ins>
          <w:r>
            <w:t>‬</w:t>
          </w:r>
          <w:r>
            <w:t>‬</w:t>
          </w:r>
        </w:dir>
      </w:dir>
    </w:p>
    <w:p w:rsidR="00B85E34" w:rsidRPr="009B6BCA" w:rsidRDefault="00B85E34" w:rsidP="00B85E34">
      <w:pPr>
        <w:pStyle w:val="NurText"/>
        <w:bidi/>
        <w:rPr>
          <w:del w:id="235" w:author="Transkribus" w:date="2019-12-11T14:30:00Z"/>
          <w:rFonts w:ascii="Courier New" w:hAnsi="Courier New" w:cs="Courier New"/>
        </w:rPr>
      </w:pPr>
      <w:dir w:val="rtl">
        <w:dir w:val="rtl">
          <w:del w:id="236" w:author="Transkribus" w:date="2019-12-11T14:30:00Z">
            <w:r w:rsidRPr="009B6BCA">
              <w:rPr>
                <w:rFonts w:ascii="Courier New" w:hAnsi="Courier New" w:cs="Courier New"/>
                <w:rtl/>
              </w:rPr>
              <w:delText>وانى لارجو ان ستكثر حسدي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نيل ما ارجو به واريد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237" w:author="Transkribus" w:date="2019-12-11T14:30:00Z"/>
          <w:del w:id="238" w:author="Transkribus" w:date="2019-12-11T14:30:00Z"/>
          <w:rFonts w:ascii="Courier New" w:hAnsi="Courier New" w:cs="Courier New"/>
        </w:rPr>
      </w:pPr>
      <w:dir w:val="rtl">
        <w:dir w:val="rtl">
          <w:ins w:id="239" w:author="Transkribus" w:date="2019-12-11T14:30:00Z">
            <w:r w:rsidRPr="00EE6742">
              <w:rPr>
                <w:rFonts w:ascii="Courier New" w:hAnsi="Courier New" w:cs="Courier New"/>
                <w:rtl/>
              </w:rPr>
              <w:t>و أنى الارجر ان ستكتر حسدى * عسلى بفل ما أرجوه وأزيد</w:t>
            </w:r>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وما </w:t>
      </w:r>
      <w:del w:id="240" w:author="Transkribus" w:date="2019-12-11T14:30:00Z">
        <w:r w:rsidRPr="009B6BCA">
          <w:rPr>
            <w:rFonts w:ascii="Courier New" w:hAnsi="Courier New" w:cs="Courier New"/>
            <w:rtl/>
          </w:rPr>
          <w:delText>الصنع الا ما سيعقبه الغنى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ويكثر</w:delText>
            </w:r>
            <w:r>
              <w:delText>‬</w:delText>
            </w:r>
            <w:r>
              <w:delText>‬</w:delText>
            </w:r>
          </w:dir>
        </w:dir>
      </w:del>
      <w:ins w:id="241" w:author="Transkribus" w:date="2019-12-11T14:30:00Z">
        <w:del w:id="242" w:author="Transkribus" w:date="2019-12-11T14:30:00Z">
          <w:r w:rsidRPr="00EE6742">
            <w:rPr>
              <w:rFonts w:ascii="Courier New" w:hAnsi="Courier New" w:cs="Courier New"/>
              <w:rtl/>
            </w:rPr>
            <w:delText>الصع الاماسيعقه الغسى * وبكثر</w:delText>
          </w:r>
        </w:del>
      </w:ins>
      <w:r w:rsidRPr="00EE6742">
        <w:rPr>
          <w:rFonts w:ascii="Courier New" w:hAnsi="Courier New" w:cs="Courier New"/>
          <w:rtl/>
        </w:rPr>
        <w:t xml:space="preserve"> فيه </w:t>
      </w:r>
      <w:del w:id="243" w:author="Transkribus" w:date="2019-12-11T14:30:00Z">
        <w:r w:rsidRPr="009B6BCA">
          <w:rPr>
            <w:rFonts w:ascii="Courier New" w:hAnsi="Courier New" w:cs="Courier New"/>
            <w:rtl/>
          </w:rPr>
          <w:delText>غ</w:delText>
        </w:r>
      </w:del>
      <w:ins w:id="244" w:author="Transkribus" w:date="2019-12-11T14:30:00Z">
        <w:r w:rsidRPr="00EE6742">
          <w:rPr>
            <w:rFonts w:ascii="Courier New" w:hAnsi="Courier New" w:cs="Courier New"/>
            <w:rtl/>
          </w:rPr>
          <w:t>ع</w:t>
        </w:r>
      </w:ins>
      <w:r w:rsidRPr="00EE6742">
        <w:rPr>
          <w:rFonts w:ascii="Courier New" w:hAnsi="Courier New" w:cs="Courier New"/>
          <w:rtl/>
        </w:rPr>
        <w:t>ائ</w:t>
      </w:r>
      <w:del w:id="245" w:author="Transkribus" w:date="2019-12-11T14:30:00Z">
        <w:r w:rsidRPr="009B6BCA">
          <w:rPr>
            <w:rFonts w:ascii="Courier New" w:hAnsi="Courier New" w:cs="Courier New"/>
            <w:rtl/>
          </w:rPr>
          <w:delText>ظ</w:delText>
        </w:r>
      </w:del>
      <w:ins w:id="246" w:author="Transkribus" w:date="2019-12-11T14:30:00Z">
        <w:r w:rsidRPr="00EE6742">
          <w:rPr>
            <w:rFonts w:ascii="Courier New" w:hAnsi="Courier New" w:cs="Courier New"/>
            <w:rtl/>
          </w:rPr>
          <w:t>ط</w:t>
        </w:r>
      </w:ins>
      <w:r w:rsidRPr="00EE6742">
        <w:rPr>
          <w:rFonts w:ascii="Courier New" w:hAnsi="Courier New" w:cs="Courier New"/>
          <w:rtl/>
        </w:rPr>
        <w:t xml:space="preserve"> وحسود</w:t>
      </w:r>
      <w:del w:id="2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248" w:author="Transkribus" w:date="2019-12-11T14:30:00Z">
            <w:r w:rsidRPr="009B6BCA">
              <w:rPr>
                <w:rFonts w:ascii="Courier New" w:hAnsi="Courier New" w:cs="Courier New"/>
                <w:rtl/>
              </w:rPr>
              <w:delText>ا</w:delText>
            </w:r>
          </w:del>
          <w:r w:rsidRPr="00EE6742">
            <w:rPr>
              <w:rFonts w:ascii="Courier New" w:hAnsi="Courier New" w:cs="Courier New"/>
              <w:rtl/>
            </w:rPr>
            <w:t xml:space="preserve">ذا كان </w:t>
          </w:r>
          <w:ins w:id="249" w:author="Transkribus" w:date="2019-12-11T14:30:00Z">
            <w:r w:rsidRPr="00EE6742">
              <w:rPr>
                <w:rFonts w:ascii="Courier New" w:hAnsi="Courier New" w:cs="Courier New"/>
                <w:rtl/>
              </w:rPr>
              <w:t>ا</w:t>
            </w:r>
          </w:ins>
          <w:r w:rsidRPr="00EE6742">
            <w:rPr>
              <w:rFonts w:ascii="Courier New" w:hAnsi="Courier New" w:cs="Courier New"/>
              <w:rtl/>
            </w:rPr>
            <w:t xml:space="preserve">لى من فضله </w:t>
          </w:r>
          <w:del w:id="250" w:author="Transkribus" w:date="2019-12-11T14:30:00Z">
            <w:r w:rsidRPr="009B6BCA">
              <w:rPr>
                <w:rFonts w:ascii="Courier New" w:hAnsi="Courier New" w:cs="Courier New"/>
                <w:rtl/>
              </w:rPr>
              <w:delText>واصطناعه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عتاد</w:delText>
                </w:r>
                <w:r>
                  <w:delText>‬</w:delText>
                </w:r>
                <w:r>
                  <w:delText>‬</w:delText>
                </w:r>
              </w:dir>
            </w:dir>
          </w:del>
          <w:ins w:id="251" w:author="Transkribus" w:date="2019-12-11T14:30:00Z">
            <w:del w:id="252" w:author="Transkribus" w:date="2019-12-11T14:30:00Z">
              <w:r w:rsidRPr="00EE6742">
                <w:rPr>
                  <w:rFonts w:ascii="Courier New" w:hAnsi="Courier New" w:cs="Courier New"/>
                  <w:rtl/>
                </w:rPr>
                <w:delText>واصطناعة * عناد</w:delText>
              </w:r>
            </w:del>
          </w:ins>
          <w:r w:rsidRPr="00EE6742">
            <w:rPr>
              <w:rFonts w:ascii="Courier New" w:hAnsi="Courier New" w:cs="Courier New"/>
              <w:rtl/>
            </w:rPr>
            <w:t xml:space="preserve"> فعزى </w:t>
          </w:r>
          <w:del w:id="253" w:author="Transkribus" w:date="2019-12-11T14:30:00Z">
            <w:r w:rsidRPr="009B6BCA">
              <w:rPr>
                <w:rFonts w:ascii="Courier New" w:hAnsi="Courier New" w:cs="Courier New"/>
                <w:rtl/>
              </w:rPr>
              <w:delText>ما حييت عتيد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54" w:author="Transkribus" w:date="2019-12-11T14:30:00Z">
            <w:r w:rsidRPr="00EE6742">
              <w:rPr>
                <w:rFonts w:ascii="Courier New" w:hAnsi="Courier New" w:cs="Courier New"/>
                <w:rtl/>
              </w:rPr>
              <w:t>اخييت عنبسد</w:t>
            </w:r>
          </w:ins>
          <w:r>
            <w:t>‬</w:t>
          </w:r>
          <w:r>
            <w:t>‬</w:t>
          </w:r>
        </w:dir>
      </w:dir>
    </w:p>
    <w:p w:rsidR="00B85E34" w:rsidRPr="00EE6742" w:rsidRDefault="00B85E34" w:rsidP="00B85E34">
      <w:pPr>
        <w:pStyle w:val="NurText"/>
        <w:bidi/>
        <w:rPr>
          <w:rFonts w:ascii="Courier New" w:hAnsi="Courier New" w:cs="Courier New"/>
        </w:rPr>
      </w:pPr>
      <w:dir w:val="rtl">
        <w:dir w:val="rtl">
          <w:del w:id="255" w:author="Transkribus" w:date="2019-12-11T14:30:00Z">
            <w:r w:rsidRPr="009B6BCA">
              <w:rPr>
                <w:rFonts w:ascii="Courier New" w:hAnsi="Courier New" w:cs="Courier New"/>
                <w:rtl/>
              </w:rPr>
              <w:delText>وغير عجيب</w:delText>
            </w:r>
          </w:del>
          <w:ins w:id="256" w:author="Transkribus" w:date="2019-12-11T14:30:00Z">
            <w:r w:rsidRPr="00EE6742">
              <w:rPr>
                <w:rFonts w:ascii="Courier New" w:hAnsi="Courier New" w:cs="Courier New"/>
                <w:rtl/>
              </w:rPr>
              <w:t>وعير ععيب</w:t>
            </w:r>
          </w:ins>
          <w:r w:rsidRPr="00EE6742">
            <w:rPr>
              <w:rFonts w:ascii="Courier New" w:hAnsi="Courier New" w:cs="Courier New"/>
              <w:rtl/>
            </w:rPr>
            <w:t xml:space="preserve"> ان </w:t>
          </w:r>
          <w:del w:id="257" w:author="Transkribus" w:date="2019-12-11T14:30:00Z">
            <w:r w:rsidRPr="009B6BCA">
              <w:rPr>
                <w:rFonts w:ascii="Courier New" w:hAnsi="Courier New" w:cs="Courier New"/>
                <w:rtl/>
              </w:rPr>
              <w:delText>يكون بقصده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لمثلى</w:delText>
                </w:r>
                <w:r>
                  <w:delText>‬</w:delText>
                </w:r>
                <w:r>
                  <w:delText>‬</w:delText>
                </w:r>
              </w:dir>
            </w:dir>
          </w:del>
          <w:ins w:id="258" w:author="Transkribus" w:date="2019-12-11T14:30:00Z">
            <w:del w:id="259" w:author="Transkribus" w:date="2019-12-11T14:30:00Z">
              <w:r w:rsidRPr="00EE6742">
                <w:rPr>
                  <w:rFonts w:ascii="Courier New" w:hAnsi="Courier New" w:cs="Courier New"/>
                  <w:rtl/>
                </w:rPr>
                <w:delText>بكون بة هده * لعلى</w:delText>
              </w:r>
            </w:del>
          </w:ins>
          <w:r w:rsidRPr="00EE6742">
            <w:rPr>
              <w:rFonts w:ascii="Courier New" w:hAnsi="Courier New" w:cs="Courier New"/>
              <w:rtl/>
            </w:rPr>
            <w:t xml:space="preserve"> الى </w:t>
          </w:r>
          <w:del w:id="260" w:author="Transkribus" w:date="2019-12-11T14:30:00Z">
            <w:r w:rsidRPr="009B6BCA">
              <w:rPr>
                <w:rFonts w:ascii="Courier New" w:hAnsi="Courier New" w:cs="Courier New"/>
                <w:rtl/>
              </w:rPr>
              <w:delText>نيل</w:delText>
            </w:r>
          </w:del>
          <w:ins w:id="261" w:author="Transkribus" w:date="2019-12-11T14:30:00Z">
            <w:r w:rsidRPr="00EE6742">
              <w:rPr>
                <w:rFonts w:ascii="Courier New" w:hAnsi="Courier New" w:cs="Courier New"/>
                <w:rtl/>
              </w:rPr>
              <w:t>ثل</w:t>
            </w:r>
          </w:ins>
          <w:r w:rsidRPr="00EE6742">
            <w:rPr>
              <w:rFonts w:ascii="Courier New" w:hAnsi="Courier New" w:cs="Courier New"/>
              <w:rtl/>
            </w:rPr>
            <w:t xml:space="preserve"> السعود سعود</w:t>
          </w:r>
          <w:del w:id="2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263" w:author="Transkribus" w:date="2019-12-11T14:30:00Z">
            <w:r w:rsidRPr="009B6BCA">
              <w:rPr>
                <w:rFonts w:ascii="Courier New" w:hAnsi="Courier New" w:cs="Courier New"/>
                <w:rtl/>
              </w:rPr>
              <w:delText>ا</w:delText>
            </w:r>
          </w:del>
          <w:r w:rsidRPr="00EE6742">
            <w:rPr>
              <w:rFonts w:ascii="Courier New" w:hAnsi="Courier New" w:cs="Courier New"/>
              <w:rtl/>
            </w:rPr>
            <w:t xml:space="preserve">قول لمن </w:t>
          </w:r>
          <w:del w:id="264" w:author="Transkribus" w:date="2019-12-11T14:30:00Z">
            <w:r w:rsidRPr="009B6BCA">
              <w:rPr>
                <w:rFonts w:ascii="Courier New" w:hAnsi="Courier New" w:cs="Courier New"/>
                <w:rtl/>
              </w:rPr>
              <w:delText>يرجو سواه</w:delText>
            </w:r>
          </w:del>
          <w:ins w:id="265" w:author="Transkribus" w:date="2019-12-11T14:30:00Z">
            <w:r w:rsidRPr="00EE6742">
              <w:rPr>
                <w:rFonts w:ascii="Courier New" w:hAnsi="Courier New" w:cs="Courier New"/>
                <w:rtl/>
              </w:rPr>
              <w:t>بن حوسواه</w:t>
            </w:r>
          </w:ins>
          <w:r w:rsidRPr="00EE6742">
            <w:rPr>
              <w:rFonts w:ascii="Courier New" w:hAnsi="Courier New" w:cs="Courier New"/>
              <w:rtl/>
            </w:rPr>
            <w:t xml:space="preserve"> من الورى</w:t>
          </w:r>
          <w:del w:id="2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رويد</w:t>
              </w:r>
              <w:ins w:id="267" w:author="Transkribus" w:date="2019-12-11T14:30:00Z">
                <w:r w:rsidRPr="00EE6742">
                  <w:rPr>
                    <w:rFonts w:ascii="Courier New" w:hAnsi="Courier New" w:cs="Courier New"/>
                    <w:rtl/>
                  </w:rPr>
                  <w:t>ل</w:t>
                </w:r>
              </w:ins>
              <w:r w:rsidRPr="00EE6742">
                <w:rPr>
                  <w:rFonts w:ascii="Courier New" w:hAnsi="Courier New" w:cs="Courier New"/>
                  <w:rtl/>
                </w:rPr>
                <w:t>ك ان النج</w:t>
              </w:r>
              <w:del w:id="268" w:author="Transkribus" w:date="2019-12-11T14:30:00Z">
                <w:r w:rsidRPr="009B6BCA">
                  <w:rPr>
                    <w:rFonts w:ascii="Courier New" w:hAnsi="Courier New" w:cs="Courier New"/>
                    <w:rtl/>
                  </w:rPr>
                  <w:delText>ح</w:delText>
                </w:r>
              </w:del>
              <w:ins w:id="269" w:author="Transkribus" w:date="2019-12-11T14:30:00Z">
                <w:r w:rsidRPr="00EE6742">
                  <w:rPr>
                    <w:rFonts w:ascii="Courier New" w:hAnsi="Courier New" w:cs="Courier New"/>
                    <w:rtl/>
                  </w:rPr>
                  <w:t>م</w:t>
                </w:r>
              </w:ins>
              <w:r w:rsidRPr="00EE6742">
                <w:rPr>
                  <w:rFonts w:ascii="Courier New" w:hAnsi="Courier New" w:cs="Courier New"/>
                  <w:rtl/>
                </w:rPr>
                <w:t xml:space="preserve"> منك بعيد</w:t>
              </w:r>
              <w:del w:id="2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B85E34" w:rsidRPr="00EE6742" w:rsidRDefault="00B85E34" w:rsidP="00B85E34">
      <w:pPr>
        <w:pStyle w:val="NurText"/>
        <w:bidi/>
        <w:rPr>
          <w:rFonts w:ascii="Courier New" w:hAnsi="Courier New" w:cs="Courier New"/>
        </w:rPr>
      </w:pPr>
      <w:dir w:val="rtl">
        <w:dir w:val="rtl">
          <w:del w:id="271" w:author="Transkribus" w:date="2019-12-11T14:30:00Z">
            <w:r w:rsidRPr="009B6BCA">
              <w:rPr>
                <w:rFonts w:ascii="Courier New" w:hAnsi="Courier New" w:cs="Courier New"/>
                <w:rtl/>
              </w:rPr>
              <w:delText>اتقصد اوشالا وتترك لجة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تمد</w:delText>
                </w:r>
                <w:r>
                  <w:delText>‬</w:delText>
                </w:r>
                <w:r>
                  <w:delText>‬</w:delText>
                </w:r>
              </w:dir>
            </w:dir>
          </w:del>
          <w:ins w:id="272" w:author="Transkribus" w:date="2019-12-11T14:30:00Z">
            <w:del w:id="273" w:author="Transkribus" w:date="2019-12-11T14:30:00Z">
              <w:r w:rsidRPr="00EE6742">
                <w:rPr>
                  <w:rFonts w:ascii="Courier New" w:hAnsi="Courier New" w:cs="Courier New"/>
                  <w:rtl/>
                </w:rPr>
                <w:delText>ابقصد أو شالا وفترك لخة * ثمذ</w:delText>
              </w:r>
            </w:del>
          </w:ins>
          <w:r w:rsidRPr="00EE6742">
            <w:rPr>
              <w:rFonts w:ascii="Courier New" w:hAnsi="Courier New" w:cs="Courier New"/>
              <w:rtl/>
            </w:rPr>
            <w:t xml:space="preserve"> بها ل</w:t>
          </w:r>
          <w:del w:id="274" w:author="Transkribus" w:date="2019-12-11T14:30:00Z">
            <w:r w:rsidRPr="009B6BCA">
              <w:rPr>
                <w:rFonts w:ascii="Courier New" w:hAnsi="Courier New" w:cs="Courier New"/>
                <w:rtl/>
              </w:rPr>
              <w:delText>لم</w:delText>
            </w:r>
          </w:del>
          <w:ins w:id="275" w:author="Transkribus" w:date="2019-12-11T14:30:00Z">
            <w:r w:rsidRPr="00EE6742">
              <w:rPr>
                <w:rFonts w:ascii="Courier New" w:hAnsi="Courier New" w:cs="Courier New"/>
                <w:rtl/>
              </w:rPr>
              <w:t>ب</w:t>
            </w:r>
          </w:ins>
          <w:r w:rsidRPr="00EE6742">
            <w:rPr>
              <w:rFonts w:ascii="Courier New" w:hAnsi="Courier New" w:cs="Courier New"/>
              <w:rtl/>
            </w:rPr>
            <w:t>كرمات مدود</w:t>
          </w:r>
          <w:del w:id="2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ومن ب</w:t>
          </w:r>
          <w:del w:id="277" w:author="Transkribus" w:date="2019-12-11T14:30:00Z">
            <w:r w:rsidRPr="009B6BCA">
              <w:rPr>
                <w:rFonts w:ascii="Courier New" w:hAnsi="Courier New" w:cs="Courier New"/>
                <w:rtl/>
              </w:rPr>
              <w:delText>ا</w:delText>
            </w:r>
          </w:del>
          <w:ins w:id="278" w:author="Transkribus" w:date="2019-12-11T14:30:00Z">
            <w:r w:rsidRPr="00EE6742">
              <w:rPr>
                <w:rFonts w:ascii="Courier New" w:hAnsi="Courier New" w:cs="Courier New"/>
                <w:rtl/>
              </w:rPr>
              <w:t>أ</w:t>
            </w:r>
          </w:ins>
          <w:r w:rsidRPr="00EE6742">
            <w:rPr>
              <w:rFonts w:ascii="Courier New" w:hAnsi="Courier New" w:cs="Courier New"/>
              <w:rtl/>
            </w:rPr>
            <w:t xml:space="preserve">بى المنصور </w:t>
          </w:r>
          <w:del w:id="279" w:author="Transkribus" w:date="2019-12-11T14:30:00Z">
            <w:r w:rsidRPr="009B6BCA">
              <w:rPr>
                <w:rFonts w:ascii="Courier New" w:hAnsi="Courier New" w:cs="Courier New"/>
                <w:rtl/>
              </w:rPr>
              <w:delText>اصبح لائذا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فقد قارنته بالنجاح</w:delText>
                </w:r>
                <w:r>
                  <w:delText>‬</w:delText>
                </w:r>
                <w:r>
                  <w:delText>‬</w:delText>
                </w:r>
              </w:dir>
            </w:dir>
          </w:del>
          <w:ins w:id="280" w:author="Transkribus" w:date="2019-12-11T14:30:00Z">
            <w:del w:id="281" w:author="Transkribus" w:date="2019-12-11T14:30:00Z">
              <w:r w:rsidRPr="00EE6742">
                <w:rPr>
                  <w:rFonts w:ascii="Courier New" w:hAnsi="Courier New" w:cs="Courier New"/>
                  <w:rtl/>
                </w:rPr>
                <w:delText>أسيح لاكذا * فقدقارتته النجاج</w:delText>
              </w:r>
            </w:del>
          </w:ins>
          <w:r w:rsidRPr="00EE6742">
            <w:rPr>
              <w:rFonts w:ascii="Courier New" w:hAnsi="Courier New" w:cs="Courier New"/>
              <w:rtl/>
            </w:rPr>
            <w:t xml:space="preserve"> سعود</w:t>
          </w:r>
          <w:del w:id="2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فيا كعبة الامال </w:t>
          </w:r>
          <w:del w:id="283" w:author="Transkribus" w:date="2019-12-11T14:30:00Z">
            <w:r w:rsidRPr="009B6BCA">
              <w:rPr>
                <w:rFonts w:ascii="Courier New" w:hAnsi="Courier New" w:cs="Courier New"/>
                <w:rtl/>
              </w:rPr>
              <w:delText>يا ديمة</w:delText>
            </w:r>
          </w:del>
          <w:ins w:id="284" w:author="Transkribus" w:date="2019-12-11T14:30:00Z">
            <w:r w:rsidRPr="00EE6742">
              <w:rPr>
                <w:rFonts w:ascii="Courier New" w:hAnsi="Courier New" w:cs="Courier New"/>
                <w:rtl/>
              </w:rPr>
              <w:t>بادمه</w:t>
            </w:r>
          </w:ins>
          <w:r w:rsidRPr="00EE6742">
            <w:rPr>
              <w:rFonts w:ascii="Courier New" w:hAnsi="Courier New" w:cs="Courier New"/>
              <w:rtl/>
            </w:rPr>
            <w:t xml:space="preserve"> الندى</w:t>
          </w:r>
          <w:del w:id="2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ويا من به روض</w:delText>
                </w:r>
                <w:r>
                  <w:delText>‬</w:delText>
                </w:r>
                <w:r>
                  <w:delText>‬</w:delText>
                </w:r>
              </w:dir>
            </w:dir>
          </w:del>
          <w:ins w:id="286" w:author="Transkribus" w:date="2019-12-11T14:30:00Z">
            <w:del w:id="287" w:author="Transkribus" w:date="2019-12-11T14:30:00Z">
              <w:r w:rsidRPr="00EE6742">
                <w:rPr>
                  <w:rFonts w:ascii="Courier New" w:hAnsi="Courier New" w:cs="Courier New"/>
                  <w:rtl/>
                </w:rPr>
                <w:delText xml:space="preserve"> * وبامن بهزوس</w:delText>
              </w:r>
            </w:del>
          </w:ins>
          <w:r w:rsidRPr="00EE6742">
            <w:rPr>
              <w:rFonts w:ascii="Courier New" w:hAnsi="Courier New" w:cs="Courier New"/>
              <w:rtl/>
            </w:rPr>
            <w:t xml:space="preserve"> الرجاء مجود</w:t>
          </w:r>
          <w:del w:id="2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ومن عبد</w:t>
          </w:r>
          <w:del w:id="289" w:author="Transkribus" w:date="2019-12-11T14:30:00Z">
            <w:r w:rsidRPr="009B6BCA">
              <w:rPr>
                <w:rFonts w:ascii="Courier New" w:hAnsi="Courier New" w:cs="Courier New"/>
                <w:rtl/>
              </w:rPr>
              <w:delText>ه</w:delText>
            </w:r>
          </w:del>
          <w:ins w:id="290" w:author="Transkribus" w:date="2019-12-11T14:30:00Z">
            <w:r w:rsidRPr="00EE6742">
              <w:rPr>
                <w:rFonts w:ascii="Courier New" w:hAnsi="Courier New" w:cs="Courier New"/>
                <w:rtl/>
              </w:rPr>
              <w:t>ة</w:t>
            </w:r>
          </w:ins>
          <w:r w:rsidRPr="00EE6742">
            <w:rPr>
              <w:rFonts w:ascii="Courier New" w:hAnsi="Courier New" w:cs="Courier New"/>
              <w:rtl/>
            </w:rPr>
            <w:t xml:space="preserve"> يوم </w:t>
          </w:r>
          <w:del w:id="291" w:author="Transkribus" w:date="2019-12-11T14:30:00Z">
            <w:r w:rsidRPr="009B6BCA">
              <w:rPr>
                <w:rFonts w:ascii="Courier New" w:hAnsi="Courier New" w:cs="Courier New"/>
                <w:rtl/>
              </w:rPr>
              <w:delText>السماحة حاتم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كما عند مدحى</w:delText>
                </w:r>
                <w:r>
                  <w:delText>‬</w:delText>
                </w:r>
                <w:r>
                  <w:delText>‬</w:delText>
                </w:r>
              </w:dir>
            </w:dir>
          </w:del>
          <w:ins w:id="292" w:author="Transkribus" w:date="2019-12-11T14:30:00Z">
            <w:del w:id="293" w:author="Transkribus" w:date="2019-12-11T14:30:00Z">
              <w:r w:rsidRPr="00EE6742">
                <w:rPr>
                  <w:rFonts w:ascii="Courier New" w:hAnsi="Courier New" w:cs="Courier New"/>
                  <w:rtl/>
                </w:rPr>
                <w:delText>السماجة ا ثم * كماعبد مدحخى</w:delText>
              </w:r>
            </w:del>
          </w:ins>
          <w:r w:rsidRPr="00EE6742">
            <w:rPr>
              <w:rFonts w:ascii="Courier New" w:hAnsi="Courier New" w:cs="Courier New"/>
              <w:rtl/>
            </w:rPr>
            <w:t xml:space="preserve"> فى ع</w:t>
          </w:r>
          <w:ins w:id="294" w:author="Transkribus" w:date="2019-12-11T14:30:00Z">
            <w:r w:rsidRPr="00EE6742">
              <w:rPr>
                <w:rFonts w:ascii="Courier New" w:hAnsi="Courier New" w:cs="Courier New"/>
                <w:rtl/>
              </w:rPr>
              <w:t>س</w:t>
            </w:r>
          </w:ins>
          <w:r w:rsidRPr="00EE6742">
            <w:rPr>
              <w:rFonts w:ascii="Courier New" w:hAnsi="Courier New" w:cs="Courier New"/>
              <w:rtl/>
            </w:rPr>
            <w:t>لا</w:t>
          </w:r>
          <w:del w:id="295" w:author="Transkribus" w:date="2019-12-11T14:30:00Z">
            <w:r w:rsidRPr="009B6BCA">
              <w:rPr>
                <w:rFonts w:ascii="Courier New" w:hAnsi="Courier New" w:cs="Courier New"/>
                <w:rtl/>
              </w:rPr>
              <w:delText>ه</w:delText>
            </w:r>
          </w:del>
          <w:ins w:id="296" w:author="Transkribus" w:date="2019-12-11T14:30:00Z">
            <w:r w:rsidRPr="00EE6742">
              <w:rPr>
                <w:rFonts w:ascii="Courier New" w:hAnsi="Courier New" w:cs="Courier New"/>
                <w:rtl/>
              </w:rPr>
              <w:t>م</w:t>
            </w:r>
          </w:ins>
          <w:r w:rsidRPr="00EE6742">
            <w:rPr>
              <w:rFonts w:ascii="Courier New" w:hAnsi="Courier New" w:cs="Courier New"/>
              <w:rtl/>
            </w:rPr>
            <w:t xml:space="preserve"> عبيد</w:t>
          </w:r>
          <w:del w:id="2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298" w:author="Transkribus" w:date="2019-12-11T14:30:00Z">
            <w:r w:rsidRPr="009B6BCA">
              <w:rPr>
                <w:rFonts w:ascii="Courier New" w:hAnsi="Courier New" w:cs="Courier New"/>
                <w:rtl/>
              </w:rPr>
              <w:delText>ا</w:delText>
            </w:r>
          </w:del>
          <w:ins w:id="299" w:author="Transkribus" w:date="2019-12-11T14:30:00Z">
            <w:r w:rsidRPr="00EE6742">
              <w:rPr>
                <w:rFonts w:ascii="Courier New" w:hAnsi="Courier New" w:cs="Courier New"/>
                <w:rtl/>
              </w:rPr>
              <w:t>أ</w:t>
            </w:r>
          </w:ins>
          <w:r w:rsidRPr="00EE6742">
            <w:rPr>
              <w:rFonts w:ascii="Courier New" w:hAnsi="Courier New" w:cs="Courier New"/>
              <w:rtl/>
            </w:rPr>
            <w:t>يادي</w:t>
          </w:r>
          <w:ins w:id="300" w:author="Transkribus" w:date="2019-12-11T14:30:00Z">
            <w:r w:rsidRPr="00EE6742">
              <w:rPr>
                <w:rFonts w:ascii="Courier New" w:hAnsi="Courier New" w:cs="Courier New"/>
                <w:rtl/>
              </w:rPr>
              <w:t>ل</w:t>
            </w:r>
          </w:ins>
          <w:r w:rsidRPr="00EE6742">
            <w:rPr>
              <w:rFonts w:ascii="Courier New" w:hAnsi="Courier New" w:cs="Courier New"/>
              <w:rtl/>
            </w:rPr>
            <w:t xml:space="preserve">ك عندى </w:t>
          </w:r>
          <w:del w:id="301" w:author="Transkribus" w:date="2019-12-11T14:30:00Z">
            <w:r w:rsidRPr="009B6BCA">
              <w:rPr>
                <w:rFonts w:ascii="Courier New" w:hAnsi="Courier New" w:cs="Courier New"/>
                <w:rtl/>
              </w:rPr>
              <w:delText>لا اقوم</w:delText>
            </w:r>
          </w:del>
          <w:ins w:id="302" w:author="Transkribus" w:date="2019-12-11T14:30:00Z">
            <w:r w:rsidRPr="00EE6742">
              <w:rPr>
                <w:rFonts w:ascii="Courier New" w:hAnsi="Courier New" w:cs="Courier New"/>
                <w:rtl/>
              </w:rPr>
              <w:t>الاأقوم</w:t>
            </w:r>
          </w:ins>
          <w:r w:rsidRPr="00EE6742">
            <w:rPr>
              <w:rFonts w:ascii="Courier New" w:hAnsi="Courier New" w:cs="Courier New"/>
              <w:rtl/>
            </w:rPr>
            <w:t xml:space="preserve"> بشكرها</w:t>
          </w:r>
          <w:del w:id="3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فوق ما اولت يداك مزيد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304" w:author="Transkribus" w:date="2019-12-11T14:30:00Z">
            <w:del w:id="305" w:author="Transkribus" w:date="2019-12-11T14:30:00Z">
              <w:r w:rsidRPr="00EE6742">
                <w:rPr>
                  <w:rFonts w:ascii="Courier New" w:hAnsi="Courier New" w:cs="Courier New"/>
                  <w:rtl/>
                </w:rPr>
                <w:delText xml:space="preserve"> * فافوق ماأولت ذالك- مريد</w:delText>
              </w:r>
            </w:del>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فلم </w:t>
          </w:r>
          <w:del w:id="306" w:author="Transkribus" w:date="2019-12-11T14:30:00Z">
            <w:r w:rsidRPr="009B6BCA">
              <w:rPr>
                <w:rFonts w:ascii="Courier New" w:hAnsi="Courier New" w:cs="Courier New"/>
                <w:rtl/>
              </w:rPr>
              <w:delText>يصف لى</w:delText>
            </w:r>
          </w:del>
          <w:ins w:id="307" w:author="Transkribus" w:date="2019-12-11T14:30:00Z">
            <w:r w:rsidRPr="00EE6742">
              <w:rPr>
                <w:rFonts w:ascii="Courier New" w:hAnsi="Courier New" w:cs="Courier New"/>
                <w:rtl/>
              </w:rPr>
              <w:t>مصفلى</w:t>
            </w:r>
          </w:ins>
          <w:r w:rsidRPr="00EE6742">
            <w:rPr>
              <w:rFonts w:ascii="Courier New" w:hAnsi="Courier New" w:cs="Courier New"/>
              <w:rtl/>
            </w:rPr>
            <w:t xml:space="preserve"> لولا </w:t>
          </w:r>
          <w:del w:id="308" w:author="Transkribus" w:date="2019-12-11T14:30:00Z">
            <w:r w:rsidRPr="009B6BCA">
              <w:rPr>
                <w:rFonts w:ascii="Courier New" w:hAnsi="Courier New" w:cs="Courier New"/>
                <w:rtl/>
              </w:rPr>
              <w:delText>اياديك مشرب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309" w:author="Transkribus" w:date="2019-12-11T14:30:00Z">
            <w:del w:id="310" w:author="Transkribus" w:date="2019-12-11T14:30:00Z">
              <w:r w:rsidRPr="00EE6742">
                <w:rPr>
                  <w:rFonts w:ascii="Courier New" w:hAnsi="Courier New" w:cs="Courier New"/>
                  <w:rtl/>
                </w:rPr>
                <w:delText xml:space="preserve">أباديك ممرب * </w:delText>
              </w:r>
            </w:del>
          </w:ins>
          <w:r w:rsidRPr="00EE6742">
            <w:rPr>
              <w:rFonts w:ascii="Courier New" w:hAnsi="Courier New" w:cs="Courier New"/>
              <w:rtl/>
            </w:rPr>
            <w:t xml:space="preserve">ولا </w:t>
          </w:r>
          <w:del w:id="311" w:author="Transkribus" w:date="2019-12-11T14:30:00Z">
            <w:r w:rsidRPr="009B6BCA">
              <w:rPr>
                <w:rFonts w:ascii="Courier New" w:hAnsi="Courier New" w:cs="Courier New"/>
                <w:rtl/>
              </w:rPr>
              <w:delText>اخضر لى</w:delText>
            </w:r>
          </w:del>
          <w:ins w:id="312" w:author="Transkribus" w:date="2019-12-11T14:30:00Z">
            <w:r w:rsidRPr="00EE6742">
              <w:rPr>
                <w:rFonts w:ascii="Courier New" w:hAnsi="Courier New" w:cs="Courier New"/>
                <w:rtl/>
              </w:rPr>
              <w:t>احضرلى</w:t>
            </w:r>
          </w:ins>
          <w:r w:rsidRPr="00EE6742">
            <w:rPr>
              <w:rFonts w:ascii="Courier New" w:hAnsi="Courier New" w:cs="Courier New"/>
              <w:rtl/>
            </w:rPr>
            <w:t xml:space="preserve"> لولا ا</w:t>
          </w:r>
          <w:ins w:id="313" w:author="Transkribus" w:date="2019-12-11T14:30:00Z">
            <w:r w:rsidRPr="00EE6742">
              <w:rPr>
                <w:rFonts w:ascii="Courier New" w:hAnsi="Courier New" w:cs="Courier New"/>
                <w:rtl/>
              </w:rPr>
              <w:t>ل</w:t>
            </w:r>
          </w:ins>
          <w:r w:rsidRPr="00EE6742">
            <w:rPr>
              <w:rFonts w:ascii="Courier New" w:hAnsi="Courier New" w:cs="Courier New"/>
              <w:rtl/>
            </w:rPr>
            <w:t>ن</w:t>
          </w:r>
          <w:del w:id="314" w:author="Transkribus" w:date="2019-12-11T14:30:00Z">
            <w:r w:rsidRPr="009B6BCA">
              <w:rPr>
                <w:rFonts w:ascii="Courier New" w:hAnsi="Courier New" w:cs="Courier New"/>
                <w:rtl/>
              </w:rPr>
              <w:delText>ت</w:delText>
            </w:r>
          </w:del>
          <w:r w:rsidRPr="00EE6742">
            <w:rPr>
              <w:rFonts w:ascii="Courier New" w:hAnsi="Courier New" w:cs="Courier New"/>
              <w:rtl/>
            </w:rPr>
            <w:t>جاع</w:t>
          </w:r>
          <w:del w:id="315" w:author="Transkribus" w:date="2019-12-11T14:30:00Z">
            <w:r w:rsidRPr="009B6BCA">
              <w:rPr>
                <w:rFonts w:ascii="Courier New" w:hAnsi="Courier New" w:cs="Courier New"/>
                <w:rtl/>
              </w:rPr>
              <w:delText>ك</w:delText>
            </w:r>
          </w:del>
          <w:ins w:id="316" w:author="Transkribus" w:date="2019-12-11T14:30:00Z">
            <w:r w:rsidRPr="00EE6742">
              <w:rPr>
                <w:rFonts w:ascii="Courier New" w:hAnsi="Courier New" w:cs="Courier New"/>
                <w:rtl/>
              </w:rPr>
              <w:t>ل</w:t>
            </w:r>
          </w:ins>
          <w:r w:rsidRPr="00EE6742">
            <w:rPr>
              <w:rFonts w:ascii="Courier New" w:hAnsi="Courier New" w:cs="Courier New"/>
              <w:rtl/>
            </w:rPr>
            <w:t xml:space="preserve"> عود</w:t>
          </w:r>
          <w:del w:id="3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318" w:author="Transkribus" w:date="2019-12-11T14:30:00Z">
            <w:r w:rsidRPr="009B6BCA">
              <w:rPr>
                <w:rFonts w:ascii="Courier New" w:hAnsi="Courier New" w:cs="Courier New"/>
                <w:rtl/>
              </w:rPr>
              <w:delText xml:space="preserve">فجدى بقصدى بات </w:delText>
            </w:r>
          </w:del>
          <w:ins w:id="319" w:author="Transkribus" w:date="2019-12-11T14:30:00Z">
            <w:r w:rsidRPr="00EE6742">
              <w:rPr>
                <w:rFonts w:ascii="Courier New" w:hAnsi="Courier New" w:cs="Courier New"/>
                <w:rtl/>
              </w:rPr>
              <w:t xml:space="preserve">جدى بعصدى باب </w:t>
            </w:r>
          </w:ins>
          <w:r w:rsidRPr="00EE6742">
            <w:rPr>
              <w:rFonts w:ascii="Courier New" w:hAnsi="Courier New" w:cs="Courier New"/>
              <w:rtl/>
            </w:rPr>
            <w:t xml:space="preserve">دارك </w:t>
          </w:r>
          <w:del w:id="320" w:author="Transkribus" w:date="2019-12-11T14:30:00Z">
            <w:r w:rsidRPr="009B6BCA">
              <w:rPr>
                <w:rFonts w:ascii="Courier New" w:hAnsi="Courier New" w:cs="Courier New"/>
                <w:rtl/>
              </w:rPr>
              <w:delText>مقبل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ونجمى بتردادى</w:delText>
                </w:r>
                <w:r>
                  <w:delText>‬</w:delText>
                </w:r>
                <w:r>
                  <w:delText>‬</w:delText>
                </w:r>
              </w:dir>
            </w:dir>
          </w:del>
          <w:ins w:id="321" w:author="Transkribus" w:date="2019-12-11T14:30:00Z">
            <w:del w:id="322" w:author="Transkribus" w:date="2019-12-11T14:30:00Z">
              <w:r w:rsidRPr="00EE6742">
                <w:rPr>
                  <w:rFonts w:ascii="Courier New" w:hAnsi="Courier New" w:cs="Courier New"/>
                  <w:rtl/>
                </w:rPr>
                <w:delText>مقيل * ويجمى بعردادى</w:delText>
              </w:r>
            </w:del>
          </w:ins>
          <w:r w:rsidRPr="00EE6742">
            <w:rPr>
              <w:rFonts w:ascii="Courier New" w:hAnsi="Courier New" w:cs="Courier New"/>
              <w:rtl/>
            </w:rPr>
            <w:t xml:space="preserve"> اليك سعيد</w:t>
          </w:r>
          <w:del w:id="3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324" w:author="Transkribus" w:date="2019-12-11T14:30:00Z">
            <w:r w:rsidRPr="009B6BCA">
              <w:rPr>
                <w:rFonts w:ascii="Courier New" w:hAnsi="Courier New" w:cs="Courier New"/>
                <w:rtl/>
              </w:rPr>
              <w:delText>فلا زلت بالعيد السعيد</w:delText>
            </w:r>
          </w:del>
          <w:ins w:id="325" w:author="Transkribus" w:date="2019-12-11T14:30:00Z">
            <w:r w:rsidRPr="00EE6742">
              <w:rPr>
                <w:rFonts w:ascii="Courier New" w:hAnsi="Courier New" w:cs="Courier New"/>
                <w:rtl/>
              </w:rPr>
              <w:t xml:space="preserve"> قلازلت بالعبد السسعيد</w:t>
            </w:r>
          </w:ins>
          <w:r w:rsidRPr="00EE6742">
            <w:rPr>
              <w:rFonts w:ascii="Courier New" w:hAnsi="Courier New" w:cs="Courier New"/>
              <w:rtl/>
            </w:rPr>
            <w:t xml:space="preserve"> مهنا</w:t>
          </w:r>
          <w:del w:id="3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تهني</w:t>
              </w:r>
              <w:del w:id="327" w:author="Transkribus" w:date="2019-12-11T14:30:00Z">
                <w:r w:rsidRPr="009B6BCA">
                  <w:rPr>
                    <w:rFonts w:ascii="Courier New" w:hAnsi="Courier New" w:cs="Courier New"/>
                    <w:rtl/>
                  </w:rPr>
                  <w:delText>ك</w:delText>
                </w:r>
              </w:del>
              <w:ins w:id="328" w:author="Transkribus" w:date="2019-12-11T14:30:00Z">
                <w:r w:rsidRPr="00EE6742">
                  <w:rPr>
                    <w:rFonts w:ascii="Courier New" w:hAnsi="Courier New" w:cs="Courier New"/>
                    <w:rtl/>
                  </w:rPr>
                  <w:t>سان</w:t>
                </w:r>
              </w:ins>
              <w:r w:rsidRPr="00EE6742">
                <w:rPr>
                  <w:rFonts w:ascii="Courier New" w:hAnsi="Courier New" w:cs="Courier New"/>
                  <w:rtl/>
                </w:rPr>
                <w:t xml:space="preserve"> من </w:t>
              </w:r>
              <w:del w:id="329" w:author="Transkribus" w:date="2019-12-11T14:30:00Z">
                <w:r w:rsidRPr="009B6BCA">
                  <w:rPr>
                    <w:rFonts w:ascii="Courier New" w:hAnsi="Courier New" w:cs="Courier New"/>
                    <w:rtl/>
                  </w:rPr>
                  <w:delText>بعد الوفود</w:delText>
                </w:r>
              </w:del>
              <w:ins w:id="330" w:author="Transkribus" w:date="2019-12-11T14:30:00Z">
                <w:r w:rsidRPr="00EE6742">
                  <w:rPr>
                    <w:rFonts w:ascii="Courier New" w:hAnsi="Courier New" w:cs="Courier New"/>
                    <w:rtl/>
                  </w:rPr>
                  <w:t>بعيد الوقود</w:t>
                </w:r>
              </w:ins>
              <w:r w:rsidRPr="00EE6742">
                <w:rPr>
                  <w:rFonts w:ascii="Courier New" w:hAnsi="Courier New" w:cs="Courier New"/>
                  <w:rtl/>
                </w:rPr>
                <w:t xml:space="preserve"> وفود</w:t>
              </w:r>
              <w:del w:id="3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B85E34" w:rsidRPr="009B6BCA" w:rsidRDefault="00B85E34" w:rsidP="00B85E34">
      <w:pPr>
        <w:pStyle w:val="NurText"/>
        <w:bidi/>
        <w:rPr>
          <w:del w:id="332" w:author="Transkribus" w:date="2019-12-11T14:30:00Z"/>
          <w:rFonts w:ascii="Courier New" w:hAnsi="Courier New" w:cs="Courier New"/>
        </w:rPr>
      </w:pPr>
      <w:dir w:val="rtl">
        <w:dir w:val="rtl">
          <w:del w:id="333" w:author="Transkribus" w:date="2019-12-11T14:30:00Z">
            <w:r w:rsidRPr="009B6BCA">
              <w:rPr>
                <w:rFonts w:ascii="Courier New" w:hAnsi="Courier New" w:cs="Courier New"/>
                <w:rtl/>
              </w:rPr>
              <w:delText>فما لذوى الحاجات غيرك مقصد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لبنى الامال عنك محيد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334" w:author="Transkribus" w:date="2019-12-11T14:30:00Z"/>
          <w:del w:id="335" w:author="Transkribus" w:date="2019-12-11T14:30:00Z"/>
          <w:rFonts w:ascii="Courier New" w:hAnsi="Courier New" w:cs="Courier New"/>
        </w:rPr>
      </w:pPr>
      <w:dir w:val="rtl">
        <w:dir w:val="rtl">
          <w:ins w:id="336" w:author="Transkribus" w:date="2019-12-11T14:30:00Z">
            <w:r w:rsidRPr="00EE6742">
              <w:rPr>
                <w:rFonts w:ascii="Courier New" w:hAnsi="Courier New" w:cs="Courier New"/>
                <w:rtl/>
              </w:rPr>
              <w:t xml:space="preserve"> فى الذوى الحساجات عيرلك معصد * ولالبنى الامال عنسك مجيد</w:t>
            </w:r>
          </w:ins>
          <w:r>
            <w:t>‬</w:t>
          </w:r>
          <w:r>
            <w:t>‬</w:t>
          </w:r>
        </w:dir>
      </w:dir>
    </w:p>
    <w:p w:rsidR="00B85E34" w:rsidRPr="00EE6742" w:rsidRDefault="00B85E34" w:rsidP="00B85E34">
      <w:pPr>
        <w:pStyle w:val="NurText"/>
        <w:bidi/>
        <w:rPr>
          <w:ins w:id="337" w:author="Transkribus" w:date="2019-12-11T14:30:00Z"/>
          <w:rFonts w:ascii="Courier New" w:hAnsi="Courier New" w:cs="Courier New"/>
        </w:rPr>
      </w:pPr>
      <w:r w:rsidRPr="00EE6742">
        <w:rPr>
          <w:rFonts w:ascii="Courier New" w:hAnsi="Courier New" w:cs="Courier New"/>
          <w:rtl/>
        </w:rPr>
        <w:t xml:space="preserve">ولرشيد الدين </w:t>
      </w:r>
      <w:ins w:id="338" w:author="Transkribus" w:date="2019-12-11T14:30:00Z">
        <w:r w:rsidRPr="00EE6742">
          <w:rPr>
            <w:rFonts w:ascii="Courier New" w:hAnsi="Courier New" w:cs="Courier New"/>
            <w:rtl/>
          </w:rPr>
          <w:t xml:space="preserve">بن </w:t>
        </w:r>
      </w:ins>
      <w:r w:rsidRPr="00EE6742">
        <w:rPr>
          <w:rFonts w:ascii="Courier New" w:hAnsi="Courier New" w:cs="Courier New"/>
          <w:rtl/>
        </w:rPr>
        <w:t xml:space="preserve">الصورى من الكتب كتاب </w:t>
      </w:r>
      <w:del w:id="339" w:author="Transkribus" w:date="2019-12-11T14:30:00Z">
        <w:r w:rsidRPr="009B6BCA">
          <w:rPr>
            <w:rFonts w:ascii="Courier New" w:hAnsi="Courier New" w:cs="Courier New"/>
            <w:rtl/>
          </w:rPr>
          <w:delText>الادوية المفردة</w:delText>
        </w:r>
      </w:del>
      <w:ins w:id="340" w:author="Transkribus" w:date="2019-12-11T14:30:00Z">
        <w:r w:rsidRPr="00EE6742">
          <w:rPr>
            <w:rFonts w:ascii="Courier New" w:hAnsi="Courier New" w:cs="Courier New"/>
            <w:rtl/>
          </w:rPr>
          <w:t>الأدوبة الفردة</w:t>
        </w:r>
      </w:ins>
      <w:r w:rsidRPr="00EE6742">
        <w:rPr>
          <w:rFonts w:ascii="Courier New" w:hAnsi="Courier New" w:cs="Courier New"/>
          <w:rtl/>
        </w:rPr>
        <w:t xml:space="preserve"> وهذا الكتاب </w:t>
      </w:r>
      <w:del w:id="341" w:author="Transkribus" w:date="2019-12-11T14:30:00Z">
        <w:r w:rsidRPr="009B6BCA">
          <w:rPr>
            <w:rFonts w:ascii="Courier New" w:hAnsi="Courier New" w:cs="Courier New"/>
            <w:rtl/>
          </w:rPr>
          <w:delText>بدا بعمله</w:delText>
        </w:r>
      </w:del>
      <w:ins w:id="342" w:author="Transkribus" w:date="2019-12-11T14:30:00Z">
        <w:r w:rsidRPr="00EE6742">
          <w:rPr>
            <w:rFonts w:ascii="Courier New" w:hAnsi="Courier New" w:cs="Courier New"/>
            <w:rtl/>
          </w:rPr>
          <w:t>بد ابعملة</w:t>
        </w:r>
      </w:ins>
      <w:r w:rsidRPr="00EE6742">
        <w:rPr>
          <w:rFonts w:ascii="Courier New" w:hAnsi="Courier New" w:cs="Courier New"/>
          <w:rtl/>
        </w:rPr>
        <w:t xml:space="preserve"> فى</w:t>
      </w:r>
      <w:del w:id="343" w:author="Transkribus" w:date="2019-12-11T14:30:00Z">
        <w:r w:rsidRPr="009B6BCA">
          <w:rPr>
            <w:rFonts w:ascii="Courier New" w:hAnsi="Courier New" w:cs="Courier New"/>
            <w:rtl/>
          </w:rPr>
          <w:delText xml:space="preserve"> ا</w:delText>
        </w:r>
      </w:del>
    </w:p>
    <w:p w:rsidR="00B85E34" w:rsidRPr="00EE6742" w:rsidRDefault="00B85E34" w:rsidP="00B85E34">
      <w:pPr>
        <w:pStyle w:val="NurText"/>
        <w:bidi/>
        <w:rPr>
          <w:rFonts w:ascii="Courier New" w:hAnsi="Courier New" w:cs="Courier New"/>
        </w:rPr>
      </w:pPr>
      <w:ins w:id="344" w:author="Transkribus" w:date="2019-12-11T14:30:00Z">
        <w:r w:rsidRPr="00EE6742">
          <w:rPr>
            <w:rFonts w:ascii="Courier New" w:hAnsi="Courier New" w:cs="Courier New"/>
            <w:rtl/>
          </w:rPr>
          <w:t>أ</w:t>
        </w:r>
      </w:ins>
      <w:r w:rsidRPr="00EE6742">
        <w:rPr>
          <w:rFonts w:ascii="Courier New" w:hAnsi="Courier New" w:cs="Courier New"/>
          <w:rtl/>
        </w:rPr>
        <w:t>يام الملك المع</w:t>
      </w:r>
      <w:del w:id="345" w:author="Transkribus" w:date="2019-12-11T14:30:00Z">
        <w:r w:rsidRPr="009B6BCA">
          <w:rPr>
            <w:rFonts w:ascii="Courier New" w:hAnsi="Courier New" w:cs="Courier New"/>
            <w:rtl/>
          </w:rPr>
          <w:delText>ظ</w:delText>
        </w:r>
      </w:del>
      <w:ins w:id="346" w:author="Transkribus" w:date="2019-12-11T14:30:00Z">
        <w:r w:rsidRPr="00EE6742">
          <w:rPr>
            <w:rFonts w:ascii="Courier New" w:hAnsi="Courier New" w:cs="Courier New"/>
            <w:rtl/>
          </w:rPr>
          <w:t>ط</w:t>
        </w:r>
      </w:ins>
      <w:r w:rsidRPr="00EE6742">
        <w:rPr>
          <w:rFonts w:ascii="Courier New" w:hAnsi="Courier New" w:cs="Courier New"/>
          <w:rtl/>
        </w:rPr>
        <w:t>م وجعله باسمه واست</w:t>
      </w:r>
      <w:del w:id="347" w:author="Transkribus" w:date="2019-12-11T14:30:00Z">
        <w:r w:rsidRPr="009B6BCA">
          <w:rPr>
            <w:rFonts w:ascii="Courier New" w:hAnsi="Courier New" w:cs="Courier New"/>
            <w:rtl/>
          </w:rPr>
          <w:delText>ق</w:delText>
        </w:r>
      </w:del>
      <w:ins w:id="348" w:author="Transkribus" w:date="2019-12-11T14:30:00Z">
        <w:r w:rsidRPr="00EE6742">
          <w:rPr>
            <w:rFonts w:ascii="Courier New" w:hAnsi="Courier New" w:cs="Courier New"/>
            <w:rtl/>
          </w:rPr>
          <w:t>ف</w:t>
        </w:r>
      </w:ins>
      <w:r w:rsidRPr="00EE6742">
        <w:rPr>
          <w:rFonts w:ascii="Courier New" w:hAnsi="Courier New" w:cs="Courier New"/>
          <w:rtl/>
        </w:rPr>
        <w:t xml:space="preserve">صى فيه ذكر </w:t>
      </w:r>
      <w:del w:id="349" w:author="Transkribus" w:date="2019-12-11T14:30:00Z">
        <w:r w:rsidRPr="009B6BCA">
          <w:rPr>
            <w:rFonts w:ascii="Courier New" w:hAnsi="Courier New" w:cs="Courier New"/>
            <w:rtl/>
          </w:rPr>
          <w:delText>الادوية المفردة وذكر ايضا ادوية اطلع على معرفتها ومنافعها لم يذكرها المتقدمون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0" w:author="Transkribus" w:date="2019-12-11T14:30:00Z">
        <w:r w:rsidRPr="00EE6742">
          <w:rPr>
            <w:rFonts w:ascii="Courier New" w:hAnsi="Courier New" w:cs="Courier New"/>
            <w:rtl/>
          </w:rPr>
          <w:t>الأدوبة المفردة ودكر أبضا أدوبة اللم</w:t>
        </w:r>
      </w:ins>
    </w:p>
    <w:p w:rsidR="00B85E34" w:rsidRPr="00EE6742" w:rsidRDefault="00B85E34" w:rsidP="00B85E34">
      <w:pPr>
        <w:pStyle w:val="NurText"/>
        <w:bidi/>
        <w:rPr>
          <w:rFonts w:ascii="Courier New" w:hAnsi="Courier New" w:cs="Courier New"/>
        </w:rPr>
      </w:pPr>
      <w:dir w:val="rtl">
        <w:dir w:val="rtl">
          <w:del w:id="351" w:author="Transkribus" w:date="2019-12-11T14:30:00Z">
            <w:r w:rsidRPr="009B6BCA">
              <w:rPr>
                <w:rFonts w:ascii="Courier New" w:hAnsi="Courier New" w:cs="Courier New"/>
                <w:rtl/>
              </w:rPr>
              <w:delText>وكان يستصحب</w:delText>
            </w:r>
          </w:del>
          <w:ins w:id="352" w:author="Transkribus" w:date="2019-12-11T14:30:00Z">
            <w:r w:rsidRPr="00EE6742">
              <w:rPr>
                <w:rFonts w:ascii="Courier New" w:hAnsi="Courier New" w:cs="Courier New"/>
                <w:rtl/>
              </w:rPr>
              <w:t xml:space="preserve"> على معر فثها ومنافضه الم بد كمر ها التعد مون وكان بستعحب</w:t>
            </w:r>
          </w:ins>
          <w:r w:rsidRPr="00EE6742">
            <w:rPr>
              <w:rFonts w:ascii="Courier New" w:hAnsi="Courier New" w:cs="Courier New"/>
              <w:rtl/>
            </w:rPr>
            <w:t xml:space="preserve"> مصورا ومعه الاصبا</w:t>
          </w:r>
          <w:del w:id="353" w:author="Transkribus" w:date="2019-12-11T14:30:00Z">
            <w:r w:rsidRPr="009B6BCA">
              <w:rPr>
                <w:rFonts w:ascii="Courier New" w:hAnsi="Courier New" w:cs="Courier New"/>
                <w:rtl/>
              </w:rPr>
              <w:delText>غ</w:delText>
            </w:r>
          </w:del>
          <w:ins w:id="354" w:author="Transkribus" w:date="2019-12-11T14:30:00Z">
            <w:r w:rsidRPr="00EE6742">
              <w:rPr>
                <w:rFonts w:ascii="Courier New" w:hAnsi="Courier New" w:cs="Courier New"/>
                <w:rtl/>
              </w:rPr>
              <w:t>ثح</w:t>
            </w:r>
          </w:ins>
          <w:r w:rsidRPr="00EE6742">
            <w:rPr>
              <w:rFonts w:ascii="Courier New" w:hAnsi="Courier New" w:cs="Courier New"/>
              <w:rtl/>
            </w:rPr>
            <w:t xml:space="preserve"> والليق</w:t>
          </w:r>
          <w:r>
            <w:t>‬</w:t>
          </w:r>
          <w:r>
            <w:t>‬</w:t>
          </w:r>
        </w:dir>
      </w:dir>
    </w:p>
    <w:p w:rsidR="00B85E34" w:rsidRPr="00EE6742" w:rsidRDefault="00B85E34" w:rsidP="00B85E34">
      <w:pPr>
        <w:pStyle w:val="NurText"/>
        <w:bidi/>
        <w:rPr>
          <w:ins w:id="355" w:author="Transkribus" w:date="2019-12-11T14:30:00Z"/>
          <w:rFonts w:ascii="Courier New" w:hAnsi="Courier New" w:cs="Courier New"/>
        </w:rPr>
      </w:pPr>
      <w:r w:rsidRPr="00EE6742">
        <w:rPr>
          <w:rFonts w:ascii="Courier New" w:hAnsi="Courier New" w:cs="Courier New"/>
          <w:rtl/>
        </w:rPr>
        <w:t xml:space="preserve">على </w:t>
      </w:r>
      <w:del w:id="356" w:author="Transkribus" w:date="2019-12-11T14:30:00Z">
        <w:r w:rsidRPr="009B6BCA">
          <w:rPr>
            <w:rFonts w:ascii="Courier New" w:hAnsi="Courier New" w:cs="Courier New"/>
            <w:rtl/>
          </w:rPr>
          <w:delText>اختلافها وتنوعها فكان يتوجه رشيد</w:delText>
        </w:r>
      </w:del>
      <w:ins w:id="357" w:author="Transkribus" w:date="2019-12-11T14:30:00Z">
        <w:r w:rsidRPr="00EE6742">
          <w:rPr>
            <w:rFonts w:ascii="Courier New" w:hAnsi="Courier New" w:cs="Courier New"/>
            <w:rtl/>
          </w:rPr>
          <w:t>احتلاهاوتتترعه افكان منوجه رسيد</w:t>
        </w:r>
      </w:ins>
      <w:r w:rsidRPr="00EE6742">
        <w:rPr>
          <w:rFonts w:ascii="Courier New" w:hAnsi="Courier New" w:cs="Courier New"/>
          <w:rtl/>
        </w:rPr>
        <w:t xml:space="preserve"> الدين بن الصورى الى </w:t>
      </w:r>
      <w:del w:id="358" w:author="Transkribus" w:date="2019-12-11T14:30:00Z">
        <w:r w:rsidRPr="009B6BCA">
          <w:rPr>
            <w:rFonts w:ascii="Courier New" w:hAnsi="Courier New" w:cs="Courier New"/>
            <w:rtl/>
          </w:rPr>
          <w:delText>المواضع التى بها</w:delText>
        </w:r>
      </w:del>
      <w:ins w:id="359" w:author="Transkribus" w:date="2019-12-11T14:30:00Z">
        <w:r w:rsidRPr="00EE6742">
          <w:rPr>
            <w:rFonts w:ascii="Courier New" w:hAnsi="Courier New" w:cs="Courier New"/>
            <w:rtl/>
          </w:rPr>
          <w:t>المواضم النى ها</w:t>
        </w:r>
      </w:ins>
      <w:r w:rsidRPr="00EE6742">
        <w:rPr>
          <w:rFonts w:ascii="Courier New" w:hAnsi="Courier New" w:cs="Courier New"/>
          <w:rtl/>
        </w:rPr>
        <w:t xml:space="preserve"> النبات </w:t>
      </w:r>
      <w:del w:id="360" w:author="Transkribus" w:date="2019-12-11T14:30:00Z">
        <w:r w:rsidRPr="009B6BCA">
          <w:rPr>
            <w:rFonts w:ascii="Courier New" w:hAnsi="Courier New" w:cs="Courier New"/>
            <w:rtl/>
          </w:rPr>
          <w:delText>مثل جبل</w:delText>
        </w:r>
      </w:del>
      <w:ins w:id="361" w:author="Transkribus" w:date="2019-12-11T14:30:00Z">
        <w:r w:rsidRPr="00EE6742">
          <w:rPr>
            <w:rFonts w:ascii="Courier New" w:hAnsi="Courier New" w:cs="Courier New"/>
            <w:rtl/>
          </w:rPr>
          <w:t>متل</w:t>
        </w:r>
      </w:ins>
    </w:p>
    <w:p w:rsidR="00B85E34" w:rsidRPr="00EE6742" w:rsidRDefault="00B85E34" w:rsidP="00B85E34">
      <w:pPr>
        <w:pStyle w:val="NurText"/>
        <w:bidi/>
        <w:rPr>
          <w:ins w:id="362" w:author="Transkribus" w:date="2019-12-11T14:30:00Z"/>
          <w:rFonts w:ascii="Courier New" w:hAnsi="Courier New" w:cs="Courier New"/>
        </w:rPr>
      </w:pPr>
      <w:ins w:id="363" w:author="Transkribus" w:date="2019-12-11T14:30:00Z">
        <w:r w:rsidRPr="00EE6742">
          <w:rPr>
            <w:rFonts w:ascii="Courier New" w:hAnsi="Courier New" w:cs="Courier New"/>
            <w:rtl/>
          </w:rPr>
          <w:t>جيل</w:t>
        </w:r>
      </w:ins>
      <w:r w:rsidRPr="00EE6742">
        <w:rPr>
          <w:rFonts w:ascii="Courier New" w:hAnsi="Courier New" w:cs="Courier New"/>
          <w:rtl/>
        </w:rPr>
        <w:t xml:space="preserve"> لبنان </w:t>
      </w:r>
      <w:del w:id="364" w:author="Transkribus" w:date="2019-12-11T14:30:00Z">
        <w:r w:rsidRPr="009B6BCA">
          <w:rPr>
            <w:rFonts w:ascii="Courier New" w:hAnsi="Courier New" w:cs="Courier New"/>
            <w:rtl/>
          </w:rPr>
          <w:delText>وغيره من</w:delText>
        </w:r>
      </w:del>
      <w:ins w:id="365" w:author="Transkribus" w:date="2019-12-11T14:30:00Z">
        <w:r w:rsidRPr="00EE6742">
          <w:rPr>
            <w:rFonts w:ascii="Courier New" w:hAnsi="Courier New" w:cs="Courier New"/>
            <w:rtl/>
          </w:rPr>
          <w:t>وعيرممن</w:t>
        </w:r>
      </w:ins>
      <w:r w:rsidRPr="00EE6742">
        <w:rPr>
          <w:rFonts w:ascii="Courier New" w:hAnsi="Courier New" w:cs="Courier New"/>
          <w:rtl/>
        </w:rPr>
        <w:t xml:space="preserve"> المواضع ال</w:t>
      </w:r>
      <w:del w:id="366" w:author="Transkribus" w:date="2019-12-11T14:30:00Z">
        <w:r w:rsidRPr="009B6BCA">
          <w:rPr>
            <w:rFonts w:ascii="Courier New" w:hAnsi="Courier New" w:cs="Courier New"/>
            <w:rtl/>
          </w:rPr>
          <w:delText>ت</w:delText>
        </w:r>
      </w:del>
      <w:ins w:id="367" w:author="Transkribus" w:date="2019-12-11T14:30:00Z">
        <w:r w:rsidRPr="00EE6742">
          <w:rPr>
            <w:rFonts w:ascii="Courier New" w:hAnsi="Courier New" w:cs="Courier New"/>
            <w:rtl/>
          </w:rPr>
          <w:t>ن</w:t>
        </w:r>
      </w:ins>
      <w:r w:rsidRPr="00EE6742">
        <w:rPr>
          <w:rFonts w:ascii="Courier New" w:hAnsi="Courier New" w:cs="Courier New"/>
          <w:rtl/>
        </w:rPr>
        <w:t xml:space="preserve">ى قد اختص كل </w:t>
      </w:r>
      <w:del w:id="368" w:author="Transkribus" w:date="2019-12-11T14:30:00Z">
        <w:r w:rsidRPr="009B6BCA">
          <w:rPr>
            <w:rFonts w:ascii="Courier New" w:hAnsi="Courier New" w:cs="Courier New"/>
            <w:rtl/>
          </w:rPr>
          <w:delText>منها بشيء</w:delText>
        </w:r>
      </w:del>
      <w:ins w:id="369" w:author="Transkribus" w:date="2019-12-11T14:30:00Z">
        <w:r w:rsidRPr="00EE6742">
          <w:rPr>
            <w:rFonts w:ascii="Courier New" w:hAnsi="Courier New" w:cs="Courier New"/>
            <w:rtl/>
          </w:rPr>
          <w:t>منهابضى</w:t>
        </w:r>
      </w:ins>
      <w:r w:rsidRPr="00EE6742">
        <w:rPr>
          <w:rFonts w:ascii="Courier New" w:hAnsi="Courier New" w:cs="Courier New"/>
          <w:rtl/>
        </w:rPr>
        <w:t xml:space="preserve"> من النبات </w:t>
      </w:r>
      <w:del w:id="370" w:author="Transkribus" w:date="2019-12-11T14:30:00Z">
        <w:r w:rsidRPr="009B6BCA">
          <w:rPr>
            <w:rFonts w:ascii="Courier New" w:hAnsi="Courier New" w:cs="Courier New"/>
            <w:rtl/>
          </w:rPr>
          <w:delText>ف</w:delText>
        </w:r>
      </w:del>
      <w:ins w:id="371" w:author="Transkribus" w:date="2019-12-11T14:30:00Z">
        <w:r w:rsidRPr="00EE6742">
          <w:rPr>
            <w:rFonts w:ascii="Courier New" w:hAnsi="Courier New" w:cs="Courier New"/>
            <w:rtl/>
          </w:rPr>
          <w:t>ق</w:t>
        </w:r>
      </w:ins>
      <w:r w:rsidRPr="00EE6742">
        <w:rPr>
          <w:rFonts w:ascii="Courier New" w:hAnsi="Courier New" w:cs="Courier New"/>
          <w:rtl/>
        </w:rPr>
        <w:t xml:space="preserve">يشاهد النبات </w:t>
      </w:r>
      <w:del w:id="372" w:author="Transkribus" w:date="2019-12-11T14:30:00Z">
        <w:r w:rsidRPr="009B6BCA">
          <w:rPr>
            <w:rFonts w:ascii="Courier New" w:hAnsi="Courier New" w:cs="Courier New"/>
            <w:rtl/>
          </w:rPr>
          <w:delText>ويحققه ويريه للمصور فيعتبر لونه ومقدار ورقه واغصانه واصوله</w:delText>
        </w:r>
      </w:del>
      <w:ins w:id="373" w:author="Transkribus" w:date="2019-12-11T14:30:00Z">
        <w:r w:rsidRPr="00EE6742">
          <w:rPr>
            <w:rFonts w:ascii="Courier New" w:hAnsi="Courier New" w:cs="Courier New"/>
            <w:rtl/>
          </w:rPr>
          <w:t>وجيهة</w:t>
        </w:r>
      </w:ins>
    </w:p>
    <w:p w:rsidR="00B85E34" w:rsidRPr="00EE6742" w:rsidRDefault="00B85E34" w:rsidP="00B85E34">
      <w:pPr>
        <w:pStyle w:val="NurText"/>
        <w:bidi/>
        <w:rPr>
          <w:ins w:id="374" w:author="Transkribus" w:date="2019-12-11T14:30:00Z"/>
          <w:rFonts w:ascii="Courier New" w:hAnsi="Courier New" w:cs="Courier New"/>
        </w:rPr>
      </w:pPr>
      <w:ins w:id="375" w:author="Transkribus" w:date="2019-12-11T14:30:00Z">
        <w:r w:rsidRPr="00EE6742">
          <w:rPr>
            <w:rFonts w:ascii="Courier New" w:hAnsi="Courier New" w:cs="Courier New"/>
            <w:rtl/>
          </w:rPr>
          <w:t>وبريهة المصور ميعت رلوبة ومقدارورفه وأقسانه وأصوله</w:t>
        </w:r>
      </w:ins>
      <w:r w:rsidRPr="00EE6742">
        <w:rPr>
          <w:rFonts w:ascii="Courier New" w:hAnsi="Courier New" w:cs="Courier New"/>
          <w:rtl/>
        </w:rPr>
        <w:t xml:space="preserve"> ويصور </w:t>
      </w:r>
      <w:del w:id="376" w:author="Transkribus" w:date="2019-12-11T14:30:00Z">
        <w:r w:rsidRPr="009B6BCA">
          <w:rPr>
            <w:rFonts w:ascii="Courier New" w:hAnsi="Courier New" w:cs="Courier New"/>
            <w:rtl/>
          </w:rPr>
          <w:delText>بحسبها ويجتهد</w:delText>
        </w:r>
      </w:del>
      <w:ins w:id="377" w:author="Transkribus" w:date="2019-12-11T14:30:00Z">
        <w:r w:rsidRPr="00EE6742">
          <w:rPr>
            <w:rFonts w:ascii="Courier New" w:hAnsi="Courier New" w:cs="Courier New"/>
            <w:rtl/>
          </w:rPr>
          <w:t>مجييها ويحته</w:t>
        </w:r>
      </w:ins>
      <w:r w:rsidRPr="00EE6742">
        <w:rPr>
          <w:rFonts w:ascii="Courier New" w:hAnsi="Courier New" w:cs="Courier New"/>
          <w:rtl/>
        </w:rPr>
        <w:t xml:space="preserve"> فى </w:t>
      </w:r>
      <w:del w:id="378" w:author="Transkribus" w:date="2019-12-11T14:30:00Z">
        <w:r w:rsidRPr="009B6BCA">
          <w:rPr>
            <w:rFonts w:ascii="Courier New" w:hAnsi="Courier New" w:cs="Courier New"/>
            <w:rtl/>
          </w:rPr>
          <w:delText xml:space="preserve">محاكاتها </w:delText>
        </w:r>
      </w:del>
      <w:ins w:id="379" w:author="Transkribus" w:date="2019-12-11T14:30:00Z">
        <w:r w:rsidRPr="00EE6742">
          <w:rPr>
            <w:rFonts w:ascii="Courier New" w:hAnsi="Courier New" w:cs="Courier New"/>
            <w:rtl/>
          </w:rPr>
          <w:t>مجاكما١٣</w:t>
        </w:r>
      </w:ins>
    </w:p>
    <w:p w:rsidR="00B85E34" w:rsidRPr="00EE6742" w:rsidRDefault="00B85E34" w:rsidP="00B85E34">
      <w:pPr>
        <w:pStyle w:val="NurText"/>
        <w:bidi/>
        <w:rPr>
          <w:ins w:id="380" w:author="Transkribus" w:date="2019-12-11T14:30:00Z"/>
          <w:rFonts w:ascii="Courier New" w:hAnsi="Courier New" w:cs="Courier New"/>
        </w:rPr>
      </w:pPr>
      <w:r w:rsidRPr="00EE6742">
        <w:rPr>
          <w:rFonts w:ascii="Courier New" w:hAnsi="Courier New" w:cs="Courier New"/>
          <w:rtl/>
        </w:rPr>
        <w:lastRenderedPageBreak/>
        <w:t>ثم ا</w:t>
      </w:r>
      <w:del w:id="381" w:author="Transkribus" w:date="2019-12-11T14:30:00Z">
        <w:r w:rsidRPr="009B6BCA">
          <w:rPr>
            <w:rFonts w:ascii="Courier New" w:hAnsi="Courier New" w:cs="Courier New"/>
            <w:rtl/>
          </w:rPr>
          <w:delText>ن</w:delText>
        </w:r>
      </w:del>
      <w:ins w:id="382" w:author="Transkribus" w:date="2019-12-11T14:30:00Z">
        <w:r w:rsidRPr="00EE6742">
          <w:rPr>
            <w:rFonts w:ascii="Courier New" w:hAnsi="Courier New" w:cs="Courier New"/>
            <w:rtl/>
          </w:rPr>
          <w:t>ل</w:t>
        </w:r>
      </w:ins>
      <w:r w:rsidRPr="00EE6742">
        <w:rPr>
          <w:rFonts w:ascii="Courier New" w:hAnsi="Courier New" w:cs="Courier New"/>
          <w:rtl/>
        </w:rPr>
        <w:t xml:space="preserve">ه سلك </w:t>
      </w:r>
      <w:del w:id="383" w:author="Transkribus" w:date="2019-12-11T14:30:00Z">
        <w:r w:rsidRPr="009B6BCA">
          <w:rPr>
            <w:rFonts w:ascii="Courier New" w:hAnsi="Courier New" w:cs="Courier New"/>
            <w:rtl/>
          </w:rPr>
          <w:delText>ايضا</w:delText>
        </w:r>
      </w:del>
      <w:ins w:id="384" w:author="Transkribus" w:date="2019-12-11T14:30:00Z">
        <w:r w:rsidRPr="00EE6742">
          <w:rPr>
            <w:rFonts w:ascii="Courier New" w:hAnsi="Courier New" w:cs="Courier New"/>
            <w:rtl/>
          </w:rPr>
          <w:t>أبصا</w:t>
        </w:r>
      </w:ins>
      <w:r w:rsidRPr="00EE6742">
        <w:rPr>
          <w:rFonts w:ascii="Courier New" w:hAnsi="Courier New" w:cs="Courier New"/>
          <w:rtl/>
        </w:rPr>
        <w:t xml:space="preserve"> فى </w:t>
      </w:r>
      <w:del w:id="385" w:author="Transkribus" w:date="2019-12-11T14:30:00Z">
        <w:r w:rsidRPr="009B6BCA">
          <w:rPr>
            <w:rFonts w:ascii="Courier New" w:hAnsi="Courier New" w:cs="Courier New"/>
            <w:rtl/>
          </w:rPr>
          <w:delText>ت</w:delText>
        </w:r>
      </w:del>
      <w:ins w:id="386" w:author="Transkribus" w:date="2019-12-11T14:30:00Z">
        <w:r w:rsidRPr="00EE6742">
          <w:rPr>
            <w:rFonts w:ascii="Courier New" w:hAnsi="Courier New" w:cs="Courier New"/>
            <w:rtl/>
          </w:rPr>
          <w:t>ن</w:t>
        </w:r>
      </w:ins>
      <w:r w:rsidRPr="00EE6742">
        <w:rPr>
          <w:rFonts w:ascii="Courier New" w:hAnsi="Courier New" w:cs="Courier New"/>
          <w:rtl/>
        </w:rPr>
        <w:t xml:space="preserve">صوير النبات </w:t>
      </w:r>
      <w:del w:id="387" w:author="Transkribus" w:date="2019-12-11T14:30:00Z">
        <w:r w:rsidRPr="009B6BCA">
          <w:rPr>
            <w:rFonts w:ascii="Courier New" w:hAnsi="Courier New" w:cs="Courier New"/>
            <w:rtl/>
          </w:rPr>
          <w:delText>مسلكا مفيدا</w:delText>
        </w:r>
      </w:del>
      <w:ins w:id="388" w:author="Transkribus" w:date="2019-12-11T14:30:00Z">
        <w:r w:rsidRPr="00EE6742">
          <w:rPr>
            <w:rFonts w:ascii="Courier New" w:hAnsi="Courier New" w:cs="Courier New"/>
            <w:rtl/>
          </w:rPr>
          <w:t>مسلكام فيدا</w:t>
        </w:r>
      </w:ins>
      <w:r w:rsidRPr="00EE6742">
        <w:rPr>
          <w:rFonts w:ascii="Courier New" w:hAnsi="Courier New" w:cs="Courier New"/>
          <w:rtl/>
        </w:rPr>
        <w:t xml:space="preserve"> وذلك </w:t>
      </w:r>
      <w:del w:id="389" w:author="Transkribus" w:date="2019-12-11T14:30:00Z">
        <w:r w:rsidRPr="009B6BCA">
          <w:rPr>
            <w:rFonts w:ascii="Courier New" w:hAnsi="Courier New" w:cs="Courier New"/>
            <w:rtl/>
          </w:rPr>
          <w:delText>انه كان يرى</w:delText>
        </w:r>
      </w:del>
      <w:ins w:id="390" w:author="Transkribus" w:date="2019-12-11T14:30:00Z">
        <w:r w:rsidRPr="00EE6742">
          <w:rPr>
            <w:rFonts w:ascii="Courier New" w:hAnsi="Courier New" w:cs="Courier New"/>
            <w:rtl/>
          </w:rPr>
          <w:t>اله كمان برى</w:t>
        </w:r>
      </w:ins>
      <w:r w:rsidRPr="00EE6742">
        <w:rPr>
          <w:rFonts w:ascii="Courier New" w:hAnsi="Courier New" w:cs="Courier New"/>
          <w:rtl/>
        </w:rPr>
        <w:t xml:space="preserve"> النبات </w:t>
      </w:r>
      <w:ins w:id="391" w:author="Transkribus" w:date="2019-12-11T14:30:00Z">
        <w:r w:rsidRPr="00EE6742">
          <w:rPr>
            <w:rFonts w:ascii="Courier New" w:hAnsi="Courier New" w:cs="Courier New"/>
            <w:rtl/>
          </w:rPr>
          <w:t>ا</w:t>
        </w:r>
      </w:ins>
      <w:r w:rsidRPr="00EE6742">
        <w:rPr>
          <w:rFonts w:ascii="Courier New" w:hAnsi="Courier New" w:cs="Courier New"/>
          <w:rtl/>
        </w:rPr>
        <w:t>ل</w:t>
      </w:r>
      <w:del w:id="392" w:author="Transkribus" w:date="2019-12-11T14:30:00Z">
        <w:r w:rsidRPr="009B6BCA">
          <w:rPr>
            <w:rFonts w:ascii="Courier New" w:hAnsi="Courier New" w:cs="Courier New"/>
            <w:rtl/>
          </w:rPr>
          <w:delText>ل</w:delText>
        </w:r>
      </w:del>
      <w:r w:rsidRPr="00EE6742">
        <w:rPr>
          <w:rFonts w:ascii="Courier New" w:hAnsi="Courier New" w:cs="Courier New"/>
          <w:rtl/>
        </w:rPr>
        <w:t xml:space="preserve">مصور فى ابان </w:t>
      </w:r>
      <w:del w:id="393" w:author="Transkribus" w:date="2019-12-11T14:30:00Z">
        <w:r w:rsidRPr="009B6BCA">
          <w:rPr>
            <w:rFonts w:ascii="Courier New" w:hAnsi="Courier New" w:cs="Courier New"/>
            <w:rtl/>
          </w:rPr>
          <w:delText>نباته وطراوته فيصوره ثم يريه اياه ايضا وقت</w:delText>
        </w:r>
      </w:del>
      <w:ins w:id="394" w:author="Transkribus" w:date="2019-12-11T14:30:00Z">
        <w:r w:rsidRPr="00EE6742">
          <w:rPr>
            <w:rFonts w:ascii="Courier New" w:hAnsi="Courier New" w:cs="Courier New"/>
            <w:rtl/>
          </w:rPr>
          <w:t>اقة</w:t>
        </w:r>
      </w:ins>
    </w:p>
    <w:p w:rsidR="00B85E34" w:rsidRPr="00EE6742" w:rsidRDefault="00B85E34" w:rsidP="00B85E34">
      <w:pPr>
        <w:pStyle w:val="NurText"/>
        <w:bidi/>
        <w:rPr>
          <w:rFonts w:ascii="Courier New" w:hAnsi="Courier New" w:cs="Courier New"/>
        </w:rPr>
      </w:pPr>
      <w:ins w:id="395" w:author="Transkribus" w:date="2019-12-11T14:30:00Z">
        <w:r w:rsidRPr="00EE6742">
          <w:rPr>
            <w:rFonts w:ascii="Courier New" w:hAnsi="Courier New" w:cs="Courier New"/>
            <w:rtl/>
          </w:rPr>
          <w:t>وطراوه قيصوره ثم بريه اباه ابصاوقت</w:t>
        </w:r>
      </w:ins>
      <w:r w:rsidRPr="00EE6742">
        <w:rPr>
          <w:rFonts w:ascii="Courier New" w:hAnsi="Courier New" w:cs="Courier New"/>
          <w:rtl/>
        </w:rPr>
        <w:t xml:space="preserve"> كماله </w:t>
      </w:r>
      <w:del w:id="396" w:author="Transkribus" w:date="2019-12-11T14:30:00Z">
        <w:r w:rsidRPr="009B6BCA">
          <w:rPr>
            <w:rFonts w:ascii="Courier New" w:hAnsi="Courier New" w:cs="Courier New"/>
            <w:rtl/>
          </w:rPr>
          <w:delText>وظهور بزره فيصوره تلو ذلك ثم يريه اياه ايضا فى وقت ذواه ويبسه فيصوره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97" w:author="Transkribus" w:date="2019-12-11T14:30:00Z">
        <w:r w:rsidRPr="00EE6742">
          <w:rPr>
            <w:rFonts w:ascii="Courier New" w:hAnsi="Courier New" w:cs="Courier New"/>
            <w:rtl/>
          </w:rPr>
          <w:t>وطهور برره قيصوره تلوذلك ثم بريه اباء أيضا</w:t>
        </w:r>
      </w:ins>
    </w:p>
    <w:p w:rsidR="00B85E34" w:rsidRPr="00EE6742" w:rsidRDefault="00B85E34" w:rsidP="00B85E34">
      <w:pPr>
        <w:pStyle w:val="NurText"/>
        <w:bidi/>
        <w:rPr>
          <w:rFonts w:ascii="Courier New" w:hAnsi="Courier New" w:cs="Courier New"/>
        </w:rPr>
      </w:pPr>
      <w:dir w:val="rtl">
        <w:dir w:val="rtl">
          <w:del w:id="398" w:author="Transkribus" w:date="2019-12-11T14:30:00Z">
            <w:r w:rsidRPr="009B6BCA">
              <w:rPr>
                <w:rFonts w:ascii="Courier New" w:hAnsi="Courier New" w:cs="Courier New"/>
                <w:rtl/>
              </w:rPr>
              <w:delText>فيكون</w:delText>
            </w:r>
          </w:del>
          <w:ins w:id="399" w:author="Transkribus" w:date="2019-12-11T14:30:00Z">
            <w:r w:rsidRPr="00EE6742">
              <w:rPr>
                <w:rFonts w:ascii="Courier New" w:hAnsi="Courier New" w:cs="Courier New"/>
                <w:rtl/>
              </w:rPr>
              <w:t xml:space="preserve"> فى وفت دواه ويه نيصورة فكون</w:t>
            </w:r>
          </w:ins>
          <w:r w:rsidRPr="00EE6742">
            <w:rPr>
              <w:rFonts w:ascii="Courier New" w:hAnsi="Courier New" w:cs="Courier New"/>
              <w:rtl/>
            </w:rPr>
            <w:t xml:space="preserve"> الدواء </w:t>
          </w:r>
          <w:del w:id="400" w:author="Transkribus" w:date="2019-12-11T14:30:00Z">
            <w:r w:rsidRPr="009B6BCA">
              <w:rPr>
                <w:rFonts w:ascii="Courier New" w:hAnsi="Courier New" w:cs="Courier New"/>
                <w:rtl/>
              </w:rPr>
              <w:delText>الواحد يشاهده</w:delText>
            </w:r>
          </w:del>
          <w:ins w:id="401" w:author="Transkribus" w:date="2019-12-11T14:30:00Z">
            <w:r w:rsidRPr="00EE6742">
              <w:rPr>
                <w:rFonts w:ascii="Courier New" w:hAnsi="Courier New" w:cs="Courier New"/>
                <w:rtl/>
              </w:rPr>
              <w:t>الواحديشاهدة</w:t>
            </w:r>
          </w:ins>
          <w:r w:rsidRPr="00EE6742">
            <w:rPr>
              <w:rFonts w:ascii="Courier New" w:hAnsi="Courier New" w:cs="Courier New"/>
              <w:rtl/>
            </w:rPr>
            <w:t xml:space="preserve"> الناظر ال</w:t>
          </w:r>
          <w:del w:id="402" w:author="Transkribus" w:date="2019-12-11T14:30:00Z">
            <w:r w:rsidRPr="009B6BCA">
              <w:rPr>
                <w:rFonts w:ascii="Courier New" w:hAnsi="Courier New" w:cs="Courier New"/>
                <w:rtl/>
              </w:rPr>
              <w:delText>ي</w:delText>
            </w:r>
          </w:del>
          <w:ins w:id="403" w:author="Transkribus" w:date="2019-12-11T14:30:00Z">
            <w:r w:rsidRPr="00EE6742">
              <w:rPr>
                <w:rFonts w:ascii="Courier New" w:hAnsi="Courier New" w:cs="Courier New"/>
                <w:rtl/>
              </w:rPr>
              <w:t>ب</w:t>
            </w:r>
          </w:ins>
          <w:r w:rsidRPr="00EE6742">
            <w:rPr>
              <w:rFonts w:ascii="Courier New" w:hAnsi="Courier New" w:cs="Courier New"/>
              <w:rtl/>
            </w:rPr>
            <w:t>ه فى الكتاب وهو</w:t>
          </w:r>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على </w:t>
      </w:r>
      <w:del w:id="404" w:author="Transkribus" w:date="2019-12-11T14:30:00Z">
        <w:r w:rsidRPr="009B6BCA">
          <w:rPr>
            <w:rFonts w:ascii="Courier New" w:hAnsi="Courier New" w:cs="Courier New"/>
            <w:rtl/>
          </w:rPr>
          <w:delText>انحاء ما يمكن</w:delText>
        </w:r>
      </w:del>
      <w:ins w:id="405" w:author="Transkribus" w:date="2019-12-11T14:30:00Z">
        <w:r w:rsidRPr="00EE6742">
          <w:rPr>
            <w:rFonts w:ascii="Courier New" w:hAnsi="Courier New" w:cs="Courier New"/>
            <w:rtl/>
          </w:rPr>
          <w:t>أنجاء مامكن</w:t>
        </w:r>
      </w:ins>
      <w:r w:rsidRPr="00EE6742">
        <w:rPr>
          <w:rFonts w:ascii="Courier New" w:hAnsi="Courier New" w:cs="Courier New"/>
          <w:rtl/>
        </w:rPr>
        <w:t xml:space="preserve"> ان </w:t>
      </w:r>
      <w:del w:id="406" w:author="Transkribus" w:date="2019-12-11T14:30:00Z">
        <w:r w:rsidRPr="009B6BCA">
          <w:rPr>
            <w:rFonts w:ascii="Courier New" w:hAnsi="Courier New" w:cs="Courier New"/>
            <w:rtl/>
          </w:rPr>
          <w:delText>ي</w:delText>
        </w:r>
      </w:del>
      <w:ins w:id="407" w:author="Transkribus" w:date="2019-12-11T14:30:00Z">
        <w:r w:rsidRPr="00EE6742">
          <w:rPr>
            <w:rFonts w:ascii="Courier New" w:hAnsi="Courier New" w:cs="Courier New"/>
            <w:rtl/>
          </w:rPr>
          <w:t>ب</w:t>
        </w:r>
      </w:ins>
      <w:r w:rsidRPr="00EE6742">
        <w:rPr>
          <w:rFonts w:ascii="Courier New" w:hAnsi="Courier New" w:cs="Courier New"/>
          <w:rtl/>
        </w:rPr>
        <w:t>راه</w:t>
      </w:r>
      <w:ins w:id="408" w:author="Transkribus" w:date="2019-12-11T14:30:00Z">
        <w:r w:rsidRPr="00EE6742">
          <w:rPr>
            <w:rFonts w:ascii="Courier New" w:hAnsi="Courier New" w:cs="Courier New"/>
            <w:rtl/>
          </w:rPr>
          <w:t>يه</w:t>
        </w:r>
      </w:ins>
      <w:r w:rsidRPr="00EE6742">
        <w:rPr>
          <w:rFonts w:ascii="Courier New" w:hAnsi="Courier New" w:cs="Courier New"/>
          <w:rtl/>
        </w:rPr>
        <w:t xml:space="preserve"> فى الارض </w:t>
      </w:r>
      <w:del w:id="409" w:author="Transkribus" w:date="2019-12-11T14:30:00Z">
        <w:r w:rsidRPr="009B6BCA">
          <w:rPr>
            <w:rFonts w:ascii="Courier New" w:hAnsi="Courier New" w:cs="Courier New"/>
            <w:rtl/>
          </w:rPr>
          <w:delText>فيكون تحقيقه له اتم ومعرفته له ابين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10" w:author="Transkribus" w:date="2019-12-11T14:30:00Z">
        <w:r w:rsidRPr="00EE6742">
          <w:rPr>
            <w:rFonts w:ascii="Courier New" w:hAnsi="Courier New" w:cs="Courier New"/>
            <w:rtl/>
          </w:rPr>
          <w:t>فبكون نجنيعه له أثم ومعرفة مله أمين الردعلى</w:t>
        </w:r>
      </w:ins>
    </w:p>
    <w:p w:rsidR="00B85E34" w:rsidRPr="00EE6742" w:rsidRDefault="00B85E34" w:rsidP="00B85E34">
      <w:pPr>
        <w:pStyle w:val="NurText"/>
        <w:bidi/>
        <w:rPr>
          <w:rFonts w:ascii="Courier New" w:hAnsi="Courier New" w:cs="Courier New"/>
        </w:rPr>
      </w:pPr>
      <w:dir w:val="rtl">
        <w:dir w:val="rtl">
          <w:del w:id="411" w:author="Transkribus" w:date="2019-12-11T14:30:00Z">
            <w:r w:rsidRPr="009B6BCA">
              <w:rPr>
                <w:rFonts w:ascii="Courier New" w:hAnsi="Courier New" w:cs="Courier New"/>
                <w:rtl/>
              </w:rPr>
              <w:delText xml:space="preserve">الرد على </w:delText>
            </w:r>
          </w:del>
          <w:r w:rsidRPr="00EE6742">
            <w:rPr>
              <w:rFonts w:ascii="Courier New" w:hAnsi="Courier New" w:cs="Courier New"/>
              <w:rtl/>
            </w:rPr>
            <w:t xml:space="preserve">كتاب التاج </w:t>
          </w:r>
          <w:del w:id="412" w:author="Transkribus" w:date="2019-12-11T14:30:00Z">
            <w:r w:rsidRPr="009B6BCA">
              <w:rPr>
                <w:rFonts w:ascii="Courier New" w:hAnsi="Courier New" w:cs="Courier New"/>
                <w:rtl/>
              </w:rPr>
              <w:delText>للغاوى فى الادوية المفردة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13" w:author="Transkribus" w:date="2019-12-11T14:30:00Z">
            <w:r w:rsidRPr="00EE6742">
              <w:rPr>
                <w:rFonts w:ascii="Courier New" w:hAnsi="Courier New" w:cs="Courier New"/>
                <w:rtl/>
              </w:rPr>
              <w:t>المبلقارى فى الآدوبة الفردة تعالبق له وفواثدووصاباطببة ٣تب بها الرش</w:t>
            </w:r>
          </w:ins>
          <w:r>
            <w:t>‬</w:t>
          </w:r>
          <w:r>
            <w:t>‬</w:t>
          </w:r>
        </w:dir>
      </w:dir>
    </w:p>
    <w:p w:rsidR="00B85E34" w:rsidRPr="009B6BCA" w:rsidRDefault="00B85E34" w:rsidP="00B85E34">
      <w:pPr>
        <w:pStyle w:val="NurText"/>
        <w:bidi/>
        <w:rPr>
          <w:del w:id="414" w:author="Transkribus" w:date="2019-12-11T14:30:00Z"/>
          <w:rFonts w:ascii="Courier New" w:hAnsi="Courier New" w:cs="Courier New"/>
        </w:rPr>
      </w:pPr>
      <w:dir w:val="rtl">
        <w:dir w:val="rtl">
          <w:del w:id="415" w:author="Transkribus" w:date="2019-12-11T14:30:00Z">
            <w:r w:rsidRPr="009B6BCA">
              <w:rPr>
                <w:rFonts w:ascii="Courier New" w:hAnsi="Courier New" w:cs="Courier New"/>
                <w:rtl/>
              </w:rPr>
              <w:delText>تعاليق له وفرائد ووصايا طبية كتب بها الي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416" w:author="Transkribus" w:date="2019-12-11T14:30:00Z">
            <w:r w:rsidRPr="009B6BCA">
              <w:rPr>
                <w:rFonts w:ascii="Courier New" w:hAnsi="Courier New" w:cs="Courier New"/>
                <w:rtl/>
              </w:rPr>
              <w:delText xml:space="preserve">سديد الدين بن </w:delText>
            </w:r>
          </w:del>
          <w:ins w:id="417" w:author="Transkribus" w:date="2019-12-11T14:30:00Z">
            <w:r w:rsidRPr="00EE6742">
              <w:rPr>
                <w:rFonts w:ascii="Courier New" w:hAnsi="Courier New" w:cs="Courier New"/>
                <w:rtl/>
              </w:rPr>
              <w:t xml:space="preserve">ابن </w:t>
            </w:r>
          </w:ins>
          <w:r w:rsidRPr="00EE6742">
            <w:rPr>
              <w:rFonts w:ascii="Courier New" w:hAnsi="Courier New" w:cs="Courier New"/>
              <w:rtl/>
            </w:rPr>
            <w:t>رقيقة</w:t>
          </w:r>
          <w:del w:id="4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419" w:author="Transkribus" w:date="2019-12-11T14:30:00Z"/>
          <w:rFonts w:ascii="Courier New" w:hAnsi="Courier New" w:cs="Courier New"/>
        </w:rPr>
      </w:pPr>
      <w:dir w:val="rtl">
        <w:dir w:val="rtl">
          <w:ins w:id="420" w:author="Transkribus" w:date="2019-12-11T14:30:00Z">
            <w:r w:rsidRPr="00EE6742">
              <w:rPr>
                <w:rFonts w:ascii="Courier New" w:hAnsi="Courier New" w:cs="Courier New"/>
                <w:rtl/>
              </w:rPr>
              <w:t>*أسديد الدين بن رقيقة*</w:t>
            </w:r>
          </w:ins>
          <w:r>
            <w:t>‬</w:t>
          </w:r>
          <w:r>
            <w:t>‬</w:t>
          </w:r>
        </w:dir>
      </w:dir>
    </w:p>
    <w:p w:rsidR="00B85E34" w:rsidRPr="00EE6742" w:rsidRDefault="00B85E34" w:rsidP="00B85E34">
      <w:pPr>
        <w:pStyle w:val="NurText"/>
        <w:bidi/>
        <w:rPr>
          <w:ins w:id="421" w:author="Transkribus" w:date="2019-12-11T14:30:00Z"/>
          <w:rFonts w:ascii="Courier New" w:hAnsi="Courier New" w:cs="Courier New"/>
        </w:rPr>
      </w:pPr>
      <w:r w:rsidRPr="00EE6742">
        <w:rPr>
          <w:rFonts w:ascii="Courier New" w:hAnsi="Courier New" w:cs="Courier New"/>
          <w:rtl/>
        </w:rPr>
        <w:t xml:space="preserve">هو </w:t>
      </w:r>
      <w:del w:id="422" w:author="Transkribus" w:date="2019-12-11T14:30:00Z">
        <w:r w:rsidRPr="009B6BCA">
          <w:rPr>
            <w:rFonts w:ascii="Courier New" w:hAnsi="Courier New" w:cs="Courier New"/>
            <w:rtl/>
          </w:rPr>
          <w:delText>ابو الثناء</w:delText>
        </w:r>
      </w:del>
      <w:ins w:id="423" w:author="Transkribus" w:date="2019-12-11T14:30:00Z">
        <w:r w:rsidRPr="00EE6742">
          <w:rPr>
            <w:rFonts w:ascii="Courier New" w:hAnsi="Courier New" w:cs="Courier New"/>
            <w:rtl/>
          </w:rPr>
          <w:t>أبو التناء</w:t>
        </w:r>
      </w:ins>
      <w:r w:rsidRPr="00EE6742">
        <w:rPr>
          <w:rFonts w:ascii="Courier New" w:hAnsi="Courier New" w:cs="Courier New"/>
          <w:rtl/>
        </w:rPr>
        <w:t xml:space="preserve"> محمود بن عمر بن محمد بن ابراهيم بن </w:t>
      </w:r>
      <w:del w:id="424" w:author="Transkribus" w:date="2019-12-11T14:30:00Z">
        <w:r w:rsidRPr="009B6BCA">
          <w:rPr>
            <w:rFonts w:ascii="Courier New" w:hAnsi="Courier New" w:cs="Courier New"/>
            <w:rtl/>
          </w:rPr>
          <w:delText xml:space="preserve">شجاع الشيبانى الحانوى </w:delText>
        </w:r>
      </w:del>
      <w:ins w:id="425" w:author="Transkribus" w:date="2019-12-11T14:30:00Z">
        <w:r w:rsidRPr="00EE6742">
          <w:rPr>
            <w:rFonts w:ascii="Courier New" w:hAnsi="Courier New" w:cs="Courier New"/>
            <w:rtl/>
          </w:rPr>
          <w:t>سحاح الشيانى</w:t>
        </w:r>
      </w:ins>
    </w:p>
    <w:p w:rsidR="00B85E34" w:rsidRPr="009B6BCA" w:rsidRDefault="00B85E34" w:rsidP="00B85E34">
      <w:pPr>
        <w:pStyle w:val="NurText"/>
        <w:bidi/>
        <w:rPr>
          <w:del w:id="426" w:author="Transkribus" w:date="2019-12-11T14:30:00Z"/>
          <w:rFonts w:ascii="Courier New" w:hAnsi="Courier New" w:cs="Courier New"/>
        </w:rPr>
      </w:pPr>
      <w:ins w:id="427" w:author="Transkribus" w:date="2019-12-11T14:30:00Z">
        <w:r w:rsidRPr="00EE6742">
          <w:rPr>
            <w:rFonts w:ascii="Courier New" w:hAnsi="Courier New" w:cs="Courier New"/>
            <w:rtl/>
          </w:rPr>
          <w:t xml:space="preserve">الحابوى </w:t>
        </w:r>
      </w:ins>
      <w:r w:rsidRPr="00EE6742">
        <w:rPr>
          <w:rFonts w:ascii="Courier New" w:hAnsi="Courier New" w:cs="Courier New"/>
          <w:rtl/>
        </w:rPr>
        <w:t xml:space="preserve">ويعرف بابن </w:t>
      </w:r>
      <w:del w:id="428" w:author="Transkribus" w:date="2019-12-11T14:30:00Z">
        <w:r w:rsidRPr="009B6BCA">
          <w:rPr>
            <w:rFonts w:ascii="Courier New" w:hAnsi="Courier New" w:cs="Courier New"/>
            <w:rtl/>
          </w:rPr>
          <w:delText>رقيقة ذو النفس الفاضلة والمروءة</w:delText>
        </w:r>
      </w:del>
      <w:ins w:id="429" w:author="Transkribus" w:date="2019-12-11T14:30:00Z">
        <w:r w:rsidRPr="00EE6742">
          <w:rPr>
            <w:rFonts w:ascii="Courier New" w:hAnsi="Courier New" w:cs="Courier New"/>
            <w:rtl/>
          </w:rPr>
          <w:t>رهيقة ذوالنقس القاضلة والمرودة</w:t>
        </w:r>
      </w:ins>
      <w:r w:rsidRPr="00EE6742">
        <w:rPr>
          <w:rFonts w:ascii="Courier New" w:hAnsi="Courier New" w:cs="Courier New"/>
          <w:rtl/>
        </w:rPr>
        <w:t xml:space="preserve"> الكاملة</w:t>
      </w:r>
      <w:del w:id="4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ins w:id="431" w:author="Transkribus" w:date="2019-12-11T14:30:00Z"/>
          <w:rFonts w:ascii="Courier New" w:hAnsi="Courier New" w:cs="Courier New"/>
        </w:rPr>
      </w:pPr>
      <w:dir w:val="rtl">
        <w:dir w:val="rtl">
          <w:del w:id="432" w:author="Transkribus" w:date="2019-12-11T14:30:00Z">
            <w:r w:rsidRPr="009B6BCA">
              <w:rPr>
                <w:rFonts w:ascii="Courier New" w:hAnsi="Courier New" w:cs="Courier New"/>
                <w:rtl/>
              </w:rPr>
              <w:delText>وقد جمع</w:delText>
            </w:r>
          </w:del>
          <w:ins w:id="433" w:author="Transkribus" w:date="2019-12-11T14:30:00Z">
            <w:r w:rsidRPr="00EE6742">
              <w:rPr>
                <w:rFonts w:ascii="Courier New" w:hAnsi="Courier New" w:cs="Courier New"/>
                <w:rtl/>
              </w:rPr>
              <w:t xml:space="preserve"> فدجمع</w:t>
            </w:r>
          </w:ins>
          <w:r w:rsidRPr="00EE6742">
            <w:rPr>
              <w:rFonts w:ascii="Courier New" w:hAnsi="Courier New" w:cs="Courier New"/>
              <w:rtl/>
            </w:rPr>
            <w:t xml:space="preserve"> من صناعة الطب</w:t>
          </w:r>
          <w:del w:id="434" w:author="Transkribus" w:date="2019-12-11T14:30:00Z">
            <w:r w:rsidRPr="009B6BCA">
              <w:rPr>
                <w:rFonts w:ascii="Courier New" w:hAnsi="Courier New" w:cs="Courier New"/>
                <w:rtl/>
              </w:rPr>
              <w:delText xml:space="preserve"> ما تفرق</w:delText>
            </w:r>
          </w:del>
          <w:r>
            <w:t>‬</w:t>
          </w:r>
          <w:r>
            <w:t>‬</w:t>
          </w:r>
        </w:dir>
      </w:dir>
    </w:p>
    <w:p w:rsidR="00B85E34" w:rsidRPr="00EE6742" w:rsidRDefault="00B85E34" w:rsidP="00B85E34">
      <w:pPr>
        <w:pStyle w:val="NurText"/>
        <w:bidi/>
        <w:rPr>
          <w:ins w:id="435" w:author="Transkribus" w:date="2019-12-11T14:30:00Z"/>
          <w:rFonts w:ascii="Courier New" w:hAnsi="Courier New" w:cs="Courier New"/>
        </w:rPr>
      </w:pPr>
      <w:ins w:id="436" w:author="Transkribus" w:date="2019-12-11T14:30:00Z">
        <w:r w:rsidRPr="00EE6742">
          <w:rPr>
            <w:rFonts w:ascii="Courier New" w:hAnsi="Courier New" w:cs="Courier New"/>
            <w:rtl/>
          </w:rPr>
          <w:t>باففزرق</w:t>
        </w:r>
      </w:ins>
      <w:r w:rsidRPr="00EE6742">
        <w:rPr>
          <w:rFonts w:ascii="Courier New" w:hAnsi="Courier New" w:cs="Courier New"/>
          <w:rtl/>
        </w:rPr>
        <w:t xml:space="preserve"> من </w:t>
      </w:r>
      <w:del w:id="437" w:author="Transkribus" w:date="2019-12-11T14:30:00Z">
        <w:r w:rsidRPr="009B6BCA">
          <w:rPr>
            <w:rFonts w:ascii="Courier New" w:hAnsi="Courier New" w:cs="Courier New"/>
            <w:rtl/>
          </w:rPr>
          <w:delText>اقوال المتقدمين وتميز</w:delText>
        </w:r>
      </w:del>
      <w:ins w:id="438" w:author="Transkribus" w:date="2019-12-11T14:30:00Z">
        <w:r w:rsidRPr="00EE6742">
          <w:rPr>
            <w:rFonts w:ascii="Courier New" w:hAnsi="Courier New" w:cs="Courier New"/>
            <w:rtl/>
          </w:rPr>
          <w:t>أبوال المنفدمين وغمير</w:t>
        </w:r>
      </w:ins>
      <w:r w:rsidRPr="00EE6742">
        <w:rPr>
          <w:rFonts w:ascii="Courier New" w:hAnsi="Courier New" w:cs="Courier New"/>
          <w:rtl/>
        </w:rPr>
        <w:t xml:space="preserve"> على </w:t>
      </w:r>
      <w:del w:id="439" w:author="Transkribus" w:date="2019-12-11T14:30:00Z">
        <w:r w:rsidRPr="009B6BCA">
          <w:rPr>
            <w:rFonts w:ascii="Courier New" w:hAnsi="Courier New" w:cs="Courier New"/>
            <w:rtl/>
          </w:rPr>
          <w:delText>سائر نظرائه واضرابه من</w:delText>
        </w:r>
      </w:del>
      <w:ins w:id="440" w:author="Transkribus" w:date="2019-12-11T14:30:00Z">
        <w:r w:rsidRPr="00EE6742">
          <w:rPr>
            <w:rFonts w:ascii="Courier New" w:hAnsi="Courier New" w:cs="Courier New"/>
            <w:rtl/>
          </w:rPr>
          <w:t>صار نطر اله وأصر ايهمن</w:t>
        </w:r>
      </w:ins>
      <w:r w:rsidRPr="00EE6742">
        <w:rPr>
          <w:rFonts w:ascii="Courier New" w:hAnsi="Courier New" w:cs="Courier New"/>
          <w:rtl/>
        </w:rPr>
        <w:t xml:space="preserve"> الحكماء </w:t>
      </w:r>
      <w:del w:id="441" w:author="Transkribus" w:date="2019-12-11T14:30:00Z">
        <w:r w:rsidRPr="009B6BCA">
          <w:rPr>
            <w:rFonts w:ascii="Courier New" w:hAnsi="Courier New" w:cs="Courier New"/>
            <w:rtl/>
          </w:rPr>
          <w:delText>والمتطببين هذا مع ما هو</w:delText>
        </w:r>
      </w:del>
      <w:ins w:id="442" w:author="Transkribus" w:date="2019-12-11T14:30:00Z">
        <w:r w:rsidRPr="00EE6742">
          <w:rPr>
            <w:rFonts w:ascii="Courier New" w:hAnsi="Courier New" w:cs="Courier New"/>
            <w:rtl/>
          </w:rPr>
          <w:t>والمنطبيين هذاسم</w:t>
        </w:r>
      </w:ins>
    </w:p>
    <w:p w:rsidR="00B85E34" w:rsidRPr="00EE6742" w:rsidRDefault="00B85E34" w:rsidP="00B85E34">
      <w:pPr>
        <w:pStyle w:val="NurText"/>
        <w:bidi/>
        <w:rPr>
          <w:ins w:id="443" w:author="Transkribus" w:date="2019-12-11T14:30:00Z"/>
          <w:rFonts w:ascii="Courier New" w:hAnsi="Courier New" w:cs="Courier New"/>
        </w:rPr>
      </w:pPr>
      <w:ins w:id="444" w:author="Transkribus" w:date="2019-12-11T14:30:00Z">
        <w:r w:rsidRPr="00EE6742">
          <w:rPr>
            <w:rFonts w:ascii="Courier New" w:hAnsi="Courier New" w:cs="Courier New"/>
            <w:rtl/>
          </w:rPr>
          <w:t>ماهو</w:t>
        </w:r>
      </w:ins>
      <w:r w:rsidRPr="00EE6742">
        <w:rPr>
          <w:rFonts w:ascii="Courier New" w:hAnsi="Courier New" w:cs="Courier New"/>
          <w:rtl/>
        </w:rPr>
        <w:t xml:space="preserve"> عليه من الفطرة </w:t>
      </w:r>
      <w:del w:id="445" w:author="Transkribus" w:date="2019-12-11T14:30:00Z">
        <w:r w:rsidRPr="009B6BCA">
          <w:rPr>
            <w:rFonts w:ascii="Courier New" w:hAnsi="Courier New" w:cs="Courier New"/>
            <w:rtl/>
          </w:rPr>
          <w:delText>الفائقة والالفاظ الرائقة والنظم البليغ</w:delText>
        </w:r>
      </w:del>
      <w:ins w:id="446" w:author="Transkribus" w:date="2019-12-11T14:30:00Z">
        <w:r w:rsidRPr="00EE6742">
          <w:rPr>
            <w:rFonts w:ascii="Courier New" w:hAnsi="Courier New" w:cs="Courier New"/>
            <w:rtl/>
          </w:rPr>
          <w:t>النائتقة والالقاط الرائفةه والنطم الليع</w:t>
        </w:r>
      </w:ins>
      <w:r w:rsidRPr="00EE6742">
        <w:rPr>
          <w:rFonts w:ascii="Courier New" w:hAnsi="Courier New" w:cs="Courier New"/>
          <w:rtl/>
        </w:rPr>
        <w:t xml:space="preserve"> والشعر البديع</w:t>
      </w:r>
      <w:del w:id="447" w:author="Transkribus" w:date="2019-12-11T14:30:00Z">
        <w:r w:rsidRPr="009B6BCA">
          <w:rPr>
            <w:rFonts w:ascii="Courier New" w:hAnsi="Courier New" w:cs="Courier New"/>
            <w:rtl/>
          </w:rPr>
          <w:delText xml:space="preserve"> وكثيرا ما له من الابيات الامثالية</w:delText>
        </w:r>
      </w:del>
    </w:p>
    <w:p w:rsidR="00B85E34" w:rsidRPr="00EE6742" w:rsidRDefault="00B85E34" w:rsidP="00B85E34">
      <w:pPr>
        <w:pStyle w:val="NurText"/>
        <w:bidi/>
        <w:rPr>
          <w:ins w:id="448" w:author="Transkribus" w:date="2019-12-11T14:30:00Z"/>
          <w:rFonts w:ascii="Courier New" w:hAnsi="Courier New" w:cs="Courier New"/>
        </w:rPr>
      </w:pPr>
      <w:ins w:id="449" w:author="Transkribus" w:date="2019-12-11T14:30:00Z">
        <w:r w:rsidRPr="00EE6742">
          <w:rPr>
            <w:rFonts w:ascii="Courier New" w:hAnsi="Courier New" w:cs="Courier New"/>
            <w:rtl/>
          </w:rPr>
          <w:t>٢٢٠</w:t>
        </w:r>
      </w:ins>
    </w:p>
    <w:p w:rsidR="00B85E34" w:rsidRPr="00EE6742" w:rsidRDefault="00B85E34" w:rsidP="00B85E34">
      <w:pPr>
        <w:pStyle w:val="NurText"/>
        <w:bidi/>
        <w:rPr>
          <w:rFonts w:ascii="Courier New" w:hAnsi="Courier New" w:cs="Courier New"/>
        </w:rPr>
      </w:pPr>
      <w:ins w:id="450" w:author="Transkribus" w:date="2019-12-11T14:30:00Z">
        <w:r w:rsidRPr="00EE6742">
          <w:rPr>
            <w:rFonts w:ascii="Courier New" w:hAnsi="Courier New" w:cs="Courier New"/>
            <w:rtl/>
          </w:rPr>
          <w:t>وكةبراش اله الاسات الامتالبة</w:t>
        </w:r>
      </w:ins>
      <w:r w:rsidRPr="00EE6742">
        <w:rPr>
          <w:rFonts w:ascii="Courier New" w:hAnsi="Courier New" w:cs="Courier New"/>
          <w:rtl/>
        </w:rPr>
        <w:t xml:space="preserve"> والفقر </w:t>
      </w:r>
      <w:del w:id="451" w:author="Transkribus" w:date="2019-12-11T14:30:00Z">
        <w:r w:rsidRPr="009B6BCA">
          <w:rPr>
            <w:rFonts w:ascii="Courier New" w:hAnsi="Courier New" w:cs="Courier New"/>
            <w:rtl/>
          </w:rPr>
          <w:delText>الحكمية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52" w:author="Transkribus" w:date="2019-12-11T14:30:00Z">
        <w:r w:rsidRPr="00EE6742">
          <w:rPr>
            <w:rFonts w:ascii="Courier New" w:hAnsi="Courier New" w:cs="Courier New"/>
            <w:rtl/>
          </w:rPr>
          <w:t>الحكمبة واثا الرجرقاننى مارابت فى وفتسه من</w:t>
        </w:r>
      </w:ins>
    </w:p>
    <w:p w:rsidR="00B85E34" w:rsidRPr="00EE6742" w:rsidRDefault="00B85E34" w:rsidP="00B85E34">
      <w:pPr>
        <w:pStyle w:val="NurText"/>
        <w:bidi/>
        <w:rPr>
          <w:ins w:id="453" w:author="Transkribus" w:date="2019-12-11T14:30:00Z"/>
          <w:rFonts w:ascii="Courier New" w:hAnsi="Courier New" w:cs="Courier New"/>
        </w:rPr>
      </w:pPr>
      <w:dir w:val="rtl">
        <w:dir w:val="rtl">
          <w:del w:id="454" w:author="Transkribus" w:date="2019-12-11T14:30:00Z">
            <w:r w:rsidRPr="009B6BCA">
              <w:rPr>
                <w:rFonts w:ascii="Courier New" w:hAnsi="Courier New" w:cs="Courier New"/>
                <w:rtl/>
              </w:rPr>
              <w:delText xml:space="preserve">واما الرجز فاننى ما رايت فى وقته من </w:delText>
            </w:r>
          </w:del>
          <w:r w:rsidRPr="00EE6742">
            <w:rPr>
              <w:rFonts w:ascii="Courier New" w:hAnsi="Courier New" w:cs="Courier New"/>
              <w:rtl/>
            </w:rPr>
            <w:t xml:space="preserve">الاطباء </w:t>
          </w:r>
          <w:del w:id="455" w:author="Transkribus" w:date="2019-12-11T14:30:00Z">
            <w:r w:rsidRPr="009B6BCA">
              <w:rPr>
                <w:rFonts w:ascii="Courier New" w:hAnsi="Courier New" w:cs="Courier New"/>
                <w:rtl/>
              </w:rPr>
              <w:delText>احدا اسرع عملا له</w:delText>
            </w:r>
          </w:del>
          <w:ins w:id="456" w:author="Transkribus" w:date="2019-12-11T14:30:00Z">
            <w:r w:rsidRPr="00EE6742">
              <w:rPr>
                <w:rFonts w:ascii="Courier New" w:hAnsi="Courier New" w:cs="Courier New"/>
                <w:rtl/>
              </w:rPr>
              <w:t>أحمدا أسرع عملاله</w:t>
            </w:r>
          </w:ins>
          <w:r w:rsidRPr="00EE6742">
            <w:rPr>
              <w:rFonts w:ascii="Courier New" w:hAnsi="Courier New" w:cs="Courier New"/>
              <w:rtl/>
            </w:rPr>
            <w:t xml:space="preserve"> منه </w:t>
          </w:r>
          <w:del w:id="457" w:author="Transkribus" w:date="2019-12-11T14:30:00Z">
            <w:r w:rsidRPr="009B6BCA">
              <w:rPr>
                <w:rFonts w:ascii="Courier New" w:hAnsi="Courier New" w:cs="Courier New"/>
                <w:rtl/>
              </w:rPr>
              <w:delText>حتى انه كان ياخذ اى</w:delText>
            </w:r>
          </w:del>
          <w:ins w:id="458" w:author="Transkribus" w:date="2019-12-11T14:30:00Z">
            <w:r w:rsidRPr="00EE6742">
              <w:rPr>
                <w:rFonts w:ascii="Courier New" w:hAnsi="Courier New" w:cs="Courier New"/>
                <w:rtl/>
              </w:rPr>
              <w:t>حنى اله كمان باأحذاى</w:t>
            </w:r>
          </w:ins>
          <w:r w:rsidRPr="00EE6742">
            <w:rPr>
              <w:rFonts w:ascii="Courier New" w:hAnsi="Courier New" w:cs="Courier New"/>
              <w:rtl/>
            </w:rPr>
            <w:t xml:space="preserve"> كتاب شاء من الكتب </w:t>
          </w:r>
          <w:del w:id="459" w:author="Transkribus" w:date="2019-12-11T14:30:00Z">
            <w:r w:rsidRPr="009B6BCA">
              <w:rPr>
                <w:rFonts w:ascii="Courier New" w:hAnsi="Courier New" w:cs="Courier New"/>
                <w:rtl/>
              </w:rPr>
              <w:delText>الطبية وينظمه رجزا فى اسرع وقت</w:delText>
            </w:r>
          </w:del>
          <w:ins w:id="460" w:author="Transkribus" w:date="2019-12-11T14:30:00Z">
            <w:r w:rsidRPr="00EE6742">
              <w:rPr>
                <w:rFonts w:ascii="Courier New" w:hAnsi="Courier New" w:cs="Courier New"/>
                <w:rtl/>
              </w:rPr>
              <w:t>الطببة</w:t>
            </w:r>
          </w:ins>
          <w:r>
            <w:t>‬</w:t>
          </w:r>
          <w:r>
            <w:t>‬</w:t>
          </w:r>
        </w:dir>
      </w:dir>
    </w:p>
    <w:p w:rsidR="00B85E34" w:rsidRPr="009B6BCA" w:rsidRDefault="00B85E34" w:rsidP="00B85E34">
      <w:pPr>
        <w:pStyle w:val="NurText"/>
        <w:bidi/>
        <w:rPr>
          <w:del w:id="461" w:author="Transkribus" w:date="2019-12-11T14:30:00Z"/>
          <w:rFonts w:ascii="Courier New" w:hAnsi="Courier New" w:cs="Courier New"/>
        </w:rPr>
      </w:pPr>
      <w:ins w:id="462" w:author="Transkribus" w:date="2019-12-11T14:30:00Z">
        <w:r w:rsidRPr="00EE6742">
          <w:rPr>
            <w:rFonts w:ascii="Courier New" w:hAnsi="Courier New" w:cs="Courier New"/>
            <w:rtl/>
          </w:rPr>
          <w:t>ومنطممر جزرافى أسر موفت</w:t>
        </w:r>
      </w:ins>
      <w:r w:rsidRPr="00EE6742">
        <w:rPr>
          <w:rFonts w:ascii="Courier New" w:hAnsi="Courier New" w:cs="Courier New"/>
          <w:rtl/>
        </w:rPr>
        <w:t xml:space="preserve"> مع </w:t>
      </w:r>
      <w:del w:id="463" w:author="Transkribus" w:date="2019-12-11T14:30:00Z">
        <w:r w:rsidRPr="009B6BCA">
          <w:rPr>
            <w:rFonts w:ascii="Courier New" w:hAnsi="Courier New" w:cs="Courier New"/>
            <w:rtl/>
          </w:rPr>
          <w:delText>استيفائه للمعانى ومراعاته</w:delText>
        </w:r>
      </w:del>
      <w:ins w:id="464" w:author="Transkribus" w:date="2019-12-11T14:30:00Z">
        <w:r w:rsidRPr="00EE6742">
          <w:rPr>
            <w:rFonts w:ascii="Courier New" w:hAnsi="Courier New" w:cs="Courier New"/>
            <w:rtl/>
          </w:rPr>
          <w:t>استبةاته لمعانى ومرا عاله</w:t>
        </w:r>
      </w:ins>
      <w:r w:rsidRPr="00EE6742">
        <w:rPr>
          <w:rFonts w:ascii="Courier New" w:hAnsi="Courier New" w:cs="Courier New"/>
          <w:rtl/>
        </w:rPr>
        <w:t xml:space="preserve"> لحسن </w:t>
      </w:r>
      <w:del w:id="465" w:author="Transkribus" w:date="2019-12-11T14:30:00Z">
        <w:r w:rsidRPr="009B6BCA">
          <w:rPr>
            <w:rFonts w:ascii="Courier New" w:hAnsi="Courier New" w:cs="Courier New"/>
            <w:rtl/>
          </w:rPr>
          <w:delText>اللفظ</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ins w:id="466" w:author="Transkribus" w:date="2019-12-11T14:30:00Z"/>
          <w:rFonts w:ascii="Courier New" w:hAnsi="Courier New" w:cs="Courier New"/>
        </w:rPr>
      </w:pPr>
      <w:dir w:val="rtl">
        <w:dir w:val="rtl">
          <w:ins w:id="467" w:author="Transkribus" w:date="2019-12-11T14:30:00Z">
            <w:r w:rsidRPr="00EE6742">
              <w:rPr>
                <w:rFonts w:ascii="Courier New" w:hAnsi="Courier New" w:cs="Courier New"/>
                <w:rtl/>
              </w:rPr>
              <w:t xml:space="preserve">القط </w:t>
            </w:r>
          </w:ins>
          <w:r w:rsidRPr="00EE6742">
            <w:rPr>
              <w:rFonts w:ascii="Courier New" w:hAnsi="Courier New" w:cs="Courier New"/>
              <w:rtl/>
            </w:rPr>
            <w:t xml:space="preserve">ولازم </w:t>
          </w:r>
          <w:del w:id="468" w:author="Transkribus" w:date="2019-12-11T14:30:00Z">
            <w:r w:rsidRPr="009B6BCA">
              <w:rPr>
                <w:rFonts w:ascii="Courier New" w:hAnsi="Courier New" w:cs="Courier New"/>
                <w:rtl/>
              </w:rPr>
              <w:delText>الشيخ فخر</w:delText>
            </w:r>
          </w:del>
          <w:ins w:id="469" w:author="Transkribus" w:date="2019-12-11T14:30:00Z">
            <w:r w:rsidRPr="00EE6742">
              <w:rPr>
                <w:rFonts w:ascii="Courier New" w:hAnsi="Courier New" w:cs="Courier New"/>
                <w:rtl/>
              </w:rPr>
              <w:t>الشيح</w:t>
            </w:r>
          </w:ins>
          <w:r>
            <w:t>‬</w:t>
          </w:r>
          <w:r>
            <w:t>‬</w:t>
          </w:r>
        </w:dir>
      </w:dir>
    </w:p>
    <w:p w:rsidR="00B85E34" w:rsidRPr="00EE6742" w:rsidRDefault="00B85E34" w:rsidP="00B85E34">
      <w:pPr>
        <w:pStyle w:val="NurText"/>
        <w:bidi/>
        <w:rPr>
          <w:rFonts w:ascii="Courier New" w:hAnsi="Courier New" w:cs="Courier New"/>
        </w:rPr>
      </w:pPr>
      <w:ins w:id="470" w:author="Transkribus" w:date="2019-12-11T14:30:00Z">
        <w:r w:rsidRPr="00EE6742">
          <w:rPr>
            <w:rFonts w:ascii="Courier New" w:hAnsi="Courier New" w:cs="Courier New"/>
            <w:rtl/>
          </w:rPr>
          <w:t>اجر</w:t>
        </w:r>
      </w:ins>
      <w:r w:rsidRPr="00EE6742">
        <w:rPr>
          <w:rFonts w:ascii="Courier New" w:hAnsi="Courier New" w:cs="Courier New"/>
          <w:rtl/>
        </w:rPr>
        <w:t xml:space="preserve"> الدين </w:t>
      </w:r>
      <w:del w:id="471" w:author="Transkribus" w:date="2019-12-11T14:30:00Z">
        <w:r w:rsidRPr="009B6BCA">
          <w:rPr>
            <w:rFonts w:ascii="Courier New" w:hAnsi="Courier New" w:cs="Courier New"/>
            <w:rtl/>
          </w:rPr>
          <w:delText>محمد بن</w:delText>
        </w:r>
      </w:del>
      <w:ins w:id="472" w:author="Transkribus" w:date="2019-12-11T14:30:00Z">
        <w:r w:rsidRPr="00EE6742">
          <w:rPr>
            <w:rFonts w:ascii="Courier New" w:hAnsi="Courier New" w:cs="Courier New"/>
            <w:rtl/>
          </w:rPr>
          <w:t>محمدب</w:t>
        </w:r>
      </w:ins>
      <w:r w:rsidRPr="00EE6742">
        <w:rPr>
          <w:rFonts w:ascii="Courier New" w:hAnsi="Courier New" w:cs="Courier New"/>
          <w:rtl/>
        </w:rPr>
        <w:t xml:space="preserve"> عبد السلام الماردينى </w:t>
      </w:r>
      <w:del w:id="473" w:author="Transkribus" w:date="2019-12-11T14:30:00Z">
        <w:r w:rsidRPr="009B6BCA">
          <w:rPr>
            <w:rFonts w:ascii="Courier New" w:hAnsi="Courier New" w:cs="Courier New"/>
            <w:rtl/>
          </w:rPr>
          <w:delText>وصحبه كثيرا واشتغل</w:delText>
        </w:r>
      </w:del>
      <w:ins w:id="474" w:author="Transkribus" w:date="2019-12-11T14:30:00Z">
        <w:r w:rsidRPr="00EE6742">
          <w:rPr>
            <w:rFonts w:ascii="Courier New" w:hAnsi="Courier New" w:cs="Courier New"/>
            <w:rtl/>
          </w:rPr>
          <w:t>وصجية لتهرا واستعل</w:t>
        </w:r>
      </w:ins>
      <w:r w:rsidRPr="00EE6742">
        <w:rPr>
          <w:rFonts w:ascii="Courier New" w:hAnsi="Courier New" w:cs="Courier New"/>
          <w:rtl/>
        </w:rPr>
        <w:t xml:space="preserve"> عليه </w:t>
      </w:r>
      <w:del w:id="475" w:author="Transkribus" w:date="2019-12-11T14:30:00Z">
        <w:r w:rsidRPr="009B6BCA">
          <w:rPr>
            <w:rFonts w:ascii="Courier New" w:hAnsi="Courier New" w:cs="Courier New"/>
            <w:rtl/>
          </w:rPr>
          <w:delText>ب</w:delText>
        </w:r>
      </w:del>
      <w:ins w:id="476" w:author="Transkribus" w:date="2019-12-11T14:30:00Z">
        <w:r w:rsidRPr="00EE6742">
          <w:rPr>
            <w:rFonts w:ascii="Courier New" w:hAnsi="Courier New" w:cs="Courier New"/>
            <w:rtl/>
          </w:rPr>
          <w:t>و</w:t>
        </w:r>
      </w:ins>
      <w:r w:rsidRPr="00EE6742">
        <w:rPr>
          <w:rFonts w:ascii="Courier New" w:hAnsi="Courier New" w:cs="Courier New"/>
          <w:rtl/>
        </w:rPr>
        <w:t>صنا</w:t>
      </w:r>
      <w:del w:id="477" w:author="Transkribus" w:date="2019-12-11T14:30:00Z">
        <w:r w:rsidRPr="009B6BCA">
          <w:rPr>
            <w:rFonts w:ascii="Courier New" w:hAnsi="Courier New" w:cs="Courier New"/>
            <w:rtl/>
          </w:rPr>
          <w:delText>ع</w:delText>
        </w:r>
      </w:del>
      <w:ins w:id="478" w:author="Transkribus" w:date="2019-12-11T14:30:00Z">
        <w:r w:rsidRPr="00EE6742">
          <w:rPr>
            <w:rFonts w:ascii="Courier New" w:hAnsi="Courier New" w:cs="Courier New"/>
            <w:rtl/>
          </w:rPr>
          <w:t>ه</w:t>
        </w:r>
      </w:ins>
      <w:r w:rsidRPr="00EE6742">
        <w:rPr>
          <w:rFonts w:ascii="Courier New" w:hAnsi="Courier New" w:cs="Courier New"/>
          <w:rtl/>
        </w:rPr>
        <w:t>ة الطب</w:t>
      </w:r>
      <w:del w:id="479" w:author="Transkribus" w:date="2019-12-11T14:30:00Z">
        <w:r w:rsidRPr="009B6BCA">
          <w:rPr>
            <w:rFonts w:ascii="Courier New" w:hAnsi="Courier New" w:cs="Courier New"/>
            <w:rtl/>
          </w:rPr>
          <w:delText xml:space="preserve"> وبغيرها من العلوم الحكمية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ins w:id="480" w:author="Transkribus" w:date="2019-12-11T14:30:00Z">
            <w:r w:rsidRPr="00EE6742">
              <w:rPr>
                <w:rFonts w:ascii="Courier New" w:hAnsi="Courier New" w:cs="Courier New"/>
                <w:rtl/>
              </w:rPr>
              <w:t xml:space="preserve">ويغير هامن العلوم الحكمية </w:t>
            </w:r>
          </w:ins>
          <w:r w:rsidRPr="00EE6742">
            <w:rPr>
              <w:rFonts w:ascii="Courier New" w:hAnsi="Courier New" w:cs="Courier New"/>
              <w:rtl/>
            </w:rPr>
            <w:t xml:space="preserve">وكان لسديد الدين بن </w:t>
          </w:r>
          <w:del w:id="481" w:author="Transkribus" w:date="2019-12-11T14:30:00Z">
            <w:r w:rsidRPr="009B6BCA">
              <w:rPr>
                <w:rFonts w:ascii="Courier New" w:hAnsi="Courier New" w:cs="Courier New"/>
                <w:rtl/>
              </w:rPr>
              <w:delText>رقيقة ايضا</w:delText>
            </w:r>
          </w:del>
          <w:ins w:id="482" w:author="Transkribus" w:date="2019-12-11T14:30:00Z">
            <w:r w:rsidRPr="00EE6742">
              <w:rPr>
                <w:rFonts w:ascii="Courier New" w:hAnsi="Courier New" w:cs="Courier New"/>
                <w:rtl/>
              </w:rPr>
              <w:t>رقيكة أنصا</w:t>
            </w:r>
          </w:ins>
          <w:r w:rsidRPr="00EE6742">
            <w:rPr>
              <w:rFonts w:ascii="Courier New" w:hAnsi="Courier New" w:cs="Courier New"/>
              <w:rtl/>
            </w:rPr>
            <w:t xml:space="preserve"> معرفة بصناعة الك</w:t>
          </w:r>
          <w:del w:id="483" w:author="Transkribus" w:date="2019-12-11T14:30:00Z">
            <w:r w:rsidRPr="009B6BCA">
              <w:rPr>
                <w:rFonts w:ascii="Courier New" w:hAnsi="Courier New" w:cs="Courier New"/>
                <w:rtl/>
              </w:rPr>
              <w:delText>ح</w:delText>
            </w:r>
          </w:del>
          <w:ins w:id="484" w:author="Transkribus" w:date="2019-12-11T14:30:00Z">
            <w:r w:rsidRPr="00EE6742">
              <w:rPr>
                <w:rFonts w:ascii="Courier New" w:hAnsi="Courier New" w:cs="Courier New"/>
                <w:rtl/>
              </w:rPr>
              <w:t>ا</w:t>
            </w:r>
          </w:ins>
          <w:r w:rsidRPr="00EE6742">
            <w:rPr>
              <w:rFonts w:ascii="Courier New" w:hAnsi="Courier New" w:cs="Courier New"/>
              <w:rtl/>
            </w:rPr>
            <w:t>ل</w:t>
          </w:r>
          <w:del w:id="4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486" w:author="Transkribus" w:date="2019-12-11T14:30:00Z"/>
          <w:rFonts w:ascii="Courier New" w:hAnsi="Courier New" w:cs="Courier New"/>
        </w:rPr>
      </w:pPr>
      <w:dir w:val="rtl">
        <w:dir w:val="rtl">
          <w:del w:id="487" w:author="Transkribus" w:date="2019-12-11T14:30:00Z">
            <w:r w:rsidRPr="009B6BCA">
              <w:rPr>
                <w:rFonts w:ascii="Courier New" w:hAnsi="Courier New" w:cs="Courier New"/>
                <w:rtl/>
              </w:rPr>
              <w:delText>والجراح وحاول كثيرا من اعمال</w:delText>
            </w:r>
          </w:del>
          <w:ins w:id="488" w:author="Transkribus" w:date="2019-12-11T14:30:00Z">
            <w:r w:rsidRPr="00EE6742">
              <w:rPr>
                <w:rFonts w:ascii="Courier New" w:hAnsi="Courier New" w:cs="Courier New"/>
                <w:rtl/>
              </w:rPr>
              <w:t>والجراج وجاول كتيراسن أعمال</w:t>
            </w:r>
          </w:ins>
          <w:r w:rsidRPr="00EE6742">
            <w:rPr>
              <w:rFonts w:ascii="Courier New" w:hAnsi="Courier New" w:cs="Courier New"/>
              <w:rtl/>
            </w:rPr>
            <w:t xml:space="preserve"> الحديد فى مداواة </w:t>
          </w:r>
          <w:del w:id="489" w:author="Transkribus" w:date="2019-12-11T14:30:00Z">
            <w:r w:rsidRPr="009B6BCA">
              <w:rPr>
                <w:rFonts w:ascii="Courier New" w:hAnsi="Courier New" w:cs="Courier New"/>
                <w:rtl/>
              </w:rPr>
              <w:delText>ا</w:delText>
            </w:r>
          </w:del>
          <w:ins w:id="490" w:author="Transkribus" w:date="2019-12-11T14:30:00Z">
            <w:r w:rsidRPr="00EE6742">
              <w:rPr>
                <w:rFonts w:ascii="Courier New" w:hAnsi="Courier New" w:cs="Courier New"/>
                <w:rtl/>
              </w:rPr>
              <w:t>أ</w:t>
            </w:r>
          </w:ins>
          <w:r w:rsidRPr="00EE6742">
            <w:rPr>
              <w:rFonts w:ascii="Courier New" w:hAnsi="Courier New" w:cs="Courier New"/>
              <w:rtl/>
            </w:rPr>
            <w:t>مرا</w:t>
          </w:r>
          <w:del w:id="491" w:author="Transkribus" w:date="2019-12-11T14:30:00Z">
            <w:r w:rsidRPr="009B6BCA">
              <w:rPr>
                <w:rFonts w:ascii="Courier New" w:hAnsi="Courier New" w:cs="Courier New"/>
                <w:rtl/>
              </w:rPr>
              <w:delText>ض</w:delText>
            </w:r>
          </w:del>
          <w:ins w:id="492" w:author="Transkribus" w:date="2019-12-11T14:30:00Z">
            <w:r w:rsidRPr="00EE6742">
              <w:rPr>
                <w:rFonts w:ascii="Courier New" w:hAnsi="Courier New" w:cs="Courier New"/>
                <w:rtl/>
              </w:rPr>
              <w:t>س</w:t>
            </w:r>
          </w:ins>
          <w:r w:rsidRPr="00EE6742">
            <w:rPr>
              <w:rFonts w:ascii="Courier New" w:hAnsi="Courier New" w:cs="Courier New"/>
              <w:rtl/>
            </w:rPr>
            <w:t xml:space="preserve"> العين</w:t>
          </w:r>
          <w:del w:id="4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494" w:author="Transkribus" w:date="2019-12-11T14:30:00Z">
            <w:r w:rsidRPr="009B6BCA">
              <w:rPr>
                <w:rFonts w:ascii="Courier New" w:hAnsi="Courier New" w:cs="Courier New"/>
                <w:rtl/>
              </w:rPr>
              <w:delText>وقدح ايضا</w:delText>
            </w:r>
          </w:del>
          <w:ins w:id="495" w:author="Transkribus" w:date="2019-12-11T14:30:00Z">
            <w:r w:rsidRPr="00EE6742">
              <w:rPr>
                <w:rFonts w:ascii="Courier New" w:hAnsi="Courier New" w:cs="Courier New"/>
                <w:rtl/>
              </w:rPr>
              <w:t xml:space="preserve"> وقدج الضا</w:t>
            </w:r>
          </w:ins>
          <w:r w:rsidRPr="00EE6742">
            <w:rPr>
              <w:rFonts w:ascii="Courier New" w:hAnsi="Courier New" w:cs="Courier New"/>
              <w:rtl/>
            </w:rPr>
            <w:t xml:space="preserve"> الماء النازل</w:t>
          </w:r>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 فى العين </w:t>
      </w:r>
      <w:del w:id="496" w:author="Transkribus" w:date="2019-12-11T14:30:00Z">
        <w:r w:rsidRPr="009B6BCA">
          <w:rPr>
            <w:rFonts w:ascii="Courier New" w:hAnsi="Courier New" w:cs="Courier New"/>
            <w:rtl/>
          </w:rPr>
          <w:delText>الجماعة وانجب قدحه وابصروا وكان المقدح</w:delText>
        </w:r>
      </w:del>
      <w:ins w:id="497" w:author="Transkribus" w:date="2019-12-11T14:30:00Z">
        <w:r w:rsidRPr="00EE6742">
          <w:rPr>
            <w:rFonts w:ascii="Courier New" w:hAnsi="Courier New" w:cs="Courier New"/>
            <w:rtl/>
          </w:rPr>
          <w:t>لجاجة وأنيحب قدجه وأنصرواوكان المندج</w:t>
        </w:r>
      </w:ins>
      <w:r w:rsidRPr="00EE6742">
        <w:rPr>
          <w:rFonts w:ascii="Courier New" w:hAnsi="Courier New" w:cs="Courier New"/>
          <w:rtl/>
        </w:rPr>
        <w:t xml:space="preserve"> الذى </w:t>
      </w:r>
      <w:del w:id="498" w:author="Transkribus" w:date="2019-12-11T14:30:00Z">
        <w:r w:rsidRPr="009B6BCA">
          <w:rPr>
            <w:rFonts w:ascii="Courier New" w:hAnsi="Courier New" w:cs="Courier New"/>
            <w:rtl/>
          </w:rPr>
          <w:delText>يعانيه مجوفا وله</w:delText>
        </w:r>
      </w:del>
      <w:ins w:id="499" w:author="Transkribus" w:date="2019-12-11T14:30:00Z">
        <w:r w:rsidRPr="00EE6742">
          <w:rPr>
            <w:rFonts w:ascii="Courier New" w:hAnsi="Courier New" w:cs="Courier New"/>
            <w:rtl/>
          </w:rPr>
          <w:t>بعانيه محوفاوله</w:t>
        </w:r>
      </w:ins>
      <w:r w:rsidRPr="00EE6742">
        <w:rPr>
          <w:rFonts w:ascii="Courier New" w:hAnsi="Courier New" w:cs="Courier New"/>
          <w:rtl/>
        </w:rPr>
        <w:t xml:space="preserve"> عطفة ليتمكن فى</w:t>
      </w:r>
    </w:p>
    <w:p w:rsidR="00B85E34" w:rsidRPr="009B6BCA" w:rsidRDefault="00B85E34" w:rsidP="00B85E34">
      <w:pPr>
        <w:pStyle w:val="NurText"/>
        <w:bidi/>
        <w:rPr>
          <w:del w:id="500" w:author="Transkribus" w:date="2019-12-11T14:30:00Z"/>
          <w:rFonts w:ascii="Courier New" w:hAnsi="Courier New" w:cs="Courier New"/>
        </w:rPr>
      </w:pPr>
      <w:r w:rsidRPr="00EE6742">
        <w:rPr>
          <w:rFonts w:ascii="Courier New" w:hAnsi="Courier New" w:cs="Courier New"/>
          <w:rtl/>
        </w:rPr>
        <w:t>و</w:t>
      </w:r>
      <w:del w:id="501" w:author="Transkribus" w:date="2019-12-11T14:30:00Z">
        <w:r w:rsidRPr="009B6BCA">
          <w:rPr>
            <w:rFonts w:ascii="Courier New" w:hAnsi="Courier New" w:cs="Courier New"/>
            <w:rtl/>
          </w:rPr>
          <w:delText>ق</w:delText>
        </w:r>
      </w:del>
      <w:ins w:id="502" w:author="Transkribus" w:date="2019-12-11T14:30:00Z">
        <w:r w:rsidRPr="00EE6742">
          <w:rPr>
            <w:rFonts w:ascii="Courier New" w:hAnsi="Courier New" w:cs="Courier New"/>
            <w:rtl/>
          </w:rPr>
          <w:t>ف</w:t>
        </w:r>
      </w:ins>
      <w:r w:rsidRPr="00EE6742">
        <w:rPr>
          <w:rFonts w:ascii="Courier New" w:hAnsi="Courier New" w:cs="Courier New"/>
          <w:rtl/>
        </w:rPr>
        <w:t xml:space="preserve">ت القدح من </w:t>
      </w:r>
      <w:del w:id="503" w:author="Transkribus" w:date="2019-12-11T14:30:00Z">
        <w:r w:rsidRPr="009B6BCA">
          <w:rPr>
            <w:rFonts w:ascii="Courier New" w:hAnsi="Courier New" w:cs="Courier New"/>
            <w:rtl/>
          </w:rPr>
          <w:delText>امتصاص</w:delText>
        </w:r>
      </w:del>
      <w:ins w:id="504" w:author="Transkribus" w:date="2019-12-11T14:30:00Z">
        <w:r w:rsidRPr="00EE6742">
          <w:rPr>
            <w:rFonts w:ascii="Courier New" w:hAnsi="Courier New" w:cs="Courier New"/>
            <w:rtl/>
          </w:rPr>
          <w:t>اسنصاس</w:t>
        </w:r>
      </w:ins>
      <w:r w:rsidRPr="00EE6742">
        <w:rPr>
          <w:rFonts w:ascii="Courier New" w:hAnsi="Courier New" w:cs="Courier New"/>
          <w:rtl/>
        </w:rPr>
        <w:t xml:space="preserve"> الماء و</w:t>
      </w:r>
      <w:del w:id="505" w:author="Transkribus" w:date="2019-12-11T14:30:00Z">
        <w:r w:rsidRPr="009B6BCA">
          <w:rPr>
            <w:rFonts w:ascii="Courier New" w:hAnsi="Courier New" w:cs="Courier New"/>
            <w:rtl/>
          </w:rPr>
          <w:delText>ي</w:delText>
        </w:r>
      </w:del>
      <w:ins w:id="506" w:author="Transkribus" w:date="2019-12-11T14:30:00Z">
        <w:r w:rsidRPr="00EE6742">
          <w:rPr>
            <w:rFonts w:ascii="Courier New" w:hAnsi="Courier New" w:cs="Courier New"/>
            <w:rtl/>
          </w:rPr>
          <w:t>ب</w:t>
        </w:r>
      </w:ins>
      <w:r w:rsidRPr="00EE6742">
        <w:rPr>
          <w:rFonts w:ascii="Courier New" w:hAnsi="Courier New" w:cs="Courier New"/>
          <w:rtl/>
        </w:rPr>
        <w:t xml:space="preserve">كون العلاج </w:t>
      </w:r>
      <w:del w:id="507" w:author="Transkribus" w:date="2019-12-11T14:30:00Z">
        <w:r w:rsidRPr="009B6BCA">
          <w:rPr>
            <w:rFonts w:ascii="Courier New" w:hAnsi="Courier New" w:cs="Courier New"/>
            <w:rtl/>
          </w:rPr>
          <w:delText>به ابلغ</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ins w:id="508" w:author="Transkribus" w:date="2019-12-11T14:30:00Z">
            <w:r w:rsidRPr="00EE6742">
              <w:rPr>
                <w:rFonts w:ascii="Courier New" w:hAnsi="Courier New" w:cs="Courier New"/>
                <w:rtl/>
              </w:rPr>
              <w:t xml:space="preserve">بة أبلة </w:t>
            </w:r>
          </w:ins>
          <w:r w:rsidRPr="00EE6742">
            <w:rPr>
              <w:rFonts w:ascii="Courier New" w:hAnsi="Courier New" w:cs="Courier New"/>
              <w:rtl/>
            </w:rPr>
            <w:t xml:space="preserve">وكان قد اشتغل </w:t>
          </w:r>
          <w:del w:id="509" w:author="Transkribus" w:date="2019-12-11T14:30:00Z">
            <w:r w:rsidRPr="009B6BCA">
              <w:rPr>
                <w:rFonts w:ascii="Courier New" w:hAnsi="Courier New" w:cs="Courier New"/>
                <w:rtl/>
              </w:rPr>
              <w:delText>ايضا</w:delText>
            </w:r>
          </w:del>
          <w:ins w:id="510" w:author="Transkribus" w:date="2019-12-11T14:30:00Z">
            <w:r w:rsidRPr="00EE6742">
              <w:rPr>
                <w:rFonts w:ascii="Courier New" w:hAnsi="Courier New" w:cs="Courier New"/>
                <w:rtl/>
              </w:rPr>
              <w:t>أصا</w:t>
            </w:r>
          </w:ins>
          <w:r w:rsidRPr="00EE6742">
            <w:rPr>
              <w:rFonts w:ascii="Courier New" w:hAnsi="Courier New" w:cs="Courier New"/>
              <w:rtl/>
            </w:rPr>
            <w:t xml:space="preserve"> بعلم النجو</w:t>
          </w:r>
          <w:r>
            <w:t>‬</w:t>
          </w:r>
          <w:r>
            <w:t>‬</w:t>
          </w:r>
        </w:dir>
      </w:dir>
    </w:p>
    <w:p w:rsidR="00B85E34" w:rsidRPr="00EE6742" w:rsidRDefault="00B85E34" w:rsidP="00B85E34">
      <w:pPr>
        <w:pStyle w:val="NurText"/>
        <w:bidi/>
        <w:rPr>
          <w:rFonts w:ascii="Courier New" w:hAnsi="Courier New" w:cs="Courier New"/>
        </w:rPr>
      </w:pPr>
      <w:del w:id="511" w:author="Transkribus" w:date="2019-12-11T14:30:00Z">
        <w:r w:rsidRPr="009B6BCA">
          <w:rPr>
            <w:rFonts w:ascii="Courier New" w:hAnsi="Courier New" w:cs="Courier New"/>
            <w:rtl/>
          </w:rPr>
          <w:delText xml:space="preserve">م </w:delText>
        </w:r>
      </w:del>
      <w:r w:rsidRPr="00EE6742">
        <w:rPr>
          <w:rFonts w:ascii="Courier New" w:hAnsi="Courier New" w:cs="Courier New"/>
          <w:rtl/>
        </w:rPr>
        <w:t xml:space="preserve">ونظر فى </w:t>
      </w:r>
      <w:del w:id="512" w:author="Transkribus" w:date="2019-12-11T14:30:00Z">
        <w:r w:rsidRPr="009B6BCA">
          <w:rPr>
            <w:rFonts w:ascii="Courier New" w:hAnsi="Courier New" w:cs="Courier New"/>
            <w:rtl/>
          </w:rPr>
          <w:delText>ح</w:delText>
        </w:r>
      </w:del>
      <w:ins w:id="513" w:author="Transkribus" w:date="2019-12-11T14:30:00Z">
        <w:r w:rsidRPr="00EE6742">
          <w:rPr>
            <w:rFonts w:ascii="Courier New" w:hAnsi="Courier New" w:cs="Courier New"/>
            <w:rtl/>
          </w:rPr>
          <w:t>ج</w:t>
        </w:r>
      </w:ins>
      <w:r w:rsidRPr="00EE6742">
        <w:rPr>
          <w:rFonts w:ascii="Courier New" w:hAnsi="Courier New" w:cs="Courier New"/>
          <w:rtl/>
        </w:rPr>
        <w:t xml:space="preserve">يل بنى موسى وعمل منها </w:t>
      </w:r>
      <w:del w:id="514" w:author="Transkribus" w:date="2019-12-11T14:30:00Z">
        <w:r w:rsidRPr="009B6BCA">
          <w:rPr>
            <w:rFonts w:ascii="Courier New" w:hAnsi="Courier New" w:cs="Courier New"/>
            <w:rtl/>
          </w:rPr>
          <w:delText>ا</w:delText>
        </w:r>
      </w:del>
      <w:ins w:id="515" w:author="Transkribus" w:date="2019-12-11T14:30:00Z">
        <w:r w:rsidRPr="00EE6742">
          <w:rPr>
            <w:rFonts w:ascii="Courier New" w:hAnsi="Courier New" w:cs="Courier New"/>
            <w:rtl/>
          </w:rPr>
          <w:t>أ</w:t>
        </w:r>
      </w:ins>
      <w:r w:rsidRPr="00EE6742">
        <w:rPr>
          <w:rFonts w:ascii="Courier New" w:hAnsi="Courier New" w:cs="Courier New"/>
          <w:rtl/>
        </w:rPr>
        <w:t>شياء مستطرفة</w:t>
      </w:r>
      <w:del w:id="5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17" w:author="Transkribus" w:date="2019-12-11T14:30:00Z">
        <w:r w:rsidRPr="00EE6742">
          <w:rPr>
            <w:rFonts w:ascii="Courier New" w:hAnsi="Courier New" w:cs="Courier New"/>
            <w:rtl/>
          </w:rPr>
          <w:t xml:space="preserve"> وكمان فاسلافى النحوو اللغسة وله أبساج</w:t>
        </w:r>
      </w:ins>
    </w:p>
    <w:p w:rsidR="00B85E34" w:rsidRPr="009B6BCA" w:rsidRDefault="00B85E34" w:rsidP="00B85E34">
      <w:pPr>
        <w:pStyle w:val="NurText"/>
        <w:bidi/>
        <w:rPr>
          <w:del w:id="518" w:author="Transkribus" w:date="2019-12-11T14:30:00Z"/>
          <w:rFonts w:ascii="Courier New" w:hAnsi="Courier New" w:cs="Courier New"/>
        </w:rPr>
      </w:pPr>
      <w:dir w:val="rtl">
        <w:dir w:val="rtl">
          <w:del w:id="519" w:author="Transkribus" w:date="2019-12-11T14:30:00Z">
            <w:r w:rsidRPr="009B6BCA">
              <w:rPr>
                <w:rFonts w:ascii="Courier New" w:hAnsi="Courier New" w:cs="Courier New"/>
                <w:rtl/>
              </w:rPr>
              <w:delText>وكان فاضلا فى النحو واللغة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520" w:author="Transkribus" w:date="2019-12-11T14:30:00Z"/>
          <w:rFonts w:ascii="Courier New" w:hAnsi="Courier New" w:cs="Courier New"/>
        </w:rPr>
      </w:pPr>
      <w:dir w:val="rtl">
        <w:dir w:val="rtl">
          <w:del w:id="521" w:author="Transkribus" w:date="2019-12-11T14:30:00Z">
            <w:r w:rsidRPr="009B6BCA">
              <w:rPr>
                <w:rFonts w:ascii="Courier New" w:hAnsi="Courier New" w:cs="Courier New"/>
                <w:rtl/>
              </w:rPr>
              <w:delText>وله ايضا اخ فاضل</w:delText>
            </w:r>
          </w:del>
          <w:ins w:id="522" w:author="Transkribus" w:date="2019-12-11T14:30:00Z">
            <w:r w:rsidRPr="00EE6742">
              <w:rPr>
                <w:rFonts w:ascii="Courier New" w:hAnsi="Courier New" w:cs="Courier New"/>
                <w:rtl/>
              </w:rPr>
              <w:t>فاشسل</w:t>
            </w:r>
          </w:ins>
          <w:r w:rsidRPr="00EE6742">
            <w:rPr>
              <w:rFonts w:ascii="Courier New" w:hAnsi="Courier New" w:cs="Courier New"/>
              <w:rtl/>
            </w:rPr>
            <w:t xml:space="preserve"> يقال له معين الدين </w:t>
          </w:r>
          <w:del w:id="523" w:author="Transkribus" w:date="2019-12-11T14:30:00Z">
            <w:r w:rsidRPr="009B6BCA">
              <w:rPr>
                <w:rFonts w:ascii="Courier New" w:hAnsi="Courier New" w:cs="Courier New"/>
                <w:rtl/>
              </w:rPr>
              <w:delText>اوحد زمانه</w:delText>
            </w:r>
          </w:del>
          <w:ins w:id="524" w:author="Transkribus" w:date="2019-12-11T14:30:00Z">
            <w:r w:rsidRPr="00EE6742">
              <w:rPr>
                <w:rFonts w:ascii="Courier New" w:hAnsi="Courier New" w:cs="Courier New"/>
                <w:rtl/>
              </w:rPr>
              <w:t>أو حدرمانه</w:t>
            </w:r>
          </w:ins>
          <w:r w:rsidRPr="00EE6742">
            <w:rPr>
              <w:rFonts w:ascii="Courier New" w:hAnsi="Courier New" w:cs="Courier New"/>
              <w:rtl/>
            </w:rPr>
            <w:t xml:space="preserve"> فى </w:t>
          </w:r>
          <w:del w:id="525" w:author="Transkribus" w:date="2019-12-11T14:30:00Z">
            <w:r w:rsidRPr="009B6BCA">
              <w:rPr>
                <w:rFonts w:ascii="Courier New" w:hAnsi="Courier New" w:cs="Courier New"/>
                <w:rtl/>
              </w:rPr>
              <w:delText>العربية</w:delText>
            </w:r>
          </w:del>
          <w:ins w:id="526" w:author="Transkribus" w:date="2019-12-11T14:30:00Z">
            <w:r w:rsidRPr="00EE6742">
              <w:rPr>
                <w:rFonts w:ascii="Courier New" w:hAnsi="Courier New" w:cs="Courier New"/>
                <w:rtl/>
              </w:rPr>
              <w:t>العزي ة</w:t>
            </w:r>
          </w:ins>
          <w:r w:rsidRPr="00EE6742">
            <w:rPr>
              <w:rFonts w:ascii="Courier New" w:hAnsi="Courier New" w:cs="Courier New"/>
              <w:rtl/>
            </w:rPr>
            <w:t xml:space="preserve"> وهى ف</w:t>
          </w:r>
          <w:del w:id="527" w:author="Transkribus" w:date="2019-12-11T14:30:00Z">
            <w:r w:rsidRPr="009B6BCA">
              <w:rPr>
                <w:rFonts w:ascii="Courier New" w:hAnsi="Courier New" w:cs="Courier New"/>
                <w:rtl/>
              </w:rPr>
              <w:delText>ن</w:delText>
            </w:r>
          </w:del>
          <w:ins w:id="528" w:author="Transkribus" w:date="2019-12-11T14:30:00Z">
            <w:r w:rsidRPr="00EE6742">
              <w:rPr>
                <w:rFonts w:ascii="Courier New" w:hAnsi="Courier New" w:cs="Courier New"/>
                <w:rtl/>
              </w:rPr>
              <w:t>ت</w:t>
            </w:r>
          </w:ins>
          <w:r w:rsidRPr="00EE6742">
            <w:rPr>
              <w:rFonts w:ascii="Courier New" w:hAnsi="Courier New" w:cs="Courier New"/>
              <w:rtl/>
            </w:rPr>
            <w:t xml:space="preserve">ه وله شعر </w:t>
          </w:r>
          <w:del w:id="529" w:author="Transkribus" w:date="2019-12-11T14:30:00Z">
            <w:r w:rsidRPr="009B6BCA">
              <w:rPr>
                <w:rFonts w:ascii="Courier New" w:hAnsi="Courier New" w:cs="Courier New"/>
                <w:rtl/>
              </w:rPr>
              <w:delText>كثير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530" w:author="Transkribus" w:date="2019-12-11T14:30:00Z"/>
          <w:rFonts w:ascii="Courier New" w:hAnsi="Courier New" w:cs="Courier New"/>
        </w:rPr>
      </w:pPr>
      <w:dir w:val="rtl">
        <w:dir w:val="rtl">
          <w:ins w:id="531" w:author="Transkribus" w:date="2019-12-11T14:30:00Z">
            <w:r w:rsidRPr="00EE6742">
              <w:rPr>
                <w:rFonts w:ascii="Courier New" w:hAnsi="Courier New" w:cs="Courier New"/>
                <w:rtl/>
              </w:rPr>
              <w:t xml:space="preserve">كنير </w:t>
            </w:r>
          </w:ins>
          <w:r w:rsidRPr="00EE6742">
            <w:rPr>
              <w:rFonts w:ascii="Courier New" w:hAnsi="Courier New" w:cs="Courier New"/>
              <w:rtl/>
            </w:rPr>
            <w:t>وسمع سديد الدين</w:t>
          </w:r>
          <w:r>
            <w:t>‬</w:t>
          </w:r>
          <w:r>
            <w:t>‬</w:t>
          </w:r>
        </w:dir>
      </w:dir>
    </w:p>
    <w:p w:rsidR="00B85E34" w:rsidRPr="00EE6742" w:rsidRDefault="00B85E34" w:rsidP="00B85E34">
      <w:pPr>
        <w:pStyle w:val="NurText"/>
        <w:bidi/>
        <w:rPr>
          <w:rFonts w:ascii="Courier New" w:hAnsi="Courier New" w:cs="Courier New"/>
        </w:rPr>
      </w:pPr>
      <w:ins w:id="532" w:author="Transkribus" w:date="2019-12-11T14:30:00Z">
        <w:r w:rsidRPr="00EE6742">
          <w:rPr>
            <w:rFonts w:ascii="Courier New" w:hAnsi="Courier New" w:cs="Courier New"/>
            <w:rtl/>
          </w:rPr>
          <w:t>ا</w:t>
        </w:r>
      </w:ins>
      <w:r w:rsidRPr="00EE6742">
        <w:rPr>
          <w:rFonts w:ascii="Courier New" w:hAnsi="Courier New" w:cs="Courier New"/>
          <w:rtl/>
        </w:rPr>
        <w:t xml:space="preserve">بن رقيقة </w:t>
      </w:r>
      <w:del w:id="533" w:author="Transkribus" w:date="2019-12-11T14:30:00Z">
        <w:r w:rsidRPr="009B6BCA">
          <w:rPr>
            <w:rFonts w:ascii="Courier New" w:hAnsi="Courier New" w:cs="Courier New"/>
            <w:rtl/>
          </w:rPr>
          <w:delText>ايضا شيئا من الحديث</w:delText>
        </w:r>
      </w:del>
      <w:ins w:id="534" w:author="Transkribus" w:date="2019-12-11T14:30:00Z">
        <w:r w:rsidRPr="00EE6742">
          <w:rPr>
            <w:rFonts w:ascii="Courier New" w:hAnsi="Courier New" w:cs="Courier New"/>
            <w:rtl/>
          </w:rPr>
          <w:t>أيصاشيامن الحسديت</w:t>
        </w:r>
      </w:ins>
      <w:r w:rsidRPr="00EE6742">
        <w:rPr>
          <w:rFonts w:ascii="Courier New" w:hAnsi="Courier New" w:cs="Courier New"/>
          <w:rtl/>
        </w:rPr>
        <w:t xml:space="preserve"> ومن ذلك </w:t>
      </w:r>
      <w:del w:id="535" w:author="Transkribus" w:date="2019-12-11T14:30:00Z">
        <w:r w:rsidRPr="009B6BCA">
          <w:rPr>
            <w:rFonts w:ascii="Courier New" w:hAnsi="Courier New" w:cs="Courier New"/>
            <w:rtl/>
          </w:rPr>
          <w:delText>حدثنى</w:delText>
        </w:r>
      </w:del>
      <w:ins w:id="536" w:author="Transkribus" w:date="2019-12-11T14:30:00Z">
        <w:r w:rsidRPr="00EE6742">
          <w:rPr>
            <w:rFonts w:ascii="Courier New" w:hAnsi="Courier New" w:cs="Courier New"/>
            <w:rtl/>
          </w:rPr>
          <w:t>جدسى</w:t>
        </w:r>
      </w:ins>
      <w:r w:rsidRPr="00EE6742">
        <w:rPr>
          <w:rFonts w:ascii="Courier New" w:hAnsi="Courier New" w:cs="Courier New"/>
          <w:rtl/>
        </w:rPr>
        <w:t xml:space="preserve"> سديد الدين محمود بن عمر بن محمد الطبيب</w:t>
      </w:r>
    </w:p>
    <w:p w:rsidR="00B85E34" w:rsidRPr="00EE6742" w:rsidRDefault="00B85E34" w:rsidP="00B85E34">
      <w:pPr>
        <w:pStyle w:val="NurText"/>
        <w:bidi/>
        <w:rPr>
          <w:ins w:id="537" w:author="Transkribus" w:date="2019-12-11T14:30:00Z"/>
          <w:rFonts w:ascii="Courier New" w:hAnsi="Courier New" w:cs="Courier New"/>
        </w:rPr>
      </w:pPr>
      <w:r w:rsidRPr="00EE6742">
        <w:rPr>
          <w:rFonts w:ascii="Courier New" w:hAnsi="Courier New" w:cs="Courier New"/>
          <w:rtl/>
        </w:rPr>
        <w:t xml:space="preserve">الحانوى </w:t>
      </w:r>
      <w:del w:id="538" w:author="Transkribus" w:date="2019-12-11T14:30:00Z">
        <w:r w:rsidRPr="009B6BCA">
          <w:rPr>
            <w:rFonts w:ascii="Courier New" w:hAnsi="Courier New" w:cs="Courier New"/>
            <w:rtl/>
          </w:rPr>
          <w:delText>سماعا من لفظه قال حدثنى الامام</w:delText>
        </w:r>
      </w:del>
      <w:ins w:id="539" w:author="Transkribus" w:date="2019-12-11T14:30:00Z">
        <w:r w:rsidRPr="00EE6742">
          <w:rPr>
            <w:rFonts w:ascii="Courier New" w:hAnsi="Courier New" w:cs="Courier New"/>
            <w:rtl/>
          </w:rPr>
          <w:t>شماعامن افظه ثال جديى الاهام</w:t>
        </w:r>
      </w:ins>
      <w:r w:rsidRPr="00EE6742">
        <w:rPr>
          <w:rFonts w:ascii="Courier New" w:hAnsi="Courier New" w:cs="Courier New"/>
          <w:rtl/>
        </w:rPr>
        <w:t xml:space="preserve"> الفاضل ف</w:t>
      </w:r>
      <w:del w:id="540" w:author="Transkribus" w:date="2019-12-11T14:30:00Z">
        <w:r w:rsidRPr="009B6BCA">
          <w:rPr>
            <w:rFonts w:ascii="Courier New" w:hAnsi="Courier New" w:cs="Courier New"/>
            <w:rtl/>
          </w:rPr>
          <w:delText>خ</w:delText>
        </w:r>
      </w:del>
      <w:r w:rsidRPr="00EE6742">
        <w:rPr>
          <w:rFonts w:ascii="Courier New" w:hAnsi="Courier New" w:cs="Courier New"/>
          <w:rtl/>
        </w:rPr>
        <w:t>ر الدين محمد بن عبد السلام المقدسى ثم</w:t>
      </w:r>
      <w:del w:id="541" w:author="Transkribus" w:date="2019-12-11T14:30:00Z">
        <w:r w:rsidRPr="009B6BCA">
          <w:rPr>
            <w:rFonts w:ascii="Courier New" w:hAnsi="Courier New" w:cs="Courier New"/>
            <w:rtl/>
          </w:rPr>
          <w:delText xml:space="preserve"> الماردينى</w:delText>
        </w:r>
      </w:del>
    </w:p>
    <w:p w:rsidR="00B85E34" w:rsidRPr="00EE6742" w:rsidRDefault="00B85E34" w:rsidP="00B85E34">
      <w:pPr>
        <w:pStyle w:val="NurText"/>
        <w:bidi/>
        <w:rPr>
          <w:ins w:id="542" w:author="Transkribus" w:date="2019-12-11T14:30:00Z"/>
          <w:rFonts w:ascii="Courier New" w:hAnsi="Courier New" w:cs="Courier New"/>
        </w:rPr>
      </w:pPr>
      <w:ins w:id="543" w:author="Transkribus" w:date="2019-12-11T14:30:00Z">
        <w:r w:rsidRPr="00EE6742">
          <w:rPr>
            <w:rFonts w:ascii="Courier New" w:hAnsi="Courier New" w:cs="Courier New"/>
            <w:rtl/>
          </w:rPr>
          <w:t>المارد يى</w:t>
        </w:r>
      </w:ins>
      <w:r w:rsidRPr="00EE6742">
        <w:rPr>
          <w:rFonts w:ascii="Courier New" w:hAnsi="Courier New" w:cs="Courier New"/>
          <w:rtl/>
        </w:rPr>
        <w:t xml:space="preserve"> قال </w:t>
      </w:r>
      <w:del w:id="544" w:author="Transkribus" w:date="2019-12-11T14:30:00Z">
        <w:r w:rsidRPr="009B6BCA">
          <w:rPr>
            <w:rFonts w:ascii="Courier New" w:hAnsi="Courier New" w:cs="Courier New"/>
            <w:rtl/>
          </w:rPr>
          <w:delText>حدثنا الشيخ ابو</w:delText>
        </w:r>
      </w:del>
      <w:ins w:id="545" w:author="Transkribus" w:date="2019-12-11T14:30:00Z">
        <w:r w:rsidRPr="00EE6742">
          <w:rPr>
            <w:rFonts w:ascii="Courier New" w:hAnsi="Courier New" w:cs="Courier New"/>
            <w:rtl/>
          </w:rPr>
          <w:t>حدتنالشيح أبو</w:t>
        </w:r>
      </w:ins>
      <w:r w:rsidRPr="00EE6742">
        <w:rPr>
          <w:rFonts w:ascii="Courier New" w:hAnsi="Courier New" w:cs="Courier New"/>
          <w:rtl/>
        </w:rPr>
        <w:t xml:space="preserve"> منصور موهوب بن </w:t>
      </w:r>
      <w:del w:id="546" w:author="Transkribus" w:date="2019-12-11T14:30:00Z">
        <w:r w:rsidRPr="009B6BCA">
          <w:rPr>
            <w:rFonts w:ascii="Courier New" w:hAnsi="Courier New" w:cs="Courier New"/>
            <w:rtl/>
          </w:rPr>
          <w:delText>ا</w:delText>
        </w:r>
      </w:del>
      <w:ins w:id="547" w:author="Transkribus" w:date="2019-12-11T14:30:00Z">
        <w:r w:rsidRPr="00EE6742">
          <w:rPr>
            <w:rFonts w:ascii="Courier New" w:hAnsi="Courier New" w:cs="Courier New"/>
            <w:rtl/>
          </w:rPr>
          <w:t>أ</w:t>
        </w:r>
      </w:ins>
      <w:r w:rsidRPr="00EE6742">
        <w:rPr>
          <w:rFonts w:ascii="Courier New" w:hAnsi="Courier New" w:cs="Courier New"/>
          <w:rtl/>
        </w:rPr>
        <w:t xml:space="preserve">حمد بن محمد </w:t>
      </w:r>
      <w:del w:id="548" w:author="Transkribus" w:date="2019-12-11T14:30:00Z">
        <w:r w:rsidRPr="009B6BCA">
          <w:rPr>
            <w:rFonts w:ascii="Courier New" w:hAnsi="Courier New" w:cs="Courier New"/>
            <w:rtl/>
          </w:rPr>
          <w:delText>الخضر الجواليقى</w:delText>
        </w:r>
      </w:del>
      <w:ins w:id="549" w:author="Transkribus" w:date="2019-12-11T14:30:00Z">
        <w:r w:rsidRPr="00EE6742">
          <w:rPr>
            <w:rFonts w:ascii="Courier New" w:hAnsi="Courier New" w:cs="Courier New"/>
            <w:rtl/>
          </w:rPr>
          <w:t>بن الخصر الحوالبق</w:t>
        </w:r>
      </w:ins>
      <w:r w:rsidRPr="00EE6742">
        <w:rPr>
          <w:rFonts w:ascii="Courier New" w:hAnsi="Courier New" w:cs="Courier New"/>
          <w:rtl/>
        </w:rPr>
        <w:t xml:space="preserve"> قال </w:t>
      </w:r>
      <w:del w:id="550" w:author="Transkribus" w:date="2019-12-11T14:30:00Z">
        <w:r w:rsidRPr="009B6BCA">
          <w:rPr>
            <w:rFonts w:ascii="Courier New" w:hAnsi="Courier New" w:cs="Courier New"/>
            <w:rtl/>
          </w:rPr>
          <w:delText>اخبرنا ابو زكريا يحيى</w:delText>
        </w:r>
      </w:del>
      <w:ins w:id="551" w:author="Transkribus" w:date="2019-12-11T14:30:00Z">
        <w:r w:rsidRPr="00EE6742">
          <w:rPr>
            <w:rFonts w:ascii="Courier New" w:hAnsi="Courier New" w:cs="Courier New"/>
            <w:rtl/>
          </w:rPr>
          <w:t>أجرا</w:t>
        </w:r>
      </w:ins>
    </w:p>
    <w:p w:rsidR="00B85E34" w:rsidRPr="00EE6742" w:rsidRDefault="00B85E34" w:rsidP="00B85E34">
      <w:pPr>
        <w:pStyle w:val="NurText"/>
        <w:bidi/>
        <w:rPr>
          <w:ins w:id="552" w:author="Transkribus" w:date="2019-12-11T14:30:00Z"/>
          <w:rFonts w:ascii="Courier New" w:hAnsi="Courier New" w:cs="Courier New"/>
        </w:rPr>
      </w:pPr>
      <w:ins w:id="553" w:author="Transkribus" w:date="2019-12-11T14:30:00Z">
        <w:r w:rsidRPr="00EE6742">
          <w:rPr>
            <w:rFonts w:ascii="Courier New" w:hAnsi="Courier New" w:cs="Courier New"/>
            <w:rtl/>
          </w:rPr>
          <w:t xml:space="preserve"> أبوز كر بابحى</w:t>
        </w:r>
      </w:ins>
      <w:r w:rsidRPr="00EE6742">
        <w:rPr>
          <w:rFonts w:ascii="Courier New" w:hAnsi="Courier New" w:cs="Courier New"/>
          <w:rtl/>
        </w:rPr>
        <w:t xml:space="preserve"> بن على </w:t>
      </w:r>
      <w:del w:id="554" w:author="Transkribus" w:date="2019-12-11T14:30:00Z">
        <w:r w:rsidRPr="009B6BCA">
          <w:rPr>
            <w:rFonts w:ascii="Courier New" w:hAnsi="Courier New" w:cs="Courier New"/>
            <w:rtl/>
          </w:rPr>
          <w:delText>الخطيب التبريزى قال حدثنا ابو</w:delText>
        </w:r>
      </w:del>
      <w:ins w:id="555" w:author="Transkribus" w:date="2019-12-11T14:30:00Z">
        <w:r w:rsidRPr="00EE6742">
          <w:rPr>
            <w:rFonts w:ascii="Courier New" w:hAnsi="Courier New" w:cs="Courier New"/>
            <w:rtl/>
          </w:rPr>
          <w:t>الحطبب التنريرى ثال حدكنا أبو</w:t>
        </w:r>
      </w:ins>
      <w:r w:rsidRPr="00EE6742">
        <w:rPr>
          <w:rFonts w:ascii="Courier New" w:hAnsi="Courier New" w:cs="Courier New"/>
          <w:rtl/>
        </w:rPr>
        <w:t xml:space="preserve"> القاسم على بن عبيد الله </w:t>
      </w:r>
      <w:del w:id="556" w:author="Transkribus" w:date="2019-12-11T14:30:00Z">
        <w:r w:rsidRPr="009B6BCA">
          <w:rPr>
            <w:rFonts w:ascii="Courier New" w:hAnsi="Courier New" w:cs="Courier New"/>
            <w:rtl/>
          </w:rPr>
          <w:delText>الرقى قال حدثنى الرئيس ابو</w:delText>
        </w:r>
      </w:del>
      <w:ins w:id="557" w:author="Transkribus" w:date="2019-12-11T14:30:00Z">
        <w:r w:rsidRPr="00EE6742">
          <w:rPr>
            <w:rFonts w:ascii="Courier New" w:hAnsi="Courier New" w:cs="Courier New"/>
            <w:rtl/>
          </w:rPr>
          <w:t>الرق ثال</w:t>
        </w:r>
      </w:ins>
    </w:p>
    <w:p w:rsidR="00B85E34" w:rsidRPr="00EE6742" w:rsidRDefault="00B85E34" w:rsidP="00B85E34">
      <w:pPr>
        <w:pStyle w:val="NurText"/>
        <w:bidi/>
        <w:rPr>
          <w:rFonts w:ascii="Courier New" w:hAnsi="Courier New" w:cs="Courier New"/>
        </w:rPr>
      </w:pPr>
      <w:ins w:id="558" w:author="Transkribus" w:date="2019-12-11T14:30:00Z">
        <w:r w:rsidRPr="00EE6742">
          <w:rPr>
            <w:rFonts w:ascii="Courier New" w:hAnsi="Courier New" w:cs="Courier New"/>
            <w:rtl/>
          </w:rPr>
          <w:t>حديى الريس أبو</w:t>
        </w:r>
      </w:ins>
      <w:r w:rsidRPr="00EE6742">
        <w:rPr>
          <w:rFonts w:ascii="Courier New" w:hAnsi="Courier New" w:cs="Courier New"/>
          <w:rtl/>
        </w:rPr>
        <w:t xml:space="preserve"> الحسن على بن </w:t>
      </w:r>
      <w:del w:id="559" w:author="Transkribus" w:date="2019-12-11T14:30:00Z">
        <w:r w:rsidRPr="009B6BCA">
          <w:rPr>
            <w:rFonts w:ascii="Courier New" w:hAnsi="Courier New" w:cs="Courier New"/>
            <w:rtl/>
          </w:rPr>
          <w:delText>احمد البتى</w:delText>
        </w:r>
      </w:del>
      <w:ins w:id="560" w:author="Transkribus" w:date="2019-12-11T14:30:00Z">
        <w:r w:rsidRPr="00EE6742">
          <w:rPr>
            <w:rFonts w:ascii="Courier New" w:hAnsi="Courier New" w:cs="Courier New"/>
            <w:rtl/>
          </w:rPr>
          <w:t>أحمد البنى</w:t>
        </w:r>
      </w:ins>
      <w:r w:rsidRPr="00EE6742">
        <w:rPr>
          <w:rFonts w:ascii="Courier New" w:hAnsi="Courier New" w:cs="Courier New"/>
          <w:rtl/>
        </w:rPr>
        <w:t xml:space="preserve"> قال </w:t>
      </w:r>
      <w:del w:id="561" w:author="Transkribus" w:date="2019-12-11T14:30:00Z">
        <w:r w:rsidRPr="009B6BCA">
          <w:rPr>
            <w:rFonts w:ascii="Courier New" w:hAnsi="Courier New" w:cs="Courier New"/>
            <w:rtl/>
          </w:rPr>
          <w:delText>حدثنى ابو</w:delText>
        </w:r>
      </w:del>
      <w:ins w:id="562" w:author="Transkribus" w:date="2019-12-11T14:30:00Z">
        <w:r w:rsidRPr="00EE6742">
          <w:rPr>
            <w:rFonts w:ascii="Courier New" w:hAnsi="Courier New" w:cs="Courier New"/>
            <w:rtl/>
          </w:rPr>
          <w:t>جدتى أبو</w:t>
        </w:r>
      </w:ins>
      <w:r w:rsidRPr="00EE6742">
        <w:rPr>
          <w:rFonts w:ascii="Courier New" w:hAnsi="Courier New" w:cs="Courier New"/>
          <w:rtl/>
        </w:rPr>
        <w:t xml:space="preserve"> بكر محمد </w:t>
      </w:r>
      <w:ins w:id="563" w:author="Transkribus" w:date="2019-12-11T14:30:00Z">
        <w:r w:rsidRPr="00EE6742">
          <w:rPr>
            <w:rFonts w:ascii="Courier New" w:hAnsi="Courier New" w:cs="Courier New"/>
            <w:rtl/>
          </w:rPr>
          <w:t xml:space="preserve">بن </w:t>
        </w:r>
      </w:ins>
      <w:r w:rsidRPr="00EE6742">
        <w:rPr>
          <w:rFonts w:ascii="Courier New" w:hAnsi="Courier New" w:cs="Courier New"/>
          <w:rtl/>
        </w:rPr>
        <w:t xml:space="preserve">عبد الله </w:t>
      </w:r>
      <w:del w:id="564" w:author="Transkribus" w:date="2019-12-11T14:30:00Z">
        <w:r w:rsidRPr="009B6BCA">
          <w:rPr>
            <w:rFonts w:ascii="Courier New" w:hAnsi="Courier New" w:cs="Courier New"/>
            <w:rtl/>
          </w:rPr>
          <w:delText>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65" w:author="Transkribus" w:date="2019-12-11T14:30:00Z">
        <w:r w:rsidRPr="00EE6742">
          <w:rPr>
            <w:rFonts w:ascii="Courier New" w:hAnsi="Courier New" w:cs="Courier New"/>
            <w:rtl/>
          </w:rPr>
          <w:t>الشافى</w:t>
        </w:r>
      </w:ins>
    </w:p>
    <w:p w:rsidR="00B85E34" w:rsidRPr="009B6BCA" w:rsidRDefault="00B85E34" w:rsidP="00B85E34">
      <w:pPr>
        <w:pStyle w:val="NurText"/>
        <w:bidi/>
        <w:rPr>
          <w:del w:id="566" w:author="Transkribus" w:date="2019-12-11T14:30:00Z"/>
          <w:rFonts w:ascii="Courier New" w:hAnsi="Courier New" w:cs="Courier New"/>
        </w:rPr>
      </w:pPr>
      <w:dir w:val="rtl">
        <w:dir w:val="rtl">
          <w:del w:id="567" w:author="Transkribus" w:date="2019-12-11T14:30:00Z">
            <w:r w:rsidRPr="009B6BCA">
              <w:rPr>
                <w:rFonts w:ascii="Courier New" w:hAnsi="Courier New" w:cs="Courier New"/>
                <w:rtl/>
              </w:rPr>
              <w:delText>شافعي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568" w:author="Transkribus" w:date="2019-12-11T14:30:00Z"/>
          <w:rFonts w:ascii="Courier New" w:hAnsi="Courier New" w:cs="Courier New"/>
        </w:rPr>
      </w:pPr>
      <w:dir w:val="rtl">
        <w:dir w:val="rtl">
          <w:r w:rsidRPr="00EE6742">
            <w:rPr>
              <w:rFonts w:ascii="Courier New" w:hAnsi="Courier New" w:cs="Courier New"/>
              <w:rtl/>
            </w:rPr>
            <w:t xml:space="preserve">قال </w:t>
          </w:r>
          <w:del w:id="569" w:author="Transkribus" w:date="2019-12-11T14:30:00Z">
            <w:r w:rsidRPr="009B6BCA">
              <w:rPr>
                <w:rFonts w:ascii="Courier New" w:hAnsi="Courier New" w:cs="Courier New"/>
                <w:rtl/>
              </w:rPr>
              <w:delText>حدثنا القاضى ابو</w:delText>
            </w:r>
          </w:del>
          <w:ins w:id="570" w:author="Transkribus" w:date="2019-12-11T14:30:00Z">
            <w:r w:rsidRPr="00EE6742">
              <w:rPr>
                <w:rFonts w:ascii="Courier New" w:hAnsi="Courier New" w:cs="Courier New"/>
                <w:rtl/>
              </w:rPr>
              <w:t>حدتنالقاضى أبو</w:t>
            </w:r>
          </w:ins>
          <w:r w:rsidRPr="00EE6742">
            <w:rPr>
              <w:rFonts w:ascii="Courier New" w:hAnsi="Courier New" w:cs="Courier New"/>
              <w:rtl/>
            </w:rPr>
            <w:t xml:space="preserve"> اسحق اسم</w:t>
          </w:r>
          <w:del w:id="571" w:author="Transkribus" w:date="2019-12-11T14:30:00Z">
            <w:r w:rsidRPr="009B6BCA">
              <w:rPr>
                <w:rFonts w:ascii="Courier New" w:hAnsi="Courier New" w:cs="Courier New"/>
                <w:rtl/>
              </w:rPr>
              <w:delText>ا</w:delText>
            </w:r>
          </w:del>
          <w:r w:rsidRPr="00EE6742">
            <w:rPr>
              <w:rFonts w:ascii="Courier New" w:hAnsi="Courier New" w:cs="Courier New"/>
              <w:rtl/>
            </w:rPr>
            <w:t xml:space="preserve">عيل بن اسحق قال </w:t>
          </w:r>
          <w:del w:id="572" w:author="Transkribus" w:date="2019-12-11T14:30:00Z">
            <w:r w:rsidRPr="009B6BCA">
              <w:rPr>
                <w:rFonts w:ascii="Courier New" w:hAnsi="Courier New" w:cs="Courier New"/>
                <w:rtl/>
              </w:rPr>
              <w:delText>حدثنا اسماعيل</w:delText>
            </w:r>
          </w:del>
          <w:ins w:id="573" w:author="Transkribus" w:date="2019-12-11T14:30:00Z">
            <w:r w:rsidRPr="00EE6742">
              <w:rPr>
                <w:rFonts w:ascii="Courier New" w:hAnsi="Courier New" w:cs="Courier New"/>
                <w:rtl/>
              </w:rPr>
              <w:t>حدتناسمعيل</w:t>
            </w:r>
          </w:ins>
          <w:r w:rsidRPr="00EE6742">
            <w:rPr>
              <w:rFonts w:ascii="Courier New" w:hAnsi="Courier New" w:cs="Courier New"/>
              <w:rtl/>
            </w:rPr>
            <w:t xml:space="preserve"> بن </w:t>
          </w:r>
          <w:del w:id="574" w:author="Transkribus" w:date="2019-12-11T14:30:00Z">
            <w:r w:rsidRPr="009B6BCA">
              <w:rPr>
                <w:rFonts w:ascii="Courier New" w:hAnsi="Courier New" w:cs="Courier New"/>
                <w:rtl/>
              </w:rPr>
              <w:delText>ابى اويس</w:delText>
            </w:r>
          </w:del>
          <w:ins w:id="575" w:author="Transkribus" w:date="2019-12-11T14:30:00Z">
            <w:r w:rsidRPr="00EE6742">
              <w:rPr>
                <w:rFonts w:ascii="Courier New" w:hAnsi="Courier New" w:cs="Courier New"/>
                <w:rtl/>
              </w:rPr>
              <w:t>أبى أويس</w:t>
            </w:r>
          </w:ins>
          <w:r w:rsidRPr="00EE6742">
            <w:rPr>
              <w:rFonts w:ascii="Courier New" w:hAnsi="Courier New" w:cs="Courier New"/>
              <w:rtl/>
            </w:rPr>
            <w:t xml:space="preserve"> عن </w:t>
          </w:r>
          <w:del w:id="576" w:author="Transkribus" w:date="2019-12-11T14:30:00Z">
            <w:r w:rsidRPr="009B6BCA">
              <w:rPr>
                <w:rFonts w:ascii="Courier New" w:hAnsi="Courier New" w:cs="Courier New"/>
                <w:rtl/>
              </w:rPr>
              <w:delText>هشام بن</w:delText>
            </w:r>
          </w:del>
          <w:ins w:id="577" w:author="Transkribus" w:date="2019-12-11T14:30:00Z">
            <w:r w:rsidRPr="00EE6742">
              <w:rPr>
                <w:rFonts w:ascii="Courier New" w:hAnsi="Courier New" w:cs="Courier New"/>
                <w:rtl/>
              </w:rPr>
              <w:t>هشامبن</w:t>
            </w:r>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 عروة عن </w:t>
      </w:r>
      <w:del w:id="578" w:author="Transkribus" w:date="2019-12-11T14:30:00Z">
        <w:r w:rsidRPr="009B6BCA">
          <w:rPr>
            <w:rFonts w:ascii="Courier New" w:hAnsi="Courier New" w:cs="Courier New"/>
            <w:rtl/>
          </w:rPr>
          <w:delText>ابيه</w:delText>
        </w:r>
      </w:del>
      <w:ins w:id="579" w:author="Transkribus" w:date="2019-12-11T14:30:00Z">
        <w:r w:rsidRPr="00EE6742">
          <w:rPr>
            <w:rFonts w:ascii="Courier New" w:hAnsi="Courier New" w:cs="Courier New"/>
            <w:rtl/>
          </w:rPr>
          <w:t>أسه</w:t>
        </w:r>
      </w:ins>
      <w:r w:rsidRPr="00EE6742">
        <w:rPr>
          <w:rFonts w:ascii="Courier New" w:hAnsi="Courier New" w:cs="Courier New"/>
          <w:rtl/>
        </w:rPr>
        <w:t xml:space="preserve"> عن </w:t>
      </w:r>
      <w:del w:id="580" w:author="Transkribus" w:date="2019-12-11T14:30:00Z">
        <w:r w:rsidRPr="009B6BCA">
          <w:rPr>
            <w:rFonts w:ascii="Courier New" w:hAnsi="Courier New" w:cs="Courier New"/>
            <w:rtl/>
          </w:rPr>
          <w:delText>عائشة رضى</w:delText>
        </w:r>
      </w:del>
      <w:ins w:id="581" w:author="Transkribus" w:date="2019-12-11T14:30:00Z">
        <w:r w:rsidRPr="00EE6742">
          <w:rPr>
            <w:rFonts w:ascii="Courier New" w:hAnsi="Courier New" w:cs="Courier New"/>
            <w:rtl/>
          </w:rPr>
          <w:t>عاتشةوضى</w:t>
        </w:r>
      </w:ins>
      <w:r w:rsidRPr="00EE6742">
        <w:rPr>
          <w:rFonts w:ascii="Courier New" w:hAnsi="Courier New" w:cs="Courier New"/>
          <w:rtl/>
        </w:rPr>
        <w:t xml:space="preserve"> الله عنها قالت جاء اع</w:t>
      </w:r>
      <w:del w:id="582" w:author="Transkribus" w:date="2019-12-11T14:30:00Z">
        <w:r w:rsidRPr="009B6BCA">
          <w:rPr>
            <w:rFonts w:ascii="Courier New" w:hAnsi="Courier New" w:cs="Courier New"/>
            <w:rtl/>
          </w:rPr>
          <w:delText>ر</w:delText>
        </w:r>
      </w:del>
      <w:ins w:id="583" w:author="Transkribus" w:date="2019-12-11T14:30:00Z">
        <w:r w:rsidRPr="00EE6742">
          <w:rPr>
            <w:rFonts w:ascii="Courier New" w:hAnsi="Courier New" w:cs="Courier New"/>
            <w:rtl/>
          </w:rPr>
          <w:t>ز</w:t>
        </w:r>
      </w:ins>
      <w:r w:rsidRPr="00EE6742">
        <w:rPr>
          <w:rFonts w:ascii="Courier New" w:hAnsi="Courier New" w:cs="Courier New"/>
          <w:rtl/>
        </w:rPr>
        <w:t>ا</w:t>
      </w:r>
      <w:del w:id="584" w:author="Transkribus" w:date="2019-12-11T14:30:00Z">
        <w:r w:rsidRPr="009B6BCA">
          <w:rPr>
            <w:rFonts w:ascii="Courier New" w:hAnsi="Courier New" w:cs="Courier New"/>
            <w:rtl/>
          </w:rPr>
          <w:delText>بى</w:delText>
        </w:r>
      </w:del>
      <w:ins w:id="585" w:author="Transkribus" w:date="2019-12-11T14:30:00Z">
        <w:r w:rsidRPr="00EE6742">
          <w:rPr>
            <w:rFonts w:ascii="Courier New" w:hAnsi="Courier New" w:cs="Courier New"/>
            <w:rtl/>
          </w:rPr>
          <w:t>ق</w:t>
        </w:r>
      </w:ins>
      <w:r w:rsidRPr="00EE6742">
        <w:rPr>
          <w:rFonts w:ascii="Courier New" w:hAnsi="Courier New" w:cs="Courier New"/>
          <w:rtl/>
        </w:rPr>
        <w:t xml:space="preserve"> الى ال</w:t>
      </w:r>
      <w:del w:id="586" w:author="Transkribus" w:date="2019-12-11T14:30:00Z">
        <w:r w:rsidRPr="009B6BCA">
          <w:rPr>
            <w:rFonts w:ascii="Courier New" w:hAnsi="Courier New" w:cs="Courier New"/>
            <w:rtl/>
          </w:rPr>
          <w:delText>نب</w:delText>
        </w:r>
      </w:del>
      <w:ins w:id="587" w:author="Transkribus" w:date="2019-12-11T14:30:00Z">
        <w:r w:rsidRPr="00EE6742">
          <w:rPr>
            <w:rFonts w:ascii="Courier New" w:hAnsi="Courier New" w:cs="Courier New"/>
            <w:rtl/>
          </w:rPr>
          <w:t>ذ</w:t>
        </w:r>
      </w:ins>
      <w:r w:rsidRPr="00EE6742">
        <w:rPr>
          <w:rFonts w:ascii="Courier New" w:hAnsi="Courier New" w:cs="Courier New"/>
          <w:rtl/>
        </w:rPr>
        <w:t>ى صلى الله عليه وسلم فقال</w:t>
      </w:r>
      <w:del w:id="588" w:author="Transkribus" w:date="2019-12-11T14:30:00Z">
        <w:r w:rsidRPr="009B6BCA">
          <w:rPr>
            <w:rFonts w:ascii="Courier New" w:hAnsi="Courier New" w:cs="Courier New"/>
            <w:rtl/>
          </w:rPr>
          <w:delText xml:space="preserve"> اتيناك يا رسول الله ولم يبق لنا جمل يئط ولا صبى يصطبح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9B6BCA" w:rsidRDefault="00B85E34" w:rsidP="00B85E34">
      <w:pPr>
        <w:pStyle w:val="NurText"/>
        <w:bidi/>
        <w:rPr>
          <w:del w:id="589" w:author="Transkribus" w:date="2019-12-11T14:30:00Z"/>
          <w:rFonts w:ascii="Courier New" w:hAnsi="Courier New" w:cs="Courier New"/>
        </w:rPr>
      </w:pPr>
      <w:dir w:val="rtl">
        <w:dir w:val="rtl">
          <w:del w:id="590" w:author="Transkribus" w:date="2019-12-11T14:30:00Z">
            <w:r w:rsidRPr="009B6BCA">
              <w:rPr>
                <w:rFonts w:ascii="Courier New" w:hAnsi="Courier New" w:cs="Courier New"/>
                <w:rtl/>
              </w:rPr>
              <w:delText>ثم انشده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591" w:author="Transkribus" w:date="2019-12-11T14:30:00Z"/>
          <w:rFonts w:ascii="Courier New" w:hAnsi="Courier New" w:cs="Courier New"/>
        </w:rPr>
      </w:pPr>
      <w:dir w:val="rtl">
        <w:dir w:val="rtl">
          <w:del w:id="592" w:author="Transkribus" w:date="2019-12-11T14:30:00Z">
            <w:r w:rsidRPr="009B6BCA">
              <w:rPr>
                <w:rFonts w:ascii="Courier New" w:hAnsi="Courier New" w:cs="Courier New"/>
                <w:rtl/>
              </w:rPr>
              <w:delText>اتيناك والعذراء تدمى لثاتها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 شغلت ام الصبى</w:delText>
                </w:r>
                <w:r>
                  <w:delText>‬</w:delText>
                </w:r>
                <w:r>
                  <w:delText>‬</w:delText>
                </w:r>
              </w:dir>
            </w:dir>
          </w:del>
          <w:ins w:id="593" w:author="Transkribus" w:date="2019-12-11T14:30:00Z">
            <w:del w:id="594" w:author="Transkribus" w:date="2019-12-11T14:30:00Z">
              <w:r w:rsidRPr="00EE6742">
                <w:rPr>
                  <w:rFonts w:ascii="Courier New" w:hAnsi="Courier New" w:cs="Courier New"/>
                  <w:rtl/>
                </w:rPr>
                <w:delText>أننالك مارسول الله ولم بق لناحمل بتطولاصى بصطح ثم أنشدة</w:delText>
              </w:r>
            </w:del>
          </w:ins>
          <w:r>
            <w:t>‬</w:t>
          </w:r>
          <w:r>
            <w:t>‬</w:t>
          </w:r>
        </w:dir>
      </w:dir>
    </w:p>
    <w:p w:rsidR="00B85E34" w:rsidRPr="00EE6742" w:rsidRDefault="00B85E34" w:rsidP="00B85E34">
      <w:pPr>
        <w:pStyle w:val="NurText"/>
        <w:bidi/>
        <w:rPr>
          <w:ins w:id="595" w:author="Transkribus" w:date="2019-12-11T14:30:00Z"/>
          <w:rFonts w:ascii="Courier New" w:hAnsi="Courier New" w:cs="Courier New"/>
        </w:rPr>
      </w:pPr>
      <w:ins w:id="596" w:author="Transkribus" w:date="2019-12-11T14:30:00Z">
        <w:r w:rsidRPr="00EE6742">
          <w:rPr>
            <w:rFonts w:ascii="Courier New" w:hAnsi="Courier New" w:cs="Courier New"/>
            <w:rtl/>
          </w:rPr>
          <w:t>الطويل٢</w:t>
        </w:r>
      </w:ins>
    </w:p>
    <w:p w:rsidR="00B85E34" w:rsidRPr="00EE6742" w:rsidRDefault="00B85E34" w:rsidP="00B85E34">
      <w:pPr>
        <w:pStyle w:val="NurText"/>
        <w:bidi/>
        <w:rPr>
          <w:rFonts w:ascii="Courier New" w:hAnsi="Courier New" w:cs="Courier New"/>
        </w:rPr>
      </w:pPr>
      <w:ins w:id="597" w:author="Transkribus" w:date="2019-12-11T14:30:00Z">
        <w:r w:rsidRPr="00EE6742">
          <w:rPr>
            <w:rFonts w:ascii="Courier New" w:hAnsi="Courier New" w:cs="Courier New"/>
            <w:rtl/>
          </w:rPr>
          <w:t>تينال والعدراه بدى لناتها * وفد شغلت أم الصى</w:t>
        </w:r>
      </w:ins>
      <w:r w:rsidRPr="00EE6742">
        <w:rPr>
          <w:rFonts w:ascii="Courier New" w:hAnsi="Courier New" w:cs="Courier New"/>
          <w:rtl/>
        </w:rPr>
        <w:t xml:space="preserve"> عن الطفل</w:t>
      </w:r>
      <w:del w:id="5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9B6BCA" w:rsidRDefault="00B85E34" w:rsidP="00B85E34">
      <w:pPr>
        <w:pStyle w:val="NurText"/>
        <w:bidi/>
        <w:rPr>
          <w:del w:id="599" w:author="Transkribus" w:date="2019-12-11T14:30:00Z"/>
          <w:rFonts w:ascii="Courier New" w:hAnsi="Courier New" w:cs="Courier New"/>
        </w:rPr>
      </w:pPr>
      <w:dir w:val="rtl">
        <w:dir w:val="rtl">
          <w:del w:id="600" w:author="Transkribus" w:date="2019-12-11T14:30:00Z">
            <w:r w:rsidRPr="009B6BCA">
              <w:rPr>
                <w:rFonts w:ascii="Courier New" w:hAnsi="Courier New" w:cs="Courier New"/>
                <w:rtl/>
              </w:rPr>
              <w:delText>والقى بكفيه الفتى لاستكانة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الجوع هونا ما يمر وما يحلى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601" w:author="Transkribus" w:date="2019-12-11T14:30:00Z"/>
          <w:del w:id="602" w:author="Transkribus" w:date="2019-12-11T14:30:00Z"/>
          <w:rFonts w:ascii="Courier New" w:hAnsi="Courier New" w:cs="Courier New"/>
        </w:rPr>
      </w:pPr>
      <w:dir w:val="rtl">
        <w:dir w:val="rtl">
          <w:del w:id="603" w:author="Transkribus" w:date="2019-12-11T14:30:00Z">
            <w:r w:rsidRPr="009B6BCA">
              <w:rPr>
                <w:rFonts w:ascii="Courier New" w:hAnsi="Courier New" w:cs="Courier New"/>
                <w:rtl/>
              </w:rPr>
              <w:delText xml:space="preserve">ولا شيء مما ياكل </w:delText>
            </w:r>
          </w:del>
          <w:ins w:id="604" w:author="Transkribus" w:date="2019-12-11T14:30:00Z">
            <w:r w:rsidRPr="00EE6742">
              <w:rPr>
                <w:rFonts w:ascii="Courier New" w:hAnsi="Courier New" w:cs="Courier New"/>
                <w:rtl/>
              </w:rPr>
              <w:t>بو ألفى بكبة الفنى الاستكانة * من الحوغ هوناما عمر وابحسلى</w:t>
            </w:r>
          </w:ins>
          <w:r>
            <w:t>‬</w:t>
          </w:r>
          <w:r>
            <w:t>‬</w:t>
          </w:r>
        </w:dir>
      </w:dir>
    </w:p>
    <w:p w:rsidR="00B85E34" w:rsidRPr="00EE6742" w:rsidRDefault="00B85E34" w:rsidP="00B85E34">
      <w:pPr>
        <w:pStyle w:val="NurText"/>
        <w:bidi/>
        <w:rPr>
          <w:rFonts w:ascii="Courier New" w:hAnsi="Courier New" w:cs="Courier New"/>
        </w:rPr>
      </w:pPr>
      <w:ins w:id="605" w:author="Transkribus" w:date="2019-12-11T14:30:00Z">
        <w:r w:rsidRPr="00EE6742">
          <w:rPr>
            <w:rFonts w:ascii="Courier New" w:hAnsi="Courier New" w:cs="Courier New"/>
            <w:rtl/>
          </w:rPr>
          <w:t xml:space="preserve">ولاشى مايا كل </w:t>
        </w:r>
      </w:ins>
      <w:r w:rsidRPr="00EE6742">
        <w:rPr>
          <w:rFonts w:ascii="Courier New" w:hAnsi="Courier New" w:cs="Courier New"/>
          <w:rtl/>
        </w:rPr>
        <w:t>الناس عندنا</w:t>
      </w:r>
      <w:del w:id="6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607" w:author="Transkribus" w:date="2019-12-11T14:30:00Z">
            <w:r w:rsidRPr="009B6BCA">
              <w:rPr>
                <w:rFonts w:ascii="Courier New" w:hAnsi="Courier New" w:cs="Courier New"/>
                <w:rtl/>
              </w:rPr>
              <w:delText>س</w:delText>
            </w:r>
          </w:del>
          <w:ins w:id="608" w:author="Transkribus" w:date="2019-12-11T14:30:00Z">
            <w:r w:rsidRPr="00EE6742">
              <w:rPr>
                <w:rFonts w:ascii="Courier New" w:hAnsi="Courier New" w:cs="Courier New"/>
                <w:rtl/>
              </w:rPr>
              <w:t>ص</w:t>
            </w:r>
          </w:ins>
          <w:r w:rsidRPr="00EE6742">
            <w:rPr>
              <w:rFonts w:ascii="Courier New" w:hAnsi="Courier New" w:cs="Courier New"/>
              <w:rtl/>
            </w:rPr>
            <w:t>وى العلهز العا</w:t>
          </w:r>
          <w:del w:id="609" w:author="Transkribus" w:date="2019-12-11T14:30:00Z">
            <w:r w:rsidRPr="009B6BCA">
              <w:rPr>
                <w:rFonts w:ascii="Courier New" w:hAnsi="Courier New" w:cs="Courier New"/>
                <w:rtl/>
              </w:rPr>
              <w:delText>م</w:delText>
            </w:r>
          </w:del>
          <w:ins w:id="610" w:author="Transkribus" w:date="2019-12-11T14:30:00Z">
            <w:r w:rsidRPr="00EE6742">
              <w:rPr>
                <w:rFonts w:ascii="Courier New" w:hAnsi="Courier New" w:cs="Courier New"/>
                <w:rtl/>
              </w:rPr>
              <w:t>ن</w:t>
            </w:r>
          </w:ins>
          <w:r w:rsidRPr="00EE6742">
            <w:rPr>
              <w:rFonts w:ascii="Courier New" w:hAnsi="Courier New" w:cs="Courier New"/>
              <w:rtl/>
            </w:rPr>
            <w:t>ى والحنظل الفسل</w:t>
          </w:r>
          <w:del w:id="6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وليس لنا </w:t>
          </w:r>
          <w:del w:id="612" w:author="Transkribus" w:date="2019-12-11T14:30:00Z">
            <w:r w:rsidRPr="009B6BCA">
              <w:rPr>
                <w:rFonts w:ascii="Courier New" w:hAnsi="Courier New" w:cs="Courier New"/>
                <w:rtl/>
              </w:rPr>
              <w:delText>الا اليك</w:delText>
            </w:r>
          </w:del>
          <w:ins w:id="613" w:author="Transkribus" w:date="2019-12-11T14:30:00Z">
            <w:r w:rsidRPr="00EE6742">
              <w:rPr>
                <w:rFonts w:ascii="Courier New" w:hAnsi="Courier New" w:cs="Courier New"/>
                <w:rtl/>
              </w:rPr>
              <w:t>الالبسلك</w:t>
            </w:r>
          </w:ins>
          <w:r w:rsidRPr="00EE6742">
            <w:rPr>
              <w:rFonts w:ascii="Courier New" w:hAnsi="Courier New" w:cs="Courier New"/>
              <w:rtl/>
            </w:rPr>
            <w:t xml:space="preserve"> فرارنا</w:t>
          </w:r>
          <w:del w:id="6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واين فرار</w:delText>
                </w:r>
                <w:r>
                  <w:delText>‬</w:delText>
                </w:r>
                <w:r>
                  <w:delText>‬</w:delText>
                </w:r>
              </w:dir>
            </w:dir>
          </w:del>
          <w:ins w:id="615" w:author="Transkribus" w:date="2019-12-11T14:30:00Z">
            <w:del w:id="616" w:author="Transkribus" w:date="2019-12-11T14:30:00Z">
              <w:r w:rsidRPr="00EE6742">
                <w:rPr>
                  <w:rFonts w:ascii="Courier New" w:hAnsi="Courier New" w:cs="Courier New"/>
                  <w:rtl/>
                </w:rPr>
                <w:delText xml:space="preserve"> * وابن قرار</w:delText>
              </w:r>
            </w:del>
          </w:ins>
          <w:r w:rsidRPr="00EE6742">
            <w:rPr>
              <w:rFonts w:ascii="Courier New" w:hAnsi="Courier New" w:cs="Courier New"/>
              <w:rtl/>
            </w:rPr>
            <w:t xml:space="preserve"> الناس </w:t>
          </w:r>
          <w:del w:id="617" w:author="Transkribus" w:date="2019-12-11T14:30:00Z">
            <w:r w:rsidRPr="009B6BCA">
              <w:rPr>
                <w:rFonts w:ascii="Courier New" w:hAnsi="Courier New" w:cs="Courier New"/>
                <w:rtl/>
              </w:rPr>
              <w:delText>الا الى الرسل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18" w:author="Transkribus" w:date="2019-12-11T14:30:00Z">
            <w:r w:rsidRPr="00EE6742">
              <w:rPr>
                <w:rFonts w:ascii="Courier New" w:hAnsi="Courier New" w:cs="Courier New"/>
                <w:rtl/>
              </w:rPr>
              <w:t>الالى الرسسل</w:t>
            </w:r>
          </w:ins>
          <w:r>
            <w:t>‬</w:t>
          </w:r>
          <w:r>
            <w:t>‬</w:t>
          </w:r>
        </w:dir>
      </w:dir>
    </w:p>
    <w:p w:rsidR="00B85E34" w:rsidRPr="00EE6742" w:rsidRDefault="00B85E34" w:rsidP="00B85E34">
      <w:pPr>
        <w:pStyle w:val="NurText"/>
        <w:bidi/>
        <w:rPr>
          <w:ins w:id="619" w:author="Transkribus" w:date="2019-12-11T14:30:00Z"/>
          <w:rFonts w:ascii="Courier New" w:hAnsi="Courier New" w:cs="Courier New"/>
        </w:rPr>
      </w:pPr>
      <w:dir w:val="rtl">
        <w:dir w:val="rtl">
          <w:del w:id="620" w:author="Transkribus" w:date="2019-12-11T14:30:00Z">
            <w:r w:rsidRPr="009B6BCA">
              <w:rPr>
                <w:rFonts w:ascii="Courier New" w:hAnsi="Courier New" w:cs="Courier New"/>
                <w:rtl/>
              </w:rPr>
              <w:delText>قال الرقى</w:delText>
            </w:r>
          </w:del>
          <w:ins w:id="621" w:author="Transkribus" w:date="2019-12-11T14:30:00Z">
            <w:r w:rsidRPr="00EE6742">
              <w:rPr>
                <w:rFonts w:ascii="Courier New" w:hAnsi="Courier New" w:cs="Courier New"/>
                <w:rtl/>
              </w:rPr>
              <w:t>اقال الرق</w:t>
            </w:r>
          </w:ins>
          <w:r w:rsidRPr="00EE6742">
            <w:rPr>
              <w:rFonts w:ascii="Courier New" w:hAnsi="Courier New" w:cs="Courier New"/>
              <w:rtl/>
            </w:rPr>
            <w:t xml:space="preserve"> العلهز </w:t>
          </w:r>
          <w:del w:id="622" w:author="Transkribus" w:date="2019-12-11T14:30:00Z">
            <w:r w:rsidRPr="009B6BCA">
              <w:rPr>
                <w:rFonts w:ascii="Courier New" w:hAnsi="Courier New" w:cs="Courier New"/>
                <w:rtl/>
              </w:rPr>
              <w:delText>الوبر يعالج</w:delText>
            </w:r>
          </w:del>
          <w:ins w:id="623" w:author="Transkribus" w:date="2019-12-11T14:30:00Z">
            <w:r w:rsidRPr="00EE6742">
              <w:rPr>
                <w:rFonts w:ascii="Courier New" w:hAnsi="Courier New" w:cs="Courier New"/>
                <w:rtl/>
              </w:rPr>
              <w:t>الوير يعالح</w:t>
            </w:r>
          </w:ins>
          <w:r w:rsidRPr="00EE6742">
            <w:rPr>
              <w:rFonts w:ascii="Courier New" w:hAnsi="Courier New" w:cs="Courier New"/>
              <w:rtl/>
            </w:rPr>
            <w:t xml:space="preserve"> بدم الحلم والحلم القراد اذا </w:t>
          </w:r>
          <w:del w:id="624" w:author="Transkribus" w:date="2019-12-11T14:30:00Z">
            <w:r w:rsidRPr="009B6BCA">
              <w:rPr>
                <w:rFonts w:ascii="Courier New" w:hAnsi="Courier New" w:cs="Courier New"/>
                <w:rtl/>
              </w:rPr>
              <w:delText>كبر ويؤكل</w:delText>
            </w:r>
          </w:del>
          <w:ins w:id="625" w:author="Transkribus" w:date="2019-12-11T14:30:00Z">
            <w:r w:rsidRPr="00EE6742">
              <w:rPr>
                <w:rFonts w:ascii="Courier New" w:hAnsi="Courier New" w:cs="Courier New"/>
                <w:rtl/>
              </w:rPr>
              <w:t>كمر وبوكل</w:t>
            </w:r>
          </w:ins>
          <w:r w:rsidRPr="00EE6742">
            <w:rPr>
              <w:rFonts w:ascii="Courier New" w:hAnsi="Courier New" w:cs="Courier New"/>
              <w:rtl/>
            </w:rPr>
            <w:t xml:space="preserve"> فى </w:t>
          </w:r>
          <w:del w:id="626" w:author="Transkribus" w:date="2019-12-11T14:30:00Z">
            <w:r w:rsidRPr="009B6BCA">
              <w:rPr>
                <w:rFonts w:ascii="Courier New" w:hAnsi="Courier New" w:cs="Courier New"/>
                <w:rtl/>
              </w:rPr>
              <w:delText>الجدب ويروى</w:delText>
            </w:r>
          </w:del>
          <w:ins w:id="627" w:author="Transkribus" w:date="2019-12-11T14:30:00Z">
            <w:r w:rsidRPr="00EE6742">
              <w:rPr>
                <w:rFonts w:ascii="Courier New" w:hAnsi="Courier New" w:cs="Courier New"/>
                <w:rtl/>
              </w:rPr>
              <w:t>الحدبويروى</w:t>
            </w:r>
          </w:ins>
          <w:r w:rsidRPr="00EE6742">
            <w:rPr>
              <w:rFonts w:ascii="Courier New" w:hAnsi="Courier New" w:cs="Courier New"/>
              <w:rtl/>
            </w:rPr>
            <w:t xml:space="preserve"> والعنقر</w:t>
          </w:r>
          <w:del w:id="628" w:author="Transkribus" w:date="2019-12-11T14:30:00Z">
            <w:r w:rsidRPr="009B6BCA">
              <w:rPr>
                <w:rFonts w:ascii="Courier New" w:hAnsi="Courier New" w:cs="Courier New"/>
                <w:rtl/>
              </w:rPr>
              <w:delText xml:space="preserve"> بضم</w:delText>
            </w:r>
          </w:del>
          <w:r>
            <w:t>‬</w:t>
          </w:r>
          <w:r>
            <w:t>‬</w:t>
          </w:r>
        </w:dir>
      </w:dir>
    </w:p>
    <w:p w:rsidR="00B85E34" w:rsidRPr="00EE6742" w:rsidRDefault="00B85E34" w:rsidP="00B85E34">
      <w:pPr>
        <w:pStyle w:val="NurText"/>
        <w:bidi/>
        <w:rPr>
          <w:rFonts w:ascii="Courier New" w:hAnsi="Courier New" w:cs="Courier New"/>
        </w:rPr>
      </w:pPr>
      <w:ins w:id="629" w:author="Transkribus" w:date="2019-12-11T14:30:00Z">
        <w:r w:rsidRPr="00EE6742">
          <w:rPr>
            <w:rFonts w:ascii="Courier New" w:hAnsi="Courier New" w:cs="Courier New"/>
            <w:rtl/>
          </w:rPr>
          <w:t>ابقم</w:t>
        </w:r>
      </w:ins>
      <w:r w:rsidRPr="00EE6742">
        <w:rPr>
          <w:rFonts w:ascii="Courier New" w:hAnsi="Courier New" w:cs="Courier New"/>
          <w:rtl/>
        </w:rPr>
        <w:t xml:space="preserve"> القاف </w:t>
      </w:r>
      <w:del w:id="630" w:author="Transkribus" w:date="2019-12-11T14:30:00Z">
        <w:r w:rsidRPr="009B6BCA">
          <w:rPr>
            <w:rFonts w:ascii="Courier New" w:hAnsi="Courier New" w:cs="Courier New"/>
            <w:rtl/>
          </w:rPr>
          <w:delText>وفتحها وهو اصل</w:delText>
        </w:r>
      </w:del>
      <w:ins w:id="631" w:author="Transkribus" w:date="2019-12-11T14:30:00Z">
        <w:r w:rsidRPr="00EE6742">
          <w:rPr>
            <w:rFonts w:ascii="Courier New" w:hAnsi="Courier New" w:cs="Courier New"/>
            <w:rtl/>
          </w:rPr>
          <w:t>وفنجماو هو أسل</w:t>
        </w:r>
      </w:ins>
      <w:r w:rsidRPr="00EE6742">
        <w:rPr>
          <w:rFonts w:ascii="Courier New" w:hAnsi="Courier New" w:cs="Courier New"/>
          <w:rtl/>
        </w:rPr>
        <w:t xml:space="preserve"> البردى </w:t>
      </w:r>
      <w:del w:id="632" w:author="Transkribus" w:date="2019-12-11T14:30:00Z">
        <w:r w:rsidRPr="009B6BCA">
          <w:rPr>
            <w:rFonts w:ascii="Courier New" w:hAnsi="Courier New" w:cs="Courier New"/>
            <w:rtl/>
          </w:rPr>
          <w:delText>فهذان صحيحان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33" w:author="Transkribus" w:date="2019-12-11T14:30:00Z">
        <w:r w:rsidRPr="00EE6742">
          <w:rPr>
            <w:rFonts w:ascii="Courier New" w:hAnsi="Courier New" w:cs="Courier New"/>
            <w:rtl/>
          </w:rPr>
          <w:t>فهدان سسيمان ويروى العقهروهواسحيف مردودققام</w:t>
        </w:r>
      </w:ins>
    </w:p>
    <w:p w:rsidR="00B85E34" w:rsidRPr="009B6BCA" w:rsidRDefault="00B85E34" w:rsidP="00B85E34">
      <w:pPr>
        <w:pStyle w:val="NurText"/>
        <w:bidi/>
        <w:rPr>
          <w:del w:id="634" w:author="Transkribus" w:date="2019-12-11T14:30:00Z"/>
          <w:rFonts w:ascii="Courier New" w:hAnsi="Courier New" w:cs="Courier New"/>
        </w:rPr>
      </w:pPr>
      <w:dir w:val="rtl">
        <w:dir w:val="rtl">
          <w:del w:id="635" w:author="Transkribus" w:date="2019-12-11T14:30:00Z">
            <w:r w:rsidRPr="009B6BCA">
              <w:rPr>
                <w:rFonts w:ascii="Courier New" w:hAnsi="Courier New" w:cs="Courier New"/>
                <w:rtl/>
              </w:rPr>
              <w:delText>ويروى العقهر وهو تصحيف مردود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636" w:author="Transkribus" w:date="2019-12-11T14:30:00Z">
            <w:r w:rsidRPr="009B6BCA">
              <w:rPr>
                <w:rFonts w:ascii="Courier New" w:hAnsi="Courier New" w:cs="Courier New"/>
                <w:rtl/>
              </w:rPr>
              <w:delText>فقام صلى</w:delText>
            </w:r>
          </w:del>
          <w:ins w:id="637" w:author="Transkribus" w:date="2019-12-11T14:30:00Z">
            <w:r w:rsidRPr="00EE6742">
              <w:rPr>
                <w:rFonts w:ascii="Courier New" w:hAnsi="Courier New" w:cs="Courier New"/>
                <w:rtl/>
              </w:rPr>
              <w:t>لى</w:t>
            </w:r>
          </w:ins>
          <w:r w:rsidRPr="00EE6742">
            <w:rPr>
              <w:rFonts w:ascii="Courier New" w:hAnsi="Courier New" w:cs="Courier New"/>
              <w:rtl/>
            </w:rPr>
            <w:t xml:space="preserve"> الله عليه وسلم </w:t>
          </w:r>
          <w:del w:id="638" w:author="Transkribus" w:date="2019-12-11T14:30:00Z">
            <w:r w:rsidRPr="009B6BCA">
              <w:rPr>
                <w:rFonts w:ascii="Courier New" w:hAnsi="Courier New" w:cs="Courier New"/>
                <w:rtl/>
              </w:rPr>
              <w:delText>يجر رداءه حتى رقى المنبر فحمد</w:delText>
            </w:r>
          </w:del>
          <w:ins w:id="639" w:author="Transkribus" w:date="2019-12-11T14:30:00Z">
            <w:r w:rsidRPr="00EE6742">
              <w:rPr>
                <w:rFonts w:ascii="Courier New" w:hAnsi="Courier New" w:cs="Courier New"/>
                <w:rtl/>
              </w:rPr>
              <w:t>مجررد اعه حى رفى المنير عمد</w:t>
            </w:r>
          </w:ins>
          <w:r w:rsidRPr="00EE6742">
            <w:rPr>
              <w:rFonts w:ascii="Courier New" w:hAnsi="Courier New" w:cs="Courier New"/>
              <w:rtl/>
            </w:rPr>
            <w:t xml:space="preserve"> الله و</w:t>
          </w:r>
          <w:del w:id="640" w:author="Transkribus" w:date="2019-12-11T14:30:00Z">
            <w:r w:rsidRPr="009B6BCA">
              <w:rPr>
                <w:rFonts w:ascii="Courier New" w:hAnsi="Courier New" w:cs="Courier New"/>
                <w:rtl/>
              </w:rPr>
              <w:delText>ا</w:delText>
            </w:r>
          </w:del>
          <w:ins w:id="641" w:author="Transkribus" w:date="2019-12-11T14:30:00Z">
            <w:r w:rsidRPr="00EE6742">
              <w:rPr>
                <w:rFonts w:ascii="Courier New" w:hAnsi="Courier New" w:cs="Courier New"/>
                <w:rtl/>
              </w:rPr>
              <w:t>أ</w:t>
            </w:r>
          </w:ins>
          <w:r w:rsidRPr="00EE6742">
            <w:rPr>
              <w:rFonts w:ascii="Courier New" w:hAnsi="Courier New" w:cs="Courier New"/>
              <w:rtl/>
            </w:rPr>
            <w:t>ثنى عليه ثم رف</w:t>
          </w:r>
          <w:del w:id="642" w:author="Transkribus" w:date="2019-12-11T14:30:00Z">
            <w:r w:rsidRPr="009B6BCA">
              <w:rPr>
                <w:rFonts w:ascii="Courier New" w:hAnsi="Courier New" w:cs="Courier New"/>
                <w:rtl/>
              </w:rPr>
              <w:delText>ع</w:delText>
            </w:r>
          </w:del>
          <w:ins w:id="643" w:author="Transkribus" w:date="2019-12-11T14:30:00Z">
            <w:r w:rsidRPr="00EE6742">
              <w:rPr>
                <w:rFonts w:ascii="Courier New" w:hAnsi="Courier New" w:cs="Courier New"/>
                <w:rtl/>
              </w:rPr>
              <w:t>م</w:t>
            </w:r>
          </w:ins>
          <w:r w:rsidRPr="00EE6742">
            <w:rPr>
              <w:rFonts w:ascii="Courier New" w:hAnsi="Courier New" w:cs="Courier New"/>
              <w:rtl/>
            </w:rPr>
            <w:t xml:space="preserve"> نحو السماء </w:t>
          </w:r>
          <w:del w:id="644" w:author="Transkribus" w:date="2019-12-11T14:30:00Z">
            <w:r w:rsidRPr="009B6BCA">
              <w:rPr>
                <w:rFonts w:ascii="Courier New" w:hAnsi="Courier New" w:cs="Courier New"/>
                <w:rtl/>
              </w:rPr>
              <w:delText>ي</w:delText>
            </w:r>
          </w:del>
          <w:ins w:id="645" w:author="Transkribus" w:date="2019-12-11T14:30:00Z">
            <w:r w:rsidRPr="00EE6742">
              <w:rPr>
                <w:rFonts w:ascii="Courier New" w:hAnsi="Courier New" w:cs="Courier New"/>
                <w:rtl/>
              </w:rPr>
              <w:t>ب</w:t>
            </w:r>
          </w:ins>
          <w:r w:rsidRPr="00EE6742">
            <w:rPr>
              <w:rFonts w:ascii="Courier New" w:hAnsi="Courier New" w:cs="Courier New"/>
              <w:rtl/>
            </w:rPr>
            <w:t>ديه ثم</w:t>
          </w:r>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قال اللهم </w:t>
      </w:r>
      <w:del w:id="646" w:author="Transkribus" w:date="2019-12-11T14:30:00Z">
        <w:r w:rsidRPr="009B6BCA">
          <w:rPr>
            <w:rFonts w:ascii="Courier New" w:hAnsi="Courier New" w:cs="Courier New"/>
            <w:rtl/>
          </w:rPr>
          <w:delText>اسقنا غيثا مغيثا مريئا مريعا سحا سجالا غدقا طبقا ديما عاجلا غير رائث نافعا غير ضار تنبت به الزرع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47" w:author="Transkribus" w:date="2019-12-11T14:30:00Z">
        <w:r w:rsidRPr="00EE6742">
          <w:rPr>
            <w:rFonts w:ascii="Courier New" w:hAnsi="Courier New" w:cs="Courier New"/>
            <w:rtl/>
          </w:rPr>
          <w:t>اسقناغبتاء غيتامريامر بعاسحاسح الاعدقاطبقادمشادرراهاحلاغير زاقت ناقها</w:t>
        </w:r>
      </w:ins>
    </w:p>
    <w:p w:rsidR="00B85E34" w:rsidRPr="009B6BCA" w:rsidRDefault="00B85E34" w:rsidP="00B85E34">
      <w:pPr>
        <w:pStyle w:val="NurText"/>
        <w:bidi/>
        <w:rPr>
          <w:del w:id="648" w:author="Transkribus" w:date="2019-12-11T14:30:00Z"/>
          <w:rFonts w:ascii="Courier New" w:hAnsi="Courier New" w:cs="Courier New"/>
        </w:rPr>
      </w:pPr>
      <w:dir w:val="rtl">
        <w:dir w:val="rtl">
          <w:del w:id="649" w:author="Transkribus" w:date="2019-12-11T14:30:00Z">
            <w:r w:rsidRPr="009B6BCA">
              <w:rPr>
                <w:rFonts w:ascii="Courier New" w:hAnsi="Courier New" w:cs="Courier New"/>
                <w:rtl/>
              </w:rPr>
              <w:delText>وتملا</w:delText>
            </w:r>
          </w:del>
          <w:ins w:id="650" w:author="Transkribus" w:date="2019-12-11T14:30:00Z">
            <w:r w:rsidRPr="00EE6742">
              <w:rPr>
                <w:rFonts w:ascii="Courier New" w:hAnsi="Courier New" w:cs="Courier New"/>
                <w:rtl/>
              </w:rPr>
              <w:t>غير صارئنيف</w:t>
            </w:r>
          </w:ins>
          <w:r w:rsidRPr="00EE6742">
            <w:rPr>
              <w:rFonts w:ascii="Courier New" w:hAnsi="Courier New" w:cs="Courier New"/>
              <w:rtl/>
            </w:rPr>
            <w:t xml:space="preserve"> به </w:t>
          </w:r>
          <w:del w:id="651" w:author="Transkribus" w:date="2019-12-11T14:30:00Z">
            <w:r w:rsidRPr="009B6BCA">
              <w:rPr>
                <w:rFonts w:ascii="Courier New" w:hAnsi="Courier New" w:cs="Courier New"/>
                <w:rtl/>
              </w:rPr>
              <w:delText>الضرع وتحيى</w:delText>
            </w:r>
          </w:del>
          <w:ins w:id="652" w:author="Transkribus" w:date="2019-12-11T14:30:00Z">
            <w:r w:rsidRPr="00EE6742">
              <w:rPr>
                <w:rFonts w:ascii="Courier New" w:hAnsi="Courier New" w:cs="Courier New"/>
                <w:rtl/>
              </w:rPr>
              <w:t>الرزم وغلاه الصرم وحيى</w:t>
            </w:r>
          </w:ins>
          <w:r w:rsidRPr="00EE6742">
            <w:rPr>
              <w:rFonts w:ascii="Courier New" w:hAnsi="Courier New" w:cs="Courier New"/>
              <w:rtl/>
            </w:rPr>
            <w:t xml:space="preserve"> به الار</w:t>
          </w:r>
          <w:del w:id="653" w:author="Transkribus" w:date="2019-12-11T14:30:00Z">
            <w:r w:rsidRPr="009B6BCA">
              <w:rPr>
                <w:rFonts w:ascii="Courier New" w:hAnsi="Courier New" w:cs="Courier New"/>
                <w:rtl/>
              </w:rPr>
              <w:delText>ض</w:delText>
            </w:r>
          </w:del>
          <w:r w:rsidRPr="00EE6742">
            <w:rPr>
              <w:rFonts w:ascii="Courier New" w:hAnsi="Courier New" w:cs="Courier New"/>
              <w:rtl/>
            </w:rPr>
            <w:t xml:space="preserve"> بعد موتها </w:t>
          </w:r>
          <w:del w:id="65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فوالله </w:t>
          </w:r>
          <w:del w:id="655" w:author="Transkribus" w:date="2019-12-11T14:30:00Z">
            <w:r w:rsidRPr="009B6BCA">
              <w:rPr>
                <w:rFonts w:ascii="Courier New" w:hAnsi="Courier New" w:cs="Courier New"/>
                <w:rtl/>
              </w:rPr>
              <w:delText>ما رد رسول</w:delText>
            </w:r>
          </w:del>
          <w:ins w:id="656" w:author="Transkribus" w:date="2019-12-11T14:30:00Z">
            <w:r w:rsidRPr="00EE6742">
              <w:rPr>
                <w:rFonts w:ascii="Courier New" w:hAnsi="Courier New" w:cs="Courier New"/>
                <w:rtl/>
              </w:rPr>
              <w:t>ماردرسول</w:t>
            </w:r>
          </w:ins>
          <w:r w:rsidRPr="00EE6742">
            <w:rPr>
              <w:rFonts w:ascii="Courier New" w:hAnsi="Courier New" w:cs="Courier New"/>
              <w:rtl/>
            </w:rPr>
            <w:t xml:space="preserve"> الله صلى</w:t>
          </w:r>
          <w:r>
            <w:t>‬</w:t>
          </w:r>
          <w:r>
            <w:t>‬</w:t>
          </w:r>
        </w:dir>
      </w:dir>
    </w:p>
    <w:p w:rsidR="00B85E34" w:rsidRPr="00EE6742" w:rsidRDefault="00B85E34" w:rsidP="00B85E34">
      <w:pPr>
        <w:pStyle w:val="NurText"/>
        <w:bidi/>
        <w:rPr>
          <w:ins w:id="657" w:author="Transkribus" w:date="2019-12-11T14:30:00Z"/>
          <w:rFonts w:ascii="Courier New" w:hAnsi="Courier New" w:cs="Courier New"/>
        </w:rPr>
      </w:pPr>
      <w:r w:rsidRPr="00EE6742">
        <w:rPr>
          <w:rFonts w:ascii="Courier New" w:hAnsi="Courier New" w:cs="Courier New"/>
          <w:rtl/>
        </w:rPr>
        <w:t xml:space="preserve">الله عليه وسلم </w:t>
      </w:r>
      <w:del w:id="658" w:author="Transkribus" w:date="2019-12-11T14:30:00Z">
        <w:r w:rsidRPr="009B6BCA">
          <w:rPr>
            <w:rFonts w:ascii="Courier New" w:hAnsi="Courier New" w:cs="Courier New"/>
            <w:rtl/>
          </w:rPr>
          <w:delText>يده</w:delText>
        </w:r>
      </w:del>
      <w:ins w:id="659" w:author="Transkribus" w:date="2019-12-11T14:30:00Z">
        <w:r w:rsidRPr="00EE6742">
          <w:rPr>
            <w:rFonts w:ascii="Courier New" w:hAnsi="Courier New" w:cs="Courier New"/>
            <w:rtl/>
          </w:rPr>
          <w:t>بدة</w:t>
        </w:r>
      </w:ins>
      <w:r w:rsidRPr="00EE6742">
        <w:rPr>
          <w:rFonts w:ascii="Courier New" w:hAnsi="Courier New" w:cs="Courier New"/>
          <w:rtl/>
        </w:rPr>
        <w:t xml:space="preserve"> الى </w:t>
      </w:r>
      <w:del w:id="660" w:author="Transkribus" w:date="2019-12-11T14:30:00Z">
        <w:r w:rsidRPr="009B6BCA">
          <w:rPr>
            <w:rFonts w:ascii="Courier New" w:hAnsi="Courier New" w:cs="Courier New"/>
            <w:rtl/>
          </w:rPr>
          <w:delText>نحره حتى</w:delText>
        </w:r>
      </w:del>
      <w:ins w:id="661" w:author="Transkribus" w:date="2019-12-11T14:30:00Z">
        <w:r w:rsidRPr="00EE6742">
          <w:rPr>
            <w:rFonts w:ascii="Courier New" w:hAnsi="Courier New" w:cs="Courier New"/>
            <w:rtl/>
          </w:rPr>
          <w:t>مجرمسى</w:t>
        </w:r>
      </w:ins>
      <w:r w:rsidRPr="00EE6742">
        <w:rPr>
          <w:rFonts w:ascii="Courier New" w:hAnsi="Courier New" w:cs="Courier New"/>
          <w:rtl/>
        </w:rPr>
        <w:t xml:space="preserve"> التقت السماء </w:t>
      </w:r>
      <w:del w:id="662" w:author="Transkribus" w:date="2019-12-11T14:30:00Z">
        <w:r w:rsidRPr="009B6BCA">
          <w:rPr>
            <w:rFonts w:ascii="Courier New" w:hAnsi="Courier New" w:cs="Courier New"/>
            <w:rtl/>
          </w:rPr>
          <w:delText>بارواقها وجاءه اهل البطانة يضجون يا رسول الله الغرق الغرق فاوما بطرفه</w:delText>
        </w:r>
      </w:del>
      <w:ins w:id="663" w:author="Transkribus" w:date="2019-12-11T14:30:00Z">
        <w:r w:rsidRPr="00EE6742">
          <w:rPr>
            <w:rFonts w:ascii="Courier New" w:hAnsi="Courier New" w:cs="Courier New"/>
            <w:rtl/>
          </w:rPr>
          <w:t>مار واقهاوجاءه أهل البطافة صيحون بارسول</w:t>
        </w:r>
      </w:ins>
    </w:p>
    <w:p w:rsidR="00B85E34" w:rsidRPr="00EE6742" w:rsidRDefault="00B85E34" w:rsidP="00B85E34">
      <w:pPr>
        <w:pStyle w:val="NurText"/>
        <w:bidi/>
        <w:rPr>
          <w:ins w:id="664" w:author="Transkribus" w:date="2019-12-11T14:30:00Z"/>
          <w:rFonts w:ascii="Courier New" w:hAnsi="Courier New" w:cs="Courier New"/>
        </w:rPr>
      </w:pPr>
      <w:ins w:id="665" w:author="Transkribus" w:date="2019-12-11T14:30:00Z">
        <w:r w:rsidRPr="00EE6742">
          <w:rPr>
            <w:rFonts w:ascii="Courier New" w:hAnsi="Courier New" w:cs="Courier New"/>
            <w:rtl/>
          </w:rPr>
          <w:t>الله العرق العرق فأومابطرفه</w:t>
        </w:r>
      </w:ins>
      <w:r w:rsidRPr="00EE6742">
        <w:rPr>
          <w:rFonts w:ascii="Courier New" w:hAnsi="Courier New" w:cs="Courier New"/>
          <w:rtl/>
        </w:rPr>
        <w:t xml:space="preserve"> الى السماء </w:t>
      </w:r>
      <w:del w:id="666" w:author="Transkribus" w:date="2019-12-11T14:30:00Z">
        <w:r w:rsidRPr="009B6BCA">
          <w:rPr>
            <w:rFonts w:ascii="Courier New" w:hAnsi="Courier New" w:cs="Courier New"/>
            <w:rtl/>
          </w:rPr>
          <w:delText>وضحك حتى</w:delText>
        </w:r>
      </w:del>
      <w:ins w:id="667" w:author="Transkribus" w:date="2019-12-11T14:30:00Z">
        <w:r w:rsidRPr="00EE6742">
          <w:rPr>
            <w:rFonts w:ascii="Courier New" w:hAnsi="Courier New" w:cs="Courier New"/>
            <w:rtl/>
          </w:rPr>
          <w:t>وسحل حبى</w:t>
        </w:r>
      </w:ins>
      <w:r w:rsidRPr="00EE6742">
        <w:rPr>
          <w:rFonts w:ascii="Courier New" w:hAnsi="Courier New" w:cs="Courier New"/>
          <w:rtl/>
        </w:rPr>
        <w:t xml:space="preserve"> بدت </w:t>
      </w:r>
      <w:del w:id="668" w:author="Transkribus" w:date="2019-12-11T14:30:00Z">
        <w:r w:rsidRPr="009B6BCA">
          <w:rPr>
            <w:rFonts w:ascii="Courier New" w:hAnsi="Courier New" w:cs="Courier New"/>
            <w:rtl/>
          </w:rPr>
          <w:delText>نواجذه</w:delText>
        </w:r>
      </w:del>
      <w:ins w:id="669" w:author="Transkribus" w:date="2019-12-11T14:30:00Z">
        <w:r w:rsidRPr="00EE6742">
          <w:rPr>
            <w:rFonts w:ascii="Courier New" w:hAnsi="Courier New" w:cs="Courier New"/>
            <w:rtl/>
          </w:rPr>
          <w:t>بواحذ٥</w:t>
        </w:r>
      </w:ins>
      <w:r w:rsidRPr="00EE6742">
        <w:rPr>
          <w:rFonts w:ascii="Courier New" w:hAnsi="Courier New" w:cs="Courier New"/>
          <w:rtl/>
        </w:rPr>
        <w:t xml:space="preserve"> ثم قال اللهم </w:t>
      </w:r>
      <w:del w:id="670" w:author="Transkribus" w:date="2019-12-11T14:30:00Z">
        <w:r w:rsidRPr="009B6BCA">
          <w:rPr>
            <w:rFonts w:ascii="Courier New" w:hAnsi="Courier New" w:cs="Courier New"/>
            <w:rtl/>
          </w:rPr>
          <w:delText>حوالينا ولا علينا فانجاب</w:delText>
        </w:r>
      </w:del>
      <w:ins w:id="671" w:author="Transkribus" w:date="2019-12-11T14:30:00Z">
        <w:r w:rsidRPr="00EE6742">
          <w:rPr>
            <w:rFonts w:ascii="Courier New" w:hAnsi="Courier New" w:cs="Courier New"/>
            <w:rtl/>
          </w:rPr>
          <w:t>جوالبنا</w:t>
        </w:r>
      </w:ins>
    </w:p>
    <w:p w:rsidR="00B85E34" w:rsidRPr="00EE6742" w:rsidRDefault="00B85E34" w:rsidP="00B85E34">
      <w:pPr>
        <w:pStyle w:val="NurText"/>
        <w:bidi/>
        <w:rPr>
          <w:rFonts w:ascii="Courier New" w:hAnsi="Courier New" w:cs="Courier New"/>
        </w:rPr>
      </w:pPr>
      <w:ins w:id="672" w:author="Transkribus" w:date="2019-12-11T14:30:00Z">
        <w:r w:rsidRPr="00EE6742">
          <w:rPr>
            <w:rFonts w:ascii="Courier New" w:hAnsi="Courier New" w:cs="Courier New"/>
            <w:rtl/>
          </w:rPr>
          <w:t>ولاعليناقاحاب</w:t>
        </w:r>
      </w:ins>
      <w:r w:rsidRPr="00EE6742">
        <w:rPr>
          <w:rFonts w:ascii="Courier New" w:hAnsi="Courier New" w:cs="Courier New"/>
          <w:rtl/>
        </w:rPr>
        <w:t xml:space="preserve"> السحاب عن </w:t>
      </w:r>
      <w:del w:id="673" w:author="Transkribus" w:date="2019-12-11T14:30:00Z">
        <w:r w:rsidRPr="009B6BCA">
          <w:rPr>
            <w:rFonts w:ascii="Courier New" w:hAnsi="Courier New" w:cs="Courier New"/>
            <w:rtl/>
          </w:rPr>
          <w:delText>المدينة حتى احدق بها كالاكليل ثم قال لله در ابى طالب لو كان حيا قرت عيناه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4" w:author="Transkribus" w:date="2019-12-11T14:30:00Z">
        <w:r w:rsidRPr="00EE6742">
          <w:rPr>
            <w:rFonts w:ascii="Courier New" w:hAnsi="Courier New" w:cs="Courier New"/>
            <w:rtl/>
          </w:rPr>
          <w:t>المدبية خنى أحمدق بها كمالا كليل ثم ثال الله درأبى طالبلوكمان</w:t>
        </w:r>
      </w:ins>
    </w:p>
    <w:p w:rsidR="00B85E34" w:rsidRPr="00EE6742" w:rsidRDefault="00B85E34" w:rsidP="00B85E34">
      <w:pPr>
        <w:pStyle w:val="NurText"/>
        <w:bidi/>
        <w:rPr>
          <w:rFonts w:ascii="Courier New" w:hAnsi="Courier New" w:cs="Courier New"/>
        </w:rPr>
      </w:pPr>
      <w:dir w:val="rtl">
        <w:dir w:val="rtl">
          <w:ins w:id="675" w:author="Transkribus" w:date="2019-12-11T14:30:00Z">
            <w:r w:rsidRPr="00EE6742">
              <w:rPr>
                <w:rFonts w:ascii="Courier New" w:hAnsi="Courier New" w:cs="Courier New"/>
                <w:rtl/>
              </w:rPr>
              <w:t xml:space="preserve">عيافرب عبناه </w:t>
            </w:r>
          </w:ins>
          <w:r w:rsidRPr="00EE6742">
            <w:rPr>
              <w:rFonts w:ascii="Courier New" w:hAnsi="Courier New" w:cs="Courier New"/>
              <w:rtl/>
            </w:rPr>
            <w:t xml:space="preserve">من </w:t>
          </w:r>
          <w:del w:id="676" w:author="Transkribus" w:date="2019-12-11T14:30:00Z">
            <w:r w:rsidRPr="009B6BCA">
              <w:rPr>
                <w:rFonts w:ascii="Courier New" w:hAnsi="Courier New" w:cs="Courier New"/>
                <w:rtl/>
              </w:rPr>
              <w:delText>ينشدنا قوله</w:delText>
            </w:r>
          </w:del>
          <w:ins w:id="677" w:author="Transkribus" w:date="2019-12-11T14:30:00Z">
            <w:r w:rsidRPr="00EE6742">
              <w:rPr>
                <w:rFonts w:ascii="Courier New" w:hAnsi="Courier New" w:cs="Courier New"/>
                <w:rtl/>
              </w:rPr>
              <w:t>بنشدناقولة</w:t>
            </w:r>
          </w:ins>
          <w:r w:rsidRPr="00EE6742">
            <w:rPr>
              <w:rFonts w:ascii="Courier New" w:hAnsi="Courier New" w:cs="Courier New"/>
              <w:rtl/>
            </w:rPr>
            <w:t xml:space="preserve"> فقال على عليه السلام </w:t>
          </w:r>
          <w:del w:id="678" w:author="Transkribus" w:date="2019-12-11T14:30:00Z">
            <w:r w:rsidRPr="009B6BCA">
              <w:rPr>
                <w:rFonts w:ascii="Courier New" w:hAnsi="Courier New" w:cs="Courier New"/>
                <w:rtl/>
              </w:rPr>
              <w:delText>يا رسول</w:delText>
            </w:r>
          </w:del>
          <w:ins w:id="679" w:author="Transkribus" w:date="2019-12-11T14:30:00Z">
            <w:r w:rsidRPr="00EE6742">
              <w:rPr>
                <w:rFonts w:ascii="Courier New" w:hAnsi="Courier New" w:cs="Courier New"/>
                <w:rtl/>
              </w:rPr>
              <w:t>بارسول</w:t>
            </w:r>
          </w:ins>
          <w:r w:rsidRPr="00EE6742">
            <w:rPr>
              <w:rFonts w:ascii="Courier New" w:hAnsi="Courier New" w:cs="Courier New"/>
              <w:rtl/>
            </w:rPr>
            <w:t xml:space="preserve"> الله </w:t>
          </w:r>
          <w:del w:id="680" w:author="Transkribus" w:date="2019-12-11T14:30:00Z">
            <w:r w:rsidRPr="009B6BCA">
              <w:rPr>
                <w:rFonts w:ascii="Courier New" w:hAnsi="Courier New" w:cs="Courier New"/>
                <w:rtl/>
              </w:rPr>
              <w:delText>لعلك اردت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1" w:author="Transkribus" w:date="2019-12-11T14:30:00Z">
            <w:r w:rsidRPr="00EE6742">
              <w:rPr>
                <w:rFonts w:ascii="Courier New" w:hAnsi="Courier New" w:cs="Courier New"/>
                <w:rtl/>
              </w:rPr>
              <w:t>العلك أردب والطريل)٢</w:t>
            </w:r>
          </w:ins>
          <w:r>
            <w:t>‬</w:t>
          </w:r>
          <w:r>
            <w:t>‬</w:t>
          </w:r>
        </w:dir>
      </w:dir>
    </w:p>
    <w:p w:rsidR="00B85E34" w:rsidRPr="00EE6742" w:rsidRDefault="00B85E34" w:rsidP="00B85E34">
      <w:pPr>
        <w:pStyle w:val="NurText"/>
        <w:bidi/>
        <w:rPr>
          <w:rFonts w:ascii="Courier New" w:hAnsi="Courier New" w:cs="Courier New"/>
        </w:rPr>
      </w:pPr>
      <w:dir w:val="rtl">
        <w:dir w:val="rtl">
          <w:del w:id="682" w:author="Transkribus" w:date="2019-12-11T14:30:00Z">
            <w:r w:rsidRPr="009B6BCA">
              <w:rPr>
                <w:rFonts w:ascii="Courier New" w:hAnsi="Courier New" w:cs="Courier New"/>
                <w:rtl/>
              </w:rPr>
              <w:delText>وابيض يستسقى</w:delText>
            </w:r>
          </w:del>
          <w:ins w:id="683" w:author="Transkribus" w:date="2019-12-11T14:30:00Z">
            <w:r w:rsidRPr="00EE6742">
              <w:rPr>
                <w:rFonts w:ascii="Courier New" w:hAnsi="Courier New" w:cs="Courier New"/>
                <w:rtl/>
              </w:rPr>
              <w:t>أبيض يسنصفى</w:t>
            </w:r>
          </w:ins>
          <w:r w:rsidRPr="00EE6742">
            <w:rPr>
              <w:rFonts w:ascii="Courier New" w:hAnsi="Courier New" w:cs="Courier New"/>
              <w:rtl/>
            </w:rPr>
            <w:t xml:space="preserve"> الغمام </w:t>
          </w:r>
          <w:del w:id="684" w:author="Transkribus" w:date="2019-12-11T14:30:00Z">
            <w:r w:rsidRPr="009B6BCA">
              <w:rPr>
                <w:rFonts w:ascii="Courier New" w:hAnsi="Courier New" w:cs="Courier New"/>
                <w:rtl/>
              </w:rPr>
              <w:delText>بوجهه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685" w:author="Transkribus" w:date="2019-12-11T14:30:00Z">
            <w:del w:id="686" w:author="Transkribus" w:date="2019-12-11T14:30:00Z">
              <w:r w:rsidRPr="00EE6742">
                <w:rPr>
                  <w:rFonts w:ascii="Courier New" w:hAnsi="Courier New" w:cs="Courier New"/>
                  <w:rtl/>
                </w:rPr>
                <w:delText xml:space="preserve">بو جهة * </w:delText>
              </w:r>
            </w:del>
          </w:ins>
          <w:r w:rsidRPr="00EE6742">
            <w:rPr>
              <w:rFonts w:ascii="Courier New" w:hAnsi="Courier New" w:cs="Courier New"/>
              <w:rtl/>
            </w:rPr>
            <w:t>ثمال ال</w:t>
          </w:r>
          <w:del w:id="687" w:author="Transkribus" w:date="2019-12-11T14:30:00Z">
            <w:r w:rsidRPr="009B6BCA">
              <w:rPr>
                <w:rFonts w:ascii="Courier New" w:hAnsi="Courier New" w:cs="Courier New"/>
                <w:rtl/>
              </w:rPr>
              <w:delText>ي</w:delText>
            </w:r>
          </w:del>
          <w:ins w:id="688" w:author="Transkribus" w:date="2019-12-11T14:30:00Z">
            <w:r w:rsidRPr="00EE6742">
              <w:rPr>
                <w:rFonts w:ascii="Courier New" w:hAnsi="Courier New" w:cs="Courier New"/>
                <w:rtl/>
              </w:rPr>
              <w:t>ب</w:t>
            </w:r>
          </w:ins>
          <w:r w:rsidRPr="00EE6742">
            <w:rPr>
              <w:rFonts w:ascii="Courier New" w:hAnsi="Courier New" w:cs="Courier New"/>
              <w:rtl/>
            </w:rPr>
            <w:t>تا</w:t>
          </w:r>
          <w:del w:id="689" w:author="Transkribus" w:date="2019-12-11T14:30:00Z">
            <w:r w:rsidRPr="009B6BCA">
              <w:rPr>
                <w:rFonts w:ascii="Courier New" w:hAnsi="Courier New" w:cs="Courier New"/>
                <w:rtl/>
              </w:rPr>
              <w:delText>م</w:delText>
            </w:r>
          </w:del>
          <w:ins w:id="690" w:author="Transkribus" w:date="2019-12-11T14:30:00Z">
            <w:r w:rsidRPr="00EE6742">
              <w:rPr>
                <w:rFonts w:ascii="Courier New" w:hAnsi="Courier New" w:cs="Courier New"/>
                <w:rtl/>
              </w:rPr>
              <w:t>ن</w:t>
            </w:r>
          </w:ins>
          <w:r w:rsidRPr="00EE6742">
            <w:rPr>
              <w:rFonts w:ascii="Courier New" w:hAnsi="Courier New" w:cs="Courier New"/>
              <w:rtl/>
            </w:rPr>
            <w:t xml:space="preserve">ى عصمة </w:t>
          </w:r>
          <w:ins w:id="691" w:author="Transkribus" w:date="2019-12-11T14:30:00Z">
            <w:r w:rsidRPr="00EE6742">
              <w:rPr>
                <w:rFonts w:ascii="Courier New" w:hAnsi="Courier New" w:cs="Courier New"/>
                <w:rtl/>
              </w:rPr>
              <w:t>ا</w:t>
            </w:r>
          </w:ins>
          <w:r w:rsidRPr="00EE6742">
            <w:rPr>
              <w:rFonts w:ascii="Courier New" w:hAnsi="Courier New" w:cs="Courier New"/>
              <w:rtl/>
            </w:rPr>
            <w:t>ل</w:t>
          </w:r>
          <w:del w:id="692" w:author="Transkribus" w:date="2019-12-11T14:30:00Z">
            <w:r w:rsidRPr="009B6BCA">
              <w:rPr>
                <w:rFonts w:ascii="Courier New" w:hAnsi="Courier New" w:cs="Courier New"/>
                <w:rtl/>
              </w:rPr>
              <w:delText>ل</w:delText>
            </w:r>
          </w:del>
          <w:r w:rsidRPr="00EE6742">
            <w:rPr>
              <w:rFonts w:ascii="Courier New" w:hAnsi="Courier New" w:cs="Courier New"/>
              <w:rtl/>
            </w:rPr>
            <w:t>ارا</w:t>
          </w:r>
          <w:del w:id="693" w:author="Transkribus" w:date="2019-12-11T14:30:00Z">
            <w:r w:rsidRPr="009B6BCA">
              <w:rPr>
                <w:rFonts w:ascii="Courier New" w:hAnsi="Courier New" w:cs="Courier New"/>
                <w:rtl/>
              </w:rPr>
              <w:delText>م</w:delText>
            </w:r>
          </w:del>
          <w:ins w:id="694" w:author="Transkribus" w:date="2019-12-11T14:30:00Z">
            <w:r w:rsidRPr="00EE6742">
              <w:rPr>
                <w:rFonts w:ascii="Courier New" w:hAnsi="Courier New" w:cs="Courier New"/>
                <w:rtl/>
              </w:rPr>
              <w:t>ه</w:t>
            </w:r>
          </w:ins>
          <w:r w:rsidRPr="00EE6742">
            <w:rPr>
              <w:rFonts w:ascii="Courier New" w:hAnsi="Courier New" w:cs="Courier New"/>
              <w:rtl/>
            </w:rPr>
            <w:t>ل</w:t>
          </w:r>
          <w:del w:id="6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696" w:author="Transkribus" w:date="2019-12-11T14:30:00Z"/>
          <w:rFonts w:ascii="Courier New" w:hAnsi="Courier New" w:cs="Courier New"/>
        </w:rPr>
      </w:pPr>
      <w:dir w:val="rtl">
        <w:dir w:val="rtl">
          <w:del w:id="697" w:author="Transkribus" w:date="2019-12-11T14:30:00Z">
            <w:r w:rsidRPr="009B6BCA">
              <w:rPr>
                <w:rFonts w:ascii="Courier New" w:hAnsi="Courier New" w:cs="Courier New"/>
                <w:rtl/>
              </w:rPr>
              <w:delText>تطوف</w:delText>
            </w:r>
          </w:del>
          <w:ins w:id="698" w:author="Transkribus" w:date="2019-12-11T14:30:00Z">
            <w:r w:rsidRPr="00EE6742">
              <w:rPr>
                <w:rFonts w:ascii="Courier New" w:hAnsi="Courier New" w:cs="Courier New"/>
                <w:rtl/>
              </w:rPr>
              <w:t>ابش</w:t>
            </w:r>
          </w:ins>
          <w:r>
            <w:t>‬</w:t>
          </w:r>
          <w:r>
            <w:t>‬</w:t>
          </w:r>
        </w:dir>
      </w:dir>
    </w:p>
    <w:p w:rsidR="00B85E34" w:rsidRPr="00EE6742" w:rsidRDefault="00B85E34" w:rsidP="00B85E34">
      <w:pPr>
        <w:pStyle w:val="NurText"/>
        <w:bidi/>
        <w:rPr>
          <w:ins w:id="699" w:author="Transkribus" w:date="2019-12-11T14:30:00Z"/>
          <w:rFonts w:ascii="Courier New" w:hAnsi="Courier New" w:cs="Courier New"/>
        </w:rPr>
      </w:pPr>
      <w:ins w:id="700" w:author="Transkribus" w:date="2019-12-11T14:30:00Z">
        <w:r w:rsidRPr="00EE6742">
          <w:rPr>
            <w:rFonts w:ascii="Courier New" w:hAnsi="Courier New" w:cs="Courier New"/>
            <w:rtl/>
          </w:rPr>
          <w:t>٢٢١</w:t>
        </w:r>
      </w:ins>
    </w:p>
    <w:p w:rsidR="00B85E34" w:rsidRPr="00EE6742" w:rsidRDefault="00B85E34" w:rsidP="00B85E34">
      <w:pPr>
        <w:pStyle w:val="NurText"/>
        <w:bidi/>
        <w:rPr>
          <w:rFonts w:ascii="Courier New" w:hAnsi="Courier New" w:cs="Courier New"/>
        </w:rPr>
      </w:pPr>
      <w:ins w:id="701" w:author="Transkribus" w:date="2019-12-11T14:30:00Z">
        <w:r w:rsidRPr="00EE6742">
          <w:rPr>
            <w:rFonts w:ascii="Courier New" w:hAnsi="Courier New" w:cs="Courier New"/>
            <w:rtl/>
          </w:rPr>
          <w:t>قطوف</w:t>
        </w:r>
      </w:ins>
      <w:r w:rsidRPr="00EE6742">
        <w:rPr>
          <w:rFonts w:ascii="Courier New" w:hAnsi="Courier New" w:cs="Courier New"/>
          <w:rtl/>
        </w:rPr>
        <w:t xml:space="preserve"> به الهلا</w:t>
      </w:r>
      <w:del w:id="702" w:author="Transkribus" w:date="2019-12-11T14:30:00Z">
        <w:r w:rsidRPr="009B6BCA">
          <w:rPr>
            <w:rFonts w:ascii="Courier New" w:hAnsi="Courier New" w:cs="Courier New"/>
            <w:rtl/>
          </w:rPr>
          <w:delText>ك</w:delText>
        </w:r>
      </w:del>
      <w:ins w:id="703" w:author="Transkribus" w:date="2019-12-11T14:30:00Z">
        <w:r w:rsidRPr="00EE6742">
          <w:rPr>
            <w:rFonts w:ascii="Courier New" w:hAnsi="Courier New" w:cs="Courier New"/>
            <w:rtl/>
          </w:rPr>
          <w:t>ل</w:t>
        </w:r>
      </w:ins>
      <w:r w:rsidRPr="00EE6742">
        <w:rPr>
          <w:rFonts w:ascii="Courier New" w:hAnsi="Courier New" w:cs="Courier New"/>
          <w:rtl/>
        </w:rPr>
        <w:t xml:space="preserve"> من </w:t>
      </w:r>
      <w:del w:id="704" w:author="Transkribus" w:date="2019-12-11T14:30:00Z">
        <w:r w:rsidRPr="009B6BCA">
          <w:rPr>
            <w:rFonts w:ascii="Courier New" w:hAnsi="Courier New" w:cs="Courier New"/>
            <w:rtl/>
          </w:rPr>
          <w:delText>ال</w:delText>
        </w:r>
      </w:del>
      <w:ins w:id="705" w:author="Transkribus" w:date="2019-12-11T14:30:00Z">
        <w:r w:rsidRPr="00EE6742">
          <w:rPr>
            <w:rFonts w:ascii="Courier New" w:hAnsi="Courier New" w:cs="Courier New"/>
            <w:rtl/>
          </w:rPr>
          <w:t>آل</w:t>
        </w:r>
      </w:ins>
      <w:r w:rsidRPr="00EE6742">
        <w:rPr>
          <w:rFonts w:ascii="Courier New" w:hAnsi="Courier New" w:cs="Courier New"/>
          <w:rtl/>
        </w:rPr>
        <w:t xml:space="preserve"> هاشم</w:t>
      </w:r>
      <w:del w:id="7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707" w:author="Transkribus" w:date="2019-12-11T14:30:00Z">
        <w:del w:id="708"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فهم عن</w:t>
      </w:r>
      <w:ins w:id="709" w:author="Transkribus" w:date="2019-12-11T14:30:00Z">
        <w:r w:rsidRPr="00EE6742">
          <w:rPr>
            <w:rFonts w:ascii="Courier New" w:hAnsi="Courier New" w:cs="Courier New"/>
            <w:rtl/>
          </w:rPr>
          <w:t>س</w:t>
        </w:r>
      </w:ins>
      <w:r w:rsidRPr="00EE6742">
        <w:rPr>
          <w:rFonts w:ascii="Courier New" w:hAnsi="Courier New" w:cs="Courier New"/>
          <w:rtl/>
        </w:rPr>
        <w:t>د</w:t>
      </w:r>
      <w:del w:id="710" w:author="Transkribus" w:date="2019-12-11T14:30:00Z">
        <w:r w:rsidRPr="009B6BCA">
          <w:rPr>
            <w:rFonts w:ascii="Courier New" w:hAnsi="Courier New" w:cs="Courier New"/>
            <w:rtl/>
          </w:rPr>
          <w:delText>ه</w:delText>
        </w:r>
      </w:del>
      <w:ins w:id="711" w:author="Transkribus" w:date="2019-12-11T14:30:00Z">
        <w:r w:rsidRPr="00EE6742">
          <w:rPr>
            <w:rFonts w:ascii="Courier New" w:hAnsi="Courier New" w:cs="Courier New"/>
            <w:rtl/>
          </w:rPr>
          <w:t>ة</w:t>
        </w:r>
      </w:ins>
      <w:r w:rsidRPr="00EE6742">
        <w:rPr>
          <w:rFonts w:ascii="Courier New" w:hAnsi="Courier New" w:cs="Courier New"/>
          <w:rtl/>
        </w:rPr>
        <w:t xml:space="preserve"> فى نعمة وفواضل</w:t>
      </w:r>
      <w:del w:id="7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713" w:author="Transkribus" w:date="2019-12-11T14:30:00Z">
            <w:r w:rsidRPr="009B6BCA">
              <w:rPr>
                <w:rFonts w:ascii="Courier New" w:hAnsi="Courier New" w:cs="Courier New"/>
                <w:rtl/>
              </w:rPr>
              <w:delText>كذبتم وبيت</w:delText>
            </w:r>
          </w:del>
          <w:ins w:id="714" w:author="Transkribus" w:date="2019-12-11T14:30:00Z">
            <w:r w:rsidRPr="00EE6742">
              <w:rPr>
                <w:rFonts w:ascii="Courier New" w:hAnsi="Courier New" w:cs="Courier New"/>
                <w:rtl/>
              </w:rPr>
              <w:t>كده ثم ويب</w:t>
            </w:r>
          </w:ins>
          <w:r w:rsidRPr="00EE6742">
            <w:rPr>
              <w:rFonts w:ascii="Courier New" w:hAnsi="Courier New" w:cs="Courier New"/>
              <w:rtl/>
            </w:rPr>
            <w:t xml:space="preserve"> الله </w:t>
          </w:r>
          <w:del w:id="715" w:author="Transkribus" w:date="2019-12-11T14:30:00Z">
            <w:r w:rsidRPr="009B6BCA">
              <w:rPr>
                <w:rFonts w:ascii="Courier New" w:hAnsi="Courier New" w:cs="Courier New"/>
                <w:rtl/>
              </w:rPr>
              <w:delText>رب</w:delText>
            </w:r>
          </w:del>
          <w:ins w:id="716" w:author="Transkribus" w:date="2019-12-11T14:30:00Z">
            <w:r w:rsidRPr="00EE6742">
              <w:rPr>
                <w:rFonts w:ascii="Courier New" w:hAnsi="Courier New" w:cs="Courier New"/>
                <w:rtl/>
              </w:rPr>
              <w:t>بعرىى</w:t>
            </w:r>
          </w:ins>
          <w:r w:rsidRPr="00EE6742">
            <w:rPr>
              <w:rFonts w:ascii="Courier New" w:hAnsi="Courier New" w:cs="Courier New"/>
              <w:rtl/>
            </w:rPr>
            <w:t xml:space="preserve"> محمد</w:t>
          </w:r>
          <w:del w:id="7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718" w:author="Transkribus" w:date="2019-12-11T14:30:00Z">
            <w:del w:id="719"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ولما </w:t>
          </w:r>
          <w:del w:id="720" w:author="Transkribus" w:date="2019-12-11T14:30:00Z">
            <w:r w:rsidRPr="009B6BCA">
              <w:rPr>
                <w:rFonts w:ascii="Courier New" w:hAnsi="Courier New" w:cs="Courier New"/>
                <w:rtl/>
              </w:rPr>
              <w:delText>نقاتل دونه ونناضل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21" w:author="Transkribus" w:date="2019-12-11T14:30:00Z">
            <w:r w:rsidRPr="00EE6742">
              <w:rPr>
                <w:rFonts w:ascii="Courier New" w:hAnsi="Courier New" w:cs="Courier New"/>
                <w:rtl/>
              </w:rPr>
              <w:t>بعاقل دوبه ويقاضل</w:t>
            </w:r>
          </w:ins>
          <w:r>
            <w:t>‬</w:t>
          </w:r>
          <w:r>
            <w:t>‬</w:t>
          </w:r>
        </w:dir>
      </w:dir>
    </w:p>
    <w:p w:rsidR="00B85E34" w:rsidRPr="00EE6742" w:rsidRDefault="00B85E34" w:rsidP="00B85E34">
      <w:pPr>
        <w:pStyle w:val="NurText"/>
        <w:bidi/>
        <w:rPr>
          <w:rFonts w:ascii="Courier New" w:hAnsi="Courier New" w:cs="Courier New"/>
        </w:rPr>
      </w:pPr>
      <w:dir w:val="rtl">
        <w:dir w:val="rtl">
          <w:del w:id="722" w:author="Transkribus" w:date="2019-12-11T14:30:00Z">
            <w:r w:rsidRPr="009B6BCA">
              <w:rPr>
                <w:rFonts w:ascii="Courier New" w:hAnsi="Courier New" w:cs="Courier New"/>
                <w:rtl/>
              </w:rPr>
              <w:delText>ولا نسلمه حتى نصرع حوله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ونذهل</w:delText>
                </w:r>
                <w:r>
                  <w:delText>‬</w:delText>
                </w:r>
                <w:r>
                  <w:delText>‬</w:delText>
                </w:r>
              </w:dir>
            </w:dir>
          </w:del>
          <w:ins w:id="723" w:author="Transkribus" w:date="2019-12-11T14:30:00Z">
            <w:del w:id="724" w:author="Transkribus" w:date="2019-12-11T14:30:00Z">
              <w:r w:rsidRPr="00EE6742">
                <w:rPr>
                  <w:rFonts w:ascii="Courier New" w:hAnsi="Courier New" w:cs="Courier New"/>
                  <w:rtl/>
                </w:rPr>
                <w:delText>ونسله حسفى نصرم جوله * وبد هل</w:delText>
              </w:r>
            </w:del>
          </w:ins>
          <w:r w:rsidRPr="00EE6742">
            <w:rPr>
              <w:rFonts w:ascii="Courier New" w:hAnsi="Courier New" w:cs="Courier New"/>
              <w:rtl/>
            </w:rPr>
            <w:t xml:space="preserve"> عن </w:t>
          </w:r>
          <w:del w:id="725" w:author="Transkribus" w:date="2019-12-11T14:30:00Z">
            <w:r w:rsidRPr="009B6BCA">
              <w:rPr>
                <w:rFonts w:ascii="Courier New" w:hAnsi="Courier New" w:cs="Courier New"/>
                <w:rtl/>
              </w:rPr>
              <w:delText>اب</w:delText>
            </w:r>
          </w:del>
          <w:ins w:id="726" w:author="Transkribus" w:date="2019-12-11T14:30:00Z">
            <w:r w:rsidRPr="00EE6742">
              <w:rPr>
                <w:rFonts w:ascii="Courier New" w:hAnsi="Courier New" w:cs="Courier New"/>
                <w:rtl/>
              </w:rPr>
              <w:t>أ</w:t>
            </w:r>
          </w:ins>
          <w:r w:rsidRPr="00EE6742">
            <w:rPr>
              <w:rFonts w:ascii="Courier New" w:hAnsi="Courier New" w:cs="Courier New"/>
              <w:rtl/>
            </w:rPr>
            <w:t>نا</w:t>
          </w:r>
          <w:del w:id="727" w:author="Transkribus" w:date="2019-12-11T14:30:00Z">
            <w:r w:rsidRPr="009B6BCA">
              <w:rPr>
                <w:rFonts w:ascii="Courier New" w:hAnsi="Courier New" w:cs="Courier New"/>
                <w:rtl/>
              </w:rPr>
              <w:delText>ئ</w:delText>
            </w:r>
          </w:del>
          <w:ins w:id="728" w:author="Transkribus" w:date="2019-12-11T14:30:00Z">
            <w:r w:rsidRPr="00EE6742">
              <w:rPr>
                <w:rFonts w:ascii="Courier New" w:hAnsi="Courier New" w:cs="Courier New"/>
                <w:rtl/>
              </w:rPr>
              <w:t>ت</w:t>
            </w:r>
          </w:ins>
          <w:r w:rsidRPr="00EE6742">
            <w:rPr>
              <w:rFonts w:ascii="Courier New" w:hAnsi="Courier New" w:cs="Courier New"/>
              <w:rtl/>
            </w:rPr>
            <w:t>نا والحلائل</w:t>
          </w:r>
          <w:del w:id="729"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730" w:author="Transkribus" w:date="2019-12-11T14:30:00Z"/>
          <w:rFonts w:ascii="Courier New" w:hAnsi="Courier New" w:cs="Courier New"/>
        </w:rPr>
      </w:pPr>
      <w:dir w:val="rtl">
        <w:dir w:val="rtl">
          <w:r w:rsidRPr="00EE6742">
            <w:rPr>
              <w:rFonts w:ascii="Courier New" w:hAnsi="Courier New" w:cs="Courier New"/>
              <w:rtl/>
            </w:rPr>
            <w:t xml:space="preserve">فقال رسول الله صلى الله عليه وسلم </w:t>
          </w:r>
          <w:del w:id="731" w:author="Transkribus" w:date="2019-12-11T14:30:00Z">
            <w:r w:rsidRPr="009B6BCA">
              <w:rPr>
                <w:rFonts w:ascii="Courier New" w:hAnsi="Courier New" w:cs="Courier New"/>
                <w:rtl/>
              </w:rPr>
              <w:delText>اجل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ins w:id="732" w:author="Transkribus" w:date="2019-12-11T14:30:00Z">
            <w:r w:rsidRPr="00EE6742">
              <w:rPr>
                <w:rFonts w:ascii="Courier New" w:hAnsi="Courier New" w:cs="Courier New"/>
                <w:rtl/>
              </w:rPr>
              <w:t xml:space="preserve">أحمل </w:t>
            </w:r>
          </w:ins>
          <w:r w:rsidRPr="00EE6742">
            <w:rPr>
              <w:rFonts w:ascii="Courier New" w:hAnsi="Courier New" w:cs="Courier New"/>
              <w:rtl/>
            </w:rPr>
            <w:t xml:space="preserve">ثم </w:t>
          </w:r>
          <w:del w:id="733" w:author="Transkribus" w:date="2019-12-11T14:30:00Z">
            <w:r w:rsidRPr="009B6BCA">
              <w:rPr>
                <w:rFonts w:ascii="Courier New" w:hAnsi="Courier New" w:cs="Courier New"/>
                <w:rtl/>
              </w:rPr>
              <w:delText>ق</w:delText>
            </w:r>
          </w:del>
          <w:ins w:id="734" w:author="Transkribus" w:date="2019-12-11T14:30:00Z">
            <w:r w:rsidRPr="00EE6742">
              <w:rPr>
                <w:rFonts w:ascii="Courier New" w:hAnsi="Courier New" w:cs="Courier New"/>
                <w:rtl/>
              </w:rPr>
              <w:t>ع</w:t>
            </w:r>
          </w:ins>
          <w:r w:rsidRPr="00EE6742">
            <w:rPr>
              <w:rFonts w:ascii="Courier New" w:hAnsi="Courier New" w:cs="Courier New"/>
              <w:rtl/>
            </w:rPr>
            <w:t xml:space="preserve">ام رجل من </w:t>
          </w:r>
          <w:del w:id="735" w:author="Transkribus" w:date="2019-12-11T14:30:00Z">
            <w:r w:rsidRPr="009B6BCA">
              <w:rPr>
                <w:rFonts w:ascii="Courier New" w:hAnsi="Courier New" w:cs="Courier New"/>
                <w:rtl/>
              </w:rPr>
              <w:delText>كنانة فانشده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36" w:author="Transkribus" w:date="2019-12-11T14:30:00Z">
            <w:r w:rsidRPr="00EE6742">
              <w:rPr>
                <w:rFonts w:ascii="Courier New" w:hAnsi="Courier New" w:cs="Courier New"/>
                <w:rtl/>
              </w:rPr>
              <w:t>كنافة فانشدة</w:t>
            </w:r>
          </w:ins>
          <w:r>
            <w:t>‬</w:t>
          </w:r>
          <w:r>
            <w:t>‬</w:t>
          </w:r>
        </w:dir>
      </w:dir>
    </w:p>
    <w:p w:rsidR="00B85E34" w:rsidRPr="00EE6742" w:rsidRDefault="00B85E34" w:rsidP="00B85E34">
      <w:pPr>
        <w:pStyle w:val="NurText"/>
        <w:bidi/>
        <w:rPr>
          <w:ins w:id="737" w:author="Transkribus" w:date="2019-12-11T14:30:00Z"/>
          <w:rFonts w:ascii="Courier New" w:hAnsi="Courier New" w:cs="Courier New"/>
        </w:rPr>
      </w:pPr>
      <w:dir w:val="rtl">
        <w:dir w:val="rtl">
          <w:ins w:id="738" w:author="Transkribus" w:date="2019-12-11T14:30:00Z">
            <w:r w:rsidRPr="00EE6742">
              <w:rPr>
                <w:rFonts w:ascii="Courier New" w:hAnsi="Courier New" w:cs="Courier New"/>
                <w:rtl/>
              </w:rPr>
              <w:t>النقارب</w:t>
            </w:r>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لك </w:t>
      </w:r>
      <w:del w:id="739" w:author="Transkribus" w:date="2019-12-11T14:30:00Z">
        <w:r w:rsidRPr="009B6BCA">
          <w:rPr>
            <w:rFonts w:ascii="Courier New" w:hAnsi="Courier New" w:cs="Courier New"/>
            <w:rtl/>
          </w:rPr>
          <w:delText>الحمد والحمد ممن</w:delText>
        </w:r>
      </w:del>
      <w:ins w:id="740" w:author="Transkribus" w:date="2019-12-11T14:30:00Z">
        <w:r w:rsidRPr="00EE6742">
          <w:rPr>
            <w:rFonts w:ascii="Courier New" w:hAnsi="Courier New" w:cs="Courier New"/>
            <w:rtl/>
          </w:rPr>
          <w:t>الحد والحد عمن</w:t>
        </w:r>
      </w:ins>
      <w:r w:rsidRPr="00EE6742">
        <w:rPr>
          <w:rFonts w:ascii="Courier New" w:hAnsi="Courier New" w:cs="Courier New"/>
          <w:rtl/>
        </w:rPr>
        <w:t xml:space="preserve"> شكر</w:t>
      </w:r>
      <w:del w:id="7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سقينا بوجه</w:delText>
            </w:r>
            <w:r>
              <w:delText>‬</w:delText>
            </w:r>
            <w:r>
              <w:delText>‬</w:delText>
            </w:r>
          </w:dir>
        </w:dir>
      </w:del>
      <w:ins w:id="742" w:author="Transkribus" w:date="2019-12-11T14:30:00Z">
        <w:del w:id="743" w:author="Transkribus" w:date="2019-12-11T14:30:00Z">
          <w:r w:rsidRPr="00EE6742">
            <w:rPr>
              <w:rFonts w:ascii="Courier New" w:hAnsi="Courier New" w:cs="Courier New"/>
              <w:rtl/>
            </w:rPr>
            <w:delText xml:space="preserve"> * سعينايوجخه</w:delText>
          </w:r>
        </w:del>
      </w:ins>
      <w:r w:rsidRPr="00EE6742">
        <w:rPr>
          <w:rFonts w:ascii="Courier New" w:hAnsi="Courier New" w:cs="Courier New"/>
          <w:rtl/>
        </w:rPr>
        <w:t xml:space="preserve"> النبى الم</w:t>
      </w:r>
      <w:del w:id="744" w:author="Transkribus" w:date="2019-12-11T14:30:00Z">
        <w:r w:rsidRPr="009B6BCA">
          <w:rPr>
            <w:rFonts w:ascii="Courier New" w:hAnsi="Courier New" w:cs="Courier New"/>
            <w:rtl/>
          </w:rPr>
          <w:delText>ط</w:delText>
        </w:r>
      </w:del>
      <w:ins w:id="745" w:author="Transkribus" w:date="2019-12-11T14:30:00Z">
        <w:r w:rsidRPr="00EE6742">
          <w:rPr>
            <w:rFonts w:ascii="Courier New" w:hAnsi="Courier New" w:cs="Courier New"/>
            <w:rtl/>
          </w:rPr>
          <w:t>ظ</w:t>
        </w:r>
      </w:ins>
      <w:r w:rsidRPr="00EE6742">
        <w:rPr>
          <w:rFonts w:ascii="Courier New" w:hAnsi="Courier New" w:cs="Courier New"/>
          <w:rtl/>
        </w:rPr>
        <w:t>ر</w:t>
      </w:r>
      <w:del w:id="7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9B6BCA" w:rsidRDefault="00B85E34" w:rsidP="00B85E34">
      <w:pPr>
        <w:pStyle w:val="NurText"/>
        <w:bidi/>
        <w:rPr>
          <w:del w:id="747" w:author="Transkribus" w:date="2019-12-11T14:30:00Z"/>
          <w:rFonts w:ascii="Courier New" w:hAnsi="Courier New" w:cs="Courier New"/>
        </w:rPr>
      </w:pPr>
      <w:dir w:val="rtl">
        <w:dir w:val="rtl">
          <w:del w:id="748" w:author="Transkribus" w:date="2019-12-11T14:30:00Z">
            <w:r w:rsidRPr="009B6BCA">
              <w:rPr>
                <w:rFonts w:ascii="Courier New" w:hAnsi="Courier New" w:cs="Courier New"/>
                <w:rtl/>
              </w:rPr>
              <w:delText>دعا الله خالقه دعوة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اليه واشخص منه البصر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749" w:author="Transkribus" w:date="2019-12-11T14:30:00Z"/>
          <w:rFonts w:ascii="Courier New" w:hAnsi="Courier New" w:cs="Courier New"/>
        </w:rPr>
      </w:pPr>
      <w:dir w:val="rtl">
        <w:dir w:val="rtl">
          <w:del w:id="750" w:author="Transkribus" w:date="2019-12-11T14:30:00Z">
            <w:r w:rsidRPr="009B6BCA">
              <w:rPr>
                <w:rFonts w:ascii="Courier New" w:hAnsi="Courier New" w:cs="Courier New"/>
                <w:rtl/>
              </w:rPr>
              <w:delText>فما كان الا كما ساعة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واسرع حتى راينا الذرر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751" w:author="Transkribus" w:date="2019-12-11T14:30:00Z"/>
          <w:del w:id="752" w:author="Transkribus" w:date="2019-12-11T14:30:00Z"/>
          <w:rFonts w:ascii="Courier New" w:hAnsi="Courier New" w:cs="Courier New"/>
        </w:rPr>
      </w:pPr>
      <w:dir w:val="rtl">
        <w:dir w:val="rtl">
          <w:del w:id="753" w:author="Transkribus" w:date="2019-12-11T14:30:00Z">
            <w:r w:rsidRPr="009B6BCA">
              <w:rPr>
                <w:rFonts w:ascii="Courier New" w:hAnsi="Courier New" w:cs="Courier New"/>
                <w:rtl/>
              </w:rPr>
              <w:delText>دفاق العزالى</w:delText>
            </w:r>
          </w:del>
          <w:ins w:id="754" w:author="Transkribus" w:date="2019-12-11T14:30:00Z">
            <w:r w:rsidRPr="00EE6742">
              <w:rPr>
                <w:rFonts w:ascii="Courier New" w:hAnsi="Courier New" w:cs="Courier New"/>
                <w:rtl/>
              </w:rPr>
              <w:t>د٧ الله خالقة دعوه * البه واسحض مثه اليبصر</w:t>
            </w:r>
          </w:ins>
          <w:r>
            <w:t>‬</w:t>
          </w:r>
          <w:r>
            <w:t>‬</w:t>
          </w:r>
        </w:dir>
      </w:dir>
    </w:p>
    <w:p w:rsidR="00B85E34" w:rsidRPr="00EE6742" w:rsidRDefault="00B85E34" w:rsidP="00B85E34">
      <w:pPr>
        <w:pStyle w:val="NurText"/>
        <w:bidi/>
        <w:rPr>
          <w:ins w:id="755" w:author="Transkribus" w:date="2019-12-11T14:30:00Z"/>
          <w:rFonts w:ascii="Courier New" w:hAnsi="Courier New" w:cs="Courier New"/>
        </w:rPr>
      </w:pPr>
      <w:ins w:id="756" w:author="Transkribus" w:date="2019-12-11T14:30:00Z">
        <w:r w:rsidRPr="00EE6742">
          <w:rPr>
            <w:rFonts w:ascii="Courier New" w:hAnsi="Courier New" w:cs="Courier New"/>
            <w:rtl/>
          </w:rPr>
          <w:t>ابىا كمان الاكما ساهة * وأصر٤ حبى رايا الدرين</w:t>
        </w:r>
      </w:ins>
    </w:p>
    <w:p w:rsidR="00B85E34" w:rsidRPr="00EE6742" w:rsidRDefault="00B85E34" w:rsidP="00B85E34">
      <w:pPr>
        <w:pStyle w:val="NurText"/>
        <w:bidi/>
        <w:rPr>
          <w:rFonts w:ascii="Courier New" w:hAnsi="Courier New" w:cs="Courier New"/>
        </w:rPr>
      </w:pPr>
      <w:ins w:id="757" w:author="Transkribus" w:date="2019-12-11T14:30:00Z">
        <w:r w:rsidRPr="00EE6742">
          <w:rPr>
            <w:rFonts w:ascii="Courier New" w:hAnsi="Courier New" w:cs="Courier New"/>
            <w:rtl/>
          </w:rPr>
          <w:t xml:space="preserve"> دقاق العز الى</w:t>
        </w:r>
      </w:ins>
      <w:r w:rsidRPr="00EE6742">
        <w:rPr>
          <w:rFonts w:ascii="Courier New" w:hAnsi="Courier New" w:cs="Courier New"/>
          <w:rtl/>
        </w:rPr>
        <w:t xml:space="preserve"> وجم البعاق</w:t>
      </w:r>
      <w:del w:id="7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اغاث به</w:delText>
            </w:r>
            <w:r>
              <w:delText>‬</w:delText>
            </w:r>
            <w:r>
              <w:delText>‬</w:delText>
            </w:r>
          </w:dir>
        </w:dir>
      </w:del>
      <w:ins w:id="759" w:author="Transkribus" w:date="2019-12-11T14:30:00Z">
        <w:del w:id="760" w:author="Transkribus" w:date="2019-12-11T14:30:00Z">
          <w:r w:rsidRPr="00EE6742">
            <w:rPr>
              <w:rFonts w:ascii="Courier New" w:hAnsi="Courier New" w:cs="Courier New"/>
              <w:rtl/>
            </w:rPr>
            <w:delText xml:space="preserve"> * أثاب بة</w:delText>
          </w:r>
        </w:del>
      </w:ins>
      <w:r w:rsidRPr="00EE6742">
        <w:rPr>
          <w:rFonts w:ascii="Courier New" w:hAnsi="Courier New" w:cs="Courier New"/>
          <w:rtl/>
        </w:rPr>
        <w:t xml:space="preserve"> الله عليا م</w:t>
      </w:r>
      <w:del w:id="761" w:author="Transkribus" w:date="2019-12-11T14:30:00Z">
        <w:r w:rsidRPr="009B6BCA">
          <w:rPr>
            <w:rFonts w:ascii="Courier New" w:hAnsi="Courier New" w:cs="Courier New"/>
            <w:rtl/>
          </w:rPr>
          <w:delText>ض</w:delText>
        </w:r>
      </w:del>
      <w:ins w:id="762" w:author="Transkribus" w:date="2019-12-11T14:30:00Z">
        <w:r w:rsidRPr="00EE6742">
          <w:rPr>
            <w:rFonts w:ascii="Courier New" w:hAnsi="Courier New" w:cs="Courier New"/>
            <w:rtl/>
          </w:rPr>
          <w:t>ص</w:t>
        </w:r>
      </w:ins>
      <w:r w:rsidRPr="00EE6742">
        <w:rPr>
          <w:rFonts w:ascii="Courier New" w:hAnsi="Courier New" w:cs="Courier New"/>
          <w:rtl/>
        </w:rPr>
        <w:t>ر</w:t>
      </w:r>
      <w:del w:id="7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فكان </w:t>
          </w:r>
          <w:del w:id="764" w:author="Transkribus" w:date="2019-12-11T14:30:00Z">
            <w:r w:rsidRPr="009B6BCA">
              <w:rPr>
                <w:rFonts w:ascii="Courier New" w:hAnsi="Courier New" w:cs="Courier New"/>
                <w:rtl/>
              </w:rPr>
              <w:delText>كما قال</w:delText>
            </w:r>
          </w:del>
          <w:ins w:id="765" w:author="Transkribus" w:date="2019-12-11T14:30:00Z">
            <w:r w:rsidRPr="00EE6742">
              <w:rPr>
                <w:rFonts w:ascii="Courier New" w:hAnsi="Courier New" w:cs="Courier New"/>
                <w:rtl/>
              </w:rPr>
              <w:t>ما فاله</w:t>
            </w:r>
          </w:ins>
          <w:r w:rsidRPr="00EE6742">
            <w:rPr>
              <w:rFonts w:ascii="Courier New" w:hAnsi="Courier New" w:cs="Courier New"/>
              <w:rtl/>
            </w:rPr>
            <w:t xml:space="preserve"> عمه</w:t>
          </w:r>
          <w:del w:id="7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767" w:author="Transkribus" w:date="2019-12-11T14:30:00Z">
                <w:r w:rsidRPr="009B6BCA">
                  <w:rPr>
                    <w:rFonts w:ascii="Courier New" w:hAnsi="Courier New" w:cs="Courier New"/>
                    <w:rtl/>
                  </w:rPr>
                  <w:delText>ا</w:delText>
                </w:r>
              </w:del>
              <w:ins w:id="768" w:author="Transkribus" w:date="2019-12-11T14:30:00Z">
                <w:r w:rsidRPr="00EE6742">
                  <w:rPr>
                    <w:rFonts w:ascii="Courier New" w:hAnsi="Courier New" w:cs="Courier New"/>
                    <w:rtl/>
                  </w:rPr>
                  <w:t>أ</w:t>
                </w:r>
              </w:ins>
              <w:r w:rsidRPr="00EE6742">
                <w:rPr>
                  <w:rFonts w:ascii="Courier New" w:hAnsi="Courier New" w:cs="Courier New"/>
                  <w:rtl/>
                </w:rPr>
                <w:t xml:space="preserve">بو طالب </w:t>
              </w:r>
              <w:del w:id="769" w:author="Transkribus" w:date="2019-12-11T14:30:00Z">
                <w:r w:rsidRPr="009B6BCA">
                  <w:rPr>
                    <w:rFonts w:ascii="Courier New" w:hAnsi="Courier New" w:cs="Courier New"/>
                    <w:rtl/>
                  </w:rPr>
                  <w:delText>ذا رواء غرر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70" w:author="Transkribus" w:date="2019-12-11T14:30:00Z">
                <w:r w:rsidRPr="00EE6742">
                  <w:rPr>
                    <w:rFonts w:ascii="Courier New" w:hAnsi="Courier New" w:cs="Courier New"/>
                    <w:rtl/>
                  </w:rPr>
                  <w:t>ذارواء عزز</w:t>
                </w:r>
              </w:ins>
              <w:r>
                <w:t>‬</w:t>
              </w:r>
              <w:r>
                <w:t>‬</w:t>
              </w:r>
              <w:r>
                <w:t>‬</w:t>
              </w:r>
              <w:r>
                <w:t>‬</w:t>
              </w:r>
            </w:dir>
          </w:dir>
        </w:dir>
      </w:dir>
    </w:p>
    <w:p w:rsidR="00B85E34" w:rsidRPr="00EE6742" w:rsidRDefault="00B85E34" w:rsidP="00B85E34">
      <w:pPr>
        <w:pStyle w:val="NurText"/>
        <w:bidi/>
        <w:rPr>
          <w:rFonts w:ascii="Courier New" w:hAnsi="Courier New" w:cs="Courier New"/>
        </w:rPr>
      </w:pPr>
      <w:dir w:val="rtl">
        <w:dir w:val="rtl">
          <w:del w:id="771" w:author="Transkribus" w:date="2019-12-11T14:30:00Z">
            <w:r w:rsidRPr="009B6BCA">
              <w:rPr>
                <w:rFonts w:ascii="Courier New" w:hAnsi="Courier New" w:cs="Courier New"/>
                <w:rtl/>
              </w:rPr>
              <w:delText>به يسر</w:delText>
            </w:r>
          </w:del>
          <w:ins w:id="772" w:author="Transkribus" w:date="2019-12-11T14:30:00Z">
            <w:r w:rsidRPr="00EE6742">
              <w:rPr>
                <w:rFonts w:ascii="Courier New" w:hAnsi="Courier New" w:cs="Courier New"/>
                <w:rtl/>
              </w:rPr>
              <w:t>ابهيسر</w:t>
            </w:r>
          </w:ins>
          <w:r w:rsidRPr="00EE6742">
            <w:rPr>
              <w:rFonts w:ascii="Courier New" w:hAnsi="Courier New" w:cs="Courier New"/>
              <w:rtl/>
            </w:rPr>
            <w:t xml:space="preserve"> الله صوب الغمام</w:t>
          </w:r>
          <w:del w:id="77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774" w:author="Transkribus" w:date="2019-12-11T14:30:00Z">
            <w:del w:id="775"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فهذا </w:t>
          </w:r>
          <w:del w:id="776" w:author="Transkribus" w:date="2019-12-11T14:30:00Z">
            <w:r w:rsidRPr="009B6BCA">
              <w:rPr>
                <w:rFonts w:ascii="Courier New" w:hAnsi="Courier New" w:cs="Courier New"/>
                <w:rtl/>
              </w:rPr>
              <w:delText>العيان لذاك</w:delText>
            </w:r>
          </w:del>
          <w:ins w:id="777" w:author="Transkribus" w:date="2019-12-11T14:30:00Z">
            <w:r w:rsidRPr="00EE6742">
              <w:rPr>
                <w:rFonts w:ascii="Courier New" w:hAnsi="Courier New" w:cs="Courier New"/>
                <w:rtl/>
              </w:rPr>
              <w:t>العبان لذالة</w:t>
            </w:r>
          </w:ins>
          <w:r w:rsidRPr="00EE6742">
            <w:rPr>
              <w:rFonts w:ascii="Courier New" w:hAnsi="Courier New" w:cs="Courier New"/>
              <w:rtl/>
            </w:rPr>
            <w:t xml:space="preserve"> الاثر</w:t>
          </w:r>
          <w:del w:id="7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779" w:author="Transkribus" w:date="2019-12-11T14:30:00Z">
            <w:r w:rsidRPr="009B6BCA">
              <w:rPr>
                <w:rFonts w:ascii="Courier New" w:hAnsi="Courier New" w:cs="Courier New"/>
                <w:rtl/>
              </w:rPr>
              <w:delText>فمن يشكر</w:delText>
            </w:r>
          </w:del>
          <w:ins w:id="780" w:author="Transkribus" w:date="2019-12-11T14:30:00Z">
            <w:r w:rsidRPr="00EE6742">
              <w:rPr>
                <w:rFonts w:ascii="Courier New" w:hAnsi="Courier New" w:cs="Courier New"/>
                <w:rtl/>
              </w:rPr>
              <w:t>لمن بكر</w:t>
            </w:r>
          </w:ins>
          <w:r w:rsidRPr="00EE6742">
            <w:rPr>
              <w:rFonts w:ascii="Courier New" w:hAnsi="Courier New" w:cs="Courier New"/>
              <w:rtl/>
            </w:rPr>
            <w:t xml:space="preserve"> الله </w:t>
          </w:r>
          <w:del w:id="781" w:author="Transkribus" w:date="2019-12-11T14:30:00Z">
            <w:r w:rsidRPr="009B6BCA">
              <w:rPr>
                <w:rFonts w:ascii="Courier New" w:hAnsi="Courier New" w:cs="Courier New"/>
                <w:rtl/>
              </w:rPr>
              <w:delText>ي</w:delText>
            </w:r>
          </w:del>
          <w:r w:rsidRPr="00EE6742">
            <w:rPr>
              <w:rFonts w:ascii="Courier New" w:hAnsi="Courier New" w:cs="Courier New"/>
              <w:rtl/>
            </w:rPr>
            <w:t>ل</w:t>
          </w:r>
          <w:del w:id="782" w:author="Transkribus" w:date="2019-12-11T14:30:00Z">
            <w:r w:rsidRPr="009B6BCA">
              <w:rPr>
                <w:rFonts w:ascii="Courier New" w:hAnsi="Courier New" w:cs="Courier New"/>
                <w:rtl/>
              </w:rPr>
              <w:delText>ق</w:delText>
            </w:r>
          </w:del>
          <w:ins w:id="783" w:author="Transkribus" w:date="2019-12-11T14:30:00Z">
            <w:r w:rsidRPr="00EE6742">
              <w:rPr>
                <w:rFonts w:ascii="Courier New" w:hAnsi="Courier New" w:cs="Courier New"/>
                <w:rtl/>
              </w:rPr>
              <w:t>ف</w:t>
            </w:r>
          </w:ins>
          <w:r w:rsidRPr="00EE6742">
            <w:rPr>
              <w:rFonts w:ascii="Courier New" w:hAnsi="Courier New" w:cs="Courier New"/>
              <w:rtl/>
            </w:rPr>
            <w:t>ى المزيد</w:t>
          </w:r>
          <w:del w:id="78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785" w:author="Transkribus" w:date="2019-12-11T14:30:00Z">
            <w:del w:id="786"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ومن </w:t>
          </w:r>
          <w:del w:id="787" w:author="Transkribus" w:date="2019-12-11T14:30:00Z">
            <w:r w:rsidRPr="009B6BCA">
              <w:rPr>
                <w:rFonts w:ascii="Courier New" w:hAnsi="Courier New" w:cs="Courier New"/>
                <w:rtl/>
              </w:rPr>
              <w:delText>ي</w:delText>
            </w:r>
          </w:del>
          <w:ins w:id="788" w:author="Transkribus" w:date="2019-12-11T14:30:00Z">
            <w:r w:rsidRPr="00EE6742">
              <w:rPr>
                <w:rFonts w:ascii="Courier New" w:hAnsi="Courier New" w:cs="Courier New"/>
                <w:rtl/>
              </w:rPr>
              <w:t>ب</w:t>
            </w:r>
          </w:ins>
          <w:r w:rsidRPr="00EE6742">
            <w:rPr>
              <w:rFonts w:ascii="Courier New" w:hAnsi="Courier New" w:cs="Courier New"/>
              <w:rtl/>
            </w:rPr>
            <w:t xml:space="preserve">كفر الله </w:t>
          </w:r>
          <w:del w:id="789" w:author="Transkribus" w:date="2019-12-11T14:30:00Z">
            <w:r w:rsidRPr="009B6BCA">
              <w:rPr>
                <w:rFonts w:ascii="Courier New" w:hAnsi="Courier New" w:cs="Courier New"/>
                <w:rtl/>
              </w:rPr>
              <w:delText>ي</w:delText>
            </w:r>
          </w:del>
          <w:r w:rsidRPr="00EE6742">
            <w:rPr>
              <w:rFonts w:ascii="Courier New" w:hAnsi="Courier New" w:cs="Courier New"/>
              <w:rtl/>
            </w:rPr>
            <w:t>ل</w:t>
          </w:r>
          <w:del w:id="790" w:author="Transkribus" w:date="2019-12-11T14:30:00Z">
            <w:r w:rsidRPr="009B6BCA">
              <w:rPr>
                <w:rFonts w:ascii="Courier New" w:hAnsi="Courier New" w:cs="Courier New"/>
                <w:rtl/>
              </w:rPr>
              <w:delText>ق</w:delText>
            </w:r>
          </w:del>
          <w:ins w:id="791" w:author="Transkribus" w:date="2019-12-11T14:30:00Z">
            <w:r w:rsidRPr="00EE6742">
              <w:rPr>
                <w:rFonts w:ascii="Courier New" w:hAnsi="Courier New" w:cs="Courier New"/>
                <w:rtl/>
              </w:rPr>
              <w:t>مف</w:t>
            </w:r>
          </w:ins>
          <w:r w:rsidRPr="00EE6742">
            <w:rPr>
              <w:rFonts w:ascii="Courier New" w:hAnsi="Courier New" w:cs="Courier New"/>
              <w:rtl/>
            </w:rPr>
            <w:t>ى الغير</w:t>
          </w:r>
          <w:del w:id="792" w:author="Transkribus" w:date="2019-12-11T14:30:00Z">
            <w:r w:rsidRPr="009B6BCA">
              <w:rPr>
                <w:rFonts w:ascii="Courier New" w:hAnsi="Courier New" w:cs="Courier New"/>
                <w:rtl/>
              </w:rPr>
              <w:delText xml:space="preserve"> المتقارب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فقال رسول الله صلى الله عليه وسلم </w:t>
          </w:r>
          <w:del w:id="793" w:author="Transkribus" w:date="2019-12-11T14:30:00Z">
            <w:r w:rsidRPr="009B6BCA">
              <w:rPr>
                <w:rFonts w:ascii="Courier New" w:hAnsi="Courier New" w:cs="Courier New"/>
                <w:rtl/>
              </w:rPr>
              <w:delText>اجلس ان يك شاعرا احسن</w:delText>
            </w:r>
          </w:del>
          <w:ins w:id="794" w:author="Transkribus" w:date="2019-12-11T14:30:00Z">
            <w:r w:rsidRPr="00EE6742">
              <w:rPr>
                <w:rFonts w:ascii="Courier New" w:hAnsi="Courier New" w:cs="Courier New"/>
                <w:rtl/>
              </w:rPr>
              <w:t>احلس الهيلك شاهر أحسن</w:t>
            </w:r>
          </w:ins>
          <w:r w:rsidRPr="00EE6742">
            <w:rPr>
              <w:rFonts w:ascii="Courier New" w:hAnsi="Courier New" w:cs="Courier New"/>
              <w:rtl/>
            </w:rPr>
            <w:t xml:space="preserve"> فقد </w:t>
          </w:r>
          <w:del w:id="795" w:author="Transkribus" w:date="2019-12-11T14:30:00Z">
            <w:r w:rsidRPr="009B6BCA">
              <w:rPr>
                <w:rFonts w:ascii="Courier New" w:hAnsi="Courier New" w:cs="Courier New"/>
                <w:rtl/>
              </w:rPr>
              <w:delText>احسنت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96" w:author="Transkribus" w:date="2019-12-11T14:30:00Z">
            <w:r w:rsidRPr="00EE6742">
              <w:rPr>
                <w:rFonts w:ascii="Courier New" w:hAnsi="Courier New" w:cs="Courier New"/>
                <w:rtl/>
              </w:rPr>
              <w:t>أحسفت أو أخيرق</w:t>
            </w:r>
          </w:ins>
          <w:r>
            <w:t>‬</w:t>
          </w:r>
          <w:r>
            <w:t>‬</w:t>
          </w:r>
        </w:dir>
      </w:dir>
    </w:p>
    <w:p w:rsidR="00B85E34" w:rsidRPr="00EE6742" w:rsidRDefault="00B85E34" w:rsidP="00B85E34">
      <w:pPr>
        <w:pStyle w:val="NurText"/>
        <w:bidi/>
        <w:rPr>
          <w:rFonts w:ascii="Courier New" w:hAnsi="Courier New" w:cs="Courier New"/>
        </w:rPr>
      </w:pPr>
      <w:dir w:val="rtl">
        <w:dir w:val="rtl">
          <w:del w:id="797" w:author="Transkribus" w:date="2019-12-11T14:30:00Z">
            <w:r w:rsidRPr="009B6BCA">
              <w:rPr>
                <w:rFonts w:ascii="Courier New" w:hAnsi="Courier New" w:cs="Courier New"/>
                <w:rtl/>
              </w:rPr>
              <w:delText xml:space="preserve">واخبرنى </w:delText>
            </w:r>
          </w:del>
          <w:r w:rsidRPr="00EE6742">
            <w:rPr>
              <w:rFonts w:ascii="Courier New" w:hAnsi="Courier New" w:cs="Courier New"/>
              <w:rtl/>
            </w:rPr>
            <w:t>سديد الدين بن ر</w:t>
          </w:r>
          <w:del w:id="798" w:author="Transkribus" w:date="2019-12-11T14:30:00Z">
            <w:r w:rsidRPr="009B6BCA">
              <w:rPr>
                <w:rFonts w:ascii="Courier New" w:hAnsi="Courier New" w:cs="Courier New"/>
                <w:rtl/>
              </w:rPr>
              <w:delText>ق</w:delText>
            </w:r>
          </w:del>
          <w:ins w:id="799" w:author="Transkribus" w:date="2019-12-11T14:30:00Z">
            <w:r w:rsidRPr="00EE6742">
              <w:rPr>
                <w:rFonts w:ascii="Courier New" w:hAnsi="Courier New" w:cs="Courier New"/>
                <w:rtl/>
              </w:rPr>
              <w:t>ه</w:t>
            </w:r>
          </w:ins>
          <w:r w:rsidRPr="00EE6742">
            <w:rPr>
              <w:rFonts w:ascii="Courier New" w:hAnsi="Courier New" w:cs="Courier New"/>
              <w:rtl/>
            </w:rPr>
            <w:t>ي</w:t>
          </w:r>
          <w:del w:id="800" w:author="Transkribus" w:date="2019-12-11T14:30:00Z">
            <w:r w:rsidRPr="009B6BCA">
              <w:rPr>
                <w:rFonts w:ascii="Courier New" w:hAnsi="Courier New" w:cs="Courier New"/>
                <w:rtl/>
              </w:rPr>
              <w:delText>ق</w:delText>
            </w:r>
          </w:del>
          <w:ins w:id="801" w:author="Transkribus" w:date="2019-12-11T14:30:00Z">
            <w:r w:rsidRPr="00EE6742">
              <w:rPr>
                <w:rFonts w:ascii="Courier New" w:hAnsi="Courier New" w:cs="Courier New"/>
                <w:rtl/>
              </w:rPr>
              <w:t>ع</w:t>
            </w:r>
          </w:ins>
          <w:r w:rsidRPr="00EE6742">
            <w:rPr>
              <w:rFonts w:ascii="Courier New" w:hAnsi="Courier New" w:cs="Courier New"/>
              <w:rtl/>
            </w:rPr>
            <w:t>ة ان مولد</w:t>
          </w:r>
          <w:del w:id="802" w:author="Transkribus" w:date="2019-12-11T14:30:00Z">
            <w:r w:rsidRPr="009B6BCA">
              <w:rPr>
                <w:rFonts w:ascii="Courier New" w:hAnsi="Courier New" w:cs="Courier New"/>
                <w:rtl/>
              </w:rPr>
              <w:delText>ه</w:delText>
            </w:r>
          </w:del>
          <w:ins w:id="803" w:author="Transkribus" w:date="2019-12-11T14:30:00Z">
            <w:r w:rsidRPr="00EE6742">
              <w:rPr>
                <w:rFonts w:ascii="Courier New" w:hAnsi="Courier New" w:cs="Courier New"/>
                <w:rtl/>
              </w:rPr>
              <w:t>م</w:t>
            </w:r>
          </w:ins>
          <w:r w:rsidRPr="00EE6742">
            <w:rPr>
              <w:rFonts w:ascii="Courier New" w:hAnsi="Courier New" w:cs="Courier New"/>
              <w:rtl/>
            </w:rPr>
            <w:t xml:space="preserve"> فى </w:t>
          </w:r>
          <w:del w:id="804" w:author="Transkribus" w:date="2019-12-11T14:30:00Z">
            <w:r w:rsidRPr="009B6BCA">
              <w:rPr>
                <w:rFonts w:ascii="Courier New" w:hAnsi="Courier New" w:cs="Courier New"/>
                <w:rtl/>
              </w:rPr>
              <w:delText>سنة اربع</w:delText>
            </w:r>
          </w:del>
          <w:ins w:id="805" w:author="Transkribus" w:date="2019-12-11T14:30:00Z">
            <w:r w:rsidRPr="00EE6742">
              <w:rPr>
                <w:rFonts w:ascii="Courier New" w:hAnsi="Courier New" w:cs="Courier New"/>
                <w:rtl/>
              </w:rPr>
              <w:t>سفة أريع</w:t>
            </w:r>
          </w:ins>
          <w:r w:rsidRPr="00EE6742">
            <w:rPr>
              <w:rFonts w:ascii="Courier New" w:hAnsi="Courier New" w:cs="Courier New"/>
              <w:rtl/>
            </w:rPr>
            <w:t xml:space="preserve"> وستين </w:t>
          </w:r>
          <w:del w:id="806" w:author="Transkribus" w:date="2019-12-11T14:30:00Z">
            <w:r w:rsidRPr="009B6BCA">
              <w:rPr>
                <w:rFonts w:ascii="Courier New" w:hAnsi="Courier New" w:cs="Courier New"/>
                <w:rtl/>
              </w:rPr>
              <w:delText>وخمسمائة بمدينة حينى ونشا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07" w:author="Transkribus" w:date="2019-12-11T14:30:00Z">
            <w:r w:rsidRPr="00EE6742">
              <w:rPr>
                <w:rFonts w:ascii="Courier New" w:hAnsi="Courier New" w:cs="Courier New"/>
                <w:rtl/>
              </w:rPr>
              <w:t>وخنسمائة مد سه جينى وفشانها ولما كمان</w:t>
            </w:r>
          </w:ins>
          <w:r>
            <w:t>‬</w:t>
          </w:r>
          <w:r>
            <w:t>‬</w:t>
          </w:r>
        </w:dir>
      </w:dir>
    </w:p>
    <w:p w:rsidR="00B85E34" w:rsidRPr="00EE6742" w:rsidRDefault="00B85E34" w:rsidP="00B85E34">
      <w:pPr>
        <w:pStyle w:val="NurText"/>
        <w:bidi/>
        <w:rPr>
          <w:ins w:id="808" w:author="Transkribus" w:date="2019-12-11T14:30:00Z"/>
          <w:rFonts w:ascii="Courier New" w:hAnsi="Courier New" w:cs="Courier New"/>
        </w:rPr>
      </w:pPr>
      <w:dir w:val="rtl">
        <w:dir w:val="rtl">
          <w:del w:id="809" w:author="Transkribus" w:date="2019-12-11T14:30:00Z">
            <w:r w:rsidRPr="009B6BCA">
              <w:rPr>
                <w:rFonts w:ascii="Courier New" w:hAnsi="Courier New" w:cs="Courier New"/>
                <w:rtl/>
              </w:rPr>
              <w:delText>ولما كان فخر</w:delText>
            </w:r>
          </w:del>
          <w:ins w:id="810" w:author="Transkribus" w:date="2019-12-11T14:30:00Z">
            <w:r w:rsidRPr="00EE6742">
              <w:rPr>
                <w:rFonts w:ascii="Courier New" w:hAnsi="Courier New" w:cs="Courier New"/>
                <w:rtl/>
              </w:rPr>
              <w:t>اجر</w:t>
            </w:r>
          </w:ins>
          <w:r w:rsidRPr="00EE6742">
            <w:rPr>
              <w:rFonts w:ascii="Courier New" w:hAnsi="Courier New" w:cs="Courier New"/>
              <w:rtl/>
            </w:rPr>
            <w:t xml:space="preserve"> الدين الماردينى </w:t>
          </w:r>
          <w:del w:id="811" w:author="Transkribus" w:date="2019-12-11T14:30:00Z">
            <w:r w:rsidRPr="009B6BCA">
              <w:rPr>
                <w:rFonts w:ascii="Courier New" w:hAnsi="Courier New" w:cs="Courier New"/>
                <w:rtl/>
              </w:rPr>
              <w:delText>بمدينة حينى وصاحبها نور</w:delText>
            </w:r>
          </w:del>
          <w:ins w:id="812" w:author="Transkribus" w:date="2019-12-11T14:30:00Z">
            <w:r w:rsidRPr="00EE6742">
              <w:rPr>
                <w:rFonts w:ascii="Courier New" w:hAnsi="Courier New" w:cs="Courier New"/>
                <w:rtl/>
              </w:rPr>
              <w:t>مدةجسى وصاجه انور</w:t>
            </w:r>
          </w:ins>
          <w:r w:rsidRPr="00EE6742">
            <w:rPr>
              <w:rFonts w:ascii="Courier New" w:hAnsi="Courier New" w:cs="Courier New"/>
              <w:rtl/>
            </w:rPr>
            <w:t xml:space="preserve"> الدين بن جمال الدين بن ار</w:t>
          </w:r>
          <w:del w:id="813" w:author="Transkribus" w:date="2019-12-11T14:30:00Z">
            <w:r w:rsidRPr="009B6BCA">
              <w:rPr>
                <w:rFonts w:ascii="Courier New" w:hAnsi="Courier New" w:cs="Courier New"/>
                <w:rtl/>
              </w:rPr>
              <w:delText>ت</w:delText>
            </w:r>
          </w:del>
          <w:ins w:id="814" w:author="Transkribus" w:date="2019-12-11T14:30:00Z">
            <w:r w:rsidRPr="00EE6742">
              <w:rPr>
                <w:rFonts w:ascii="Courier New" w:hAnsi="Courier New" w:cs="Courier New"/>
                <w:rtl/>
              </w:rPr>
              <w:t>ف</w:t>
            </w:r>
          </w:ins>
          <w:r w:rsidRPr="00EE6742">
            <w:rPr>
              <w:rFonts w:ascii="Courier New" w:hAnsi="Courier New" w:cs="Courier New"/>
              <w:rtl/>
            </w:rPr>
            <w:t xml:space="preserve">ق كان </w:t>
          </w:r>
          <w:del w:id="815" w:author="Transkribus" w:date="2019-12-11T14:30:00Z">
            <w:r w:rsidRPr="009B6BCA">
              <w:rPr>
                <w:rFonts w:ascii="Courier New" w:hAnsi="Courier New" w:cs="Courier New"/>
                <w:rtl/>
              </w:rPr>
              <w:delText>قد عرض لنور</w:delText>
            </w:r>
          </w:del>
          <w:ins w:id="816" w:author="Transkribus" w:date="2019-12-11T14:30:00Z">
            <w:r w:rsidRPr="00EE6742">
              <w:rPr>
                <w:rFonts w:ascii="Courier New" w:hAnsi="Courier New" w:cs="Courier New"/>
                <w:rtl/>
              </w:rPr>
              <w:t>قدعرس</w:t>
            </w:r>
          </w:ins>
          <w:r>
            <w:t>‬</w:t>
          </w:r>
          <w:r>
            <w:t>‬</w:t>
          </w:r>
        </w:dir>
      </w:dir>
    </w:p>
    <w:p w:rsidR="00B85E34" w:rsidRPr="00EE6742" w:rsidRDefault="00B85E34" w:rsidP="00B85E34">
      <w:pPr>
        <w:pStyle w:val="NurText"/>
        <w:bidi/>
        <w:rPr>
          <w:rFonts w:ascii="Courier New" w:hAnsi="Courier New" w:cs="Courier New"/>
        </w:rPr>
      </w:pPr>
      <w:ins w:id="817" w:author="Transkribus" w:date="2019-12-11T14:30:00Z">
        <w:r w:rsidRPr="00EE6742">
          <w:rPr>
            <w:rFonts w:ascii="Courier New" w:hAnsi="Courier New" w:cs="Courier New"/>
            <w:rtl/>
          </w:rPr>
          <w:t>ابوز</w:t>
        </w:r>
      </w:ins>
      <w:r w:rsidRPr="00EE6742">
        <w:rPr>
          <w:rFonts w:ascii="Courier New" w:hAnsi="Courier New" w:cs="Courier New"/>
          <w:rtl/>
        </w:rPr>
        <w:t xml:space="preserve"> الدين مرض فى </w:t>
      </w:r>
      <w:del w:id="818" w:author="Transkribus" w:date="2019-12-11T14:30:00Z">
        <w:r w:rsidRPr="009B6BCA">
          <w:rPr>
            <w:rFonts w:ascii="Courier New" w:hAnsi="Courier New" w:cs="Courier New"/>
            <w:rtl/>
          </w:rPr>
          <w:delText>عينيه فداواه الشيخ فخر الدين مدة ايام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19" w:author="Transkribus" w:date="2019-12-11T14:30:00Z">
        <w:r w:rsidRPr="00EE6742">
          <w:rPr>
            <w:rFonts w:ascii="Courier New" w:hAnsi="Courier New" w:cs="Courier New"/>
            <w:rtl/>
          </w:rPr>
          <w:t>عبنيه فداواء الشي لخر الدين بدة أبام ثم عرم على السفرواشار على قوير</w:t>
        </w:r>
      </w:ins>
    </w:p>
    <w:p w:rsidR="00B85E34" w:rsidRPr="00EE6742" w:rsidRDefault="00B85E34" w:rsidP="00B85E34">
      <w:pPr>
        <w:pStyle w:val="NurText"/>
        <w:bidi/>
        <w:rPr>
          <w:ins w:id="820" w:author="Transkribus" w:date="2019-12-11T14:30:00Z"/>
          <w:rFonts w:ascii="Courier New" w:hAnsi="Courier New" w:cs="Courier New"/>
        </w:rPr>
      </w:pPr>
      <w:dir w:val="rtl">
        <w:dir w:val="rtl">
          <w:del w:id="821" w:author="Transkribus" w:date="2019-12-11T14:30:00Z">
            <w:r w:rsidRPr="009B6BCA">
              <w:rPr>
                <w:rFonts w:ascii="Courier New" w:hAnsi="Courier New" w:cs="Courier New"/>
                <w:rtl/>
              </w:rPr>
              <w:delText>ثم عزم على السفر واشار على نور الدين ابن ارتق</w:delText>
            </w:r>
          </w:del>
          <w:ins w:id="822" w:author="Transkribus" w:date="2019-12-11T14:30:00Z">
            <w:r w:rsidRPr="00EE6742">
              <w:rPr>
                <w:rFonts w:ascii="Courier New" w:hAnsi="Courier New" w:cs="Courier New"/>
                <w:rtl/>
              </w:rPr>
              <w:t>الدين بن ارفق</w:t>
            </w:r>
          </w:ins>
          <w:r w:rsidRPr="00EE6742">
            <w:rPr>
              <w:rFonts w:ascii="Courier New" w:hAnsi="Courier New" w:cs="Courier New"/>
              <w:rtl/>
            </w:rPr>
            <w:t xml:space="preserve"> بان </w:t>
          </w:r>
          <w:del w:id="823" w:author="Transkribus" w:date="2019-12-11T14:30:00Z">
            <w:r w:rsidRPr="009B6BCA">
              <w:rPr>
                <w:rFonts w:ascii="Courier New" w:hAnsi="Courier New" w:cs="Courier New"/>
                <w:rtl/>
              </w:rPr>
              <w:delText>يداويه سديد</w:delText>
            </w:r>
          </w:del>
          <w:ins w:id="824" w:author="Transkribus" w:date="2019-12-11T14:30:00Z">
            <w:r w:rsidRPr="00EE6742">
              <w:rPr>
                <w:rFonts w:ascii="Courier New" w:hAnsi="Courier New" w:cs="Courier New"/>
                <w:rtl/>
              </w:rPr>
              <w:t>بداو سسديد</w:t>
            </w:r>
          </w:ins>
          <w:r w:rsidRPr="00EE6742">
            <w:rPr>
              <w:rFonts w:ascii="Courier New" w:hAnsi="Courier New" w:cs="Courier New"/>
              <w:rtl/>
            </w:rPr>
            <w:t xml:space="preserve"> الدين بن رقيقة </w:t>
          </w:r>
          <w:del w:id="825" w:author="Transkribus" w:date="2019-12-11T14:30:00Z">
            <w:r w:rsidRPr="009B6BCA">
              <w:rPr>
                <w:rFonts w:ascii="Courier New" w:hAnsi="Courier New" w:cs="Courier New"/>
                <w:rtl/>
              </w:rPr>
              <w:delText>فعالجه سريعا وبرا برءا تاما واطلق له جامكية وجراية</w:delText>
            </w:r>
          </w:del>
          <w:ins w:id="826" w:author="Transkribus" w:date="2019-12-11T14:30:00Z">
            <w:r w:rsidRPr="00EE6742">
              <w:rPr>
                <w:rFonts w:ascii="Courier New" w:hAnsi="Courier New" w:cs="Courier New"/>
                <w:rtl/>
              </w:rPr>
              <w:t>فعالجصر يقاوبرابراثاماواطلق لهجامكبة</w:t>
            </w:r>
          </w:ins>
          <w:r>
            <w:t>‬</w:t>
          </w:r>
          <w:r>
            <w:t>‬</w:t>
          </w:r>
        </w:dir>
      </w:dir>
    </w:p>
    <w:p w:rsidR="00B85E34" w:rsidRPr="009B6BCA" w:rsidRDefault="00B85E34" w:rsidP="00B85E34">
      <w:pPr>
        <w:pStyle w:val="NurText"/>
        <w:bidi/>
        <w:rPr>
          <w:del w:id="827" w:author="Transkribus" w:date="2019-12-11T14:30:00Z"/>
          <w:rFonts w:ascii="Courier New" w:hAnsi="Courier New" w:cs="Courier New"/>
        </w:rPr>
      </w:pPr>
      <w:ins w:id="828" w:author="Transkribus" w:date="2019-12-11T14:30:00Z">
        <w:r w:rsidRPr="00EE6742">
          <w:rPr>
            <w:rFonts w:ascii="Courier New" w:hAnsi="Courier New" w:cs="Courier New"/>
            <w:rtl/>
          </w:rPr>
          <w:t>وجرابة</w:t>
        </w:r>
      </w:ins>
      <w:r w:rsidRPr="00EE6742">
        <w:rPr>
          <w:rFonts w:ascii="Courier New" w:hAnsi="Courier New" w:cs="Courier New"/>
          <w:rtl/>
        </w:rPr>
        <w:t xml:space="preserve"> فى صناعة الطب </w:t>
      </w:r>
      <w:del w:id="8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وقال لى سديد الدين ان </w:t>
          </w:r>
          <w:del w:id="830" w:author="Transkribus" w:date="2019-12-11T14:30:00Z">
            <w:r w:rsidRPr="009B6BCA">
              <w:rPr>
                <w:rFonts w:ascii="Courier New" w:hAnsi="Courier New" w:cs="Courier New"/>
                <w:rtl/>
              </w:rPr>
              <w:delText>عمره يومئذ</w:delText>
            </w:r>
          </w:del>
          <w:ins w:id="831" w:author="Transkribus" w:date="2019-12-11T14:30:00Z">
            <w:r w:rsidRPr="00EE6742">
              <w:rPr>
                <w:rFonts w:ascii="Courier New" w:hAnsi="Courier New" w:cs="Courier New"/>
                <w:rtl/>
              </w:rPr>
              <w:t>عمرم مومثذ</w:t>
            </w:r>
          </w:ins>
          <w:r w:rsidRPr="00EE6742">
            <w:rPr>
              <w:rFonts w:ascii="Courier New" w:hAnsi="Courier New" w:cs="Courier New"/>
              <w:rtl/>
            </w:rPr>
            <w:t xml:space="preserve"> كان دون </w:t>
          </w:r>
          <w:del w:id="832" w:author="Transkribus" w:date="2019-12-11T14:30:00Z">
            <w:r w:rsidRPr="009B6BCA">
              <w:rPr>
                <w:rFonts w:ascii="Courier New" w:hAnsi="Courier New" w:cs="Courier New"/>
                <w:rtl/>
              </w:rPr>
              <w:delText>العشرين 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33" w:author="Transkribus" w:date="2019-12-11T14:30:00Z">
            <w:r w:rsidRPr="00EE6742">
              <w:rPr>
                <w:rFonts w:ascii="Courier New" w:hAnsi="Courier New" w:cs="Courier New"/>
                <w:rtl/>
              </w:rPr>
              <w:t>العر بن صنة واسثمر</w:t>
            </w:r>
          </w:ins>
          <w:r>
            <w:t>‬</w:t>
          </w:r>
          <w:r>
            <w:t>‬</w:t>
          </w:r>
        </w:dir>
      </w:dir>
    </w:p>
    <w:p w:rsidR="00B85E34" w:rsidRPr="009B6BCA" w:rsidRDefault="00B85E34" w:rsidP="00B85E34">
      <w:pPr>
        <w:pStyle w:val="NurText"/>
        <w:bidi/>
        <w:rPr>
          <w:del w:id="834" w:author="Transkribus" w:date="2019-12-11T14:30:00Z"/>
          <w:rFonts w:ascii="Courier New" w:hAnsi="Courier New" w:cs="Courier New"/>
        </w:rPr>
      </w:pPr>
      <w:dir w:val="rtl">
        <w:dir w:val="rtl">
          <w:del w:id="835" w:author="Transkribus" w:date="2019-12-11T14:30:00Z">
            <w:r w:rsidRPr="009B6BCA">
              <w:rPr>
                <w:rFonts w:ascii="Courier New" w:hAnsi="Courier New" w:cs="Courier New"/>
                <w:rtl/>
              </w:rPr>
              <w:delText>واستمر</w:delText>
            </w:r>
          </w:del>
          <w:r w:rsidRPr="00EE6742">
            <w:rPr>
              <w:rFonts w:ascii="Courier New" w:hAnsi="Courier New" w:cs="Courier New"/>
              <w:rtl/>
            </w:rPr>
            <w:t xml:space="preserve"> فى خد</w:t>
          </w:r>
          <w:ins w:id="836" w:author="Transkribus" w:date="2019-12-11T14:30:00Z">
            <w:r w:rsidRPr="00EE6742">
              <w:rPr>
                <w:rFonts w:ascii="Courier New" w:hAnsi="Courier New" w:cs="Courier New"/>
                <w:rtl/>
              </w:rPr>
              <w:t>ي</w:t>
            </w:r>
          </w:ins>
          <w:r w:rsidRPr="00EE6742">
            <w:rPr>
              <w:rFonts w:ascii="Courier New" w:hAnsi="Courier New" w:cs="Courier New"/>
              <w:rtl/>
            </w:rPr>
            <w:t xml:space="preserve">مته </w:t>
          </w:r>
          <w:del w:id="8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ثم خدم بعد ذلك الملك المنصور محمد صاحب </w:t>
          </w:r>
          <w:del w:id="838" w:author="Transkribus" w:date="2019-12-11T14:30:00Z">
            <w:r w:rsidRPr="009B6BCA">
              <w:rPr>
                <w:rFonts w:ascii="Courier New" w:hAnsi="Courier New" w:cs="Courier New"/>
                <w:rtl/>
              </w:rPr>
              <w:delText>ح</w:delText>
            </w:r>
          </w:del>
          <w:ins w:id="839" w:author="Transkribus" w:date="2019-12-11T14:30:00Z">
            <w:r w:rsidRPr="00EE6742">
              <w:rPr>
                <w:rFonts w:ascii="Courier New" w:hAnsi="Courier New" w:cs="Courier New"/>
                <w:rtl/>
              </w:rPr>
              <w:t>ج</w:t>
            </w:r>
          </w:ins>
          <w:r w:rsidRPr="00EE6742">
            <w:rPr>
              <w:rFonts w:ascii="Courier New" w:hAnsi="Courier New" w:cs="Courier New"/>
              <w:rtl/>
            </w:rPr>
            <w:t>ما</w:t>
          </w:r>
          <w:del w:id="840" w:author="Transkribus" w:date="2019-12-11T14:30:00Z">
            <w:r w:rsidRPr="009B6BCA">
              <w:rPr>
                <w:rFonts w:ascii="Courier New" w:hAnsi="Courier New" w:cs="Courier New"/>
                <w:rtl/>
              </w:rPr>
              <w:delText>ه</w:delText>
            </w:r>
          </w:del>
          <w:ins w:id="841" w:author="Transkribus" w:date="2019-12-11T14:30:00Z">
            <w:r w:rsidRPr="00EE6742">
              <w:rPr>
                <w:rFonts w:ascii="Courier New" w:hAnsi="Courier New" w:cs="Courier New"/>
                <w:rtl/>
              </w:rPr>
              <w:t>ء</w:t>
            </w:r>
          </w:ins>
          <w:r w:rsidRPr="00EE6742">
            <w:rPr>
              <w:rFonts w:ascii="Courier New" w:hAnsi="Courier New" w:cs="Courier New"/>
              <w:rtl/>
            </w:rPr>
            <w:t xml:space="preserve"> ابن </w:t>
          </w:r>
          <w:del w:id="842" w:author="Transkribus" w:date="2019-12-11T14:30:00Z">
            <w:r w:rsidRPr="009B6BCA">
              <w:rPr>
                <w:rFonts w:ascii="Courier New" w:hAnsi="Courier New" w:cs="Courier New"/>
                <w:rtl/>
              </w:rPr>
              <w:delText>تقى</w:delText>
            </w:r>
          </w:del>
          <w:ins w:id="843" w:author="Transkribus" w:date="2019-12-11T14:30:00Z">
            <w:r w:rsidRPr="00EE6742">
              <w:rPr>
                <w:rFonts w:ascii="Courier New" w:hAnsi="Courier New" w:cs="Courier New"/>
                <w:rtl/>
              </w:rPr>
              <w:t>ففى</w:t>
            </w:r>
          </w:ins>
          <w:r w:rsidRPr="00EE6742">
            <w:rPr>
              <w:rFonts w:ascii="Courier New" w:hAnsi="Courier New" w:cs="Courier New"/>
              <w:rtl/>
            </w:rPr>
            <w:t xml:space="preserve"> الدين </w:t>
          </w:r>
          <w:del w:id="844" w:author="Transkribus" w:date="2019-12-11T14:30:00Z">
            <w:r w:rsidRPr="009B6BCA">
              <w:rPr>
                <w:rFonts w:ascii="Courier New" w:hAnsi="Courier New" w:cs="Courier New"/>
                <w:rtl/>
              </w:rPr>
              <w:delText>عمر وبقى معه مدة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45" w:author="Transkribus" w:date="2019-12-11T14:30:00Z">
            <w:r w:rsidRPr="00EE6742">
              <w:rPr>
                <w:rFonts w:ascii="Courier New" w:hAnsi="Courier New" w:cs="Courier New"/>
                <w:rtl/>
              </w:rPr>
              <w:t>عمرو بق معةمدة ثم</w:t>
            </w:r>
          </w:ins>
          <w:r>
            <w:t>‬</w:t>
          </w:r>
          <w:r>
            <w:t>‬</w:t>
          </w:r>
        </w:dir>
      </w:dir>
    </w:p>
    <w:p w:rsidR="00B85E34" w:rsidRPr="00EE6742" w:rsidRDefault="00B85E34" w:rsidP="00B85E34">
      <w:pPr>
        <w:pStyle w:val="NurText"/>
        <w:bidi/>
        <w:rPr>
          <w:rFonts w:ascii="Courier New" w:hAnsi="Courier New" w:cs="Courier New"/>
        </w:rPr>
      </w:pPr>
      <w:dir w:val="rtl">
        <w:dir w:val="rtl">
          <w:del w:id="846" w:author="Transkribus" w:date="2019-12-11T14:30:00Z">
            <w:r w:rsidRPr="009B6BCA">
              <w:rPr>
                <w:rFonts w:ascii="Courier New" w:hAnsi="Courier New" w:cs="Courier New"/>
                <w:rtl/>
              </w:rPr>
              <w:delText>ثم سافر</w:delText>
            </w:r>
          </w:del>
          <w:ins w:id="847" w:author="Transkribus" w:date="2019-12-11T14:30:00Z">
            <w:r w:rsidRPr="00EE6742">
              <w:rPr>
                <w:rFonts w:ascii="Courier New" w:hAnsi="Courier New" w:cs="Courier New"/>
                <w:rtl/>
              </w:rPr>
              <w:t>ساقر</w:t>
            </w:r>
          </w:ins>
          <w:r w:rsidRPr="00EE6742">
            <w:rPr>
              <w:rFonts w:ascii="Courier New" w:hAnsi="Courier New" w:cs="Courier New"/>
              <w:rtl/>
            </w:rPr>
            <w:t xml:space="preserve"> الى خلاط وكان صا</w:t>
          </w:r>
          <w:ins w:id="848" w:author="Transkribus" w:date="2019-12-11T14:30:00Z">
            <w:r w:rsidRPr="00EE6742">
              <w:rPr>
                <w:rFonts w:ascii="Courier New" w:hAnsi="Courier New" w:cs="Courier New"/>
                <w:rtl/>
              </w:rPr>
              <w:t>ج</w:t>
            </w:r>
          </w:ins>
          <w:r w:rsidRPr="00EE6742">
            <w:rPr>
              <w:rFonts w:ascii="Courier New" w:hAnsi="Courier New" w:cs="Courier New"/>
              <w:rtl/>
            </w:rPr>
            <w:t>ح</w:t>
          </w:r>
          <w:del w:id="849" w:author="Transkribus" w:date="2019-12-11T14:30:00Z">
            <w:r w:rsidRPr="009B6BCA">
              <w:rPr>
                <w:rFonts w:ascii="Courier New" w:hAnsi="Courier New" w:cs="Courier New"/>
                <w:rtl/>
              </w:rPr>
              <w:delText>ب</w:delText>
            </w:r>
          </w:del>
          <w:ins w:id="850" w:author="Transkribus" w:date="2019-12-11T14:30:00Z">
            <w:r w:rsidRPr="00EE6742">
              <w:rPr>
                <w:rFonts w:ascii="Courier New" w:hAnsi="Courier New" w:cs="Courier New"/>
                <w:rtl/>
              </w:rPr>
              <w:t>ي</w:t>
            </w:r>
          </w:ins>
          <w:r w:rsidRPr="00EE6742">
            <w:rPr>
              <w:rFonts w:ascii="Courier New" w:hAnsi="Courier New" w:cs="Courier New"/>
              <w:rtl/>
            </w:rPr>
            <w:t xml:space="preserve">ها فى ذلك الوقت الملك </w:t>
          </w:r>
          <w:del w:id="851" w:author="Transkribus" w:date="2019-12-11T14:30:00Z">
            <w:r w:rsidRPr="009B6BCA">
              <w:rPr>
                <w:rFonts w:ascii="Courier New" w:hAnsi="Courier New" w:cs="Courier New"/>
                <w:rtl/>
              </w:rPr>
              <w:delText>الاوحد</w:delText>
            </w:r>
          </w:del>
          <w:ins w:id="852" w:author="Transkribus" w:date="2019-12-11T14:30:00Z">
            <w:r w:rsidRPr="00EE6742">
              <w:rPr>
                <w:rFonts w:ascii="Courier New" w:hAnsi="Courier New" w:cs="Courier New"/>
                <w:rtl/>
              </w:rPr>
              <w:t>الأو حسد</w:t>
            </w:r>
          </w:ins>
          <w:r w:rsidRPr="00EE6742">
            <w:rPr>
              <w:rFonts w:ascii="Courier New" w:hAnsi="Courier New" w:cs="Courier New"/>
              <w:rtl/>
            </w:rPr>
            <w:t xml:space="preserve"> نجم الدين </w:t>
          </w:r>
          <w:del w:id="853" w:author="Transkribus" w:date="2019-12-11T14:30:00Z">
            <w:r w:rsidRPr="009B6BCA">
              <w:rPr>
                <w:rFonts w:ascii="Courier New" w:hAnsi="Courier New" w:cs="Courier New"/>
                <w:rtl/>
              </w:rPr>
              <w:delText>ا</w:delText>
            </w:r>
          </w:del>
          <w:ins w:id="854" w:author="Transkribus" w:date="2019-12-11T14:30:00Z">
            <w:r w:rsidRPr="00EE6742">
              <w:rPr>
                <w:rFonts w:ascii="Courier New" w:hAnsi="Courier New" w:cs="Courier New"/>
                <w:rtl/>
              </w:rPr>
              <w:t>أ</w:t>
            </w:r>
          </w:ins>
          <w:r w:rsidRPr="00EE6742">
            <w:rPr>
              <w:rFonts w:ascii="Courier New" w:hAnsi="Courier New" w:cs="Courier New"/>
              <w:rtl/>
            </w:rPr>
            <w:t>يوب بن الملك العادل</w:t>
          </w:r>
          <w:del w:id="8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856" w:author="Transkribus" w:date="2019-12-11T14:30:00Z"/>
          <w:rFonts w:ascii="Courier New" w:hAnsi="Courier New" w:cs="Courier New"/>
        </w:rPr>
      </w:pPr>
      <w:dir w:val="rtl">
        <w:dir w:val="rtl">
          <w:del w:id="857" w:author="Transkribus" w:date="2019-12-11T14:30:00Z">
            <w:r w:rsidRPr="009B6BCA">
              <w:rPr>
                <w:rFonts w:ascii="Courier New" w:hAnsi="Courier New" w:cs="Courier New"/>
                <w:rtl/>
              </w:rPr>
              <w:delText>ابى</w:delText>
            </w:r>
          </w:del>
          <w:ins w:id="858" w:author="Transkribus" w:date="2019-12-11T14:30:00Z">
            <w:r w:rsidRPr="00EE6742">
              <w:rPr>
                <w:rFonts w:ascii="Courier New" w:hAnsi="Courier New" w:cs="Courier New"/>
                <w:rtl/>
              </w:rPr>
              <w:t xml:space="preserve"> أبى</w:t>
            </w:r>
          </w:ins>
          <w:r w:rsidRPr="00EE6742">
            <w:rPr>
              <w:rFonts w:ascii="Courier New" w:hAnsi="Courier New" w:cs="Courier New"/>
              <w:rtl/>
            </w:rPr>
            <w:t xml:space="preserve"> بكر بن </w:t>
          </w:r>
          <w:del w:id="859" w:author="Transkribus" w:date="2019-12-11T14:30:00Z">
            <w:r w:rsidRPr="009B6BCA">
              <w:rPr>
                <w:rFonts w:ascii="Courier New" w:hAnsi="Courier New" w:cs="Courier New"/>
                <w:rtl/>
              </w:rPr>
              <w:delText>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860" w:author="Transkribus" w:date="2019-12-11T14:30:00Z"/>
          <w:rFonts w:ascii="Courier New" w:hAnsi="Courier New" w:cs="Courier New"/>
        </w:rPr>
      </w:pPr>
      <w:dir w:val="rtl">
        <w:dir w:val="rtl">
          <w:del w:id="861" w:author="Transkribus" w:date="2019-12-11T14:30:00Z">
            <w:r w:rsidRPr="009B6BCA">
              <w:rPr>
                <w:rFonts w:ascii="Courier New" w:hAnsi="Courier New" w:cs="Courier New"/>
                <w:rtl/>
              </w:rPr>
              <w:delText>وخدم صلاح الدين بن ياغيسان وكان هذا صلاح الدين قد تزوج الملك الاوحد ابن الملك العادل باخته وكان سديد الدين بن رقيقة يتردد الى خدمتها ايضا وكانت كثيرة الاحسان 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862" w:author="Transkribus" w:date="2019-12-11T14:30:00Z"/>
          <w:rFonts w:ascii="Courier New" w:hAnsi="Courier New" w:cs="Courier New"/>
        </w:rPr>
      </w:pPr>
      <w:dir w:val="rtl">
        <w:dir w:val="rtl">
          <w:del w:id="863" w:author="Transkribus" w:date="2019-12-11T14:30:00Z">
            <w:r w:rsidRPr="009B6BCA">
              <w:rPr>
                <w:rFonts w:ascii="Courier New" w:hAnsi="Courier New" w:cs="Courier New"/>
                <w:rtl/>
              </w:rPr>
              <w:delText>واقام بخلاط مدة الى ان توفى الملك الاوحد فى ملازكرد بعلة ذات الجنب وذلك فى يوم السبت ثامن عشر ربيع الاول سنة تسع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864" w:author="Transkribus" w:date="2019-12-11T14:30:00Z"/>
          <w:rFonts w:ascii="Courier New" w:hAnsi="Courier New" w:cs="Courier New"/>
        </w:rPr>
      </w:pPr>
      <w:dir w:val="rtl">
        <w:dir w:val="rtl">
          <w:del w:id="865" w:author="Transkribus" w:date="2019-12-11T14:30:00Z">
            <w:r w:rsidRPr="009B6BCA">
              <w:rPr>
                <w:rFonts w:ascii="Courier New" w:hAnsi="Courier New" w:cs="Courier New"/>
                <w:rtl/>
              </w:rPr>
              <w:delText>وكان يعالجه هو وصدقة السامري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866" w:author="Transkribus" w:date="2019-12-11T14:30:00Z"/>
          <w:rFonts w:ascii="Courier New" w:hAnsi="Courier New" w:cs="Courier New"/>
        </w:rPr>
      </w:pPr>
      <w:dir w:val="rtl">
        <w:dir w:val="rtl">
          <w:del w:id="867" w:author="Transkribus" w:date="2019-12-11T14:30:00Z">
            <w:r w:rsidRPr="009B6BCA">
              <w:rPr>
                <w:rFonts w:ascii="Courier New" w:hAnsi="Courier New" w:cs="Courier New"/>
                <w:rtl/>
              </w:rPr>
              <w:delText>وخدم ايضا بعد ذلك الملك الاشرف ابا الفتح موسى ابن الملك العادل واقام بميافارقين سنين كثيرة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868" w:author="Transkribus" w:date="2019-12-11T14:30:00Z"/>
          <w:rFonts w:ascii="Courier New" w:hAnsi="Courier New" w:cs="Courier New"/>
        </w:rPr>
      </w:pPr>
      <w:dir w:val="rtl">
        <w:dir w:val="rtl">
          <w:del w:id="869" w:author="Transkribus" w:date="2019-12-11T14:30:00Z">
            <w:r w:rsidRPr="009B6BCA">
              <w:rPr>
                <w:rFonts w:ascii="Courier New" w:hAnsi="Courier New" w:cs="Courier New"/>
                <w:rtl/>
              </w:rPr>
              <w:delText>ولما كان فى ثالث جمادى الاخرة سنة اثنتين وثلاثين وستمائة وصل سديد الدين بن رقيقه الى دمشق الى السلطان الملك الاشرف فاكرمه واحترمه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870" w:author="Transkribus" w:date="2019-12-11T14:30:00Z"/>
          <w:rFonts w:ascii="Courier New" w:hAnsi="Courier New" w:cs="Courier New"/>
        </w:rPr>
      </w:pPr>
      <w:dir w:val="rtl">
        <w:dir w:val="rtl">
          <w:del w:id="871" w:author="Transkribus" w:date="2019-12-11T14:30:00Z">
            <w:r w:rsidRPr="009B6BCA">
              <w:rPr>
                <w:rFonts w:ascii="Courier New" w:hAnsi="Courier New" w:cs="Courier New"/>
                <w:rtl/>
              </w:rPr>
              <w:delText>وامر بان يتردد الى الدور السلطانية بالقلعة وان يواظب ايضا معالجة المرضى بالبيمارستان الكبير الذى انشاه الملك العادل نور</w:delText>
            </w:r>
          </w:del>
          <w:ins w:id="872" w:author="Transkribus" w:date="2019-12-11T14:30:00Z">
            <w:r w:rsidRPr="00EE6742">
              <w:rPr>
                <w:rFonts w:ascii="Courier New" w:hAnsi="Courier New" w:cs="Courier New"/>
                <w:rtl/>
              </w:rPr>
              <w:t>أيوب وخدم سسلام</w:t>
            </w:r>
          </w:ins>
          <w:r w:rsidRPr="00EE6742">
            <w:rPr>
              <w:rFonts w:ascii="Courier New" w:hAnsi="Courier New" w:cs="Courier New"/>
              <w:rtl/>
            </w:rPr>
            <w:t xml:space="preserve"> الدين بن </w:t>
          </w:r>
          <w:del w:id="873" w:author="Transkribus" w:date="2019-12-11T14:30:00Z">
            <w:r w:rsidRPr="009B6BCA">
              <w:rPr>
                <w:rFonts w:ascii="Courier New" w:hAnsi="Courier New" w:cs="Courier New"/>
                <w:rtl/>
              </w:rPr>
              <w:delText>زنكى واطلق له جامكية وجراية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874" w:author="Transkribus" w:date="2019-12-11T14:30:00Z"/>
          <w:rFonts w:ascii="Courier New" w:hAnsi="Courier New" w:cs="Courier New"/>
        </w:rPr>
      </w:pPr>
      <w:dir w:val="rtl">
        <w:dir w:val="rtl">
          <w:del w:id="875" w:author="Transkribus" w:date="2019-12-11T14:30:00Z">
            <w:r w:rsidRPr="009B6BCA">
              <w:rPr>
                <w:rFonts w:ascii="Courier New" w:hAnsi="Courier New" w:cs="Courier New"/>
                <w:rtl/>
              </w:rPr>
              <w:delText>وكان لى ايضا فى ذلك الوقت مقرر جامكية وجراية لمعالجة المرضى فى هذا البيمارستان وتصاحبنا مدة فوجدت من كمال مروءته وشرف ارومته وغزارة علمه وحسن تاتيه فى معرفة الامراض ومداواتها ما يفوق الوصف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876" w:author="Transkribus" w:date="2019-12-11T14:30:00Z">
            <w:r w:rsidRPr="009B6BCA">
              <w:rPr>
                <w:rFonts w:ascii="Courier New" w:hAnsi="Courier New" w:cs="Courier New"/>
                <w:rtl/>
              </w:rPr>
              <w:delText xml:space="preserve">ولم يزل بدمشق وهو يشتغل بصناعة الطب الى ان توفى رحمه الله فى سنة خمس وثلاثين وستمائة وكنت انا قد انتقلت الى صرخد فى خدمة صاحبها الامير عز </w:delText>
            </w:r>
          </w:del>
          <w:ins w:id="877" w:author="Transkribus" w:date="2019-12-11T14:30:00Z">
            <w:r w:rsidRPr="00EE6742">
              <w:rPr>
                <w:rFonts w:ascii="Courier New" w:hAnsi="Courier New" w:cs="Courier New"/>
                <w:rtl/>
              </w:rPr>
              <w:t xml:space="preserve">باعييسان وكان هذاسسلاج </w:t>
            </w:r>
          </w:ins>
          <w:r w:rsidRPr="00EE6742">
            <w:rPr>
              <w:rFonts w:ascii="Courier New" w:hAnsi="Courier New" w:cs="Courier New"/>
              <w:rtl/>
            </w:rPr>
            <w:t xml:space="preserve">الدين </w:t>
          </w:r>
          <w:del w:id="878" w:author="Transkribus" w:date="2019-12-11T14:30:00Z">
            <w:r w:rsidRPr="009B6BCA">
              <w:rPr>
                <w:rFonts w:ascii="Courier New" w:hAnsi="Courier New" w:cs="Courier New"/>
                <w:rtl/>
              </w:rPr>
              <w:delText>المعظمى فى شهر ربيع الاول سنة اربع 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9" w:author="Transkribus" w:date="2019-12-11T14:30:00Z">
            <w:r w:rsidRPr="00EE6742">
              <w:rPr>
                <w:rFonts w:ascii="Courier New" w:hAnsi="Courier New" w:cs="Courier New"/>
                <w:rtl/>
              </w:rPr>
              <w:t>قديروج الملك</w:t>
            </w:r>
          </w:ins>
          <w:r>
            <w:t>‬</w:t>
          </w:r>
          <w:r>
            <w:t>‬</w:t>
          </w:r>
        </w:dir>
      </w:dir>
    </w:p>
    <w:p w:rsidR="00B85E34" w:rsidRPr="00EE6742" w:rsidRDefault="00B85E34" w:rsidP="00B85E34">
      <w:pPr>
        <w:pStyle w:val="NurText"/>
        <w:bidi/>
        <w:rPr>
          <w:rFonts w:ascii="Courier New" w:hAnsi="Courier New" w:cs="Courier New"/>
        </w:rPr>
      </w:pPr>
      <w:dir w:val="rtl">
        <w:dir w:val="rtl">
          <w:del w:id="880" w:author="Transkribus" w:date="2019-12-11T14:30:00Z">
            <w:r w:rsidRPr="009B6BCA">
              <w:rPr>
                <w:rFonts w:ascii="Courier New" w:hAnsi="Courier New" w:cs="Courier New"/>
                <w:rtl/>
              </w:rPr>
              <w:delText>ومن شعر</w:delText>
            </w:r>
          </w:del>
          <w:ins w:id="881" w:author="Transkribus" w:date="2019-12-11T14:30:00Z">
            <w:r w:rsidRPr="00EE6742">
              <w:rPr>
                <w:rFonts w:ascii="Courier New" w:hAnsi="Courier New" w:cs="Courier New"/>
                <w:rtl/>
              </w:rPr>
              <w:t>الاوحجد بن الملك العادل باحته وكمان</w:t>
            </w:r>
          </w:ins>
          <w:r w:rsidRPr="00EE6742">
            <w:rPr>
              <w:rFonts w:ascii="Courier New" w:hAnsi="Courier New" w:cs="Courier New"/>
              <w:rtl/>
            </w:rPr>
            <w:t xml:space="preserve"> سديد الدين بن </w:t>
          </w:r>
          <w:del w:id="882" w:author="Transkribus" w:date="2019-12-11T14:30:00Z">
            <w:r w:rsidRPr="009B6BCA">
              <w:rPr>
                <w:rFonts w:ascii="Courier New" w:hAnsi="Courier New" w:cs="Courier New"/>
                <w:rtl/>
              </w:rPr>
              <w:delText>رقيقة وهو مما انشدنى لنفسه فمن ذلك قال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3" w:author="Transkribus" w:date="2019-12-11T14:30:00Z">
            <w:r w:rsidRPr="00EE6742">
              <w:rPr>
                <w:rFonts w:ascii="Courier New" w:hAnsi="Courier New" w:cs="Courier New"/>
                <w:rtl/>
              </w:rPr>
              <w:t>زهيعة ثردد الى حدمتها أنصاوكاتت كشرة</w:t>
            </w:r>
          </w:ins>
          <w:r>
            <w:t>‬</w:t>
          </w:r>
          <w:r>
            <w:t>‬</w:t>
          </w:r>
        </w:dir>
      </w:dir>
    </w:p>
    <w:p w:rsidR="00B85E34" w:rsidRPr="009B6BCA" w:rsidRDefault="00B85E34" w:rsidP="00B85E34">
      <w:pPr>
        <w:pStyle w:val="NurText"/>
        <w:bidi/>
        <w:rPr>
          <w:del w:id="884" w:author="Transkribus" w:date="2019-12-11T14:30:00Z"/>
          <w:rFonts w:ascii="Courier New" w:hAnsi="Courier New" w:cs="Courier New"/>
        </w:rPr>
      </w:pPr>
      <w:dir w:val="rtl">
        <w:dir w:val="rtl">
          <w:del w:id="885" w:author="Transkribus" w:date="2019-12-11T14:30:00Z">
            <w:r w:rsidRPr="009B6BCA">
              <w:rPr>
                <w:rFonts w:ascii="Courier New" w:hAnsi="Courier New" w:cs="Courier New"/>
                <w:rtl/>
              </w:rPr>
              <w:delText>يا ملبسى بالنطق ثوب كرامة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ومكملى جواد به ومقومي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886" w:author="Transkribus" w:date="2019-12-11T14:30:00Z"/>
          <w:del w:id="887" w:author="Transkribus" w:date="2019-12-11T14:30:00Z"/>
          <w:rFonts w:ascii="Courier New" w:hAnsi="Courier New" w:cs="Courier New"/>
        </w:rPr>
      </w:pPr>
      <w:dir w:val="rtl">
        <w:dir w:val="rtl">
          <w:del w:id="888" w:author="Transkribus" w:date="2019-12-11T14:30:00Z">
            <w:r w:rsidRPr="009B6BCA">
              <w:rPr>
                <w:rFonts w:ascii="Courier New" w:hAnsi="Courier New" w:cs="Courier New"/>
                <w:rtl/>
              </w:rPr>
              <w:delText>خذنى</w:delText>
            </w:r>
          </w:del>
          <w:ins w:id="889" w:author="Transkribus" w:date="2019-12-11T14:30:00Z">
            <w:r w:rsidRPr="00EE6742">
              <w:rPr>
                <w:rFonts w:ascii="Courier New" w:hAnsi="Courier New" w:cs="Courier New"/>
                <w:rtl/>
              </w:rPr>
              <w:t>وذلك فى بوم السيب ثامن عسررييم الاول ستة تسع وستماثة وكان بعالحة هووصدقة</w:t>
            </w:r>
          </w:ins>
          <w:r>
            <w:t>‬</w:t>
          </w:r>
          <w:r>
            <w:t>‬</w:t>
          </w:r>
        </w:dir>
      </w:dir>
    </w:p>
    <w:p w:rsidR="00B85E34" w:rsidRPr="00EE6742" w:rsidRDefault="00B85E34" w:rsidP="00B85E34">
      <w:pPr>
        <w:pStyle w:val="NurText"/>
        <w:bidi/>
        <w:rPr>
          <w:ins w:id="890" w:author="Transkribus" w:date="2019-12-11T14:30:00Z"/>
          <w:rFonts w:ascii="Courier New" w:hAnsi="Courier New" w:cs="Courier New"/>
        </w:rPr>
      </w:pPr>
      <w:ins w:id="891" w:author="Transkribus" w:date="2019-12-11T14:30:00Z">
        <w:r w:rsidRPr="00EE6742">
          <w:rPr>
            <w:rFonts w:ascii="Courier New" w:hAnsi="Courier New" w:cs="Courier New"/>
            <w:rtl/>
          </w:rPr>
          <w:t>السامرى وجخدم أبصابعد ذلك الملك الاشرف أبالفتح موسى بن الملك العادل واقام عباقارعين</w:t>
        </w:r>
      </w:ins>
    </w:p>
    <w:p w:rsidR="00B85E34" w:rsidRPr="00EE6742" w:rsidRDefault="00B85E34" w:rsidP="00B85E34">
      <w:pPr>
        <w:pStyle w:val="NurText"/>
        <w:bidi/>
        <w:rPr>
          <w:ins w:id="892" w:author="Transkribus" w:date="2019-12-11T14:30:00Z"/>
          <w:rFonts w:ascii="Courier New" w:hAnsi="Courier New" w:cs="Courier New"/>
        </w:rPr>
      </w:pPr>
      <w:ins w:id="893" w:author="Transkribus" w:date="2019-12-11T14:30:00Z">
        <w:r w:rsidRPr="00EE6742">
          <w:rPr>
            <w:rFonts w:ascii="Courier New" w:hAnsi="Courier New" w:cs="Courier New"/>
            <w:rtl/>
          </w:rPr>
          <w:t>سنين كتيرقولما كمان فى ثالت جمادى الأحره سثة اللنين وقلانين وسيماثة وسل سديد الدين</w:t>
        </w:r>
      </w:ins>
    </w:p>
    <w:p w:rsidR="00B85E34" w:rsidRPr="00EE6742" w:rsidRDefault="00B85E34" w:rsidP="00B85E34">
      <w:pPr>
        <w:pStyle w:val="NurText"/>
        <w:bidi/>
        <w:rPr>
          <w:ins w:id="894" w:author="Transkribus" w:date="2019-12-11T14:30:00Z"/>
          <w:rFonts w:ascii="Courier New" w:hAnsi="Courier New" w:cs="Courier New"/>
        </w:rPr>
      </w:pPr>
      <w:ins w:id="895" w:author="Transkribus" w:date="2019-12-11T14:30:00Z">
        <w:r w:rsidRPr="00EE6742">
          <w:rPr>
            <w:rFonts w:ascii="Courier New" w:hAnsi="Courier New" w:cs="Courier New"/>
            <w:rtl/>
          </w:rPr>
          <w:t>ابن زيقة الى ق الى السلطان الملك الاشرف ذأكرمه واخير معوامر بابن بثردد الى</w:t>
        </w:r>
      </w:ins>
    </w:p>
    <w:p w:rsidR="00B85E34" w:rsidRPr="00EE6742" w:rsidRDefault="00B85E34" w:rsidP="00B85E34">
      <w:pPr>
        <w:pStyle w:val="NurText"/>
        <w:bidi/>
        <w:rPr>
          <w:ins w:id="896" w:author="Transkribus" w:date="2019-12-11T14:30:00Z"/>
          <w:rFonts w:ascii="Courier New" w:hAnsi="Courier New" w:cs="Courier New"/>
        </w:rPr>
      </w:pPr>
      <w:ins w:id="897" w:author="Transkribus" w:date="2019-12-11T14:30:00Z">
        <w:r w:rsidRPr="00EE6742">
          <w:rPr>
            <w:rFonts w:ascii="Courier New" w:hAnsi="Courier New" w:cs="Courier New"/>
            <w:rtl/>
          </w:rPr>
          <w:lastRenderedPageBreak/>
          <w:t xml:space="preserve"> الدور السلطانبة القلعة وابن بواطب أوضامعالجة المرضى البمار ستان الكسير الذى أنشاة</w:t>
        </w:r>
      </w:ins>
    </w:p>
    <w:p w:rsidR="00B85E34" w:rsidRPr="00EE6742" w:rsidRDefault="00B85E34" w:rsidP="00B85E34">
      <w:pPr>
        <w:pStyle w:val="NurText"/>
        <w:bidi/>
        <w:rPr>
          <w:ins w:id="898" w:author="Transkribus" w:date="2019-12-11T14:30:00Z"/>
          <w:rFonts w:ascii="Courier New" w:hAnsi="Courier New" w:cs="Courier New"/>
        </w:rPr>
      </w:pPr>
      <w:ins w:id="899" w:author="Transkribus" w:date="2019-12-11T14:30:00Z">
        <w:r w:rsidRPr="00EE6742">
          <w:rPr>
            <w:rFonts w:ascii="Courier New" w:hAnsi="Courier New" w:cs="Courier New"/>
            <w:rtl/>
          </w:rPr>
          <w:t>الملك العادل بور الدين بن زفكى وأاطلق لهجامكبة وجرابة وكان لى أيضا فى ذلك الوقت معرز</w:t>
        </w:r>
      </w:ins>
    </w:p>
    <w:p w:rsidR="00B85E34" w:rsidRPr="00EE6742" w:rsidRDefault="00B85E34" w:rsidP="00B85E34">
      <w:pPr>
        <w:pStyle w:val="NurText"/>
        <w:bidi/>
        <w:rPr>
          <w:ins w:id="900" w:author="Transkribus" w:date="2019-12-11T14:30:00Z"/>
          <w:rFonts w:ascii="Courier New" w:hAnsi="Courier New" w:cs="Courier New"/>
        </w:rPr>
      </w:pPr>
      <w:ins w:id="901" w:author="Transkribus" w:date="2019-12-11T14:30:00Z">
        <w:r w:rsidRPr="00EE6742">
          <w:rPr>
            <w:rFonts w:ascii="Courier New" w:hAnsi="Courier New" w:cs="Courier New"/>
            <w:rtl/>
          </w:rPr>
          <w:t>جامكبة وجراةلعالخة المرضى فى هذا البيمار ستان وقصاحينامدة فوجدب من كمال مروققة</w:t>
        </w:r>
      </w:ins>
    </w:p>
    <w:p w:rsidR="00B85E34" w:rsidRPr="00EE6742" w:rsidRDefault="00B85E34" w:rsidP="00B85E34">
      <w:pPr>
        <w:pStyle w:val="NurText"/>
        <w:bidi/>
        <w:rPr>
          <w:ins w:id="902" w:author="Transkribus" w:date="2019-12-11T14:30:00Z"/>
          <w:rFonts w:ascii="Courier New" w:hAnsi="Courier New" w:cs="Courier New"/>
        </w:rPr>
      </w:pPr>
      <w:ins w:id="903" w:author="Transkribus" w:date="2019-12-11T14:30:00Z">
        <w:r w:rsidRPr="00EE6742">
          <w:rPr>
            <w:rFonts w:ascii="Courier New" w:hAnsi="Courier New" w:cs="Courier New"/>
            <w:rtl/>
          </w:rPr>
          <w:t>وشرف أو وسةوفزارة علمه وحسن ثانيه فى معرفة الامراس ومد اواتهامادموق الوسفو١</w:t>
        </w:r>
      </w:ins>
    </w:p>
    <w:p w:rsidR="00B85E34" w:rsidRPr="00EE6742" w:rsidRDefault="00B85E34" w:rsidP="00B85E34">
      <w:pPr>
        <w:pStyle w:val="NurText"/>
        <w:bidi/>
        <w:rPr>
          <w:ins w:id="904" w:author="Transkribus" w:date="2019-12-11T14:30:00Z"/>
          <w:rFonts w:ascii="Courier New" w:hAnsi="Courier New" w:cs="Courier New"/>
        </w:rPr>
      </w:pPr>
      <w:ins w:id="905" w:author="Transkribus" w:date="2019-12-11T14:30:00Z">
        <w:r w:rsidRPr="00EE6742">
          <w:rPr>
            <w:rFonts w:ascii="Courier New" w:hAnsi="Courier New" w:cs="Courier New"/>
            <w:rtl/>
          </w:rPr>
          <w:t>ابرل بدلمكاى وهو بشتغل بصناعة الطب الى ابن توفى رجمه الله فى سنة خمس والانين وسيمائة</w:t>
        </w:r>
      </w:ins>
    </w:p>
    <w:p w:rsidR="00B85E34" w:rsidRPr="00EE6742" w:rsidRDefault="00B85E34" w:rsidP="00B85E34">
      <w:pPr>
        <w:pStyle w:val="NurText"/>
        <w:bidi/>
        <w:rPr>
          <w:ins w:id="906" w:author="Transkribus" w:date="2019-12-11T14:30:00Z"/>
          <w:rFonts w:ascii="Courier New" w:hAnsi="Courier New" w:cs="Courier New"/>
        </w:rPr>
      </w:pPr>
      <w:ins w:id="907" w:author="Transkribus" w:date="2019-12-11T14:30:00Z">
        <w:r w:rsidRPr="00EE6742">
          <w:rPr>
            <w:rFonts w:ascii="Courier New" w:hAnsi="Courier New" w:cs="Courier New"/>
            <w:rtl/>
          </w:rPr>
          <w:t>وكتت أناقد التقلت ألى صرخد فى خدمةصاجبا الآمير عز الدين المعطمى فى شهرزيع الاول</w:t>
        </w:r>
      </w:ins>
    </w:p>
    <w:p w:rsidR="00B85E34" w:rsidRPr="00EE6742" w:rsidRDefault="00B85E34" w:rsidP="00B85E34">
      <w:pPr>
        <w:pStyle w:val="NurText"/>
        <w:bidi/>
        <w:rPr>
          <w:ins w:id="908" w:author="Transkribus" w:date="2019-12-11T14:30:00Z"/>
          <w:rFonts w:ascii="Courier New" w:hAnsi="Courier New" w:cs="Courier New"/>
        </w:rPr>
      </w:pPr>
      <w:ins w:id="909" w:author="Transkribus" w:date="2019-12-11T14:30:00Z">
        <w:r w:rsidRPr="00EE6742">
          <w:rPr>
            <w:rFonts w:ascii="Courier New" w:hAnsi="Courier New" w:cs="Courier New"/>
            <w:rtl/>
          </w:rPr>
          <w:t>٢٢٢</w:t>
        </w:r>
      </w:ins>
    </w:p>
    <w:p w:rsidR="00B85E34" w:rsidRPr="00EE6742" w:rsidRDefault="00B85E34" w:rsidP="00B85E34">
      <w:pPr>
        <w:pStyle w:val="NurText"/>
        <w:bidi/>
        <w:rPr>
          <w:ins w:id="910" w:author="Transkribus" w:date="2019-12-11T14:30:00Z"/>
          <w:rFonts w:ascii="Courier New" w:hAnsi="Courier New" w:cs="Courier New"/>
        </w:rPr>
      </w:pPr>
      <w:ins w:id="911" w:author="Transkribus" w:date="2019-12-11T14:30:00Z">
        <w:r w:rsidRPr="00EE6742">
          <w:rPr>
            <w:rFonts w:ascii="Courier New" w:hAnsi="Courier New" w:cs="Courier New"/>
            <w:rtl/>
          </w:rPr>
          <w:t>سنة اربع وبلاثين وستماثة ومن شعرسديد الدين بن رقيعة وهوثما أنشدفى لنفسه فمن</w:t>
        </w:r>
      </w:ins>
    </w:p>
    <w:p w:rsidR="00B85E34" w:rsidRPr="00EE6742" w:rsidRDefault="00B85E34" w:rsidP="00B85E34">
      <w:pPr>
        <w:pStyle w:val="NurText"/>
        <w:bidi/>
        <w:rPr>
          <w:ins w:id="912" w:author="Transkribus" w:date="2019-12-11T14:30:00Z"/>
          <w:rFonts w:ascii="Courier New" w:hAnsi="Courier New" w:cs="Courier New"/>
        </w:rPr>
      </w:pPr>
      <w:ins w:id="913" w:author="Transkribus" w:date="2019-12-11T14:30:00Z">
        <w:r w:rsidRPr="00EE6742">
          <w:rPr>
            <w:rFonts w:ascii="Courier New" w:hAnsi="Courier New" w:cs="Courier New"/>
            <w:rtl/>
          </w:rPr>
          <w:t xml:space="preserve"> ذلك ثال</w:t>
        </w:r>
      </w:ins>
    </w:p>
    <w:p w:rsidR="00B85E34" w:rsidRPr="00EE6742" w:rsidRDefault="00B85E34" w:rsidP="00B85E34">
      <w:pPr>
        <w:pStyle w:val="NurText"/>
        <w:bidi/>
        <w:rPr>
          <w:ins w:id="914" w:author="Transkribus" w:date="2019-12-11T14:30:00Z"/>
          <w:rFonts w:ascii="Courier New" w:hAnsi="Courier New" w:cs="Courier New"/>
        </w:rPr>
      </w:pPr>
      <w:ins w:id="915" w:author="Transkribus" w:date="2019-12-11T14:30:00Z">
        <w:r w:rsidRPr="00EE6742">
          <w:rPr>
            <w:rFonts w:ascii="Courier New" w:hAnsi="Courier New" w:cs="Courier New"/>
            <w:rtl/>
          </w:rPr>
          <w:t>الكامل</w:t>
        </w:r>
      </w:ins>
    </w:p>
    <w:p w:rsidR="00B85E34" w:rsidRPr="00EE6742" w:rsidRDefault="00B85E34" w:rsidP="00B85E34">
      <w:pPr>
        <w:pStyle w:val="NurText"/>
        <w:bidi/>
        <w:rPr>
          <w:ins w:id="916" w:author="Transkribus" w:date="2019-12-11T14:30:00Z"/>
          <w:rFonts w:ascii="Courier New" w:hAnsi="Courier New" w:cs="Courier New"/>
        </w:rPr>
      </w:pPr>
      <w:ins w:id="917" w:author="Transkribus" w:date="2019-12-11T14:30:00Z">
        <w:r w:rsidRPr="00EE6742">
          <w:rPr>
            <w:rFonts w:ascii="Courier New" w:hAnsi="Courier New" w:cs="Courier New"/>
            <w:rtl/>
          </w:rPr>
          <w:t>ابامليسى النطق يوب كرامة * وملى جوادله ومقوى</w:t>
        </w:r>
      </w:ins>
    </w:p>
    <w:p w:rsidR="00B85E34" w:rsidRPr="00EE6742" w:rsidRDefault="00B85E34" w:rsidP="00B85E34">
      <w:pPr>
        <w:pStyle w:val="NurText"/>
        <w:bidi/>
        <w:rPr>
          <w:rFonts w:ascii="Courier New" w:hAnsi="Courier New" w:cs="Courier New"/>
        </w:rPr>
      </w:pPr>
      <w:ins w:id="918" w:author="Transkribus" w:date="2019-12-11T14:30:00Z">
        <w:r w:rsidRPr="00EE6742">
          <w:rPr>
            <w:rFonts w:ascii="Courier New" w:hAnsi="Courier New" w:cs="Courier New"/>
            <w:rtl/>
          </w:rPr>
          <w:t xml:space="preserve"> خدى</w:t>
        </w:r>
      </w:ins>
      <w:r w:rsidRPr="00EE6742">
        <w:rPr>
          <w:rFonts w:ascii="Courier New" w:hAnsi="Courier New" w:cs="Courier New"/>
          <w:rtl/>
        </w:rPr>
        <w:t xml:space="preserve"> اذا </w:t>
      </w:r>
      <w:del w:id="919" w:author="Transkribus" w:date="2019-12-11T14:30:00Z">
        <w:r w:rsidRPr="009B6BCA">
          <w:rPr>
            <w:rFonts w:ascii="Courier New" w:hAnsi="Courier New" w:cs="Courier New"/>
            <w:rtl/>
          </w:rPr>
          <w:delText>اج</w:delText>
        </w:r>
      </w:del>
      <w:ins w:id="920" w:author="Transkribus" w:date="2019-12-11T14:30:00Z">
        <w:r w:rsidRPr="00EE6742">
          <w:rPr>
            <w:rFonts w:ascii="Courier New" w:hAnsi="Courier New" w:cs="Courier New"/>
            <w:rtl/>
          </w:rPr>
          <w:t>أح</w:t>
        </w:r>
      </w:ins>
      <w:r w:rsidRPr="00EE6742">
        <w:rPr>
          <w:rFonts w:ascii="Courier New" w:hAnsi="Courier New" w:cs="Courier New"/>
          <w:rtl/>
        </w:rPr>
        <w:t>لى تناهى وا</w:t>
      </w:r>
      <w:del w:id="921" w:author="Transkribus" w:date="2019-12-11T14:30:00Z">
        <w:r w:rsidRPr="009B6BCA">
          <w:rPr>
            <w:rFonts w:ascii="Courier New" w:hAnsi="Courier New" w:cs="Courier New"/>
            <w:rtl/>
          </w:rPr>
          <w:delText>نق</w:delText>
        </w:r>
      </w:del>
      <w:ins w:id="922" w:author="Transkribus" w:date="2019-12-11T14:30:00Z">
        <w:r w:rsidRPr="00EE6742">
          <w:rPr>
            <w:rFonts w:ascii="Courier New" w:hAnsi="Courier New" w:cs="Courier New"/>
            <w:rtl/>
          </w:rPr>
          <w:t>يف</w:t>
        </w:r>
      </w:ins>
      <w:r w:rsidRPr="00EE6742">
        <w:rPr>
          <w:rFonts w:ascii="Courier New" w:hAnsi="Courier New" w:cs="Courier New"/>
          <w:rtl/>
        </w:rPr>
        <w:t>ضى</w:t>
      </w:r>
      <w:del w:id="9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عمرى على خط </w:t>
          </w:r>
          <w:del w:id="924" w:author="Transkribus" w:date="2019-12-11T14:30:00Z">
            <w:r w:rsidRPr="009B6BCA">
              <w:rPr>
                <w:rFonts w:ascii="Courier New" w:hAnsi="Courier New" w:cs="Courier New"/>
                <w:rtl/>
              </w:rPr>
              <w:delText>اليك مقوم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25" w:author="Transkribus" w:date="2019-12-11T14:30:00Z">
            <w:r w:rsidRPr="00EE6742">
              <w:rPr>
                <w:rFonts w:ascii="Courier New" w:hAnsi="Courier New" w:cs="Courier New"/>
                <w:rtl/>
              </w:rPr>
              <w:t>البيك مقؤم</w:t>
            </w:r>
          </w:ins>
          <w:r>
            <w:t>‬</w:t>
          </w:r>
          <w:r>
            <w:t>‬</w:t>
          </w:r>
        </w:dir>
      </w:dir>
    </w:p>
    <w:p w:rsidR="00B85E34" w:rsidRPr="009B6BCA" w:rsidRDefault="00B85E34" w:rsidP="00B85E34">
      <w:pPr>
        <w:pStyle w:val="NurText"/>
        <w:bidi/>
        <w:rPr>
          <w:del w:id="926" w:author="Transkribus" w:date="2019-12-11T14:30:00Z"/>
          <w:rFonts w:ascii="Courier New" w:hAnsi="Courier New" w:cs="Courier New"/>
        </w:rPr>
      </w:pPr>
      <w:dir w:val="rtl">
        <w:dir w:val="rtl">
          <w:del w:id="927" w:author="Transkribus" w:date="2019-12-11T14:30:00Z">
            <w:r w:rsidRPr="009B6BCA">
              <w:rPr>
                <w:rFonts w:ascii="Courier New" w:hAnsi="Courier New" w:cs="Courier New"/>
                <w:rtl/>
              </w:rPr>
              <w:delText>واكشف بلطفك يا الهى غمتي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واجل الصدا عن نفس عبدك وارحم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928" w:author="Transkribus" w:date="2019-12-11T14:30:00Z"/>
          <w:del w:id="929" w:author="Transkribus" w:date="2019-12-11T14:30:00Z"/>
          <w:rFonts w:ascii="Courier New" w:hAnsi="Courier New" w:cs="Courier New"/>
        </w:rPr>
      </w:pPr>
      <w:dir w:val="rtl">
        <w:dir w:val="rtl">
          <w:ins w:id="930" w:author="Transkribus" w:date="2019-12-11T14:30:00Z">
            <w:r w:rsidRPr="00EE6742">
              <w:rPr>
                <w:rFonts w:ascii="Courier New" w:hAnsi="Courier New" w:cs="Courier New"/>
                <w:rtl/>
              </w:rPr>
              <w:t>اواكسف بلطفلك بالهسى عمنى * واجل الصداحن ققفس عبدلتوارجم</w:t>
            </w:r>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فعساى من بعد المهانة </w:t>
      </w:r>
      <w:del w:id="931" w:author="Transkribus" w:date="2019-12-11T14:30:00Z">
        <w:r w:rsidRPr="009B6BCA">
          <w:rPr>
            <w:rFonts w:ascii="Courier New" w:hAnsi="Courier New" w:cs="Courier New"/>
            <w:rtl/>
          </w:rPr>
          <w:delText>اكتسي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حلل المهابة</w:delText>
            </w:r>
            <w:r>
              <w:delText>‬</w:delText>
            </w:r>
            <w:r>
              <w:delText>‬</w:delText>
            </w:r>
          </w:dir>
        </w:dir>
      </w:del>
      <w:ins w:id="932" w:author="Transkribus" w:date="2019-12-11T14:30:00Z">
        <w:del w:id="933" w:author="Transkribus" w:date="2019-12-11T14:30:00Z">
          <w:r w:rsidRPr="00EE6742">
            <w:rPr>
              <w:rFonts w:ascii="Courier New" w:hAnsi="Courier New" w:cs="Courier New"/>
              <w:rtl/>
            </w:rPr>
            <w:delText>أكنسى * خل الهابة</w:delText>
          </w:r>
        </w:del>
      </w:ins>
      <w:r w:rsidRPr="00EE6742">
        <w:rPr>
          <w:rFonts w:ascii="Courier New" w:hAnsi="Courier New" w:cs="Courier New"/>
          <w:rtl/>
        </w:rPr>
        <w:t xml:space="preserve"> فى الم</w:t>
      </w:r>
      <w:del w:id="934" w:author="Transkribus" w:date="2019-12-11T14:30:00Z">
        <w:r w:rsidRPr="009B6BCA">
          <w:rPr>
            <w:rFonts w:ascii="Courier New" w:hAnsi="Courier New" w:cs="Courier New"/>
            <w:rtl/>
          </w:rPr>
          <w:delText>ح</w:delText>
        </w:r>
      </w:del>
      <w:ins w:id="935" w:author="Transkribus" w:date="2019-12-11T14:30:00Z">
        <w:r w:rsidRPr="00EE6742">
          <w:rPr>
            <w:rFonts w:ascii="Courier New" w:hAnsi="Courier New" w:cs="Courier New"/>
            <w:rtl/>
          </w:rPr>
          <w:t>ج</w:t>
        </w:r>
      </w:ins>
      <w:r w:rsidRPr="00EE6742">
        <w:rPr>
          <w:rFonts w:ascii="Courier New" w:hAnsi="Courier New" w:cs="Courier New"/>
          <w:rtl/>
        </w:rPr>
        <w:t>ل الاكرم</w:t>
      </w:r>
      <w:del w:id="9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937" w:author="Transkribus" w:date="2019-12-11T14:30:00Z">
            <w:r w:rsidRPr="009B6BCA">
              <w:rPr>
                <w:rFonts w:ascii="Courier New" w:hAnsi="Courier New" w:cs="Courier New"/>
                <w:rtl/>
              </w:rPr>
              <w:delText>وابوء</w:delText>
            </w:r>
          </w:del>
          <w:ins w:id="938" w:author="Transkribus" w:date="2019-12-11T14:30:00Z">
            <w:r w:rsidRPr="00EE6742">
              <w:rPr>
                <w:rFonts w:ascii="Courier New" w:hAnsi="Courier New" w:cs="Courier New"/>
                <w:rtl/>
              </w:rPr>
              <w:t>وأبوه</w:t>
            </w:r>
          </w:ins>
          <w:r w:rsidRPr="00EE6742">
            <w:rPr>
              <w:rFonts w:ascii="Courier New" w:hAnsi="Courier New" w:cs="Courier New"/>
              <w:rtl/>
            </w:rPr>
            <w:t xml:space="preserve"> بالفردوس </w:t>
          </w:r>
          <w:del w:id="939" w:author="Transkribus" w:date="2019-12-11T14:30:00Z">
            <w:r w:rsidRPr="009B6BCA">
              <w:rPr>
                <w:rFonts w:ascii="Courier New" w:hAnsi="Courier New" w:cs="Courier New"/>
                <w:rtl/>
              </w:rPr>
              <w:delText>بعد اقامتي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940" w:author="Transkribus" w:date="2019-12-11T14:30:00Z">
            <w:del w:id="941" w:author="Transkribus" w:date="2019-12-11T14:30:00Z">
              <w:r w:rsidRPr="00EE6742">
                <w:rPr>
                  <w:rFonts w:ascii="Courier New" w:hAnsi="Courier New" w:cs="Courier New"/>
                  <w:rtl/>
                </w:rPr>
                <w:delText xml:space="preserve">بعذ اقاصى * </w:delText>
              </w:r>
            </w:del>
          </w:ins>
          <w:r w:rsidRPr="00EE6742">
            <w:rPr>
              <w:rFonts w:ascii="Courier New" w:hAnsi="Courier New" w:cs="Courier New"/>
              <w:rtl/>
            </w:rPr>
            <w:t>فى من</w:t>
          </w:r>
          <w:del w:id="942" w:author="Transkribus" w:date="2019-12-11T14:30:00Z">
            <w:r w:rsidRPr="009B6BCA">
              <w:rPr>
                <w:rFonts w:ascii="Courier New" w:hAnsi="Courier New" w:cs="Courier New"/>
                <w:rtl/>
              </w:rPr>
              <w:delText>ز</w:delText>
            </w:r>
          </w:del>
          <w:ins w:id="943" w:author="Transkribus" w:date="2019-12-11T14:30:00Z">
            <w:r w:rsidRPr="00EE6742">
              <w:rPr>
                <w:rFonts w:ascii="Courier New" w:hAnsi="Courier New" w:cs="Courier New"/>
                <w:rtl/>
              </w:rPr>
              <w:t>ر</w:t>
            </w:r>
          </w:ins>
          <w:r w:rsidRPr="00EE6742">
            <w:rPr>
              <w:rFonts w:ascii="Courier New" w:hAnsi="Courier New" w:cs="Courier New"/>
              <w:rtl/>
            </w:rPr>
            <w:t>ل بادى السماجة م</w:t>
          </w:r>
          <w:del w:id="944" w:author="Transkribus" w:date="2019-12-11T14:30:00Z">
            <w:r w:rsidRPr="009B6BCA">
              <w:rPr>
                <w:rFonts w:ascii="Courier New" w:hAnsi="Courier New" w:cs="Courier New"/>
                <w:rtl/>
              </w:rPr>
              <w:delText>ظ</w:delText>
            </w:r>
          </w:del>
          <w:ins w:id="945" w:author="Transkribus" w:date="2019-12-11T14:30:00Z">
            <w:r w:rsidRPr="00EE6742">
              <w:rPr>
                <w:rFonts w:ascii="Courier New" w:hAnsi="Courier New" w:cs="Courier New"/>
                <w:rtl/>
              </w:rPr>
              <w:t>ط</w:t>
            </w:r>
          </w:ins>
          <w:r w:rsidRPr="00EE6742">
            <w:rPr>
              <w:rFonts w:ascii="Courier New" w:hAnsi="Courier New" w:cs="Courier New"/>
              <w:rtl/>
            </w:rPr>
            <w:t>لم</w:t>
          </w:r>
          <w:del w:id="9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فقد </w:t>
          </w:r>
          <w:del w:id="947" w:author="Transkribus" w:date="2019-12-11T14:30:00Z">
            <w:r w:rsidRPr="009B6BCA">
              <w:rPr>
                <w:rFonts w:ascii="Courier New" w:hAnsi="Courier New" w:cs="Courier New"/>
                <w:rtl/>
              </w:rPr>
              <w:delText>اجتويت ثواى</w:delText>
            </w:r>
          </w:del>
          <w:ins w:id="948" w:author="Transkribus" w:date="2019-12-11T14:30:00Z">
            <w:r w:rsidRPr="00EE6742">
              <w:rPr>
                <w:rFonts w:ascii="Courier New" w:hAnsi="Courier New" w:cs="Courier New"/>
                <w:rtl/>
              </w:rPr>
              <w:t>احتويت تواى</w:t>
            </w:r>
          </w:ins>
          <w:r w:rsidRPr="00EE6742">
            <w:rPr>
              <w:rFonts w:ascii="Courier New" w:hAnsi="Courier New" w:cs="Courier New"/>
              <w:rtl/>
            </w:rPr>
            <w:t xml:space="preserve"> فيه ومن </w:t>
          </w:r>
          <w:del w:id="949" w:author="Transkribus" w:date="2019-12-11T14:30:00Z">
            <w:r w:rsidRPr="009B6BCA">
              <w:rPr>
                <w:rFonts w:ascii="Courier New" w:hAnsi="Courier New" w:cs="Courier New"/>
                <w:rtl/>
              </w:rPr>
              <w:delText>ت</w:delText>
            </w:r>
          </w:del>
          <w:ins w:id="950" w:author="Transkribus" w:date="2019-12-11T14:30:00Z">
            <w:r w:rsidRPr="00EE6742">
              <w:rPr>
                <w:rFonts w:ascii="Courier New" w:hAnsi="Courier New" w:cs="Courier New"/>
                <w:rtl/>
              </w:rPr>
              <w:t>ب</w:t>
            </w:r>
          </w:ins>
          <w:r w:rsidRPr="00EE6742">
            <w:rPr>
              <w:rFonts w:ascii="Courier New" w:hAnsi="Courier New" w:cs="Courier New"/>
              <w:rtl/>
            </w:rPr>
            <w:t>كن</w:t>
          </w:r>
          <w:del w:id="9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دار </w:t>
              </w:r>
              <w:del w:id="952" w:author="Transkribus" w:date="2019-12-11T14:30:00Z">
                <w:r w:rsidRPr="009B6BCA">
                  <w:rPr>
                    <w:rFonts w:ascii="Courier New" w:hAnsi="Courier New" w:cs="Courier New"/>
                    <w:rtl/>
                  </w:rPr>
                  <w:delText>الغرور له محلا يسام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53" w:author="Transkribus" w:date="2019-12-11T14:30:00Z">
                <w:r w:rsidRPr="00EE6742">
                  <w:rPr>
                    <w:rFonts w:ascii="Courier New" w:hAnsi="Courier New" w:cs="Courier New"/>
                    <w:rtl/>
                  </w:rPr>
                  <w:t>الغروره بحسلاسسام</w:t>
                </w:r>
              </w:ins>
              <w:r>
                <w:t>‬</w:t>
              </w:r>
              <w:r>
                <w:t>‬</w:t>
              </w:r>
              <w:r>
                <w:t>‬</w:t>
              </w:r>
              <w:r>
                <w:t>‬</w:t>
              </w:r>
            </w:dir>
          </w:dir>
        </w:dir>
      </w:dir>
    </w:p>
    <w:p w:rsidR="00B85E34" w:rsidRPr="009B6BCA" w:rsidRDefault="00B85E34" w:rsidP="00B85E34">
      <w:pPr>
        <w:pStyle w:val="NurText"/>
        <w:bidi/>
        <w:rPr>
          <w:del w:id="954" w:author="Transkribus" w:date="2019-12-11T14:30:00Z"/>
          <w:rFonts w:ascii="Courier New" w:hAnsi="Courier New" w:cs="Courier New"/>
        </w:rPr>
      </w:pPr>
      <w:dir w:val="rtl">
        <w:dir w:val="rtl">
          <w:del w:id="955" w:author="Transkribus" w:date="2019-12-11T14:30:00Z">
            <w:r w:rsidRPr="009B6BCA">
              <w:rPr>
                <w:rFonts w:ascii="Courier New" w:hAnsi="Courier New" w:cs="Courier New"/>
                <w:rtl/>
              </w:rPr>
              <w:delText>دار يغادر بؤسها وشقاءها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حلها وكانه لم ينعم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956" w:author="Transkribus" w:date="2019-12-11T14:30:00Z"/>
          <w:rFonts w:ascii="Courier New" w:hAnsi="Courier New" w:cs="Courier New"/>
        </w:rPr>
      </w:pPr>
      <w:dir w:val="rtl">
        <w:dir w:val="rtl">
          <w:del w:id="957" w:author="Transkribus" w:date="2019-12-11T14:30:00Z">
            <w:r w:rsidRPr="009B6BCA">
              <w:rPr>
                <w:rFonts w:ascii="Courier New" w:hAnsi="Courier New" w:cs="Courier New"/>
                <w:rtl/>
              </w:rPr>
              <w:delText>ويديل صافى عيشه وحياته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كدرا فلا تجنح اليها تسلم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958" w:author="Transkribus" w:date="2019-12-11T14:30:00Z"/>
          <w:del w:id="959" w:author="Transkribus" w:date="2019-12-11T14:30:00Z"/>
          <w:rFonts w:ascii="Courier New" w:hAnsi="Courier New" w:cs="Courier New"/>
        </w:rPr>
      </w:pPr>
      <w:dir w:val="rtl">
        <w:dir w:val="rtl">
          <w:del w:id="960" w:author="Transkribus" w:date="2019-12-11T14:30:00Z">
            <w:r w:rsidRPr="009B6BCA">
              <w:rPr>
                <w:rFonts w:ascii="Courier New" w:hAnsi="Courier New" w:cs="Courier New"/>
                <w:rtl/>
              </w:rPr>
              <w:delText>فبك المعاذ</w:delText>
            </w:r>
          </w:del>
          <w:ins w:id="961" w:author="Transkribus" w:date="2019-12-11T14:30:00Z">
            <w:r w:rsidRPr="00EE6742">
              <w:rPr>
                <w:rFonts w:ascii="Courier New" w:hAnsi="Courier New" w:cs="Courier New"/>
                <w:rtl/>
              </w:rPr>
              <w:t>وار يقاد ريوسها وسقايها * من خلها وانه ثمسعم</w:t>
            </w:r>
          </w:ins>
          <w:r>
            <w:t>‬</w:t>
          </w:r>
          <w:r>
            <w:t>‬</w:t>
          </w:r>
        </w:dir>
      </w:dir>
    </w:p>
    <w:p w:rsidR="00B85E34" w:rsidRPr="00EE6742" w:rsidRDefault="00B85E34" w:rsidP="00B85E34">
      <w:pPr>
        <w:pStyle w:val="NurText"/>
        <w:bidi/>
        <w:rPr>
          <w:ins w:id="962" w:author="Transkribus" w:date="2019-12-11T14:30:00Z"/>
          <w:rFonts w:ascii="Courier New" w:hAnsi="Courier New" w:cs="Courier New"/>
        </w:rPr>
      </w:pPr>
      <w:ins w:id="963" w:author="Transkribus" w:date="2019-12-11T14:30:00Z">
        <w:r w:rsidRPr="00EE6742">
          <w:rPr>
            <w:rFonts w:ascii="Courier New" w:hAnsi="Courier New" w:cs="Courier New"/>
            <w:rtl/>
          </w:rPr>
          <w:t>وبديل صافى عبسيه وحتاله * كمدر افسلا نجيم البهانسلم</w:t>
        </w:r>
      </w:ins>
    </w:p>
    <w:p w:rsidR="00B85E34" w:rsidRPr="00EE6742" w:rsidRDefault="00B85E34" w:rsidP="00B85E34">
      <w:pPr>
        <w:pStyle w:val="NurText"/>
        <w:bidi/>
        <w:rPr>
          <w:rFonts w:ascii="Courier New" w:hAnsi="Courier New" w:cs="Courier New"/>
        </w:rPr>
      </w:pPr>
      <w:ins w:id="964" w:author="Transkribus" w:date="2019-12-11T14:30:00Z">
        <w:r w:rsidRPr="00EE6742">
          <w:rPr>
            <w:rFonts w:ascii="Courier New" w:hAnsi="Courier New" w:cs="Courier New"/>
            <w:rtl/>
          </w:rPr>
          <w:t>فيسلك المعاد</w:t>
        </w:r>
      </w:ins>
      <w:r w:rsidRPr="00EE6742">
        <w:rPr>
          <w:rFonts w:ascii="Courier New" w:hAnsi="Courier New" w:cs="Courier New"/>
          <w:rtl/>
        </w:rPr>
        <w:t xml:space="preserve"> الهنا من شرها</w:t>
      </w:r>
      <w:del w:id="96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وبك الملاذ من الغواية فاعصم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966" w:author="Transkribus" w:date="2019-12-11T14:30:00Z">
        <w:del w:id="967" w:author="Transkribus" w:date="2019-12-11T14:30:00Z">
          <w:r w:rsidRPr="00EE6742">
            <w:rPr>
              <w:rFonts w:ascii="Courier New" w:hAnsi="Courier New" w:cs="Courier New"/>
              <w:rtl/>
            </w:rPr>
            <w:delText xml:space="preserve"> * ويك الملاد من الفوابفقاهصم</w:delText>
          </w:r>
        </w:del>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وعليك متكلى </w:t>
          </w:r>
          <w:del w:id="968" w:author="Transkribus" w:date="2019-12-11T14:30:00Z">
            <w:r w:rsidRPr="009B6BCA">
              <w:rPr>
                <w:rFonts w:ascii="Courier New" w:hAnsi="Courier New" w:cs="Courier New"/>
                <w:rtl/>
              </w:rPr>
              <w:delText>وعفوك لم 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قصدى فوا خسراه ان لم ترحم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969" w:author="Transkribus" w:date="2019-12-11T14:30:00Z">
            <w:del w:id="970" w:author="Transkribus" w:date="2019-12-11T14:30:00Z">
              <w:r w:rsidRPr="00EE6742">
                <w:rPr>
                  <w:rFonts w:ascii="Courier New" w:hAnsi="Courier New" w:cs="Courier New"/>
                  <w:rtl/>
                </w:rPr>
                <w:delText>وعنوك الميرل * فصدى فواخسراه ابن لم ترجم</w:delText>
              </w:r>
            </w:del>
          </w:ins>
          <w:r>
            <w:t>‬</w:t>
          </w:r>
          <w:r>
            <w:t>‬</w:t>
          </w:r>
        </w:dir>
      </w:dir>
    </w:p>
    <w:p w:rsidR="00B85E34" w:rsidRPr="009B6BCA" w:rsidRDefault="00B85E34" w:rsidP="00B85E34">
      <w:pPr>
        <w:pStyle w:val="NurText"/>
        <w:bidi/>
        <w:rPr>
          <w:del w:id="971" w:author="Transkribus" w:date="2019-12-11T14:30:00Z"/>
          <w:rFonts w:ascii="Courier New" w:hAnsi="Courier New" w:cs="Courier New"/>
        </w:rPr>
      </w:pPr>
      <w:dir w:val="rtl">
        <w:dir w:val="rtl">
          <w:del w:id="972" w:author="Transkribus" w:date="2019-12-11T14:30:00Z">
            <w:r w:rsidRPr="009B6BCA">
              <w:rPr>
                <w:rFonts w:ascii="Courier New" w:hAnsi="Courier New" w:cs="Courier New"/>
                <w:rtl/>
              </w:rPr>
              <w:delText>يا نفس جدى وادابى وتمسكي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بعرى الهدى وعرى الموانع فافصمي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973" w:author="Transkribus" w:date="2019-12-11T14:30:00Z"/>
          <w:rFonts w:ascii="Courier New" w:hAnsi="Courier New" w:cs="Courier New"/>
        </w:rPr>
      </w:pPr>
      <w:dir w:val="rtl">
        <w:dir w:val="rtl">
          <w:del w:id="974" w:author="Transkribus" w:date="2019-12-11T14:30:00Z">
            <w:r w:rsidRPr="009B6BCA">
              <w:rPr>
                <w:rFonts w:ascii="Courier New" w:hAnsi="Courier New" w:cs="Courier New"/>
                <w:rtl/>
              </w:rPr>
              <w:delText>لا تهملى يا نفس ذاتك ان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نسيانها نسيان ربك فاعلمي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975" w:author="Transkribus" w:date="2019-12-11T14:30:00Z"/>
          <w:rFonts w:ascii="Courier New" w:hAnsi="Courier New" w:cs="Courier New"/>
        </w:rPr>
      </w:pPr>
      <w:dir w:val="rtl">
        <w:dir w:val="rtl">
          <w:del w:id="976" w:author="Transkribus" w:date="2019-12-11T14:30:00Z">
            <w:r w:rsidRPr="009B6BCA">
              <w:rPr>
                <w:rFonts w:ascii="Courier New" w:hAnsi="Courier New" w:cs="Courier New"/>
                <w:rtl/>
              </w:rPr>
              <w:delText>وعليك بالتفكير فى الائه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لتبوئى جناته وتنعمي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977" w:author="Transkribus" w:date="2019-12-11T14:30:00Z"/>
          <w:del w:id="978" w:author="Transkribus" w:date="2019-12-11T14:30:00Z"/>
          <w:rFonts w:ascii="Courier New" w:hAnsi="Courier New" w:cs="Courier New"/>
        </w:rPr>
      </w:pPr>
      <w:dir w:val="rtl">
        <w:dir w:val="rtl">
          <w:del w:id="979" w:author="Transkribus" w:date="2019-12-11T14:30:00Z">
            <w:r w:rsidRPr="009B6BCA">
              <w:rPr>
                <w:rFonts w:ascii="Courier New" w:hAnsi="Courier New" w:cs="Courier New"/>
                <w:rtl/>
              </w:rPr>
              <w:delText>وتيممى نهج الهداية 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منهج وعن لقم</w:delText>
                </w:r>
                <w:r>
                  <w:delText>‬</w:delText>
                </w:r>
                <w:r>
                  <w:delText>‬</w:delText>
                </w:r>
              </w:dir>
            </w:dir>
          </w:del>
          <w:ins w:id="980" w:author="Transkribus" w:date="2019-12-11T14:30:00Z">
            <w:del w:id="981" w:author="Transkribus" w:date="2019-12-11T14:30:00Z">
              <w:r w:rsidRPr="00EE6742">
                <w:rPr>
                  <w:rFonts w:ascii="Courier New" w:hAnsi="Courier New" w:cs="Courier New"/>
                  <w:rtl/>
                </w:rPr>
                <w:delText>اباققس حدى وادانى وثسكى * بعر الهدى وهر الوافع فالفصمى</w:delText>
              </w:r>
            </w:del>
          </w:ins>
          <w:r>
            <w:t>‬</w:t>
          </w:r>
          <w:r>
            <w:t>‬</w:t>
          </w:r>
        </w:dir>
      </w:dir>
    </w:p>
    <w:p w:rsidR="00B85E34" w:rsidRPr="00EE6742" w:rsidRDefault="00B85E34" w:rsidP="00B85E34">
      <w:pPr>
        <w:pStyle w:val="NurText"/>
        <w:bidi/>
        <w:rPr>
          <w:ins w:id="982" w:author="Transkribus" w:date="2019-12-11T14:30:00Z"/>
          <w:rFonts w:ascii="Courier New" w:hAnsi="Courier New" w:cs="Courier New"/>
        </w:rPr>
      </w:pPr>
      <w:ins w:id="983" w:author="Transkribus" w:date="2019-12-11T14:30:00Z">
        <w:r w:rsidRPr="00EE6742">
          <w:rPr>
            <w:rFonts w:ascii="Courier New" w:hAnsi="Courier New" w:cs="Courier New"/>
            <w:rtl/>
          </w:rPr>
          <w:t>الاثم مسلى بانفس ذاللك ابن فى * سيانهانسيان ريك قاعلى</w:t>
        </w:r>
      </w:ins>
    </w:p>
    <w:p w:rsidR="00B85E34" w:rsidRPr="00EE6742" w:rsidRDefault="00B85E34" w:rsidP="00B85E34">
      <w:pPr>
        <w:pStyle w:val="NurText"/>
        <w:bidi/>
        <w:rPr>
          <w:ins w:id="984" w:author="Transkribus" w:date="2019-12-11T14:30:00Z"/>
          <w:rFonts w:ascii="Courier New" w:hAnsi="Courier New" w:cs="Courier New"/>
        </w:rPr>
      </w:pPr>
      <w:ins w:id="985" w:author="Transkribus" w:date="2019-12-11T14:30:00Z">
        <w:r w:rsidRPr="00EE6742">
          <w:rPr>
            <w:rFonts w:ascii="Courier New" w:hAnsi="Courier New" w:cs="Courier New"/>
            <w:rtl/>
          </w:rPr>
          <w:t>وهليسك التفكر فى ٣لاله * اتبر فى حنا اله وتنعيمى</w:t>
        </w:r>
      </w:ins>
    </w:p>
    <w:p w:rsidR="00B85E34" w:rsidRPr="00EE6742" w:rsidRDefault="00B85E34" w:rsidP="00B85E34">
      <w:pPr>
        <w:pStyle w:val="NurText"/>
        <w:bidi/>
        <w:rPr>
          <w:rFonts w:ascii="Courier New" w:hAnsi="Courier New" w:cs="Courier New"/>
        </w:rPr>
      </w:pPr>
      <w:ins w:id="986" w:author="Transkribus" w:date="2019-12-11T14:30:00Z">
        <w:r w:rsidRPr="00EE6742">
          <w:rPr>
            <w:rFonts w:ascii="Courier New" w:hAnsi="Courier New" w:cs="Courier New"/>
            <w:rtl/>
          </w:rPr>
          <w:t>ويصمى ٣م الهدافة الله * ميح وعسن اعم</w:t>
        </w:r>
      </w:ins>
      <w:r w:rsidRPr="00EE6742">
        <w:rPr>
          <w:rFonts w:ascii="Courier New" w:hAnsi="Courier New" w:cs="Courier New"/>
          <w:rtl/>
        </w:rPr>
        <w:t xml:space="preserve"> الضلالة </w:t>
      </w:r>
      <w:del w:id="987" w:author="Transkribus" w:date="2019-12-11T14:30:00Z">
        <w:r w:rsidRPr="009B6BCA">
          <w:rPr>
            <w:rFonts w:ascii="Courier New" w:hAnsi="Courier New" w:cs="Courier New"/>
            <w:rtl/>
          </w:rPr>
          <w:delText>احجمي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88" w:author="Transkribus" w:date="2019-12-11T14:30:00Z">
        <w:r w:rsidRPr="00EE6742">
          <w:rPr>
            <w:rFonts w:ascii="Courier New" w:hAnsi="Courier New" w:cs="Courier New"/>
            <w:rtl/>
          </w:rPr>
          <w:t>أمى</w:t>
        </w:r>
      </w:ins>
    </w:p>
    <w:p w:rsidR="00B85E34" w:rsidRPr="00EE6742" w:rsidRDefault="00B85E34" w:rsidP="00B85E34">
      <w:pPr>
        <w:pStyle w:val="NurText"/>
        <w:bidi/>
        <w:rPr>
          <w:rFonts w:ascii="Courier New" w:hAnsi="Courier New" w:cs="Courier New"/>
        </w:rPr>
      </w:pPr>
      <w:dir w:val="rtl">
        <w:dir w:val="rtl">
          <w:del w:id="989" w:author="Transkribus" w:date="2019-12-11T14:30:00Z">
            <w:r w:rsidRPr="009B6BCA">
              <w:rPr>
                <w:rFonts w:ascii="Courier New" w:hAnsi="Courier New" w:cs="Courier New"/>
                <w:rtl/>
              </w:rPr>
              <w:delText>لا ترتضى</w:delText>
            </w:r>
          </w:del>
          <w:ins w:id="990" w:author="Transkribus" w:date="2019-12-11T14:30:00Z">
            <w:r w:rsidRPr="00EE6742">
              <w:rPr>
                <w:rFonts w:ascii="Courier New" w:hAnsi="Courier New" w:cs="Courier New"/>
                <w:rtl/>
              </w:rPr>
              <w:t>الاثرفضى</w:t>
            </w:r>
          </w:ins>
          <w:r w:rsidRPr="00EE6742">
            <w:rPr>
              <w:rFonts w:ascii="Courier New" w:hAnsi="Courier New" w:cs="Courier New"/>
              <w:rtl/>
            </w:rPr>
            <w:t xml:space="preserve"> الدنيا الدني</w:t>
          </w:r>
          <w:del w:id="991" w:author="Transkribus" w:date="2019-12-11T14:30:00Z">
            <w:r w:rsidRPr="009B6BCA">
              <w:rPr>
                <w:rFonts w:ascii="Courier New" w:hAnsi="Courier New" w:cs="Courier New"/>
                <w:rtl/>
              </w:rPr>
              <w:delText>ة</w:delText>
            </w:r>
          </w:del>
          <w:ins w:id="992" w:author="Transkribus" w:date="2019-12-11T14:30:00Z">
            <w:r w:rsidRPr="00EE6742">
              <w:rPr>
                <w:rFonts w:ascii="Courier New" w:hAnsi="Courier New" w:cs="Courier New"/>
                <w:rtl/>
              </w:rPr>
              <w:t>ه</w:t>
            </w:r>
          </w:ins>
          <w:r w:rsidRPr="00EE6742">
            <w:rPr>
              <w:rFonts w:ascii="Courier New" w:hAnsi="Courier New" w:cs="Courier New"/>
              <w:rtl/>
            </w:rPr>
            <w:t xml:space="preserve"> موطنا</w:t>
          </w:r>
          <w:del w:id="9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994" w:author="Transkribus" w:date="2019-12-11T14:30:00Z">
                <w:r w:rsidRPr="009B6BCA">
                  <w:rPr>
                    <w:rFonts w:ascii="Courier New" w:hAnsi="Courier New" w:cs="Courier New"/>
                    <w:rtl/>
                  </w:rPr>
                  <w:delText>ت</w:delText>
                </w:r>
              </w:del>
              <w:ins w:id="995" w:author="Transkribus" w:date="2019-12-11T14:30:00Z">
                <w:r w:rsidRPr="00EE6742">
                  <w:rPr>
                    <w:rFonts w:ascii="Courier New" w:hAnsi="Courier New" w:cs="Courier New"/>
                    <w:rtl/>
                  </w:rPr>
                  <w:t>ب</w:t>
                </w:r>
              </w:ins>
              <w:r w:rsidRPr="00EE6742">
                <w:rPr>
                  <w:rFonts w:ascii="Courier New" w:hAnsi="Courier New" w:cs="Courier New"/>
                  <w:rtl/>
                </w:rPr>
                <w:t>على على ر</w:t>
              </w:r>
              <w:del w:id="996" w:author="Transkribus" w:date="2019-12-11T14:30:00Z">
                <w:r w:rsidRPr="009B6BCA">
                  <w:rPr>
                    <w:rFonts w:ascii="Courier New" w:hAnsi="Courier New" w:cs="Courier New"/>
                    <w:rtl/>
                  </w:rPr>
                  <w:delText>ت</w:delText>
                </w:r>
              </w:del>
              <w:ins w:id="997" w:author="Transkribus" w:date="2019-12-11T14:30:00Z">
                <w:r w:rsidRPr="00EE6742">
                  <w:rPr>
                    <w:rFonts w:ascii="Courier New" w:hAnsi="Courier New" w:cs="Courier New"/>
                    <w:rtl/>
                  </w:rPr>
                  <w:t>ي</w:t>
                </w:r>
              </w:ins>
              <w:r w:rsidRPr="00EE6742">
                <w:rPr>
                  <w:rFonts w:ascii="Courier New" w:hAnsi="Courier New" w:cs="Courier New"/>
                  <w:rtl/>
                </w:rPr>
                <w:t>ب السوارى الانجم</w:t>
              </w:r>
              <w:del w:id="9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B85E34" w:rsidRPr="009B6BCA" w:rsidRDefault="00B85E34" w:rsidP="00B85E34">
      <w:pPr>
        <w:pStyle w:val="NurText"/>
        <w:bidi/>
        <w:rPr>
          <w:del w:id="999" w:author="Transkribus" w:date="2019-12-11T14:30:00Z"/>
          <w:rFonts w:ascii="Courier New" w:hAnsi="Courier New" w:cs="Courier New"/>
        </w:rPr>
      </w:pPr>
      <w:dir w:val="rtl">
        <w:dir w:val="rtl">
          <w:del w:id="1000" w:author="Transkribus" w:date="2019-12-11T14:30:00Z">
            <w:r w:rsidRPr="009B6BCA">
              <w:rPr>
                <w:rFonts w:ascii="Courier New" w:hAnsi="Courier New" w:cs="Courier New"/>
                <w:rtl/>
              </w:rPr>
              <w:delText>وتعاينى ما لا رات عين ولا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اذن وعت فاليه جدى تغنمي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001" w:author="Transkribus" w:date="2019-12-11T14:30:00Z"/>
          <w:del w:id="1002" w:author="Transkribus" w:date="2019-12-11T14:30:00Z"/>
          <w:rFonts w:ascii="Courier New" w:hAnsi="Courier New" w:cs="Courier New"/>
        </w:rPr>
      </w:pPr>
      <w:dir w:val="rtl">
        <w:dir w:val="rtl">
          <w:del w:id="1003" w:author="Transkribus" w:date="2019-12-11T14:30:00Z">
            <w:r w:rsidRPr="009B6BCA">
              <w:rPr>
                <w:rFonts w:ascii="Courier New" w:hAnsi="Courier New" w:cs="Courier New"/>
                <w:rtl/>
              </w:rPr>
              <w:delText>وتشاهدى ما ليس يدرك كنهه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004" w:author="Transkribus" w:date="2019-12-11T14:30:00Z">
            <w:del w:id="1005" w:author="Transkribus" w:date="2019-12-11T14:30:00Z">
              <w:r w:rsidRPr="00EE6742">
                <w:rPr>
                  <w:rFonts w:ascii="Courier New" w:hAnsi="Courier New" w:cs="Courier New"/>
                  <w:rtl/>
                </w:rPr>
                <w:delText>وفعايسى مالارات عين ولا * ادن وهت فالبة حدى تغنسى</w:delText>
              </w:r>
            </w:del>
          </w:ins>
          <w:r>
            <w:t>‬</w:t>
          </w:r>
          <w:r>
            <w:t>‬</w:t>
          </w:r>
        </w:dir>
      </w:dir>
    </w:p>
    <w:p w:rsidR="00B85E34" w:rsidRPr="00EE6742" w:rsidRDefault="00B85E34" w:rsidP="00B85E34">
      <w:pPr>
        <w:pStyle w:val="NurText"/>
        <w:bidi/>
        <w:rPr>
          <w:rFonts w:ascii="Courier New" w:hAnsi="Courier New" w:cs="Courier New"/>
        </w:rPr>
      </w:pPr>
      <w:ins w:id="1006" w:author="Transkribus" w:date="2019-12-11T14:30:00Z">
        <w:r w:rsidRPr="00EE6742">
          <w:rPr>
            <w:rFonts w:ascii="Courier New" w:hAnsi="Courier New" w:cs="Courier New"/>
            <w:rtl/>
          </w:rPr>
          <w:t xml:space="preserve">ويساهدى ماليس دراك كمنهه * </w:t>
        </w:r>
      </w:ins>
      <w:r w:rsidRPr="00EE6742">
        <w:rPr>
          <w:rFonts w:ascii="Courier New" w:hAnsi="Courier New" w:cs="Courier New"/>
          <w:rtl/>
        </w:rPr>
        <w:t xml:space="preserve">بالفكر </w:t>
      </w:r>
      <w:del w:id="1007" w:author="Transkribus" w:date="2019-12-11T14:30:00Z">
        <w:r w:rsidRPr="009B6BCA">
          <w:rPr>
            <w:rFonts w:ascii="Courier New" w:hAnsi="Courier New" w:cs="Courier New"/>
            <w:rtl/>
          </w:rPr>
          <w:delText>او</w:delText>
        </w:r>
      </w:del>
      <w:ins w:id="1008" w:author="Transkribus" w:date="2019-12-11T14:30:00Z">
        <w:r w:rsidRPr="00EE6742">
          <w:rPr>
            <w:rFonts w:ascii="Courier New" w:hAnsi="Courier New" w:cs="Courier New"/>
            <w:rtl/>
          </w:rPr>
          <w:t>أو</w:t>
        </w:r>
      </w:ins>
      <w:r w:rsidRPr="00EE6742">
        <w:rPr>
          <w:rFonts w:ascii="Courier New" w:hAnsi="Courier New" w:cs="Courier New"/>
          <w:rtl/>
        </w:rPr>
        <w:t xml:space="preserve"> بتوهم الم</w:t>
      </w:r>
      <w:del w:id="1009" w:author="Transkribus" w:date="2019-12-11T14:30:00Z">
        <w:r w:rsidRPr="009B6BCA">
          <w:rPr>
            <w:rFonts w:ascii="Courier New" w:hAnsi="Courier New" w:cs="Courier New"/>
            <w:rtl/>
          </w:rPr>
          <w:delText>ت</w:delText>
        </w:r>
      </w:del>
      <w:ins w:id="1010" w:author="Transkribus" w:date="2019-12-11T14:30:00Z">
        <w:r w:rsidRPr="00EE6742">
          <w:rPr>
            <w:rFonts w:ascii="Courier New" w:hAnsi="Courier New" w:cs="Courier New"/>
            <w:rtl/>
          </w:rPr>
          <w:t>ن</w:t>
        </w:r>
      </w:ins>
      <w:r w:rsidRPr="00EE6742">
        <w:rPr>
          <w:rFonts w:ascii="Courier New" w:hAnsi="Courier New" w:cs="Courier New"/>
          <w:rtl/>
        </w:rPr>
        <w:t>وه</w:t>
      </w:r>
      <w:ins w:id="1011" w:author="Transkribus" w:date="2019-12-11T14:30:00Z">
        <w:r w:rsidRPr="00EE6742">
          <w:rPr>
            <w:rFonts w:ascii="Courier New" w:hAnsi="Courier New" w:cs="Courier New"/>
            <w:rtl/>
          </w:rPr>
          <w:t>س</w:t>
        </w:r>
      </w:ins>
      <w:r w:rsidRPr="00EE6742">
        <w:rPr>
          <w:rFonts w:ascii="Courier New" w:hAnsi="Courier New" w:cs="Courier New"/>
          <w:rtl/>
        </w:rPr>
        <w:t>م</w:t>
      </w:r>
      <w:del w:id="10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9B6BCA" w:rsidRDefault="00B85E34" w:rsidP="00B85E34">
      <w:pPr>
        <w:pStyle w:val="NurText"/>
        <w:bidi/>
        <w:rPr>
          <w:del w:id="1013" w:author="Transkribus" w:date="2019-12-11T14:30:00Z"/>
          <w:rFonts w:ascii="Courier New" w:hAnsi="Courier New" w:cs="Courier New"/>
        </w:rPr>
      </w:pPr>
      <w:dir w:val="rtl">
        <w:dir w:val="rtl">
          <w:del w:id="1014" w:author="Transkribus" w:date="2019-12-11T14:30:00Z">
            <w:r w:rsidRPr="009B6BCA">
              <w:rPr>
                <w:rFonts w:ascii="Courier New" w:hAnsi="Courier New" w:cs="Courier New"/>
                <w:rtl/>
              </w:rPr>
              <w:delText>قدس يجل بان يحل جنابه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يا نفس الا كل شهم ايهم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015" w:author="Transkribus" w:date="2019-12-11T14:30:00Z"/>
          <w:rFonts w:ascii="Courier New" w:hAnsi="Courier New" w:cs="Courier New"/>
        </w:rPr>
      </w:pPr>
      <w:dir w:val="rtl">
        <w:dir w:val="rtl">
          <w:del w:id="1016" w:author="Transkribus" w:date="2019-12-11T14:30:00Z">
            <w:r w:rsidRPr="009B6BCA">
              <w:rPr>
                <w:rFonts w:ascii="Courier New" w:hAnsi="Courier New" w:cs="Courier New"/>
                <w:rtl/>
              </w:rPr>
              <w:delText>وهو المنزه ان يكون مركبا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رابع او ثالث او توام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017" w:author="Transkribus" w:date="2019-12-11T14:30:00Z"/>
          <w:del w:id="1018" w:author="Transkribus" w:date="2019-12-11T14:30:00Z"/>
          <w:rFonts w:ascii="Courier New" w:hAnsi="Courier New" w:cs="Courier New"/>
        </w:rPr>
      </w:pPr>
      <w:dir w:val="rtl">
        <w:dir w:val="rtl">
          <w:del w:id="1019" w:author="Transkribus" w:date="2019-12-11T14:30:00Z">
            <w:r w:rsidRPr="009B6BCA">
              <w:rPr>
                <w:rFonts w:ascii="Courier New" w:hAnsi="Courier New" w:cs="Courier New"/>
                <w:rtl/>
              </w:rPr>
              <w:delText>وتجاورى</w:delText>
            </w:r>
          </w:del>
          <w:ins w:id="1020" w:author="Transkribus" w:date="2019-12-11T14:30:00Z">
            <w:r w:rsidRPr="00EE6742">
              <w:rPr>
                <w:rFonts w:ascii="Courier New" w:hAnsi="Courier New" w:cs="Courier New"/>
                <w:rtl/>
              </w:rPr>
              <w:t>قدس بجسل بابن جل جناه * باقفس الال شهمأ٢٣</w:t>
            </w:r>
          </w:ins>
          <w:r>
            <w:t>‬</w:t>
          </w:r>
          <w:r>
            <w:t>‬</w:t>
          </w:r>
        </w:dir>
      </w:dir>
    </w:p>
    <w:p w:rsidR="00B85E34" w:rsidRPr="00EE6742" w:rsidRDefault="00B85E34" w:rsidP="00B85E34">
      <w:pPr>
        <w:pStyle w:val="NurText"/>
        <w:bidi/>
        <w:rPr>
          <w:ins w:id="1021" w:author="Transkribus" w:date="2019-12-11T14:30:00Z"/>
          <w:rFonts w:ascii="Courier New" w:hAnsi="Courier New" w:cs="Courier New"/>
        </w:rPr>
      </w:pPr>
      <w:ins w:id="1022" w:author="Transkribus" w:date="2019-12-11T14:30:00Z">
        <w:r w:rsidRPr="00EE6742">
          <w:rPr>
            <w:rFonts w:ascii="Courier New" w:hAnsi="Courier New" w:cs="Courier New"/>
            <w:rtl/>
          </w:rPr>
          <w:t>وهو المسيرة ابن بكون مر كمبا * مسن زايع أو ثالت أو لويم</w:t>
        </w:r>
      </w:ins>
    </w:p>
    <w:p w:rsidR="00B85E34" w:rsidRPr="00EE6742" w:rsidRDefault="00B85E34" w:rsidP="00B85E34">
      <w:pPr>
        <w:pStyle w:val="NurText"/>
        <w:bidi/>
        <w:rPr>
          <w:rFonts w:ascii="Courier New" w:hAnsi="Courier New" w:cs="Courier New"/>
        </w:rPr>
      </w:pPr>
      <w:ins w:id="1023" w:author="Transkribus" w:date="2019-12-11T14:30:00Z">
        <w:r w:rsidRPr="00EE6742">
          <w:rPr>
            <w:rFonts w:ascii="Courier New" w:hAnsi="Courier New" w:cs="Courier New"/>
            <w:rtl/>
          </w:rPr>
          <w:t>وجاورى</w:t>
        </w:r>
      </w:ins>
      <w:r w:rsidRPr="00EE6742">
        <w:rPr>
          <w:rFonts w:ascii="Courier New" w:hAnsi="Courier New" w:cs="Courier New"/>
          <w:rtl/>
        </w:rPr>
        <w:t xml:space="preserve"> الابرار فى </w:t>
      </w:r>
      <w:del w:id="1024" w:author="Transkribus" w:date="2019-12-11T14:30:00Z">
        <w:r w:rsidRPr="009B6BCA">
          <w:rPr>
            <w:rFonts w:ascii="Courier New" w:hAnsi="Courier New" w:cs="Courier New"/>
            <w:rtl/>
          </w:rPr>
          <w:delText>مستوطن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دائر ابدا</w:delText>
            </w:r>
            <w:r>
              <w:delText>‬</w:delText>
            </w:r>
            <w:r>
              <w:delText>‬</w:delText>
            </w:r>
          </w:dir>
        </w:dir>
      </w:del>
      <w:ins w:id="1025" w:author="Transkribus" w:date="2019-12-11T14:30:00Z">
        <w:del w:id="1026" w:author="Transkribus" w:date="2019-12-11T14:30:00Z">
          <w:r w:rsidRPr="00EE6742">
            <w:rPr>
              <w:rFonts w:ascii="Courier New" w:hAnsi="Courier New" w:cs="Courier New"/>
              <w:rtl/>
            </w:rPr>
            <w:delText>مسيوطن * لاداثر أيدا</w:delText>
          </w:r>
        </w:del>
      </w:ins>
      <w:r w:rsidRPr="00EE6742">
        <w:rPr>
          <w:rFonts w:ascii="Courier New" w:hAnsi="Courier New" w:cs="Courier New"/>
          <w:rtl/>
        </w:rPr>
        <w:t xml:space="preserve"> ولا م</w:t>
      </w:r>
      <w:del w:id="1027" w:author="Transkribus" w:date="2019-12-11T14:30:00Z">
        <w:r w:rsidRPr="009B6BCA">
          <w:rPr>
            <w:rFonts w:ascii="Courier New" w:hAnsi="Courier New" w:cs="Courier New"/>
            <w:rtl/>
          </w:rPr>
          <w:delText>ت</w:delText>
        </w:r>
      </w:del>
      <w:ins w:id="1028" w:author="Transkribus" w:date="2019-12-11T14:30:00Z">
        <w:r w:rsidRPr="00EE6742">
          <w:rPr>
            <w:rFonts w:ascii="Courier New" w:hAnsi="Courier New" w:cs="Courier New"/>
            <w:rtl/>
          </w:rPr>
          <w:t>ن</w:t>
        </w:r>
      </w:ins>
      <w:r w:rsidRPr="00EE6742">
        <w:rPr>
          <w:rFonts w:ascii="Courier New" w:hAnsi="Courier New" w:cs="Courier New"/>
          <w:rtl/>
        </w:rPr>
        <w:t>هدم</w:t>
      </w:r>
      <w:del w:id="10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1030" w:author="Transkribus" w:date="2019-12-11T14:30:00Z">
            <w:r w:rsidRPr="009B6BCA">
              <w:rPr>
                <w:rFonts w:ascii="Courier New" w:hAnsi="Courier New" w:cs="Courier New"/>
                <w:rtl/>
              </w:rPr>
              <w:delText>يا ايها المغرور شبت</w:delText>
            </w:r>
          </w:del>
          <w:ins w:id="1031" w:author="Transkribus" w:date="2019-12-11T14:30:00Z">
            <w:r w:rsidRPr="00EE6742">
              <w:rPr>
                <w:rFonts w:ascii="Courier New" w:hAnsi="Courier New" w:cs="Courier New"/>
                <w:rtl/>
              </w:rPr>
              <w:t>ابا أبها المنسرورشيت</w:t>
            </w:r>
          </w:ins>
          <w:r w:rsidRPr="00EE6742">
            <w:rPr>
              <w:rFonts w:ascii="Courier New" w:hAnsi="Courier New" w:cs="Courier New"/>
              <w:rtl/>
            </w:rPr>
            <w:t xml:space="preserve"> ولم تع</w:t>
          </w:r>
          <w:ins w:id="1032" w:author="Transkribus" w:date="2019-12-11T14:30:00Z">
            <w:r w:rsidRPr="00EE6742">
              <w:rPr>
                <w:rFonts w:ascii="Courier New" w:hAnsi="Courier New" w:cs="Courier New"/>
                <w:rtl/>
              </w:rPr>
              <w:t>س</w:t>
            </w:r>
          </w:ins>
          <w:r w:rsidRPr="00EE6742">
            <w:rPr>
              <w:rFonts w:ascii="Courier New" w:hAnsi="Courier New" w:cs="Courier New"/>
              <w:rtl/>
            </w:rPr>
            <w:t>د</w:t>
          </w:r>
          <w:del w:id="10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عما </w:t>
              </w:r>
              <w:del w:id="1034" w:author="Transkribus" w:date="2019-12-11T14:30:00Z">
                <w:r w:rsidRPr="009B6BCA">
                  <w:rPr>
                    <w:rFonts w:ascii="Courier New" w:hAnsi="Courier New" w:cs="Courier New"/>
                    <w:rtl/>
                  </w:rPr>
                  <w:delText>لهجت به ولم تتندم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35" w:author="Transkribus" w:date="2019-12-11T14:30:00Z">
                <w:r w:rsidRPr="00EE6742">
                  <w:rPr>
                    <w:rFonts w:ascii="Courier New" w:hAnsi="Courier New" w:cs="Courier New"/>
                    <w:rtl/>
                  </w:rPr>
                  <w:t>لهست - وم تتننيدم</w:t>
                </w:r>
              </w:ins>
              <w:r>
                <w:t>‬</w:t>
              </w:r>
              <w:r>
                <w:t>‬</w:t>
              </w:r>
              <w:r>
                <w:t>‬</w:t>
              </w:r>
              <w:r>
                <w:t>‬</w:t>
              </w:r>
            </w:dir>
          </w:dir>
        </w:dir>
      </w:dir>
    </w:p>
    <w:p w:rsidR="00B85E34" w:rsidRPr="00EE6742" w:rsidRDefault="00B85E34" w:rsidP="00B85E34">
      <w:pPr>
        <w:pStyle w:val="NurText"/>
        <w:bidi/>
        <w:rPr>
          <w:rFonts w:ascii="Courier New" w:hAnsi="Courier New" w:cs="Courier New"/>
        </w:rPr>
      </w:pPr>
      <w:dir w:val="rtl">
        <w:dir w:val="rtl">
          <w:del w:id="1036" w:author="Transkribus" w:date="2019-12-11T14:30:00Z">
            <w:r w:rsidRPr="009B6BCA">
              <w:rPr>
                <w:rFonts w:ascii="Courier New" w:hAnsi="Courier New" w:cs="Courier New"/>
                <w:rtl/>
              </w:rPr>
              <w:delText>لا تحسبن</w:delText>
            </w:r>
          </w:del>
          <w:ins w:id="1037" w:author="Transkribus" w:date="2019-12-11T14:30:00Z">
            <w:r w:rsidRPr="00EE6742">
              <w:rPr>
                <w:rFonts w:ascii="Courier New" w:hAnsi="Courier New" w:cs="Courier New"/>
                <w:rtl/>
              </w:rPr>
              <w:t>الانجسسين</w:t>
            </w:r>
          </w:ins>
          <w:r w:rsidRPr="00EE6742">
            <w:rPr>
              <w:rFonts w:ascii="Courier New" w:hAnsi="Courier New" w:cs="Courier New"/>
              <w:rtl/>
            </w:rPr>
            <w:t xml:space="preserve"> الشيب فيك </w:t>
          </w:r>
          <w:del w:id="1038" w:author="Transkribus" w:date="2019-12-11T14:30:00Z">
            <w:r w:rsidRPr="009B6BCA">
              <w:rPr>
                <w:rFonts w:ascii="Courier New" w:hAnsi="Courier New" w:cs="Courier New"/>
                <w:rtl/>
              </w:rPr>
              <w:delText>لعلة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عرضت ولا لتكرج فى البلغم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039" w:author="Transkribus" w:date="2019-12-11T14:30:00Z">
            <w:del w:id="1040" w:author="Transkribus" w:date="2019-12-11T14:30:00Z">
              <w:r w:rsidRPr="00EE6742">
                <w:rPr>
                  <w:rFonts w:ascii="Courier New" w:hAnsi="Courier New" w:cs="Courier New"/>
                  <w:rtl/>
                </w:rPr>
                <w:delText>اعله * عرضب ولالتكرج فى اللقم</w:delText>
              </w:r>
            </w:del>
          </w:ins>
          <w:r>
            <w:t>‬</w:t>
          </w:r>
          <w:r>
            <w:t>‬</w:t>
          </w:r>
        </w:dir>
      </w:dir>
    </w:p>
    <w:p w:rsidR="00B85E34" w:rsidRPr="00EE6742" w:rsidRDefault="00B85E34" w:rsidP="00B85E34">
      <w:pPr>
        <w:pStyle w:val="NurText"/>
        <w:bidi/>
        <w:rPr>
          <w:rFonts w:ascii="Courier New" w:hAnsi="Courier New" w:cs="Courier New"/>
        </w:rPr>
      </w:pPr>
      <w:dir w:val="rtl">
        <w:dir w:val="rtl">
          <w:del w:id="1041" w:author="Transkribus" w:date="2019-12-11T14:30:00Z">
            <w:r w:rsidRPr="009B6BCA">
              <w:rPr>
                <w:rFonts w:ascii="Courier New" w:hAnsi="Courier New" w:cs="Courier New"/>
                <w:rtl/>
              </w:rPr>
              <w:delText>لكن شبابك كان شيطانا ومن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يك </w:delText>
                </w:r>
                <w:r>
                  <w:delText>‬</w:delText>
                </w:r>
                <w:r>
                  <w:delText>‬</w:delText>
                </w:r>
              </w:dir>
            </w:dir>
          </w:del>
          <w:ins w:id="1042" w:author="Transkribus" w:date="2019-12-11T14:30:00Z">
            <w:del w:id="1043" w:author="Transkribus" w:date="2019-12-11T14:30:00Z">
              <w:r w:rsidRPr="00EE6742">
                <w:rPr>
                  <w:rFonts w:ascii="Courier New" w:hAnsi="Courier New" w:cs="Courier New"/>
                  <w:rtl/>
                </w:rPr>
                <w:delText xml:space="preserve">اكن شيارلك كمان شيطاناومن * يك </w:delText>
              </w:r>
            </w:del>
          </w:ins>
          <w:r w:rsidRPr="00EE6742">
            <w:rPr>
              <w:rFonts w:ascii="Courier New" w:hAnsi="Courier New" w:cs="Courier New"/>
              <w:rtl/>
            </w:rPr>
            <w:t xml:space="preserve">ماردا بالشهب </w:t>
          </w:r>
          <w:del w:id="1044" w:author="Transkribus" w:date="2019-12-11T14:30:00Z">
            <w:r w:rsidRPr="009B6BCA">
              <w:rPr>
                <w:rFonts w:ascii="Courier New" w:hAnsi="Courier New" w:cs="Courier New"/>
                <w:rtl/>
              </w:rPr>
              <w:delText>حقا يرجم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45" w:author="Transkribus" w:date="2019-12-11T14:30:00Z">
            <w:r w:rsidRPr="00EE6742">
              <w:rPr>
                <w:rFonts w:ascii="Courier New" w:hAnsi="Courier New" w:cs="Courier New"/>
                <w:rtl/>
              </w:rPr>
              <w:t>حقارجم</w:t>
            </w:r>
          </w:ins>
          <w:r>
            <w:t>‬</w:t>
          </w:r>
          <w:r>
            <w:t>‬</w:t>
          </w:r>
        </w:dir>
      </w:dir>
    </w:p>
    <w:p w:rsidR="00B85E34" w:rsidRPr="00EE6742" w:rsidRDefault="00B85E34" w:rsidP="00B85E34">
      <w:pPr>
        <w:pStyle w:val="NurText"/>
        <w:bidi/>
        <w:rPr>
          <w:rFonts w:ascii="Courier New" w:hAnsi="Courier New" w:cs="Courier New"/>
        </w:rPr>
      </w:pPr>
      <w:dir w:val="rtl">
        <w:dir w:val="rtl">
          <w:del w:id="1046" w:author="Transkribus" w:date="2019-12-11T14:30:00Z">
            <w:r w:rsidRPr="009B6BCA">
              <w:rPr>
                <w:rFonts w:ascii="Courier New" w:hAnsi="Courier New" w:cs="Courier New"/>
                <w:rtl/>
              </w:rPr>
              <w:delText>لا تقرن</w:delText>
            </w:r>
          </w:del>
          <w:ins w:id="1047" w:author="Transkribus" w:date="2019-12-11T14:30:00Z">
            <w:r w:rsidRPr="00EE6742">
              <w:rPr>
                <w:rFonts w:ascii="Courier New" w:hAnsi="Courier New" w:cs="Courier New"/>
                <w:rtl/>
              </w:rPr>
              <w:t>الابقرن</w:t>
            </w:r>
          </w:ins>
          <w:r w:rsidRPr="00EE6742">
            <w:rPr>
              <w:rFonts w:ascii="Courier New" w:hAnsi="Courier New" w:cs="Courier New"/>
              <w:rtl/>
            </w:rPr>
            <w:t xml:space="preserve"> الشيب المنير </w:t>
          </w:r>
          <w:del w:id="1048" w:author="Transkribus" w:date="2019-12-11T14:30:00Z">
            <w:r w:rsidRPr="009B6BCA">
              <w:rPr>
                <w:rFonts w:ascii="Courier New" w:hAnsi="Courier New" w:cs="Courier New"/>
                <w:rtl/>
              </w:rPr>
              <w:delText>رواؤه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بظلام اعراض الشبيبة تظلم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049" w:author="Transkribus" w:date="2019-12-11T14:30:00Z">
            <w:del w:id="1050" w:author="Transkribus" w:date="2019-12-11T14:30:00Z">
              <w:r w:rsidRPr="00EE6742">
                <w:rPr>
                  <w:rFonts w:ascii="Courier New" w:hAnsi="Courier New" w:cs="Courier New"/>
                  <w:rtl/>
                </w:rPr>
                <w:delText>رواقه - بطلام اقراس الشفضل</w:delText>
              </w:r>
            </w:del>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فالشيب اشراق </w:t>
          </w:r>
          <w:del w:id="1051" w:author="Transkribus" w:date="2019-12-11T14:30:00Z">
            <w:r w:rsidRPr="009B6BCA">
              <w:rPr>
                <w:rFonts w:ascii="Courier New" w:hAnsi="Courier New" w:cs="Courier New"/>
                <w:rtl/>
              </w:rPr>
              <w:delText>الحجى وضياؤه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فاهن هواك اوان شيبك تكرم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052" w:author="Transkribus" w:date="2019-12-11T14:30:00Z">
            <w:del w:id="1053" w:author="Transkribus" w:date="2019-12-11T14:30:00Z">
              <w:r w:rsidRPr="00EE6742">
                <w:rPr>
                  <w:rFonts w:ascii="Courier New" w:hAnsi="Courier New" w:cs="Courier New"/>
                  <w:rtl/>
                </w:rPr>
                <w:delText>الح أو سياوه * باهمن هوبالةأوان سييك تكر</w:delText>
              </w:r>
            </w:del>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واعكف على </w:t>
          </w:r>
          <w:del w:id="1054" w:author="Transkribus" w:date="2019-12-11T14:30:00Z">
            <w:r w:rsidRPr="009B6BCA">
              <w:rPr>
                <w:rFonts w:ascii="Courier New" w:hAnsi="Courier New" w:cs="Courier New"/>
                <w:rtl/>
              </w:rPr>
              <w:delText>تمجيد موجدك 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غمر</w:delText>
                </w:r>
                <w:r>
                  <w:delText>‬</w:delText>
                </w:r>
                <w:r>
                  <w:delText>‬</w:delText>
                </w:r>
              </w:dir>
            </w:dir>
          </w:del>
          <w:ins w:id="1055" w:author="Transkribus" w:date="2019-12-11T14:30:00Z">
            <w:del w:id="1056" w:author="Transkribus" w:date="2019-12-11T14:30:00Z">
              <w:r w:rsidRPr="00EE6742">
                <w:rPr>
                  <w:rFonts w:ascii="Courier New" w:hAnsi="Courier New" w:cs="Courier New"/>
                  <w:rtl/>
                </w:rPr>
                <w:delText>معيد موجدل الدى * عمر</w:delText>
              </w:r>
            </w:del>
          </w:ins>
          <w:r w:rsidRPr="00EE6742">
            <w:rPr>
              <w:rFonts w:ascii="Courier New" w:hAnsi="Courier New" w:cs="Courier New"/>
              <w:rtl/>
            </w:rPr>
            <w:t xml:space="preserve"> الوجود </w:t>
          </w:r>
          <w:del w:id="1057" w:author="Transkribus" w:date="2019-12-11T14:30:00Z">
            <w:r w:rsidRPr="009B6BCA">
              <w:rPr>
                <w:rFonts w:ascii="Courier New" w:hAnsi="Courier New" w:cs="Courier New"/>
                <w:rtl/>
              </w:rPr>
              <w:delText>الجود منه وعظم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58" w:author="Transkribus" w:date="2019-12-11T14:30:00Z">
            <w:r w:rsidRPr="00EE6742">
              <w:rPr>
                <w:rFonts w:ascii="Courier New" w:hAnsi="Courier New" w:cs="Courier New"/>
                <w:rtl/>
              </w:rPr>
              <w:t>الحودمته وعطم</w:t>
            </w:r>
          </w:ins>
          <w:r>
            <w:t>‬</w:t>
          </w:r>
          <w:r>
            <w:t>‬</w:t>
          </w:r>
        </w:dir>
      </w:dir>
    </w:p>
    <w:p w:rsidR="00B85E34" w:rsidRPr="00EE6742" w:rsidRDefault="00B85E34" w:rsidP="00B85E34">
      <w:pPr>
        <w:pStyle w:val="NurText"/>
        <w:bidi/>
        <w:rPr>
          <w:rFonts w:ascii="Courier New" w:hAnsi="Courier New" w:cs="Courier New"/>
        </w:rPr>
      </w:pPr>
      <w:dir w:val="rtl">
        <w:dir w:val="rtl">
          <w:del w:id="1059" w:author="Transkribus" w:date="2019-12-11T14:30:00Z">
            <w:r w:rsidRPr="009B6BCA">
              <w:rPr>
                <w:rFonts w:ascii="Courier New" w:hAnsi="Courier New" w:cs="Courier New"/>
                <w:rtl/>
              </w:rPr>
              <w:delText>فبذكره تشفى النفوس من الجوى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060" w:author="Transkribus" w:date="2019-12-11T14:30:00Z">
            <w:del w:id="1061" w:author="Transkribus" w:date="2019-12-11T14:30:00Z">
              <w:r w:rsidRPr="00EE6742">
                <w:rPr>
                  <w:rFonts w:ascii="Courier New" w:hAnsi="Courier New" w:cs="Courier New"/>
                  <w:rtl/>
                </w:rPr>
                <w:delText xml:space="preserve">فيذ كمره فشفى النقوس من الحوى * </w:delText>
              </w:r>
            </w:del>
          </w:ins>
          <w:r w:rsidRPr="00EE6742">
            <w:rPr>
              <w:rFonts w:ascii="Courier New" w:hAnsi="Courier New" w:cs="Courier New"/>
              <w:rtl/>
            </w:rPr>
            <w:t xml:space="preserve">فعليه ان </w:t>
          </w:r>
          <w:del w:id="1062" w:author="Transkribus" w:date="2019-12-11T14:30:00Z">
            <w:r w:rsidRPr="009B6BCA">
              <w:rPr>
                <w:rFonts w:ascii="Courier New" w:hAnsi="Courier New" w:cs="Courier New"/>
                <w:rtl/>
              </w:rPr>
              <w:delText>اثرت برءك صمم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63" w:author="Transkribus" w:date="2019-12-11T14:30:00Z">
            <w:r w:rsidRPr="00EE6742">
              <w:rPr>
                <w:rFonts w:ascii="Courier New" w:hAnsi="Courier New" w:cs="Courier New"/>
                <w:rtl/>
              </w:rPr>
              <w:t>أثرت يرثلك سمم</w:t>
            </w:r>
          </w:ins>
          <w:r>
            <w:t>‬</w:t>
          </w:r>
          <w:r>
            <w:t>‬</w:t>
          </w:r>
        </w:dir>
      </w:dir>
    </w:p>
    <w:p w:rsidR="00B85E34" w:rsidRPr="00EE6742" w:rsidRDefault="00B85E34" w:rsidP="00B85E34">
      <w:pPr>
        <w:pStyle w:val="NurText"/>
        <w:bidi/>
        <w:rPr>
          <w:rFonts w:ascii="Courier New" w:hAnsi="Courier New" w:cs="Courier New"/>
        </w:rPr>
      </w:pPr>
      <w:dir w:val="rtl">
        <w:dir w:val="rtl">
          <w:del w:id="1064" w:author="Transkribus" w:date="2019-12-11T14:30:00Z">
            <w:r w:rsidRPr="009B6BCA">
              <w:rPr>
                <w:rFonts w:ascii="Courier New" w:hAnsi="Courier New" w:cs="Courier New"/>
                <w:rtl/>
              </w:rPr>
              <w:delText>ا</w:delText>
            </w:r>
          </w:del>
          <w:r w:rsidRPr="00EE6742">
            <w:rPr>
              <w:rFonts w:ascii="Courier New" w:hAnsi="Courier New" w:cs="Courier New"/>
              <w:rtl/>
            </w:rPr>
            <w:t xml:space="preserve">كرم بنفس </w:t>
          </w:r>
          <w:del w:id="1065" w:author="Transkribus" w:date="2019-12-11T14:30:00Z">
            <w:r w:rsidRPr="009B6BCA">
              <w:rPr>
                <w:rFonts w:ascii="Courier New" w:hAnsi="Courier New" w:cs="Courier New"/>
                <w:rtl/>
              </w:rPr>
              <w:delText>فتى راى سبل</w:delText>
            </w:r>
          </w:del>
          <w:ins w:id="1066" w:author="Transkribus" w:date="2019-12-11T14:30:00Z">
            <w:r w:rsidRPr="00EE6742">
              <w:rPr>
                <w:rFonts w:ascii="Courier New" w:hAnsi="Courier New" w:cs="Courier New"/>
                <w:rtl/>
              </w:rPr>
              <w:t>فبى رأى سيل</w:t>
            </w:r>
          </w:ins>
          <w:r w:rsidRPr="00EE6742">
            <w:rPr>
              <w:rFonts w:ascii="Courier New" w:hAnsi="Courier New" w:cs="Courier New"/>
              <w:rtl/>
            </w:rPr>
            <w:t xml:space="preserve"> الهوى</w:t>
          </w:r>
          <w:del w:id="10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068" w:author="Transkribus" w:date="2019-12-11T14:30:00Z">
            <w:del w:id="1069"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تهوى ف</w:t>
          </w:r>
          <w:del w:id="1070" w:author="Transkribus" w:date="2019-12-11T14:30:00Z">
            <w:r w:rsidRPr="009B6BCA">
              <w:rPr>
                <w:rFonts w:ascii="Courier New" w:hAnsi="Courier New" w:cs="Courier New"/>
                <w:rtl/>
              </w:rPr>
              <w:delText>م</w:delText>
            </w:r>
          </w:del>
          <w:r w:rsidRPr="00EE6742">
            <w:rPr>
              <w:rFonts w:ascii="Courier New" w:hAnsi="Courier New" w:cs="Courier New"/>
              <w:rtl/>
            </w:rPr>
            <w:t>ال الى الصراط الاقوم</w:t>
          </w:r>
          <w:del w:id="10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ذا</w:t>
          </w:r>
          <w:ins w:id="1072" w:author="Transkribus" w:date="2019-12-11T14:30:00Z">
            <w:r w:rsidRPr="00EE6742">
              <w:rPr>
                <w:rFonts w:ascii="Courier New" w:hAnsi="Courier New" w:cs="Courier New"/>
                <w:rtl/>
              </w:rPr>
              <w:t>ل</w:t>
            </w:r>
          </w:ins>
          <w:r w:rsidRPr="00EE6742">
            <w:rPr>
              <w:rFonts w:ascii="Courier New" w:hAnsi="Courier New" w:cs="Courier New"/>
              <w:rtl/>
            </w:rPr>
            <w:t xml:space="preserve">ك الذى </w:t>
          </w:r>
          <w:del w:id="1073" w:author="Transkribus" w:date="2019-12-11T14:30:00Z">
            <w:r w:rsidRPr="009B6BCA">
              <w:rPr>
                <w:rFonts w:ascii="Courier New" w:hAnsi="Courier New" w:cs="Courier New"/>
                <w:rtl/>
              </w:rPr>
              <w:delText>يخت</w:delText>
            </w:r>
          </w:del>
          <w:ins w:id="1074" w:author="Transkribus" w:date="2019-12-11T14:30:00Z">
            <w:r w:rsidRPr="00EE6742">
              <w:rPr>
                <w:rFonts w:ascii="Courier New" w:hAnsi="Courier New" w:cs="Courier New"/>
                <w:rtl/>
              </w:rPr>
              <w:t>ن</w:t>
            </w:r>
          </w:ins>
          <w:r w:rsidRPr="00EE6742">
            <w:rPr>
              <w:rFonts w:ascii="Courier New" w:hAnsi="Courier New" w:cs="Courier New"/>
              <w:rtl/>
            </w:rPr>
            <w:t>ار يوم معاده</w:t>
          </w:r>
          <w:del w:id="10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ملكا سجيس</w:delText>
                </w:r>
                <w:r>
                  <w:delText>‬</w:delText>
                </w:r>
                <w:r>
                  <w:delText>‬</w:delText>
                </w:r>
              </w:dir>
            </w:dir>
          </w:del>
          <w:ins w:id="1076" w:author="Transkribus" w:date="2019-12-11T14:30:00Z">
            <w:del w:id="1077" w:author="Transkribus" w:date="2019-12-11T14:30:00Z">
              <w:r w:rsidRPr="00EE6742">
                <w:rPr>
                  <w:rFonts w:ascii="Courier New" w:hAnsi="Courier New" w:cs="Courier New"/>
                  <w:rtl/>
                </w:rPr>
                <w:delText xml:space="preserve"> * ملكاسجيس</w:delText>
              </w:r>
            </w:del>
          </w:ins>
          <w:r w:rsidRPr="00EE6742">
            <w:rPr>
              <w:rFonts w:ascii="Courier New" w:hAnsi="Courier New" w:cs="Courier New"/>
              <w:rtl/>
            </w:rPr>
            <w:t xml:space="preserve"> الدهر </w:t>
          </w:r>
          <w:del w:id="1078" w:author="Transkribus" w:date="2019-12-11T14:30:00Z">
            <w:r w:rsidRPr="009B6BCA">
              <w:rPr>
                <w:rFonts w:ascii="Courier New" w:hAnsi="Courier New" w:cs="Courier New"/>
                <w:rtl/>
              </w:rPr>
              <w:delText>لم يتصرم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79" w:author="Transkribus" w:date="2019-12-11T14:30:00Z">
            <w:r w:rsidRPr="00EE6742">
              <w:rPr>
                <w:rFonts w:ascii="Courier New" w:hAnsi="Courier New" w:cs="Courier New"/>
                <w:rtl/>
              </w:rPr>
              <w:t>م بنصرم ا-</w:t>
            </w:r>
          </w:ins>
          <w:r>
            <w:t>‬</w:t>
          </w:r>
          <w:r>
            <w:t>‬</w:t>
          </w:r>
        </w:dir>
      </w:dir>
    </w:p>
    <w:p w:rsidR="00B85E34" w:rsidRPr="00EE6742" w:rsidRDefault="00B85E34" w:rsidP="00B85E34">
      <w:pPr>
        <w:pStyle w:val="NurText"/>
        <w:bidi/>
        <w:rPr>
          <w:rFonts w:ascii="Courier New" w:hAnsi="Courier New" w:cs="Courier New"/>
        </w:rPr>
      </w:pPr>
      <w:dir w:val="rtl">
        <w:dir w:val="rtl">
          <w:del w:id="1080" w:author="Transkribus" w:date="2019-12-11T14:30:00Z">
            <w:r w:rsidRPr="009B6BCA">
              <w:rPr>
                <w:rFonts w:ascii="Courier New" w:hAnsi="Courier New" w:cs="Courier New"/>
                <w:rtl/>
              </w:rPr>
              <w:delText>يا جابر العظم الكسير وغافر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الجرم الكبير</w:delText>
                </w:r>
                <w:r>
                  <w:delText>‬</w:delText>
                </w:r>
                <w:r>
                  <w:delText>‬</w:delText>
                </w:r>
              </w:dir>
            </w:dir>
          </w:del>
          <w:ins w:id="1081" w:author="Transkribus" w:date="2019-12-11T14:30:00Z">
            <w:del w:id="1082" w:author="Transkribus" w:date="2019-12-11T14:30:00Z">
              <w:r w:rsidRPr="00EE6742">
                <w:rPr>
                  <w:rFonts w:ascii="Courier New" w:hAnsi="Courier New" w:cs="Courier New"/>
                  <w:rtl/>
                </w:rPr>
                <w:delText>ثم - باجاير العطم الكصير وعافر السعدم الكسيم</w:delText>
              </w:r>
            </w:del>
          </w:ins>
          <w:r w:rsidRPr="00EE6742">
            <w:rPr>
              <w:rFonts w:ascii="Courier New" w:hAnsi="Courier New" w:cs="Courier New"/>
              <w:rtl/>
            </w:rPr>
            <w:t xml:space="preserve"> لكل عبد </w:t>
          </w:r>
          <w:del w:id="1083" w:author="Transkribus" w:date="2019-12-11T14:30:00Z">
            <w:r w:rsidRPr="009B6BCA">
              <w:rPr>
                <w:rFonts w:ascii="Courier New" w:hAnsi="Courier New" w:cs="Courier New"/>
                <w:rtl/>
              </w:rPr>
              <w:delText>م</w:delText>
            </w:r>
          </w:del>
          <w:ins w:id="1084" w:author="Transkribus" w:date="2019-12-11T14:30:00Z">
            <w:r w:rsidRPr="00EE6742">
              <w:rPr>
                <w:rFonts w:ascii="Courier New" w:hAnsi="Courier New" w:cs="Courier New"/>
                <w:rtl/>
              </w:rPr>
              <w:t>ب</w:t>
            </w:r>
          </w:ins>
          <w:r w:rsidRPr="00EE6742">
            <w:rPr>
              <w:rFonts w:ascii="Courier New" w:hAnsi="Courier New" w:cs="Courier New"/>
              <w:rtl/>
            </w:rPr>
            <w:t>جرم</w:t>
          </w:r>
          <w:del w:id="10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086" w:author="Transkribus" w:date="2019-12-11T14:30:00Z"/>
          <w:rFonts w:ascii="Courier New" w:hAnsi="Courier New" w:cs="Courier New"/>
        </w:rPr>
      </w:pPr>
      <w:dir w:val="rtl">
        <w:dir w:val="rtl">
          <w:ins w:id="1087" w:author="Transkribus" w:date="2019-12-11T14:30:00Z">
            <w:r w:rsidRPr="00EE6742">
              <w:rPr>
                <w:rFonts w:ascii="Courier New" w:hAnsi="Courier New" w:cs="Courier New"/>
                <w:rtl/>
              </w:rPr>
              <w:t>ثالى</w:t>
            </w:r>
          </w:ins>
          <w:r>
            <w:t>‬</w:t>
          </w:r>
          <w:r>
            <w:t>‬</w:t>
          </w:r>
        </w:dir>
      </w:dir>
    </w:p>
    <w:p w:rsidR="00B85E34" w:rsidRPr="00EE6742" w:rsidRDefault="00B85E34" w:rsidP="00B85E34">
      <w:pPr>
        <w:pStyle w:val="NurText"/>
        <w:bidi/>
        <w:rPr>
          <w:ins w:id="1088" w:author="Transkribus" w:date="2019-12-11T14:30:00Z"/>
          <w:rFonts w:ascii="Courier New" w:hAnsi="Courier New" w:cs="Courier New"/>
        </w:rPr>
      </w:pPr>
      <w:ins w:id="1089" w:author="Transkribus" w:date="2019-12-11T14:30:00Z">
        <w:r w:rsidRPr="00EE6742">
          <w:rPr>
            <w:rFonts w:ascii="Courier New" w:hAnsi="Courier New" w:cs="Courier New"/>
            <w:rtl/>
          </w:rPr>
          <w:t>٢٢٣</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مالى </w:t>
      </w:r>
      <w:del w:id="1090" w:author="Transkribus" w:date="2019-12-11T14:30:00Z">
        <w:r w:rsidRPr="009B6BCA">
          <w:rPr>
            <w:rFonts w:ascii="Courier New" w:hAnsi="Courier New" w:cs="Courier New"/>
            <w:rtl/>
          </w:rPr>
          <w:delText>اليك</w:delText>
        </w:r>
      </w:del>
      <w:ins w:id="1091" w:author="Transkribus" w:date="2019-12-11T14:30:00Z">
        <w:r w:rsidRPr="00EE6742">
          <w:rPr>
            <w:rFonts w:ascii="Courier New" w:hAnsi="Courier New" w:cs="Courier New"/>
            <w:rtl/>
          </w:rPr>
          <w:t>البسل</w:t>
        </w:r>
      </w:ins>
      <w:r w:rsidRPr="00EE6742">
        <w:rPr>
          <w:rFonts w:ascii="Courier New" w:hAnsi="Courier New" w:cs="Courier New"/>
          <w:rtl/>
        </w:rPr>
        <w:t xml:space="preserve"> وسيلة </w:t>
      </w:r>
      <w:del w:id="1092" w:author="Transkribus" w:date="2019-12-11T14:30:00Z">
        <w:r w:rsidRPr="009B6BCA">
          <w:rPr>
            <w:rFonts w:ascii="Courier New" w:hAnsi="Courier New" w:cs="Courier New"/>
            <w:rtl/>
          </w:rPr>
          <w:delText>وذريعة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انجو بها الا اعتقاد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093" w:author="Transkribus" w:date="2019-12-11T14:30:00Z">
        <w:del w:id="1094" w:author="Transkribus" w:date="2019-12-11T14:30:00Z">
          <w:r w:rsidRPr="00EE6742">
            <w:rPr>
              <w:rFonts w:ascii="Courier New" w:hAnsi="Courier New" w:cs="Courier New"/>
              <w:rtl/>
            </w:rPr>
            <w:delText>ودر يعثة * أنجوبها الاعتقاد المسلم</w:delText>
          </w:r>
        </w:del>
      </w:ins>
    </w:p>
    <w:p w:rsidR="00B85E34" w:rsidRPr="009B6BCA" w:rsidRDefault="00B85E34" w:rsidP="00B85E34">
      <w:pPr>
        <w:pStyle w:val="NurText"/>
        <w:bidi/>
        <w:rPr>
          <w:del w:id="1095" w:author="Transkribus" w:date="2019-12-11T14:30:00Z"/>
          <w:rFonts w:ascii="Courier New" w:hAnsi="Courier New" w:cs="Courier New"/>
        </w:rPr>
      </w:pPr>
      <w:dir w:val="rtl">
        <w:dir w:val="rtl">
          <w:del w:id="1096"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097" w:author="Transkribus" w:date="2019-12-11T14:30:00Z"/>
          <w:rFonts w:ascii="Courier New" w:hAnsi="Courier New" w:cs="Courier New"/>
        </w:rPr>
      </w:pPr>
      <w:dir w:val="rtl">
        <w:dir w:val="rtl">
          <w:del w:id="10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1099" w:author="Transkribus" w:date="2019-12-11T14:30:00Z">
            <w:r w:rsidRPr="009B6BCA">
              <w:rPr>
                <w:rFonts w:ascii="Courier New" w:hAnsi="Courier New" w:cs="Courier New"/>
                <w:rtl/>
              </w:rPr>
              <w:delText>فاقبل بمنك توبتى</w:delText>
            </w:r>
          </w:del>
          <w:ins w:id="1100" w:author="Transkribus" w:date="2019-12-11T14:30:00Z">
            <w:r w:rsidRPr="00EE6742">
              <w:rPr>
                <w:rFonts w:ascii="Courier New" w:hAnsi="Courier New" w:cs="Courier New"/>
                <w:rtl/>
              </w:rPr>
              <w:t>فاقيل منك وسى</w:t>
            </w:r>
          </w:ins>
          <w:r w:rsidRPr="00EE6742">
            <w:rPr>
              <w:rFonts w:ascii="Courier New" w:hAnsi="Courier New" w:cs="Courier New"/>
              <w:rtl/>
            </w:rPr>
            <w:t xml:space="preserve"> عن </w:t>
          </w:r>
          <w:del w:id="1101" w:author="Transkribus" w:date="2019-12-11T14:30:00Z">
            <w:r w:rsidRPr="009B6BCA">
              <w:rPr>
                <w:rFonts w:ascii="Courier New" w:hAnsi="Courier New" w:cs="Courier New"/>
                <w:rtl/>
              </w:rPr>
              <w:delText>حوبتي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فعسى</w:delText>
                </w:r>
                <w:r>
                  <w:delText>‬</w:delText>
                </w:r>
                <w:r>
                  <w:delText>‬</w:delText>
                </w:r>
              </w:dir>
            </w:dir>
          </w:del>
          <w:ins w:id="1102" w:author="Transkribus" w:date="2019-12-11T14:30:00Z">
            <w:del w:id="1103" w:author="Transkribus" w:date="2019-12-11T14:30:00Z">
              <w:r w:rsidRPr="00EE6742">
                <w:rPr>
                  <w:rFonts w:ascii="Courier New" w:hAnsi="Courier New" w:cs="Courier New"/>
                  <w:rtl/>
                </w:rPr>
                <w:delText>جويى * عسى</w:delText>
              </w:r>
            </w:del>
          </w:ins>
          <w:r w:rsidRPr="00EE6742">
            <w:rPr>
              <w:rFonts w:ascii="Courier New" w:hAnsi="Courier New" w:cs="Courier New"/>
              <w:rtl/>
            </w:rPr>
            <w:t xml:space="preserve"> سعادة </w:t>
          </w:r>
          <w:del w:id="1104" w:author="Transkribus" w:date="2019-12-11T14:30:00Z">
            <w:r w:rsidRPr="009B6BCA">
              <w:rPr>
                <w:rFonts w:ascii="Courier New" w:hAnsi="Courier New" w:cs="Courier New"/>
                <w:rtl/>
              </w:rPr>
              <w:delText>اوبتى</w:delText>
            </w:r>
          </w:del>
          <w:ins w:id="1105" w:author="Transkribus" w:date="2019-12-11T14:30:00Z">
            <w:r w:rsidRPr="00EE6742">
              <w:rPr>
                <w:rFonts w:ascii="Courier New" w:hAnsi="Courier New" w:cs="Courier New"/>
                <w:rtl/>
              </w:rPr>
              <w:t>أو بق</w:t>
            </w:r>
          </w:ins>
          <w:r w:rsidRPr="00EE6742">
            <w:rPr>
              <w:rFonts w:ascii="Courier New" w:hAnsi="Courier New" w:cs="Courier New"/>
              <w:rtl/>
            </w:rPr>
            <w:t xml:space="preserve"> لم </w:t>
          </w:r>
          <w:del w:id="1106" w:author="Transkribus" w:date="2019-12-11T14:30:00Z">
            <w:r w:rsidRPr="009B6BCA">
              <w:rPr>
                <w:rFonts w:ascii="Courier New" w:hAnsi="Courier New" w:cs="Courier New"/>
                <w:rtl/>
              </w:rPr>
              <w:delText>ا</w:delText>
            </w:r>
          </w:del>
          <w:ins w:id="1107" w:author="Transkribus" w:date="2019-12-11T14:30:00Z">
            <w:r w:rsidRPr="00EE6742">
              <w:rPr>
                <w:rFonts w:ascii="Courier New" w:hAnsi="Courier New" w:cs="Courier New"/>
                <w:rtl/>
              </w:rPr>
              <w:t>أ</w:t>
            </w:r>
          </w:ins>
          <w:r w:rsidRPr="00EE6742">
            <w:rPr>
              <w:rFonts w:ascii="Courier New" w:hAnsi="Courier New" w:cs="Courier New"/>
              <w:rtl/>
            </w:rPr>
            <w:t>حرم</w:t>
          </w:r>
          <w:del w:id="110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1109" w:author="Transkribus" w:date="2019-12-11T14:30:00Z">
            <w:r w:rsidRPr="009B6BCA">
              <w:rPr>
                <w:rFonts w:ascii="Courier New" w:hAnsi="Courier New" w:cs="Courier New"/>
                <w:rtl/>
              </w:rPr>
              <w:delText>حمدا لك</w:delText>
            </w:r>
          </w:del>
          <w:ins w:id="1110" w:author="Transkribus" w:date="2019-12-11T14:30:00Z">
            <w:r w:rsidRPr="00EE6742">
              <w:rPr>
                <w:rFonts w:ascii="Courier New" w:hAnsi="Courier New" w:cs="Courier New"/>
                <w:rtl/>
              </w:rPr>
              <w:t>حمد الك</w:t>
            </w:r>
          </w:ins>
          <w:r w:rsidRPr="00EE6742">
            <w:rPr>
              <w:rFonts w:ascii="Courier New" w:hAnsi="Courier New" w:cs="Courier New"/>
              <w:rtl/>
            </w:rPr>
            <w:t xml:space="preserve"> اللهم </w:t>
          </w:r>
          <w:del w:id="1111" w:author="Transkribus" w:date="2019-12-11T14:30:00Z">
            <w:r w:rsidRPr="009B6BCA">
              <w:rPr>
                <w:rFonts w:ascii="Courier New" w:hAnsi="Courier New" w:cs="Courier New"/>
                <w:rtl/>
              </w:rPr>
              <w:delText>ينمى ما جلا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وضح</w:delText>
                </w:r>
                <w:r>
                  <w:delText>‬</w:delText>
                </w:r>
                <w:r>
                  <w:delText>‬</w:delText>
                </w:r>
              </w:dir>
            </w:dir>
          </w:del>
          <w:ins w:id="1112" w:author="Transkribus" w:date="2019-12-11T14:30:00Z">
            <w:del w:id="1113" w:author="Transkribus" w:date="2019-12-11T14:30:00Z">
              <w:r w:rsidRPr="00EE6742">
                <w:rPr>
                  <w:rFonts w:ascii="Courier New" w:hAnsi="Courier New" w:cs="Courier New"/>
                  <w:rtl/>
                </w:rPr>
                <w:delText>يمى ماحسلا * وصبح</w:delText>
              </w:r>
            </w:del>
          </w:ins>
          <w:r w:rsidRPr="00EE6742">
            <w:rPr>
              <w:rFonts w:ascii="Courier New" w:hAnsi="Courier New" w:cs="Courier New"/>
              <w:rtl/>
            </w:rPr>
            <w:t xml:space="preserve"> الصباح سواد ليل </w:t>
          </w:r>
          <w:del w:id="1114" w:author="Transkribus" w:date="2019-12-11T14:30:00Z">
            <w:r w:rsidRPr="009B6BCA">
              <w:rPr>
                <w:rFonts w:ascii="Courier New" w:hAnsi="Courier New" w:cs="Courier New"/>
                <w:rtl/>
              </w:rPr>
              <w:delText>ا</w:delText>
            </w:r>
          </w:del>
          <w:ins w:id="1115" w:author="Transkribus" w:date="2019-12-11T14:30:00Z">
            <w:r w:rsidRPr="00EE6742">
              <w:rPr>
                <w:rFonts w:ascii="Courier New" w:hAnsi="Courier New" w:cs="Courier New"/>
                <w:rtl/>
              </w:rPr>
              <w:t>أ</w:t>
            </w:r>
          </w:ins>
          <w:r w:rsidRPr="00EE6742">
            <w:rPr>
              <w:rFonts w:ascii="Courier New" w:hAnsi="Courier New" w:cs="Courier New"/>
              <w:rtl/>
            </w:rPr>
            <w:t>سحم</w:t>
          </w:r>
          <w:del w:id="11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1117" w:author="Transkribus" w:date="2019-12-11T14:30:00Z">
            <w:r w:rsidRPr="009B6BCA">
              <w:rPr>
                <w:rFonts w:ascii="Courier New" w:hAnsi="Courier New" w:cs="Courier New"/>
                <w:rtl/>
              </w:rPr>
              <w:delText>وعلى نبيك</w:delText>
            </w:r>
          </w:del>
          <w:ins w:id="1118" w:author="Transkribus" w:date="2019-12-11T14:30:00Z">
            <w:r w:rsidRPr="00EE6742">
              <w:rPr>
                <w:rFonts w:ascii="Courier New" w:hAnsi="Courier New" w:cs="Courier New"/>
                <w:rtl/>
              </w:rPr>
              <w:t>وعسلى بعيل</w:t>
            </w:r>
          </w:ins>
          <w:r w:rsidRPr="00EE6742">
            <w:rPr>
              <w:rFonts w:ascii="Courier New" w:hAnsi="Courier New" w:cs="Courier New"/>
              <w:rtl/>
            </w:rPr>
            <w:t xml:space="preserve"> ذى السناء و</w:t>
          </w:r>
          <w:del w:id="1119" w:author="Transkribus" w:date="2019-12-11T14:30:00Z">
            <w:r w:rsidRPr="009B6BCA">
              <w:rPr>
                <w:rFonts w:ascii="Courier New" w:hAnsi="Courier New" w:cs="Courier New"/>
                <w:rtl/>
              </w:rPr>
              <w:delText>ا</w:delText>
            </w:r>
          </w:del>
          <w:ins w:id="1120" w:author="Transkribus" w:date="2019-12-11T14:30:00Z">
            <w:r w:rsidRPr="00EE6742">
              <w:rPr>
                <w:rFonts w:ascii="Courier New" w:hAnsi="Courier New" w:cs="Courier New"/>
                <w:rtl/>
              </w:rPr>
              <w:t>أ</w:t>
            </w:r>
          </w:ins>
          <w:r w:rsidRPr="00EE6742">
            <w:rPr>
              <w:rFonts w:ascii="Courier New" w:hAnsi="Courier New" w:cs="Courier New"/>
              <w:rtl/>
            </w:rPr>
            <w:t>له</w:t>
          </w:r>
          <w:del w:id="11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السادة الامناء صل وسلم</w:t>
              </w:r>
              <w:del w:id="112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r>
                <w:t>‬</w:t>
              </w:r>
              <w:r>
                <w:t>‬</w:t>
              </w:r>
            </w:dir>
          </w:dir>
        </w:dir>
      </w:dir>
    </w:p>
    <w:p w:rsidR="00B85E34" w:rsidRPr="009B6BCA" w:rsidRDefault="00B85E34" w:rsidP="00B85E34">
      <w:pPr>
        <w:pStyle w:val="NurText"/>
        <w:bidi/>
        <w:rPr>
          <w:del w:id="1123" w:author="Transkribus" w:date="2019-12-11T14:30:00Z"/>
          <w:rFonts w:ascii="Courier New" w:hAnsi="Courier New" w:cs="Courier New"/>
        </w:rPr>
      </w:pPr>
      <w:dir w:val="rtl">
        <w:dir w:val="rtl">
          <w:del w:id="1124" w:author="Transkribus" w:date="2019-12-11T14:30:00Z">
            <w:r w:rsidRPr="009B6BCA">
              <w:rPr>
                <w:rFonts w:ascii="Courier New" w:hAnsi="Courier New" w:cs="Courier New"/>
                <w:rtl/>
              </w:rPr>
              <w:delText>المذهبى سغب اليتيم ومؤثري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العانى الاسير بزادهم والمعدم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125" w:author="Transkribus" w:date="2019-12-11T14:30:00Z"/>
          <w:rFonts w:ascii="Courier New" w:hAnsi="Courier New" w:cs="Courier New"/>
        </w:rPr>
      </w:pPr>
      <w:dir w:val="rtl">
        <w:dir w:val="rtl">
          <w:del w:id="1126" w:author="Transkribus" w:date="2019-12-11T14:30:00Z">
            <w:r w:rsidRPr="009B6BCA">
              <w:rPr>
                <w:rFonts w:ascii="Courier New" w:hAnsi="Courier New" w:cs="Courier New"/>
                <w:rtl/>
              </w:rPr>
              <w:delText>وعلى صحابته الذين بنصره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قاموا ونار الكفر ذات تضرم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127" w:author="Transkribus" w:date="2019-12-11T14:30:00Z"/>
          <w:rFonts w:ascii="Courier New" w:hAnsi="Courier New" w:cs="Courier New"/>
        </w:rPr>
      </w:pPr>
      <w:dir w:val="rtl">
        <w:dir w:val="rtl">
          <w:del w:id="1128"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129" w:author="Transkribus" w:date="2019-12-11T14:30:00Z"/>
          <w:rFonts w:ascii="Courier New" w:hAnsi="Courier New" w:cs="Courier New"/>
        </w:rPr>
      </w:pPr>
      <w:dir w:val="rtl">
        <w:dir w:val="rtl">
          <w:del w:id="1130" w:author="Transkribus" w:date="2019-12-11T14:30:00Z">
            <w:r w:rsidRPr="009B6BCA">
              <w:rPr>
                <w:rFonts w:ascii="Courier New" w:hAnsi="Courier New" w:cs="Courier New"/>
                <w:rtl/>
              </w:rPr>
              <w:delText>اراك</w:delText>
            </w:r>
          </w:del>
          <w:ins w:id="1131" w:author="Transkribus" w:date="2019-12-11T14:30:00Z">
            <w:r w:rsidRPr="00EE6742">
              <w:rPr>
                <w:rFonts w:ascii="Courier New" w:hAnsi="Courier New" w:cs="Courier New"/>
                <w:rtl/>
              </w:rPr>
              <w:t>الدهسى سفب الينيم وموترى السسعانى الأصير بز ادهيم والمعدم</w:t>
            </w:r>
          </w:ins>
          <w:r>
            <w:t>‬</w:t>
          </w:r>
          <w:r>
            <w:t>‬</w:t>
          </w:r>
        </w:dir>
      </w:dir>
    </w:p>
    <w:p w:rsidR="00B85E34" w:rsidRPr="00EE6742" w:rsidRDefault="00B85E34" w:rsidP="00B85E34">
      <w:pPr>
        <w:pStyle w:val="NurText"/>
        <w:bidi/>
        <w:rPr>
          <w:ins w:id="1132" w:author="Transkribus" w:date="2019-12-11T14:30:00Z"/>
          <w:rFonts w:ascii="Courier New" w:hAnsi="Courier New" w:cs="Courier New"/>
        </w:rPr>
      </w:pPr>
      <w:ins w:id="1133" w:author="Transkribus" w:date="2019-12-11T14:30:00Z">
        <w:r w:rsidRPr="00EE6742">
          <w:rPr>
            <w:rFonts w:ascii="Courier New" w:hAnsi="Courier New" w:cs="Courier New"/>
            <w:rtl/>
          </w:rPr>
          <w:t>وعسلى مجابته الدين يقصره * قامواونار الكفردات قصرم</w:t>
        </w:r>
      </w:ins>
    </w:p>
    <w:p w:rsidR="00B85E34" w:rsidRPr="00EE6742" w:rsidRDefault="00B85E34" w:rsidP="00B85E34">
      <w:pPr>
        <w:pStyle w:val="NurText"/>
        <w:bidi/>
        <w:rPr>
          <w:ins w:id="1134" w:author="Transkribus" w:date="2019-12-11T14:30:00Z"/>
          <w:rFonts w:ascii="Courier New" w:hAnsi="Courier New" w:cs="Courier New"/>
        </w:rPr>
      </w:pPr>
      <w:ins w:id="1135" w:author="Transkribus" w:date="2019-12-11T14:30:00Z">
        <w:r w:rsidRPr="00EE6742">
          <w:rPr>
            <w:rFonts w:ascii="Courier New" w:hAnsi="Courier New" w:cs="Courier New"/>
            <w:rtl/>
          </w:rPr>
          <w:t>والشدفى أوصالنقسة</w:t>
        </w:r>
      </w:ins>
    </w:p>
    <w:p w:rsidR="00B85E34" w:rsidRPr="00EE6742" w:rsidRDefault="00B85E34" w:rsidP="00B85E34">
      <w:pPr>
        <w:pStyle w:val="NurText"/>
        <w:bidi/>
        <w:rPr>
          <w:ins w:id="1136" w:author="Transkribus" w:date="2019-12-11T14:30:00Z"/>
          <w:rFonts w:ascii="Courier New" w:hAnsi="Courier New" w:cs="Courier New"/>
        </w:rPr>
      </w:pPr>
      <w:ins w:id="1137" w:author="Transkribus" w:date="2019-12-11T14:30:00Z">
        <w:r w:rsidRPr="00EE6742">
          <w:rPr>
            <w:rFonts w:ascii="Courier New" w:hAnsi="Courier New" w:cs="Courier New"/>
            <w:rtl/>
          </w:rPr>
          <w:t>الوافر</w:t>
        </w:r>
      </w:ins>
    </w:p>
    <w:p w:rsidR="00B85E34" w:rsidRPr="00EE6742" w:rsidRDefault="00B85E34" w:rsidP="00B85E34">
      <w:pPr>
        <w:pStyle w:val="NurText"/>
        <w:bidi/>
        <w:rPr>
          <w:rFonts w:ascii="Courier New" w:hAnsi="Courier New" w:cs="Courier New"/>
        </w:rPr>
      </w:pPr>
      <w:ins w:id="1138" w:author="Transkribus" w:date="2019-12-11T14:30:00Z">
        <w:r w:rsidRPr="00EE6742">
          <w:rPr>
            <w:rFonts w:ascii="Courier New" w:hAnsi="Courier New" w:cs="Courier New"/>
            <w:rtl/>
          </w:rPr>
          <w:t>ارال</w:t>
        </w:r>
      </w:ins>
      <w:r w:rsidRPr="00EE6742">
        <w:rPr>
          <w:rFonts w:ascii="Courier New" w:hAnsi="Courier New" w:cs="Courier New"/>
          <w:rtl/>
        </w:rPr>
        <w:t xml:space="preserve"> عن الم</w:t>
      </w:r>
      <w:del w:id="1139" w:author="Transkribus" w:date="2019-12-11T14:30:00Z">
        <w:r w:rsidRPr="009B6BCA">
          <w:rPr>
            <w:rFonts w:ascii="Courier New" w:hAnsi="Courier New" w:cs="Courier New"/>
            <w:rtl/>
          </w:rPr>
          <w:delText>ح</w:delText>
        </w:r>
      </w:del>
      <w:ins w:id="1140" w:author="Transkribus" w:date="2019-12-11T14:30:00Z">
        <w:r w:rsidRPr="00EE6742">
          <w:rPr>
            <w:rFonts w:ascii="Courier New" w:hAnsi="Courier New" w:cs="Courier New"/>
            <w:rtl/>
          </w:rPr>
          <w:t>ج</w:t>
        </w:r>
      </w:ins>
      <w:r w:rsidRPr="00EE6742">
        <w:rPr>
          <w:rFonts w:ascii="Courier New" w:hAnsi="Courier New" w:cs="Courier New"/>
          <w:rtl/>
        </w:rPr>
        <w:t xml:space="preserve">ل الرحب </w:t>
      </w:r>
      <w:del w:id="1141" w:author="Transkribus" w:date="2019-12-11T14:30:00Z">
        <w:r w:rsidRPr="009B6BCA">
          <w:rPr>
            <w:rFonts w:ascii="Courier New" w:hAnsi="Courier New" w:cs="Courier New"/>
            <w:rtl/>
          </w:rPr>
          <w:delText>ساهي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142" w:author="Transkribus" w:date="2019-12-11T14:30:00Z">
        <w:del w:id="1143" w:author="Transkribus" w:date="2019-12-11T14:30:00Z">
          <w:r w:rsidRPr="00EE6742">
            <w:rPr>
              <w:rFonts w:ascii="Courier New" w:hAnsi="Courier New" w:cs="Courier New"/>
              <w:rtl/>
            </w:rPr>
            <w:delText xml:space="preserve">سامى * </w:delText>
          </w:r>
        </w:del>
      </w:ins>
      <w:r w:rsidRPr="00EE6742">
        <w:rPr>
          <w:rFonts w:ascii="Courier New" w:hAnsi="Courier New" w:cs="Courier New"/>
          <w:rtl/>
        </w:rPr>
        <w:t xml:space="preserve">وعنه </w:t>
      </w:r>
      <w:del w:id="1144" w:author="Transkribus" w:date="2019-12-11T14:30:00Z">
        <w:r w:rsidRPr="009B6BCA">
          <w:rPr>
            <w:rFonts w:ascii="Courier New" w:hAnsi="Courier New" w:cs="Courier New"/>
            <w:rtl/>
          </w:rPr>
          <w:delText>ب</w:delText>
        </w:r>
      </w:del>
      <w:r w:rsidRPr="00EE6742">
        <w:rPr>
          <w:rFonts w:ascii="Courier New" w:hAnsi="Courier New" w:cs="Courier New"/>
          <w:rtl/>
        </w:rPr>
        <w:t>م</w:t>
      </w:r>
      <w:del w:id="1145" w:author="Transkribus" w:date="2019-12-11T14:30:00Z">
        <w:r w:rsidRPr="009B6BCA">
          <w:rPr>
            <w:rFonts w:ascii="Courier New" w:hAnsi="Courier New" w:cs="Courier New"/>
            <w:rtl/>
          </w:rPr>
          <w:delText>ض</w:delText>
        </w:r>
      </w:del>
      <w:ins w:id="1146" w:author="Transkribus" w:date="2019-12-11T14:30:00Z">
        <w:r w:rsidRPr="00EE6742">
          <w:rPr>
            <w:rFonts w:ascii="Courier New" w:hAnsi="Courier New" w:cs="Courier New"/>
            <w:rtl/>
          </w:rPr>
          <w:t>س</w:t>
        </w:r>
      </w:ins>
      <w:r w:rsidRPr="00EE6742">
        <w:rPr>
          <w:rFonts w:ascii="Courier New" w:hAnsi="Courier New" w:cs="Courier New"/>
          <w:rtl/>
        </w:rPr>
        <w:t>م</w:t>
      </w:r>
      <w:del w:id="1147" w:author="Transkribus" w:date="2019-12-11T14:30:00Z">
        <w:r w:rsidRPr="009B6BCA">
          <w:rPr>
            <w:rFonts w:ascii="Courier New" w:hAnsi="Courier New" w:cs="Courier New"/>
            <w:rtl/>
          </w:rPr>
          <w:delText>ح</w:delText>
        </w:r>
      </w:del>
      <w:ins w:id="1148" w:author="Transkribus" w:date="2019-12-11T14:30:00Z">
        <w:r w:rsidRPr="00EE6742">
          <w:rPr>
            <w:rFonts w:ascii="Courier New" w:hAnsi="Courier New" w:cs="Courier New"/>
            <w:rtl/>
          </w:rPr>
          <w:t>ع</w:t>
        </w:r>
      </w:ins>
      <w:r w:rsidRPr="00EE6742">
        <w:rPr>
          <w:rFonts w:ascii="Courier New" w:hAnsi="Courier New" w:cs="Courier New"/>
          <w:rtl/>
        </w:rPr>
        <w:t xml:space="preserve">ل الاصل </w:t>
      </w:r>
      <w:del w:id="1149" w:author="Transkribus" w:date="2019-12-11T14:30:00Z">
        <w:r w:rsidRPr="009B6BCA">
          <w:rPr>
            <w:rFonts w:ascii="Courier New" w:hAnsi="Courier New" w:cs="Courier New"/>
            <w:rtl/>
          </w:rPr>
          <w:delText>لاهي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50" w:author="Transkribus" w:date="2019-12-11T14:30:00Z">
        <w:r w:rsidRPr="00EE6742">
          <w:rPr>
            <w:rFonts w:ascii="Courier New" w:hAnsi="Courier New" w:cs="Courier New"/>
            <w:rtl/>
          </w:rPr>
          <w:t>لامى</w:t>
        </w:r>
      </w:ins>
    </w:p>
    <w:p w:rsidR="00B85E34" w:rsidRPr="00EE6742" w:rsidRDefault="00B85E34" w:rsidP="00B85E34">
      <w:pPr>
        <w:pStyle w:val="NurText"/>
        <w:bidi/>
        <w:rPr>
          <w:rFonts w:ascii="Courier New" w:hAnsi="Courier New" w:cs="Courier New"/>
        </w:rPr>
      </w:pPr>
      <w:dir w:val="rtl">
        <w:dir w:val="rtl">
          <w:del w:id="1151" w:author="Transkribus" w:date="2019-12-11T14:30:00Z">
            <w:r w:rsidRPr="009B6BCA">
              <w:rPr>
                <w:rFonts w:ascii="Courier New" w:hAnsi="Courier New" w:cs="Courier New"/>
                <w:rtl/>
              </w:rPr>
              <w:delText>فكم بالسجن ويحك انت زاه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152" w:author="Transkribus" w:date="2019-12-11T14:30:00Z">
            <w:del w:id="1153" w:author="Transkribus" w:date="2019-12-11T14:30:00Z">
              <w:r w:rsidRPr="00EE6742">
                <w:rPr>
                  <w:rFonts w:ascii="Courier New" w:hAnsi="Courier New" w:cs="Courier New"/>
                  <w:rtl/>
                </w:rPr>
                <w:delText xml:space="preserve">بكم بالسحسن ويحلك ابتراه * </w:delText>
              </w:r>
            </w:del>
          </w:ins>
          <w:r w:rsidRPr="00EE6742">
            <w:rPr>
              <w:rFonts w:ascii="Courier New" w:hAnsi="Courier New" w:cs="Courier New"/>
              <w:rtl/>
            </w:rPr>
            <w:t>وكم بالض</w:t>
          </w:r>
          <w:del w:id="1154" w:author="Transkribus" w:date="2019-12-11T14:30:00Z">
            <w:r w:rsidRPr="009B6BCA">
              <w:rPr>
                <w:rFonts w:ascii="Courier New" w:hAnsi="Courier New" w:cs="Courier New"/>
                <w:rtl/>
              </w:rPr>
              <w:delText>ي</w:delText>
            </w:r>
          </w:del>
          <w:ins w:id="1155" w:author="Transkribus" w:date="2019-12-11T14:30:00Z">
            <w:r w:rsidRPr="00EE6742">
              <w:rPr>
                <w:rFonts w:ascii="Courier New" w:hAnsi="Courier New" w:cs="Courier New"/>
                <w:rtl/>
              </w:rPr>
              <w:t>س</w:t>
            </w:r>
          </w:ins>
          <w:r w:rsidRPr="00EE6742">
            <w:rPr>
              <w:rFonts w:ascii="Courier New" w:hAnsi="Courier New" w:cs="Courier New"/>
              <w:rtl/>
            </w:rPr>
            <w:t xml:space="preserve">ق الواهى </w:t>
          </w:r>
          <w:del w:id="1156" w:author="Transkribus" w:date="2019-12-11T14:30:00Z">
            <w:r w:rsidRPr="009B6BCA">
              <w:rPr>
                <w:rFonts w:ascii="Courier New" w:hAnsi="Courier New" w:cs="Courier New"/>
                <w:rtl/>
              </w:rPr>
              <w:delText>تباهي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57" w:author="Transkribus" w:date="2019-12-11T14:30:00Z">
            <w:r w:rsidRPr="00EE6742">
              <w:rPr>
                <w:rFonts w:ascii="Courier New" w:hAnsi="Courier New" w:cs="Courier New"/>
                <w:rtl/>
              </w:rPr>
              <w:t>تياسى</w:t>
            </w:r>
          </w:ins>
          <w:r>
            <w:t>‬</w:t>
          </w:r>
          <w:r>
            <w:t>‬</w:t>
          </w:r>
        </w:dir>
      </w:dir>
    </w:p>
    <w:p w:rsidR="00B85E34" w:rsidRPr="009B6BCA" w:rsidRDefault="00B85E34" w:rsidP="00B85E34">
      <w:pPr>
        <w:pStyle w:val="NurText"/>
        <w:bidi/>
        <w:rPr>
          <w:del w:id="1158" w:author="Transkribus" w:date="2019-12-11T14:30:00Z"/>
          <w:rFonts w:ascii="Courier New" w:hAnsi="Courier New" w:cs="Courier New"/>
        </w:rPr>
      </w:pPr>
      <w:dir w:val="rtl">
        <w:dir w:val="rtl">
          <w:del w:id="1159" w:author="Transkribus" w:date="2019-12-11T14:30:00Z">
            <w:r w:rsidRPr="009B6BCA">
              <w:rPr>
                <w:rFonts w:ascii="Courier New" w:hAnsi="Courier New" w:cs="Courier New"/>
                <w:rtl/>
              </w:rPr>
              <w:delText>وتمنح من به يغريك ودا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وتتهم الزواجر والنواهي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160" w:author="Transkribus" w:date="2019-12-11T14:30:00Z"/>
          <w:del w:id="1161" w:author="Transkribus" w:date="2019-12-11T14:30:00Z"/>
          <w:rFonts w:ascii="Courier New" w:hAnsi="Courier New" w:cs="Courier New"/>
        </w:rPr>
      </w:pPr>
      <w:dir w:val="rtl">
        <w:dir w:val="rtl">
          <w:ins w:id="1162" w:author="Transkribus" w:date="2019-12-11T14:30:00Z">
            <w:r w:rsidRPr="00EE6742">
              <w:rPr>
                <w:rFonts w:ascii="Courier New" w:hAnsi="Courier New" w:cs="Courier New"/>
                <w:rtl/>
              </w:rPr>
              <w:t>وفح مسن ب- غريكوذا * ونهسم الرواجر والنواهى</w:t>
            </w:r>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الم </w:t>
      </w:r>
      <w:del w:id="1163" w:author="Transkribus" w:date="2019-12-11T14:30:00Z">
        <w:r w:rsidRPr="009B6BCA">
          <w:rPr>
            <w:rFonts w:ascii="Courier New" w:hAnsi="Courier New" w:cs="Courier New"/>
            <w:rtl/>
          </w:rPr>
          <w:delText>ت</w:delText>
        </w:r>
      </w:del>
      <w:ins w:id="1164" w:author="Transkribus" w:date="2019-12-11T14:30:00Z">
        <w:r w:rsidRPr="00EE6742">
          <w:rPr>
            <w:rFonts w:ascii="Courier New" w:hAnsi="Courier New" w:cs="Courier New"/>
            <w:rtl/>
          </w:rPr>
          <w:t>ي</w:t>
        </w:r>
      </w:ins>
      <w:r w:rsidRPr="00EE6742">
        <w:rPr>
          <w:rFonts w:ascii="Courier New" w:hAnsi="Courier New" w:cs="Courier New"/>
          <w:rtl/>
        </w:rPr>
        <w:t xml:space="preserve">علم بانك </w:t>
      </w:r>
      <w:del w:id="1165" w:author="Transkribus" w:date="2019-12-11T14:30:00Z">
        <w:r w:rsidRPr="009B6BCA">
          <w:rPr>
            <w:rFonts w:ascii="Courier New" w:hAnsi="Courier New" w:cs="Courier New"/>
            <w:rtl/>
          </w:rPr>
          <w:delText>كل</w:delText>
        </w:r>
      </w:del>
      <w:ins w:id="1166" w:author="Transkribus" w:date="2019-12-11T14:30:00Z">
        <w:r w:rsidRPr="00EE6742">
          <w:rPr>
            <w:rFonts w:ascii="Courier New" w:hAnsi="Courier New" w:cs="Courier New"/>
            <w:rtl/>
          </w:rPr>
          <w:t>٤ل</w:t>
        </w:r>
      </w:ins>
      <w:r w:rsidRPr="00EE6742">
        <w:rPr>
          <w:rFonts w:ascii="Courier New" w:hAnsi="Courier New" w:cs="Courier New"/>
          <w:rtl/>
        </w:rPr>
        <w:t xml:space="preserve"> يوم</w:t>
      </w:r>
      <w:del w:id="11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 تفجاك اصناف الدواهي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168" w:author="Transkribus" w:date="2019-12-11T14:30:00Z">
        <w:del w:id="1169" w:author="Transkribus" w:date="2019-12-11T14:30:00Z">
          <w:r w:rsidRPr="00EE6742">
            <w:rPr>
              <w:rFonts w:ascii="Courier New" w:hAnsi="Courier New" w:cs="Courier New"/>
              <w:rtl/>
            </w:rPr>
            <w:delText xml:space="preserve"> * بهتفمهال أسناف الدواسى</w:delText>
          </w:r>
        </w:del>
      </w:ins>
    </w:p>
    <w:p w:rsidR="00B85E34" w:rsidRPr="009B6BCA" w:rsidRDefault="00B85E34" w:rsidP="00B85E34">
      <w:pPr>
        <w:pStyle w:val="NurText"/>
        <w:bidi/>
        <w:rPr>
          <w:del w:id="1170" w:author="Transkribus" w:date="2019-12-11T14:30:00Z"/>
          <w:rFonts w:ascii="Courier New" w:hAnsi="Courier New" w:cs="Courier New"/>
        </w:rPr>
      </w:pPr>
      <w:dir w:val="rtl">
        <w:dir w:val="rtl">
          <w:del w:id="1171" w:author="Transkribus" w:date="2019-12-11T14:30:00Z">
            <w:r w:rsidRPr="009B6BCA">
              <w:rPr>
                <w:rFonts w:ascii="Courier New" w:hAnsi="Courier New" w:cs="Courier New"/>
                <w:rtl/>
              </w:rPr>
              <w:delText>تحل قواك جزءا بعد جزء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وتفنى انت والدنيا كما 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172" w:author="Transkribus" w:date="2019-12-11T14:30:00Z"/>
          <w:del w:id="1173" w:author="Transkribus" w:date="2019-12-11T14:30:00Z"/>
          <w:rFonts w:ascii="Courier New" w:hAnsi="Courier New" w:cs="Courier New"/>
        </w:rPr>
      </w:pPr>
      <w:dir w:val="rtl">
        <w:dir w:val="rtl">
          <w:del w:id="1174" w:author="Transkribus" w:date="2019-12-11T14:30:00Z">
            <w:r w:rsidRPr="009B6BCA">
              <w:rPr>
                <w:rFonts w:ascii="Courier New" w:hAnsi="Courier New" w:cs="Courier New"/>
                <w:rtl/>
              </w:rPr>
              <w:delText>وتحسبها صديقا وهى</w:delText>
            </w:r>
          </w:del>
          <w:ins w:id="1175" w:author="Transkribus" w:date="2019-12-11T14:30:00Z">
            <w:r w:rsidRPr="00EE6742">
              <w:rPr>
                <w:rFonts w:ascii="Courier New" w:hAnsi="Courier New" w:cs="Courier New"/>
                <w:rtl/>
              </w:rPr>
              <w:t>بجل قوال جمر أبعد جرة * وففنى أبت والديا كمام</w:t>
            </w:r>
          </w:ins>
          <w:r>
            <w:t>‬</w:t>
          </w:r>
          <w:r>
            <w:t>‬</w:t>
          </w:r>
        </w:dir>
      </w:dir>
    </w:p>
    <w:p w:rsidR="00B85E34" w:rsidRPr="00EE6742" w:rsidRDefault="00B85E34" w:rsidP="00B85E34">
      <w:pPr>
        <w:pStyle w:val="NurText"/>
        <w:bidi/>
        <w:rPr>
          <w:rFonts w:ascii="Courier New" w:hAnsi="Courier New" w:cs="Courier New"/>
        </w:rPr>
      </w:pPr>
      <w:ins w:id="1176" w:author="Transkribus" w:date="2019-12-11T14:30:00Z">
        <w:r w:rsidRPr="00EE6742">
          <w:rPr>
            <w:rFonts w:ascii="Courier New" w:hAnsi="Courier New" w:cs="Courier New"/>
            <w:rtl/>
          </w:rPr>
          <w:t>ونجسيها صديقاوس</w:t>
        </w:r>
      </w:ins>
      <w:r w:rsidRPr="00EE6742">
        <w:rPr>
          <w:rFonts w:ascii="Courier New" w:hAnsi="Courier New" w:cs="Courier New"/>
          <w:rtl/>
        </w:rPr>
        <w:t xml:space="preserve"> اردى</w:t>
      </w:r>
      <w:del w:id="11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1178" w:author="Transkribus" w:date="2019-12-11T14:30:00Z">
            <w:r w:rsidRPr="009B6BCA">
              <w:rPr>
                <w:rFonts w:ascii="Courier New" w:hAnsi="Courier New" w:cs="Courier New"/>
                <w:rtl/>
              </w:rPr>
              <w:delText>ع</w:delText>
            </w:r>
          </w:del>
          <w:ins w:id="1179" w:author="Transkribus" w:date="2019-12-11T14:30:00Z">
            <w:r w:rsidRPr="00EE6742">
              <w:rPr>
                <w:rFonts w:ascii="Courier New" w:hAnsi="Courier New" w:cs="Courier New"/>
                <w:rtl/>
              </w:rPr>
              <w:t>م</w:t>
            </w:r>
          </w:ins>
          <w:r w:rsidRPr="00EE6742">
            <w:rPr>
              <w:rFonts w:ascii="Courier New" w:hAnsi="Courier New" w:cs="Courier New"/>
              <w:rtl/>
            </w:rPr>
            <w:t xml:space="preserve">دو بين </w:t>
          </w:r>
          <w:del w:id="1180" w:author="Transkribus" w:date="2019-12-11T14:30:00Z">
            <w:r w:rsidRPr="009B6BCA">
              <w:rPr>
                <w:rFonts w:ascii="Courier New" w:hAnsi="Courier New" w:cs="Courier New"/>
                <w:rtl/>
              </w:rPr>
              <w:delText>الشحناء داهي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81" w:author="Transkribus" w:date="2019-12-11T14:30:00Z">
            <w:r w:rsidRPr="00EE6742">
              <w:rPr>
                <w:rFonts w:ascii="Courier New" w:hAnsi="Courier New" w:cs="Courier New"/>
                <w:rtl/>
              </w:rPr>
              <w:t>االسحتاعداهى</w:t>
            </w:r>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lastRenderedPageBreak/>
        <w:t xml:space="preserve"> </w:t>
      </w:r>
      <w:dir w:val="rtl">
        <w:dir w:val="rtl">
          <w:r w:rsidRPr="00EE6742">
            <w:rPr>
              <w:rFonts w:ascii="Courier New" w:hAnsi="Courier New" w:cs="Courier New"/>
              <w:rtl/>
            </w:rPr>
            <w:t>هموم</w:t>
          </w:r>
          <w:ins w:id="1182" w:author="Transkribus" w:date="2019-12-11T14:30:00Z">
            <w:r w:rsidRPr="00EE6742">
              <w:rPr>
                <w:rFonts w:ascii="Courier New" w:hAnsi="Courier New" w:cs="Courier New"/>
                <w:rtl/>
              </w:rPr>
              <w:t>ل</w:t>
            </w:r>
          </w:ins>
          <w:r w:rsidRPr="00EE6742">
            <w:rPr>
              <w:rFonts w:ascii="Courier New" w:hAnsi="Courier New" w:cs="Courier New"/>
              <w:rtl/>
            </w:rPr>
            <w:t xml:space="preserve">ك فيه </w:t>
          </w:r>
          <w:del w:id="1183" w:author="Transkribus" w:date="2019-12-11T14:30:00Z">
            <w:r w:rsidRPr="009B6BCA">
              <w:rPr>
                <w:rFonts w:ascii="Courier New" w:hAnsi="Courier New" w:cs="Courier New"/>
                <w:rtl/>
              </w:rPr>
              <w:delText>لا تنفك تترى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وعيشك</w:delText>
                </w:r>
                <w:r>
                  <w:delText>‬</w:delText>
                </w:r>
                <w:r>
                  <w:delText>‬</w:delText>
                </w:r>
              </w:dir>
            </w:dir>
          </w:del>
          <w:ins w:id="1184" w:author="Transkribus" w:date="2019-12-11T14:30:00Z">
            <w:del w:id="1185" w:author="Transkribus" w:date="2019-12-11T14:30:00Z">
              <w:r w:rsidRPr="00EE6742">
                <w:rPr>
                  <w:rFonts w:ascii="Courier New" w:hAnsi="Courier New" w:cs="Courier New"/>
                  <w:rtl/>
                </w:rPr>
                <w:delText>لاتنفل ترى * وعيسلك</w:delText>
              </w:r>
            </w:del>
          </w:ins>
          <w:r w:rsidRPr="00EE6742">
            <w:rPr>
              <w:rFonts w:ascii="Courier New" w:hAnsi="Courier New" w:cs="Courier New"/>
              <w:rtl/>
            </w:rPr>
            <w:t xml:space="preserve"> فيه </w:t>
          </w:r>
          <w:del w:id="1186" w:author="Transkribus" w:date="2019-12-11T14:30:00Z">
            <w:r w:rsidRPr="009B6BCA">
              <w:rPr>
                <w:rFonts w:ascii="Courier New" w:hAnsi="Courier New" w:cs="Courier New"/>
                <w:rtl/>
              </w:rPr>
              <w:delText>عيش غير زاهي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87" w:author="Transkribus" w:date="2019-12-11T14:30:00Z">
            <w:r w:rsidRPr="00EE6742">
              <w:rPr>
                <w:rFonts w:ascii="Courier New" w:hAnsi="Courier New" w:cs="Courier New"/>
                <w:rtl/>
              </w:rPr>
              <w:t>عيس عبر راهيى</w:t>
            </w:r>
          </w:ins>
          <w:r>
            <w:t>‬</w:t>
          </w:r>
          <w:r>
            <w:t>‬</w:t>
          </w:r>
        </w:dir>
      </w:dir>
    </w:p>
    <w:p w:rsidR="00B85E34" w:rsidRPr="00EE6742" w:rsidRDefault="00B85E34" w:rsidP="00B85E34">
      <w:pPr>
        <w:pStyle w:val="NurText"/>
        <w:bidi/>
        <w:rPr>
          <w:rFonts w:ascii="Courier New" w:hAnsi="Courier New" w:cs="Courier New"/>
        </w:rPr>
      </w:pPr>
      <w:dir w:val="rtl">
        <w:dir w:val="rtl">
          <w:del w:id="1188" w:author="Transkribus" w:date="2019-12-11T14:30:00Z">
            <w:r w:rsidRPr="009B6BCA">
              <w:rPr>
                <w:rFonts w:ascii="Courier New" w:hAnsi="Courier New" w:cs="Courier New"/>
                <w:rtl/>
              </w:rPr>
              <w:delText>اما يكفيك زجر</w:delText>
            </w:r>
          </w:del>
          <w:ins w:id="1189" w:author="Transkribus" w:date="2019-12-11T14:30:00Z">
            <w:r w:rsidRPr="00EE6742">
              <w:rPr>
                <w:rFonts w:ascii="Courier New" w:hAnsi="Courier New" w:cs="Courier New"/>
                <w:rtl/>
              </w:rPr>
              <w:t>أبا بكنيك وجر</w:t>
            </w:r>
          </w:ins>
          <w:r w:rsidRPr="00EE6742">
            <w:rPr>
              <w:rFonts w:ascii="Courier New" w:hAnsi="Courier New" w:cs="Courier New"/>
              <w:rtl/>
            </w:rPr>
            <w:t xml:space="preserve"> الشيب </w:t>
          </w:r>
          <w:del w:id="1190" w:author="Transkribus" w:date="2019-12-11T14:30:00Z">
            <w:r w:rsidRPr="009B6BCA">
              <w:rPr>
                <w:rFonts w:ascii="Courier New" w:hAnsi="Courier New" w:cs="Courier New"/>
                <w:rtl/>
              </w:rPr>
              <w:delText>زجرا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191" w:author="Transkribus" w:date="2019-12-11T14:30:00Z">
            <w:del w:id="1192" w:author="Transkribus" w:date="2019-12-11T14:30:00Z">
              <w:r w:rsidRPr="00EE6742">
                <w:rPr>
                  <w:rFonts w:ascii="Courier New" w:hAnsi="Courier New" w:cs="Courier New"/>
                  <w:rtl/>
                </w:rPr>
                <w:delText>رجرا*</w:delText>
              </w:r>
            </w:del>
          </w:ins>
          <w:r w:rsidRPr="00EE6742">
            <w:rPr>
              <w:rFonts w:ascii="Courier New" w:hAnsi="Courier New" w:cs="Courier New"/>
              <w:rtl/>
            </w:rPr>
            <w:t xml:space="preserve">وحسب </w:t>
          </w:r>
          <w:del w:id="1193" w:author="Transkribus" w:date="2019-12-11T14:30:00Z">
            <w:r w:rsidRPr="009B6BCA">
              <w:rPr>
                <w:rFonts w:ascii="Courier New" w:hAnsi="Courier New" w:cs="Courier New"/>
                <w:rtl/>
              </w:rPr>
              <w:delText>اخى النهى</w:delText>
            </w:r>
          </w:del>
          <w:ins w:id="1194" w:author="Transkribus" w:date="2019-12-11T14:30:00Z">
            <w:r w:rsidRPr="00EE6742">
              <w:rPr>
                <w:rFonts w:ascii="Courier New" w:hAnsi="Courier New" w:cs="Courier New"/>
                <w:rtl/>
              </w:rPr>
              <w:t>أسمى الهى</w:t>
            </w:r>
          </w:ins>
          <w:r w:rsidRPr="00EE6742">
            <w:rPr>
              <w:rFonts w:ascii="Courier New" w:hAnsi="Courier New" w:cs="Courier New"/>
              <w:rtl/>
            </w:rPr>
            <w:t xml:space="preserve"> بالشيب </w:t>
          </w:r>
          <w:del w:id="1195" w:author="Transkribus" w:date="2019-12-11T14:30:00Z">
            <w:r w:rsidRPr="009B6BCA">
              <w:rPr>
                <w:rFonts w:ascii="Courier New" w:hAnsi="Courier New" w:cs="Courier New"/>
                <w:rtl/>
              </w:rPr>
              <w:delText>ناهي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96" w:author="Transkribus" w:date="2019-12-11T14:30:00Z">
            <w:r w:rsidRPr="00EE6742">
              <w:rPr>
                <w:rFonts w:ascii="Courier New" w:hAnsi="Courier New" w:cs="Courier New"/>
                <w:rtl/>
              </w:rPr>
              <w:t>ثاسى</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فعد عن</w:t>
          </w:r>
          <w:ins w:id="1197" w:author="Transkribus" w:date="2019-12-11T14:30:00Z">
            <w:r w:rsidRPr="00EE6742">
              <w:rPr>
                <w:rFonts w:ascii="Courier New" w:hAnsi="Courier New" w:cs="Courier New"/>
                <w:rtl/>
              </w:rPr>
              <w:t>س</w:t>
            </w:r>
          </w:ins>
          <w:r w:rsidRPr="00EE6742">
            <w:rPr>
              <w:rFonts w:ascii="Courier New" w:hAnsi="Courier New" w:cs="Courier New"/>
              <w:rtl/>
            </w:rPr>
            <w:t xml:space="preserve">ه الى </w:t>
          </w:r>
          <w:del w:id="1198" w:author="Transkribus" w:date="2019-12-11T14:30:00Z">
            <w:r w:rsidRPr="009B6BCA">
              <w:rPr>
                <w:rFonts w:ascii="Courier New" w:hAnsi="Courier New" w:cs="Courier New"/>
                <w:rtl/>
              </w:rPr>
              <w:delText>رحب فسيح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مقامك فيه ليس</w:delText>
                </w:r>
                <w:r>
                  <w:delText>‬</w:delText>
                </w:r>
                <w:r>
                  <w:delText>‬</w:delText>
                </w:r>
              </w:dir>
            </w:dir>
          </w:del>
          <w:ins w:id="1199" w:author="Transkribus" w:date="2019-12-11T14:30:00Z">
            <w:del w:id="1200" w:author="Transkribus" w:date="2019-12-11T14:30:00Z">
              <w:r w:rsidRPr="00EE6742">
                <w:rPr>
                  <w:rFonts w:ascii="Courier New" w:hAnsi="Courier New" w:cs="Courier New"/>
                  <w:rtl/>
                </w:rPr>
                <w:delText>رخب يح * معامسك نيبهليس</w:delText>
              </w:r>
            </w:del>
          </w:ins>
          <w:r w:rsidRPr="00EE6742">
            <w:rPr>
              <w:rFonts w:ascii="Courier New" w:hAnsi="Courier New" w:cs="Courier New"/>
              <w:rtl/>
            </w:rPr>
            <w:t xml:space="preserve"> له تناه</w:t>
          </w:r>
          <w:del w:id="1201"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02" w:author="Transkribus" w:date="2019-12-11T14:30:00Z">
            <w:r w:rsidRPr="00EE6742">
              <w:rPr>
                <w:rFonts w:ascii="Courier New" w:hAnsi="Courier New" w:cs="Courier New"/>
                <w:rtl/>
              </w:rPr>
              <w:t>ى</w:t>
            </w:r>
          </w:ins>
          <w:r>
            <w:t>‬</w:t>
          </w:r>
          <w:r>
            <w:t>‬</w:t>
          </w:r>
        </w:dir>
      </w:dir>
    </w:p>
    <w:p w:rsidR="00B85E34" w:rsidRPr="00EE6742" w:rsidRDefault="00B85E34" w:rsidP="00B85E34">
      <w:pPr>
        <w:pStyle w:val="NurText"/>
        <w:bidi/>
        <w:rPr>
          <w:rFonts w:ascii="Courier New" w:hAnsi="Courier New" w:cs="Courier New"/>
        </w:rPr>
      </w:pPr>
      <w:dir w:val="rtl">
        <w:dir w:val="rtl">
          <w:del w:id="1203" w:author="Transkribus" w:date="2019-12-11T14:30:00Z">
            <w:r w:rsidRPr="009B6BCA">
              <w:rPr>
                <w:rFonts w:ascii="Courier New" w:hAnsi="Courier New" w:cs="Courier New"/>
                <w:rtl/>
              </w:rPr>
              <w:delText>فحتام التغافل والتعامي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204" w:author="Transkribus" w:date="2019-12-11T14:30:00Z">
            <w:del w:id="1205" w:author="Transkribus" w:date="2019-12-11T14:30:00Z">
              <w:r w:rsidRPr="00EE6742">
                <w:rPr>
                  <w:rFonts w:ascii="Courier New" w:hAnsi="Courier New" w:cs="Courier New"/>
                  <w:rtl/>
                </w:rPr>
                <w:delText xml:space="preserve">فنام التناقل والتعانى * </w:delText>
              </w:r>
            </w:del>
          </w:ins>
          <w:r w:rsidRPr="00EE6742">
            <w:rPr>
              <w:rFonts w:ascii="Courier New" w:hAnsi="Courier New" w:cs="Courier New"/>
              <w:rtl/>
            </w:rPr>
            <w:t>وكم هذا ال</w:t>
          </w:r>
          <w:del w:id="1206" w:author="Transkribus" w:date="2019-12-11T14:30:00Z">
            <w:r w:rsidRPr="009B6BCA">
              <w:rPr>
                <w:rFonts w:ascii="Courier New" w:hAnsi="Courier New" w:cs="Courier New"/>
                <w:rtl/>
              </w:rPr>
              <w:delText>ج</w:delText>
            </w:r>
          </w:del>
          <w:ins w:id="1207" w:author="Transkribus" w:date="2019-12-11T14:30:00Z">
            <w:r w:rsidRPr="00EE6742">
              <w:rPr>
                <w:rFonts w:ascii="Courier New" w:hAnsi="Courier New" w:cs="Courier New"/>
                <w:rtl/>
              </w:rPr>
              <w:t>ح</w:t>
            </w:r>
          </w:ins>
          <w:r w:rsidRPr="00EE6742">
            <w:rPr>
              <w:rFonts w:ascii="Courier New" w:hAnsi="Courier New" w:cs="Courier New"/>
              <w:rtl/>
            </w:rPr>
            <w:t>نو</w:t>
          </w:r>
          <w:del w:id="1208" w:author="Transkribus" w:date="2019-12-11T14:30:00Z">
            <w:r w:rsidRPr="009B6BCA">
              <w:rPr>
                <w:rFonts w:ascii="Courier New" w:hAnsi="Courier New" w:cs="Courier New"/>
                <w:rtl/>
              </w:rPr>
              <w:delText>ح</w:delText>
            </w:r>
          </w:del>
          <w:ins w:id="1209" w:author="Transkribus" w:date="2019-12-11T14:30:00Z">
            <w:r w:rsidRPr="00EE6742">
              <w:rPr>
                <w:rFonts w:ascii="Courier New" w:hAnsi="Courier New" w:cs="Courier New"/>
                <w:rtl/>
              </w:rPr>
              <w:t>ج</w:t>
            </w:r>
          </w:ins>
          <w:r w:rsidRPr="00EE6742">
            <w:rPr>
              <w:rFonts w:ascii="Courier New" w:hAnsi="Courier New" w:cs="Courier New"/>
              <w:rtl/>
            </w:rPr>
            <w:t xml:space="preserve"> الى الملا</w:t>
          </w:r>
          <w:del w:id="1210" w:author="Transkribus" w:date="2019-12-11T14:30:00Z">
            <w:r w:rsidRPr="009B6BCA">
              <w:rPr>
                <w:rFonts w:ascii="Courier New" w:hAnsi="Courier New" w:cs="Courier New"/>
                <w:rtl/>
              </w:rPr>
              <w:delText>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11" w:author="Transkribus" w:date="2019-12-11T14:30:00Z">
            <w:r w:rsidRPr="00EE6742">
              <w:rPr>
                <w:rFonts w:ascii="Courier New" w:hAnsi="Courier New" w:cs="Courier New"/>
                <w:rtl/>
              </w:rPr>
              <w:t>مى</w:t>
            </w:r>
          </w:ins>
          <w:r>
            <w:t>‬</w:t>
          </w:r>
          <w:r>
            <w:t>‬</w:t>
          </w:r>
        </w:dir>
      </w:dir>
    </w:p>
    <w:p w:rsidR="00B85E34" w:rsidRPr="00EE6742" w:rsidRDefault="00B85E34" w:rsidP="00B85E34">
      <w:pPr>
        <w:pStyle w:val="NurText"/>
        <w:bidi/>
        <w:rPr>
          <w:rFonts w:ascii="Courier New" w:hAnsi="Courier New" w:cs="Courier New"/>
        </w:rPr>
      </w:pPr>
      <w:dir w:val="rtl">
        <w:dir w:val="rtl">
          <w:del w:id="1212" w:author="Transkribus" w:date="2019-12-11T14:30:00Z">
            <w:r w:rsidRPr="009B6BCA">
              <w:rPr>
                <w:rFonts w:ascii="Courier New" w:hAnsi="Courier New" w:cs="Courier New"/>
                <w:rtl/>
              </w:rPr>
              <w:delText>فلا تغتر</w:delText>
            </w:r>
          </w:del>
          <w:ins w:id="1213" w:author="Transkribus" w:date="2019-12-11T14:30:00Z">
            <w:r w:rsidRPr="00EE6742">
              <w:rPr>
                <w:rFonts w:ascii="Courier New" w:hAnsi="Courier New" w:cs="Courier New"/>
                <w:rtl/>
              </w:rPr>
              <w:t>فلاتعير</w:t>
            </w:r>
          </w:ins>
          <w:r w:rsidRPr="00EE6742">
            <w:rPr>
              <w:rFonts w:ascii="Courier New" w:hAnsi="Courier New" w:cs="Courier New"/>
              <w:rtl/>
            </w:rPr>
            <w:t xml:space="preserve"> ان </w:t>
          </w:r>
          <w:del w:id="1214" w:author="Transkribus" w:date="2019-12-11T14:30:00Z">
            <w:r w:rsidRPr="009B6BCA">
              <w:rPr>
                <w:rFonts w:ascii="Courier New" w:hAnsi="Courier New" w:cs="Courier New"/>
                <w:rtl/>
              </w:rPr>
              <w:delText>ا</w:delText>
            </w:r>
          </w:del>
          <w:ins w:id="1215" w:author="Transkribus" w:date="2019-12-11T14:30:00Z">
            <w:r w:rsidRPr="00EE6742">
              <w:rPr>
                <w:rFonts w:ascii="Courier New" w:hAnsi="Courier New" w:cs="Courier New"/>
                <w:rtl/>
              </w:rPr>
              <w:t>أ</w:t>
            </w:r>
          </w:ins>
          <w:r w:rsidRPr="00EE6742">
            <w:rPr>
              <w:rFonts w:ascii="Courier New" w:hAnsi="Courier New" w:cs="Courier New"/>
              <w:rtl/>
            </w:rPr>
            <w:t>ص</w:t>
          </w:r>
          <w:del w:id="1216" w:author="Transkribus" w:date="2019-12-11T14:30:00Z">
            <w:r w:rsidRPr="009B6BCA">
              <w:rPr>
                <w:rFonts w:ascii="Courier New" w:hAnsi="Courier New" w:cs="Courier New"/>
                <w:rtl/>
              </w:rPr>
              <w:delText>ب</w:delText>
            </w:r>
          </w:del>
          <w:ins w:id="1217" w:author="Transkribus" w:date="2019-12-11T14:30:00Z">
            <w:r w:rsidRPr="00EE6742">
              <w:rPr>
                <w:rFonts w:ascii="Courier New" w:hAnsi="Courier New" w:cs="Courier New"/>
                <w:rtl/>
              </w:rPr>
              <w:t>ي</w:t>
            </w:r>
          </w:ins>
          <w:r w:rsidRPr="00EE6742">
            <w:rPr>
              <w:rFonts w:ascii="Courier New" w:hAnsi="Courier New" w:cs="Courier New"/>
              <w:rtl/>
            </w:rPr>
            <w:t>حت فيه</w:t>
          </w:r>
          <w:del w:id="12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اخا مال وبت عريض جاه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219" w:author="Transkribus" w:date="2019-12-11T14:30:00Z">
            <w:del w:id="1220" w:author="Transkribus" w:date="2019-12-11T14:30:00Z">
              <w:r w:rsidRPr="00EE6742">
                <w:rPr>
                  <w:rFonts w:ascii="Courier New" w:hAnsi="Courier New" w:cs="Courier New"/>
                  <w:rtl/>
                </w:rPr>
                <w:delText xml:space="preserve"> * أجامال ويب عر يسجاء</w:delText>
              </w:r>
            </w:del>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فكم من </w:t>
          </w:r>
          <w:del w:id="1221" w:author="Transkribus" w:date="2019-12-11T14:30:00Z">
            <w:r w:rsidRPr="009B6BCA">
              <w:rPr>
                <w:rFonts w:ascii="Courier New" w:hAnsi="Courier New" w:cs="Courier New"/>
                <w:rtl/>
              </w:rPr>
              <w:delText>ايد اضحى فامسى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222" w:author="Transkribus" w:date="2019-12-11T14:30:00Z">
            <w:del w:id="1223" w:author="Transkribus" w:date="2019-12-11T14:30:00Z">
              <w:r w:rsidRPr="00EE6742">
                <w:rPr>
                  <w:rFonts w:ascii="Courier New" w:hAnsi="Courier New" w:cs="Courier New"/>
                  <w:rtl/>
                </w:rPr>
                <w:delText xml:space="preserve">أيد أسحسى قايسى * </w:delText>
              </w:r>
            </w:del>
          </w:ins>
          <w:r w:rsidRPr="00EE6742">
            <w:rPr>
              <w:rFonts w:ascii="Courier New" w:hAnsi="Courier New" w:cs="Courier New"/>
              <w:rtl/>
            </w:rPr>
            <w:t xml:space="preserve">بعيد </w:t>
          </w:r>
          <w:del w:id="1224" w:author="Transkribus" w:date="2019-12-11T14:30:00Z">
            <w:r w:rsidRPr="009B6BCA">
              <w:rPr>
                <w:rFonts w:ascii="Courier New" w:hAnsi="Courier New" w:cs="Courier New"/>
                <w:rtl/>
              </w:rPr>
              <w:delText>ثرائه والايد واهي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25" w:author="Transkribus" w:date="2019-12-11T14:30:00Z">
            <w:r w:rsidRPr="00EE6742">
              <w:rPr>
                <w:rFonts w:ascii="Courier New" w:hAnsi="Courier New" w:cs="Courier New"/>
                <w:rtl/>
              </w:rPr>
              <w:t>ثر اله والاد واهيمى</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وكان </w:t>
          </w:r>
          <w:del w:id="1226" w:author="Transkribus" w:date="2019-12-11T14:30:00Z">
            <w:r w:rsidRPr="009B6BCA">
              <w:rPr>
                <w:rFonts w:ascii="Courier New" w:hAnsi="Courier New" w:cs="Courier New"/>
                <w:rtl/>
              </w:rPr>
              <w:delText>ي</w:delText>
            </w:r>
          </w:del>
          <w:ins w:id="1227" w:author="Transkribus" w:date="2019-12-11T14:30:00Z">
            <w:r w:rsidRPr="00EE6742">
              <w:rPr>
                <w:rFonts w:ascii="Courier New" w:hAnsi="Courier New" w:cs="Courier New"/>
                <w:rtl/>
              </w:rPr>
              <w:t>م</w:t>
            </w:r>
          </w:ins>
          <w:r w:rsidRPr="00EE6742">
            <w:rPr>
              <w:rFonts w:ascii="Courier New" w:hAnsi="Courier New" w:cs="Courier New"/>
              <w:rtl/>
            </w:rPr>
            <w:t>قول من س</w:t>
          </w:r>
          <w:del w:id="1228" w:author="Transkribus" w:date="2019-12-11T14:30:00Z">
            <w:r w:rsidRPr="009B6BCA">
              <w:rPr>
                <w:rFonts w:ascii="Courier New" w:hAnsi="Courier New" w:cs="Courier New"/>
                <w:rtl/>
              </w:rPr>
              <w:delText>ف</w:delText>
            </w:r>
          </w:del>
          <w:ins w:id="1229" w:author="Transkribus" w:date="2019-12-11T14:30:00Z">
            <w:r w:rsidRPr="00EE6742">
              <w:rPr>
                <w:rFonts w:ascii="Courier New" w:hAnsi="Courier New" w:cs="Courier New"/>
                <w:rtl/>
              </w:rPr>
              <w:t>ق</w:t>
            </w:r>
          </w:ins>
          <w:r w:rsidRPr="00EE6742">
            <w:rPr>
              <w:rFonts w:ascii="Courier New" w:hAnsi="Courier New" w:cs="Courier New"/>
              <w:rtl/>
            </w:rPr>
            <w:t>ه بان لا</w:t>
          </w:r>
          <w:del w:id="12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يصاب له شبيه او مضاهي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231" w:author="Transkribus" w:date="2019-12-11T14:30:00Z">
            <w:del w:id="1232" w:author="Transkribus" w:date="2019-12-11T14:30:00Z">
              <w:r w:rsidRPr="00EE6742">
                <w:rPr>
                  <w:rFonts w:ascii="Courier New" w:hAnsi="Courier New" w:cs="Courier New"/>
                  <w:rtl/>
                </w:rPr>
                <w:delText>* يساب لهتنبه أو مصاهى</w:delText>
              </w:r>
            </w:del>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فتب </w:t>
          </w:r>
          <w:del w:id="1233" w:author="Transkribus" w:date="2019-12-11T14:30:00Z">
            <w:r w:rsidRPr="009B6BCA">
              <w:rPr>
                <w:rFonts w:ascii="Courier New" w:hAnsi="Courier New" w:cs="Courier New"/>
                <w:rtl/>
              </w:rPr>
              <w:delText>فجميع ما تاتيه يلفى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صغيرا عندغفران</w:delText>
                </w:r>
                <w:r>
                  <w:delText>‬</w:delText>
                </w:r>
                <w:r>
                  <w:delText>‬</w:delText>
                </w:r>
              </w:dir>
            </w:dir>
          </w:del>
          <w:ins w:id="1234" w:author="Transkribus" w:date="2019-12-11T14:30:00Z">
            <w:del w:id="1235" w:author="Transkribus" w:date="2019-12-11T14:30:00Z">
              <w:r w:rsidRPr="00EE6742">
                <w:rPr>
                  <w:rFonts w:ascii="Courier New" w:hAnsi="Courier New" w:cs="Courier New"/>
                  <w:rtl/>
                </w:rPr>
                <w:delText>لجميع ماثانبة لنى * صغير اعند عنسران</w:delText>
              </w:r>
            </w:del>
          </w:ins>
          <w:r w:rsidRPr="00EE6742">
            <w:rPr>
              <w:rFonts w:ascii="Courier New" w:hAnsi="Courier New" w:cs="Courier New"/>
              <w:rtl/>
            </w:rPr>
            <w:t xml:space="preserve"> الاله</w:t>
          </w:r>
          <w:del w:id="1236" w:author="Transkribus" w:date="2019-12-11T14:30:00Z">
            <w:r w:rsidRPr="009B6BCA">
              <w:rPr>
                <w:rFonts w:ascii="Courier New" w:hAnsi="Courier New" w:cs="Courier New"/>
                <w:rtl/>
              </w:rPr>
              <w:delText xml:space="preserve"> 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237" w:author="Transkribus" w:date="2019-12-11T14:30:00Z"/>
          <w:rFonts w:ascii="Courier New" w:hAnsi="Courier New" w:cs="Courier New"/>
        </w:rPr>
      </w:pPr>
      <w:dir w:val="rtl">
        <w:dir w:val="rtl">
          <w:del w:id="1238"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239" w:author="Transkribus" w:date="2019-12-11T14:30:00Z"/>
          <w:rFonts w:ascii="Courier New" w:hAnsi="Courier New" w:cs="Courier New"/>
        </w:rPr>
      </w:pPr>
      <w:dir w:val="rtl">
        <w:dir w:val="rtl">
          <w:del w:id="1240" w:author="Transkribus" w:date="2019-12-11T14:30:00Z">
            <w:r w:rsidRPr="009B6BCA">
              <w:rPr>
                <w:rFonts w:ascii="Courier New" w:hAnsi="Courier New" w:cs="Courier New"/>
                <w:rtl/>
              </w:rPr>
              <w:delText>اقول</w:delText>
            </w:r>
          </w:del>
          <w:ins w:id="1241" w:author="Transkribus" w:date="2019-12-11T14:30:00Z">
            <w:r w:rsidRPr="00EE6742">
              <w:rPr>
                <w:rFonts w:ascii="Courier New" w:hAnsi="Courier New" w:cs="Courier New"/>
                <w:rtl/>
              </w:rPr>
              <w:t>ابوأنشدى أبش الننسة</w:t>
            </w:r>
          </w:ins>
          <w:r>
            <w:t>‬</w:t>
          </w:r>
          <w:r>
            <w:t>‬</w:t>
          </w:r>
        </w:dir>
      </w:dir>
    </w:p>
    <w:p w:rsidR="00B85E34" w:rsidRPr="00EE6742" w:rsidRDefault="00B85E34" w:rsidP="00B85E34">
      <w:pPr>
        <w:pStyle w:val="NurText"/>
        <w:bidi/>
        <w:rPr>
          <w:ins w:id="1242" w:author="Transkribus" w:date="2019-12-11T14:30:00Z"/>
          <w:rFonts w:ascii="Courier New" w:hAnsi="Courier New" w:cs="Courier New"/>
        </w:rPr>
      </w:pPr>
      <w:ins w:id="1243" w:author="Transkribus" w:date="2019-12-11T14:30:00Z">
        <w:r w:rsidRPr="00EE6742">
          <w:rPr>
            <w:rFonts w:ascii="Courier New" w:hAnsi="Courier New" w:cs="Courier New"/>
            <w:rtl/>
          </w:rPr>
          <w:t>الطويل</w:t>
        </w:r>
      </w:ins>
    </w:p>
    <w:p w:rsidR="00B85E34" w:rsidRPr="00EE6742" w:rsidRDefault="00B85E34" w:rsidP="00B85E34">
      <w:pPr>
        <w:pStyle w:val="NurText"/>
        <w:bidi/>
        <w:rPr>
          <w:rFonts w:ascii="Courier New" w:hAnsi="Courier New" w:cs="Courier New"/>
        </w:rPr>
      </w:pPr>
      <w:ins w:id="1244" w:author="Transkribus" w:date="2019-12-11T14:30:00Z">
        <w:r w:rsidRPr="00EE6742">
          <w:rPr>
            <w:rFonts w:ascii="Courier New" w:hAnsi="Courier New" w:cs="Courier New"/>
            <w:rtl/>
          </w:rPr>
          <w:t>اأقول</w:t>
        </w:r>
      </w:ins>
      <w:r w:rsidRPr="00EE6742">
        <w:rPr>
          <w:rFonts w:ascii="Courier New" w:hAnsi="Courier New" w:cs="Courier New"/>
          <w:rtl/>
        </w:rPr>
        <w:t xml:space="preserve"> لنفسى </w:t>
      </w:r>
      <w:del w:id="1245" w:author="Transkribus" w:date="2019-12-11T14:30:00Z">
        <w:r w:rsidRPr="009B6BCA">
          <w:rPr>
            <w:rFonts w:ascii="Courier New" w:hAnsi="Courier New" w:cs="Courier New"/>
            <w:rtl/>
          </w:rPr>
          <w:delText>حين ابدت تشوقا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246" w:author="Transkribus" w:date="2019-12-11T14:30:00Z">
        <w:del w:id="1247" w:author="Transkribus" w:date="2019-12-11T14:30:00Z">
          <w:r w:rsidRPr="00EE6742">
            <w:rPr>
              <w:rFonts w:ascii="Courier New" w:hAnsi="Courier New" w:cs="Courier New"/>
              <w:rtl/>
            </w:rPr>
            <w:delText xml:space="preserve">من أيدب فشوقا * </w:delText>
          </w:r>
        </w:del>
      </w:ins>
      <w:r w:rsidRPr="00EE6742">
        <w:rPr>
          <w:rFonts w:ascii="Courier New" w:hAnsi="Courier New" w:cs="Courier New"/>
          <w:rtl/>
        </w:rPr>
        <w:t xml:space="preserve">الى العالم الاعلى رويدك </w:t>
      </w:r>
      <w:del w:id="1248" w:author="Transkribus" w:date="2019-12-11T14:30:00Z">
        <w:r w:rsidRPr="009B6BCA">
          <w:rPr>
            <w:rFonts w:ascii="Courier New" w:hAnsi="Courier New" w:cs="Courier New"/>
            <w:rtl/>
          </w:rPr>
          <w:delText>يا نفسي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9" w:author="Transkribus" w:date="2019-12-11T14:30:00Z">
        <w:r w:rsidRPr="00EE6742">
          <w:rPr>
            <w:rFonts w:ascii="Courier New" w:hAnsi="Courier New" w:cs="Courier New"/>
            <w:rtl/>
          </w:rPr>
          <w:t>بانقسى</w:t>
        </w:r>
      </w:ins>
    </w:p>
    <w:p w:rsidR="00B85E34" w:rsidRPr="00EE6742" w:rsidRDefault="00B85E34" w:rsidP="00B85E34">
      <w:pPr>
        <w:pStyle w:val="NurText"/>
        <w:bidi/>
        <w:rPr>
          <w:rFonts w:ascii="Courier New" w:hAnsi="Courier New" w:cs="Courier New"/>
        </w:rPr>
      </w:pPr>
      <w:dir w:val="rtl">
        <w:dir w:val="rtl">
          <w:del w:id="1250" w:author="Transkribus" w:date="2019-12-11T14:30:00Z">
            <w:r w:rsidRPr="009B6BCA">
              <w:rPr>
                <w:rFonts w:ascii="Courier New" w:hAnsi="Courier New" w:cs="Courier New"/>
                <w:rtl/>
              </w:rPr>
              <w:delText>محالا ترومين</w:delText>
            </w:r>
          </w:del>
          <w:ins w:id="1251" w:author="Transkribus" w:date="2019-12-11T14:30:00Z">
            <w:r w:rsidRPr="00EE6742">
              <w:rPr>
                <w:rFonts w:ascii="Courier New" w:hAnsi="Courier New" w:cs="Courier New"/>
                <w:rtl/>
              </w:rPr>
              <w:t>ابجالاثرومين</w:t>
            </w:r>
          </w:ins>
          <w:r w:rsidRPr="00EE6742">
            <w:rPr>
              <w:rFonts w:ascii="Courier New" w:hAnsi="Courier New" w:cs="Courier New"/>
              <w:rtl/>
            </w:rPr>
            <w:t xml:space="preserve"> النجاة </w:t>
          </w:r>
          <w:del w:id="1252" w:author="Transkribus" w:date="2019-12-11T14:30:00Z">
            <w:r w:rsidRPr="009B6BCA">
              <w:rPr>
                <w:rFonts w:ascii="Courier New" w:hAnsi="Courier New" w:cs="Courier New"/>
                <w:rtl/>
              </w:rPr>
              <w:delText>وانت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المهالك</w:delText>
                </w:r>
                <w:r>
                  <w:delText>‬</w:delText>
                </w:r>
                <w:r>
                  <w:delText>‬</w:delText>
                </w:r>
              </w:dir>
            </w:dir>
          </w:del>
          <w:ins w:id="1253" w:author="Transkribus" w:date="2019-12-11T14:30:00Z">
            <w:del w:id="1254" w:author="Transkribus" w:date="2019-12-11T14:30:00Z">
              <w:r w:rsidRPr="00EE6742">
                <w:rPr>
                  <w:rFonts w:ascii="Courier New" w:hAnsi="Courier New" w:cs="Courier New"/>
                  <w:rtl/>
                </w:rPr>
                <w:delText>واتب فى السمهالك</w:delText>
              </w:r>
            </w:del>
          </w:ins>
          <w:r w:rsidRPr="00EE6742">
            <w:rPr>
              <w:rFonts w:ascii="Courier New" w:hAnsi="Courier New" w:cs="Courier New"/>
              <w:rtl/>
            </w:rPr>
            <w:t xml:space="preserve"> من </w:t>
          </w:r>
          <w:del w:id="1255" w:author="Transkribus" w:date="2019-12-11T14:30:00Z">
            <w:r w:rsidRPr="009B6BCA">
              <w:rPr>
                <w:rFonts w:ascii="Courier New" w:hAnsi="Courier New" w:cs="Courier New"/>
                <w:rtl/>
              </w:rPr>
              <w:delText>ج</w:delText>
            </w:r>
          </w:del>
          <w:ins w:id="1256" w:author="Transkribus" w:date="2019-12-11T14:30:00Z">
            <w:r w:rsidRPr="00EE6742">
              <w:rPr>
                <w:rFonts w:ascii="Courier New" w:hAnsi="Courier New" w:cs="Courier New"/>
                <w:rtl/>
              </w:rPr>
              <w:t>خ</w:t>
            </w:r>
          </w:ins>
          <w:r w:rsidRPr="00EE6742">
            <w:rPr>
              <w:rFonts w:ascii="Courier New" w:hAnsi="Courier New" w:cs="Courier New"/>
              <w:rtl/>
            </w:rPr>
            <w:t>نس الطبيعة والحس</w:t>
          </w:r>
          <w:del w:id="12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258" w:author="Transkribus" w:date="2019-12-11T14:30:00Z"/>
          <w:rFonts w:ascii="Courier New" w:hAnsi="Courier New" w:cs="Courier New"/>
        </w:rPr>
      </w:pPr>
      <w:dir w:val="rtl">
        <w:dir w:val="rtl">
          <w:del w:id="1259" w:author="Transkribus" w:date="2019-12-11T14:30:00Z">
            <w:r w:rsidRPr="009B6BCA">
              <w:rPr>
                <w:rFonts w:ascii="Courier New" w:hAnsi="Courier New" w:cs="Courier New"/>
                <w:rtl/>
              </w:rPr>
              <w:delText>ودونك بحر ان تعديت لجه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امنت وفزت بالخلاص من الحبس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260" w:author="Transkribus" w:date="2019-12-11T14:30:00Z"/>
          <w:rFonts w:ascii="Courier New" w:hAnsi="Courier New" w:cs="Courier New"/>
        </w:rPr>
      </w:pPr>
      <w:dir w:val="rtl">
        <w:dir w:val="rtl">
          <w:del w:id="1261" w:author="Transkribus" w:date="2019-12-11T14:30:00Z">
            <w:r w:rsidRPr="009B6BCA">
              <w:rPr>
                <w:rFonts w:ascii="Courier New" w:hAnsi="Courier New" w:cs="Courier New"/>
                <w:rtl/>
              </w:rPr>
              <w:delText>فان رمت وصلا نحو سنخك فاكشفي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غطاءك وانضى ما عليك من اللبس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262" w:author="Transkribus" w:date="2019-12-11T14:30:00Z"/>
          <w:del w:id="1263" w:author="Transkribus" w:date="2019-12-11T14:30:00Z"/>
          <w:rFonts w:ascii="Courier New" w:hAnsi="Courier New" w:cs="Courier New"/>
        </w:rPr>
      </w:pPr>
      <w:dir w:val="rtl">
        <w:dir w:val="rtl">
          <w:del w:id="1264" w:author="Transkribus" w:date="2019-12-11T14:30:00Z">
            <w:r w:rsidRPr="009B6BCA">
              <w:rPr>
                <w:rFonts w:ascii="Courier New" w:hAnsi="Courier New" w:cs="Courier New"/>
                <w:rtl/>
              </w:rPr>
              <w:delText>ولا تقبلى نحو الكثيف فتحرمي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265" w:author="Transkribus" w:date="2019-12-11T14:30:00Z">
            <w:del w:id="1266" w:author="Transkribus" w:date="2019-12-11T14:30:00Z">
              <w:r w:rsidRPr="00EE6742">
                <w:rPr>
                  <w:rFonts w:ascii="Courier New" w:hAnsi="Courier New" w:cs="Courier New"/>
                  <w:rtl/>
                </w:rPr>
                <w:delText>ودونل بجران عسديت لجه * أمنب وفرب بالخلاس من الحيس</w:delText>
              </w:r>
            </w:del>
          </w:ins>
          <w:r>
            <w:t>‬</w:t>
          </w:r>
          <w:r>
            <w:t>‬</w:t>
          </w:r>
        </w:dir>
      </w:dir>
    </w:p>
    <w:p w:rsidR="00B85E34" w:rsidRPr="00EE6742" w:rsidRDefault="00B85E34" w:rsidP="00B85E34">
      <w:pPr>
        <w:pStyle w:val="NurText"/>
        <w:bidi/>
        <w:rPr>
          <w:ins w:id="1267" w:author="Transkribus" w:date="2019-12-11T14:30:00Z"/>
          <w:rFonts w:ascii="Courier New" w:hAnsi="Courier New" w:cs="Courier New"/>
        </w:rPr>
      </w:pPr>
      <w:ins w:id="1268" w:author="Transkribus" w:date="2019-12-11T14:30:00Z">
        <w:r w:rsidRPr="00EE6742">
          <w:rPr>
            <w:rFonts w:ascii="Courier New" w:hAnsi="Courier New" w:cs="Courier New"/>
            <w:rtl/>
          </w:rPr>
          <w:t>بان ريب وسلاحو سخلةفاكشى * عطاهلك وافضى ماهليك من الليس</w:t>
        </w:r>
      </w:ins>
    </w:p>
    <w:p w:rsidR="00B85E34" w:rsidRPr="00EE6742" w:rsidRDefault="00B85E34" w:rsidP="00B85E34">
      <w:pPr>
        <w:pStyle w:val="NurText"/>
        <w:bidi/>
        <w:rPr>
          <w:rFonts w:ascii="Courier New" w:hAnsi="Courier New" w:cs="Courier New"/>
        </w:rPr>
      </w:pPr>
      <w:ins w:id="1269" w:author="Transkribus" w:date="2019-12-11T14:30:00Z">
        <w:r w:rsidRPr="00EE6742">
          <w:rPr>
            <w:rFonts w:ascii="Courier New" w:hAnsi="Courier New" w:cs="Courier New"/>
            <w:rtl/>
          </w:rPr>
          <w:t xml:space="preserve">والاتفبلى حو الكتيف فنجرى * </w:t>
        </w:r>
      </w:ins>
      <w:r w:rsidRPr="00EE6742">
        <w:rPr>
          <w:rFonts w:ascii="Courier New" w:hAnsi="Courier New" w:cs="Courier New"/>
          <w:rtl/>
        </w:rPr>
        <w:t>مجاورة الاط</w:t>
      </w:r>
      <w:del w:id="1270" w:author="Transkribus" w:date="2019-12-11T14:30:00Z">
        <w:r w:rsidRPr="009B6BCA">
          <w:rPr>
            <w:rFonts w:ascii="Courier New" w:hAnsi="Courier New" w:cs="Courier New"/>
            <w:rtl/>
          </w:rPr>
          <w:delText>ه</w:delText>
        </w:r>
      </w:del>
      <w:ins w:id="1271" w:author="Transkribus" w:date="2019-12-11T14:30:00Z">
        <w:r w:rsidRPr="00EE6742">
          <w:rPr>
            <w:rFonts w:ascii="Courier New" w:hAnsi="Courier New" w:cs="Courier New"/>
            <w:rtl/>
          </w:rPr>
          <w:t>م</w:t>
        </w:r>
      </w:ins>
      <w:r w:rsidRPr="00EE6742">
        <w:rPr>
          <w:rFonts w:ascii="Courier New" w:hAnsi="Courier New" w:cs="Courier New"/>
          <w:rtl/>
        </w:rPr>
        <w:t xml:space="preserve">ار فى </w:t>
      </w:r>
      <w:del w:id="1272" w:author="Transkribus" w:date="2019-12-11T14:30:00Z">
        <w:r w:rsidRPr="009B6BCA">
          <w:rPr>
            <w:rFonts w:ascii="Courier New" w:hAnsi="Courier New" w:cs="Courier New"/>
            <w:rtl/>
          </w:rPr>
          <w:delText>حضرة القدس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73" w:author="Transkribus" w:date="2019-12-11T14:30:00Z">
        <w:r w:rsidRPr="00EE6742">
          <w:rPr>
            <w:rFonts w:ascii="Courier New" w:hAnsi="Courier New" w:cs="Courier New"/>
            <w:rtl/>
          </w:rPr>
          <w:t>جشرة العدس</w:t>
        </w:r>
      </w:ins>
    </w:p>
    <w:p w:rsidR="00B85E34" w:rsidRPr="00EE6742" w:rsidRDefault="00B85E34" w:rsidP="00B85E34">
      <w:pPr>
        <w:pStyle w:val="NurText"/>
        <w:bidi/>
        <w:rPr>
          <w:rFonts w:ascii="Courier New" w:hAnsi="Courier New" w:cs="Courier New"/>
        </w:rPr>
      </w:pPr>
      <w:dir w:val="rtl">
        <w:dir w:val="rtl">
          <w:del w:id="1274" w:author="Transkribus" w:date="2019-12-11T14:30:00Z">
            <w:r w:rsidRPr="009B6BCA">
              <w:rPr>
                <w:rFonts w:ascii="Courier New" w:hAnsi="Courier New" w:cs="Courier New"/>
                <w:rtl/>
              </w:rPr>
              <w:delText>ولا تتركى ما يامر</w:delText>
            </w:r>
          </w:del>
          <w:ins w:id="1275" w:author="Transkribus" w:date="2019-12-11T14:30:00Z">
            <w:r w:rsidRPr="00EE6742">
              <w:rPr>
                <w:rFonts w:ascii="Courier New" w:hAnsi="Courier New" w:cs="Courier New"/>
                <w:rtl/>
              </w:rPr>
              <w:t>ولاتترى ماامر</w:t>
            </w:r>
          </w:ins>
          <w:r w:rsidRPr="00EE6742">
            <w:rPr>
              <w:rFonts w:ascii="Courier New" w:hAnsi="Courier New" w:cs="Courier New"/>
              <w:rtl/>
            </w:rPr>
            <w:t xml:space="preserve"> الله </w:t>
          </w:r>
          <w:del w:id="1276" w:author="Transkribus" w:date="2019-12-11T14:30:00Z">
            <w:r w:rsidRPr="009B6BCA">
              <w:rPr>
                <w:rFonts w:ascii="Courier New" w:hAnsi="Courier New" w:cs="Courier New"/>
                <w:rtl/>
              </w:rPr>
              <w:delText>ضلة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فتبقى سجيس</w:delText>
                </w:r>
                <w:r>
                  <w:delText>‬</w:delText>
                </w:r>
                <w:r>
                  <w:delText>‬</w:delText>
                </w:r>
              </w:dir>
            </w:dir>
          </w:del>
          <w:ins w:id="1277" w:author="Transkribus" w:date="2019-12-11T14:30:00Z">
            <w:del w:id="1278" w:author="Transkribus" w:date="2019-12-11T14:30:00Z">
              <w:r w:rsidRPr="00EE6742">
                <w:rPr>
                  <w:rFonts w:ascii="Courier New" w:hAnsi="Courier New" w:cs="Courier New"/>
                  <w:rtl/>
                </w:rPr>
                <w:delText>شلة * فتبى شجيس</w:delText>
              </w:r>
            </w:del>
          </w:ins>
          <w:r w:rsidRPr="00EE6742">
            <w:rPr>
              <w:rFonts w:ascii="Courier New" w:hAnsi="Courier New" w:cs="Courier New"/>
              <w:rtl/>
            </w:rPr>
            <w:t xml:space="preserve"> الدهر فى </w:t>
          </w:r>
          <w:del w:id="1279" w:author="Transkribus" w:date="2019-12-11T14:30:00Z">
            <w:r w:rsidRPr="009B6BCA">
              <w:rPr>
                <w:rFonts w:ascii="Courier New" w:hAnsi="Courier New" w:cs="Courier New"/>
                <w:rtl/>
              </w:rPr>
              <w:delText>الشك واللبس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80" w:author="Transkribus" w:date="2019-12-11T14:30:00Z">
            <w:r w:rsidRPr="00EE6742">
              <w:rPr>
                <w:rFonts w:ascii="Courier New" w:hAnsi="Courier New" w:cs="Courier New"/>
                <w:rtl/>
              </w:rPr>
              <w:t>السكواليس</w:t>
            </w:r>
          </w:ins>
          <w:r>
            <w:t>‬</w:t>
          </w:r>
          <w:r>
            <w:t>‬</w:t>
          </w:r>
        </w:dir>
      </w:dir>
    </w:p>
    <w:p w:rsidR="00B85E34" w:rsidRPr="009B6BCA" w:rsidRDefault="00B85E34" w:rsidP="00B85E34">
      <w:pPr>
        <w:pStyle w:val="NurText"/>
        <w:bidi/>
        <w:rPr>
          <w:del w:id="1281" w:author="Transkribus" w:date="2019-12-11T14:30:00Z"/>
          <w:rFonts w:ascii="Courier New" w:hAnsi="Courier New" w:cs="Courier New"/>
        </w:rPr>
      </w:pPr>
      <w:dir w:val="rtl">
        <w:dir w:val="rtl">
          <w:del w:id="1282" w:author="Transkribus" w:date="2019-12-11T14:30:00Z">
            <w:r w:rsidRPr="009B6BCA">
              <w:rPr>
                <w:rFonts w:ascii="Courier New" w:hAnsi="Courier New" w:cs="Courier New"/>
                <w:rtl/>
              </w:rPr>
              <w:delText>ولا تهملى يا نفس ذاتك واكثري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التفكر فيها واهجرى كل ما ينسي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283" w:author="Transkribus" w:date="2019-12-11T14:30:00Z"/>
          <w:del w:id="1284" w:author="Transkribus" w:date="2019-12-11T14:30:00Z"/>
          <w:rFonts w:ascii="Courier New" w:hAnsi="Courier New" w:cs="Courier New"/>
        </w:rPr>
      </w:pPr>
      <w:dir w:val="rtl">
        <w:dir w:val="rtl">
          <w:del w:id="1285" w:author="Transkribus" w:date="2019-12-11T14:30:00Z">
            <w:r w:rsidRPr="009B6BCA">
              <w:rPr>
                <w:rFonts w:ascii="Courier New" w:hAnsi="Courier New" w:cs="Courier New"/>
                <w:rtl/>
              </w:rPr>
              <w:delText>ولا تغفلى</w:delText>
            </w:r>
          </w:del>
          <w:ins w:id="1286" w:author="Transkribus" w:date="2019-12-11T14:30:00Z">
            <w:r w:rsidRPr="00EE6742">
              <w:rPr>
                <w:rFonts w:ascii="Courier New" w:hAnsi="Courier New" w:cs="Courier New"/>
                <w:rtl/>
              </w:rPr>
              <w:t>ولاثمسعلى بانقس دالكواكترى الصيفكرفيها واحصرى كل مايكسى</w:t>
            </w:r>
          </w:ins>
          <w:r>
            <w:t>‬</w:t>
          </w:r>
          <w:r>
            <w:t>‬</w:t>
          </w:r>
        </w:dir>
      </w:dir>
    </w:p>
    <w:p w:rsidR="00B85E34" w:rsidRPr="00EE6742" w:rsidRDefault="00B85E34" w:rsidP="00B85E34">
      <w:pPr>
        <w:pStyle w:val="NurText"/>
        <w:bidi/>
        <w:rPr>
          <w:rFonts w:ascii="Courier New" w:hAnsi="Courier New" w:cs="Courier New"/>
        </w:rPr>
      </w:pPr>
      <w:ins w:id="1287" w:author="Transkribus" w:date="2019-12-11T14:30:00Z">
        <w:r w:rsidRPr="00EE6742">
          <w:rPr>
            <w:rFonts w:ascii="Courier New" w:hAnsi="Courier New" w:cs="Courier New"/>
            <w:rtl/>
          </w:rPr>
          <w:t>ولاتعقل</w:t>
        </w:r>
      </w:ins>
      <w:r w:rsidRPr="00EE6742">
        <w:rPr>
          <w:rFonts w:ascii="Courier New" w:hAnsi="Courier New" w:cs="Courier New"/>
          <w:rtl/>
        </w:rPr>
        <w:t xml:space="preserve"> عن ذكرك الاول </w:t>
      </w:r>
      <w:del w:id="1288" w:author="Transkribus" w:date="2019-12-11T14:30:00Z">
        <w:r w:rsidRPr="009B6BCA">
          <w:rPr>
            <w:rFonts w:ascii="Courier New" w:hAnsi="Courier New" w:cs="Courier New"/>
            <w:rtl/>
          </w:rPr>
          <w:delText>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 قامت الافلاك والعرش والكرسي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289" w:author="Transkribus" w:date="2019-12-11T14:30:00Z">
        <w:del w:id="1290" w:author="Transkribus" w:date="2019-12-11T14:30:00Z">
          <w:r w:rsidRPr="00EE6742">
            <w:rPr>
              <w:rFonts w:ascii="Courier New" w:hAnsi="Courier New" w:cs="Courier New"/>
              <w:rtl/>
            </w:rPr>
            <w:delText>الدى * بقثاسب الالالوالعرش بو الكرسى</w:delText>
          </w:r>
        </w:del>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وصلت على كر</w:t>
          </w:r>
          <w:del w:id="1291" w:author="Transkribus" w:date="2019-12-11T14:30:00Z">
            <w:r w:rsidRPr="009B6BCA">
              <w:rPr>
                <w:rFonts w:ascii="Courier New" w:hAnsi="Courier New" w:cs="Courier New"/>
                <w:rtl/>
              </w:rPr>
              <w:delText>ه</w:delText>
            </w:r>
          </w:del>
          <w:ins w:id="1292" w:author="Transkribus" w:date="2019-12-11T14:30:00Z">
            <w:r w:rsidRPr="00EE6742">
              <w:rPr>
                <w:rFonts w:ascii="Courier New" w:hAnsi="Courier New" w:cs="Courier New"/>
                <w:rtl/>
              </w:rPr>
              <w:t>ة</w:t>
            </w:r>
          </w:ins>
          <w:r w:rsidRPr="00EE6742">
            <w:rPr>
              <w:rFonts w:ascii="Courier New" w:hAnsi="Courier New" w:cs="Courier New"/>
              <w:rtl/>
            </w:rPr>
            <w:t xml:space="preserve"> الى </w:t>
          </w:r>
          <w:del w:id="1293" w:author="Transkribus" w:date="2019-12-11T14:30:00Z">
            <w:r w:rsidRPr="009B6BCA">
              <w:rPr>
                <w:rFonts w:ascii="Courier New" w:hAnsi="Courier New" w:cs="Courier New"/>
                <w:rtl/>
              </w:rPr>
              <w:delText>الهيكل 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294" w:author="Transkribus" w:date="2019-12-11T14:30:00Z">
            <w:del w:id="1295" w:author="Transkribus" w:date="2019-12-11T14:30:00Z">
              <w:r w:rsidRPr="00EE6742">
                <w:rPr>
                  <w:rFonts w:ascii="Courier New" w:hAnsi="Courier New" w:cs="Courier New"/>
                  <w:rtl/>
                </w:rPr>
                <w:delText xml:space="preserve">الهكل الذى * </w:delText>
              </w:r>
            </w:del>
          </w:ins>
          <w:r w:rsidRPr="00EE6742">
            <w:rPr>
              <w:rFonts w:ascii="Courier New" w:hAnsi="Courier New" w:cs="Courier New"/>
              <w:rtl/>
            </w:rPr>
            <w:t>به اعت</w:t>
          </w:r>
          <w:del w:id="1296" w:author="Transkribus" w:date="2019-12-11T14:30:00Z">
            <w:r w:rsidRPr="009B6BCA">
              <w:rPr>
                <w:rFonts w:ascii="Courier New" w:hAnsi="Courier New" w:cs="Courier New"/>
                <w:rtl/>
              </w:rPr>
              <w:delText>ضت</w:delText>
            </w:r>
          </w:del>
          <w:ins w:id="1297" w:author="Transkribus" w:date="2019-12-11T14:30:00Z">
            <w:r w:rsidRPr="00EE6742">
              <w:rPr>
                <w:rFonts w:ascii="Courier New" w:hAnsi="Courier New" w:cs="Courier New"/>
                <w:rtl/>
              </w:rPr>
              <w:t>صب</w:t>
            </w:r>
          </w:ins>
          <w:r w:rsidRPr="00EE6742">
            <w:rPr>
              <w:rFonts w:ascii="Courier New" w:hAnsi="Courier New" w:cs="Courier New"/>
              <w:rtl/>
            </w:rPr>
            <w:t xml:space="preserve"> بالذعر الطويل عن الانس</w:t>
          </w:r>
          <w:del w:id="12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وما ك</w:t>
          </w:r>
          <w:ins w:id="1299" w:author="Transkribus" w:date="2019-12-11T14:30:00Z">
            <w:r w:rsidRPr="00EE6742">
              <w:rPr>
                <w:rFonts w:ascii="Courier New" w:hAnsi="Courier New" w:cs="Courier New"/>
                <w:rtl/>
              </w:rPr>
              <w:t>م</w:t>
            </w:r>
          </w:ins>
          <w:r w:rsidRPr="00EE6742">
            <w:rPr>
              <w:rFonts w:ascii="Courier New" w:hAnsi="Courier New" w:cs="Courier New"/>
              <w:rtl/>
            </w:rPr>
            <w:t xml:space="preserve">ان هذا </w:t>
          </w:r>
          <w:del w:id="1300" w:author="Transkribus" w:date="2019-12-11T14:30:00Z">
            <w:r w:rsidRPr="009B6BCA">
              <w:rPr>
                <w:rFonts w:ascii="Courier New" w:hAnsi="Courier New" w:cs="Courier New"/>
                <w:rtl/>
              </w:rPr>
              <w:delText>الوصل الا لترجعي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منزهة بالعلم</w:delText>
                </w:r>
                <w:r>
                  <w:delText>‬</w:delText>
                </w:r>
                <w:r>
                  <w:delText>‬</w:delText>
                </w:r>
              </w:dir>
            </w:dir>
          </w:del>
          <w:ins w:id="1301" w:author="Transkribus" w:date="2019-12-11T14:30:00Z">
            <w:del w:id="1302" w:author="Transkribus" w:date="2019-12-11T14:30:00Z">
              <w:r w:rsidRPr="00EE6742">
                <w:rPr>
                  <w:rFonts w:ascii="Courier New" w:hAnsi="Courier New" w:cs="Courier New"/>
                  <w:rtl/>
                </w:rPr>
                <w:delText>الوضل الالترجى * ميرهة العل</w:delText>
              </w:r>
            </w:del>
          </w:ins>
          <w:r w:rsidRPr="00EE6742">
            <w:rPr>
              <w:rFonts w:ascii="Courier New" w:hAnsi="Courier New" w:cs="Courier New"/>
              <w:rtl/>
            </w:rPr>
            <w:t xml:space="preserve"> عن و</w:t>
          </w:r>
          <w:del w:id="1303" w:author="Transkribus" w:date="2019-12-11T14:30:00Z">
            <w:r w:rsidRPr="009B6BCA">
              <w:rPr>
                <w:rFonts w:ascii="Courier New" w:hAnsi="Courier New" w:cs="Courier New"/>
                <w:rtl/>
              </w:rPr>
              <w:delText>ص</w:delText>
            </w:r>
          </w:del>
          <w:ins w:id="1304" w:author="Transkribus" w:date="2019-12-11T14:30:00Z">
            <w:r w:rsidRPr="00EE6742">
              <w:rPr>
                <w:rFonts w:ascii="Courier New" w:hAnsi="Courier New" w:cs="Courier New"/>
                <w:rtl/>
              </w:rPr>
              <w:t>س</w:t>
            </w:r>
          </w:ins>
          <w:r w:rsidRPr="00EE6742">
            <w:rPr>
              <w:rFonts w:ascii="Courier New" w:hAnsi="Courier New" w:cs="Courier New"/>
              <w:rtl/>
            </w:rPr>
            <w:t>مة الوكس</w:t>
          </w:r>
          <w:del w:id="130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306" w:author="Transkribus" w:date="2019-12-11T14:30:00Z"/>
          <w:rFonts w:ascii="Courier New" w:hAnsi="Courier New" w:cs="Courier New"/>
        </w:rPr>
      </w:pPr>
      <w:dir w:val="rtl">
        <w:dir w:val="rtl">
          <w:del w:id="1307" w:author="Transkribus" w:date="2019-12-11T14:30:00Z">
            <w:r w:rsidRPr="009B6BCA">
              <w:rPr>
                <w:rFonts w:ascii="Courier New" w:hAnsi="Courier New" w:cs="Courier New"/>
                <w:rtl/>
              </w:rPr>
              <w:delText>فعن امم يقضى ايابك فاعملي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لاخراك ما ينجيك من ظلمة الرمس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308" w:author="Transkribus" w:date="2019-12-11T14:30:00Z"/>
          <w:del w:id="1309" w:author="Transkribus" w:date="2019-12-11T14:30:00Z"/>
          <w:rFonts w:ascii="Courier New" w:hAnsi="Courier New" w:cs="Courier New"/>
        </w:rPr>
      </w:pPr>
      <w:dir w:val="rtl">
        <w:dir w:val="rtl">
          <w:del w:id="1310" w:author="Transkribus" w:date="2019-12-11T14:30:00Z">
            <w:r w:rsidRPr="009B6BCA">
              <w:rPr>
                <w:rFonts w:ascii="Courier New" w:hAnsi="Courier New" w:cs="Courier New"/>
                <w:rtl/>
              </w:rPr>
              <w:delText>فان</w:delText>
            </w:r>
          </w:del>
          <w:ins w:id="1311" w:author="Transkribus" w:date="2019-12-11T14:30:00Z">
            <w:r w:rsidRPr="00EE6742">
              <w:rPr>
                <w:rFonts w:ascii="Courier New" w:hAnsi="Courier New" w:cs="Courier New"/>
                <w:rtl/>
              </w:rPr>
              <w:t>٢٢٤</w:t>
            </w:r>
          </w:ins>
          <w:r>
            <w:t>‬</w:t>
          </w:r>
          <w:r>
            <w:t>‬</w:t>
          </w:r>
        </w:dir>
      </w:dir>
    </w:p>
    <w:p w:rsidR="00B85E34" w:rsidRPr="00EE6742" w:rsidRDefault="00B85E34" w:rsidP="00B85E34">
      <w:pPr>
        <w:pStyle w:val="NurText"/>
        <w:bidi/>
        <w:rPr>
          <w:ins w:id="1312" w:author="Transkribus" w:date="2019-12-11T14:30:00Z"/>
          <w:rFonts w:ascii="Courier New" w:hAnsi="Courier New" w:cs="Courier New"/>
        </w:rPr>
      </w:pPr>
      <w:ins w:id="1313" w:author="Transkribus" w:date="2019-12-11T14:30:00Z">
        <w:r w:rsidRPr="00EE6742">
          <w:rPr>
            <w:rFonts w:ascii="Courier New" w:hAnsi="Courier New" w:cs="Courier New"/>
            <w:rtl/>
          </w:rPr>
          <w:t>ابسن أسم بيعضى ابابك قاعملى * الاشرال مانحيلك من طلةالرمس</w:t>
        </w:r>
      </w:ins>
    </w:p>
    <w:p w:rsidR="00B85E34" w:rsidRPr="00EE6742" w:rsidRDefault="00B85E34" w:rsidP="00B85E34">
      <w:pPr>
        <w:pStyle w:val="NurText"/>
        <w:bidi/>
        <w:rPr>
          <w:rFonts w:ascii="Courier New" w:hAnsi="Courier New" w:cs="Courier New"/>
        </w:rPr>
      </w:pPr>
      <w:ins w:id="1314" w:author="Transkribus" w:date="2019-12-11T14:30:00Z">
        <w:r w:rsidRPr="00EE6742">
          <w:rPr>
            <w:rFonts w:ascii="Courier New" w:hAnsi="Courier New" w:cs="Courier New"/>
            <w:rtl/>
          </w:rPr>
          <w:t>ابابن</w:t>
        </w:r>
      </w:ins>
      <w:r w:rsidRPr="00EE6742">
        <w:rPr>
          <w:rFonts w:ascii="Courier New" w:hAnsi="Courier New" w:cs="Courier New"/>
          <w:rtl/>
        </w:rPr>
        <w:t xml:space="preserve"> تتركى </w:t>
      </w:r>
      <w:del w:id="1315" w:author="Transkribus" w:date="2019-12-11T14:30:00Z">
        <w:r w:rsidRPr="009B6BCA">
          <w:rPr>
            <w:rFonts w:ascii="Courier New" w:hAnsi="Courier New" w:cs="Courier New"/>
            <w:rtl/>
          </w:rPr>
          <w:delText>نهج</w:delText>
        </w:r>
      </w:del>
      <w:ins w:id="1316" w:author="Transkribus" w:date="2019-12-11T14:30:00Z">
        <w:r w:rsidRPr="00EE6742">
          <w:rPr>
            <w:rFonts w:ascii="Courier New" w:hAnsi="Courier New" w:cs="Courier New"/>
            <w:rtl/>
          </w:rPr>
          <w:t>شهحم</w:t>
        </w:r>
      </w:ins>
      <w:r w:rsidRPr="00EE6742">
        <w:rPr>
          <w:rFonts w:ascii="Courier New" w:hAnsi="Courier New" w:cs="Courier New"/>
          <w:rtl/>
        </w:rPr>
        <w:t xml:space="preserve"> الهدى كنت فى </w:t>
      </w:r>
      <w:del w:id="1317" w:author="Transkribus" w:date="2019-12-11T14:30:00Z">
        <w:r w:rsidRPr="009B6BCA">
          <w:rPr>
            <w:rFonts w:ascii="Courier New" w:hAnsi="Courier New" w:cs="Courier New"/>
            <w:rtl/>
          </w:rPr>
          <w:delText>غد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كمن باع راس</w:delText>
            </w:r>
            <w:r>
              <w:delText>‬</w:delText>
            </w:r>
            <w:r>
              <w:delText>‬</w:delText>
            </w:r>
          </w:dir>
        </w:dir>
      </w:del>
      <w:ins w:id="1318" w:author="Transkribus" w:date="2019-12-11T14:30:00Z">
        <w:del w:id="1319" w:author="Transkribus" w:date="2019-12-11T14:30:00Z">
          <w:r w:rsidRPr="00EE6742">
            <w:rPr>
              <w:rFonts w:ascii="Courier New" w:hAnsi="Courier New" w:cs="Courier New"/>
              <w:rtl/>
            </w:rPr>
            <w:delText>عد * ك٣من باج رأس</w:delText>
          </w:r>
        </w:del>
      </w:ins>
      <w:r w:rsidRPr="00EE6742">
        <w:rPr>
          <w:rFonts w:ascii="Courier New" w:hAnsi="Courier New" w:cs="Courier New"/>
          <w:rtl/>
        </w:rPr>
        <w:t xml:space="preserve"> المال </w:t>
      </w:r>
      <w:del w:id="1320" w:author="Transkribus" w:date="2019-12-11T14:30:00Z">
        <w:r w:rsidRPr="009B6BCA">
          <w:rPr>
            <w:rFonts w:ascii="Courier New" w:hAnsi="Courier New" w:cs="Courier New"/>
            <w:rtl/>
          </w:rPr>
          <w:delText>بالثمن البخس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21" w:author="Transkribus" w:date="2019-12-11T14:30:00Z">
        <w:r w:rsidRPr="00EE6742">
          <w:rPr>
            <w:rFonts w:ascii="Courier New" w:hAnsi="Courier New" w:cs="Courier New"/>
            <w:rtl/>
          </w:rPr>
          <w:t>الثمسن الجس</w:t>
        </w:r>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فعودى الى باريك </w:t>
          </w:r>
          <w:del w:id="1322" w:author="Transkribus" w:date="2019-12-11T14:30:00Z">
            <w:r w:rsidRPr="009B6BCA">
              <w:rPr>
                <w:rFonts w:ascii="Courier New" w:hAnsi="Courier New" w:cs="Courier New"/>
                <w:rtl/>
              </w:rPr>
              <w:delText>يا نفس ترتقي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اليه والا دمت</w:delText>
                </w:r>
                <w:r>
                  <w:delText>‬</w:delText>
                </w:r>
                <w:r>
                  <w:delText>‬</w:delText>
                </w:r>
              </w:dir>
            </w:dir>
          </w:del>
          <w:ins w:id="1323" w:author="Transkribus" w:date="2019-12-11T14:30:00Z">
            <w:del w:id="1324" w:author="Transkribus" w:date="2019-12-11T14:30:00Z">
              <w:r w:rsidRPr="00EE6742">
                <w:rPr>
                  <w:rFonts w:ascii="Courier New" w:hAnsi="Courier New" w:cs="Courier New"/>
                  <w:rtl/>
                </w:rPr>
                <w:delText>اققس ترفى * البه والادمت</w:delText>
              </w:r>
            </w:del>
          </w:ins>
          <w:r w:rsidRPr="00EE6742">
            <w:rPr>
              <w:rFonts w:ascii="Courier New" w:hAnsi="Courier New" w:cs="Courier New"/>
              <w:rtl/>
            </w:rPr>
            <w:t xml:space="preserve"> فى العالم المنس</w:t>
          </w:r>
          <w:del w:id="1325"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26" w:author="Transkribus" w:date="2019-12-11T14:30:00Z">
            <w:r w:rsidRPr="00EE6742">
              <w:rPr>
                <w:rFonts w:ascii="Courier New" w:hAnsi="Courier New" w:cs="Courier New"/>
                <w:rtl/>
              </w:rPr>
              <w:t>ى</w:t>
            </w:r>
          </w:ins>
          <w:r>
            <w:t>‬</w:t>
          </w:r>
          <w:r>
            <w:t>‬</w:t>
          </w:r>
        </w:dir>
      </w:dir>
    </w:p>
    <w:p w:rsidR="00B85E34" w:rsidRPr="009B6BCA" w:rsidRDefault="00B85E34" w:rsidP="00B85E34">
      <w:pPr>
        <w:pStyle w:val="NurText"/>
        <w:bidi/>
        <w:rPr>
          <w:del w:id="1327" w:author="Transkribus" w:date="2019-12-11T14:30:00Z"/>
          <w:rFonts w:ascii="Courier New" w:hAnsi="Courier New" w:cs="Courier New"/>
        </w:rPr>
      </w:pPr>
      <w:dir w:val="rtl">
        <w:dir w:val="rtl">
          <w:del w:id="1328" w:author="Transkribus" w:date="2019-12-11T14:30:00Z">
            <w:r w:rsidRPr="009B6BCA">
              <w:rPr>
                <w:rFonts w:ascii="Courier New" w:hAnsi="Courier New" w:cs="Courier New"/>
                <w:rtl/>
              </w:rPr>
              <w:delText>حليفة هم دائم وكابة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مجاورة اهل الدناءة والرجس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329" w:author="Transkribus" w:date="2019-12-11T14:30:00Z"/>
          <w:del w:id="1330" w:author="Transkribus" w:date="2019-12-11T14:30:00Z"/>
          <w:rFonts w:ascii="Courier New" w:hAnsi="Courier New" w:cs="Courier New"/>
        </w:rPr>
      </w:pPr>
      <w:dir w:val="rtl">
        <w:dir w:val="rtl">
          <w:del w:id="1331" w:author="Transkribus" w:date="2019-12-11T14:30:00Z">
            <w:r w:rsidRPr="009B6BCA">
              <w:rPr>
                <w:rFonts w:ascii="Courier New" w:hAnsi="Courier New" w:cs="Courier New"/>
                <w:rtl/>
              </w:rPr>
              <w:delText>مخلاة ممنوعة ومهانة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مبدلة </w:delText>
                </w:r>
                <w:r>
                  <w:delText>‬</w:delText>
                </w:r>
                <w:r>
                  <w:delText>‬</w:delText>
                </w:r>
              </w:dir>
            </w:dir>
          </w:del>
          <w:ins w:id="1332" w:author="Transkribus" w:date="2019-12-11T14:30:00Z">
            <w:del w:id="1333" w:author="Transkribus" w:date="2019-12-11T14:30:00Z">
              <w:r w:rsidRPr="00EE6742">
                <w:rPr>
                  <w:rFonts w:ascii="Courier New" w:hAnsi="Courier New" w:cs="Courier New"/>
                  <w:rtl/>
                </w:rPr>
                <w:delText>خليقة هم ذاثم وابة * شجاورة أعل الدياء هوالرخس</w:delText>
              </w:r>
            </w:del>
          </w:ins>
          <w:r>
            <w:t>‬</w:t>
          </w:r>
          <w:r>
            <w:t>‬</w:t>
          </w:r>
        </w:dir>
      </w:dir>
    </w:p>
    <w:p w:rsidR="00B85E34" w:rsidRPr="00EE6742" w:rsidRDefault="00B85E34" w:rsidP="00B85E34">
      <w:pPr>
        <w:pStyle w:val="NurText"/>
        <w:bidi/>
        <w:rPr>
          <w:rFonts w:ascii="Courier New" w:hAnsi="Courier New" w:cs="Courier New"/>
        </w:rPr>
      </w:pPr>
      <w:ins w:id="1334" w:author="Transkribus" w:date="2019-12-11T14:30:00Z">
        <w:r w:rsidRPr="00EE6742">
          <w:rPr>
            <w:rFonts w:ascii="Courier New" w:hAnsi="Courier New" w:cs="Courier New"/>
            <w:rtl/>
          </w:rPr>
          <w:t xml:space="preserve">بهلاة منوعة ومهانه * ميد له </w:t>
        </w:r>
      </w:ins>
      <w:r w:rsidRPr="00EE6742">
        <w:rPr>
          <w:rFonts w:ascii="Courier New" w:hAnsi="Courier New" w:cs="Courier New"/>
          <w:rtl/>
        </w:rPr>
        <w:t>بعد التنعم بال</w:t>
      </w:r>
      <w:del w:id="1335" w:author="Transkribus" w:date="2019-12-11T14:30:00Z">
        <w:r w:rsidRPr="009B6BCA">
          <w:rPr>
            <w:rFonts w:ascii="Courier New" w:hAnsi="Courier New" w:cs="Courier New"/>
            <w:rtl/>
          </w:rPr>
          <w:delText>تع</w:delText>
        </w:r>
      </w:del>
      <w:ins w:id="1336" w:author="Transkribus" w:date="2019-12-11T14:30:00Z">
        <w:r w:rsidRPr="00EE6742">
          <w:rPr>
            <w:rFonts w:ascii="Courier New" w:hAnsi="Courier New" w:cs="Courier New"/>
            <w:rtl/>
          </w:rPr>
          <w:t>قق</w:t>
        </w:r>
      </w:ins>
      <w:r w:rsidRPr="00EE6742">
        <w:rPr>
          <w:rFonts w:ascii="Courier New" w:hAnsi="Courier New" w:cs="Courier New"/>
          <w:rtl/>
        </w:rPr>
        <w:t>س</w:t>
      </w:r>
      <w:del w:id="13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1338" w:author="Transkribus" w:date="2019-12-11T14:30:00Z">
            <w:r w:rsidRPr="009B6BCA">
              <w:rPr>
                <w:rFonts w:ascii="Courier New" w:hAnsi="Courier New" w:cs="Courier New"/>
                <w:rtl/>
              </w:rPr>
              <w:delText>مبواة</w:delText>
            </w:r>
          </w:del>
          <w:ins w:id="1339" w:author="Transkribus" w:date="2019-12-11T14:30:00Z">
            <w:r w:rsidRPr="00EE6742">
              <w:rPr>
                <w:rFonts w:ascii="Courier New" w:hAnsi="Courier New" w:cs="Courier New"/>
                <w:rtl/>
              </w:rPr>
              <w:t>مموأة</w:t>
            </w:r>
          </w:ins>
          <w:r w:rsidRPr="00EE6742">
            <w:rPr>
              <w:rFonts w:ascii="Courier New" w:hAnsi="Courier New" w:cs="Courier New"/>
              <w:rtl/>
            </w:rPr>
            <w:t xml:space="preserve"> دار الهوان </w:t>
          </w:r>
          <w:del w:id="1340" w:author="Transkribus" w:date="2019-12-11T14:30:00Z">
            <w:r w:rsidRPr="009B6BCA">
              <w:rPr>
                <w:rFonts w:ascii="Courier New" w:hAnsi="Courier New" w:cs="Courier New"/>
                <w:rtl/>
              </w:rPr>
              <w:delText>مذالة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ومحشورة</w:delText>
                </w:r>
                <w:r>
                  <w:delText>‬</w:delText>
                </w:r>
                <w:r>
                  <w:delText>‬</w:delText>
                </w:r>
              </w:dir>
            </w:dir>
          </w:del>
          <w:ins w:id="1341" w:author="Transkribus" w:date="2019-12-11T14:30:00Z">
            <w:del w:id="1342" w:author="Transkribus" w:date="2019-12-11T14:30:00Z">
              <w:r w:rsidRPr="00EE6742">
                <w:rPr>
                  <w:rFonts w:ascii="Courier New" w:hAnsi="Courier New" w:cs="Courier New"/>
                  <w:rtl/>
                </w:rPr>
                <w:delText>فذالة * ومحسوره</w:delText>
              </w:r>
            </w:del>
          </w:ins>
          <w:r w:rsidRPr="00EE6742">
            <w:rPr>
              <w:rFonts w:ascii="Courier New" w:hAnsi="Courier New" w:cs="Courier New"/>
              <w:rtl/>
            </w:rPr>
            <w:t xml:space="preserve"> فى </w:t>
          </w:r>
          <w:del w:id="1343" w:author="Transkribus" w:date="2019-12-11T14:30:00Z">
            <w:r w:rsidRPr="009B6BCA">
              <w:rPr>
                <w:rFonts w:ascii="Courier New" w:hAnsi="Courier New" w:cs="Courier New"/>
                <w:rtl/>
              </w:rPr>
              <w:delText>ز</w:delText>
            </w:r>
          </w:del>
          <w:ins w:id="1344" w:author="Transkribus" w:date="2019-12-11T14:30:00Z">
            <w:r w:rsidRPr="00EE6742">
              <w:rPr>
                <w:rFonts w:ascii="Courier New" w:hAnsi="Courier New" w:cs="Courier New"/>
                <w:rtl/>
              </w:rPr>
              <w:t>د</w:t>
            </w:r>
          </w:ins>
          <w:r w:rsidRPr="00EE6742">
            <w:rPr>
              <w:rFonts w:ascii="Courier New" w:hAnsi="Courier New" w:cs="Courier New"/>
              <w:rtl/>
            </w:rPr>
            <w:t>مرة الصم والخرس</w:t>
          </w:r>
          <w:del w:id="13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س</w:t>
          </w:r>
          <w:del w:id="1346" w:author="Transkribus" w:date="2019-12-11T14:30:00Z">
            <w:r w:rsidRPr="009B6BCA">
              <w:rPr>
                <w:rFonts w:ascii="Courier New" w:hAnsi="Courier New" w:cs="Courier New"/>
                <w:rtl/>
              </w:rPr>
              <w:delText>ب</w:delText>
            </w:r>
          </w:del>
          <w:r w:rsidRPr="00EE6742">
            <w:rPr>
              <w:rFonts w:ascii="Courier New" w:hAnsi="Courier New" w:cs="Courier New"/>
              <w:rtl/>
            </w:rPr>
            <w:t>ي</w:t>
          </w:r>
          <w:ins w:id="1347" w:author="Transkribus" w:date="2019-12-11T14:30:00Z">
            <w:r w:rsidRPr="00EE6742">
              <w:rPr>
                <w:rFonts w:ascii="Courier New" w:hAnsi="Courier New" w:cs="Courier New"/>
                <w:rtl/>
              </w:rPr>
              <w:t>ي</w:t>
            </w:r>
          </w:ins>
          <w:r w:rsidRPr="00EE6742">
            <w:rPr>
              <w:rFonts w:ascii="Courier New" w:hAnsi="Courier New" w:cs="Courier New"/>
              <w:rtl/>
            </w:rPr>
            <w:t xml:space="preserve">ل الهدى </w:t>
          </w:r>
          <w:del w:id="1348" w:author="Transkribus" w:date="2019-12-11T14:30:00Z">
            <w:r w:rsidRPr="009B6BCA">
              <w:rPr>
                <w:rFonts w:ascii="Courier New" w:hAnsi="Courier New" w:cs="Courier New"/>
                <w:rtl/>
              </w:rPr>
              <w:delText>يا نفس عند ذوى النهى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اشد وضوحا من سنا البدر</w:delText>
                </w:r>
                <w:r>
                  <w:delText>‬</w:delText>
                </w:r>
                <w:r>
                  <w:delText>‬</w:delText>
                </w:r>
              </w:dir>
            </w:dir>
          </w:del>
          <w:ins w:id="1349" w:author="Transkribus" w:date="2019-12-11T14:30:00Z">
            <w:del w:id="1350" w:author="Transkribus" w:date="2019-12-11T14:30:00Z">
              <w:r w:rsidRPr="00EE6742">
                <w:rPr>
                  <w:rFonts w:ascii="Courier New" w:hAnsi="Courier New" w:cs="Courier New"/>
                  <w:rtl/>
                </w:rPr>
                <w:delText>بايقس عنددوى الهسى * أشدوصوخامن سناالبدر</w:delText>
              </w:r>
            </w:del>
          </w:ins>
          <w:r w:rsidRPr="00EE6742">
            <w:rPr>
              <w:rFonts w:ascii="Courier New" w:hAnsi="Courier New" w:cs="Courier New"/>
              <w:rtl/>
            </w:rPr>
            <w:t xml:space="preserve"> والشمس</w:t>
          </w:r>
          <w:del w:id="1351"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352" w:author="Transkribus" w:date="2019-12-11T14:30:00Z"/>
          <w:rFonts w:ascii="Courier New" w:hAnsi="Courier New" w:cs="Courier New"/>
        </w:rPr>
      </w:pPr>
      <w:dir w:val="rtl">
        <w:dir w:val="rtl">
          <w:del w:id="1353"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354" w:author="Transkribus" w:date="2019-12-11T14:30:00Z"/>
          <w:rFonts w:ascii="Courier New" w:hAnsi="Courier New" w:cs="Courier New"/>
        </w:rPr>
      </w:pPr>
      <w:dir w:val="rtl">
        <w:dir w:val="rtl">
          <w:del w:id="1355" w:author="Transkribus" w:date="2019-12-11T14:30:00Z">
            <w:r w:rsidRPr="009B6BCA">
              <w:rPr>
                <w:rFonts w:ascii="Courier New" w:hAnsi="Courier New" w:cs="Courier New"/>
                <w:rtl/>
              </w:rPr>
              <w:delText>لا يغرنك من زمانك بشره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فالبشر منه لا محالة حائل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356" w:author="Transkribus" w:date="2019-12-11T14:30:00Z"/>
          <w:del w:id="1357" w:author="Transkribus" w:date="2019-12-11T14:30:00Z"/>
          <w:rFonts w:ascii="Courier New" w:hAnsi="Courier New" w:cs="Courier New"/>
        </w:rPr>
      </w:pPr>
      <w:dir w:val="rtl">
        <w:dir w:val="rtl">
          <w:del w:id="1358" w:author="Transkribus" w:date="2019-12-11T14:30:00Z">
            <w:r w:rsidRPr="009B6BCA">
              <w:rPr>
                <w:rFonts w:ascii="Courier New" w:hAnsi="Courier New" w:cs="Courier New"/>
                <w:rtl/>
              </w:rPr>
              <w:delText>فقطوبه</w:delText>
            </w:r>
          </w:del>
          <w:ins w:id="1359" w:author="Transkribus" w:date="2019-12-11T14:30:00Z">
            <w:r w:rsidRPr="00EE6742">
              <w:rPr>
                <w:rFonts w:ascii="Courier New" w:hAnsi="Courier New" w:cs="Courier New"/>
                <w:rtl/>
              </w:rPr>
              <w:t>أو انشد فى أبش الننسة</w:t>
            </w:r>
          </w:ins>
          <w:r>
            <w:t>‬</w:t>
          </w:r>
          <w:r>
            <w:t>‬</w:t>
          </w:r>
        </w:dir>
      </w:dir>
    </w:p>
    <w:p w:rsidR="00B85E34" w:rsidRPr="00EE6742" w:rsidRDefault="00B85E34" w:rsidP="00B85E34">
      <w:pPr>
        <w:pStyle w:val="NurText"/>
        <w:bidi/>
        <w:rPr>
          <w:ins w:id="1360" w:author="Transkribus" w:date="2019-12-11T14:30:00Z"/>
          <w:rFonts w:ascii="Courier New" w:hAnsi="Courier New" w:cs="Courier New"/>
        </w:rPr>
      </w:pPr>
      <w:ins w:id="1361" w:author="Transkribus" w:date="2019-12-11T14:30:00Z">
        <w:r w:rsidRPr="00EE6742">
          <w:rPr>
            <w:rFonts w:ascii="Courier New" w:hAnsi="Courier New" w:cs="Courier New"/>
            <w:rtl/>
          </w:rPr>
          <w:t>الكاسل</w:t>
        </w:r>
      </w:ins>
    </w:p>
    <w:p w:rsidR="00B85E34" w:rsidRPr="00EE6742" w:rsidRDefault="00B85E34" w:rsidP="00B85E34">
      <w:pPr>
        <w:pStyle w:val="NurText"/>
        <w:bidi/>
        <w:rPr>
          <w:ins w:id="1362" w:author="Transkribus" w:date="2019-12-11T14:30:00Z"/>
          <w:rFonts w:ascii="Courier New" w:hAnsi="Courier New" w:cs="Courier New"/>
        </w:rPr>
      </w:pPr>
      <w:ins w:id="1363" w:author="Transkribus" w:date="2019-12-11T14:30:00Z">
        <w:r w:rsidRPr="00EE6742">
          <w:rPr>
            <w:rFonts w:ascii="Courier New" w:hAnsi="Courier New" w:cs="Courier New"/>
            <w:rtl/>
          </w:rPr>
          <w:t>لابفرزثلك من رمانك بشرة * فالنشرمنه الامجالة جاثسل</w:t>
        </w:r>
      </w:ins>
    </w:p>
    <w:p w:rsidR="00B85E34" w:rsidRPr="00EE6742" w:rsidRDefault="00B85E34" w:rsidP="00B85E34">
      <w:pPr>
        <w:pStyle w:val="NurText"/>
        <w:bidi/>
        <w:rPr>
          <w:rFonts w:ascii="Courier New" w:hAnsi="Courier New" w:cs="Courier New"/>
        </w:rPr>
      </w:pPr>
      <w:ins w:id="1364" w:author="Transkribus" w:date="2019-12-11T14:30:00Z">
        <w:r w:rsidRPr="00EE6742">
          <w:rPr>
            <w:rFonts w:ascii="Courier New" w:hAnsi="Courier New" w:cs="Courier New"/>
            <w:rtl/>
          </w:rPr>
          <w:t>فقطوية</w:t>
        </w:r>
      </w:ins>
      <w:r w:rsidRPr="00EE6742">
        <w:rPr>
          <w:rFonts w:ascii="Courier New" w:hAnsi="Courier New" w:cs="Courier New"/>
          <w:rtl/>
        </w:rPr>
        <w:t xml:space="preserve"> طبع </w:t>
      </w:r>
      <w:del w:id="1365" w:author="Transkribus" w:date="2019-12-11T14:30:00Z">
        <w:r w:rsidRPr="009B6BCA">
          <w:rPr>
            <w:rFonts w:ascii="Courier New" w:hAnsi="Courier New" w:cs="Courier New"/>
            <w:rtl/>
          </w:rPr>
          <w:delText>وليس تطبعا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366" w:author="Transkribus" w:date="2019-12-11T14:30:00Z">
        <w:del w:id="1367" w:author="Transkribus" w:date="2019-12-11T14:30:00Z">
          <w:r w:rsidRPr="00EE6742">
            <w:rPr>
              <w:rFonts w:ascii="Courier New" w:hAnsi="Courier New" w:cs="Courier New"/>
              <w:rtl/>
            </w:rPr>
            <w:delText xml:space="preserve">وايس تطبها * </w:delText>
          </w:r>
        </w:del>
      </w:ins>
      <w:r w:rsidRPr="00EE6742">
        <w:rPr>
          <w:rFonts w:ascii="Courier New" w:hAnsi="Courier New" w:cs="Courier New"/>
          <w:rtl/>
        </w:rPr>
        <w:t xml:space="preserve">والطبع باق والتطبع </w:t>
      </w:r>
      <w:del w:id="1368" w:author="Transkribus" w:date="2019-12-11T14:30:00Z">
        <w:r w:rsidRPr="009B6BCA">
          <w:rPr>
            <w:rFonts w:ascii="Courier New" w:hAnsi="Courier New" w:cs="Courier New"/>
            <w:rtl/>
          </w:rPr>
          <w:delText>زائل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69" w:author="Transkribus" w:date="2019-12-11T14:30:00Z">
        <w:r w:rsidRPr="00EE6742">
          <w:rPr>
            <w:rFonts w:ascii="Courier New" w:hAnsi="Courier New" w:cs="Courier New"/>
            <w:rtl/>
          </w:rPr>
          <w:t>زاقل</w:t>
        </w:r>
      </w:ins>
    </w:p>
    <w:p w:rsidR="00B85E34" w:rsidRPr="009B6BCA" w:rsidRDefault="00B85E34" w:rsidP="00B85E34">
      <w:pPr>
        <w:pStyle w:val="NurText"/>
        <w:bidi/>
        <w:rPr>
          <w:del w:id="1370" w:author="Transkribus" w:date="2019-12-11T14:30:00Z"/>
          <w:rFonts w:ascii="Courier New" w:hAnsi="Courier New" w:cs="Courier New"/>
        </w:rPr>
      </w:pPr>
      <w:dir w:val="rtl">
        <w:dir w:val="rtl">
          <w:del w:id="1371"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372" w:author="Transkribus" w:date="2019-12-11T14:30:00Z"/>
          <w:rFonts w:ascii="Courier New" w:hAnsi="Courier New" w:cs="Courier New"/>
        </w:rPr>
      </w:pPr>
      <w:dir w:val="rtl">
        <w:dir w:val="rtl">
          <w:del w:id="1373" w:author="Transkribus" w:date="2019-12-11T14:30:00Z">
            <w:r w:rsidRPr="009B6BCA">
              <w:rPr>
                <w:rFonts w:ascii="Courier New" w:hAnsi="Courier New" w:cs="Courier New"/>
                <w:rtl/>
              </w:rPr>
              <w:delText>لست من يطلب التكسب بالسخف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ولو كنت مت عريا وجوعا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374" w:author="Transkribus" w:date="2019-12-11T14:30:00Z"/>
          <w:del w:id="1375" w:author="Transkribus" w:date="2019-12-11T14:30:00Z"/>
          <w:rFonts w:ascii="Courier New" w:hAnsi="Courier New" w:cs="Courier New"/>
        </w:rPr>
      </w:pPr>
      <w:dir w:val="rtl">
        <w:dir w:val="rtl">
          <w:ins w:id="1376" w:author="Transkribus" w:date="2019-12-11T14:30:00Z">
            <w:r w:rsidRPr="00EE6742">
              <w:rPr>
                <w:rFonts w:ascii="Courier New" w:hAnsi="Courier New" w:cs="Courier New"/>
                <w:rtl/>
              </w:rPr>
              <w:t>وانشدفى أبن النقسة</w:t>
            </w:r>
          </w:ins>
          <w:r>
            <w:t>‬</w:t>
          </w:r>
          <w:r>
            <w:t>‬</w:t>
          </w:r>
        </w:dir>
      </w:dir>
    </w:p>
    <w:p w:rsidR="00B85E34" w:rsidRPr="00EE6742" w:rsidRDefault="00B85E34" w:rsidP="00B85E34">
      <w:pPr>
        <w:pStyle w:val="NurText"/>
        <w:bidi/>
        <w:rPr>
          <w:ins w:id="1377" w:author="Transkribus" w:date="2019-12-11T14:30:00Z"/>
          <w:rFonts w:ascii="Courier New" w:hAnsi="Courier New" w:cs="Courier New"/>
        </w:rPr>
      </w:pPr>
      <w:ins w:id="1378" w:author="Transkribus" w:date="2019-12-11T14:30:00Z">
        <w:r w:rsidRPr="00EE6742">
          <w:rPr>
            <w:rFonts w:ascii="Courier New" w:hAnsi="Courier New" w:cs="Courier New"/>
            <w:rtl/>
          </w:rPr>
          <w:t>الحفيف٢</w:t>
        </w:r>
      </w:ins>
    </w:p>
    <w:p w:rsidR="00B85E34" w:rsidRPr="00EE6742" w:rsidRDefault="00B85E34" w:rsidP="00B85E34">
      <w:pPr>
        <w:pStyle w:val="NurText"/>
        <w:bidi/>
        <w:rPr>
          <w:ins w:id="1379" w:author="Transkribus" w:date="2019-12-11T14:30:00Z"/>
          <w:rFonts w:ascii="Courier New" w:hAnsi="Courier New" w:cs="Courier New"/>
        </w:rPr>
      </w:pPr>
      <w:ins w:id="1380" w:author="Transkribus" w:date="2019-12-11T14:30:00Z">
        <w:r w:rsidRPr="00EE6742">
          <w:rPr>
            <w:rFonts w:ascii="Courier New" w:hAnsi="Courier New" w:cs="Courier New"/>
            <w:rtl/>
          </w:rPr>
          <w:t>لست من بطلب الكسب بالسحف ولوكتت مب عر باو جوا</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ولو انى </w:t>
      </w:r>
      <w:del w:id="1381" w:author="Transkribus" w:date="2019-12-11T14:30:00Z">
        <w:r w:rsidRPr="009B6BCA">
          <w:rPr>
            <w:rFonts w:ascii="Courier New" w:hAnsi="Courier New" w:cs="Courier New"/>
            <w:rtl/>
          </w:rPr>
          <w:delText>م</w:delText>
        </w:r>
      </w:del>
      <w:ins w:id="1382" w:author="Transkribus" w:date="2019-12-11T14:30:00Z">
        <w:r w:rsidRPr="00EE6742">
          <w:rPr>
            <w:rFonts w:ascii="Courier New" w:hAnsi="Courier New" w:cs="Courier New"/>
            <w:rtl/>
          </w:rPr>
          <w:t>ص</w:t>
        </w:r>
      </w:ins>
      <w:r w:rsidRPr="00EE6742">
        <w:rPr>
          <w:rFonts w:ascii="Courier New" w:hAnsi="Courier New" w:cs="Courier New"/>
          <w:rtl/>
        </w:rPr>
        <w:t xml:space="preserve">لكت ملك </w:t>
      </w:r>
      <w:del w:id="1383" w:author="Transkribus" w:date="2019-12-11T14:30:00Z">
        <w:r w:rsidRPr="009B6BCA">
          <w:rPr>
            <w:rFonts w:ascii="Courier New" w:hAnsi="Courier New" w:cs="Courier New"/>
            <w:rtl/>
          </w:rPr>
          <w:delText>سليمان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384" w:author="Transkribus" w:date="2019-12-11T14:30:00Z">
        <w:del w:id="1385" w:author="Transkribus" w:date="2019-12-11T14:30:00Z">
          <w:r w:rsidRPr="00EE6742">
            <w:rPr>
              <w:rFonts w:ascii="Courier New" w:hAnsi="Courier New" w:cs="Courier New"/>
              <w:rtl/>
            </w:rPr>
            <w:delText xml:space="preserve">سليما * بن </w:delText>
          </w:r>
        </w:del>
      </w:ins>
      <w:r w:rsidRPr="00EE6742">
        <w:rPr>
          <w:rFonts w:ascii="Courier New" w:hAnsi="Courier New" w:cs="Courier New"/>
          <w:rtl/>
        </w:rPr>
        <w:t>لما ا</w:t>
      </w:r>
      <w:del w:id="1386" w:author="Transkribus" w:date="2019-12-11T14:30:00Z">
        <w:r w:rsidRPr="009B6BCA">
          <w:rPr>
            <w:rFonts w:ascii="Courier New" w:hAnsi="Courier New" w:cs="Courier New"/>
            <w:rtl/>
          </w:rPr>
          <w:delText>خ</w:delText>
        </w:r>
      </w:del>
      <w:ins w:id="1387" w:author="Transkribus" w:date="2019-12-11T14:30:00Z">
        <w:r w:rsidRPr="00EE6742">
          <w:rPr>
            <w:rFonts w:ascii="Courier New" w:hAnsi="Courier New" w:cs="Courier New"/>
            <w:rtl/>
          </w:rPr>
          <w:t>ح</w:t>
        </w:r>
      </w:ins>
      <w:r w:rsidRPr="00EE6742">
        <w:rPr>
          <w:rFonts w:ascii="Courier New" w:hAnsi="Courier New" w:cs="Courier New"/>
          <w:rtl/>
        </w:rPr>
        <w:t xml:space="preserve">ترت عن وقارى </w:t>
      </w:r>
      <w:del w:id="1388" w:author="Transkribus" w:date="2019-12-11T14:30:00Z">
        <w:r w:rsidRPr="009B6BCA">
          <w:rPr>
            <w:rFonts w:ascii="Courier New" w:hAnsi="Courier New" w:cs="Courier New"/>
            <w:rtl/>
          </w:rPr>
          <w:delText>رجوعا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89" w:author="Transkribus" w:date="2019-12-11T14:30:00Z">
        <w:r w:rsidRPr="00EE6742">
          <w:rPr>
            <w:rFonts w:ascii="Courier New" w:hAnsi="Courier New" w:cs="Courier New"/>
            <w:rtl/>
          </w:rPr>
          <w:t>رجو</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وقال </w:t>
          </w:r>
          <w:del w:id="1390" w:author="Transkribus" w:date="2019-12-11T14:30:00Z">
            <w:r w:rsidRPr="009B6BCA">
              <w:rPr>
                <w:rFonts w:ascii="Courier New" w:hAnsi="Courier New" w:cs="Courier New"/>
                <w:rtl/>
              </w:rPr>
              <w:delText>اقتداء بقول امير المؤمنين</w:delText>
            </w:r>
          </w:del>
          <w:ins w:id="1391" w:author="Transkribus" w:date="2019-12-11T14:30:00Z">
            <w:r w:rsidRPr="00EE6742">
              <w:rPr>
                <w:rFonts w:ascii="Courier New" w:hAnsi="Courier New" w:cs="Courier New"/>
                <w:rtl/>
              </w:rPr>
              <w:t>التسد اميقول أمير المومنين</w:t>
            </w:r>
          </w:ins>
          <w:r w:rsidRPr="00EE6742">
            <w:rPr>
              <w:rFonts w:ascii="Courier New" w:hAnsi="Courier New" w:cs="Courier New"/>
              <w:rtl/>
            </w:rPr>
            <w:t xml:space="preserve"> على بن اب</w:t>
          </w:r>
          <w:del w:id="1392" w:author="Transkribus" w:date="2019-12-11T14:30:00Z">
            <w:r w:rsidRPr="009B6BCA">
              <w:rPr>
                <w:rFonts w:ascii="Courier New" w:hAnsi="Courier New" w:cs="Courier New"/>
                <w:rtl/>
              </w:rPr>
              <w:delText>ى</w:delText>
            </w:r>
          </w:del>
          <w:ins w:id="1393" w:author="Transkribus" w:date="2019-12-11T14:30:00Z">
            <w:r w:rsidRPr="00EE6742">
              <w:rPr>
                <w:rFonts w:ascii="Courier New" w:hAnsi="Courier New" w:cs="Courier New"/>
                <w:rtl/>
              </w:rPr>
              <w:t>ن</w:t>
            </w:r>
          </w:ins>
          <w:r w:rsidRPr="00EE6742">
            <w:rPr>
              <w:rFonts w:ascii="Courier New" w:hAnsi="Courier New" w:cs="Courier New"/>
              <w:rtl/>
            </w:rPr>
            <w:t xml:space="preserve"> طالب عليه السلام ا</w:t>
          </w:r>
          <w:ins w:id="1394" w:author="Transkribus" w:date="2019-12-11T14:30:00Z">
            <w:r w:rsidRPr="00EE6742">
              <w:rPr>
                <w:rFonts w:ascii="Courier New" w:hAnsi="Courier New" w:cs="Courier New"/>
                <w:rtl/>
              </w:rPr>
              <w:t>ل</w:t>
            </w:r>
          </w:ins>
          <w:r w:rsidRPr="00EE6742">
            <w:rPr>
              <w:rFonts w:ascii="Courier New" w:hAnsi="Courier New" w:cs="Courier New"/>
              <w:rtl/>
            </w:rPr>
            <w:t xml:space="preserve">نظر الى </w:t>
          </w:r>
          <w:del w:id="1395" w:author="Transkribus" w:date="2019-12-11T14:30:00Z">
            <w:r w:rsidRPr="009B6BCA">
              <w:rPr>
                <w:rFonts w:ascii="Courier New" w:hAnsi="Courier New" w:cs="Courier New"/>
                <w:rtl/>
              </w:rPr>
              <w:delText>ما قال ولا تنظر</w:delText>
            </w:r>
          </w:del>
          <w:ins w:id="1396" w:author="Transkribus" w:date="2019-12-11T14:30:00Z">
            <w:r w:rsidRPr="00EE6742">
              <w:rPr>
                <w:rFonts w:ascii="Courier New" w:hAnsi="Courier New" w:cs="Courier New"/>
                <w:rtl/>
              </w:rPr>
              <w:t>ماقال ولاتنظر</w:t>
            </w:r>
          </w:ins>
          <w:r w:rsidRPr="00EE6742">
            <w:rPr>
              <w:rFonts w:ascii="Courier New" w:hAnsi="Courier New" w:cs="Courier New"/>
              <w:rtl/>
            </w:rPr>
            <w:t xml:space="preserve"> الى</w:t>
          </w:r>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من </w:t>
      </w:r>
      <w:del w:id="1397" w:author="Transkribus" w:date="2019-12-11T14:30:00Z">
        <w:r w:rsidRPr="009B6BCA">
          <w:rPr>
            <w:rFonts w:ascii="Courier New" w:hAnsi="Courier New" w:cs="Courier New"/>
            <w:rtl/>
          </w:rPr>
          <w:delText>ق</w:delText>
        </w:r>
      </w:del>
      <w:ins w:id="1398" w:author="Transkribus" w:date="2019-12-11T14:30:00Z">
        <w:r w:rsidRPr="00EE6742">
          <w:rPr>
            <w:rFonts w:ascii="Courier New" w:hAnsi="Courier New" w:cs="Courier New"/>
            <w:rtl/>
          </w:rPr>
          <w:t>ث</w:t>
        </w:r>
      </w:ins>
      <w:r w:rsidRPr="00EE6742">
        <w:rPr>
          <w:rFonts w:ascii="Courier New" w:hAnsi="Courier New" w:cs="Courier New"/>
          <w:rtl/>
        </w:rPr>
        <w:t>ال</w:t>
      </w:r>
      <w:del w:id="13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ins w:id="1400" w:author="Transkribus" w:date="2019-12-11T14:30:00Z"/>
          <w:rFonts w:ascii="Courier New" w:hAnsi="Courier New" w:cs="Courier New"/>
        </w:rPr>
      </w:pPr>
      <w:dir w:val="rtl">
        <w:dir w:val="rtl">
          <w:del w:id="1401" w:author="Transkribus" w:date="2019-12-11T14:30:00Z">
            <w:r w:rsidRPr="009B6BCA">
              <w:rPr>
                <w:rFonts w:ascii="Courier New" w:hAnsi="Courier New" w:cs="Courier New"/>
                <w:rtl/>
              </w:rPr>
              <w:delText>لا تكن ناظرا</w:delText>
            </w:r>
          </w:del>
          <w:ins w:id="1402" w:author="Transkribus" w:date="2019-12-11T14:30:00Z">
            <w:r w:rsidRPr="00EE6742">
              <w:rPr>
                <w:rFonts w:ascii="Courier New" w:hAnsi="Courier New" w:cs="Courier New"/>
                <w:rtl/>
              </w:rPr>
              <w:t>الحنيف</w:t>
            </w:r>
          </w:ins>
          <w:r>
            <w:t>‬</w:t>
          </w:r>
          <w:r>
            <w:t>‬</w:t>
          </w:r>
        </w:dir>
      </w:dir>
    </w:p>
    <w:p w:rsidR="00B85E34" w:rsidRPr="00EE6742" w:rsidRDefault="00B85E34" w:rsidP="00B85E34">
      <w:pPr>
        <w:pStyle w:val="NurText"/>
        <w:bidi/>
        <w:rPr>
          <w:rFonts w:ascii="Courier New" w:hAnsi="Courier New" w:cs="Courier New"/>
        </w:rPr>
      </w:pPr>
      <w:ins w:id="1403" w:author="Transkribus" w:date="2019-12-11T14:30:00Z">
        <w:r w:rsidRPr="00EE6742">
          <w:rPr>
            <w:rFonts w:ascii="Courier New" w:hAnsi="Courier New" w:cs="Courier New"/>
            <w:rtl/>
          </w:rPr>
          <w:t xml:space="preserve"> الابكن باظرا</w:t>
        </w:r>
      </w:ins>
      <w:r w:rsidRPr="00EE6742">
        <w:rPr>
          <w:rFonts w:ascii="Courier New" w:hAnsi="Courier New" w:cs="Courier New"/>
          <w:rtl/>
        </w:rPr>
        <w:t xml:space="preserve"> الى </w:t>
      </w:r>
      <w:del w:id="1404" w:author="Transkribus" w:date="2019-12-11T14:30:00Z">
        <w:r w:rsidRPr="009B6BCA">
          <w:rPr>
            <w:rFonts w:ascii="Courier New" w:hAnsi="Courier New" w:cs="Courier New"/>
            <w:rtl/>
          </w:rPr>
          <w:delText>قائل</w:delText>
        </w:r>
      </w:del>
      <w:ins w:id="1405" w:author="Transkribus" w:date="2019-12-11T14:30:00Z">
        <w:r w:rsidRPr="00EE6742">
          <w:rPr>
            <w:rFonts w:ascii="Courier New" w:hAnsi="Courier New" w:cs="Courier New"/>
            <w:rtl/>
          </w:rPr>
          <w:t>قاقل القو* ل بل أنطر البه ماد</w:t>
        </w:r>
      </w:ins>
      <w:r w:rsidRPr="00EE6742">
        <w:rPr>
          <w:rFonts w:ascii="Courier New" w:hAnsi="Courier New" w:cs="Courier New"/>
          <w:rtl/>
        </w:rPr>
        <w:t xml:space="preserve"> القول</w:t>
      </w:r>
      <w:del w:id="14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بل انظر اليه ماذا يقول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p>
    <w:p w:rsidR="00B85E34" w:rsidRPr="00EE6742" w:rsidRDefault="00B85E34" w:rsidP="00B85E34">
      <w:pPr>
        <w:pStyle w:val="NurText"/>
        <w:bidi/>
        <w:rPr>
          <w:del w:id="1407" w:author="Transkribus" w:date="2019-12-11T14:30:00Z"/>
          <w:rFonts w:ascii="Courier New" w:hAnsi="Courier New" w:cs="Courier New"/>
        </w:rPr>
      </w:pPr>
      <w:dir w:val="rtl">
        <w:dir w:val="rtl">
          <w:r w:rsidRPr="00EE6742">
            <w:rPr>
              <w:rFonts w:ascii="Courier New" w:hAnsi="Courier New" w:cs="Courier New"/>
              <w:rtl/>
            </w:rPr>
            <w:t xml:space="preserve">وخذ القول </w:t>
          </w:r>
          <w:del w:id="1408" w:author="Transkribus" w:date="2019-12-11T14:30:00Z">
            <w:r w:rsidRPr="009B6BCA">
              <w:rPr>
                <w:rFonts w:ascii="Courier New" w:hAnsi="Courier New" w:cs="Courier New"/>
                <w:rtl/>
              </w:rPr>
              <w:delText>ح</w:delText>
            </w:r>
          </w:del>
          <w:ins w:id="1409" w:author="Transkribus" w:date="2019-12-11T14:30:00Z">
            <w:r w:rsidRPr="00EE6742">
              <w:rPr>
                <w:rFonts w:ascii="Courier New" w:hAnsi="Courier New" w:cs="Courier New"/>
                <w:rtl/>
              </w:rPr>
              <w:t>ج</w:t>
            </w:r>
          </w:ins>
          <w:r w:rsidRPr="00EE6742">
            <w:rPr>
              <w:rFonts w:ascii="Courier New" w:hAnsi="Courier New" w:cs="Courier New"/>
              <w:rtl/>
            </w:rPr>
            <w:t xml:space="preserve">ين تلقيه </w:t>
          </w:r>
          <w:del w:id="1410" w:author="Transkribus" w:date="2019-12-11T14:30:00Z">
            <w:r w:rsidRPr="009B6BCA">
              <w:rPr>
                <w:rFonts w:ascii="Courier New" w:hAnsi="Courier New" w:cs="Courier New"/>
                <w:rtl/>
              </w:rPr>
              <w:delText>معقولا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ولو قاله غبى جهول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411" w:author="Transkribus" w:date="2019-12-11T14:30:00Z">
            <w:del w:id="1412" w:author="Transkribus" w:date="2019-12-11T14:30:00Z">
              <w:r w:rsidRPr="00EE6742">
                <w:rPr>
                  <w:rFonts w:ascii="Courier New" w:hAnsi="Courier New" w:cs="Courier New"/>
                  <w:rtl/>
                </w:rPr>
                <w:delText>معقو * لاولو فاله غى مهول</w:delText>
              </w:r>
            </w:del>
          </w:ins>
          <w:r>
            <w:t>‬</w:t>
          </w:r>
          <w:r>
            <w:t>‬</w:t>
          </w:r>
        </w:dir>
      </w:dir>
    </w:p>
    <w:p w:rsidR="00B85E34" w:rsidRPr="00EE6742" w:rsidRDefault="00B85E34" w:rsidP="00B85E34">
      <w:pPr>
        <w:pStyle w:val="NurText"/>
        <w:bidi/>
        <w:rPr>
          <w:rFonts w:ascii="Courier New" w:hAnsi="Courier New" w:cs="Courier New"/>
        </w:rPr>
      </w:pPr>
      <w:dir w:val="rtl">
        <w:dir w:val="rtl">
          <w:del w:id="1413" w:author="Transkribus" w:date="2019-12-11T14:30:00Z">
            <w:r w:rsidRPr="009B6BCA">
              <w:rPr>
                <w:rFonts w:ascii="Courier New" w:hAnsi="Courier New" w:cs="Courier New"/>
                <w:rtl/>
              </w:rPr>
              <w:delText>فنباح الكلاب</w:delText>
            </w:r>
          </w:del>
          <w:ins w:id="1414" w:author="Transkribus" w:date="2019-12-11T14:30:00Z">
            <w:r w:rsidRPr="00EE6742">
              <w:rPr>
                <w:rFonts w:ascii="Courier New" w:hAnsi="Courier New" w:cs="Courier New"/>
                <w:rtl/>
              </w:rPr>
              <w:t>فنباج الكاب</w:t>
            </w:r>
          </w:ins>
          <w:r w:rsidRPr="00EE6742">
            <w:rPr>
              <w:rFonts w:ascii="Courier New" w:hAnsi="Courier New" w:cs="Courier New"/>
              <w:rtl/>
            </w:rPr>
            <w:t xml:space="preserve"> مع </w:t>
          </w:r>
          <w:del w:id="1415" w:author="Transkribus" w:date="2019-12-11T14:30:00Z">
            <w:r w:rsidRPr="009B6BCA">
              <w:rPr>
                <w:rFonts w:ascii="Courier New" w:hAnsi="Courier New" w:cs="Courier New"/>
                <w:rtl/>
              </w:rPr>
              <w:delText>خسة فيها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416" w:author="Transkribus" w:date="2019-12-11T14:30:00Z">
            <w:del w:id="1417" w:author="Transkribus" w:date="2019-12-11T14:30:00Z">
              <w:r w:rsidRPr="00EE6742">
                <w:rPr>
                  <w:rFonts w:ascii="Courier New" w:hAnsi="Courier New" w:cs="Courier New"/>
                  <w:rtl/>
                </w:rPr>
                <w:delText xml:space="preserve">خبسة فيسها </w:delText>
              </w:r>
            </w:del>
          </w:ins>
          <w:r w:rsidRPr="00EE6742">
            <w:rPr>
              <w:rFonts w:ascii="Courier New" w:hAnsi="Courier New" w:cs="Courier New"/>
              <w:rtl/>
            </w:rPr>
            <w:t xml:space="preserve">على </w:t>
          </w:r>
          <w:del w:id="1418" w:author="Transkribus" w:date="2019-12-11T14:30:00Z">
            <w:r w:rsidRPr="009B6BCA">
              <w:rPr>
                <w:rFonts w:ascii="Courier New" w:hAnsi="Courier New" w:cs="Courier New"/>
                <w:rtl/>
              </w:rPr>
              <w:delText>منزل الكريم دليل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19" w:author="Transkribus" w:date="2019-12-11T14:30:00Z">
            <w:r w:rsidRPr="00EE6742">
              <w:rPr>
                <w:rFonts w:ascii="Courier New" w:hAnsi="Courier New" w:cs="Courier New"/>
                <w:rtl/>
              </w:rPr>
              <w:t>مترل الكر م دكيل</w:t>
            </w:r>
          </w:ins>
          <w:r>
            <w:t>‬</w:t>
          </w:r>
          <w:r>
            <w:t>‬</w:t>
          </w:r>
        </w:dir>
      </w:dir>
    </w:p>
    <w:p w:rsidR="00B85E34" w:rsidRPr="009B6BCA" w:rsidRDefault="00B85E34" w:rsidP="00B85E34">
      <w:pPr>
        <w:pStyle w:val="NurText"/>
        <w:bidi/>
        <w:rPr>
          <w:del w:id="1420" w:author="Transkribus" w:date="2019-12-11T14:30:00Z"/>
          <w:rFonts w:ascii="Courier New" w:hAnsi="Courier New" w:cs="Courier New"/>
        </w:rPr>
      </w:pPr>
      <w:dir w:val="rtl">
        <w:dir w:val="rtl">
          <w:del w:id="1421" w:author="Transkribus" w:date="2019-12-11T14:30:00Z">
            <w:r w:rsidRPr="009B6BCA">
              <w:rPr>
                <w:rFonts w:ascii="Courier New" w:hAnsi="Courier New" w:cs="Courier New"/>
                <w:rtl/>
              </w:rPr>
              <w:delText>وكذاك النضار معدنه الارض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ولكنه الخطير الجليل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422" w:author="Transkribus" w:date="2019-12-11T14:30:00Z"/>
          <w:rFonts w:ascii="Courier New" w:hAnsi="Courier New" w:cs="Courier New"/>
        </w:rPr>
      </w:pPr>
      <w:dir w:val="rtl">
        <w:dir w:val="rtl">
          <w:del w:id="1423"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424" w:author="Transkribus" w:date="2019-12-11T14:30:00Z"/>
          <w:rFonts w:ascii="Courier New" w:hAnsi="Courier New" w:cs="Courier New"/>
        </w:rPr>
      </w:pPr>
      <w:dir w:val="rtl">
        <w:dir w:val="rtl">
          <w:del w:id="1425" w:author="Transkribus" w:date="2019-12-11T14:30:00Z">
            <w:r w:rsidRPr="009B6BCA">
              <w:rPr>
                <w:rFonts w:ascii="Courier New" w:hAnsi="Courier New" w:cs="Courier New"/>
                <w:rtl/>
              </w:rPr>
              <w:delText>توق صحبة ابناء الزمان</w:delText>
            </w:r>
          </w:del>
          <w:ins w:id="1426" w:author="Transkribus" w:date="2019-12-11T14:30:00Z">
            <w:r w:rsidRPr="00EE6742">
              <w:rPr>
                <w:rFonts w:ascii="Courier New" w:hAnsi="Courier New" w:cs="Courier New"/>
                <w:rtl/>
              </w:rPr>
              <w:t>وكذالك النصار معدله الار٤ س ولكته الخطير الخليل</w:t>
            </w:r>
          </w:ins>
          <w:r>
            <w:t>‬</w:t>
          </w:r>
          <w:r>
            <w:t>‬</w:t>
          </w:r>
        </w:dir>
      </w:dir>
    </w:p>
    <w:p w:rsidR="00B85E34" w:rsidRPr="00EE6742" w:rsidRDefault="00B85E34" w:rsidP="00B85E34">
      <w:pPr>
        <w:pStyle w:val="NurText"/>
        <w:bidi/>
        <w:rPr>
          <w:ins w:id="1427" w:author="Transkribus" w:date="2019-12-11T14:30:00Z"/>
          <w:rFonts w:ascii="Courier New" w:hAnsi="Courier New" w:cs="Courier New"/>
        </w:rPr>
      </w:pPr>
      <w:ins w:id="1428" w:author="Transkribus" w:date="2019-12-11T14:30:00Z">
        <w:r w:rsidRPr="00EE6742">
          <w:rPr>
            <w:rFonts w:ascii="Courier New" w:hAnsi="Courier New" w:cs="Courier New"/>
            <w:rtl/>
          </w:rPr>
          <w:t>أو انشدى أبض النقسة</w:t>
        </w:r>
      </w:ins>
    </w:p>
    <w:p w:rsidR="00B85E34" w:rsidRPr="00EE6742" w:rsidRDefault="00B85E34" w:rsidP="00B85E34">
      <w:pPr>
        <w:pStyle w:val="NurText"/>
        <w:bidi/>
        <w:rPr>
          <w:ins w:id="1429" w:author="Transkribus" w:date="2019-12-11T14:30:00Z"/>
          <w:rFonts w:ascii="Courier New" w:hAnsi="Courier New" w:cs="Courier New"/>
        </w:rPr>
      </w:pPr>
      <w:ins w:id="1430" w:author="Transkribus" w:date="2019-12-11T14:30:00Z">
        <w:r w:rsidRPr="00EE6742">
          <w:rPr>
            <w:rFonts w:ascii="Courier New" w:hAnsi="Courier New" w:cs="Courier New"/>
            <w:rtl/>
          </w:rPr>
          <w:t>النسيط</w:t>
        </w:r>
      </w:ins>
    </w:p>
    <w:p w:rsidR="00B85E34" w:rsidRPr="00EE6742" w:rsidRDefault="00B85E34" w:rsidP="00B85E34">
      <w:pPr>
        <w:pStyle w:val="NurText"/>
        <w:bidi/>
        <w:rPr>
          <w:rFonts w:ascii="Courier New" w:hAnsi="Courier New" w:cs="Courier New"/>
        </w:rPr>
      </w:pPr>
      <w:ins w:id="1431" w:author="Transkribus" w:date="2019-12-11T14:30:00Z">
        <w:r w:rsidRPr="00EE6742">
          <w:rPr>
            <w:rFonts w:ascii="Courier New" w:hAnsi="Courier New" w:cs="Courier New"/>
            <w:rtl/>
          </w:rPr>
          <w:t>ابوق صجمة أناء الريان</w:t>
        </w:r>
      </w:ins>
      <w:r w:rsidRPr="00EE6742">
        <w:rPr>
          <w:rFonts w:ascii="Courier New" w:hAnsi="Courier New" w:cs="Courier New"/>
          <w:rtl/>
        </w:rPr>
        <w:t xml:space="preserve"> ولا</w:t>
      </w:r>
      <w:del w:id="14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1433" w:author="Transkribus" w:date="2019-12-11T14:30:00Z">
            <w:r w:rsidRPr="009B6BCA">
              <w:rPr>
                <w:rFonts w:ascii="Courier New" w:hAnsi="Courier New" w:cs="Courier New"/>
                <w:rtl/>
              </w:rPr>
              <w:delText>ت</w:delText>
            </w:r>
          </w:del>
          <w:ins w:id="1434" w:author="Transkribus" w:date="2019-12-11T14:30:00Z">
            <w:r w:rsidRPr="00EE6742">
              <w:rPr>
                <w:rFonts w:ascii="Courier New" w:hAnsi="Courier New" w:cs="Courier New"/>
                <w:rtl/>
              </w:rPr>
              <w:t>ث</w:t>
            </w:r>
          </w:ins>
          <w:r w:rsidRPr="00EE6742">
            <w:rPr>
              <w:rFonts w:ascii="Courier New" w:hAnsi="Courier New" w:cs="Courier New"/>
              <w:rtl/>
            </w:rPr>
            <w:t xml:space="preserve">امن الى </w:t>
          </w:r>
          <w:del w:id="1435" w:author="Transkribus" w:date="2019-12-11T14:30:00Z">
            <w:r w:rsidRPr="009B6BCA">
              <w:rPr>
                <w:rFonts w:ascii="Courier New" w:hAnsi="Courier New" w:cs="Courier New"/>
                <w:rtl/>
              </w:rPr>
              <w:delText>ا</w:delText>
            </w:r>
          </w:del>
          <w:ins w:id="1436" w:author="Transkribus" w:date="2019-12-11T14:30:00Z">
            <w:r w:rsidRPr="00EE6742">
              <w:rPr>
                <w:rFonts w:ascii="Courier New" w:hAnsi="Courier New" w:cs="Courier New"/>
                <w:rtl/>
              </w:rPr>
              <w:t>أ</w:t>
            </w:r>
          </w:ins>
          <w:r w:rsidRPr="00EE6742">
            <w:rPr>
              <w:rFonts w:ascii="Courier New" w:hAnsi="Courier New" w:cs="Courier New"/>
              <w:rtl/>
            </w:rPr>
            <w:t>ح</w:t>
          </w:r>
          <w:ins w:id="1437" w:author="Transkribus" w:date="2019-12-11T14:30:00Z">
            <w:r w:rsidRPr="00EE6742">
              <w:rPr>
                <w:rFonts w:ascii="Courier New" w:hAnsi="Courier New" w:cs="Courier New"/>
                <w:rtl/>
              </w:rPr>
              <w:t>س</w:t>
            </w:r>
          </w:ins>
          <w:r w:rsidRPr="00EE6742">
            <w:rPr>
              <w:rFonts w:ascii="Courier New" w:hAnsi="Courier New" w:cs="Courier New"/>
              <w:rtl/>
            </w:rPr>
            <w:t xml:space="preserve">د منهم </w:t>
          </w:r>
          <w:del w:id="1438" w:author="Transkribus" w:date="2019-12-11T14:30:00Z">
            <w:r w:rsidRPr="009B6BCA">
              <w:rPr>
                <w:rFonts w:ascii="Courier New" w:hAnsi="Courier New" w:cs="Courier New"/>
                <w:rtl/>
              </w:rPr>
              <w:delText>ولا تثق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39" w:author="Transkribus" w:date="2019-12-11T14:30:00Z">
            <w:r w:rsidRPr="00EE6742">
              <w:rPr>
                <w:rFonts w:ascii="Courier New" w:hAnsi="Courier New" w:cs="Courier New"/>
                <w:rtl/>
              </w:rPr>
              <w:t>ولايفق</w:t>
            </w:r>
          </w:ins>
          <w:r>
            <w:t>‬</w:t>
          </w:r>
          <w:r>
            <w:t>‬</w:t>
          </w:r>
        </w:dir>
      </w:dir>
    </w:p>
    <w:p w:rsidR="00B85E34" w:rsidRPr="00EE6742" w:rsidRDefault="00B85E34" w:rsidP="00B85E34">
      <w:pPr>
        <w:pStyle w:val="NurText"/>
        <w:bidi/>
        <w:rPr>
          <w:rFonts w:ascii="Courier New" w:hAnsi="Courier New" w:cs="Courier New"/>
        </w:rPr>
      </w:pPr>
      <w:dir w:val="rtl">
        <w:dir w:val="rtl">
          <w:del w:id="1440" w:author="Transkribus" w:date="2019-12-11T14:30:00Z">
            <w:r w:rsidRPr="009B6BCA">
              <w:rPr>
                <w:rFonts w:ascii="Courier New" w:hAnsi="Courier New" w:cs="Courier New"/>
                <w:rtl/>
              </w:rPr>
              <w:delText>فليس يسلم</w:delText>
            </w:r>
          </w:del>
          <w:ins w:id="1441" w:author="Transkribus" w:date="2019-12-11T14:30:00Z">
            <w:r w:rsidRPr="00EE6742">
              <w:rPr>
                <w:rFonts w:ascii="Courier New" w:hAnsi="Courier New" w:cs="Courier New"/>
                <w:rtl/>
              </w:rPr>
              <w:t>اقليس بسلم</w:t>
            </w:r>
          </w:ins>
          <w:r w:rsidRPr="00EE6742">
            <w:rPr>
              <w:rFonts w:ascii="Courier New" w:hAnsi="Courier New" w:cs="Courier New"/>
              <w:rtl/>
            </w:rPr>
            <w:t xml:space="preserve"> منهم من </w:t>
          </w:r>
          <w:del w:id="1442" w:author="Transkribus" w:date="2019-12-11T14:30:00Z">
            <w:r w:rsidRPr="009B6BCA">
              <w:rPr>
                <w:rFonts w:ascii="Courier New" w:hAnsi="Courier New" w:cs="Courier New"/>
                <w:rtl/>
              </w:rPr>
              <w:delText>تصاحبه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طبعا من</w:delText>
                </w:r>
                <w:r>
                  <w:delText>‬</w:delText>
                </w:r>
                <w:r>
                  <w:delText>‬</w:delText>
                </w:r>
              </w:dir>
            </w:dir>
          </w:del>
          <w:ins w:id="1443" w:author="Transkribus" w:date="2019-12-11T14:30:00Z">
            <w:del w:id="1444" w:author="Transkribus" w:date="2019-12-11T14:30:00Z">
              <w:r w:rsidRPr="00EE6742">
                <w:rPr>
                  <w:rFonts w:ascii="Courier New" w:hAnsi="Courier New" w:cs="Courier New"/>
                  <w:rtl/>
                </w:rPr>
                <w:delText>بصاحيه طبعامن</w:delText>
              </w:r>
            </w:del>
          </w:ins>
          <w:r w:rsidRPr="00EE6742">
            <w:rPr>
              <w:rFonts w:ascii="Courier New" w:hAnsi="Courier New" w:cs="Courier New"/>
              <w:rtl/>
            </w:rPr>
            <w:t xml:space="preserve"> المكر والتمو</w:t>
          </w:r>
          <w:del w:id="1445" w:author="Transkribus" w:date="2019-12-11T14:30:00Z">
            <w:r w:rsidRPr="009B6BCA">
              <w:rPr>
                <w:rFonts w:ascii="Courier New" w:hAnsi="Courier New" w:cs="Courier New"/>
                <w:rtl/>
              </w:rPr>
              <w:delText>ي</w:delText>
            </w:r>
          </w:del>
          <w:r w:rsidRPr="00EE6742">
            <w:rPr>
              <w:rFonts w:ascii="Courier New" w:hAnsi="Courier New" w:cs="Courier New"/>
              <w:rtl/>
            </w:rPr>
            <w:t>ه والملق</w:t>
          </w:r>
          <w:del w:id="1446"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447" w:author="Transkribus" w:date="2019-12-11T14:30:00Z"/>
          <w:rFonts w:ascii="Courier New" w:hAnsi="Courier New" w:cs="Courier New"/>
        </w:rPr>
      </w:pPr>
      <w:dir w:val="rtl">
        <w:dir w:val="rtl">
          <w:del w:id="1448"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449" w:author="Transkribus" w:date="2019-12-11T14:30:00Z"/>
          <w:rFonts w:ascii="Courier New" w:hAnsi="Courier New" w:cs="Courier New"/>
        </w:rPr>
      </w:pPr>
      <w:dir w:val="rtl">
        <w:dir w:val="rtl">
          <w:ins w:id="1450" w:author="Transkribus" w:date="2019-12-11T14:30:00Z">
            <w:r w:rsidRPr="00EE6742">
              <w:rPr>
                <w:rFonts w:ascii="Courier New" w:hAnsi="Courier New" w:cs="Courier New"/>
                <w:rtl/>
              </w:rPr>
              <w:t>اوالشدفى أبص الننس</w:t>
            </w:r>
          </w:ins>
          <w:r>
            <w:t>‬</w:t>
          </w:r>
          <w:r>
            <w:t>‬</w:t>
          </w:r>
        </w:dir>
      </w:dir>
    </w:p>
    <w:p w:rsidR="00B85E34" w:rsidRPr="00EE6742" w:rsidRDefault="00B85E34" w:rsidP="00B85E34">
      <w:pPr>
        <w:pStyle w:val="NurText"/>
        <w:bidi/>
        <w:rPr>
          <w:ins w:id="1451" w:author="Transkribus" w:date="2019-12-11T14:30:00Z"/>
          <w:rFonts w:ascii="Courier New" w:hAnsi="Courier New" w:cs="Courier New"/>
        </w:rPr>
      </w:pPr>
      <w:ins w:id="1452" w:author="Transkribus" w:date="2019-12-11T14:30:00Z">
        <w:r w:rsidRPr="00EE6742">
          <w:rPr>
            <w:rFonts w:ascii="Courier New" w:hAnsi="Courier New" w:cs="Courier New"/>
            <w:rtl/>
          </w:rPr>
          <w:t>الطويل٢</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ارى كل ذى </w:t>
      </w:r>
      <w:del w:id="1453" w:author="Transkribus" w:date="2019-12-11T14:30:00Z">
        <w:r w:rsidRPr="009B6BCA">
          <w:rPr>
            <w:rFonts w:ascii="Courier New" w:hAnsi="Courier New" w:cs="Courier New"/>
            <w:rtl/>
          </w:rPr>
          <w:delText>ظلم</w:delText>
        </w:r>
      </w:del>
      <w:ins w:id="1454" w:author="Transkribus" w:date="2019-12-11T14:30:00Z">
        <w:r w:rsidRPr="00EE6742">
          <w:rPr>
            <w:rFonts w:ascii="Courier New" w:hAnsi="Courier New" w:cs="Courier New"/>
            <w:rtl/>
          </w:rPr>
          <w:t>طل</w:t>
        </w:r>
      </w:ins>
      <w:r w:rsidRPr="00EE6742">
        <w:rPr>
          <w:rFonts w:ascii="Courier New" w:hAnsi="Courier New" w:cs="Courier New"/>
          <w:rtl/>
        </w:rPr>
        <w:t xml:space="preserve"> اذا ك</w:t>
      </w:r>
      <w:ins w:id="1455" w:author="Transkribus" w:date="2019-12-11T14:30:00Z">
        <w:r w:rsidRPr="00EE6742">
          <w:rPr>
            <w:rFonts w:ascii="Courier New" w:hAnsi="Courier New" w:cs="Courier New"/>
            <w:rtl/>
          </w:rPr>
          <w:t>م</w:t>
        </w:r>
      </w:ins>
      <w:r w:rsidRPr="00EE6742">
        <w:rPr>
          <w:rFonts w:ascii="Courier New" w:hAnsi="Courier New" w:cs="Courier New"/>
          <w:rtl/>
        </w:rPr>
        <w:t>ان عاجزا</w:t>
      </w:r>
      <w:del w:id="14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457" w:author="Transkribus" w:date="2019-12-11T14:30:00Z">
        <w:del w:id="1458"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يعف </w:t>
      </w:r>
      <w:del w:id="1459" w:author="Transkribus" w:date="2019-12-11T14:30:00Z">
        <w:r w:rsidRPr="009B6BCA">
          <w:rPr>
            <w:rFonts w:ascii="Courier New" w:hAnsi="Courier New" w:cs="Courier New"/>
            <w:rtl/>
          </w:rPr>
          <w:delText>ويبدى ظلمه حين يقدر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60" w:author="Transkribus" w:date="2019-12-11T14:30:00Z">
        <w:r w:rsidRPr="00EE6742">
          <w:rPr>
            <w:rFonts w:ascii="Courier New" w:hAnsi="Courier New" w:cs="Courier New"/>
            <w:rtl/>
          </w:rPr>
          <w:t>وييدى طلمة جين بعدر</w:t>
        </w:r>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ومن </w:t>
          </w:r>
          <w:del w:id="1461" w:author="Transkribus" w:date="2019-12-11T14:30:00Z">
            <w:r w:rsidRPr="009B6BCA">
              <w:rPr>
                <w:rFonts w:ascii="Courier New" w:hAnsi="Courier New" w:cs="Courier New"/>
                <w:rtl/>
              </w:rPr>
              <w:delText>ن</w:delText>
            </w:r>
          </w:del>
          <w:ins w:id="1462" w:author="Transkribus" w:date="2019-12-11T14:30:00Z">
            <w:r w:rsidRPr="00EE6742">
              <w:rPr>
                <w:rFonts w:ascii="Courier New" w:hAnsi="Courier New" w:cs="Courier New"/>
                <w:rtl/>
              </w:rPr>
              <w:t>ث</w:t>
            </w:r>
          </w:ins>
          <w:r w:rsidRPr="00EE6742">
            <w:rPr>
              <w:rFonts w:ascii="Courier New" w:hAnsi="Courier New" w:cs="Courier New"/>
              <w:rtl/>
            </w:rPr>
            <w:t xml:space="preserve">ال من </w:t>
          </w:r>
          <w:del w:id="1463" w:author="Transkribus" w:date="2019-12-11T14:30:00Z">
            <w:r w:rsidRPr="009B6BCA">
              <w:rPr>
                <w:rFonts w:ascii="Courier New" w:hAnsi="Courier New" w:cs="Courier New"/>
                <w:rtl/>
              </w:rPr>
              <w:delText>دنياه ما كان</w:delText>
            </w:r>
          </w:del>
          <w:ins w:id="1464" w:author="Transkribus" w:date="2019-12-11T14:30:00Z">
            <w:r w:rsidRPr="00EE6742">
              <w:rPr>
                <w:rFonts w:ascii="Courier New" w:hAnsi="Courier New" w:cs="Courier New"/>
                <w:rtl/>
              </w:rPr>
              <w:t>دنياهما كمان</w:t>
            </w:r>
          </w:ins>
          <w:r w:rsidRPr="00EE6742">
            <w:rPr>
              <w:rFonts w:ascii="Courier New" w:hAnsi="Courier New" w:cs="Courier New"/>
              <w:rtl/>
            </w:rPr>
            <w:t xml:space="preserve"> زائدا</w:t>
          </w:r>
          <w:del w:id="146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قدره اخلاقه</w:delText>
                </w:r>
                <w:r>
                  <w:delText>‬</w:delText>
                </w:r>
                <w:r>
                  <w:delText>‬</w:delText>
                </w:r>
              </w:dir>
            </w:dir>
          </w:del>
          <w:ins w:id="1466" w:author="Transkribus" w:date="2019-12-11T14:30:00Z">
            <w:del w:id="1467" w:author="Transkribus" w:date="2019-12-11T14:30:00Z">
              <w:r w:rsidRPr="00EE6742">
                <w:rPr>
                  <w:rFonts w:ascii="Courier New" w:hAnsi="Courier New" w:cs="Courier New"/>
                  <w:rtl/>
                </w:rPr>
                <w:delText xml:space="preserve"> * عسلى قدرة أخلاقه</w:delText>
              </w:r>
            </w:del>
          </w:ins>
          <w:r w:rsidRPr="00EE6742">
            <w:rPr>
              <w:rFonts w:ascii="Courier New" w:hAnsi="Courier New" w:cs="Courier New"/>
              <w:rtl/>
            </w:rPr>
            <w:t xml:space="preserve"> تتنكر</w:t>
          </w:r>
          <w:del w:id="14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وكل </w:t>
          </w:r>
          <w:del w:id="1469" w:author="Transkribus" w:date="2019-12-11T14:30:00Z">
            <w:r w:rsidRPr="009B6BCA">
              <w:rPr>
                <w:rFonts w:ascii="Courier New" w:hAnsi="Courier New" w:cs="Courier New"/>
                <w:rtl/>
              </w:rPr>
              <w:delText>امرئ تلفيه للشر مؤثرا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بد ان يلقى</w:delText>
                </w:r>
                <w:r>
                  <w:delText>‬</w:delText>
                </w:r>
                <w:r>
                  <w:delText>‬</w:delText>
                </w:r>
              </w:dir>
            </w:dir>
          </w:del>
          <w:ins w:id="1470" w:author="Transkribus" w:date="2019-12-11T14:30:00Z">
            <w:del w:id="1471" w:author="Transkribus" w:date="2019-12-11T14:30:00Z">
              <w:r w:rsidRPr="00EE6742">
                <w:rPr>
                  <w:rFonts w:ascii="Courier New" w:hAnsi="Courier New" w:cs="Courier New"/>
                  <w:rtl/>
                </w:rPr>
                <w:delText>امرى تلنبه لشر موترا * فسلابة اأبن بطقى</w:delText>
              </w:r>
            </w:del>
          </w:ins>
          <w:r w:rsidRPr="00EE6742">
            <w:rPr>
              <w:rFonts w:ascii="Courier New" w:hAnsi="Courier New" w:cs="Courier New"/>
              <w:rtl/>
            </w:rPr>
            <w:t xml:space="preserve"> الذى </w:t>
          </w:r>
          <w:del w:id="1472" w:author="Transkribus" w:date="2019-12-11T14:30:00Z">
            <w:r w:rsidRPr="009B6BCA">
              <w:rPr>
                <w:rFonts w:ascii="Courier New" w:hAnsi="Courier New" w:cs="Courier New"/>
                <w:rtl/>
              </w:rPr>
              <w:delText>كان يؤثر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73" w:author="Transkribus" w:date="2019-12-11T14:30:00Z">
            <w:r w:rsidRPr="00EE6742">
              <w:rPr>
                <w:rFonts w:ascii="Courier New" w:hAnsi="Courier New" w:cs="Courier New"/>
                <w:rtl/>
              </w:rPr>
              <w:t>كمان بوثر</w:t>
            </w:r>
          </w:ins>
          <w:r>
            <w:t>‬</w:t>
          </w:r>
          <w:r>
            <w:t>‬</w:t>
          </w:r>
        </w:dir>
      </w:dir>
    </w:p>
    <w:p w:rsidR="00B85E34" w:rsidRPr="009B6BCA" w:rsidRDefault="00B85E34" w:rsidP="00B85E34">
      <w:pPr>
        <w:pStyle w:val="NurText"/>
        <w:bidi/>
        <w:rPr>
          <w:del w:id="1474" w:author="Transkribus" w:date="2019-12-11T14:30:00Z"/>
          <w:rFonts w:ascii="Courier New" w:hAnsi="Courier New" w:cs="Courier New"/>
        </w:rPr>
      </w:pPr>
      <w:dir w:val="rtl">
        <w:dir w:val="rtl">
          <w:del w:id="1475"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476" w:author="Transkribus" w:date="2019-12-11T14:30:00Z"/>
          <w:rFonts w:ascii="Courier New" w:hAnsi="Courier New" w:cs="Courier New"/>
        </w:rPr>
      </w:pPr>
      <w:dir w:val="rtl">
        <w:dir w:val="rtl">
          <w:del w:id="1477" w:author="Transkribus" w:date="2019-12-11T14:30:00Z">
            <w:r w:rsidRPr="009B6BCA">
              <w:rPr>
                <w:rFonts w:ascii="Courier New" w:hAnsi="Courier New" w:cs="Courier New"/>
                <w:rtl/>
              </w:rPr>
              <w:delText>لما رايت</w:delText>
            </w:r>
          </w:del>
          <w:ins w:id="1478" w:author="Transkribus" w:date="2019-12-11T14:30:00Z">
            <w:r w:rsidRPr="00EE6742">
              <w:rPr>
                <w:rFonts w:ascii="Courier New" w:hAnsi="Courier New" w:cs="Courier New"/>
                <w:rtl/>
              </w:rPr>
              <w:t>أبوالشدفى أبض النفسة٢</w:t>
            </w:r>
          </w:ins>
          <w:r>
            <w:t>‬</w:t>
          </w:r>
          <w:r>
            <w:t>‬</w:t>
          </w:r>
        </w:dir>
      </w:dir>
    </w:p>
    <w:p w:rsidR="00B85E34" w:rsidRPr="00EE6742" w:rsidRDefault="00B85E34" w:rsidP="00B85E34">
      <w:pPr>
        <w:pStyle w:val="NurText"/>
        <w:bidi/>
        <w:rPr>
          <w:ins w:id="1479" w:author="Transkribus" w:date="2019-12-11T14:30:00Z"/>
          <w:rFonts w:ascii="Courier New" w:hAnsi="Courier New" w:cs="Courier New"/>
        </w:rPr>
      </w:pPr>
      <w:ins w:id="1480" w:author="Transkribus" w:date="2019-12-11T14:30:00Z">
        <w:r w:rsidRPr="00EE6742">
          <w:rPr>
            <w:rFonts w:ascii="Courier New" w:hAnsi="Courier New" w:cs="Courier New"/>
            <w:rtl/>
          </w:rPr>
          <w:t>الكاسل٢</w:t>
        </w:r>
      </w:ins>
    </w:p>
    <w:p w:rsidR="00B85E34" w:rsidRPr="00EE6742" w:rsidRDefault="00B85E34" w:rsidP="00B85E34">
      <w:pPr>
        <w:pStyle w:val="NurText"/>
        <w:bidi/>
        <w:rPr>
          <w:rFonts w:ascii="Courier New" w:hAnsi="Courier New" w:cs="Courier New"/>
        </w:rPr>
      </w:pPr>
      <w:ins w:id="1481" w:author="Transkribus" w:date="2019-12-11T14:30:00Z">
        <w:r w:rsidRPr="00EE6742">
          <w:rPr>
            <w:rFonts w:ascii="Courier New" w:hAnsi="Courier New" w:cs="Courier New"/>
            <w:rtl/>
          </w:rPr>
          <w:t>امار أبت</w:t>
        </w:r>
      </w:ins>
      <w:r w:rsidRPr="00EE6742">
        <w:rPr>
          <w:rFonts w:ascii="Courier New" w:hAnsi="Courier New" w:cs="Courier New"/>
          <w:rtl/>
        </w:rPr>
        <w:t xml:space="preserve"> ذوى </w:t>
      </w:r>
      <w:del w:id="1482" w:author="Transkribus" w:date="2019-12-11T14:30:00Z">
        <w:r w:rsidRPr="009B6BCA">
          <w:rPr>
            <w:rFonts w:ascii="Courier New" w:hAnsi="Courier New" w:cs="Courier New"/>
            <w:rtl/>
          </w:rPr>
          <w:delText>الفضائل والحجا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ينفقون</w:delText>
            </w:r>
            <w:r>
              <w:delText>‬</w:delText>
            </w:r>
            <w:r>
              <w:delText>‬</w:delText>
            </w:r>
          </w:dir>
        </w:dir>
      </w:del>
      <w:ins w:id="1483" w:author="Transkribus" w:date="2019-12-11T14:30:00Z">
        <w:del w:id="1484" w:author="Transkribus" w:date="2019-12-11T14:30:00Z">
          <w:r w:rsidRPr="00EE6742">
            <w:rPr>
              <w:rFonts w:ascii="Courier New" w:hAnsi="Courier New" w:cs="Courier New"/>
              <w:rtl/>
            </w:rPr>
            <w:delText>الفصاقل والخا * لابتفقون</w:delText>
          </w:r>
        </w:del>
      </w:ins>
      <w:r w:rsidRPr="00EE6742">
        <w:rPr>
          <w:rFonts w:ascii="Courier New" w:hAnsi="Courier New" w:cs="Courier New"/>
          <w:rtl/>
        </w:rPr>
        <w:t xml:space="preserve"> وكل </w:t>
      </w:r>
      <w:del w:id="1485" w:author="Transkribus" w:date="2019-12-11T14:30:00Z">
        <w:r w:rsidRPr="009B6BCA">
          <w:rPr>
            <w:rFonts w:ascii="Courier New" w:hAnsi="Courier New" w:cs="Courier New"/>
            <w:rtl/>
          </w:rPr>
          <w:delText>فدم ينفق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86" w:author="Transkribus" w:date="2019-12-11T14:30:00Z">
        <w:r w:rsidRPr="00EE6742">
          <w:rPr>
            <w:rFonts w:ascii="Courier New" w:hAnsi="Courier New" w:cs="Courier New"/>
            <w:rtl/>
          </w:rPr>
          <w:t>قدم بيفق</w:t>
        </w:r>
      </w:ins>
    </w:p>
    <w:p w:rsidR="00B85E34" w:rsidRPr="009B6BCA" w:rsidRDefault="00B85E34" w:rsidP="00B85E34">
      <w:pPr>
        <w:pStyle w:val="NurText"/>
        <w:bidi/>
        <w:rPr>
          <w:del w:id="1487" w:author="Transkribus" w:date="2019-12-11T14:30:00Z"/>
          <w:rFonts w:ascii="Courier New" w:hAnsi="Courier New" w:cs="Courier New"/>
        </w:rPr>
      </w:pPr>
      <w:dir w:val="rtl">
        <w:dir w:val="rtl">
          <w:del w:id="1488" w:author="Transkribus" w:date="2019-12-11T14:30:00Z">
            <w:r w:rsidRPr="009B6BCA">
              <w:rPr>
                <w:rFonts w:ascii="Courier New" w:hAnsi="Courier New" w:cs="Courier New"/>
                <w:rtl/>
              </w:rPr>
              <w:delText>الزمت نفسى الياس</w:delText>
            </w:r>
          </w:del>
          <w:ins w:id="1489" w:author="Transkribus" w:date="2019-12-11T14:30:00Z">
            <w:r w:rsidRPr="00EE6742">
              <w:rPr>
                <w:rFonts w:ascii="Courier New" w:hAnsi="Courier New" w:cs="Courier New"/>
                <w:rtl/>
              </w:rPr>
              <w:t>الريب يقسى الباس</w:t>
            </w:r>
          </w:ins>
          <w:r w:rsidRPr="00EE6742">
            <w:rPr>
              <w:rFonts w:ascii="Courier New" w:hAnsi="Courier New" w:cs="Courier New"/>
              <w:rtl/>
            </w:rPr>
            <w:t xml:space="preserve"> علما </w:t>
          </w:r>
          <w:del w:id="1490" w:author="Transkribus" w:date="2019-12-11T14:30:00Z">
            <w:r w:rsidRPr="009B6BCA">
              <w:rPr>
                <w:rFonts w:ascii="Courier New" w:hAnsi="Courier New" w:cs="Courier New"/>
                <w:rtl/>
              </w:rPr>
              <w:delText>ان 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ربا يجود بما اروم ويرزق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491" w:author="Transkribus" w:date="2019-12-11T14:30:00Z"/>
          <w:rFonts w:ascii="Courier New" w:hAnsi="Courier New" w:cs="Courier New"/>
        </w:rPr>
      </w:pPr>
      <w:dir w:val="rtl">
        <w:dir w:val="rtl">
          <w:del w:id="1492" w:author="Transkribus" w:date="2019-12-11T14:30:00Z">
            <w:r w:rsidRPr="009B6BCA">
              <w:rPr>
                <w:rFonts w:ascii="Courier New" w:hAnsi="Courier New" w:cs="Courier New"/>
                <w:rtl/>
              </w:rPr>
              <w:delText>ولزمت بيتى واتخذت مسامري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سفرا بانواع الفضائل ينطق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del w:id="1493" w:author="Transkribus" w:date="2019-12-11T14:30:00Z"/>
          <w:rFonts w:ascii="Courier New" w:hAnsi="Courier New" w:cs="Courier New"/>
        </w:rPr>
      </w:pPr>
      <w:dir w:val="rtl">
        <w:dir w:val="rtl">
          <w:ins w:id="1494" w:author="Transkribus" w:date="2019-12-11T14:30:00Z">
            <w:r w:rsidRPr="00EE6742">
              <w:rPr>
                <w:rFonts w:ascii="Courier New" w:hAnsi="Courier New" w:cs="Courier New"/>
                <w:rtl/>
              </w:rPr>
              <w:t xml:space="preserve">ابن </w:t>
            </w:r>
          </w:ins>
          <w:r w:rsidRPr="00EE6742">
            <w:rPr>
              <w:rFonts w:ascii="Courier New" w:hAnsi="Courier New" w:cs="Courier New"/>
              <w:rtl/>
            </w:rPr>
            <w:t xml:space="preserve">لى </w:t>
          </w:r>
          <w:del w:id="1495" w:author="Transkribus" w:date="2019-12-11T14:30:00Z">
            <w:r w:rsidRPr="009B6BCA">
              <w:rPr>
                <w:rFonts w:ascii="Courier New" w:hAnsi="Courier New" w:cs="Courier New"/>
                <w:rtl/>
              </w:rPr>
              <w:delText>منه انى جئته متصفحا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عما حوى روض نضير مونق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496" w:author="Transkribus" w:date="2019-12-11T14:30:00Z">
            <w:del w:id="1497" w:author="Transkribus" w:date="2019-12-11T14:30:00Z">
              <w:r w:rsidRPr="00EE6742">
                <w:rPr>
                  <w:rFonts w:ascii="Courier New" w:hAnsi="Courier New" w:cs="Courier New"/>
                  <w:rtl/>
                </w:rPr>
                <w:delText>* ربانجود ثمازوم ويررى</w:delText>
              </w:r>
            </w:del>
          </w:ins>
          <w:r>
            <w:t>‬</w:t>
          </w:r>
          <w:r>
            <w:t>‬</w:t>
          </w:r>
        </w:dir>
      </w:dir>
    </w:p>
    <w:p w:rsidR="00B85E34" w:rsidRPr="009B6BCA" w:rsidRDefault="00B85E34" w:rsidP="00B85E34">
      <w:pPr>
        <w:pStyle w:val="NurText"/>
        <w:bidi/>
        <w:rPr>
          <w:del w:id="1498" w:author="Transkribus" w:date="2019-12-11T14:30:00Z"/>
          <w:rFonts w:ascii="Courier New" w:hAnsi="Courier New" w:cs="Courier New"/>
        </w:rPr>
      </w:pPr>
      <w:dir w:val="rtl">
        <w:dir w:val="rtl">
          <w:del w:id="1499"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500" w:author="Transkribus" w:date="2019-12-11T14:30:00Z"/>
          <w:rFonts w:ascii="Courier New" w:hAnsi="Courier New" w:cs="Courier New"/>
        </w:rPr>
      </w:pPr>
      <w:dir w:val="rtl">
        <w:dir w:val="rtl">
          <w:del w:id="1501" w:author="Transkribus" w:date="2019-12-11T14:30:00Z">
            <w:r w:rsidRPr="009B6BCA">
              <w:rPr>
                <w:rFonts w:ascii="Courier New" w:hAnsi="Courier New" w:cs="Courier New"/>
                <w:rtl/>
              </w:rPr>
              <w:delText>ما ضر</w:delText>
            </w:r>
          </w:del>
          <w:ins w:id="1502" w:author="Transkribus" w:date="2019-12-11T14:30:00Z">
            <w:r w:rsidRPr="00EE6742">
              <w:rPr>
                <w:rFonts w:ascii="Courier New" w:hAnsi="Courier New" w:cs="Courier New"/>
                <w:rtl/>
              </w:rPr>
              <w:t>ولرهب يسى واتحذت مسامرى * سفرابابواجح الفضاقل بنطق</w:t>
            </w:r>
          </w:ins>
          <w:r>
            <w:t>‬</w:t>
          </w:r>
          <w:r>
            <w:t>‬</w:t>
          </w:r>
        </w:dir>
      </w:dir>
    </w:p>
    <w:p w:rsidR="00B85E34" w:rsidRPr="00EE6742" w:rsidRDefault="00B85E34" w:rsidP="00B85E34">
      <w:pPr>
        <w:pStyle w:val="NurText"/>
        <w:bidi/>
        <w:rPr>
          <w:ins w:id="1503" w:author="Transkribus" w:date="2019-12-11T14:30:00Z"/>
          <w:rFonts w:ascii="Courier New" w:hAnsi="Courier New" w:cs="Courier New"/>
        </w:rPr>
      </w:pPr>
      <w:ins w:id="1504" w:author="Transkribus" w:date="2019-12-11T14:30:00Z">
        <w:r w:rsidRPr="00EE6742">
          <w:rPr>
            <w:rFonts w:ascii="Courier New" w:hAnsi="Courier New" w:cs="Courier New"/>
            <w:rtl/>
          </w:rPr>
          <w:t xml:space="preserve"> لى منسه الى حتته ميصفما * عماجوى روس فصير موفق</w:t>
        </w:r>
      </w:ins>
    </w:p>
    <w:p w:rsidR="00B85E34" w:rsidRPr="00EE6742" w:rsidRDefault="00B85E34" w:rsidP="00B85E34">
      <w:pPr>
        <w:pStyle w:val="NurText"/>
        <w:bidi/>
        <w:rPr>
          <w:ins w:id="1505" w:author="Transkribus" w:date="2019-12-11T14:30:00Z"/>
          <w:rFonts w:ascii="Courier New" w:hAnsi="Courier New" w:cs="Courier New"/>
        </w:rPr>
      </w:pPr>
      <w:ins w:id="1506" w:author="Transkribus" w:date="2019-12-11T14:30:00Z">
        <w:r w:rsidRPr="00EE6742">
          <w:rPr>
            <w:rFonts w:ascii="Courier New" w:hAnsi="Courier New" w:cs="Courier New"/>
            <w:rtl/>
          </w:rPr>
          <w:t>أو انشدفى ألض النقسة</w:t>
        </w:r>
      </w:ins>
    </w:p>
    <w:p w:rsidR="00B85E34" w:rsidRPr="00EE6742" w:rsidRDefault="00B85E34" w:rsidP="00B85E34">
      <w:pPr>
        <w:pStyle w:val="NurText"/>
        <w:bidi/>
        <w:rPr>
          <w:ins w:id="1507" w:author="Transkribus" w:date="2019-12-11T14:30:00Z"/>
          <w:rFonts w:ascii="Courier New" w:hAnsi="Courier New" w:cs="Courier New"/>
        </w:rPr>
      </w:pPr>
      <w:ins w:id="1508" w:author="Transkribus" w:date="2019-12-11T14:30:00Z">
        <w:r w:rsidRPr="00EE6742">
          <w:rPr>
            <w:rFonts w:ascii="Courier New" w:hAnsi="Courier New" w:cs="Courier New"/>
            <w:rtl/>
          </w:rPr>
          <w:t>البسيط</w:t>
        </w:r>
      </w:ins>
    </w:p>
    <w:p w:rsidR="00B85E34" w:rsidRPr="00EE6742" w:rsidRDefault="00B85E34" w:rsidP="00B85E34">
      <w:pPr>
        <w:pStyle w:val="NurText"/>
        <w:bidi/>
        <w:rPr>
          <w:ins w:id="1509" w:author="Transkribus" w:date="2019-12-11T14:30:00Z"/>
          <w:rFonts w:ascii="Courier New" w:hAnsi="Courier New" w:cs="Courier New"/>
        </w:rPr>
      </w:pPr>
      <w:ins w:id="1510" w:author="Transkribus" w:date="2019-12-11T14:30:00Z">
        <w:r w:rsidRPr="00EE6742">
          <w:rPr>
            <w:rFonts w:ascii="Courier New" w:hAnsi="Courier New" w:cs="Courier New"/>
            <w:rtl/>
          </w:rPr>
          <w:t>ماصر</w:t>
        </w:r>
      </w:ins>
    </w:p>
    <w:p w:rsidR="00B85E34" w:rsidRPr="00EE6742" w:rsidRDefault="00B85E34" w:rsidP="00B85E34">
      <w:pPr>
        <w:pStyle w:val="NurText"/>
        <w:bidi/>
        <w:rPr>
          <w:ins w:id="1511" w:author="Transkribus" w:date="2019-12-11T14:30:00Z"/>
          <w:rFonts w:ascii="Courier New" w:hAnsi="Courier New" w:cs="Courier New"/>
        </w:rPr>
      </w:pPr>
      <w:ins w:id="1512" w:author="Transkribus" w:date="2019-12-11T14:30:00Z">
        <w:r w:rsidRPr="00EE6742">
          <w:rPr>
            <w:rFonts w:ascii="Courier New" w:hAnsi="Courier New" w:cs="Courier New"/>
            <w:rtl/>
          </w:rPr>
          <w:t>٢٢٥</w:t>
        </w:r>
      </w:ins>
    </w:p>
    <w:p w:rsidR="00B85E34" w:rsidRPr="00EE6742" w:rsidRDefault="00B85E34" w:rsidP="00B85E34">
      <w:pPr>
        <w:pStyle w:val="NurText"/>
        <w:bidi/>
        <w:rPr>
          <w:rFonts w:ascii="Courier New" w:hAnsi="Courier New" w:cs="Courier New"/>
        </w:rPr>
      </w:pPr>
      <w:ins w:id="1513" w:author="Transkribus" w:date="2019-12-11T14:30:00Z">
        <w:r w:rsidRPr="00EE6742">
          <w:rPr>
            <w:rFonts w:ascii="Courier New" w:hAnsi="Courier New" w:cs="Courier New"/>
            <w:rtl/>
          </w:rPr>
          <w:t>باصر</w:t>
        </w:r>
      </w:ins>
      <w:r w:rsidRPr="00EE6742">
        <w:rPr>
          <w:rFonts w:ascii="Courier New" w:hAnsi="Courier New" w:cs="Courier New"/>
          <w:rtl/>
        </w:rPr>
        <w:t xml:space="preserve"> خلقى </w:t>
      </w:r>
      <w:del w:id="1514" w:author="Transkribus" w:date="2019-12-11T14:30:00Z">
        <w:r w:rsidRPr="009B6BCA">
          <w:rPr>
            <w:rFonts w:ascii="Courier New" w:hAnsi="Courier New" w:cs="Courier New"/>
            <w:rtl/>
          </w:rPr>
          <w:delText>اقلالى ولا شيمي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نهانى</w:delText>
            </w:r>
            <w:r>
              <w:delText>‬</w:delText>
            </w:r>
            <w:r>
              <w:delText>‬</w:delText>
            </w:r>
          </w:dir>
        </w:dir>
      </w:del>
      <w:ins w:id="1515" w:author="Transkribus" w:date="2019-12-11T14:30:00Z">
        <w:del w:id="1516" w:author="Transkribus" w:date="2019-12-11T14:30:00Z">
          <w:r w:rsidRPr="00EE6742">
            <w:rPr>
              <w:rFonts w:ascii="Courier New" w:hAnsi="Courier New" w:cs="Courier New"/>
              <w:rtl/>
            </w:rPr>
            <w:delText>الالى ولاشيمى * ولاثهانى</w:delText>
          </w:r>
        </w:del>
      </w:ins>
      <w:r w:rsidRPr="00EE6742">
        <w:rPr>
          <w:rFonts w:ascii="Courier New" w:hAnsi="Courier New" w:cs="Courier New"/>
          <w:rtl/>
        </w:rPr>
        <w:t xml:space="preserve"> عن </w:t>
      </w:r>
      <w:del w:id="1517" w:author="Transkribus" w:date="2019-12-11T14:30:00Z">
        <w:r w:rsidRPr="009B6BCA">
          <w:rPr>
            <w:rFonts w:ascii="Courier New" w:hAnsi="Courier New" w:cs="Courier New"/>
            <w:rtl/>
          </w:rPr>
          <w:delText>نهج النهى عدمي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18" w:author="Transkribus" w:date="2019-12-11T14:30:00Z">
        <w:r w:rsidRPr="00EE6742">
          <w:rPr>
            <w:rFonts w:ascii="Courier New" w:hAnsi="Courier New" w:cs="Courier New"/>
            <w:rtl/>
          </w:rPr>
          <w:t>هيم الهى عدى</w:t>
        </w:r>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وكيف والعلم </w:t>
          </w:r>
          <w:del w:id="1519" w:author="Transkribus" w:date="2019-12-11T14:30:00Z">
            <w:r w:rsidRPr="009B6BCA">
              <w:rPr>
                <w:rFonts w:ascii="Courier New" w:hAnsi="Courier New" w:cs="Courier New"/>
                <w:rtl/>
              </w:rPr>
              <w:delText>حظى وهو انفس</w:delText>
            </w:r>
          </w:del>
          <w:ins w:id="1520" w:author="Transkribus" w:date="2019-12-11T14:30:00Z">
            <w:r w:rsidRPr="00EE6742">
              <w:rPr>
                <w:rFonts w:ascii="Courier New" w:hAnsi="Courier New" w:cs="Courier New"/>
                <w:rtl/>
              </w:rPr>
              <w:t>حطى وهواننس</w:t>
            </w:r>
          </w:ins>
          <w:r w:rsidRPr="00EE6742">
            <w:rPr>
              <w:rFonts w:ascii="Courier New" w:hAnsi="Courier New" w:cs="Courier New"/>
              <w:rtl/>
            </w:rPr>
            <w:t xml:space="preserve"> ما</w:t>
          </w:r>
          <w:del w:id="15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اعطى</w:delText>
                </w:r>
                <w:r>
                  <w:delText>‬</w:delText>
                </w:r>
                <w:r>
                  <w:delText>‬</w:delText>
                </w:r>
              </w:dir>
            </w:dir>
          </w:del>
          <w:ins w:id="1522" w:author="Transkribus" w:date="2019-12-11T14:30:00Z">
            <w:del w:id="1523" w:author="Transkribus" w:date="2019-12-11T14:30:00Z">
              <w:r w:rsidRPr="00EE6742">
                <w:rPr>
                  <w:rFonts w:ascii="Courier New" w:hAnsi="Courier New" w:cs="Courier New"/>
                  <w:rtl/>
                </w:rPr>
                <w:delText>* أقطبى</w:delText>
              </w:r>
            </w:del>
          </w:ins>
          <w:r w:rsidRPr="00EE6742">
            <w:rPr>
              <w:rFonts w:ascii="Courier New" w:hAnsi="Courier New" w:cs="Courier New"/>
              <w:rtl/>
            </w:rPr>
            <w:t xml:space="preserve"> المهيمن من مال ومن </w:t>
          </w:r>
          <w:del w:id="1524" w:author="Transkribus" w:date="2019-12-11T14:30:00Z">
            <w:r w:rsidRPr="009B6BCA">
              <w:rPr>
                <w:rFonts w:ascii="Courier New" w:hAnsi="Courier New" w:cs="Courier New"/>
                <w:rtl/>
              </w:rPr>
              <w:delText>نعم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25" w:author="Transkribus" w:date="2019-12-11T14:30:00Z">
            <w:r w:rsidRPr="00EE6742">
              <w:rPr>
                <w:rFonts w:ascii="Courier New" w:hAnsi="Courier New" w:cs="Courier New"/>
                <w:rtl/>
              </w:rPr>
              <w:t>دم</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العلم بالفعل </w:t>
          </w:r>
          <w:del w:id="1526" w:author="Transkribus" w:date="2019-12-11T14:30:00Z">
            <w:r w:rsidRPr="009B6BCA">
              <w:rPr>
                <w:rFonts w:ascii="Courier New" w:hAnsi="Courier New" w:cs="Courier New"/>
                <w:rtl/>
              </w:rPr>
              <w:delText>يزكو دائما ابدا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527" w:author="Transkribus" w:date="2019-12-11T14:30:00Z">
            <w:del w:id="1528" w:author="Transkribus" w:date="2019-12-11T14:30:00Z">
              <w:r w:rsidRPr="00EE6742">
                <w:rPr>
                  <w:rFonts w:ascii="Courier New" w:hAnsi="Courier New" w:cs="Courier New"/>
                  <w:rtl/>
                </w:rPr>
                <w:delText xml:space="preserve">بن كود اثما أيدا * </w:delText>
              </w:r>
            </w:del>
          </w:ins>
          <w:r w:rsidRPr="00EE6742">
            <w:rPr>
              <w:rFonts w:ascii="Courier New" w:hAnsi="Courier New" w:cs="Courier New"/>
              <w:rtl/>
            </w:rPr>
            <w:t xml:space="preserve">والمال </w:t>
          </w:r>
          <w:del w:id="1529" w:author="Transkribus" w:date="2019-12-11T14:30:00Z">
            <w:r w:rsidRPr="009B6BCA">
              <w:rPr>
                <w:rFonts w:ascii="Courier New" w:hAnsi="Courier New" w:cs="Courier New"/>
                <w:rtl/>
              </w:rPr>
              <w:delText>ان ادمن</w:delText>
            </w:r>
          </w:del>
          <w:ins w:id="1530" w:author="Transkribus" w:date="2019-12-11T14:30:00Z">
            <w:r w:rsidRPr="00EE6742">
              <w:rPr>
                <w:rFonts w:ascii="Courier New" w:hAnsi="Courier New" w:cs="Courier New"/>
                <w:rtl/>
              </w:rPr>
              <w:t>ابن أو من</w:t>
            </w:r>
          </w:ins>
          <w:r w:rsidRPr="00EE6742">
            <w:rPr>
              <w:rFonts w:ascii="Courier New" w:hAnsi="Courier New" w:cs="Courier New"/>
              <w:rtl/>
            </w:rPr>
            <w:t xml:space="preserve"> الانفاق </w:t>
          </w:r>
          <w:del w:id="1531" w:author="Transkribus" w:date="2019-12-11T14:30:00Z">
            <w:r w:rsidRPr="009B6BCA">
              <w:rPr>
                <w:rFonts w:ascii="Courier New" w:hAnsi="Courier New" w:cs="Courier New"/>
                <w:rtl/>
              </w:rPr>
              <w:delText>لم يدم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2" w:author="Transkribus" w:date="2019-12-11T14:30:00Z">
            <w:r w:rsidRPr="00EE6742">
              <w:rPr>
                <w:rFonts w:ascii="Courier New" w:hAnsi="Courier New" w:cs="Courier New"/>
                <w:rtl/>
              </w:rPr>
              <w:t>لميدم</w:t>
            </w:r>
          </w:ins>
          <w:r>
            <w:t>‬</w:t>
          </w:r>
          <w:r>
            <w:t>‬</w:t>
          </w:r>
        </w:dir>
      </w:dir>
    </w:p>
    <w:p w:rsidR="00B85E34" w:rsidRPr="00EE6742" w:rsidRDefault="00B85E34" w:rsidP="00B85E34">
      <w:pPr>
        <w:pStyle w:val="NurText"/>
        <w:bidi/>
        <w:rPr>
          <w:rFonts w:ascii="Courier New" w:hAnsi="Courier New" w:cs="Courier New"/>
        </w:rPr>
      </w:pPr>
      <w:dir w:val="rtl">
        <w:dir w:val="rtl">
          <w:del w:id="1533" w:author="Transkribus" w:date="2019-12-11T14:30:00Z">
            <w:r w:rsidRPr="009B6BCA">
              <w:rPr>
                <w:rFonts w:ascii="Courier New" w:hAnsi="Courier New" w:cs="Courier New"/>
                <w:rtl/>
              </w:rPr>
              <w:delText>فالمال صاحبه الايام يحرسه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534" w:author="Transkribus" w:date="2019-12-11T14:30:00Z">
            <w:del w:id="1535" w:author="Transkribus" w:date="2019-12-11T14:30:00Z">
              <w:r w:rsidRPr="00EE6742">
                <w:rPr>
                  <w:rFonts w:ascii="Courier New" w:hAnsi="Courier New" w:cs="Courier New"/>
                  <w:rtl/>
                </w:rPr>
                <w:delText xml:space="preserve">بالمال صاجبه الابام بجرسه * </w:delText>
              </w:r>
            </w:del>
          </w:ins>
          <w:r w:rsidRPr="00EE6742">
            <w:rPr>
              <w:rFonts w:ascii="Courier New" w:hAnsi="Courier New" w:cs="Courier New"/>
              <w:rtl/>
            </w:rPr>
            <w:t xml:space="preserve">والعلم </w:t>
          </w:r>
          <w:del w:id="1536" w:author="Transkribus" w:date="2019-12-11T14:30:00Z">
            <w:r w:rsidRPr="009B6BCA">
              <w:rPr>
                <w:rFonts w:ascii="Courier New" w:hAnsi="Courier New" w:cs="Courier New"/>
                <w:rtl/>
              </w:rPr>
              <w:delText>يحرس اهليه</w:delText>
            </w:r>
          </w:del>
          <w:ins w:id="1537" w:author="Transkribus" w:date="2019-12-11T14:30:00Z">
            <w:r w:rsidRPr="00EE6742">
              <w:rPr>
                <w:rFonts w:ascii="Courier New" w:hAnsi="Courier New" w:cs="Courier New"/>
                <w:rtl/>
              </w:rPr>
              <w:t>بجرس أهليه</w:t>
            </w:r>
          </w:ins>
          <w:r w:rsidRPr="00EE6742">
            <w:rPr>
              <w:rFonts w:ascii="Courier New" w:hAnsi="Courier New" w:cs="Courier New"/>
              <w:rtl/>
            </w:rPr>
            <w:t xml:space="preserve"> من </w:t>
          </w:r>
          <w:del w:id="1538" w:author="Transkribus" w:date="2019-12-11T14:30:00Z">
            <w:r w:rsidRPr="009B6BCA">
              <w:rPr>
                <w:rFonts w:ascii="Courier New" w:hAnsi="Courier New" w:cs="Courier New"/>
                <w:rtl/>
              </w:rPr>
              <w:delText>النقم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9" w:author="Transkribus" w:date="2019-12-11T14:30:00Z">
            <w:r w:rsidRPr="00EE6742">
              <w:rPr>
                <w:rFonts w:ascii="Courier New" w:hAnsi="Courier New" w:cs="Courier New"/>
                <w:rtl/>
              </w:rPr>
              <w:t>النصم</w:t>
            </w:r>
          </w:ins>
          <w:r>
            <w:t>‬</w:t>
          </w:r>
          <w:r>
            <w:t>‬</w:t>
          </w:r>
        </w:dir>
      </w:dir>
    </w:p>
    <w:p w:rsidR="00B85E34" w:rsidRPr="009B6BCA" w:rsidRDefault="00B85E34" w:rsidP="00B85E34">
      <w:pPr>
        <w:pStyle w:val="NurText"/>
        <w:bidi/>
        <w:rPr>
          <w:del w:id="1540" w:author="Transkribus" w:date="2019-12-11T14:30:00Z"/>
          <w:rFonts w:ascii="Courier New" w:hAnsi="Courier New" w:cs="Courier New"/>
        </w:rPr>
      </w:pPr>
      <w:dir w:val="rtl">
        <w:dir w:val="rtl">
          <w:del w:id="1541"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542" w:author="Transkribus" w:date="2019-12-11T14:30:00Z"/>
          <w:rFonts w:ascii="Courier New" w:hAnsi="Courier New" w:cs="Courier New"/>
        </w:rPr>
      </w:pPr>
      <w:dir w:val="rtl">
        <w:dir w:val="rtl">
          <w:ins w:id="1543" w:author="Transkribus" w:date="2019-12-11T14:30:00Z">
            <w:r w:rsidRPr="00EE6742">
              <w:rPr>
                <w:rFonts w:ascii="Courier New" w:hAnsi="Courier New" w:cs="Courier New"/>
                <w:rtl/>
              </w:rPr>
              <w:t>و أدشد فى أبة النقسة</w:t>
            </w:r>
          </w:ins>
          <w:r>
            <w:t>‬</w:t>
          </w:r>
          <w:r>
            <w:t>‬</w:t>
          </w:r>
        </w:dir>
      </w:dir>
    </w:p>
    <w:p w:rsidR="00B85E34" w:rsidRPr="00EE6742" w:rsidRDefault="00B85E34" w:rsidP="00B85E34">
      <w:pPr>
        <w:pStyle w:val="NurText"/>
        <w:bidi/>
        <w:rPr>
          <w:ins w:id="1544" w:author="Transkribus" w:date="2019-12-11T14:30:00Z"/>
          <w:rFonts w:ascii="Courier New" w:hAnsi="Courier New" w:cs="Courier New"/>
        </w:rPr>
      </w:pPr>
      <w:ins w:id="1545" w:author="Transkribus" w:date="2019-12-11T14:30:00Z">
        <w:r w:rsidRPr="00EE6742">
          <w:rPr>
            <w:rFonts w:ascii="Courier New" w:hAnsi="Courier New" w:cs="Courier New"/>
            <w:rtl/>
          </w:rPr>
          <w:t>الوافر</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خلقت </w:t>
      </w:r>
      <w:del w:id="1546" w:author="Transkribus" w:date="2019-12-11T14:30:00Z">
        <w:r w:rsidRPr="009B6BCA">
          <w:rPr>
            <w:rFonts w:ascii="Courier New" w:hAnsi="Courier New" w:cs="Courier New"/>
            <w:rtl/>
          </w:rPr>
          <w:delText>مشاركا فى النوع</w:delText>
        </w:r>
      </w:del>
      <w:ins w:id="1547" w:author="Transkribus" w:date="2019-12-11T14:30:00Z">
        <w:r w:rsidRPr="00EE6742">
          <w:rPr>
            <w:rFonts w:ascii="Courier New" w:hAnsi="Courier New" w:cs="Courier New"/>
            <w:rtl/>
          </w:rPr>
          <w:t>مشار كافى النوح</w:t>
        </w:r>
      </w:ins>
      <w:r w:rsidRPr="00EE6742">
        <w:rPr>
          <w:rFonts w:ascii="Courier New" w:hAnsi="Courier New" w:cs="Courier New"/>
          <w:rtl/>
        </w:rPr>
        <w:t xml:space="preserve"> قوما</w:t>
      </w:r>
      <w:del w:id="15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w:delText>
            </w:r>
            <w:r>
              <w:delText>‬</w:delText>
            </w:r>
            <w:r>
              <w:delText>‬</w:delText>
            </w:r>
          </w:dir>
        </w:dir>
      </w:del>
      <w:ins w:id="1549" w:author="Transkribus" w:date="2019-12-11T14:30:00Z">
        <w:del w:id="1550" w:author="Transkribus" w:date="2019-12-11T14:30:00Z">
          <w:r w:rsidRPr="00EE6742">
            <w:rPr>
              <w:rFonts w:ascii="Courier New" w:hAnsi="Courier New" w:cs="Courier New"/>
              <w:rtl/>
            </w:rPr>
            <w:delText>* وفد</w:delText>
          </w:r>
        </w:del>
      </w:ins>
      <w:r w:rsidRPr="00EE6742">
        <w:rPr>
          <w:rFonts w:ascii="Courier New" w:hAnsi="Courier New" w:cs="Courier New"/>
          <w:rtl/>
        </w:rPr>
        <w:t xml:space="preserve"> خالفتهم </w:t>
      </w:r>
      <w:del w:id="1551" w:author="Transkribus" w:date="2019-12-11T14:30:00Z">
        <w:r w:rsidRPr="009B6BCA">
          <w:rPr>
            <w:rFonts w:ascii="Courier New" w:hAnsi="Courier New" w:cs="Courier New"/>
            <w:rtl/>
          </w:rPr>
          <w:delText>اذ ذاك شخصا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52" w:author="Transkribus" w:date="2019-12-11T14:30:00Z">
        <w:r w:rsidRPr="00EE6742">
          <w:rPr>
            <w:rFonts w:ascii="Courier New" w:hAnsi="Courier New" w:cs="Courier New"/>
            <w:rtl/>
          </w:rPr>
          <w:t>الدذ ال سحقا</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ا</w:t>
          </w:r>
          <w:ins w:id="1553" w:author="Transkribus" w:date="2019-12-11T14:30:00Z">
            <w:r w:rsidRPr="00EE6742">
              <w:rPr>
                <w:rFonts w:ascii="Courier New" w:hAnsi="Courier New" w:cs="Courier New"/>
                <w:rtl/>
              </w:rPr>
              <w:t>أ</w:t>
            </w:r>
          </w:ins>
          <w:r w:rsidRPr="00EE6742">
            <w:rPr>
              <w:rFonts w:ascii="Courier New" w:hAnsi="Courier New" w:cs="Courier New"/>
              <w:rtl/>
            </w:rPr>
            <w:t>ري</w:t>
          </w:r>
          <w:del w:id="1554" w:author="Transkribus" w:date="2019-12-11T14:30:00Z">
            <w:r w:rsidRPr="009B6BCA">
              <w:rPr>
                <w:rFonts w:ascii="Courier New" w:hAnsi="Courier New" w:cs="Courier New"/>
                <w:rtl/>
              </w:rPr>
              <w:delText>د</w:delText>
            </w:r>
          </w:del>
          <w:r w:rsidRPr="00EE6742">
            <w:rPr>
              <w:rFonts w:ascii="Courier New" w:hAnsi="Courier New" w:cs="Courier New"/>
              <w:rtl/>
            </w:rPr>
            <w:t xml:space="preserve"> كمالهم </w:t>
          </w:r>
          <w:del w:id="1555" w:author="Transkribus" w:date="2019-12-11T14:30:00Z">
            <w:r w:rsidRPr="009B6BCA">
              <w:rPr>
                <w:rFonts w:ascii="Courier New" w:hAnsi="Courier New" w:cs="Courier New"/>
                <w:rtl/>
              </w:rPr>
              <w:delText>والنفع جهدي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وهم يبغون لى ضرا ونقصا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556" w:author="Transkribus" w:date="2019-12-11T14:30:00Z">
            <w:del w:id="1557" w:author="Transkribus" w:date="2019-12-11T14:30:00Z">
              <w:r w:rsidRPr="00EE6742">
                <w:rPr>
                  <w:rFonts w:ascii="Courier New" w:hAnsi="Courier New" w:cs="Courier New"/>
                  <w:rtl/>
                </w:rPr>
                <w:delText>والنفير جهدى * وهيم يقوبن بى شر اويقا</w:delText>
              </w:r>
            </w:del>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اذا عددت </w:t>
          </w:r>
          <w:del w:id="1558" w:author="Transkribus" w:date="2019-12-11T14:30:00Z">
            <w:r w:rsidRPr="009B6BCA">
              <w:rPr>
                <w:rFonts w:ascii="Courier New" w:hAnsi="Courier New" w:cs="Courier New"/>
                <w:rtl/>
              </w:rPr>
              <w:delText>ما فيهم</w:delText>
            </w:r>
          </w:del>
          <w:ins w:id="1559" w:author="Transkribus" w:date="2019-12-11T14:30:00Z">
            <w:r w:rsidRPr="00EE6742">
              <w:rPr>
                <w:rFonts w:ascii="Courier New" w:hAnsi="Courier New" w:cs="Courier New"/>
                <w:rtl/>
              </w:rPr>
              <w:t>فانيهسم</w:t>
            </w:r>
          </w:ins>
          <w:r w:rsidRPr="00EE6742">
            <w:rPr>
              <w:rFonts w:ascii="Courier New" w:hAnsi="Courier New" w:cs="Courier New"/>
              <w:rtl/>
            </w:rPr>
            <w:t xml:space="preserve"> عيوبا</w:t>
          </w:r>
          <w:del w:id="156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فقد حاولت شيئا ليس يحصى 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561" w:author="Transkribus" w:date="2019-12-11T14:30:00Z">
            <w:del w:id="1562" w:author="Transkribus" w:date="2019-12-11T14:30:00Z">
              <w:r w:rsidRPr="00EE6742">
                <w:rPr>
                  <w:rFonts w:ascii="Courier New" w:hAnsi="Courier New" w:cs="Courier New"/>
                  <w:rtl/>
                </w:rPr>
                <w:delText xml:space="preserve"> * فقد جاولت شياليس يحيصى</w:delText>
              </w:r>
            </w:del>
          </w:ins>
          <w:r>
            <w:t>‬</w:t>
          </w:r>
          <w:r>
            <w:t>‬</w:t>
          </w:r>
        </w:dir>
      </w:dir>
    </w:p>
    <w:p w:rsidR="00B85E34" w:rsidRPr="009B6BCA" w:rsidRDefault="00B85E34" w:rsidP="00B85E34">
      <w:pPr>
        <w:pStyle w:val="NurText"/>
        <w:bidi/>
        <w:rPr>
          <w:del w:id="1563" w:author="Transkribus" w:date="2019-12-11T14:30:00Z"/>
          <w:rFonts w:ascii="Courier New" w:hAnsi="Courier New" w:cs="Courier New"/>
        </w:rPr>
      </w:pPr>
      <w:dir w:val="rtl">
        <w:dir w:val="rtl">
          <w:del w:id="1564"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565" w:author="Transkribus" w:date="2019-12-11T14:30:00Z"/>
          <w:rFonts w:ascii="Courier New" w:hAnsi="Courier New" w:cs="Courier New"/>
        </w:rPr>
      </w:pPr>
      <w:dir w:val="rtl">
        <w:dir w:val="rtl">
          <w:del w:id="1566" w:author="Transkribus" w:date="2019-12-11T14:30:00Z">
            <w:r w:rsidRPr="009B6BCA">
              <w:rPr>
                <w:rFonts w:ascii="Courier New" w:hAnsi="Courier New" w:cs="Courier New"/>
                <w:rtl/>
              </w:rPr>
              <w:delText>لا تصحبن فتى اراك تكلفا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ودا واضمر ضد ذاك بطبعه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567" w:author="Transkribus" w:date="2019-12-11T14:30:00Z"/>
          <w:rFonts w:ascii="Courier New" w:hAnsi="Courier New" w:cs="Courier New"/>
        </w:rPr>
      </w:pPr>
      <w:dir w:val="rtl">
        <w:dir w:val="rtl">
          <w:del w:id="1568" w:author="Transkribus" w:date="2019-12-11T14:30:00Z">
            <w:r w:rsidRPr="009B6BCA">
              <w:rPr>
                <w:rFonts w:ascii="Courier New" w:hAnsi="Courier New" w:cs="Courier New"/>
                <w:rtl/>
              </w:rPr>
              <w:delText>واهجر اخاك اذا تنكر وده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فالعضو يحسم داؤه فى قطعه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569" w:author="Transkribus" w:date="2019-12-11T14:30:00Z"/>
          <w:rFonts w:ascii="Courier New" w:hAnsi="Courier New" w:cs="Courier New"/>
        </w:rPr>
      </w:pPr>
      <w:dir w:val="rtl">
        <w:dir w:val="rtl">
          <w:del w:id="1570"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571" w:author="Transkribus" w:date="2019-12-11T14:30:00Z"/>
          <w:rFonts w:ascii="Courier New" w:hAnsi="Courier New" w:cs="Courier New"/>
        </w:rPr>
      </w:pPr>
      <w:dir w:val="rtl">
        <w:dir w:val="rtl">
          <w:del w:id="1572" w:author="Transkribus" w:date="2019-12-11T14:30:00Z">
            <w:r w:rsidRPr="009B6BCA">
              <w:rPr>
                <w:rFonts w:ascii="Courier New" w:hAnsi="Courier New" w:cs="Courier New"/>
                <w:rtl/>
              </w:rPr>
              <w:delText>اذا جاهل ناواك يوما بمحفل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ترفعن الطرف جهدك نحوه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573" w:author="Transkribus" w:date="2019-12-11T14:30:00Z"/>
          <w:del w:id="1574" w:author="Transkribus" w:date="2019-12-11T14:30:00Z"/>
          <w:rFonts w:ascii="Courier New" w:hAnsi="Courier New" w:cs="Courier New"/>
        </w:rPr>
      </w:pPr>
      <w:dir w:val="rtl">
        <w:dir w:val="rtl">
          <w:del w:id="1575" w:author="Transkribus" w:date="2019-12-11T14:30:00Z">
            <w:r w:rsidRPr="009B6BCA">
              <w:rPr>
                <w:rFonts w:ascii="Courier New" w:hAnsi="Courier New" w:cs="Courier New"/>
                <w:rtl/>
              </w:rPr>
              <w:delText>فانك ان سالمته كنت</w:delText>
            </w:r>
          </w:del>
          <w:ins w:id="1576" w:author="Transkribus" w:date="2019-12-11T14:30:00Z">
            <w:r w:rsidRPr="00EE6742">
              <w:rPr>
                <w:rFonts w:ascii="Courier New" w:hAnsi="Courier New" w:cs="Courier New"/>
                <w:rtl/>
              </w:rPr>
              <w:t>انشدفى أيصالنفسة٢</w:t>
            </w:r>
          </w:ins>
          <w:r>
            <w:t>‬</w:t>
          </w:r>
          <w:r>
            <w:t>‬</w:t>
          </w:r>
        </w:dir>
      </w:dir>
    </w:p>
    <w:p w:rsidR="00B85E34" w:rsidRPr="00EE6742" w:rsidRDefault="00B85E34" w:rsidP="00B85E34">
      <w:pPr>
        <w:pStyle w:val="NurText"/>
        <w:bidi/>
        <w:rPr>
          <w:ins w:id="1577" w:author="Transkribus" w:date="2019-12-11T14:30:00Z"/>
          <w:rFonts w:ascii="Courier New" w:hAnsi="Courier New" w:cs="Courier New"/>
        </w:rPr>
      </w:pPr>
      <w:ins w:id="1578" w:author="Transkribus" w:date="2019-12-11T14:30:00Z">
        <w:r w:rsidRPr="00EE6742">
          <w:rPr>
            <w:rFonts w:ascii="Courier New" w:hAnsi="Courier New" w:cs="Courier New"/>
            <w:rtl/>
          </w:rPr>
          <w:t>الكامل١</w:t>
        </w:r>
      </w:ins>
    </w:p>
    <w:p w:rsidR="00B85E34" w:rsidRPr="00EE6742" w:rsidRDefault="00B85E34" w:rsidP="00B85E34">
      <w:pPr>
        <w:pStyle w:val="NurText"/>
        <w:bidi/>
        <w:rPr>
          <w:ins w:id="1579" w:author="Transkribus" w:date="2019-12-11T14:30:00Z"/>
          <w:rFonts w:ascii="Courier New" w:hAnsi="Courier New" w:cs="Courier New"/>
        </w:rPr>
      </w:pPr>
      <w:ins w:id="1580" w:author="Transkribus" w:date="2019-12-11T14:30:00Z">
        <w:r w:rsidRPr="00EE6742">
          <w:rPr>
            <w:rFonts w:ascii="Courier New" w:hAnsi="Courier New" w:cs="Courier New"/>
            <w:rtl/>
          </w:rPr>
          <w:t>الاتصد بن فى أرال تكافا * وداو أصمرشد ذالذيطبعة</w:t>
        </w:r>
      </w:ins>
    </w:p>
    <w:p w:rsidR="00B85E34" w:rsidRPr="00EE6742" w:rsidRDefault="00B85E34" w:rsidP="00B85E34">
      <w:pPr>
        <w:pStyle w:val="NurText"/>
        <w:bidi/>
        <w:rPr>
          <w:ins w:id="1581" w:author="Transkribus" w:date="2019-12-11T14:30:00Z"/>
          <w:rFonts w:ascii="Courier New" w:hAnsi="Courier New" w:cs="Courier New"/>
        </w:rPr>
      </w:pPr>
      <w:ins w:id="1582" w:author="Transkribus" w:date="2019-12-11T14:30:00Z">
        <w:r w:rsidRPr="00EE6742">
          <w:rPr>
            <w:rFonts w:ascii="Courier New" w:hAnsi="Courier New" w:cs="Courier New"/>
            <w:rtl/>
          </w:rPr>
          <w:t>واهمر اأخال اذ اتبكروده * فالعصويحسم داوء فى قطعة</w:t>
        </w:r>
      </w:ins>
    </w:p>
    <w:p w:rsidR="00B85E34" w:rsidRPr="00EE6742" w:rsidRDefault="00B85E34" w:rsidP="00B85E34">
      <w:pPr>
        <w:pStyle w:val="NurText"/>
        <w:bidi/>
        <w:rPr>
          <w:ins w:id="1583" w:author="Transkribus" w:date="2019-12-11T14:30:00Z"/>
          <w:rFonts w:ascii="Courier New" w:hAnsi="Courier New" w:cs="Courier New"/>
        </w:rPr>
      </w:pPr>
      <w:ins w:id="1584" w:author="Transkribus" w:date="2019-12-11T14:30:00Z">
        <w:r w:rsidRPr="00EE6742">
          <w:rPr>
            <w:rFonts w:ascii="Courier New" w:hAnsi="Courier New" w:cs="Courier New"/>
            <w:rtl/>
          </w:rPr>
          <w:t>و انشدق أصالنفسة</w:t>
        </w:r>
      </w:ins>
    </w:p>
    <w:p w:rsidR="00B85E34" w:rsidRPr="00EE6742" w:rsidRDefault="00B85E34" w:rsidP="00B85E34">
      <w:pPr>
        <w:pStyle w:val="NurText"/>
        <w:bidi/>
        <w:rPr>
          <w:ins w:id="1585" w:author="Transkribus" w:date="2019-12-11T14:30:00Z"/>
          <w:rFonts w:ascii="Courier New" w:hAnsi="Courier New" w:cs="Courier New"/>
        </w:rPr>
      </w:pPr>
      <w:ins w:id="1586" w:author="Transkribus" w:date="2019-12-11T14:30:00Z">
        <w:r w:rsidRPr="00EE6742">
          <w:rPr>
            <w:rFonts w:ascii="Courier New" w:hAnsi="Courier New" w:cs="Courier New"/>
            <w:rtl/>
          </w:rPr>
          <w:t>اطويل</w:t>
        </w:r>
      </w:ins>
    </w:p>
    <w:p w:rsidR="00B85E34" w:rsidRPr="00EE6742" w:rsidRDefault="00B85E34" w:rsidP="00B85E34">
      <w:pPr>
        <w:pStyle w:val="NurText"/>
        <w:bidi/>
        <w:rPr>
          <w:ins w:id="1587" w:author="Transkribus" w:date="2019-12-11T14:30:00Z"/>
          <w:rFonts w:ascii="Courier New" w:hAnsi="Courier New" w:cs="Courier New"/>
        </w:rPr>
      </w:pPr>
      <w:ins w:id="1588" w:author="Transkribus" w:date="2019-12-11T14:30:00Z">
        <w:r w:rsidRPr="00EE6742">
          <w:rPr>
            <w:rFonts w:ascii="Courier New" w:hAnsi="Courier New" w:cs="Courier New"/>
            <w:rtl/>
          </w:rPr>
          <w:t>اداجاهل ثاو اليو ماثعقل * فلارفعن الطرف جهدلنجوة</w:t>
        </w:r>
      </w:ins>
    </w:p>
    <w:p w:rsidR="00B85E34" w:rsidRPr="00EE6742" w:rsidRDefault="00B85E34" w:rsidP="00B85E34">
      <w:pPr>
        <w:pStyle w:val="NurText"/>
        <w:bidi/>
        <w:rPr>
          <w:rFonts w:ascii="Courier New" w:hAnsi="Courier New" w:cs="Courier New"/>
        </w:rPr>
      </w:pPr>
      <w:ins w:id="1589" w:author="Transkribus" w:date="2019-12-11T14:30:00Z">
        <w:r w:rsidRPr="00EE6742">
          <w:rPr>
            <w:rFonts w:ascii="Courier New" w:hAnsi="Courier New" w:cs="Courier New"/>
            <w:rtl/>
          </w:rPr>
          <w:t>بانل ابن صالته كمتب</w:t>
        </w:r>
      </w:ins>
      <w:r w:rsidRPr="00EE6742">
        <w:rPr>
          <w:rFonts w:ascii="Courier New" w:hAnsi="Courier New" w:cs="Courier New"/>
          <w:rtl/>
        </w:rPr>
        <w:t xml:space="preserve"> عاليا</w:t>
      </w:r>
      <w:del w:id="15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عليه وان جاريته كنت</w:delText>
            </w:r>
            <w:r>
              <w:delText>‬</w:delText>
            </w:r>
            <w:r>
              <w:delText>‬</w:delText>
            </w:r>
          </w:dir>
        </w:dir>
      </w:del>
      <w:ins w:id="1591" w:author="Transkribus" w:date="2019-12-11T14:30:00Z">
        <w:del w:id="1592" w:author="Transkribus" w:date="2019-12-11T14:30:00Z">
          <w:r w:rsidRPr="00EE6742">
            <w:rPr>
              <w:rFonts w:ascii="Courier New" w:hAnsi="Courier New" w:cs="Courier New"/>
              <w:rtl/>
            </w:rPr>
            <w:delText xml:space="preserve"> * عليهوان جار تهكتت</w:delText>
          </w:r>
        </w:del>
      </w:ins>
      <w:r w:rsidRPr="00EE6742">
        <w:rPr>
          <w:rFonts w:ascii="Courier New" w:hAnsi="Courier New" w:cs="Courier New"/>
          <w:rtl/>
        </w:rPr>
        <w:t xml:space="preserve"> كفوه</w:t>
      </w:r>
      <w:del w:id="15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1594" w:author="Transkribus" w:date="2019-12-11T14:30:00Z">
            <w:r w:rsidRPr="009B6BCA">
              <w:rPr>
                <w:rFonts w:ascii="Courier New" w:hAnsi="Courier New" w:cs="Courier New"/>
                <w:rtl/>
              </w:rPr>
              <w:delText>ف</w:delText>
            </w:r>
          </w:del>
          <w:r w:rsidRPr="00EE6742">
            <w:rPr>
              <w:rFonts w:ascii="Courier New" w:hAnsi="Courier New" w:cs="Courier New"/>
              <w:rtl/>
            </w:rPr>
            <w:t xml:space="preserve">كم جاهل رام </w:t>
          </w:r>
          <w:del w:id="1595" w:author="Transkribus" w:date="2019-12-11T14:30:00Z">
            <w:r w:rsidRPr="009B6BCA">
              <w:rPr>
                <w:rFonts w:ascii="Courier New" w:hAnsi="Courier New" w:cs="Courier New"/>
                <w:rtl/>
              </w:rPr>
              <w:delText>انتقاصى بجهله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رايت</w:delText>
                </w:r>
                <w:r>
                  <w:delText>‬</w:delText>
                </w:r>
                <w:r>
                  <w:delText>‬</w:delText>
                </w:r>
              </w:dir>
            </w:dir>
          </w:del>
          <w:ins w:id="1596" w:author="Transkribus" w:date="2019-12-11T14:30:00Z">
            <w:del w:id="1597" w:author="Transkribus" w:date="2019-12-11T14:30:00Z">
              <w:r w:rsidRPr="00EE6742">
                <w:rPr>
                  <w:rFonts w:ascii="Courier New" w:hAnsi="Courier New" w:cs="Courier New"/>
                  <w:rtl/>
                </w:rPr>
                <w:delText>التقاسى مجهله * رأيت</w:delText>
              </w:r>
            </w:del>
          </w:ins>
          <w:r w:rsidRPr="00EE6742">
            <w:rPr>
              <w:rFonts w:ascii="Courier New" w:hAnsi="Courier New" w:cs="Courier New"/>
              <w:rtl/>
            </w:rPr>
            <w:t xml:space="preserve"> سواء </w:t>
          </w:r>
          <w:del w:id="1598" w:author="Transkribus" w:date="2019-12-11T14:30:00Z">
            <w:r w:rsidRPr="009B6BCA">
              <w:rPr>
                <w:rFonts w:ascii="Courier New" w:hAnsi="Courier New" w:cs="Courier New"/>
                <w:rtl/>
              </w:rPr>
              <w:delText>مدحه لى وهجوه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99" w:author="Transkribus" w:date="2019-12-11T14:30:00Z">
            <w:r w:rsidRPr="00EE6742">
              <w:rPr>
                <w:rFonts w:ascii="Courier New" w:hAnsi="Courier New" w:cs="Courier New"/>
                <w:rtl/>
              </w:rPr>
              <w:t>مدحسعلى وسموة</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وقال </w:t>
          </w:r>
          <w:del w:id="1600"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01" w:author="Transkribus" w:date="2019-12-11T14:30:00Z">
            <w:r w:rsidRPr="00EE6742">
              <w:rPr>
                <w:rFonts w:ascii="Courier New" w:hAnsi="Courier New" w:cs="Courier New"/>
                <w:rtl/>
              </w:rPr>
              <w:t>أيقا</w:t>
            </w:r>
          </w:ins>
          <w:r>
            <w:t>‬</w:t>
          </w:r>
          <w:r>
            <w:t>‬</w:t>
          </w:r>
        </w:dir>
      </w:dir>
    </w:p>
    <w:p w:rsidR="00B85E34" w:rsidRPr="00EE6742" w:rsidRDefault="00B85E34" w:rsidP="00B85E34">
      <w:pPr>
        <w:pStyle w:val="NurText"/>
        <w:bidi/>
        <w:rPr>
          <w:ins w:id="1602" w:author="Transkribus" w:date="2019-12-11T14:30:00Z"/>
          <w:rFonts w:ascii="Courier New" w:hAnsi="Courier New" w:cs="Courier New"/>
        </w:rPr>
      </w:pPr>
      <w:dir w:val="rtl">
        <w:dir w:val="rtl">
          <w:del w:id="1603" w:author="Transkribus" w:date="2019-12-11T14:30:00Z">
            <w:r w:rsidRPr="009B6BCA">
              <w:rPr>
                <w:rFonts w:ascii="Courier New" w:hAnsi="Courier New" w:cs="Courier New"/>
                <w:rtl/>
              </w:rPr>
              <w:delText>ان</w:delText>
            </w:r>
          </w:del>
          <w:ins w:id="1604" w:author="Transkribus" w:date="2019-12-11T14:30:00Z">
            <w:r w:rsidRPr="00EE6742">
              <w:rPr>
                <w:rFonts w:ascii="Courier New" w:hAnsi="Courier New" w:cs="Courier New"/>
                <w:rtl/>
              </w:rPr>
              <w:t>الكال</w:t>
            </w:r>
          </w:ins>
          <w:r>
            <w:t>‬</w:t>
          </w:r>
          <w:r>
            <w:t>‬</w:t>
          </w:r>
        </w:dir>
      </w:dir>
    </w:p>
    <w:p w:rsidR="00B85E34" w:rsidRPr="00EE6742" w:rsidRDefault="00B85E34" w:rsidP="00B85E34">
      <w:pPr>
        <w:pStyle w:val="NurText"/>
        <w:bidi/>
        <w:rPr>
          <w:rFonts w:ascii="Courier New" w:hAnsi="Courier New" w:cs="Courier New"/>
        </w:rPr>
      </w:pPr>
      <w:ins w:id="1605" w:author="Transkribus" w:date="2019-12-11T14:30:00Z">
        <w:r w:rsidRPr="00EE6742">
          <w:rPr>
            <w:rFonts w:ascii="Courier New" w:hAnsi="Courier New" w:cs="Courier New"/>
            <w:rtl/>
          </w:rPr>
          <w:t>ابن</w:t>
        </w:r>
      </w:ins>
      <w:r w:rsidRPr="00EE6742">
        <w:rPr>
          <w:rFonts w:ascii="Courier New" w:hAnsi="Courier New" w:cs="Courier New"/>
          <w:rtl/>
        </w:rPr>
        <w:t xml:space="preserve"> العدو وان </w:t>
      </w:r>
      <w:del w:id="1606" w:author="Transkribus" w:date="2019-12-11T14:30:00Z">
        <w:r w:rsidRPr="009B6BCA">
          <w:rPr>
            <w:rFonts w:ascii="Courier New" w:hAnsi="Courier New" w:cs="Courier New"/>
            <w:rtl/>
          </w:rPr>
          <w:delText>بدا لك ضاحكا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كالشرى تبدو غضة اوراقه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607" w:author="Transkribus" w:date="2019-12-11T14:30:00Z">
        <w:del w:id="1608" w:author="Transkribus" w:date="2019-12-11T14:30:00Z">
          <w:r w:rsidRPr="00EE6742">
            <w:rPr>
              <w:rFonts w:ascii="Courier New" w:hAnsi="Courier New" w:cs="Courier New"/>
              <w:rtl/>
            </w:rPr>
            <w:delText>بدالك صاحكا * كمالشرى ندوقصة أو راقة</w:delText>
          </w:r>
        </w:del>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وهو </w:t>
          </w:r>
          <w:del w:id="1609" w:author="Transkribus" w:date="2019-12-11T14:30:00Z">
            <w:r w:rsidRPr="009B6BCA">
              <w:rPr>
                <w:rFonts w:ascii="Courier New" w:hAnsi="Courier New" w:cs="Courier New"/>
                <w:rtl/>
              </w:rPr>
              <w:delText>الزعاف لمن</w:delText>
            </w:r>
          </w:del>
          <w:ins w:id="1610" w:author="Transkribus" w:date="2019-12-11T14:30:00Z">
            <w:r w:rsidRPr="00EE6742">
              <w:rPr>
                <w:rFonts w:ascii="Courier New" w:hAnsi="Courier New" w:cs="Courier New"/>
                <w:rtl/>
              </w:rPr>
              <w:t>الذعاف لن</w:t>
            </w:r>
          </w:ins>
          <w:r w:rsidRPr="00EE6742">
            <w:rPr>
              <w:rFonts w:ascii="Courier New" w:hAnsi="Courier New" w:cs="Courier New"/>
              <w:rtl/>
            </w:rPr>
            <w:t xml:space="preserve"> تعمد </w:t>
          </w:r>
          <w:del w:id="1611" w:author="Transkribus" w:date="2019-12-11T14:30:00Z">
            <w:r w:rsidRPr="009B6BCA">
              <w:rPr>
                <w:rFonts w:ascii="Courier New" w:hAnsi="Courier New" w:cs="Courier New"/>
                <w:rtl/>
              </w:rPr>
              <w:delText>اخذه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والمجتوى</w:delText>
                </w:r>
                <w:r>
                  <w:delText>‬</w:delText>
                </w:r>
                <w:r>
                  <w:delText>‬</w:delText>
                </w:r>
              </w:dir>
            </w:dir>
          </w:del>
          <w:ins w:id="1612" w:author="Transkribus" w:date="2019-12-11T14:30:00Z">
            <w:del w:id="1613" w:author="Transkribus" w:date="2019-12-11T14:30:00Z">
              <w:r w:rsidRPr="00EE6742">
                <w:rPr>
                  <w:rFonts w:ascii="Courier New" w:hAnsi="Courier New" w:cs="Courier New"/>
                  <w:rtl/>
                </w:rPr>
                <w:delText>أخذه * وابحتوى</w:delText>
              </w:r>
            </w:del>
          </w:ins>
          <w:r w:rsidRPr="00EE6742">
            <w:rPr>
              <w:rFonts w:ascii="Courier New" w:hAnsi="Courier New" w:cs="Courier New"/>
              <w:rtl/>
            </w:rPr>
            <w:t xml:space="preserve"> البشع </w:t>
          </w:r>
          <w:del w:id="1614" w:author="Transkribus" w:date="2019-12-11T14:30:00Z">
            <w:r w:rsidRPr="009B6BCA">
              <w:rPr>
                <w:rFonts w:ascii="Courier New" w:hAnsi="Courier New" w:cs="Courier New"/>
                <w:rtl/>
              </w:rPr>
              <w:delText>الكريه مذاقه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15" w:author="Transkribus" w:date="2019-12-11T14:30:00Z">
            <w:r w:rsidRPr="00EE6742">
              <w:rPr>
                <w:rFonts w:ascii="Courier New" w:hAnsi="Courier New" w:cs="Courier New"/>
                <w:rtl/>
              </w:rPr>
              <w:t>الكره مذاقة</w:t>
            </w:r>
          </w:ins>
          <w:r>
            <w:t>‬</w:t>
          </w:r>
          <w:r>
            <w:t>‬</w:t>
          </w:r>
        </w:dir>
      </w:dir>
    </w:p>
    <w:p w:rsidR="00B85E34" w:rsidRPr="009B6BCA" w:rsidRDefault="00B85E34" w:rsidP="00B85E34">
      <w:pPr>
        <w:pStyle w:val="NurText"/>
        <w:bidi/>
        <w:rPr>
          <w:del w:id="1616" w:author="Transkribus" w:date="2019-12-11T14:30:00Z"/>
          <w:rFonts w:ascii="Courier New" w:hAnsi="Courier New" w:cs="Courier New"/>
        </w:rPr>
      </w:pPr>
      <w:dir w:val="rtl">
        <w:dir w:val="rtl">
          <w:del w:id="1617" w:author="Transkribus" w:date="2019-12-11T14:30:00Z">
            <w:r w:rsidRPr="009B6BCA">
              <w:rPr>
                <w:rFonts w:ascii="Courier New" w:hAnsi="Courier New" w:cs="Courier New"/>
                <w:rtl/>
              </w:rPr>
              <w:delText>واعلم بان الضد سم قربه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والبعد عنه حقيقة ترياقه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618" w:author="Transkribus" w:date="2019-12-11T14:30:00Z"/>
          <w:rFonts w:ascii="Courier New" w:hAnsi="Courier New" w:cs="Courier New"/>
        </w:rPr>
      </w:pPr>
      <w:dir w:val="rtl">
        <w:dir w:val="rtl">
          <w:del w:id="1619"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620" w:author="Transkribus" w:date="2019-12-11T14:30:00Z"/>
          <w:rFonts w:ascii="Courier New" w:hAnsi="Courier New" w:cs="Courier New"/>
        </w:rPr>
      </w:pPr>
      <w:dir w:val="rtl">
        <w:dir w:val="rtl">
          <w:del w:id="1621" w:author="Transkribus" w:date="2019-12-11T14:30:00Z">
            <w:r w:rsidRPr="009B6BCA">
              <w:rPr>
                <w:rFonts w:ascii="Courier New" w:hAnsi="Courier New" w:cs="Courier New"/>
                <w:rtl/>
              </w:rPr>
              <w:delText>اذا كنت غارس غرسا جميلا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تعطشنه يفتك الثمر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622" w:author="Transkribus" w:date="2019-12-11T14:30:00Z"/>
          <w:del w:id="1623" w:author="Transkribus" w:date="2019-12-11T14:30:00Z"/>
          <w:rFonts w:ascii="Courier New" w:hAnsi="Courier New" w:cs="Courier New"/>
        </w:rPr>
      </w:pPr>
      <w:dir w:val="rtl">
        <w:dir w:val="rtl">
          <w:del w:id="1624" w:author="Transkribus" w:date="2019-12-11T14:30:00Z">
            <w:r w:rsidRPr="009B6BCA">
              <w:rPr>
                <w:rFonts w:ascii="Courier New" w:hAnsi="Courier New" w:cs="Courier New"/>
                <w:rtl/>
              </w:rPr>
              <w:delText>وداوم</w:delText>
            </w:r>
          </w:del>
          <w:ins w:id="1625" w:author="Transkribus" w:date="2019-12-11T14:30:00Z">
            <w:r w:rsidRPr="00EE6742">
              <w:rPr>
                <w:rFonts w:ascii="Courier New" w:hAnsi="Courier New" w:cs="Courier New"/>
                <w:rtl/>
              </w:rPr>
              <w:t>واعسلم بابن الشد سم عرية * والهعسد عنسه حعيعة بر باقة</w:t>
            </w:r>
          </w:ins>
          <w:r>
            <w:t>‬</w:t>
          </w:r>
          <w:r>
            <w:t>‬</w:t>
          </w:r>
        </w:dir>
      </w:dir>
    </w:p>
    <w:p w:rsidR="00B85E34" w:rsidRPr="00EE6742" w:rsidRDefault="00B85E34" w:rsidP="00B85E34">
      <w:pPr>
        <w:pStyle w:val="NurText"/>
        <w:bidi/>
        <w:rPr>
          <w:ins w:id="1626" w:author="Transkribus" w:date="2019-12-11T14:30:00Z"/>
          <w:rFonts w:ascii="Courier New" w:hAnsi="Courier New" w:cs="Courier New"/>
        </w:rPr>
      </w:pPr>
      <w:ins w:id="1627" w:author="Transkribus" w:date="2019-12-11T14:30:00Z">
        <w:r w:rsidRPr="00EE6742">
          <w:rPr>
            <w:rFonts w:ascii="Courier New" w:hAnsi="Courier New" w:cs="Courier New"/>
            <w:rtl/>
          </w:rPr>
          <w:t>وانشدفى أيصالنقة</w:t>
        </w:r>
      </w:ins>
    </w:p>
    <w:p w:rsidR="00B85E34" w:rsidRPr="00EE6742" w:rsidRDefault="00B85E34" w:rsidP="00B85E34">
      <w:pPr>
        <w:pStyle w:val="NurText"/>
        <w:bidi/>
        <w:rPr>
          <w:ins w:id="1628" w:author="Transkribus" w:date="2019-12-11T14:30:00Z"/>
          <w:rFonts w:ascii="Courier New" w:hAnsi="Courier New" w:cs="Courier New"/>
        </w:rPr>
      </w:pPr>
      <w:ins w:id="1629" w:author="Transkribus" w:date="2019-12-11T14:30:00Z">
        <w:r w:rsidRPr="00EE6742">
          <w:rPr>
            <w:rFonts w:ascii="Courier New" w:hAnsi="Courier New" w:cs="Courier New"/>
            <w:rtl/>
          </w:rPr>
          <w:t>النقارب</w:t>
        </w:r>
      </w:ins>
    </w:p>
    <w:p w:rsidR="00B85E34" w:rsidRPr="00EE6742" w:rsidRDefault="00B85E34" w:rsidP="00B85E34">
      <w:pPr>
        <w:pStyle w:val="NurText"/>
        <w:bidi/>
        <w:rPr>
          <w:ins w:id="1630" w:author="Transkribus" w:date="2019-12-11T14:30:00Z"/>
          <w:rFonts w:ascii="Courier New" w:hAnsi="Courier New" w:cs="Courier New"/>
        </w:rPr>
      </w:pPr>
      <w:ins w:id="1631" w:author="Transkribus" w:date="2019-12-11T14:30:00Z">
        <w:r w:rsidRPr="00EE6742">
          <w:rPr>
            <w:rFonts w:ascii="Courier New" w:hAnsi="Courier New" w:cs="Courier New"/>
            <w:rtl/>
          </w:rPr>
          <w:t>اذاكتب عارس عر ساسملا * فلاتهطشته مفتك النصر</w:t>
        </w:r>
      </w:ins>
    </w:p>
    <w:p w:rsidR="00B85E34" w:rsidRPr="00EE6742" w:rsidRDefault="00B85E34" w:rsidP="00B85E34">
      <w:pPr>
        <w:pStyle w:val="NurText"/>
        <w:bidi/>
        <w:rPr>
          <w:rFonts w:ascii="Courier New" w:hAnsi="Courier New" w:cs="Courier New"/>
        </w:rPr>
      </w:pPr>
      <w:ins w:id="1632" w:author="Transkribus" w:date="2019-12-11T14:30:00Z">
        <w:r w:rsidRPr="00EE6742">
          <w:rPr>
            <w:rFonts w:ascii="Courier New" w:hAnsi="Courier New" w:cs="Courier New"/>
            <w:rtl/>
          </w:rPr>
          <w:t>ود اوم</w:t>
        </w:r>
      </w:ins>
      <w:r w:rsidRPr="00EE6742">
        <w:rPr>
          <w:rFonts w:ascii="Courier New" w:hAnsi="Courier New" w:cs="Courier New"/>
          <w:rtl/>
        </w:rPr>
        <w:t xml:space="preserve"> على </w:t>
      </w:r>
      <w:del w:id="1633" w:author="Transkribus" w:date="2019-12-11T14:30:00Z">
        <w:r w:rsidRPr="009B6BCA">
          <w:rPr>
            <w:rFonts w:ascii="Courier New" w:hAnsi="Courier New" w:cs="Courier New"/>
            <w:rtl/>
          </w:rPr>
          <w:delText>سقيه ما استطعت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634" w:author="Transkribus" w:date="2019-12-11T14:30:00Z">
        <w:del w:id="1635" w:author="Transkribus" w:date="2019-12-11T14:30:00Z">
          <w:r w:rsidRPr="00EE6742">
            <w:rPr>
              <w:rFonts w:ascii="Courier New" w:hAnsi="Courier New" w:cs="Courier New"/>
              <w:rtl/>
            </w:rPr>
            <w:delText xml:space="preserve">شعثة ماستطعت * </w:delText>
          </w:r>
        </w:del>
      </w:ins>
      <w:r w:rsidRPr="00EE6742">
        <w:rPr>
          <w:rFonts w:ascii="Courier New" w:hAnsi="Courier New" w:cs="Courier New"/>
          <w:rtl/>
        </w:rPr>
        <w:t xml:space="preserve">بماء </w:t>
      </w:r>
      <w:del w:id="1636" w:author="Transkribus" w:date="2019-12-11T14:30:00Z">
        <w:r w:rsidRPr="009B6BCA">
          <w:rPr>
            <w:rFonts w:ascii="Courier New" w:hAnsi="Courier New" w:cs="Courier New"/>
            <w:rtl/>
          </w:rPr>
          <w:delText>السخا لا بماء</w:delText>
        </w:r>
      </w:del>
      <w:ins w:id="1637" w:author="Transkribus" w:date="2019-12-11T14:30:00Z">
        <w:r w:rsidRPr="00EE6742">
          <w:rPr>
            <w:rFonts w:ascii="Courier New" w:hAnsi="Courier New" w:cs="Courier New"/>
            <w:rtl/>
          </w:rPr>
          <w:t>السحالاماء</w:t>
        </w:r>
      </w:ins>
      <w:r w:rsidRPr="00EE6742">
        <w:rPr>
          <w:rFonts w:ascii="Courier New" w:hAnsi="Courier New" w:cs="Courier New"/>
          <w:rtl/>
        </w:rPr>
        <w:t xml:space="preserve"> المطر</w:t>
      </w:r>
      <w:del w:id="16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9B6BCA" w:rsidRDefault="00B85E34" w:rsidP="00B85E34">
      <w:pPr>
        <w:pStyle w:val="NurText"/>
        <w:bidi/>
        <w:rPr>
          <w:del w:id="1639" w:author="Transkribus" w:date="2019-12-11T14:30:00Z"/>
          <w:rFonts w:ascii="Courier New" w:hAnsi="Courier New" w:cs="Courier New"/>
        </w:rPr>
      </w:pPr>
      <w:dir w:val="rtl">
        <w:dir w:val="rtl">
          <w:del w:id="1640" w:author="Transkribus" w:date="2019-12-11T14:30:00Z">
            <w:r w:rsidRPr="009B6BCA">
              <w:rPr>
                <w:rFonts w:ascii="Courier New" w:hAnsi="Courier New" w:cs="Courier New"/>
                <w:rtl/>
              </w:rPr>
              <w:delText>ولا تتبعنه بمن فقد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رايناه مفسدة للشجر المتقارب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641" w:author="Transkribus" w:date="2019-12-11T14:30:00Z"/>
          <w:rFonts w:ascii="Courier New" w:hAnsi="Courier New" w:cs="Courier New"/>
        </w:rPr>
      </w:pPr>
      <w:dir w:val="rtl">
        <w:dir w:val="rtl">
          <w:del w:id="1642"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643" w:author="Transkribus" w:date="2019-12-11T14:30:00Z"/>
          <w:rFonts w:ascii="Courier New" w:hAnsi="Courier New" w:cs="Courier New"/>
        </w:rPr>
      </w:pPr>
      <w:dir w:val="rtl">
        <w:dir w:val="rtl">
          <w:del w:id="1644" w:author="Transkribus" w:date="2019-12-11T14:30:00Z">
            <w:r w:rsidRPr="009B6BCA">
              <w:rPr>
                <w:rFonts w:ascii="Courier New" w:hAnsi="Courier New" w:cs="Courier New"/>
                <w:rtl/>
              </w:rPr>
              <w:delText>جانب طباعا بنى الدنيا فقربهم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يجدى المكاره ان ضنوا وان جادوا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645" w:author="Transkribus" w:date="2019-12-11T14:30:00Z"/>
          <w:del w:id="1646" w:author="Transkribus" w:date="2019-12-11T14:30:00Z"/>
          <w:rFonts w:ascii="Courier New" w:hAnsi="Courier New" w:cs="Courier New"/>
        </w:rPr>
      </w:pPr>
      <w:dir w:val="rtl">
        <w:dir w:val="rtl">
          <w:ins w:id="1647" w:author="Transkribus" w:date="2019-12-11T14:30:00Z">
            <w:r w:rsidRPr="00EE6742">
              <w:rPr>
                <w:rFonts w:ascii="Courier New" w:hAnsi="Courier New" w:cs="Courier New"/>
                <w:rtl/>
              </w:rPr>
              <w:t>ولاتنبعنة من فقسد * رايناه مهسدة السجر</w:t>
            </w:r>
          </w:ins>
          <w:r>
            <w:t>‬</w:t>
          </w:r>
          <w:r>
            <w:t>‬</w:t>
          </w:r>
        </w:dir>
      </w:dir>
    </w:p>
    <w:p w:rsidR="00B85E34" w:rsidRPr="00EE6742" w:rsidRDefault="00B85E34" w:rsidP="00B85E34">
      <w:pPr>
        <w:pStyle w:val="NurText"/>
        <w:bidi/>
        <w:rPr>
          <w:ins w:id="1648" w:author="Transkribus" w:date="2019-12-11T14:30:00Z"/>
          <w:rFonts w:ascii="Courier New" w:hAnsi="Courier New" w:cs="Courier New"/>
        </w:rPr>
      </w:pPr>
      <w:ins w:id="1649" w:author="Transkribus" w:date="2019-12-11T14:30:00Z">
        <w:r w:rsidRPr="00EE6742">
          <w:rPr>
            <w:rFonts w:ascii="Courier New" w:hAnsi="Courier New" w:cs="Courier New"/>
            <w:rtl/>
          </w:rPr>
          <w:t>وأنشد فى أبض النقسة</w:t>
        </w:r>
      </w:ins>
    </w:p>
    <w:p w:rsidR="00B85E34" w:rsidRPr="00EE6742" w:rsidRDefault="00B85E34" w:rsidP="00B85E34">
      <w:pPr>
        <w:pStyle w:val="NurText"/>
        <w:bidi/>
        <w:rPr>
          <w:ins w:id="1650" w:author="Transkribus" w:date="2019-12-11T14:30:00Z"/>
          <w:rFonts w:ascii="Courier New" w:hAnsi="Courier New" w:cs="Courier New"/>
        </w:rPr>
      </w:pPr>
      <w:ins w:id="1651" w:author="Transkribus" w:date="2019-12-11T14:30:00Z">
        <w:r w:rsidRPr="00EE6742">
          <w:rPr>
            <w:rFonts w:ascii="Courier New" w:hAnsi="Courier New" w:cs="Courier New"/>
            <w:rtl/>
          </w:rPr>
          <w:t>البسيط</w:t>
        </w:r>
      </w:ins>
    </w:p>
    <w:p w:rsidR="00B85E34" w:rsidRPr="00EE6742" w:rsidRDefault="00B85E34" w:rsidP="00B85E34">
      <w:pPr>
        <w:pStyle w:val="NurText"/>
        <w:bidi/>
        <w:rPr>
          <w:ins w:id="1652" w:author="Transkribus" w:date="2019-12-11T14:30:00Z"/>
          <w:rFonts w:ascii="Courier New" w:hAnsi="Courier New" w:cs="Courier New"/>
        </w:rPr>
      </w:pPr>
      <w:ins w:id="1653" w:author="Transkribus" w:date="2019-12-11T14:30:00Z">
        <w:r w:rsidRPr="00EE6742">
          <w:rPr>
            <w:rFonts w:ascii="Courier New" w:hAnsi="Courier New" w:cs="Courier New"/>
            <w:rtl/>
          </w:rPr>
          <w:t>جاتب طباعانى الدييافةرنهم * جدى المكمارة ابن سنواوان جادوا</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فالناس </w:t>
      </w:r>
      <w:del w:id="1654" w:author="Transkribus" w:date="2019-12-11T14:30:00Z">
        <w:r w:rsidRPr="009B6BCA">
          <w:rPr>
            <w:rFonts w:ascii="Courier New" w:hAnsi="Courier New" w:cs="Courier New"/>
            <w:rtl/>
          </w:rPr>
          <w:delText>يندر فيهم</w:delText>
        </w:r>
      </w:del>
      <w:ins w:id="1655" w:author="Transkribus" w:date="2019-12-11T14:30:00Z">
        <w:r w:rsidRPr="00EE6742">
          <w:rPr>
            <w:rFonts w:ascii="Courier New" w:hAnsi="Courier New" w:cs="Courier New"/>
            <w:rtl/>
          </w:rPr>
          <w:t>سدرقيهم</w:t>
        </w:r>
      </w:ins>
      <w:r w:rsidRPr="00EE6742">
        <w:rPr>
          <w:rFonts w:ascii="Courier New" w:hAnsi="Courier New" w:cs="Courier New"/>
          <w:rtl/>
        </w:rPr>
        <w:t xml:space="preserve"> من </w:t>
      </w:r>
      <w:del w:id="1656" w:author="Transkribus" w:date="2019-12-11T14:30:00Z">
        <w:r w:rsidRPr="009B6BCA">
          <w:rPr>
            <w:rFonts w:ascii="Courier New" w:hAnsi="Courier New" w:cs="Courier New"/>
            <w:rtl/>
          </w:rPr>
          <w:delText>اذا عرض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عراك</w:delText>
            </w:r>
            <w:r>
              <w:delText>‬</w:delText>
            </w:r>
            <w:r>
              <w:delText>‬</w:delText>
            </w:r>
          </w:dir>
        </w:dir>
      </w:del>
      <w:ins w:id="1657" w:author="Transkribus" w:date="2019-12-11T14:30:00Z">
        <w:del w:id="1658" w:author="Transkribus" w:date="2019-12-11T14:30:00Z">
          <w:r w:rsidRPr="00EE6742">
            <w:rPr>
              <w:rFonts w:ascii="Courier New" w:hAnsi="Courier New" w:cs="Courier New"/>
              <w:rtl/>
            </w:rPr>
            <w:delText>اداعرس * عرال-</w:delText>
          </w:r>
        </w:del>
      </w:ins>
      <w:r w:rsidRPr="00EE6742">
        <w:rPr>
          <w:rFonts w:ascii="Courier New" w:hAnsi="Courier New" w:cs="Courier New"/>
          <w:rtl/>
        </w:rPr>
        <w:t xml:space="preserve"> من </w:t>
      </w:r>
      <w:del w:id="1659" w:author="Transkribus" w:date="2019-12-11T14:30:00Z">
        <w:r w:rsidRPr="009B6BCA">
          <w:rPr>
            <w:rFonts w:ascii="Courier New" w:hAnsi="Courier New" w:cs="Courier New"/>
            <w:rtl/>
          </w:rPr>
          <w:delText>ف</w:delText>
        </w:r>
      </w:del>
      <w:ins w:id="1660" w:author="Transkribus" w:date="2019-12-11T14:30:00Z">
        <w:r w:rsidRPr="00EE6742">
          <w:rPr>
            <w:rFonts w:ascii="Courier New" w:hAnsi="Courier New" w:cs="Courier New"/>
            <w:rtl/>
          </w:rPr>
          <w:t>ن</w:t>
        </w:r>
      </w:ins>
      <w:r w:rsidRPr="00EE6742">
        <w:rPr>
          <w:rFonts w:ascii="Courier New" w:hAnsi="Courier New" w:cs="Courier New"/>
          <w:rtl/>
        </w:rPr>
        <w:t>يه اسعاد وانجاد</w:t>
      </w:r>
      <w:del w:id="166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1662" w:author="Transkribus" w:date="2019-12-11T14:30:00Z">
            <w:r w:rsidRPr="009B6BCA">
              <w:rPr>
                <w:rFonts w:ascii="Courier New" w:hAnsi="Courier New" w:cs="Courier New"/>
                <w:rtl/>
              </w:rPr>
              <w:delText>ولا تهن ان حماك الدهر جدك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فالاحرار عند انحراف</w:delText>
                </w:r>
                <w:r>
                  <w:delText>‬</w:delText>
                </w:r>
                <w:r>
                  <w:delText>‬</w:delText>
                </w:r>
              </w:dir>
            </w:dir>
          </w:del>
          <w:ins w:id="1663" w:author="Transkribus" w:date="2019-12-11T14:30:00Z">
            <w:del w:id="1664" w:author="Transkribus" w:date="2019-12-11T14:30:00Z">
              <w:r w:rsidRPr="00EE6742">
                <w:rPr>
                  <w:rFonts w:ascii="Courier New" w:hAnsi="Courier New" w:cs="Courier New"/>
                  <w:rtl/>
                </w:rPr>
                <w:delText>ولاشمن ابن جماك الدهرجذلك فالأجرار عبد ابجراف</w:delText>
              </w:r>
            </w:del>
          </w:ins>
          <w:r w:rsidRPr="00EE6742">
            <w:rPr>
              <w:rFonts w:ascii="Courier New" w:hAnsi="Courier New" w:cs="Courier New"/>
              <w:rtl/>
            </w:rPr>
            <w:t xml:space="preserve"> الدهر انجاد</w:t>
          </w:r>
          <w:del w:id="166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واطو </w:t>
          </w:r>
          <w:del w:id="1666" w:author="Transkribus" w:date="2019-12-11T14:30:00Z">
            <w:r w:rsidRPr="009B6BCA">
              <w:rPr>
                <w:rFonts w:ascii="Courier New" w:hAnsi="Courier New" w:cs="Courier New"/>
                <w:rtl/>
              </w:rPr>
              <w:delText>الفلا طالبا نيل العلى ابدا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يهولنك اغوار</w:delText>
                </w:r>
                <w:r>
                  <w:delText>‬</w:delText>
                </w:r>
                <w:r>
                  <w:delText>‬</w:delText>
                </w:r>
              </w:dir>
            </w:dir>
          </w:del>
          <w:ins w:id="1667" w:author="Transkribus" w:date="2019-12-11T14:30:00Z">
            <w:del w:id="1668" w:author="Transkribus" w:date="2019-12-11T14:30:00Z">
              <w:r w:rsidRPr="00EE6742">
                <w:rPr>
                  <w:rFonts w:ascii="Courier New" w:hAnsi="Courier New" w:cs="Courier New"/>
                  <w:rtl/>
                </w:rPr>
                <w:delText>الفلاطالبانيل العلاأيذا * ولابهولنك اعوار</w:delText>
              </w:r>
            </w:del>
          </w:ins>
          <w:r w:rsidRPr="00EE6742">
            <w:rPr>
              <w:rFonts w:ascii="Courier New" w:hAnsi="Courier New" w:cs="Courier New"/>
              <w:rtl/>
            </w:rPr>
            <w:t xml:space="preserve"> وانجاد</w:t>
          </w:r>
          <w:del w:id="1669"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670" w:author="Transkribus" w:date="2019-12-11T14:30:00Z"/>
          <w:rFonts w:ascii="Courier New" w:hAnsi="Courier New" w:cs="Courier New"/>
        </w:rPr>
      </w:pPr>
      <w:dir w:val="rtl">
        <w:dir w:val="rtl">
          <w:del w:id="1671"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672" w:author="Transkribus" w:date="2019-12-11T14:30:00Z"/>
          <w:rFonts w:ascii="Courier New" w:hAnsi="Courier New" w:cs="Courier New"/>
        </w:rPr>
      </w:pPr>
      <w:dir w:val="rtl">
        <w:dir w:val="rtl">
          <w:del w:id="1673" w:author="Transkribus" w:date="2019-12-11T14:30:00Z">
            <w:r w:rsidRPr="009B6BCA">
              <w:rPr>
                <w:rFonts w:ascii="Courier New" w:hAnsi="Courier New" w:cs="Courier New"/>
                <w:rtl/>
              </w:rPr>
              <w:delText>وان اشد اهل الارض حزنا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وغما منهما لا يستفيق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674" w:author="Transkribus" w:date="2019-12-11T14:30:00Z"/>
          <w:del w:id="1675" w:author="Transkribus" w:date="2019-12-11T14:30:00Z"/>
          <w:rFonts w:ascii="Courier New" w:hAnsi="Courier New" w:cs="Courier New"/>
        </w:rPr>
      </w:pPr>
      <w:dir w:val="rtl">
        <w:dir w:val="rtl">
          <w:del w:id="1676" w:author="Transkribus" w:date="2019-12-11T14:30:00Z">
            <w:r w:rsidRPr="009B6BCA">
              <w:rPr>
                <w:rFonts w:ascii="Courier New" w:hAnsi="Courier New" w:cs="Courier New"/>
                <w:rtl/>
              </w:rPr>
              <w:delText>كريم حل موضعه</w:delText>
            </w:r>
          </w:del>
          <w:ins w:id="1677" w:author="Transkribus" w:date="2019-12-11T14:30:00Z">
            <w:r w:rsidRPr="00EE6742">
              <w:rPr>
                <w:rFonts w:ascii="Courier New" w:hAnsi="Courier New" w:cs="Courier New"/>
                <w:rtl/>
              </w:rPr>
              <w:t>وأنشدى أبض النفسة</w:t>
            </w:r>
          </w:ins>
          <w:r>
            <w:t>‬</w:t>
          </w:r>
          <w:r>
            <w:t>‬</w:t>
          </w:r>
        </w:dir>
      </w:dir>
    </w:p>
    <w:p w:rsidR="00B85E34" w:rsidRPr="00EE6742" w:rsidRDefault="00B85E34" w:rsidP="00B85E34">
      <w:pPr>
        <w:pStyle w:val="NurText"/>
        <w:bidi/>
        <w:rPr>
          <w:ins w:id="1678" w:author="Transkribus" w:date="2019-12-11T14:30:00Z"/>
          <w:rFonts w:ascii="Courier New" w:hAnsi="Courier New" w:cs="Courier New"/>
        </w:rPr>
      </w:pPr>
      <w:ins w:id="1679" w:author="Transkribus" w:date="2019-12-11T14:30:00Z">
        <w:r w:rsidRPr="00EE6742">
          <w:rPr>
            <w:rFonts w:ascii="Courier New" w:hAnsi="Courier New" w:cs="Courier New"/>
            <w:rtl/>
          </w:rPr>
          <w:t>الوافر٢</w:t>
        </w:r>
      </w:ins>
    </w:p>
    <w:p w:rsidR="00B85E34" w:rsidRPr="00EE6742" w:rsidRDefault="00B85E34" w:rsidP="00B85E34">
      <w:pPr>
        <w:pStyle w:val="NurText"/>
        <w:bidi/>
        <w:rPr>
          <w:ins w:id="1680" w:author="Transkribus" w:date="2019-12-11T14:30:00Z"/>
          <w:rFonts w:ascii="Courier New" w:hAnsi="Courier New" w:cs="Courier New"/>
        </w:rPr>
      </w:pPr>
      <w:ins w:id="1681" w:author="Transkribus" w:date="2019-12-11T14:30:00Z">
        <w:r w:rsidRPr="00EE6742">
          <w:rPr>
            <w:rFonts w:ascii="Courier New" w:hAnsi="Courier New" w:cs="Courier New"/>
            <w:rtl/>
          </w:rPr>
          <w:t>وان اأشد اأهل الارش جزنا * وعماسهم الامستعيو</w:t>
        </w:r>
      </w:ins>
    </w:p>
    <w:p w:rsidR="00B85E34" w:rsidRPr="00EE6742" w:rsidRDefault="00B85E34" w:rsidP="00B85E34">
      <w:pPr>
        <w:pStyle w:val="NurText"/>
        <w:bidi/>
        <w:rPr>
          <w:rFonts w:ascii="Courier New" w:hAnsi="Courier New" w:cs="Courier New"/>
        </w:rPr>
      </w:pPr>
      <w:ins w:id="1682" w:author="Transkribus" w:date="2019-12-11T14:30:00Z">
        <w:r w:rsidRPr="00EE6742">
          <w:rPr>
            <w:rFonts w:ascii="Courier New" w:hAnsi="Courier New" w:cs="Courier New"/>
            <w:rtl/>
          </w:rPr>
          <w:t>فريم جل موصعة</w:t>
        </w:r>
      </w:ins>
      <w:r w:rsidRPr="00EE6742">
        <w:rPr>
          <w:rFonts w:ascii="Courier New" w:hAnsi="Courier New" w:cs="Courier New"/>
          <w:rtl/>
        </w:rPr>
        <w:t xml:space="preserve"> المعلى</w:t>
      </w:r>
      <w:del w:id="16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684" w:author="Transkribus" w:date="2019-12-11T14:30:00Z">
        <w:del w:id="1685"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سواه </w:t>
      </w:r>
      <w:del w:id="1686" w:author="Transkribus" w:date="2019-12-11T14:30:00Z">
        <w:r w:rsidRPr="009B6BCA">
          <w:rPr>
            <w:rFonts w:ascii="Courier New" w:hAnsi="Courier New" w:cs="Courier New"/>
            <w:rtl/>
          </w:rPr>
          <w:delText>وانه لبه</w:delText>
        </w:r>
      </w:del>
      <w:ins w:id="1687" w:author="Transkribus" w:date="2019-12-11T14:30:00Z">
        <w:r w:rsidRPr="00EE6742">
          <w:rPr>
            <w:rFonts w:ascii="Courier New" w:hAnsi="Courier New" w:cs="Courier New"/>
            <w:rtl/>
          </w:rPr>
          <w:t>ولنه ليه</w:t>
        </w:r>
      </w:ins>
      <w:r w:rsidRPr="00EE6742">
        <w:rPr>
          <w:rFonts w:ascii="Courier New" w:hAnsi="Courier New" w:cs="Courier New"/>
          <w:rtl/>
        </w:rPr>
        <w:t xml:space="preserve"> الخليق</w:t>
      </w:r>
      <w:del w:id="1688" w:author="Transkribus" w:date="2019-12-11T14:30:00Z">
        <w:r w:rsidRPr="009B6BCA">
          <w:rPr>
            <w:rFonts w:ascii="Courier New" w:hAnsi="Courier New" w:cs="Courier New"/>
            <w:rtl/>
          </w:rPr>
          <w:delText xml:space="preserve"> 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9B6BCA" w:rsidRDefault="00B85E34" w:rsidP="00B85E34">
      <w:pPr>
        <w:pStyle w:val="NurText"/>
        <w:bidi/>
        <w:rPr>
          <w:del w:id="1689" w:author="Transkribus" w:date="2019-12-11T14:30:00Z"/>
          <w:rFonts w:ascii="Courier New" w:hAnsi="Courier New" w:cs="Courier New"/>
        </w:rPr>
      </w:pPr>
      <w:dir w:val="rtl">
        <w:dir w:val="rtl">
          <w:del w:id="1690"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691" w:author="Transkribus" w:date="2019-12-11T14:30:00Z"/>
          <w:rFonts w:ascii="Courier New" w:hAnsi="Courier New" w:cs="Courier New"/>
        </w:rPr>
      </w:pPr>
      <w:dir w:val="rtl">
        <w:dir w:val="rtl">
          <w:ins w:id="1692" w:author="Transkribus" w:date="2019-12-11T14:30:00Z">
            <w:r w:rsidRPr="00EE6742">
              <w:rPr>
                <w:rFonts w:ascii="Courier New" w:hAnsi="Courier New" w:cs="Courier New"/>
                <w:rtl/>
              </w:rPr>
              <w:t>وانشد فى أص النقسه</w:t>
            </w:r>
          </w:ins>
          <w:r>
            <w:t>‬</w:t>
          </w:r>
          <w:r>
            <w:t>‬</w:t>
          </w:r>
        </w:dir>
      </w:dir>
    </w:p>
    <w:p w:rsidR="00B85E34" w:rsidRPr="00EE6742" w:rsidRDefault="00B85E34" w:rsidP="00B85E34">
      <w:pPr>
        <w:pStyle w:val="NurText"/>
        <w:bidi/>
        <w:rPr>
          <w:ins w:id="1693" w:author="Transkribus" w:date="2019-12-11T14:30:00Z"/>
          <w:rFonts w:ascii="Courier New" w:hAnsi="Courier New" w:cs="Courier New"/>
        </w:rPr>
      </w:pPr>
      <w:ins w:id="1694" w:author="Transkribus" w:date="2019-12-11T14:30:00Z">
        <w:r w:rsidRPr="00EE6742">
          <w:rPr>
            <w:rFonts w:ascii="Courier New" w:hAnsi="Courier New" w:cs="Courier New"/>
            <w:rtl/>
          </w:rPr>
          <w:t>البسيط٢</w:t>
        </w:r>
      </w:ins>
    </w:p>
    <w:p w:rsidR="00B85E34" w:rsidRPr="00EE6742" w:rsidRDefault="00B85E34" w:rsidP="00B85E34">
      <w:pPr>
        <w:pStyle w:val="NurText"/>
        <w:bidi/>
        <w:rPr>
          <w:ins w:id="1695" w:author="Transkribus" w:date="2019-12-11T14:30:00Z"/>
          <w:rFonts w:ascii="Courier New" w:hAnsi="Courier New" w:cs="Courier New"/>
        </w:rPr>
      </w:pPr>
      <w:ins w:id="1696" w:author="Transkribus" w:date="2019-12-11T14:30:00Z">
        <w:r w:rsidRPr="00EE6742">
          <w:rPr>
            <w:rFonts w:ascii="Courier New" w:hAnsi="Courier New" w:cs="Courier New"/>
            <w:rtl/>
          </w:rPr>
          <w:t xml:space="preserve"> يكر</w:t>
        </w:r>
      </w:ins>
    </w:p>
    <w:p w:rsidR="00B85E34" w:rsidRPr="00EE6742" w:rsidRDefault="00B85E34" w:rsidP="00B85E34">
      <w:pPr>
        <w:pStyle w:val="NurText"/>
        <w:bidi/>
        <w:rPr>
          <w:ins w:id="1697" w:author="Transkribus" w:date="2019-12-11T14:30:00Z"/>
          <w:rFonts w:ascii="Courier New" w:hAnsi="Courier New" w:cs="Courier New"/>
        </w:rPr>
      </w:pPr>
      <w:ins w:id="1698" w:author="Transkribus" w:date="2019-12-11T14:30:00Z">
        <w:r w:rsidRPr="00EE6742">
          <w:rPr>
            <w:rFonts w:ascii="Courier New" w:hAnsi="Courier New" w:cs="Courier New"/>
            <w:rtl/>
          </w:rPr>
          <w:t>٢٢٦</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وضع العوارف ع</w:t>
      </w:r>
      <w:del w:id="1699" w:author="Transkribus" w:date="2019-12-11T14:30:00Z">
        <w:r w:rsidRPr="009B6BCA">
          <w:rPr>
            <w:rFonts w:ascii="Courier New" w:hAnsi="Courier New" w:cs="Courier New"/>
            <w:rtl/>
          </w:rPr>
          <w:delText>ن</w:delText>
        </w:r>
      </w:del>
      <w:ins w:id="1700" w:author="Transkribus" w:date="2019-12-11T14:30:00Z">
        <w:r w:rsidRPr="00EE6742">
          <w:rPr>
            <w:rFonts w:ascii="Courier New" w:hAnsi="Courier New" w:cs="Courier New"/>
            <w:rtl/>
          </w:rPr>
          <w:t>ب</w:t>
        </w:r>
      </w:ins>
      <w:r w:rsidRPr="00EE6742">
        <w:rPr>
          <w:rFonts w:ascii="Courier New" w:hAnsi="Courier New" w:cs="Courier New"/>
          <w:rtl/>
        </w:rPr>
        <w:t xml:space="preserve">د النذل </w:t>
      </w:r>
      <w:del w:id="1701" w:author="Transkribus" w:date="2019-12-11T14:30:00Z">
        <w:r w:rsidRPr="009B6BCA">
          <w:rPr>
            <w:rFonts w:ascii="Courier New" w:hAnsi="Courier New" w:cs="Courier New"/>
            <w:rtl/>
          </w:rPr>
          <w:delText>يتبعه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702" w:author="Transkribus" w:date="2019-12-11T14:30:00Z">
        <w:del w:id="1703" w:author="Transkribus" w:date="2019-12-11T14:30:00Z">
          <w:r w:rsidRPr="00EE6742">
            <w:rPr>
              <w:rFonts w:ascii="Courier New" w:hAnsi="Courier New" w:cs="Courier New"/>
              <w:rtl/>
            </w:rPr>
            <w:delText xml:space="preserve">بنبعة * </w:delText>
          </w:r>
        </w:del>
      </w:ins>
      <w:r w:rsidRPr="00EE6742">
        <w:rPr>
          <w:rFonts w:ascii="Courier New" w:hAnsi="Courier New" w:cs="Courier New"/>
          <w:rtl/>
        </w:rPr>
        <w:t xml:space="preserve">على </w:t>
      </w:r>
      <w:del w:id="1704" w:author="Transkribus" w:date="2019-12-11T14:30:00Z">
        <w:r w:rsidRPr="009B6BCA">
          <w:rPr>
            <w:rFonts w:ascii="Courier New" w:hAnsi="Courier New" w:cs="Courier New"/>
            <w:rtl/>
          </w:rPr>
          <w:delText>معاودة الالحاح</w:delText>
        </w:r>
      </w:del>
      <w:ins w:id="1705" w:author="Transkribus" w:date="2019-12-11T14:30:00Z">
        <w:r w:rsidRPr="00EE6742">
          <w:rPr>
            <w:rFonts w:ascii="Courier New" w:hAnsi="Courier New" w:cs="Courier New"/>
            <w:rtl/>
          </w:rPr>
          <w:t>معاوده الالحساج</w:t>
        </w:r>
      </w:ins>
      <w:r w:rsidRPr="00EE6742">
        <w:rPr>
          <w:rFonts w:ascii="Courier New" w:hAnsi="Courier New" w:cs="Courier New"/>
          <w:rtl/>
        </w:rPr>
        <w:t xml:space="preserve"> فى الطلب</w:t>
      </w:r>
      <w:del w:id="17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وي</w:t>
          </w:r>
          <w:del w:id="1707" w:author="Transkribus" w:date="2019-12-11T14:30:00Z">
            <w:r w:rsidRPr="009B6BCA">
              <w:rPr>
                <w:rFonts w:ascii="Courier New" w:hAnsi="Courier New" w:cs="Courier New"/>
                <w:rtl/>
              </w:rPr>
              <w:delText>ح</w:delText>
            </w:r>
          </w:del>
          <w:ins w:id="1708" w:author="Transkribus" w:date="2019-12-11T14:30:00Z">
            <w:r w:rsidRPr="00EE6742">
              <w:rPr>
                <w:rFonts w:ascii="Courier New" w:hAnsi="Courier New" w:cs="Courier New"/>
                <w:rtl/>
              </w:rPr>
              <w:t>ج</w:t>
            </w:r>
          </w:ins>
          <w:r w:rsidRPr="00EE6742">
            <w:rPr>
              <w:rFonts w:ascii="Courier New" w:hAnsi="Courier New" w:cs="Courier New"/>
              <w:rtl/>
            </w:rPr>
            <w:t>مل الفاضل الطبع ال</w:t>
          </w:r>
          <w:ins w:id="1709" w:author="Transkribus" w:date="2019-12-11T14:30:00Z">
            <w:r w:rsidRPr="00EE6742">
              <w:rPr>
                <w:rFonts w:ascii="Courier New" w:hAnsi="Courier New" w:cs="Courier New"/>
                <w:rtl/>
              </w:rPr>
              <w:t>ب</w:t>
            </w:r>
          </w:ins>
          <w:r w:rsidRPr="00EE6742">
            <w:rPr>
              <w:rFonts w:ascii="Courier New" w:hAnsi="Courier New" w:cs="Courier New"/>
              <w:rtl/>
            </w:rPr>
            <w:t>كر</w:t>
          </w:r>
          <w:del w:id="1710" w:author="Transkribus" w:date="2019-12-11T14:30:00Z">
            <w:r w:rsidRPr="009B6BCA">
              <w:rPr>
                <w:rFonts w:ascii="Courier New" w:hAnsi="Courier New" w:cs="Courier New"/>
                <w:rtl/>
              </w:rPr>
              <w:delText>ي</w:delText>
            </w:r>
          </w:del>
          <w:r w:rsidRPr="00EE6742">
            <w:rPr>
              <w:rFonts w:ascii="Courier New" w:hAnsi="Courier New" w:cs="Courier New"/>
              <w:rtl/>
            </w:rPr>
            <w:t>م على</w:t>
          </w:r>
          <w:del w:id="17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712" w:author="Transkribus" w:date="2019-12-11T14:30:00Z">
            <w:del w:id="1713"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حسن </w:t>
          </w:r>
          <w:del w:id="1714" w:author="Transkribus" w:date="2019-12-11T14:30:00Z">
            <w:r w:rsidRPr="009B6BCA">
              <w:rPr>
                <w:rFonts w:ascii="Courier New" w:hAnsi="Courier New" w:cs="Courier New"/>
                <w:rtl/>
              </w:rPr>
              <w:delText>الجزاء لمولى العرف</w:delText>
            </w:r>
          </w:del>
          <w:ins w:id="1715" w:author="Transkribus" w:date="2019-12-11T14:30:00Z">
            <w:r w:rsidRPr="00EE6742">
              <w:rPr>
                <w:rFonts w:ascii="Courier New" w:hAnsi="Courier New" w:cs="Courier New"/>
                <w:rtl/>
              </w:rPr>
              <w:t>الجزاعلوف المعرف</w:t>
            </w:r>
          </w:ins>
          <w:r w:rsidRPr="00EE6742">
            <w:rPr>
              <w:rFonts w:ascii="Courier New" w:hAnsi="Courier New" w:cs="Courier New"/>
              <w:rtl/>
            </w:rPr>
            <w:t xml:space="preserve"> عن ك</w:t>
          </w:r>
          <w:del w:id="1716" w:author="Transkribus" w:date="2019-12-11T14:30:00Z">
            <w:r w:rsidRPr="009B6BCA">
              <w:rPr>
                <w:rFonts w:ascii="Courier New" w:hAnsi="Courier New" w:cs="Courier New"/>
                <w:rtl/>
              </w:rPr>
              <w:delText>ث</w:delText>
            </w:r>
          </w:del>
          <w:ins w:id="1717" w:author="Transkribus" w:date="2019-12-11T14:30:00Z">
            <w:r w:rsidRPr="00EE6742">
              <w:rPr>
                <w:rFonts w:ascii="Courier New" w:hAnsi="Courier New" w:cs="Courier New"/>
                <w:rtl/>
              </w:rPr>
              <w:t>ت</w:t>
            </w:r>
          </w:ins>
          <w:r w:rsidRPr="00EE6742">
            <w:rPr>
              <w:rFonts w:ascii="Courier New" w:hAnsi="Courier New" w:cs="Courier New"/>
              <w:rtl/>
            </w:rPr>
            <w:t>ب</w:t>
          </w:r>
          <w:del w:id="17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فالناس </w:t>
          </w:r>
          <w:del w:id="1719" w:author="Transkribus" w:date="2019-12-11T14:30:00Z">
            <w:r w:rsidRPr="009B6BCA">
              <w:rPr>
                <w:rFonts w:ascii="Courier New" w:hAnsi="Courier New" w:cs="Courier New"/>
                <w:rtl/>
              </w:rPr>
              <w:delText>كالارض تسقى وهى واحدة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عذبا وتنبت مثل</w:delText>
                </w:r>
                <w:r>
                  <w:delText>‬</w:delText>
                </w:r>
                <w:r>
                  <w:delText>‬</w:delText>
                </w:r>
              </w:dir>
            </w:dir>
          </w:del>
          <w:ins w:id="1720" w:author="Transkribus" w:date="2019-12-11T14:30:00Z">
            <w:del w:id="1721" w:author="Transkribus" w:date="2019-12-11T14:30:00Z">
              <w:r w:rsidRPr="00EE6742">
                <w:rPr>
                  <w:rFonts w:ascii="Courier New" w:hAnsi="Courier New" w:cs="Courier New"/>
                  <w:rtl/>
                </w:rPr>
                <w:delText>كمالارصر يصفى وهى وأجده * عذياوققفت ميل</w:delText>
              </w:r>
            </w:del>
          </w:ins>
          <w:r w:rsidRPr="00EE6742">
            <w:rPr>
              <w:rFonts w:ascii="Courier New" w:hAnsi="Courier New" w:cs="Courier New"/>
              <w:rtl/>
            </w:rPr>
            <w:t xml:space="preserve"> الشرى والرطب</w:t>
          </w:r>
          <w:del w:id="1722"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723" w:author="Transkribus" w:date="2019-12-11T14:30:00Z"/>
          <w:rFonts w:ascii="Courier New" w:hAnsi="Courier New" w:cs="Courier New"/>
        </w:rPr>
      </w:pPr>
      <w:dir w:val="rtl">
        <w:dir w:val="rtl">
          <w:del w:id="1724"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725" w:author="Transkribus" w:date="2019-12-11T14:30:00Z"/>
          <w:rFonts w:ascii="Courier New" w:hAnsi="Courier New" w:cs="Courier New"/>
        </w:rPr>
      </w:pPr>
      <w:dir w:val="rtl">
        <w:dir w:val="rtl">
          <w:del w:id="1726" w:author="Transkribus" w:date="2019-12-11T14:30:00Z">
            <w:r w:rsidRPr="009B6BCA">
              <w:rPr>
                <w:rFonts w:ascii="Courier New" w:hAnsi="Courier New" w:cs="Courier New"/>
                <w:rtl/>
              </w:rPr>
              <w:delText>وانى امرؤ بالطبع الغى مطامعي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وازجر نفسى طابعا لا تطبعا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727" w:author="Transkribus" w:date="2019-12-11T14:30:00Z"/>
          <w:del w:id="1728" w:author="Transkribus" w:date="2019-12-11T14:30:00Z"/>
          <w:rFonts w:ascii="Courier New" w:hAnsi="Courier New" w:cs="Courier New"/>
        </w:rPr>
      </w:pPr>
      <w:dir w:val="rtl">
        <w:dir w:val="rtl">
          <w:del w:id="1729" w:author="Transkribus" w:date="2019-12-11T14:30:00Z">
            <w:r w:rsidRPr="009B6BCA">
              <w:rPr>
                <w:rFonts w:ascii="Courier New" w:hAnsi="Courier New" w:cs="Courier New"/>
                <w:rtl/>
              </w:rPr>
              <w:delText>وعندى غنى نفس</w:delText>
            </w:r>
          </w:del>
          <w:ins w:id="1730" w:author="Transkribus" w:date="2019-12-11T14:30:00Z">
            <w:r w:rsidRPr="00EE6742">
              <w:rPr>
                <w:rFonts w:ascii="Courier New" w:hAnsi="Courier New" w:cs="Courier New"/>
                <w:rtl/>
              </w:rPr>
              <w:t>والنشدفى أبض النقسة</w:t>
            </w:r>
          </w:ins>
          <w:r>
            <w:t>‬</w:t>
          </w:r>
          <w:r>
            <w:t>‬</w:t>
          </w:r>
        </w:dir>
      </w:dir>
    </w:p>
    <w:p w:rsidR="00B85E34" w:rsidRPr="00EE6742" w:rsidRDefault="00B85E34" w:rsidP="00B85E34">
      <w:pPr>
        <w:pStyle w:val="NurText"/>
        <w:bidi/>
        <w:rPr>
          <w:ins w:id="1731" w:author="Transkribus" w:date="2019-12-11T14:30:00Z"/>
          <w:rFonts w:ascii="Courier New" w:hAnsi="Courier New" w:cs="Courier New"/>
        </w:rPr>
      </w:pPr>
      <w:ins w:id="1732" w:author="Transkribus" w:date="2019-12-11T14:30:00Z">
        <w:r w:rsidRPr="00EE6742">
          <w:rPr>
            <w:rFonts w:ascii="Courier New" w:hAnsi="Courier New" w:cs="Courier New"/>
            <w:rtl/>
          </w:rPr>
          <w:t>الطويل</w:t>
        </w:r>
      </w:ins>
    </w:p>
    <w:p w:rsidR="00B85E34" w:rsidRPr="00EE6742" w:rsidRDefault="00B85E34" w:rsidP="00B85E34">
      <w:pPr>
        <w:pStyle w:val="NurText"/>
        <w:bidi/>
        <w:rPr>
          <w:ins w:id="1733" w:author="Transkribus" w:date="2019-12-11T14:30:00Z"/>
          <w:rFonts w:ascii="Courier New" w:hAnsi="Courier New" w:cs="Courier New"/>
        </w:rPr>
      </w:pPr>
      <w:ins w:id="1734" w:author="Transkribus" w:date="2019-12-11T14:30:00Z">
        <w:r w:rsidRPr="00EE6742">
          <w:rPr>
            <w:rFonts w:ascii="Courier New" w:hAnsi="Courier New" w:cs="Courier New"/>
            <w:rtl/>
          </w:rPr>
          <w:t>وأنى امرو بالطبع النى مطا٠ى * وأر جرففسى طاوقا لاتطبم</w:t>
        </w:r>
      </w:ins>
    </w:p>
    <w:p w:rsidR="00B85E34" w:rsidRPr="00EE6742" w:rsidRDefault="00B85E34" w:rsidP="00B85E34">
      <w:pPr>
        <w:pStyle w:val="NurText"/>
        <w:bidi/>
        <w:rPr>
          <w:rFonts w:ascii="Courier New" w:hAnsi="Courier New" w:cs="Courier New"/>
        </w:rPr>
      </w:pPr>
      <w:ins w:id="1735" w:author="Transkribus" w:date="2019-12-11T14:30:00Z">
        <w:r w:rsidRPr="00EE6742">
          <w:rPr>
            <w:rFonts w:ascii="Courier New" w:hAnsi="Courier New" w:cs="Courier New"/>
            <w:rtl/>
          </w:rPr>
          <w:t>وعيدى عبى يفس</w:t>
        </w:r>
      </w:ins>
      <w:r w:rsidRPr="00EE6742">
        <w:rPr>
          <w:rFonts w:ascii="Courier New" w:hAnsi="Courier New" w:cs="Courier New"/>
          <w:rtl/>
        </w:rPr>
        <w:t xml:space="preserve"> وفضل </w:t>
      </w:r>
      <w:del w:id="1736" w:author="Transkribus" w:date="2019-12-11T14:30:00Z">
        <w:r w:rsidRPr="009B6BCA">
          <w:rPr>
            <w:rFonts w:ascii="Courier New" w:hAnsi="Courier New" w:cs="Courier New"/>
            <w:rtl/>
          </w:rPr>
          <w:delText>ق</w:delText>
        </w:r>
      </w:del>
      <w:ins w:id="1737" w:author="Transkribus" w:date="2019-12-11T14:30:00Z">
        <w:r w:rsidRPr="00EE6742">
          <w:rPr>
            <w:rFonts w:ascii="Courier New" w:hAnsi="Courier New" w:cs="Courier New"/>
            <w:rtl/>
          </w:rPr>
          <w:t>غ</w:t>
        </w:r>
      </w:ins>
      <w:r w:rsidRPr="00EE6742">
        <w:rPr>
          <w:rFonts w:ascii="Courier New" w:hAnsi="Courier New" w:cs="Courier New"/>
          <w:rtl/>
        </w:rPr>
        <w:t>ناعة</w:t>
      </w:r>
      <w:del w:id="17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ولست كمن </w:t>
          </w:r>
          <w:del w:id="1739" w:author="Transkribus" w:date="2019-12-11T14:30:00Z">
            <w:r w:rsidRPr="009B6BCA">
              <w:rPr>
                <w:rFonts w:ascii="Courier New" w:hAnsi="Courier New" w:cs="Courier New"/>
                <w:rtl/>
              </w:rPr>
              <w:delText>ان ضاق ذرعا تضرعا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40" w:author="Transkribus" w:date="2019-12-11T14:30:00Z">
            <w:r w:rsidRPr="00EE6742">
              <w:rPr>
                <w:rFonts w:ascii="Courier New" w:hAnsi="Courier New" w:cs="Courier New"/>
                <w:rtl/>
              </w:rPr>
              <w:t>ابن صاق ذرعاثضر</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وان </w:t>
          </w:r>
          <w:del w:id="1741" w:author="Transkribus" w:date="2019-12-11T14:30:00Z">
            <w:r w:rsidRPr="009B6BCA">
              <w:rPr>
                <w:rFonts w:ascii="Courier New" w:hAnsi="Courier New" w:cs="Courier New"/>
                <w:rtl/>
              </w:rPr>
              <w:delText>مد نحو</w:delText>
            </w:r>
          </w:del>
          <w:ins w:id="1742" w:author="Transkribus" w:date="2019-12-11T14:30:00Z">
            <w:r w:rsidRPr="00EE6742">
              <w:rPr>
                <w:rFonts w:ascii="Courier New" w:hAnsi="Courier New" w:cs="Courier New"/>
                <w:rtl/>
              </w:rPr>
              <w:t>مديجو</w:t>
            </w:r>
          </w:ins>
          <w:r w:rsidRPr="00EE6742">
            <w:rPr>
              <w:rFonts w:ascii="Courier New" w:hAnsi="Courier New" w:cs="Courier New"/>
              <w:rtl/>
            </w:rPr>
            <w:t xml:space="preserve"> الزاد قوم </w:t>
          </w:r>
          <w:del w:id="1743" w:author="Transkribus" w:date="2019-12-11T14:30:00Z">
            <w:r w:rsidRPr="009B6BCA">
              <w:rPr>
                <w:rFonts w:ascii="Courier New" w:hAnsi="Courier New" w:cs="Courier New"/>
                <w:rtl/>
              </w:rPr>
              <w:delText>اكفهم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تاخرت باعا ان دنا القوم اصبعا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744" w:author="Transkribus" w:date="2019-12-11T14:30:00Z">
            <w:del w:id="1745" w:author="Transkribus" w:date="2019-12-11T14:30:00Z">
              <w:r w:rsidRPr="00EE6742">
                <w:rPr>
                  <w:rFonts w:ascii="Courier New" w:hAnsi="Courier New" w:cs="Courier New"/>
                  <w:rtl/>
                </w:rPr>
                <w:delText>أفها * باحرب باعاان ونالقوم اصيعا</w:delText>
              </w:r>
            </w:del>
          </w:ins>
          <w:r>
            <w:t>‬</w:t>
          </w:r>
          <w:r>
            <w:t>‬</w:t>
          </w:r>
        </w:dir>
      </w:dir>
    </w:p>
    <w:p w:rsidR="00B85E34" w:rsidRPr="009B6BCA" w:rsidRDefault="00B85E34" w:rsidP="00B85E34">
      <w:pPr>
        <w:pStyle w:val="NurText"/>
        <w:bidi/>
        <w:rPr>
          <w:del w:id="1746" w:author="Transkribus" w:date="2019-12-11T14:30:00Z"/>
          <w:rFonts w:ascii="Courier New" w:hAnsi="Courier New" w:cs="Courier New"/>
        </w:rPr>
      </w:pPr>
      <w:dir w:val="rtl">
        <w:dir w:val="rtl">
          <w:del w:id="1747" w:author="Transkribus" w:date="2019-12-11T14:30:00Z">
            <w:r w:rsidRPr="009B6BCA">
              <w:rPr>
                <w:rFonts w:ascii="Courier New" w:hAnsi="Courier New" w:cs="Courier New"/>
                <w:rtl/>
              </w:rPr>
              <w:delText>ومذ كانت الدنيا لدى دنيئة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تعرضت للاعراض عنها ترفعا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748" w:author="Transkribus" w:date="2019-12-11T14:30:00Z"/>
          <w:del w:id="1749" w:author="Transkribus" w:date="2019-12-11T14:30:00Z"/>
          <w:rFonts w:ascii="Courier New" w:hAnsi="Courier New" w:cs="Courier New"/>
        </w:rPr>
      </w:pPr>
      <w:dir w:val="rtl">
        <w:dir w:val="rtl">
          <w:del w:id="1750" w:author="Transkribus" w:date="2019-12-11T14:30:00Z">
            <w:r w:rsidRPr="009B6BCA">
              <w:rPr>
                <w:rFonts w:ascii="Courier New" w:hAnsi="Courier New" w:cs="Courier New"/>
                <w:rtl/>
              </w:rPr>
              <w:delText>وذاك لعلمى انما</w:delText>
            </w:r>
          </w:del>
          <w:ins w:id="1751" w:author="Transkribus" w:date="2019-12-11T14:30:00Z">
            <w:r w:rsidRPr="00EE6742">
              <w:rPr>
                <w:rFonts w:ascii="Courier New" w:hAnsi="Courier New" w:cs="Courier New"/>
                <w:rtl/>
              </w:rPr>
              <w:t>ومذالت الديبالدى وبيثة * فعرست لاعراس عيهارفا</w:t>
            </w:r>
          </w:ins>
          <w:r>
            <w:t>‬</w:t>
          </w:r>
          <w:r>
            <w:t>‬</w:t>
          </w:r>
        </w:dir>
      </w:dir>
    </w:p>
    <w:p w:rsidR="00B85E34" w:rsidRPr="00EE6742" w:rsidRDefault="00B85E34" w:rsidP="00B85E34">
      <w:pPr>
        <w:pStyle w:val="NurText"/>
        <w:bidi/>
        <w:rPr>
          <w:rFonts w:ascii="Courier New" w:hAnsi="Courier New" w:cs="Courier New"/>
        </w:rPr>
      </w:pPr>
      <w:ins w:id="1752" w:author="Transkribus" w:date="2019-12-11T14:30:00Z">
        <w:r w:rsidRPr="00EE6742">
          <w:rPr>
            <w:rFonts w:ascii="Courier New" w:hAnsi="Courier New" w:cs="Courier New"/>
            <w:rtl/>
          </w:rPr>
          <w:t>وذال العلمى اغما</w:t>
        </w:r>
      </w:ins>
      <w:r w:rsidRPr="00EE6742">
        <w:rPr>
          <w:rFonts w:ascii="Courier New" w:hAnsi="Courier New" w:cs="Courier New"/>
          <w:rtl/>
        </w:rPr>
        <w:t xml:space="preserve"> الله رازق</w:t>
      </w:r>
      <w:del w:id="17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فمن غيره ارجو واخشى واجزعا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754" w:author="Transkribus" w:date="2019-12-11T14:30:00Z">
        <w:del w:id="1755" w:author="Transkribus" w:date="2019-12-11T14:30:00Z">
          <w:r w:rsidRPr="00EE6742">
            <w:rPr>
              <w:rFonts w:ascii="Courier New" w:hAnsi="Courier New" w:cs="Courier New"/>
              <w:rtl/>
            </w:rPr>
            <w:delText xml:space="preserve"> * ن عبره أر جووأخى وأحرع</w:delText>
          </w:r>
        </w:del>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فلا </w:t>
          </w:r>
          <w:del w:id="1756" w:author="Transkribus" w:date="2019-12-11T14:30:00Z">
            <w:r w:rsidRPr="009B6BCA">
              <w:rPr>
                <w:rFonts w:ascii="Courier New" w:hAnsi="Courier New" w:cs="Courier New"/>
                <w:rtl/>
              </w:rPr>
              <w:delText>الضعف يقصى</w:delText>
            </w:r>
          </w:del>
          <w:ins w:id="1757" w:author="Transkribus" w:date="2019-12-11T14:30:00Z">
            <w:r w:rsidRPr="00EE6742">
              <w:rPr>
                <w:rFonts w:ascii="Courier New" w:hAnsi="Courier New" w:cs="Courier New"/>
                <w:rtl/>
              </w:rPr>
              <w:t>الصعف يعصى</w:t>
            </w:r>
          </w:ins>
          <w:r w:rsidRPr="00EE6742">
            <w:rPr>
              <w:rFonts w:ascii="Courier New" w:hAnsi="Courier New" w:cs="Courier New"/>
              <w:rtl/>
            </w:rPr>
            <w:t xml:space="preserve"> الرزق ان ك</w:t>
          </w:r>
          <w:ins w:id="1758" w:author="Transkribus" w:date="2019-12-11T14:30:00Z">
            <w:r w:rsidRPr="00EE6742">
              <w:rPr>
                <w:rFonts w:ascii="Courier New" w:hAnsi="Courier New" w:cs="Courier New"/>
                <w:rtl/>
              </w:rPr>
              <w:t>م</w:t>
            </w:r>
          </w:ins>
          <w:r w:rsidRPr="00EE6742">
            <w:rPr>
              <w:rFonts w:ascii="Courier New" w:hAnsi="Courier New" w:cs="Courier New"/>
              <w:rtl/>
            </w:rPr>
            <w:t>ان دانيا</w:t>
          </w:r>
          <w:del w:id="17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الحول يدنيه اذا ما تجزعا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760" w:author="Transkribus" w:date="2019-12-11T14:30:00Z">
            <w:del w:id="1761" w:author="Transkribus" w:date="2019-12-11T14:30:00Z">
              <w:r w:rsidRPr="00EE6742">
                <w:rPr>
                  <w:rFonts w:ascii="Courier New" w:hAnsi="Courier New" w:cs="Courier New"/>
                  <w:rtl/>
                </w:rPr>
                <w:delText>* ولاالجول بدببه ١ذاما نجر٤</w:delText>
              </w:r>
            </w:del>
          </w:ins>
          <w:r>
            <w:t>‬</w:t>
          </w:r>
          <w:r>
            <w:t>‬</w:t>
          </w:r>
        </w:dir>
      </w:dir>
    </w:p>
    <w:p w:rsidR="00B85E34" w:rsidRPr="00EE6742" w:rsidRDefault="00B85E34" w:rsidP="00B85E34">
      <w:pPr>
        <w:pStyle w:val="NurText"/>
        <w:bidi/>
        <w:rPr>
          <w:rFonts w:ascii="Courier New" w:hAnsi="Courier New" w:cs="Courier New"/>
        </w:rPr>
      </w:pPr>
      <w:dir w:val="rtl">
        <w:dir w:val="rtl">
          <w:del w:id="1762" w:author="Transkribus" w:date="2019-12-11T14:30:00Z">
            <w:r w:rsidRPr="009B6BCA">
              <w:rPr>
                <w:rFonts w:ascii="Courier New" w:hAnsi="Courier New" w:cs="Courier New"/>
                <w:rtl/>
              </w:rPr>
              <w:delText xml:space="preserve">فلا تبطرن ان نلت </w:delText>
            </w:r>
          </w:del>
          <w:ins w:id="1763" w:author="Transkribus" w:date="2019-12-11T14:30:00Z">
            <w:r w:rsidRPr="00EE6742">
              <w:rPr>
                <w:rFonts w:ascii="Courier New" w:hAnsi="Courier New" w:cs="Courier New"/>
                <w:rtl/>
              </w:rPr>
              <w:t xml:space="preserve">فلاتيطرن ابن قلت </w:t>
            </w:r>
          </w:ins>
          <w:r w:rsidRPr="00EE6742">
            <w:rPr>
              <w:rFonts w:ascii="Courier New" w:hAnsi="Courier New" w:cs="Courier New"/>
              <w:rtl/>
            </w:rPr>
            <w:t>من دهرك الغنى</w:t>
          </w:r>
          <w:del w:id="17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وكن شامخا بالانف ان كنت مدقعا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765" w:author="Transkribus" w:date="2019-12-11T14:30:00Z">
            <w:del w:id="1766" w:author="Transkribus" w:date="2019-12-11T14:30:00Z">
              <w:r w:rsidRPr="00EE6742">
                <w:rPr>
                  <w:rFonts w:ascii="Courier New" w:hAnsi="Courier New" w:cs="Courier New"/>
                  <w:rtl/>
                </w:rPr>
                <w:delText xml:space="preserve"> * وكر شاخاء الالف ان كتب مدقا</w:delText>
              </w:r>
            </w:del>
          </w:ins>
          <w:r>
            <w:t>‬</w:t>
          </w:r>
          <w:r>
            <w:t>‬</w:t>
          </w:r>
        </w:dir>
      </w:dir>
    </w:p>
    <w:p w:rsidR="00B85E34" w:rsidRPr="00EE6742" w:rsidRDefault="00B85E34" w:rsidP="00B85E34">
      <w:pPr>
        <w:pStyle w:val="NurText"/>
        <w:bidi/>
        <w:rPr>
          <w:rFonts w:ascii="Courier New" w:hAnsi="Courier New" w:cs="Courier New"/>
        </w:rPr>
      </w:pPr>
      <w:dir w:val="rtl">
        <w:dir w:val="rtl">
          <w:del w:id="1767" w:author="Transkribus" w:date="2019-12-11T14:30:00Z">
            <w:r w:rsidRPr="009B6BCA">
              <w:rPr>
                <w:rFonts w:ascii="Courier New" w:hAnsi="Courier New" w:cs="Courier New"/>
                <w:rtl/>
              </w:rPr>
              <w:delText>فقدر الفتى ما حازه وافاده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768" w:author="Transkribus" w:date="2019-12-11T14:30:00Z">
            <w:del w:id="1769" w:author="Transkribus" w:date="2019-12-11T14:30:00Z">
              <w:r w:rsidRPr="00EE6742">
                <w:rPr>
                  <w:rFonts w:ascii="Courier New" w:hAnsi="Courier New" w:cs="Courier New"/>
                  <w:rtl/>
                </w:rPr>
                <w:delText xml:space="preserve">فقسدر العسى ماجازه وأقادة * </w:delText>
              </w:r>
            </w:del>
          </w:ins>
          <w:r w:rsidRPr="00EE6742">
            <w:rPr>
              <w:rFonts w:ascii="Courier New" w:hAnsi="Courier New" w:cs="Courier New"/>
              <w:rtl/>
            </w:rPr>
            <w:t xml:space="preserve">من العلم </w:t>
          </w:r>
          <w:del w:id="1770" w:author="Transkribus" w:date="2019-12-11T14:30:00Z">
            <w:r w:rsidRPr="009B6BCA">
              <w:rPr>
                <w:rFonts w:ascii="Courier New" w:hAnsi="Courier New" w:cs="Courier New"/>
                <w:rtl/>
              </w:rPr>
              <w:delText>لا مال حواه وجمعا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71" w:author="Transkribus" w:date="2019-12-11T14:30:00Z">
            <w:r w:rsidRPr="00EE6742">
              <w:rPr>
                <w:rFonts w:ascii="Courier New" w:hAnsi="Courier New" w:cs="Courier New"/>
                <w:rtl/>
              </w:rPr>
              <w:t>لامال جواه وحمعا</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فكن عالما فى الناس </w:t>
          </w:r>
          <w:del w:id="1772" w:author="Transkribus" w:date="2019-12-11T14:30:00Z">
            <w:r w:rsidRPr="009B6BCA">
              <w:rPr>
                <w:rFonts w:ascii="Courier New" w:hAnsi="Courier New" w:cs="Courier New"/>
                <w:rtl/>
              </w:rPr>
              <w:delText>او</w:delText>
            </w:r>
          </w:del>
          <w:ins w:id="1773" w:author="Transkribus" w:date="2019-12-11T14:30:00Z">
            <w:r w:rsidRPr="00EE6742">
              <w:rPr>
                <w:rFonts w:ascii="Courier New" w:hAnsi="Courier New" w:cs="Courier New"/>
                <w:rtl/>
              </w:rPr>
              <w:t>أو</w:t>
            </w:r>
          </w:ins>
          <w:r w:rsidRPr="00EE6742">
            <w:rPr>
              <w:rFonts w:ascii="Courier New" w:hAnsi="Courier New" w:cs="Courier New"/>
              <w:rtl/>
            </w:rPr>
            <w:t xml:space="preserve"> متعلما</w:t>
          </w:r>
          <w:del w:id="17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775" w:author="Transkribus" w:date="2019-12-11T14:30:00Z">
            <w:del w:id="1776"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وان فات</w:t>
          </w:r>
          <w:ins w:id="1777" w:author="Transkribus" w:date="2019-12-11T14:30:00Z">
            <w:r w:rsidRPr="00EE6742">
              <w:rPr>
                <w:rFonts w:ascii="Courier New" w:hAnsi="Courier New" w:cs="Courier New"/>
                <w:rtl/>
              </w:rPr>
              <w:t>ل</w:t>
            </w:r>
          </w:ins>
          <w:r w:rsidRPr="00EE6742">
            <w:rPr>
              <w:rFonts w:ascii="Courier New" w:hAnsi="Courier New" w:cs="Courier New"/>
              <w:rtl/>
            </w:rPr>
            <w:t xml:space="preserve">ك القسمان </w:t>
          </w:r>
          <w:del w:id="1778" w:author="Transkribus" w:date="2019-12-11T14:30:00Z">
            <w:r w:rsidRPr="009B6BCA">
              <w:rPr>
                <w:rFonts w:ascii="Courier New" w:hAnsi="Courier New" w:cs="Courier New"/>
                <w:rtl/>
              </w:rPr>
              <w:delText>اصغ لتسمعا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79" w:author="Transkribus" w:date="2019-12-11T14:30:00Z">
            <w:r w:rsidRPr="00EE6742">
              <w:rPr>
                <w:rFonts w:ascii="Courier New" w:hAnsi="Courier New" w:cs="Courier New"/>
                <w:rtl/>
              </w:rPr>
              <w:t>أصنر التسميا</w:t>
            </w:r>
          </w:ins>
          <w:r>
            <w:t>‬</w:t>
          </w:r>
          <w:r>
            <w:t>‬</w:t>
          </w:r>
        </w:dir>
      </w:dir>
    </w:p>
    <w:p w:rsidR="00B85E34" w:rsidRPr="009B6BCA" w:rsidRDefault="00B85E34" w:rsidP="00B85E34">
      <w:pPr>
        <w:pStyle w:val="NurText"/>
        <w:bidi/>
        <w:rPr>
          <w:del w:id="1780" w:author="Transkribus" w:date="2019-12-11T14:30:00Z"/>
          <w:rFonts w:ascii="Courier New" w:hAnsi="Courier New" w:cs="Courier New"/>
        </w:rPr>
      </w:pPr>
      <w:dir w:val="rtl">
        <w:dir w:val="rtl">
          <w:del w:id="1781" w:author="Transkribus" w:date="2019-12-11T14:30:00Z">
            <w:r w:rsidRPr="009B6BCA">
              <w:rPr>
                <w:rFonts w:ascii="Courier New" w:hAnsi="Courier New" w:cs="Courier New"/>
                <w:rtl/>
              </w:rPr>
              <w:delText>ولا تك للاقسام ما اسطعت رابعا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فتدرا عن ورد النجاة وتدفعا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782" w:author="Transkribus" w:date="2019-12-11T14:30:00Z"/>
          <w:del w:id="1783" w:author="Transkribus" w:date="2019-12-11T14:30:00Z"/>
          <w:rFonts w:ascii="Courier New" w:hAnsi="Courier New" w:cs="Courier New"/>
        </w:rPr>
      </w:pPr>
      <w:dir w:val="rtl">
        <w:dir w:val="rtl">
          <w:ins w:id="1784" w:author="Transkribus" w:date="2019-12-11T14:30:00Z">
            <w:r w:rsidRPr="00EE6742">
              <w:rPr>
                <w:rFonts w:ascii="Courier New" w:hAnsi="Courier New" w:cs="Courier New"/>
                <w:rtl/>
              </w:rPr>
              <w:t>ولاتل الاقسام مالسطع رايعا * فتدر اعن ورد النجاء وبدفها</w:t>
            </w:r>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وقال </w:t>
      </w:r>
      <w:del w:id="1785"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86" w:author="Transkribus" w:date="2019-12-11T14:30:00Z">
        <w:r w:rsidRPr="00EE6742">
          <w:rPr>
            <w:rFonts w:ascii="Courier New" w:hAnsi="Courier New" w:cs="Courier New"/>
            <w:rtl/>
          </w:rPr>
          <w:t>أبنا</w:t>
        </w:r>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اذا كان رزق </w:t>
          </w:r>
          <w:del w:id="1787" w:author="Transkribus" w:date="2019-12-11T14:30:00Z">
            <w:r w:rsidRPr="009B6BCA">
              <w:rPr>
                <w:rFonts w:ascii="Courier New" w:hAnsi="Courier New" w:cs="Courier New"/>
                <w:rtl/>
              </w:rPr>
              <w:delText>المرء عن قدر اتى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حرصه يغنيه</w:delText>
                </w:r>
                <w:r>
                  <w:delText>‬</w:delText>
                </w:r>
                <w:r>
                  <w:delText>‬</w:delText>
                </w:r>
              </w:dir>
            </w:dir>
          </w:del>
          <w:ins w:id="1788" w:author="Transkribus" w:date="2019-12-11T14:30:00Z">
            <w:del w:id="1789" w:author="Transkribus" w:date="2019-12-11T14:30:00Z">
              <w:r w:rsidRPr="00EE6742">
                <w:rPr>
                  <w:rFonts w:ascii="Courier New" w:hAnsi="Courier New" w:cs="Courier New"/>
                  <w:rtl/>
                </w:rPr>
                <w:delText>المرة عن قدرأبى * أحرصه فغنيه</w:delText>
              </w:r>
            </w:del>
          </w:ins>
          <w:r w:rsidRPr="00EE6742">
            <w:rPr>
              <w:rFonts w:ascii="Courier New" w:hAnsi="Courier New" w:cs="Courier New"/>
              <w:rtl/>
            </w:rPr>
            <w:t xml:space="preserve"> فى طلب الرزق</w:t>
          </w:r>
          <w:del w:id="17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791" w:author="Transkribus" w:date="2019-12-11T14:30:00Z"/>
          <w:rFonts w:ascii="Courier New" w:hAnsi="Courier New" w:cs="Courier New"/>
        </w:rPr>
      </w:pPr>
      <w:dir w:val="rtl">
        <w:dir w:val="rtl">
          <w:del w:id="1792" w:author="Transkribus" w:date="2019-12-11T14:30:00Z">
            <w:r w:rsidRPr="009B6BCA">
              <w:rPr>
                <w:rFonts w:ascii="Courier New" w:hAnsi="Courier New" w:cs="Courier New"/>
                <w:rtl/>
              </w:rPr>
              <w:delText>كذا موته ان كان ضربة لازب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فاخلاده نحو الدنا غاية الحمق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793" w:author="Transkribus" w:date="2019-12-11T14:30:00Z"/>
          <w:del w:id="1794" w:author="Transkribus" w:date="2019-12-11T14:30:00Z"/>
          <w:rFonts w:ascii="Courier New" w:hAnsi="Courier New" w:cs="Courier New"/>
        </w:rPr>
      </w:pPr>
      <w:dir w:val="rtl">
        <w:dir w:val="rtl">
          <w:del w:id="1795" w:author="Transkribus" w:date="2019-12-11T14:30:00Z">
            <w:r w:rsidRPr="009B6BCA">
              <w:rPr>
                <w:rFonts w:ascii="Courier New" w:hAnsi="Courier New" w:cs="Courier New"/>
                <w:rtl/>
              </w:rPr>
              <w:delText>فان شئت ان تحيا كريما فكن فتى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يؤوسا فان الياس</w:delText>
                </w:r>
                <w:r>
                  <w:delText>‬</w:delText>
                </w:r>
                <w:r>
                  <w:delText>‬</w:delText>
                </w:r>
              </w:dir>
            </w:dir>
          </w:del>
          <w:ins w:id="1796" w:author="Transkribus" w:date="2019-12-11T14:30:00Z">
            <w:del w:id="1797" w:author="Transkribus" w:date="2019-12-11T14:30:00Z">
              <w:r w:rsidRPr="00EE6742">
                <w:rPr>
                  <w:rFonts w:ascii="Courier New" w:hAnsi="Courier New" w:cs="Courier New"/>
                  <w:rtl/>
                </w:rPr>
                <w:delText>كذا موثهان كمان صرة لارب * فاسسلادة محو الدناقابة الحق</w:delText>
              </w:r>
            </w:del>
          </w:ins>
          <w:r>
            <w:t>‬</w:t>
          </w:r>
          <w:r>
            <w:t>‬</w:t>
          </w:r>
        </w:dir>
      </w:dir>
    </w:p>
    <w:p w:rsidR="00B85E34" w:rsidRPr="00EE6742" w:rsidRDefault="00B85E34" w:rsidP="00B85E34">
      <w:pPr>
        <w:pStyle w:val="NurText"/>
        <w:bidi/>
        <w:rPr>
          <w:rFonts w:ascii="Courier New" w:hAnsi="Courier New" w:cs="Courier New"/>
        </w:rPr>
      </w:pPr>
      <w:ins w:id="1798" w:author="Transkribus" w:date="2019-12-11T14:30:00Z">
        <w:r w:rsidRPr="00EE6742">
          <w:rPr>
            <w:rFonts w:ascii="Courier New" w:hAnsi="Courier New" w:cs="Courier New"/>
            <w:rtl/>
          </w:rPr>
          <w:t>بان شلت ابن مجبا كر مافكن فى * بو سانان الباس</w:t>
        </w:r>
      </w:ins>
      <w:r w:rsidRPr="00EE6742">
        <w:rPr>
          <w:rFonts w:ascii="Courier New" w:hAnsi="Courier New" w:cs="Courier New"/>
          <w:rtl/>
        </w:rPr>
        <w:t xml:space="preserve"> من كرم الخلق</w:t>
      </w:r>
      <w:del w:id="17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فياس الكر</w:t>
          </w:r>
          <w:del w:id="1800" w:author="Transkribus" w:date="2019-12-11T14:30:00Z">
            <w:r w:rsidRPr="009B6BCA">
              <w:rPr>
                <w:rFonts w:ascii="Courier New" w:hAnsi="Courier New" w:cs="Courier New"/>
                <w:rtl/>
              </w:rPr>
              <w:delText>ي</w:delText>
            </w:r>
          </w:del>
          <w:r w:rsidRPr="00EE6742">
            <w:rPr>
              <w:rFonts w:ascii="Courier New" w:hAnsi="Courier New" w:cs="Courier New"/>
              <w:rtl/>
            </w:rPr>
            <w:t xml:space="preserve">م الطبع </w:t>
          </w:r>
          <w:del w:id="1801" w:author="Transkribus" w:date="2019-12-11T14:30:00Z">
            <w:r w:rsidRPr="009B6BCA">
              <w:rPr>
                <w:rFonts w:ascii="Courier New" w:hAnsi="Courier New" w:cs="Courier New"/>
                <w:rtl/>
              </w:rPr>
              <w:delText>حلو مذاقه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802" w:author="Transkribus" w:date="2019-12-11T14:30:00Z">
            <w:del w:id="1803" w:author="Transkribus" w:date="2019-12-11T14:30:00Z">
              <w:r w:rsidRPr="00EE6742">
                <w:rPr>
                  <w:rFonts w:ascii="Courier New" w:hAnsi="Courier New" w:cs="Courier New"/>
                  <w:rtl/>
                </w:rPr>
                <w:delText xml:space="preserve">حلومد اله * </w:delText>
              </w:r>
            </w:del>
          </w:ins>
          <w:r w:rsidRPr="00EE6742">
            <w:rPr>
              <w:rFonts w:ascii="Courier New" w:hAnsi="Courier New" w:cs="Courier New"/>
              <w:rtl/>
            </w:rPr>
            <w:t xml:space="preserve">لديه اذا </w:t>
          </w:r>
          <w:del w:id="1804" w:author="Transkribus" w:date="2019-12-11T14:30:00Z">
            <w:r w:rsidRPr="009B6BCA">
              <w:rPr>
                <w:rFonts w:ascii="Courier New" w:hAnsi="Courier New" w:cs="Courier New"/>
                <w:rtl/>
              </w:rPr>
              <w:delText>ما رام مسالة الخلق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05" w:author="Transkribus" w:date="2019-12-11T14:30:00Z">
            <w:r w:rsidRPr="00EE6742">
              <w:rPr>
                <w:rFonts w:ascii="Courier New" w:hAnsi="Courier New" w:cs="Courier New"/>
                <w:rtl/>
              </w:rPr>
              <w:t>قارام مستلة الخاق</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وقال </w:t>
          </w:r>
          <w:del w:id="1806"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07" w:author="Transkribus" w:date="2019-12-11T14:30:00Z">
            <w:r w:rsidRPr="00EE6742">
              <w:rPr>
                <w:rFonts w:ascii="Courier New" w:hAnsi="Courier New" w:cs="Courier New"/>
                <w:rtl/>
              </w:rPr>
              <w:t>أيقا</w:t>
            </w:r>
          </w:ins>
          <w:r>
            <w:t>‬</w:t>
          </w:r>
          <w:r>
            <w:t>‬</w:t>
          </w:r>
        </w:dir>
      </w:dir>
    </w:p>
    <w:p w:rsidR="00B85E34" w:rsidRPr="009B6BCA" w:rsidRDefault="00B85E34" w:rsidP="00B85E34">
      <w:pPr>
        <w:pStyle w:val="NurText"/>
        <w:bidi/>
        <w:rPr>
          <w:del w:id="1808" w:author="Transkribus" w:date="2019-12-11T14:30:00Z"/>
          <w:rFonts w:ascii="Courier New" w:hAnsi="Courier New" w:cs="Courier New"/>
        </w:rPr>
      </w:pPr>
      <w:dir w:val="rtl">
        <w:dir w:val="rtl">
          <w:del w:id="1809" w:author="Transkribus" w:date="2019-12-11T14:30:00Z">
            <w:r w:rsidRPr="009B6BCA">
              <w:rPr>
                <w:rFonts w:ascii="Courier New" w:hAnsi="Courier New" w:cs="Courier New"/>
                <w:rtl/>
              </w:rPr>
              <w:delText>ارى وجودك هذا لم يكن عبثا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لتكمل منك النفس فانتبه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810" w:author="Transkribus" w:date="2019-12-11T14:30:00Z"/>
          <w:del w:id="1811" w:author="Transkribus" w:date="2019-12-11T14:30:00Z"/>
          <w:rFonts w:ascii="Courier New" w:hAnsi="Courier New" w:cs="Courier New"/>
        </w:rPr>
      </w:pPr>
      <w:dir w:val="rtl">
        <w:dir w:val="rtl">
          <w:del w:id="1812" w:author="Transkribus" w:date="2019-12-11T14:30:00Z">
            <w:r w:rsidRPr="009B6BCA">
              <w:rPr>
                <w:rFonts w:ascii="Courier New" w:hAnsi="Courier New" w:cs="Courier New"/>
                <w:rtl/>
              </w:rPr>
              <w:delText>فاعدل</w:delText>
            </w:r>
          </w:del>
          <w:ins w:id="1813" w:author="Transkribus" w:date="2019-12-11T14:30:00Z">
            <w:r w:rsidRPr="00EE6742">
              <w:rPr>
                <w:rFonts w:ascii="Courier New" w:hAnsi="Courier New" w:cs="Courier New"/>
                <w:rtl/>
              </w:rPr>
              <w:t>البسيط</w:t>
            </w:r>
          </w:ins>
          <w:r>
            <w:t>‬</w:t>
          </w:r>
          <w:r>
            <w:t>‬</w:t>
          </w:r>
        </w:dir>
      </w:dir>
    </w:p>
    <w:p w:rsidR="00B85E34" w:rsidRPr="00EE6742" w:rsidRDefault="00B85E34" w:rsidP="00B85E34">
      <w:pPr>
        <w:pStyle w:val="NurText"/>
        <w:bidi/>
        <w:rPr>
          <w:ins w:id="1814" w:author="Transkribus" w:date="2019-12-11T14:30:00Z"/>
          <w:rFonts w:ascii="Courier New" w:hAnsi="Courier New" w:cs="Courier New"/>
        </w:rPr>
      </w:pPr>
      <w:ins w:id="1815" w:author="Transkribus" w:date="2019-12-11T14:30:00Z">
        <w:r w:rsidRPr="00EE6742">
          <w:rPr>
            <w:rFonts w:ascii="Courier New" w:hAnsi="Courier New" w:cs="Courier New"/>
            <w:rtl/>
          </w:rPr>
          <w:t>أرى وجويلك هذالم بكن عبيا * الالتكمل منك النقس فاننية</w:t>
        </w:r>
      </w:ins>
    </w:p>
    <w:p w:rsidR="00B85E34" w:rsidRPr="00EE6742" w:rsidRDefault="00B85E34" w:rsidP="00B85E34">
      <w:pPr>
        <w:pStyle w:val="NurText"/>
        <w:bidi/>
        <w:rPr>
          <w:rFonts w:ascii="Courier New" w:hAnsi="Courier New" w:cs="Courier New"/>
        </w:rPr>
      </w:pPr>
      <w:ins w:id="1816" w:author="Transkribus" w:date="2019-12-11T14:30:00Z">
        <w:r w:rsidRPr="00EE6742">
          <w:rPr>
            <w:rFonts w:ascii="Courier New" w:hAnsi="Courier New" w:cs="Courier New"/>
            <w:rtl/>
          </w:rPr>
          <w:t>باعدل</w:t>
        </w:r>
      </w:ins>
      <w:r w:rsidRPr="00EE6742">
        <w:rPr>
          <w:rFonts w:ascii="Courier New" w:hAnsi="Courier New" w:cs="Courier New"/>
          <w:rtl/>
        </w:rPr>
        <w:t xml:space="preserve"> عن </w:t>
      </w:r>
      <w:del w:id="1817" w:author="Transkribus" w:date="2019-12-11T14:30:00Z">
        <w:r w:rsidRPr="009B6BCA">
          <w:rPr>
            <w:rFonts w:ascii="Courier New" w:hAnsi="Courier New" w:cs="Courier New"/>
            <w:rtl/>
          </w:rPr>
          <w:delText>الجسم لا تقبل</w:delText>
        </w:r>
      </w:del>
      <w:ins w:id="1818" w:author="Transkribus" w:date="2019-12-11T14:30:00Z">
        <w:r w:rsidRPr="00EE6742">
          <w:rPr>
            <w:rFonts w:ascii="Courier New" w:hAnsi="Courier New" w:cs="Courier New"/>
            <w:rtl/>
          </w:rPr>
          <w:t>الحسم الاتفيل</w:t>
        </w:r>
      </w:ins>
      <w:r w:rsidRPr="00EE6742">
        <w:rPr>
          <w:rFonts w:ascii="Courier New" w:hAnsi="Courier New" w:cs="Courier New"/>
          <w:rtl/>
        </w:rPr>
        <w:t xml:space="preserve"> عليه ومل</w:t>
      </w:r>
      <w:del w:id="18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820" w:author="Transkribus" w:date="2019-12-11T14:30:00Z">
        <w:del w:id="1821"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 xml:space="preserve">الى </w:t>
      </w:r>
      <w:del w:id="1822" w:author="Transkribus" w:date="2019-12-11T14:30:00Z">
        <w:r w:rsidRPr="009B6BCA">
          <w:rPr>
            <w:rFonts w:ascii="Courier New" w:hAnsi="Courier New" w:cs="Courier New"/>
            <w:rtl/>
          </w:rPr>
          <w:delText>رعاية ما</w:delText>
        </w:r>
      </w:del>
      <w:ins w:id="1823" w:author="Transkribus" w:date="2019-12-11T14:30:00Z">
        <w:r w:rsidRPr="00EE6742">
          <w:rPr>
            <w:rFonts w:ascii="Courier New" w:hAnsi="Courier New" w:cs="Courier New"/>
            <w:rtl/>
          </w:rPr>
          <w:t>رعايةما</w:t>
        </w:r>
      </w:ins>
      <w:r w:rsidRPr="00EE6742">
        <w:rPr>
          <w:rFonts w:ascii="Courier New" w:hAnsi="Courier New" w:cs="Courier New"/>
          <w:rtl/>
        </w:rPr>
        <w:t xml:space="preserve"> الانسان </w:t>
      </w:r>
      <w:del w:id="1824" w:author="Transkribus" w:date="2019-12-11T14:30:00Z">
        <w:r w:rsidRPr="009B6BCA">
          <w:rPr>
            <w:rFonts w:ascii="Courier New" w:hAnsi="Courier New" w:cs="Courier New"/>
            <w:rtl/>
          </w:rPr>
          <w:delText>انت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25" w:author="Transkribus" w:date="2019-12-11T14:30:00Z">
        <w:r w:rsidRPr="00EE6742">
          <w:rPr>
            <w:rFonts w:ascii="Courier New" w:hAnsi="Courier New" w:cs="Courier New"/>
            <w:rtl/>
          </w:rPr>
          <w:t>أبتيب٥</w:t>
        </w:r>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ف</w:t>
          </w:r>
          <w:del w:id="1826" w:author="Transkribus" w:date="2019-12-11T14:30:00Z">
            <w:r w:rsidRPr="009B6BCA">
              <w:rPr>
                <w:rFonts w:ascii="Courier New" w:hAnsi="Courier New" w:cs="Courier New"/>
                <w:rtl/>
              </w:rPr>
              <w:delText>مؤ</w:delText>
            </w:r>
          </w:del>
          <w:ins w:id="1827" w:author="Transkribus" w:date="2019-12-11T14:30:00Z">
            <w:r w:rsidRPr="00EE6742">
              <w:rPr>
                <w:rFonts w:ascii="Courier New" w:hAnsi="Courier New" w:cs="Courier New"/>
                <w:rtl/>
              </w:rPr>
              <w:t>و</w:t>
            </w:r>
          </w:ins>
          <w:r w:rsidRPr="00EE6742">
            <w:rPr>
              <w:rFonts w:ascii="Courier New" w:hAnsi="Courier New" w:cs="Courier New"/>
              <w:rtl/>
            </w:rPr>
            <w:t xml:space="preserve">يس النفس عن </w:t>
          </w:r>
          <w:del w:id="1828" w:author="Transkribus" w:date="2019-12-11T14:30:00Z">
            <w:r w:rsidRPr="009B6BCA">
              <w:rPr>
                <w:rFonts w:ascii="Courier New" w:hAnsi="Courier New" w:cs="Courier New"/>
                <w:rtl/>
              </w:rPr>
              <w:delText>اهوائها يقظ</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829" w:author="Transkribus" w:date="2019-12-11T14:30:00Z">
            <w:del w:id="1830" w:author="Transkribus" w:date="2019-12-11T14:30:00Z">
              <w:r w:rsidRPr="00EE6742">
                <w:rPr>
                  <w:rFonts w:ascii="Courier New" w:hAnsi="Courier New" w:cs="Courier New"/>
                  <w:rtl/>
                </w:rPr>
                <w:delText xml:space="preserve">أهو اثهايقط * </w:delText>
              </w:r>
            </w:del>
          </w:ins>
          <w:r w:rsidRPr="00EE6742">
            <w:rPr>
              <w:rFonts w:ascii="Courier New" w:hAnsi="Courier New" w:cs="Courier New"/>
              <w:rtl/>
            </w:rPr>
            <w:t>ومطمع الن</w:t>
          </w:r>
          <w:ins w:id="1831" w:author="Transkribus" w:date="2019-12-11T14:30:00Z">
            <w:r w:rsidRPr="00EE6742">
              <w:rPr>
                <w:rFonts w:ascii="Courier New" w:hAnsi="Courier New" w:cs="Courier New"/>
                <w:rtl/>
              </w:rPr>
              <w:t>ق</w:t>
            </w:r>
          </w:ins>
          <w:r w:rsidRPr="00EE6742">
            <w:rPr>
              <w:rFonts w:ascii="Courier New" w:hAnsi="Courier New" w:cs="Courier New"/>
              <w:rtl/>
            </w:rPr>
            <w:t xml:space="preserve">فس فيها غير </w:t>
          </w:r>
          <w:del w:id="1832" w:author="Transkribus" w:date="2019-12-11T14:30:00Z">
            <w:r w:rsidRPr="009B6BCA">
              <w:rPr>
                <w:rFonts w:ascii="Courier New" w:hAnsi="Courier New" w:cs="Courier New"/>
                <w:rtl/>
              </w:rPr>
              <w:delText>منتبه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3" w:author="Transkribus" w:date="2019-12-11T14:30:00Z">
            <w:r w:rsidRPr="00EE6742">
              <w:rPr>
                <w:rFonts w:ascii="Courier New" w:hAnsi="Courier New" w:cs="Courier New"/>
                <w:rtl/>
              </w:rPr>
              <w:t>متتبة</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فاسلك س</w:t>
          </w:r>
          <w:del w:id="1834" w:author="Transkribus" w:date="2019-12-11T14:30:00Z">
            <w:r w:rsidRPr="009B6BCA">
              <w:rPr>
                <w:rFonts w:ascii="Courier New" w:hAnsi="Courier New" w:cs="Courier New"/>
                <w:rtl/>
              </w:rPr>
              <w:delText>ب</w:delText>
            </w:r>
          </w:del>
          <w:r w:rsidRPr="00EE6742">
            <w:rPr>
              <w:rFonts w:ascii="Courier New" w:hAnsi="Courier New" w:cs="Courier New"/>
              <w:rtl/>
            </w:rPr>
            <w:t>ي</w:t>
          </w:r>
          <w:ins w:id="1835" w:author="Transkribus" w:date="2019-12-11T14:30:00Z">
            <w:r w:rsidRPr="00EE6742">
              <w:rPr>
                <w:rFonts w:ascii="Courier New" w:hAnsi="Courier New" w:cs="Courier New"/>
                <w:rtl/>
              </w:rPr>
              <w:t>ي</w:t>
            </w:r>
          </w:ins>
          <w:r w:rsidRPr="00EE6742">
            <w:rPr>
              <w:rFonts w:ascii="Courier New" w:hAnsi="Courier New" w:cs="Courier New"/>
              <w:rtl/>
            </w:rPr>
            <w:t xml:space="preserve">ل الهدى </w:t>
          </w:r>
          <w:del w:id="1836" w:author="Transkribus" w:date="2019-12-11T14:30:00Z">
            <w:r w:rsidRPr="009B6BCA">
              <w:rPr>
                <w:rFonts w:ascii="Courier New" w:hAnsi="Courier New" w:cs="Courier New"/>
                <w:rtl/>
              </w:rPr>
              <w:delText>تحمد مغبته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فمنهج</w:delText>
                </w:r>
                <w:r>
                  <w:delText>‬</w:delText>
                </w:r>
                <w:r>
                  <w:delText>‬</w:delText>
                </w:r>
              </w:dir>
            </w:dir>
          </w:del>
          <w:ins w:id="1837" w:author="Transkribus" w:date="2019-12-11T14:30:00Z">
            <w:del w:id="1838" w:author="Transkribus" w:date="2019-12-11T14:30:00Z">
              <w:r w:rsidRPr="00EE6742">
                <w:rPr>
                  <w:rFonts w:ascii="Courier New" w:hAnsi="Courier New" w:cs="Courier New"/>
                  <w:rtl/>
                </w:rPr>
                <w:delText>جمد مبته * غنهم</w:delText>
              </w:r>
            </w:del>
          </w:ins>
          <w:r w:rsidRPr="00EE6742">
            <w:rPr>
              <w:rFonts w:ascii="Courier New" w:hAnsi="Courier New" w:cs="Courier New"/>
              <w:rtl/>
            </w:rPr>
            <w:t xml:space="preserve"> الحق باد غير </w:t>
          </w:r>
          <w:del w:id="1839" w:author="Transkribus" w:date="2019-12-11T14:30:00Z">
            <w:r w:rsidRPr="009B6BCA">
              <w:rPr>
                <w:rFonts w:ascii="Courier New" w:hAnsi="Courier New" w:cs="Courier New"/>
                <w:rtl/>
              </w:rPr>
              <w:delText>مشتبه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40" w:author="Transkribus" w:date="2019-12-11T14:30:00Z">
            <w:r w:rsidRPr="00EE6742">
              <w:rPr>
                <w:rFonts w:ascii="Courier New" w:hAnsi="Courier New" w:cs="Courier New"/>
                <w:rtl/>
              </w:rPr>
              <w:t>مشنبة</w:t>
            </w:r>
          </w:ins>
          <w:r>
            <w:t>‬</w:t>
          </w:r>
          <w:r>
            <w:t>‬</w:t>
          </w:r>
        </w:dir>
      </w:dir>
    </w:p>
    <w:p w:rsidR="00B85E34" w:rsidRPr="009B6BCA" w:rsidRDefault="00B85E34" w:rsidP="00B85E34">
      <w:pPr>
        <w:pStyle w:val="NurText"/>
        <w:bidi/>
        <w:rPr>
          <w:del w:id="1841" w:author="Transkribus" w:date="2019-12-11T14:30:00Z"/>
          <w:rFonts w:ascii="Courier New" w:hAnsi="Courier New" w:cs="Courier New"/>
        </w:rPr>
      </w:pPr>
      <w:dir w:val="rtl">
        <w:dir w:val="rtl">
          <w:del w:id="1842"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843" w:author="Transkribus" w:date="2019-12-11T14:30:00Z"/>
          <w:rFonts w:ascii="Courier New" w:hAnsi="Courier New" w:cs="Courier New"/>
        </w:rPr>
      </w:pPr>
      <w:dir w:val="rtl">
        <w:dir w:val="rtl">
          <w:ins w:id="1844" w:author="Transkribus" w:date="2019-12-11T14:30:00Z">
            <w:r w:rsidRPr="00EE6742">
              <w:rPr>
                <w:rFonts w:ascii="Courier New" w:hAnsi="Courier New" w:cs="Courier New"/>
                <w:rtl/>
              </w:rPr>
              <w:t>وأانشدقى أيص النقسه</w:t>
            </w:r>
          </w:ins>
          <w:r>
            <w:t>‬</w:t>
          </w:r>
          <w:r>
            <w:t>‬</w:t>
          </w:r>
        </w:dir>
      </w:dir>
    </w:p>
    <w:p w:rsidR="00B85E34" w:rsidRPr="00EE6742" w:rsidRDefault="00B85E34" w:rsidP="00B85E34">
      <w:pPr>
        <w:pStyle w:val="NurText"/>
        <w:bidi/>
        <w:rPr>
          <w:ins w:id="1845" w:author="Transkribus" w:date="2019-12-11T14:30:00Z"/>
          <w:rFonts w:ascii="Courier New" w:hAnsi="Courier New" w:cs="Courier New"/>
        </w:rPr>
      </w:pPr>
      <w:ins w:id="1846" w:author="Transkribus" w:date="2019-12-11T14:30:00Z">
        <w:r w:rsidRPr="00EE6742">
          <w:rPr>
            <w:rFonts w:ascii="Courier New" w:hAnsi="Courier New" w:cs="Courier New"/>
            <w:rtl/>
          </w:rPr>
          <w:t>الكاسل المرقل</w:t>
        </w:r>
      </w:ins>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كن </w:t>
      </w:r>
      <w:del w:id="1847" w:author="Transkribus" w:date="2019-12-11T14:30:00Z">
        <w:r w:rsidRPr="009B6BCA">
          <w:rPr>
            <w:rFonts w:ascii="Courier New" w:hAnsi="Courier New" w:cs="Courier New"/>
            <w:rtl/>
          </w:rPr>
          <w:delText>محسنا طبعا الى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848" w:author="Transkribus" w:date="2019-12-11T14:30:00Z">
        <w:del w:id="1849" w:author="Transkribus" w:date="2019-12-11T14:30:00Z">
          <w:r w:rsidRPr="00EE6742">
            <w:rPr>
              <w:rFonts w:ascii="Courier New" w:hAnsi="Courier New" w:cs="Courier New"/>
              <w:rtl/>
            </w:rPr>
            <w:delText xml:space="preserve">مجحسنا طبعالى * </w:delText>
          </w:r>
        </w:del>
      </w:ins>
      <w:r w:rsidRPr="00EE6742">
        <w:rPr>
          <w:rFonts w:ascii="Courier New" w:hAnsi="Courier New" w:cs="Courier New"/>
          <w:rtl/>
        </w:rPr>
        <w:t xml:space="preserve">من بدل </w:t>
      </w:r>
      <w:del w:id="1850" w:author="Transkribus" w:date="2019-12-11T14:30:00Z">
        <w:r w:rsidRPr="009B6BCA">
          <w:rPr>
            <w:rFonts w:ascii="Courier New" w:hAnsi="Courier New" w:cs="Courier New"/>
            <w:rtl/>
          </w:rPr>
          <w:delText>الحسنى مساءه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1" w:author="Transkribus" w:date="2019-12-11T14:30:00Z">
        <w:r w:rsidRPr="00EE6742">
          <w:rPr>
            <w:rFonts w:ascii="Courier New" w:hAnsi="Courier New" w:cs="Courier New"/>
            <w:rtl/>
          </w:rPr>
          <w:t>الحسى مساء٥</w:t>
        </w:r>
      </w:ins>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واشفع باسدا</w:t>
          </w:r>
          <w:del w:id="1852" w:author="Transkribus" w:date="2019-12-11T14:30:00Z">
            <w:r w:rsidRPr="009B6BCA">
              <w:rPr>
                <w:rFonts w:ascii="Courier New" w:hAnsi="Courier New" w:cs="Courier New"/>
                <w:rtl/>
              </w:rPr>
              <w:delText>ء</w:delText>
            </w:r>
          </w:del>
          <w:ins w:id="1853" w:author="Transkribus" w:date="2019-12-11T14:30:00Z">
            <w:r w:rsidRPr="00EE6742">
              <w:rPr>
                <w:rFonts w:ascii="Courier New" w:hAnsi="Courier New" w:cs="Courier New"/>
                <w:rtl/>
              </w:rPr>
              <w:t>د</w:t>
            </w:r>
          </w:ins>
          <w:r w:rsidRPr="00EE6742">
            <w:rPr>
              <w:rFonts w:ascii="Courier New" w:hAnsi="Courier New" w:cs="Courier New"/>
              <w:rtl/>
            </w:rPr>
            <w:t xml:space="preserve"> الجميل</w:t>
          </w:r>
          <w:del w:id="185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صباحه ابدا مساءه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855" w:author="Transkribus" w:date="2019-12-11T14:30:00Z">
            <w:del w:id="1856" w:author="Transkribus" w:date="2019-12-11T14:30:00Z">
              <w:r w:rsidRPr="00EE6742">
                <w:rPr>
                  <w:rFonts w:ascii="Courier New" w:hAnsi="Courier New" w:cs="Courier New"/>
                  <w:rtl/>
                </w:rPr>
                <w:delText xml:space="preserve"> صباجه ابداهساء٨</w:delText>
              </w:r>
            </w:del>
          </w:ins>
          <w:r>
            <w:t>‬</w:t>
          </w:r>
          <w:r>
            <w:t>‬</w:t>
          </w:r>
        </w:dir>
      </w:dir>
    </w:p>
    <w:p w:rsidR="00B85E34" w:rsidRPr="009B6BCA" w:rsidRDefault="00B85E34" w:rsidP="00B85E34">
      <w:pPr>
        <w:pStyle w:val="NurText"/>
        <w:bidi/>
        <w:rPr>
          <w:del w:id="1857" w:author="Transkribus" w:date="2019-12-11T14:30:00Z"/>
          <w:rFonts w:ascii="Courier New" w:hAnsi="Courier New" w:cs="Courier New"/>
        </w:rPr>
      </w:pPr>
      <w:dir w:val="rtl">
        <w:dir w:val="rtl">
          <w:del w:id="1858" w:author="Transkribus" w:date="2019-12-11T14:30:00Z">
            <w:r w:rsidRPr="009B6BCA">
              <w:rPr>
                <w:rFonts w:ascii="Courier New" w:hAnsi="Courier New" w:cs="Courier New"/>
                <w:rtl/>
              </w:rPr>
              <w:delText>فلعله ان ينثني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ويحول عن حال الاساءه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859" w:author="Transkribus" w:date="2019-12-11T14:30:00Z"/>
          <w:del w:id="1860" w:author="Transkribus" w:date="2019-12-11T14:30:00Z"/>
          <w:rFonts w:ascii="Courier New" w:hAnsi="Courier New" w:cs="Courier New"/>
        </w:rPr>
      </w:pPr>
      <w:dir w:val="rtl">
        <w:dir w:val="rtl">
          <w:del w:id="1861" w:author="Transkribus" w:date="2019-12-11T14:30:00Z">
            <w:r w:rsidRPr="009B6BCA">
              <w:rPr>
                <w:rFonts w:ascii="Courier New" w:hAnsi="Courier New" w:cs="Courier New"/>
                <w:rtl/>
              </w:rPr>
              <w:delText>فالحر يذكر</w:delText>
            </w:r>
          </w:del>
          <w:ins w:id="1862" w:author="Transkribus" w:date="2019-12-11T14:30:00Z">
            <w:r w:rsidRPr="00EE6742">
              <w:rPr>
                <w:rFonts w:ascii="Courier New" w:hAnsi="Courier New" w:cs="Courier New"/>
                <w:rtl/>
              </w:rPr>
              <w:t>افلعله أن بنغنى * ويجول عن جال الاساء٨</w:t>
            </w:r>
          </w:ins>
          <w:r>
            <w:t>‬</w:t>
          </w:r>
          <w:r>
            <w:t>‬</w:t>
          </w:r>
        </w:dir>
      </w:dir>
    </w:p>
    <w:p w:rsidR="00B85E34" w:rsidRPr="00EE6742" w:rsidRDefault="00B85E34" w:rsidP="00B85E34">
      <w:pPr>
        <w:pStyle w:val="NurText"/>
        <w:bidi/>
        <w:rPr>
          <w:rFonts w:ascii="Courier New" w:hAnsi="Courier New" w:cs="Courier New"/>
        </w:rPr>
      </w:pPr>
      <w:ins w:id="1863" w:author="Transkribus" w:date="2019-12-11T14:30:00Z">
        <w:r w:rsidRPr="00EE6742">
          <w:rPr>
            <w:rFonts w:ascii="Courier New" w:hAnsi="Courier New" w:cs="Courier New"/>
            <w:rtl/>
          </w:rPr>
          <w:t>فالجزيد كر</w:t>
        </w:r>
      </w:ins>
      <w:r w:rsidRPr="00EE6742">
        <w:rPr>
          <w:rFonts w:ascii="Courier New" w:hAnsi="Courier New" w:cs="Courier New"/>
          <w:rtl/>
        </w:rPr>
        <w:t xml:space="preserve"> من </w:t>
      </w:r>
      <w:del w:id="1864" w:author="Transkribus" w:date="2019-12-11T14:30:00Z">
        <w:r w:rsidRPr="009B6BCA">
          <w:rPr>
            <w:rFonts w:ascii="Courier New" w:hAnsi="Courier New" w:cs="Courier New"/>
            <w:rtl/>
          </w:rPr>
          <w:delText>اخيه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865" w:author="Transkribus" w:date="2019-12-11T14:30:00Z">
        <w:del w:id="1866" w:author="Transkribus" w:date="2019-12-11T14:30:00Z">
          <w:r w:rsidRPr="00EE6742">
            <w:rPr>
              <w:rFonts w:ascii="Courier New" w:hAnsi="Courier New" w:cs="Courier New"/>
              <w:rtl/>
            </w:rPr>
            <w:delText xml:space="preserve">أخبه </w:delText>
          </w:r>
        </w:del>
      </w:ins>
      <w:r w:rsidRPr="00EE6742">
        <w:rPr>
          <w:rFonts w:ascii="Courier New" w:hAnsi="Courier New" w:cs="Courier New"/>
          <w:rtl/>
        </w:rPr>
        <w:t xml:space="preserve">الخير </w:t>
      </w:r>
      <w:del w:id="1867" w:author="Transkribus" w:date="2019-12-11T14:30:00Z">
        <w:r w:rsidRPr="009B6BCA">
          <w:rPr>
            <w:rFonts w:ascii="Courier New" w:hAnsi="Courier New" w:cs="Courier New"/>
            <w:rtl/>
          </w:rPr>
          <w:delText>لا ما منه ساءه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68" w:author="Transkribus" w:date="2019-12-11T14:30:00Z">
        <w:r w:rsidRPr="00EE6742">
          <w:rPr>
            <w:rFonts w:ascii="Courier New" w:hAnsi="Courier New" w:cs="Courier New"/>
            <w:rtl/>
          </w:rPr>
          <w:t>لاماهبهساء٥</w:t>
        </w:r>
      </w:ins>
    </w:p>
    <w:p w:rsidR="00B85E34" w:rsidRPr="00EE6742" w:rsidRDefault="00B85E34" w:rsidP="00B85E34">
      <w:pPr>
        <w:pStyle w:val="NurText"/>
        <w:bidi/>
        <w:rPr>
          <w:rFonts w:ascii="Courier New" w:hAnsi="Courier New" w:cs="Courier New"/>
        </w:rPr>
      </w:pPr>
      <w:dir w:val="rtl">
        <w:dir w:val="rtl">
          <w:del w:id="1869" w:author="Transkribus" w:date="2019-12-11T14:30:00Z">
            <w:r w:rsidRPr="009B6BCA">
              <w:rPr>
                <w:rFonts w:ascii="Courier New" w:hAnsi="Courier New" w:cs="Courier New"/>
                <w:rtl/>
              </w:rPr>
              <w:delText>فلكم مسيء رده</w:delText>
            </w:r>
          </w:del>
          <w:ins w:id="1870" w:author="Transkribus" w:date="2019-12-11T14:30:00Z">
            <w:r w:rsidRPr="00EE6742">
              <w:rPr>
                <w:rFonts w:ascii="Courier New" w:hAnsi="Courier New" w:cs="Courier New"/>
                <w:rtl/>
              </w:rPr>
              <w:t>قلكممسى ر١٦</w:t>
            </w:r>
          </w:ins>
          <w:r w:rsidRPr="00EE6742">
            <w:rPr>
              <w:rFonts w:ascii="Courier New" w:hAnsi="Courier New" w:cs="Courier New"/>
              <w:rtl/>
            </w:rPr>
            <w:t xml:space="preserve"> الاحسان </w:t>
          </w:r>
          <w:del w:id="18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r w:rsidRPr="00EE6742">
                  <w:rPr>
                    <w:rFonts w:ascii="Courier New" w:hAnsi="Courier New" w:cs="Courier New"/>
                    <w:rtl/>
                  </w:rPr>
                  <w:delText>عن ورد الرداء</w:delText>
                </w:r>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72" w:author="Transkribus" w:date="2019-12-11T14:30:00Z">
            <w:r w:rsidRPr="00EE6742">
              <w:rPr>
                <w:rFonts w:ascii="Courier New" w:hAnsi="Courier New" w:cs="Courier New"/>
                <w:rtl/>
              </w:rPr>
              <w:t>٥</w:t>
            </w:r>
          </w:ins>
          <w:r>
            <w:t>‬</w:t>
          </w:r>
          <w:r>
            <w:t>‬</w:t>
          </w:r>
        </w:dir>
      </w:dir>
    </w:p>
    <w:p w:rsidR="00B85E34" w:rsidRPr="009B6BCA" w:rsidRDefault="00B85E34" w:rsidP="00B85E34">
      <w:pPr>
        <w:pStyle w:val="NurText"/>
        <w:bidi/>
        <w:rPr>
          <w:del w:id="1873" w:author="Transkribus" w:date="2019-12-11T14:30:00Z"/>
          <w:rFonts w:ascii="Courier New" w:hAnsi="Courier New" w:cs="Courier New"/>
        </w:rPr>
      </w:pPr>
      <w:dir w:val="rtl">
        <w:dir w:val="rtl">
          <w:del w:id="1874" w:author="Transkribus" w:date="2019-12-11T14:30:00Z">
            <w:r w:rsidRPr="009B6BCA">
              <w:rPr>
                <w:rFonts w:ascii="Courier New" w:hAnsi="Courier New" w:cs="Courier New"/>
                <w:rtl/>
              </w:rPr>
              <w:delText>فصفا وفاء الى الوفاء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وصير الحسنى رداءه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875" w:author="Transkribus" w:date="2019-12-11T14:30:00Z"/>
          <w:del w:id="1876" w:author="Transkribus" w:date="2019-12-11T14:30:00Z"/>
          <w:rFonts w:ascii="Courier New" w:hAnsi="Courier New" w:cs="Courier New"/>
        </w:rPr>
      </w:pPr>
      <w:dir w:val="rtl">
        <w:dir w:val="rtl">
          <w:del w:id="1877" w:author="Transkribus" w:date="2019-12-11T14:30:00Z">
            <w:r w:rsidRPr="009B6BCA">
              <w:rPr>
                <w:rFonts w:ascii="Courier New" w:hAnsi="Courier New" w:cs="Courier New"/>
                <w:rtl/>
              </w:rPr>
              <w:delText>فاذا منيت بمائن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878" w:author="Transkribus" w:date="2019-12-11T14:30:00Z">
            <w:del w:id="1879" w:author="Transkribus" w:date="2019-12-11T14:30:00Z">
              <w:r w:rsidRPr="00EE6742">
                <w:rPr>
                  <w:rFonts w:ascii="Courier New" w:hAnsi="Courier New" w:cs="Courier New"/>
                  <w:rtl/>
                </w:rPr>
                <w:delText>فصفاوماء الى الوقا * عوصير الحسينىردا٥٥</w:delText>
              </w:r>
            </w:del>
          </w:ins>
          <w:r>
            <w:t>‬</w:t>
          </w:r>
          <w:r>
            <w:t>‬</w:t>
          </w:r>
        </w:dir>
      </w:dir>
    </w:p>
    <w:p w:rsidR="00B85E34" w:rsidRPr="00EE6742" w:rsidRDefault="00B85E34" w:rsidP="00B85E34">
      <w:pPr>
        <w:pStyle w:val="NurText"/>
        <w:bidi/>
        <w:rPr>
          <w:rFonts w:ascii="Courier New" w:hAnsi="Courier New" w:cs="Courier New"/>
        </w:rPr>
      </w:pPr>
      <w:ins w:id="1880" w:author="Transkribus" w:date="2019-12-11T14:30:00Z">
        <w:r w:rsidRPr="00EE6742">
          <w:rPr>
            <w:rFonts w:ascii="Courier New" w:hAnsi="Courier New" w:cs="Courier New"/>
            <w:rtl/>
          </w:rPr>
          <w:t xml:space="preserve">فاذ اسنيت ثمان * </w:t>
        </w:r>
      </w:ins>
      <w:r w:rsidRPr="00EE6742">
        <w:rPr>
          <w:rFonts w:ascii="Courier New" w:hAnsi="Courier New" w:cs="Courier New"/>
          <w:rtl/>
        </w:rPr>
        <w:t xml:space="preserve">فى الود </w:t>
      </w:r>
      <w:del w:id="1881" w:author="Transkribus" w:date="2019-12-11T14:30:00Z">
        <w:r w:rsidRPr="009B6BCA">
          <w:rPr>
            <w:rFonts w:ascii="Courier New" w:hAnsi="Courier New" w:cs="Courier New"/>
            <w:rtl/>
          </w:rPr>
          <w:delText>لم يحسن اداءه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82" w:author="Transkribus" w:date="2019-12-11T14:30:00Z">
        <w:r w:rsidRPr="00EE6742">
          <w:rPr>
            <w:rFonts w:ascii="Courier New" w:hAnsi="Courier New" w:cs="Courier New"/>
            <w:rtl/>
          </w:rPr>
          <w:t>م بيحسن</w:t>
        </w:r>
        <w:r w:rsidRPr="00EE6742">
          <w:rPr>
            <w:rFonts w:ascii="Courier New" w:hAnsi="Courier New" w:cs="Courier New"/>
            <w:rtl/>
          </w:rPr>
          <w:tab/>
          <w:t>أد٥٥١</w:t>
        </w:r>
      </w:ins>
    </w:p>
    <w:p w:rsidR="00B85E34" w:rsidRPr="009B6BCA" w:rsidRDefault="00B85E34" w:rsidP="00B85E34">
      <w:pPr>
        <w:pStyle w:val="NurText"/>
        <w:bidi/>
        <w:rPr>
          <w:del w:id="1883" w:author="Transkribus" w:date="2019-12-11T14:30:00Z"/>
          <w:rFonts w:ascii="Courier New" w:hAnsi="Courier New" w:cs="Courier New"/>
        </w:rPr>
      </w:pPr>
      <w:dir w:val="rtl">
        <w:dir w:val="rtl">
          <w:del w:id="1884" w:author="Transkribus" w:date="2019-12-11T14:30:00Z">
            <w:r w:rsidRPr="009B6BCA">
              <w:rPr>
                <w:rFonts w:ascii="Courier New" w:hAnsi="Courier New" w:cs="Courier New"/>
                <w:rtl/>
              </w:rPr>
              <w:delText>فاصدقه علك ان تزيل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بصدق ودك عنه داءه الكامل المرفل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1885" w:author="Transkribus" w:date="2019-12-11T14:30:00Z"/>
          <w:rFonts w:ascii="Courier New" w:hAnsi="Courier New" w:cs="Courier New"/>
        </w:rPr>
      </w:pPr>
      <w:dir w:val="rtl">
        <w:dir w:val="rtl">
          <w:del w:id="1886"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1887" w:author="Transkribus" w:date="2019-12-11T14:30:00Z"/>
          <w:rFonts w:ascii="Courier New" w:hAnsi="Courier New" w:cs="Courier New"/>
        </w:rPr>
      </w:pPr>
      <w:dir w:val="rtl">
        <w:dir w:val="rtl">
          <w:del w:id="1888" w:author="Transkribus" w:date="2019-12-11T14:30:00Z">
            <w:r w:rsidRPr="009B6BCA">
              <w:rPr>
                <w:rFonts w:ascii="Courier New" w:hAnsi="Courier New" w:cs="Courier New"/>
                <w:rtl/>
              </w:rPr>
              <w:delText>كن مجملا فيما تقول ولا تقل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قولا يهجنه بذا وفساد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889" w:author="Transkribus" w:date="2019-12-11T14:30:00Z"/>
          <w:del w:id="1890" w:author="Transkribus" w:date="2019-12-11T14:30:00Z"/>
          <w:rFonts w:ascii="Courier New" w:hAnsi="Courier New" w:cs="Courier New"/>
        </w:rPr>
      </w:pPr>
      <w:dir w:val="rtl">
        <w:dir w:val="rtl">
          <w:del w:id="1891" w:author="Transkribus" w:date="2019-12-11T14:30:00Z">
            <w:r w:rsidRPr="009B6BCA">
              <w:rPr>
                <w:rFonts w:ascii="Courier New" w:hAnsi="Courier New" w:cs="Courier New"/>
                <w:rtl/>
              </w:rPr>
              <w:delText>فجامعة</w:delText>
            </w:r>
          </w:del>
          <w:ins w:id="1892" w:author="Transkribus" w:date="2019-12-11T14:30:00Z">
            <w:r w:rsidRPr="00EE6742">
              <w:rPr>
                <w:rFonts w:ascii="Courier New" w:hAnsi="Courier New" w:cs="Courier New"/>
                <w:rtl/>
              </w:rPr>
              <w:t>فاصدعة</w:t>
            </w:r>
          </w:ins>
          <w:r>
            <w:t>‬</w:t>
          </w:r>
          <w:r>
            <w:t>‬</w:t>
          </w:r>
        </w:dir>
      </w:dir>
    </w:p>
    <w:p w:rsidR="00B85E34" w:rsidRPr="00EE6742" w:rsidRDefault="00B85E34" w:rsidP="00B85E34">
      <w:pPr>
        <w:pStyle w:val="NurText"/>
        <w:bidi/>
        <w:rPr>
          <w:ins w:id="1893" w:author="Transkribus" w:date="2019-12-11T14:30:00Z"/>
          <w:rFonts w:ascii="Courier New" w:hAnsi="Courier New" w:cs="Courier New"/>
        </w:rPr>
      </w:pPr>
      <w:ins w:id="1894" w:author="Transkribus" w:date="2019-12-11T14:30:00Z">
        <w:r w:rsidRPr="00EE6742">
          <w:rPr>
            <w:rFonts w:ascii="Courier New" w:hAnsi="Courier New" w:cs="Courier New"/>
            <w:rtl/>
          </w:rPr>
          <w:t>٢٢٧</w:t>
        </w:r>
      </w:ins>
    </w:p>
    <w:p w:rsidR="00B85E34" w:rsidRPr="00EE6742" w:rsidRDefault="00B85E34" w:rsidP="00B85E34">
      <w:pPr>
        <w:pStyle w:val="NurText"/>
        <w:bidi/>
        <w:rPr>
          <w:ins w:id="1895" w:author="Transkribus" w:date="2019-12-11T14:30:00Z"/>
          <w:rFonts w:ascii="Courier New" w:hAnsi="Courier New" w:cs="Courier New"/>
        </w:rPr>
      </w:pPr>
      <w:ins w:id="1896" w:author="Transkribus" w:date="2019-12-11T14:30:00Z">
        <w:r w:rsidRPr="00EE6742">
          <w:rPr>
            <w:rFonts w:ascii="Courier New" w:hAnsi="Courier New" w:cs="Courier New"/>
            <w:rtl/>
          </w:rPr>
          <w:t>فاصدقه غلك ابن بريل ٩صدق وذل عنه٨٥١٦</w:t>
        </w:r>
      </w:ins>
    </w:p>
    <w:p w:rsidR="00B85E34" w:rsidRPr="00EE6742" w:rsidRDefault="00B85E34" w:rsidP="00B85E34">
      <w:pPr>
        <w:pStyle w:val="NurText"/>
        <w:bidi/>
        <w:rPr>
          <w:ins w:id="1897" w:author="Transkribus" w:date="2019-12-11T14:30:00Z"/>
          <w:rFonts w:ascii="Courier New" w:hAnsi="Courier New" w:cs="Courier New"/>
        </w:rPr>
      </w:pPr>
      <w:ins w:id="1898" w:author="Transkribus" w:date="2019-12-11T14:30:00Z">
        <w:r w:rsidRPr="00EE6742">
          <w:rPr>
            <w:rFonts w:ascii="Courier New" w:hAnsi="Courier New" w:cs="Courier New"/>
            <w:rtl/>
          </w:rPr>
          <w:t>وانشدقى أبف النقسة</w:t>
        </w:r>
      </w:ins>
    </w:p>
    <w:p w:rsidR="00B85E34" w:rsidRPr="00EE6742" w:rsidRDefault="00B85E34" w:rsidP="00B85E34">
      <w:pPr>
        <w:pStyle w:val="NurText"/>
        <w:bidi/>
        <w:rPr>
          <w:ins w:id="1899" w:author="Transkribus" w:date="2019-12-11T14:30:00Z"/>
          <w:rFonts w:ascii="Courier New" w:hAnsi="Courier New" w:cs="Courier New"/>
        </w:rPr>
      </w:pPr>
      <w:ins w:id="1900" w:author="Transkribus" w:date="2019-12-11T14:30:00Z">
        <w:r w:rsidRPr="00EE6742">
          <w:rPr>
            <w:rFonts w:ascii="Courier New" w:hAnsi="Courier New" w:cs="Courier New"/>
            <w:rtl/>
          </w:rPr>
          <w:t>الكاتل٢</w:t>
        </w:r>
      </w:ins>
    </w:p>
    <w:p w:rsidR="00B85E34" w:rsidRPr="00EE6742" w:rsidRDefault="00B85E34" w:rsidP="00B85E34">
      <w:pPr>
        <w:pStyle w:val="NurText"/>
        <w:bidi/>
        <w:rPr>
          <w:ins w:id="1901" w:author="Transkribus" w:date="2019-12-11T14:30:00Z"/>
          <w:rFonts w:ascii="Courier New" w:hAnsi="Courier New" w:cs="Courier New"/>
        </w:rPr>
      </w:pPr>
      <w:ins w:id="1902" w:author="Transkribus" w:date="2019-12-11T14:30:00Z">
        <w:r w:rsidRPr="00EE6742">
          <w:rPr>
            <w:rFonts w:ascii="Courier New" w:hAnsi="Courier New" w:cs="Courier New"/>
            <w:rtl/>
          </w:rPr>
          <w:t>كن بمحملاشماتفول ولافل * فولايهمعنه بن اونساد</w:t>
        </w:r>
      </w:ins>
    </w:p>
    <w:p w:rsidR="00B85E34" w:rsidRPr="00EE6742" w:rsidRDefault="00B85E34" w:rsidP="00B85E34">
      <w:pPr>
        <w:pStyle w:val="NurText"/>
        <w:bidi/>
        <w:rPr>
          <w:rFonts w:ascii="Courier New" w:hAnsi="Courier New" w:cs="Courier New"/>
        </w:rPr>
      </w:pPr>
      <w:ins w:id="1903" w:author="Transkribus" w:date="2019-12-11T14:30:00Z">
        <w:r w:rsidRPr="00EE6742">
          <w:rPr>
            <w:rFonts w:ascii="Courier New" w:hAnsi="Courier New" w:cs="Courier New"/>
            <w:rtl/>
          </w:rPr>
          <w:t>طى ماعة</w:t>
        </w:r>
      </w:ins>
      <w:r w:rsidRPr="00EE6742">
        <w:rPr>
          <w:rFonts w:ascii="Courier New" w:hAnsi="Courier New" w:cs="Courier New"/>
          <w:rtl/>
        </w:rPr>
        <w:t xml:space="preserve"> الحكماء </w:t>
      </w:r>
      <w:del w:id="1904" w:author="Transkribus" w:date="2019-12-11T14:30:00Z">
        <w:r w:rsidRPr="009B6BCA">
          <w:rPr>
            <w:rFonts w:ascii="Courier New" w:hAnsi="Courier New" w:cs="Courier New"/>
            <w:rtl/>
          </w:rPr>
          <w:delText>قبلك دابهم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كان الجميل</w:delText>
            </w:r>
            <w:r>
              <w:delText>‬</w:delText>
            </w:r>
            <w:r>
              <w:delText>‬</w:delText>
            </w:r>
          </w:dir>
        </w:dir>
      </w:del>
      <w:ins w:id="1905" w:author="Transkribus" w:date="2019-12-11T14:30:00Z">
        <w:del w:id="1906" w:author="Transkribus" w:date="2019-12-11T14:30:00Z">
          <w:r w:rsidRPr="00EE6742">
            <w:rPr>
              <w:rFonts w:ascii="Courier New" w:hAnsi="Courier New" w:cs="Courier New"/>
              <w:rtl/>
            </w:rPr>
            <w:delText>ليلك دانهم * ٢ان الحجيل</w:delText>
          </w:r>
        </w:del>
      </w:ins>
      <w:r w:rsidRPr="00EE6742">
        <w:rPr>
          <w:rFonts w:ascii="Courier New" w:hAnsi="Courier New" w:cs="Courier New"/>
          <w:rtl/>
        </w:rPr>
        <w:t xml:space="preserve"> من </w:t>
      </w:r>
      <w:del w:id="1907" w:author="Transkribus" w:date="2019-12-11T14:30:00Z">
        <w:r w:rsidRPr="009B6BCA">
          <w:rPr>
            <w:rFonts w:ascii="Courier New" w:hAnsi="Courier New" w:cs="Courier New"/>
            <w:rtl/>
          </w:rPr>
          <w:delText>المقال فسادوا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08" w:author="Transkribus" w:date="2019-12-11T14:30:00Z">
        <w:r w:rsidRPr="00EE6742">
          <w:rPr>
            <w:rFonts w:ascii="Courier New" w:hAnsi="Courier New" w:cs="Courier New"/>
            <w:rtl/>
          </w:rPr>
          <w:t>القال نسادو</w:t>
        </w:r>
      </w:ins>
    </w:p>
    <w:p w:rsidR="00B85E34" w:rsidRPr="009B6BCA" w:rsidRDefault="00B85E34" w:rsidP="00B85E34">
      <w:pPr>
        <w:pStyle w:val="NurText"/>
        <w:bidi/>
        <w:rPr>
          <w:del w:id="1909" w:author="Transkribus" w:date="2019-12-11T14:30:00Z"/>
          <w:rFonts w:ascii="Courier New" w:hAnsi="Courier New" w:cs="Courier New"/>
        </w:rPr>
      </w:pPr>
      <w:dir w:val="rtl">
        <w:dir w:val="rtl">
          <w:del w:id="1910"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911" w:author="Transkribus" w:date="2019-12-11T14:30:00Z"/>
          <w:rFonts w:ascii="Courier New" w:hAnsi="Courier New" w:cs="Courier New"/>
        </w:rPr>
      </w:pPr>
      <w:dir w:val="rtl">
        <w:dir w:val="rtl">
          <w:del w:id="1912" w:author="Transkribus" w:date="2019-12-11T14:30:00Z">
            <w:r w:rsidRPr="009B6BCA">
              <w:rPr>
                <w:rFonts w:ascii="Courier New" w:hAnsi="Courier New" w:cs="Courier New"/>
                <w:rtl/>
              </w:rPr>
              <w:delText>وما صاحب</w:delText>
            </w:r>
          </w:del>
          <w:ins w:id="1913" w:author="Transkribus" w:date="2019-12-11T14:30:00Z">
            <w:r w:rsidRPr="00EE6742">
              <w:rPr>
                <w:rFonts w:ascii="Courier New" w:hAnsi="Courier New" w:cs="Courier New"/>
                <w:rtl/>
              </w:rPr>
              <w:t>ابو أبشدق أبوشالنقة</w:t>
            </w:r>
          </w:ins>
          <w:r>
            <w:t>‬</w:t>
          </w:r>
          <w:r>
            <w:t>‬</w:t>
          </w:r>
        </w:dir>
      </w:dir>
    </w:p>
    <w:p w:rsidR="00B85E34" w:rsidRPr="00EE6742" w:rsidRDefault="00B85E34" w:rsidP="00B85E34">
      <w:pPr>
        <w:pStyle w:val="NurText"/>
        <w:bidi/>
        <w:rPr>
          <w:ins w:id="1914" w:author="Transkribus" w:date="2019-12-11T14:30:00Z"/>
          <w:rFonts w:ascii="Courier New" w:hAnsi="Courier New" w:cs="Courier New"/>
        </w:rPr>
      </w:pPr>
      <w:ins w:id="1915" w:author="Transkribus" w:date="2019-12-11T14:30:00Z">
        <w:r w:rsidRPr="00EE6742">
          <w:rPr>
            <w:rFonts w:ascii="Courier New" w:hAnsi="Courier New" w:cs="Courier New"/>
            <w:rtl/>
          </w:rPr>
          <w:t>اطويل٢</w:t>
        </w:r>
      </w:ins>
    </w:p>
    <w:p w:rsidR="00B85E34" w:rsidRPr="00EE6742" w:rsidRDefault="00B85E34" w:rsidP="00B85E34">
      <w:pPr>
        <w:pStyle w:val="NurText"/>
        <w:bidi/>
        <w:rPr>
          <w:rFonts w:ascii="Courier New" w:hAnsi="Courier New" w:cs="Courier New"/>
        </w:rPr>
      </w:pPr>
      <w:ins w:id="1916" w:author="Transkribus" w:date="2019-12-11T14:30:00Z">
        <w:r w:rsidRPr="00EE6742">
          <w:rPr>
            <w:rFonts w:ascii="Courier New" w:hAnsi="Courier New" w:cs="Courier New"/>
            <w:rtl/>
          </w:rPr>
          <w:t>وماصاحب</w:t>
        </w:r>
      </w:ins>
      <w:r w:rsidRPr="00EE6742">
        <w:rPr>
          <w:rFonts w:ascii="Courier New" w:hAnsi="Courier New" w:cs="Courier New"/>
          <w:rtl/>
        </w:rPr>
        <w:t xml:space="preserve"> السلطان </w:t>
      </w:r>
      <w:del w:id="1917" w:author="Transkribus" w:date="2019-12-11T14:30:00Z">
        <w:r w:rsidRPr="009B6BCA">
          <w:rPr>
            <w:rFonts w:ascii="Courier New" w:hAnsi="Courier New" w:cs="Courier New"/>
            <w:rtl/>
          </w:rPr>
          <w:delText>الا كراكب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بلجة بحر فهو يستشعر الغرق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1918" w:author="Transkribus" w:date="2019-12-11T14:30:00Z">
        <w:del w:id="1919" w:author="Transkribus" w:date="2019-12-11T14:30:00Z">
          <w:r w:rsidRPr="00EE6742">
            <w:rPr>
              <w:rFonts w:ascii="Courier New" w:hAnsi="Courier New" w:cs="Courier New"/>
              <w:rtl/>
            </w:rPr>
            <w:delText>الاكراكب * بحة مجرفهو بستشعر العرف</w:delText>
          </w:r>
        </w:del>
      </w:ins>
    </w:p>
    <w:p w:rsidR="00B85E34" w:rsidRPr="00EE6742" w:rsidRDefault="00B85E34" w:rsidP="00B85E34">
      <w:pPr>
        <w:pStyle w:val="NurText"/>
        <w:bidi/>
        <w:rPr>
          <w:rFonts w:ascii="Courier New" w:hAnsi="Courier New" w:cs="Courier New"/>
        </w:rPr>
      </w:pPr>
      <w:dir w:val="rtl">
        <w:dir w:val="rtl">
          <w:del w:id="1920" w:author="Transkribus" w:date="2019-12-11T14:30:00Z">
            <w:r w:rsidRPr="009B6BCA">
              <w:rPr>
                <w:rFonts w:ascii="Courier New" w:hAnsi="Courier New" w:cs="Courier New"/>
                <w:rtl/>
              </w:rPr>
              <w:delText>ف</w:delText>
            </w:r>
          </w:del>
          <w:ins w:id="1921" w:author="Transkribus" w:date="2019-12-11T14:30:00Z">
            <w:r w:rsidRPr="00EE6742">
              <w:rPr>
                <w:rFonts w:ascii="Courier New" w:hAnsi="Courier New" w:cs="Courier New"/>
                <w:rtl/>
              </w:rPr>
              <w:t>ب</w:t>
            </w:r>
          </w:ins>
          <w:r w:rsidRPr="00EE6742">
            <w:rPr>
              <w:rFonts w:ascii="Courier New" w:hAnsi="Courier New" w:cs="Courier New"/>
              <w:rtl/>
            </w:rPr>
            <w:t xml:space="preserve">ان عاد </w:t>
          </w:r>
          <w:del w:id="1922" w:author="Transkribus" w:date="2019-12-11T14:30:00Z">
            <w:r w:rsidRPr="009B6BCA">
              <w:rPr>
                <w:rFonts w:ascii="Courier New" w:hAnsi="Courier New" w:cs="Courier New"/>
                <w:rtl/>
              </w:rPr>
              <w:delText>منه سالم الجسم</w:delText>
            </w:r>
          </w:del>
          <w:ins w:id="1923" w:author="Transkribus" w:date="2019-12-11T14:30:00Z">
            <w:r w:rsidRPr="00EE6742">
              <w:rPr>
                <w:rFonts w:ascii="Courier New" w:hAnsi="Courier New" w:cs="Courier New"/>
                <w:rtl/>
              </w:rPr>
              <w:t>عية شالم الحسم</w:t>
            </w:r>
          </w:ins>
          <w:r w:rsidRPr="00EE6742">
            <w:rPr>
              <w:rFonts w:ascii="Courier New" w:hAnsi="Courier New" w:cs="Courier New"/>
              <w:rtl/>
            </w:rPr>
            <w:t xml:space="preserve"> ناجيا</w:t>
          </w:r>
          <w:del w:id="19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نفسه</w:delText>
                </w:r>
                <w:r>
                  <w:delText>‬</w:delText>
                </w:r>
                <w:r>
                  <w:delText>‬</w:delText>
                </w:r>
              </w:dir>
            </w:dir>
          </w:del>
          <w:ins w:id="1925" w:author="Transkribus" w:date="2019-12-11T14:30:00Z">
            <w:del w:id="1926" w:author="Transkribus" w:date="2019-12-11T14:30:00Z">
              <w:r w:rsidRPr="00EE6742">
                <w:rPr>
                  <w:rFonts w:ascii="Courier New" w:hAnsi="Courier New" w:cs="Courier New"/>
                  <w:rtl/>
                </w:rPr>
                <w:delText xml:space="preserve"> * فالفسه</w:delText>
              </w:r>
            </w:del>
          </w:ins>
          <w:r w:rsidRPr="00EE6742">
            <w:rPr>
              <w:rFonts w:ascii="Courier New" w:hAnsi="Courier New" w:cs="Courier New"/>
              <w:rtl/>
            </w:rPr>
            <w:t xml:space="preserve"> فيه </w:t>
          </w:r>
          <w:del w:id="1927" w:author="Transkribus" w:date="2019-12-11T14:30:00Z">
            <w:r w:rsidRPr="009B6BCA">
              <w:rPr>
                <w:rFonts w:ascii="Courier New" w:hAnsi="Courier New" w:cs="Courier New"/>
                <w:rtl/>
              </w:rPr>
              <w:delText>يفارقها الفرق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28" w:author="Transkribus" w:date="2019-12-11T14:30:00Z">
            <w:r w:rsidRPr="00EE6742">
              <w:rPr>
                <w:rFonts w:ascii="Courier New" w:hAnsi="Courier New" w:cs="Courier New"/>
                <w:rtl/>
              </w:rPr>
              <w:t>بفارفها العرق</w:t>
            </w:r>
          </w:ins>
          <w:r>
            <w:t>‬</w:t>
          </w:r>
          <w:r>
            <w:t>‬</w:t>
          </w:r>
        </w:dir>
      </w:dir>
    </w:p>
    <w:p w:rsidR="00B85E34" w:rsidRPr="009B6BCA" w:rsidRDefault="00B85E34" w:rsidP="00B85E34">
      <w:pPr>
        <w:pStyle w:val="NurText"/>
        <w:bidi/>
        <w:rPr>
          <w:del w:id="1929" w:author="Transkribus" w:date="2019-12-11T14:30:00Z"/>
          <w:rFonts w:ascii="Courier New" w:hAnsi="Courier New" w:cs="Courier New"/>
        </w:rPr>
      </w:pPr>
      <w:dir w:val="rtl">
        <w:dir w:val="rtl">
          <w:del w:id="1930"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1931" w:author="Transkribus" w:date="2019-12-11T14:30:00Z"/>
          <w:rFonts w:ascii="Courier New" w:hAnsi="Courier New" w:cs="Courier New"/>
        </w:rPr>
      </w:pPr>
      <w:dir w:val="rtl">
        <w:dir w:val="rtl">
          <w:del w:id="1932" w:author="Transkribus" w:date="2019-12-11T14:30:00Z">
            <w:r w:rsidRPr="009B6BCA">
              <w:rPr>
                <w:rFonts w:ascii="Courier New" w:hAnsi="Courier New" w:cs="Courier New"/>
                <w:rtl/>
              </w:rPr>
              <w:delText>يا ناظرا فيما</w:delText>
            </w:r>
          </w:del>
          <w:ins w:id="1933" w:author="Transkribus" w:date="2019-12-11T14:30:00Z">
            <w:r w:rsidRPr="00EE6742">
              <w:rPr>
                <w:rFonts w:ascii="Courier New" w:hAnsi="Courier New" w:cs="Courier New"/>
                <w:rtl/>
              </w:rPr>
              <w:t>وأنشدفى أيصالنفسه</w:t>
            </w:r>
          </w:ins>
          <w:r>
            <w:t>‬</w:t>
          </w:r>
          <w:r>
            <w:t>‬</w:t>
          </w:r>
        </w:dir>
      </w:dir>
    </w:p>
    <w:p w:rsidR="00B85E34" w:rsidRPr="00EE6742" w:rsidRDefault="00B85E34" w:rsidP="00B85E34">
      <w:pPr>
        <w:pStyle w:val="NurText"/>
        <w:bidi/>
        <w:rPr>
          <w:ins w:id="1934" w:author="Transkribus" w:date="2019-12-11T14:30:00Z"/>
          <w:rFonts w:ascii="Courier New" w:hAnsi="Courier New" w:cs="Courier New"/>
        </w:rPr>
      </w:pPr>
      <w:ins w:id="1935" w:author="Transkribus" w:date="2019-12-11T14:30:00Z">
        <w:r w:rsidRPr="00EE6742">
          <w:rPr>
            <w:rFonts w:ascii="Courier New" w:hAnsi="Courier New" w:cs="Courier New"/>
            <w:rtl/>
          </w:rPr>
          <w:t>الكامل٢</w:t>
        </w:r>
      </w:ins>
    </w:p>
    <w:p w:rsidR="00B85E34" w:rsidRPr="00EE6742" w:rsidRDefault="00B85E34" w:rsidP="00B85E34">
      <w:pPr>
        <w:pStyle w:val="NurText"/>
        <w:bidi/>
        <w:rPr>
          <w:rFonts w:ascii="Courier New" w:hAnsi="Courier New" w:cs="Courier New"/>
        </w:rPr>
      </w:pPr>
      <w:ins w:id="1936" w:author="Transkribus" w:date="2019-12-11T14:30:00Z">
        <w:r w:rsidRPr="00EE6742">
          <w:rPr>
            <w:rFonts w:ascii="Courier New" w:hAnsi="Courier New" w:cs="Courier New"/>
            <w:rtl/>
          </w:rPr>
          <w:t>باناطر اعثما</w:t>
        </w:r>
      </w:ins>
      <w:r w:rsidRPr="00EE6742">
        <w:rPr>
          <w:rFonts w:ascii="Courier New" w:hAnsi="Courier New" w:cs="Courier New"/>
          <w:rtl/>
        </w:rPr>
        <w:t xml:space="preserve"> قصدت </w:t>
      </w:r>
      <w:del w:id="1937" w:author="Transkribus" w:date="2019-12-11T14:30:00Z">
        <w:r w:rsidRPr="009B6BCA">
          <w:rPr>
            <w:rFonts w:ascii="Courier New" w:hAnsi="Courier New" w:cs="Courier New"/>
            <w:rtl/>
          </w:rPr>
          <w:delText>لجمعه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اعذر فان اخا</w:delText>
            </w:r>
            <w:r>
              <w:delText>‬</w:delText>
            </w:r>
            <w:r>
              <w:delText>‬</w:delText>
            </w:r>
          </w:dir>
        </w:dir>
      </w:del>
      <w:ins w:id="1938" w:author="Transkribus" w:date="2019-12-11T14:30:00Z">
        <w:del w:id="1939" w:author="Transkribus" w:date="2019-12-11T14:30:00Z">
          <w:r w:rsidRPr="00EE6742">
            <w:rPr>
              <w:rFonts w:ascii="Courier New" w:hAnsi="Courier New" w:cs="Courier New"/>
              <w:rtl/>
            </w:rPr>
            <w:delText>خليعة * اعذرقان أخا</w:delText>
          </w:r>
        </w:del>
      </w:ins>
      <w:r w:rsidRPr="00EE6742">
        <w:rPr>
          <w:rFonts w:ascii="Courier New" w:hAnsi="Courier New" w:cs="Courier New"/>
          <w:rtl/>
        </w:rPr>
        <w:t xml:space="preserve"> الفضيلة </w:t>
      </w:r>
      <w:del w:id="1940" w:author="Transkribus" w:date="2019-12-11T14:30:00Z">
        <w:r w:rsidRPr="009B6BCA">
          <w:rPr>
            <w:rFonts w:ascii="Courier New" w:hAnsi="Courier New" w:cs="Courier New"/>
            <w:rtl/>
          </w:rPr>
          <w:delText>ي</w:delText>
        </w:r>
      </w:del>
      <w:r w:rsidRPr="00EE6742">
        <w:rPr>
          <w:rFonts w:ascii="Courier New" w:hAnsi="Courier New" w:cs="Courier New"/>
          <w:rtl/>
        </w:rPr>
        <w:t>عذر</w:t>
      </w:r>
      <w:del w:id="19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del w:id="1942" w:author="Transkribus" w:date="2019-12-11T14:30:00Z">
            <w:r w:rsidRPr="009B6BCA">
              <w:rPr>
                <w:rFonts w:ascii="Courier New" w:hAnsi="Courier New" w:cs="Courier New"/>
                <w:rtl/>
              </w:rPr>
              <w:delText>علما بان المرء لو بلغ</w:delText>
            </w:r>
          </w:del>
          <w:ins w:id="1943" w:author="Transkribus" w:date="2019-12-11T14:30:00Z">
            <w:r w:rsidRPr="00EE6742">
              <w:rPr>
                <w:rFonts w:ascii="Courier New" w:hAnsi="Courier New" w:cs="Courier New"/>
                <w:rtl/>
              </w:rPr>
              <w:t>علمابان المرة ألو بلر</w:t>
            </w:r>
          </w:ins>
          <w:r w:rsidRPr="00EE6742">
            <w:rPr>
              <w:rFonts w:ascii="Courier New" w:hAnsi="Courier New" w:cs="Courier New"/>
              <w:rtl/>
            </w:rPr>
            <w:t xml:space="preserve"> المدى</w:t>
          </w:r>
          <w:del w:id="19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945" w:author="Transkribus" w:date="2019-12-11T14:30:00Z">
            <w:del w:id="1946" w:author="Transkribus" w:date="2019-12-11T14:30:00Z">
              <w:r w:rsidRPr="00EE6742">
                <w:rPr>
                  <w:rFonts w:ascii="Courier New" w:hAnsi="Courier New" w:cs="Courier New"/>
                  <w:rtl/>
                </w:rPr>
                <w:delText xml:space="preserve"> * </w:delText>
              </w:r>
            </w:del>
          </w:ins>
          <w:r w:rsidRPr="00EE6742">
            <w:rPr>
              <w:rFonts w:ascii="Courier New" w:hAnsi="Courier New" w:cs="Courier New"/>
              <w:rtl/>
            </w:rPr>
            <w:t>فى العمر لا</w:t>
          </w:r>
          <w:del w:id="1947" w:author="Transkribus" w:date="2019-12-11T14:30:00Z">
            <w:r w:rsidRPr="009B6BCA">
              <w:rPr>
                <w:rFonts w:ascii="Courier New" w:hAnsi="Courier New" w:cs="Courier New"/>
                <w:rtl/>
              </w:rPr>
              <w:delText>ق</w:delText>
            </w:r>
          </w:del>
          <w:ins w:id="1948" w:author="Transkribus" w:date="2019-12-11T14:30:00Z">
            <w:r w:rsidRPr="00EE6742">
              <w:rPr>
                <w:rFonts w:ascii="Courier New" w:hAnsi="Courier New" w:cs="Courier New"/>
                <w:rtl/>
              </w:rPr>
              <w:t>ف</w:t>
            </w:r>
          </w:ins>
          <w:r w:rsidRPr="00EE6742">
            <w:rPr>
              <w:rFonts w:ascii="Courier New" w:hAnsi="Courier New" w:cs="Courier New"/>
              <w:rtl/>
            </w:rPr>
            <w:t xml:space="preserve">ى الموت </w:t>
          </w:r>
          <w:del w:id="1949" w:author="Transkribus" w:date="2019-12-11T14:30:00Z">
            <w:r w:rsidRPr="009B6BCA">
              <w:rPr>
                <w:rFonts w:ascii="Courier New" w:hAnsi="Courier New" w:cs="Courier New"/>
                <w:rtl/>
              </w:rPr>
              <w:delText>وهو مقصر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50" w:author="Transkribus" w:date="2019-12-11T14:30:00Z">
            <w:r w:rsidRPr="00EE6742">
              <w:rPr>
                <w:rFonts w:ascii="Courier New" w:hAnsi="Courier New" w:cs="Courier New"/>
                <w:rtl/>
              </w:rPr>
              <w:t>وهومةعر</w:t>
            </w:r>
          </w:ins>
          <w:r>
            <w:t>‬</w:t>
          </w:r>
          <w:r>
            <w:t>‬</w:t>
          </w:r>
        </w:dir>
      </w:dir>
    </w:p>
    <w:p w:rsidR="00B85E34" w:rsidRPr="00EE6742" w:rsidRDefault="00B85E34" w:rsidP="00B85E34">
      <w:pPr>
        <w:pStyle w:val="NurText"/>
        <w:bidi/>
        <w:rPr>
          <w:ins w:id="1951" w:author="Transkribus" w:date="2019-12-11T14:30:00Z"/>
          <w:rFonts w:ascii="Courier New" w:hAnsi="Courier New" w:cs="Courier New"/>
        </w:rPr>
      </w:pPr>
      <w:dir w:val="rtl">
        <w:dir w:val="rtl">
          <w:del w:id="1952" w:author="Transkribus" w:date="2019-12-11T14:30:00Z">
            <w:r w:rsidRPr="009B6BCA">
              <w:rPr>
                <w:rFonts w:ascii="Courier New" w:hAnsi="Courier New" w:cs="Courier New"/>
                <w:rtl/>
              </w:rPr>
              <w:delText>وانشدنى ايضا لنفسه مما كتبه</w:delText>
            </w:r>
          </w:del>
          <w:ins w:id="1953" w:author="Transkribus" w:date="2019-12-11T14:30:00Z">
            <w:r w:rsidRPr="00EE6742">
              <w:rPr>
                <w:rFonts w:ascii="Courier New" w:hAnsi="Courier New" w:cs="Courier New"/>
                <w:rtl/>
              </w:rPr>
              <w:t>وأنشدى أبض النفسه ماكتبه</w:t>
            </w:r>
          </w:ins>
          <w:r w:rsidRPr="00EE6742">
            <w:rPr>
              <w:rFonts w:ascii="Courier New" w:hAnsi="Courier New" w:cs="Courier New"/>
              <w:rtl/>
            </w:rPr>
            <w:t xml:space="preserve"> على كاس فى وسطه طا</w:t>
          </w:r>
          <w:del w:id="1954" w:author="Transkribus" w:date="2019-12-11T14:30:00Z">
            <w:r w:rsidRPr="009B6BCA">
              <w:rPr>
                <w:rFonts w:ascii="Courier New" w:hAnsi="Courier New" w:cs="Courier New"/>
                <w:rtl/>
              </w:rPr>
              <w:delText>ئ</w:delText>
            </w:r>
          </w:del>
          <w:r w:rsidRPr="00EE6742">
            <w:rPr>
              <w:rFonts w:ascii="Courier New" w:hAnsi="Courier New" w:cs="Courier New"/>
              <w:rtl/>
            </w:rPr>
            <w:t xml:space="preserve">ر على </w:t>
          </w:r>
          <w:del w:id="1955" w:author="Transkribus" w:date="2019-12-11T14:30:00Z">
            <w:r w:rsidRPr="009B6BCA">
              <w:rPr>
                <w:rFonts w:ascii="Courier New" w:hAnsi="Courier New" w:cs="Courier New"/>
                <w:rtl/>
              </w:rPr>
              <w:delText>قبة مخرمة اذا قلب</w:delText>
            </w:r>
          </w:del>
          <w:ins w:id="1956" w:author="Transkribus" w:date="2019-12-11T14:30:00Z">
            <w:r w:rsidRPr="00EE6742">
              <w:rPr>
                <w:rFonts w:ascii="Courier New" w:hAnsi="Courier New" w:cs="Courier New"/>
                <w:rtl/>
              </w:rPr>
              <w:t>قية مجرمة اذاقلب</w:t>
            </w:r>
          </w:ins>
          <w:r w:rsidRPr="00EE6742">
            <w:rPr>
              <w:rFonts w:ascii="Courier New" w:hAnsi="Courier New" w:cs="Courier New"/>
              <w:rtl/>
            </w:rPr>
            <w:t xml:space="preserve"> فى الكاس</w:t>
          </w:r>
          <w:r>
            <w:t>‬</w:t>
          </w:r>
          <w:r>
            <w:t>‬</w:t>
          </w:r>
        </w:dir>
      </w:dir>
    </w:p>
    <w:p w:rsidR="00B85E34" w:rsidRPr="00EE6742" w:rsidRDefault="00B85E34" w:rsidP="00B85E34">
      <w:pPr>
        <w:pStyle w:val="NurText"/>
        <w:bidi/>
        <w:rPr>
          <w:rFonts w:ascii="Courier New" w:hAnsi="Courier New" w:cs="Courier New"/>
        </w:rPr>
      </w:pPr>
      <w:ins w:id="1957" w:author="Transkribus" w:date="2019-12-11T14:30:00Z">
        <w:r w:rsidRPr="00EE6742">
          <w:rPr>
            <w:rFonts w:ascii="Courier New" w:hAnsi="Courier New" w:cs="Courier New"/>
            <w:rtl/>
          </w:rPr>
          <w:t>٩</w:t>
        </w:r>
      </w:ins>
      <w:r w:rsidRPr="00EE6742">
        <w:rPr>
          <w:rFonts w:ascii="Courier New" w:hAnsi="Courier New" w:cs="Courier New"/>
          <w:rtl/>
        </w:rPr>
        <w:t xml:space="preserve"> ماء </w:t>
      </w:r>
      <w:del w:id="1958" w:author="Transkribus" w:date="2019-12-11T14:30:00Z">
        <w:r w:rsidRPr="009B6BCA">
          <w:rPr>
            <w:rFonts w:ascii="Courier New" w:hAnsi="Courier New" w:cs="Courier New"/>
            <w:rtl/>
          </w:rPr>
          <w:delText>دار دورانا سريعا وصفر صفيرا قويا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59" w:author="Transkribus" w:date="2019-12-11T14:30:00Z">
        <w:r w:rsidRPr="00EE6742">
          <w:rPr>
            <w:rFonts w:ascii="Courier New" w:hAnsi="Courier New" w:cs="Courier New"/>
            <w:rtl/>
          </w:rPr>
          <w:t>داردور اثاسر يعاوصفر صفبراقو باومن وفف باز اقه الطاتر حكم عليه الشرب فاداشرية</w:t>
        </w:r>
      </w:ins>
    </w:p>
    <w:p w:rsidR="00B85E34" w:rsidRPr="00EE6742" w:rsidRDefault="00B85E34" w:rsidP="00B85E34">
      <w:pPr>
        <w:pStyle w:val="NurText"/>
        <w:bidi/>
        <w:rPr>
          <w:ins w:id="1960" w:author="Transkribus" w:date="2019-12-11T14:30:00Z"/>
          <w:rFonts w:ascii="Courier New" w:hAnsi="Courier New" w:cs="Courier New"/>
        </w:rPr>
      </w:pPr>
      <w:dir w:val="rtl">
        <w:dir w:val="rtl">
          <w:del w:id="1961" w:author="Transkribus" w:date="2019-12-11T14:30:00Z">
            <w:r w:rsidRPr="009B6BCA">
              <w:rPr>
                <w:rFonts w:ascii="Courier New" w:hAnsi="Courier New" w:cs="Courier New"/>
                <w:rtl/>
              </w:rPr>
              <w:delText>ومن اذا وقف بازائه الطائر حكم عليه بالشرب فاذا شربه وترك فيه شيئا من</w:delText>
            </w:r>
          </w:del>
          <w:ins w:id="1962" w:author="Transkribus" w:date="2019-12-11T14:30:00Z">
            <w:r w:rsidRPr="00EE6742">
              <w:rPr>
                <w:rFonts w:ascii="Courier New" w:hAnsi="Courier New" w:cs="Courier New"/>
                <w:rtl/>
              </w:rPr>
              <w:t>وثرا فيه شيأمن</w:t>
            </w:r>
          </w:ins>
          <w:r w:rsidRPr="00EE6742">
            <w:rPr>
              <w:rFonts w:ascii="Courier New" w:hAnsi="Courier New" w:cs="Courier New"/>
              <w:rtl/>
            </w:rPr>
            <w:t xml:space="preserve"> الشراب </w:t>
          </w:r>
          <w:del w:id="1963" w:author="Transkribus" w:date="2019-12-11T14:30:00Z">
            <w:r w:rsidRPr="009B6BCA">
              <w:rPr>
                <w:rFonts w:ascii="Courier New" w:hAnsi="Courier New" w:cs="Courier New"/>
                <w:rtl/>
              </w:rPr>
              <w:delText>صفر الطائر</w:delText>
            </w:r>
          </w:del>
          <w:ins w:id="1964" w:author="Transkribus" w:date="2019-12-11T14:30:00Z">
            <w:r w:rsidRPr="00EE6742">
              <w:rPr>
                <w:rFonts w:ascii="Courier New" w:hAnsi="Courier New" w:cs="Courier New"/>
                <w:rtl/>
              </w:rPr>
              <w:t>صيفر الطاتر</w:t>
            </w:r>
          </w:ins>
          <w:r w:rsidRPr="00EE6742">
            <w:rPr>
              <w:rFonts w:ascii="Courier New" w:hAnsi="Courier New" w:cs="Courier New"/>
              <w:rtl/>
            </w:rPr>
            <w:t xml:space="preserve"> وكذلك </w:t>
          </w:r>
          <w:del w:id="1965" w:author="Transkribus" w:date="2019-12-11T14:30:00Z">
            <w:r w:rsidRPr="009B6BCA">
              <w:rPr>
                <w:rFonts w:ascii="Courier New" w:hAnsi="Courier New" w:cs="Courier New"/>
                <w:rtl/>
              </w:rPr>
              <w:delText>لو شربه</w:delText>
            </w:r>
          </w:del>
          <w:ins w:id="1966" w:author="Transkribus" w:date="2019-12-11T14:30:00Z">
            <w:r w:rsidRPr="00EE6742">
              <w:rPr>
                <w:rFonts w:ascii="Courier New" w:hAnsi="Courier New" w:cs="Courier New"/>
                <w:rtl/>
              </w:rPr>
              <w:t>لوشرية</w:t>
            </w:r>
          </w:ins>
          <w:r w:rsidRPr="00EE6742">
            <w:rPr>
              <w:rFonts w:ascii="Courier New" w:hAnsi="Courier New" w:cs="Courier New"/>
              <w:rtl/>
            </w:rPr>
            <w:t xml:space="preserve"> فى </w:t>
          </w:r>
          <w:del w:id="1967" w:author="Transkribus" w:date="2019-12-11T14:30:00Z">
            <w:r w:rsidRPr="009B6BCA">
              <w:rPr>
                <w:rFonts w:ascii="Courier New" w:hAnsi="Courier New" w:cs="Courier New"/>
                <w:rtl/>
              </w:rPr>
              <w:delText>مائة مرة فمتى</w:delText>
            </w:r>
          </w:del>
          <w:ins w:id="1968" w:author="Transkribus" w:date="2019-12-11T14:30:00Z">
            <w:r w:rsidRPr="00EE6742">
              <w:rPr>
                <w:rFonts w:ascii="Courier New" w:hAnsi="Courier New" w:cs="Courier New"/>
                <w:rtl/>
              </w:rPr>
              <w:t>ماثة مرمذى</w:t>
            </w:r>
          </w:ins>
          <w:r w:rsidRPr="00EE6742">
            <w:rPr>
              <w:rFonts w:ascii="Courier New" w:hAnsi="Courier New" w:cs="Courier New"/>
              <w:rtl/>
            </w:rPr>
            <w:t xml:space="preserve"> شرب جميع </w:t>
          </w:r>
          <w:del w:id="1969" w:author="Transkribus" w:date="2019-12-11T14:30:00Z">
            <w:r w:rsidRPr="009B6BCA">
              <w:rPr>
                <w:rFonts w:ascii="Courier New" w:hAnsi="Courier New" w:cs="Courier New"/>
                <w:rtl/>
              </w:rPr>
              <w:delText>ما فيه ولم يبق</w:delText>
            </w:r>
          </w:del>
          <w:ins w:id="1970" w:author="Transkribus" w:date="2019-12-11T14:30:00Z">
            <w:r w:rsidRPr="00EE6742">
              <w:rPr>
                <w:rFonts w:ascii="Courier New" w:hAnsi="Courier New" w:cs="Courier New"/>
                <w:rtl/>
              </w:rPr>
              <w:t>مانيهولم</w:t>
            </w:r>
          </w:ins>
          <w:r>
            <w:t>‬</w:t>
          </w:r>
          <w:r>
            <w:t>‬</w:t>
          </w:r>
        </w:dir>
      </w:dir>
    </w:p>
    <w:p w:rsidR="00B85E34" w:rsidRPr="00EE6742" w:rsidRDefault="00B85E34" w:rsidP="00B85E34">
      <w:pPr>
        <w:pStyle w:val="NurText"/>
        <w:bidi/>
        <w:rPr>
          <w:rFonts w:ascii="Courier New" w:hAnsi="Courier New" w:cs="Courier New"/>
        </w:rPr>
      </w:pPr>
      <w:ins w:id="1971" w:author="Transkribus" w:date="2019-12-11T14:30:00Z">
        <w:r w:rsidRPr="00EE6742">
          <w:rPr>
            <w:rFonts w:ascii="Courier New" w:hAnsi="Courier New" w:cs="Courier New"/>
            <w:rtl/>
          </w:rPr>
          <w:t>ايبق</w:t>
        </w:r>
      </w:ins>
      <w:r w:rsidRPr="00EE6742">
        <w:rPr>
          <w:rFonts w:ascii="Courier New" w:hAnsi="Courier New" w:cs="Courier New"/>
          <w:rtl/>
        </w:rPr>
        <w:t xml:space="preserve"> فيه درهم </w:t>
      </w:r>
      <w:del w:id="1972" w:author="Transkribus" w:date="2019-12-11T14:30:00Z">
        <w:r w:rsidRPr="009B6BCA">
          <w:rPr>
            <w:rFonts w:ascii="Courier New" w:hAnsi="Courier New" w:cs="Courier New"/>
            <w:rtl/>
          </w:rPr>
          <w:delText>واحد فان صفيره ينقطع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3" w:author="Transkribus" w:date="2019-12-11T14:30:00Z">
        <w:r w:rsidRPr="00EE6742">
          <w:rPr>
            <w:rFonts w:ascii="Courier New" w:hAnsi="Courier New" w:cs="Courier New"/>
            <w:rtl/>
          </w:rPr>
          <w:t>وأحد بان صفهره سقطم</w:t>
        </w:r>
      </w:ins>
    </w:p>
    <w:p w:rsidR="00B85E34" w:rsidRPr="009B6BCA" w:rsidRDefault="00B85E34" w:rsidP="00B85E34">
      <w:pPr>
        <w:pStyle w:val="NurText"/>
        <w:bidi/>
        <w:rPr>
          <w:del w:id="1974" w:author="Transkribus" w:date="2019-12-11T14:30:00Z"/>
          <w:rFonts w:ascii="Courier New" w:hAnsi="Courier New" w:cs="Courier New"/>
        </w:rPr>
      </w:pPr>
      <w:dir w:val="rtl">
        <w:dir w:val="rtl">
          <w:del w:id="1975" w:author="Transkribus" w:date="2019-12-11T14:30:00Z">
            <w:r w:rsidRPr="009B6BCA">
              <w:rPr>
                <w:rFonts w:ascii="Courier New" w:hAnsi="Courier New" w:cs="Courier New"/>
                <w:rtl/>
              </w:rPr>
              <w:delText>انا طائر فى هيئة الزرزور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مستحسن التكوين والتصوير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1976" w:author="Transkribus" w:date="2019-12-11T14:30:00Z"/>
          <w:del w:id="1977" w:author="Transkribus" w:date="2019-12-11T14:30:00Z"/>
          <w:rFonts w:ascii="Courier New" w:hAnsi="Courier New" w:cs="Courier New"/>
        </w:rPr>
      </w:pPr>
      <w:dir w:val="rtl">
        <w:dir w:val="rtl">
          <w:del w:id="1978" w:author="Transkribus" w:date="2019-12-11T14:30:00Z">
            <w:r w:rsidRPr="009B6BCA">
              <w:rPr>
                <w:rFonts w:ascii="Courier New" w:hAnsi="Courier New" w:cs="Courier New"/>
                <w:rtl/>
              </w:rPr>
              <w:delText>فاشرب</w:delText>
            </w:r>
          </w:del>
          <w:ins w:id="1979" w:author="Transkribus" w:date="2019-12-11T14:30:00Z">
            <w:r w:rsidRPr="00EE6742">
              <w:rPr>
                <w:rFonts w:ascii="Courier New" w:hAnsi="Courier New" w:cs="Courier New"/>
                <w:rtl/>
              </w:rPr>
              <w:t>الكامل</w:t>
            </w:r>
          </w:ins>
          <w:r>
            <w:t>‬</w:t>
          </w:r>
          <w:r>
            <w:t>‬</w:t>
          </w:r>
        </w:dir>
      </w:dir>
    </w:p>
    <w:p w:rsidR="00B85E34" w:rsidRPr="00EE6742" w:rsidRDefault="00B85E34" w:rsidP="00B85E34">
      <w:pPr>
        <w:pStyle w:val="NurText"/>
        <w:bidi/>
        <w:rPr>
          <w:ins w:id="1980" w:author="Transkribus" w:date="2019-12-11T14:30:00Z"/>
          <w:rFonts w:ascii="Courier New" w:hAnsi="Courier New" w:cs="Courier New"/>
        </w:rPr>
      </w:pPr>
      <w:ins w:id="1981" w:author="Transkribus" w:date="2019-12-11T14:30:00Z">
        <w:r w:rsidRPr="00EE6742">
          <w:rPr>
            <w:rFonts w:ascii="Courier New" w:hAnsi="Courier New" w:cs="Courier New"/>
            <w:rtl/>
          </w:rPr>
          <w:t>اباطاتر فى هبتة الررزوز *مسحسن التكو بن والنصوير</w:t>
        </w:r>
      </w:ins>
    </w:p>
    <w:p w:rsidR="00B85E34" w:rsidRPr="00EE6742" w:rsidRDefault="00B85E34" w:rsidP="00B85E34">
      <w:pPr>
        <w:pStyle w:val="NurText"/>
        <w:bidi/>
        <w:rPr>
          <w:rFonts w:ascii="Courier New" w:hAnsi="Courier New" w:cs="Courier New"/>
        </w:rPr>
      </w:pPr>
      <w:ins w:id="1982" w:author="Transkribus" w:date="2019-12-11T14:30:00Z">
        <w:r w:rsidRPr="00EE6742">
          <w:rPr>
            <w:rFonts w:ascii="Courier New" w:hAnsi="Courier New" w:cs="Courier New"/>
            <w:rtl/>
          </w:rPr>
          <w:t>بقاشرب</w:t>
        </w:r>
      </w:ins>
      <w:r w:rsidRPr="00EE6742">
        <w:rPr>
          <w:rFonts w:ascii="Courier New" w:hAnsi="Courier New" w:cs="Courier New"/>
          <w:rtl/>
        </w:rPr>
        <w:t xml:space="preserve"> على </w:t>
      </w:r>
      <w:del w:id="1983" w:author="Transkribus" w:date="2019-12-11T14:30:00Z">
        <w:r w:rsidRPr="009B6BCA">
          <w:rPr>
            <w:rFonts w:ascii="Courier New" w:hAnsi="Courier New" w:cs="Courier New"/>
            <w:rtl/>
          </w:rPr>
          <w:delText>نغ</w:delText>
        </w:r>
      </w:del>
      <w:ins w:id="1984" w:author="Transkribus" w:date="2019-12-11T14:30:00Z">
        <w:r w:rsidRPr="00EE6742">
          <w:rPr>
            <w:rFonts w:ascii="Courier New" w:hAnsi="Courier New" w:cs="Courier New"/>
            <w:rtl/>
          </w:rPr>
          <w:t>فف</w:t>
        </w:r>
      </w:ins>
      <w:r w:rsidRPr="00EE6742">
        <w:rPr>
          <w:rFonts w:ascii="Courier New" w:hAnsi="Courier New" w:cs="Courier New"/>
          <w:rtl/>
        </w:rPr>
        <w:t xml:space="preserve">مى سلاف </w:t>
      </w:r>
      <w:del w:id="1985" w:author="Transkribus" w:date="2019-12-11T14:30:00Z">
        <w:r w:rsidRPr="009B6BCA">
          <w:rPr>
            <w:rFonts w:ascii="Courier New" w:hAnsi="Courier New" w:cs="Courier New"/>
            <w:rtl/>
          </w:rPr>
          <w:delText>مدامة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صرفا تنير حنادس</w:delText>
            </w:r>
            <w:r>
              <w:delText>‬</w:delText>
            </w:r>
            <w:r>
              <w:delText>‬</w:delText>
            </w:r>
          </w:dir>
        </w:dir>
      </w:del>
      <w:ins w:id="1986" w:author="Transkribus" w:date="2019-12-11T14:30:00Z">
        <w:del w:id="1987" w:author="Transkribus" w:date="2019-12-11T14:30:00Z">
          <w:r w:rsidRPr="00EE6742">
            <w:rPr>
              <w:rFonts w:ascii="Courier New" w:hAnsi="Courier New" w:cs="Courier New"/>
              <w:rtl/>
            </w:rPr>
            <w:delText>مدامبة * صر فاتتبر جنادس</w:delText>
          </w:r>
        </w:del>
      </w:ins>
      <w:r w:rsidRPr="00EE6742">
        <w:rPr>
          <w:rFonts w:ascii="Courier New" w:hAnsi="Courier New" w:cs="Courier New"/>
          <w:rtl/>
        </w:rPr>
        <w:t xml:space="preserve"> الديجور</w:t>
      </w:r>
      <w:del w:id="19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صفراء تلم</w:t>
          </w:r>
          <w:del w:id="1989" w:author="Transkribus" w:date="2019-12-11T14:30:00Z">
            <w:r w:rsidRPr="009B6BCA">
              <w:rPr>
                <w:rFonts w:ascii="Courier New" w:hAnsi="Courier New" w:cs="Courier New"/>
                <w:rtl/>
              </w:rPr>
              <w:delText>ع</w:delText>
            </w:r>
          </w:del>
          <w:ins w:id="1990" w:author="Transkribus" w:date="2019-12-11T14:30:00Z">
            <w:r w:rsidRPr="00EE6742">
              <w:rPr>
                <w:rFonts w:ascii="Courier New" w:hAnsi="Courier New" w:cs="Courier New"/>
                <w:rtl/>
              </w:rPr>
              <w:t>سير</w:t>
            </w:r>
          </w:ins>
          <w:r w:rsidRPr="00EE6742">
            <w:rPr>
              <w:rFonts w:ascii="Courier New" w:hAnsi="Courier New" w:cs="Courier New"/>
              <w:rtl/>
            </w:rPr>
            <w:t xml:space="preserve"> فى الك</w:t>
          </w:r>
          <w:del w:id="1991" w:author="Transkribus" w:date="2019-12-11T14:30:00Z">
            <w:r w:rsidRPr="009B6BCA">
              <w:rPr>
                <w:rFonts w:ascii="Courier New" w:hAnsi="Courier New" w:cs="Courier New"/>
                <w:rtl/>
              </w:rPr>
              <w:delText>ؤ</w:delText>
            </w:r>
          </w:del>
          <w:r w:rsidRPr="00EE6742">
            <w:rPr>
              <w:rFonts w:ascii="Courier New" w:hAnsi="Courier New" w:cs="Courier New"/>
              <w:rtl/>
            </w:rPr>
            <w:t>وس كانها</w:t>
          </w:r>
          <w:del w:id="19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نار الكليم بدت باعلى</w:delText>
                </w:r>
                <w:r>
                  <w:delText>‬</w:delText>
                </w:r>
                <w:r>
                  <w:delText>‬</w:delText>
                </w:r>
              </w:dir>
            </w:dir>
          </w:del>
          <w:ins w:id="1993" w:author="Transkribus" w:date="2019-12-11T14:30:00Z">
            <w:del w:id="1994" w:author="Transkribus" w:date="2019-12-11T14:30:00Z">
              <w:r w:rsidRPr="00EE6742">
                <w:rPr>
                  <w:rFonts w:ascii="Courier New" w:hAnsi="Courier New" w:cs="Courier New"/>
                  <w:rtl/>
                </w:rPr>
                <w:delText xml:space="preserve"> * مار الكام بدب باعسلى</w:delText>
              </w:r>
            </w:del>
          </w:ins>
          <w:r w:rsidRPr="00EE6742">
            <w:rPr>
              <w:rFonts w:ascii="Courier New" w:hAnsi="Courier New" w:cs="Courier New"/>
              <w:rtl/>
            </w:rPr>
            <w:t xml:space="preserve"> الطور</w:t>
          </w:r>
          <w:del w:id="19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1996" w:author="Transkribus" w:date="2019-12-11T14:30:00Z">
            <w:r w:rsidRPr="009B6BCA">
              <w:rPr>
                <w:rFonts w:ascii="Courier New" w:hAnsi="Courier New" w:cs="Courier New"/>
                <w:rtl/>
              </w:rPr>
              <w:delText>واذا تخلف</w:delText>
            </w:r>
          </w:del>
          <w:ins w:id="1997" w:author="Transkribus" w:date="2019-12-11T14:30:00Z">
            <w:r w:rsidRPr="00EE6742">
              <w:rPr>
                <w:rFonts w:ascii="Courier New" w:hAnsi="Courier New" w:cs="Courier New"/>
                <w:rtl/>
              </w:rPr>
              <w:t>واد اخلف</w:t>
            </w:r>
          </w:ins>
          <w:r w:rsidRPr="00EE6742">
            <w:rPr>
              <w:rFonts w:ascii="Courier New" w:hAnsi="Courier New" w:cs="Courier New"/>
              <w:rtl/>
            </w:rPr>
            <w:t xml:space="preserve"> من </w:t>
          </w:r>
          <w:del w:id="1998" w:author="Transkribus" w:date="2019-12-11T14:30:00Z">
            <w:r w:rsidRPr="009B6BCA">
              <w:rPr>
                <w:rFonts w:ascii="Courier New" w:hAnsi="Courier New" w:cs="Courier New"/>
                <w:rtl/>
              </w:rPr>
              <w:delText>شرابك درهما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1999" w:author="Transkribus" w:date="2019-12-11T14:30:00Z">
            <w:del w:id="2000" w:author="Transkribus" w:date="2019-12-11T14:30:00Z">
              <w:r w:rsidRPr="00EE6742">
                <w:rPr>
                  <w:rFonts w:ascii="Courier New" w:hAnsi="Courier New" w:cs="Courier New"/>
                  <w:rtl/>
                </w:rPr>
                <w:delText xml:space="preserve">سرابك دوهما * </w:delText>
              </w:r>
            </w:del>
          </w:ins>
          <w:r w:rsidRPr="00EE6742">
            <w:rPr>
              <w:rFonts w:ascii="Courier New" w:hAnsi="Courier New" w:cs="Courier New"/>
              <w:rtl/>
            </w:rPr>
            <w:t xml:space="preserve">فى </w:t>
          </w:r>
          <w:del w:id="2001" w:author="Transkribus" w:date="2019-12-11T14:30:00Z">
            <w:r w:rsidRPr="009B6BCA">
              <w:rPr>
                <w:rFonts w:ascii="Courier New" w:hAnsi="Courier New" w:cs="Courier New"/>
                <w:rtl/>
              </w:rPr>
              <w:delText>الكلس نم به عليك</w:delText>
            </w:r>
          </w:del>
          <w:ins w:id="2002" w:author="Transkribus" w:date="2019-12-11T14:30:00Z">
            <w:r w:rsidRPr="00EE6742">
              <w:rPr>
                <w:rFonts w:ascii="Courier New" w:hAnsi="Courier New" w:cs="Courier New"/>
                <w:rtl/>
              </w:rPr>
              <w:t>الكاس ثمه عليلك</w:t>
            </w:r>
          </w:ins>
          <w:r w:rsidRPr="00EE6742">
            <w:rPr>
              <w:rFonts w:ascii="Courier New" w:hAnsi="Courier New" w:cs="Courier New"/>
              <w:rtl/>
            </w:rPr>
            <w:t xml:space="preserve"> صفيرى</w:t>
          </w:r>
          <w:del w:id="2003" w:author="Transkribus" w:date="2019-12-11T14:30:00Z">
            <w:r w:rsidRPr="009B6BCA">
              <w:rPr>
                <w:rFonts w:ascii="Courier New" w:hAnsi="Courier New" w:cs="Courier New"/>
                <w:rtl/>
              </w:rPr>
              <w:delText xml:space="preserve">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2004" w:author="Transkribus" w:date="2019-12-11T14:30:00Z"/>
          <w:rFonts w:ascii="Courier New" w:hAnsi="Courier New" w:cs="Courier New"/>
        </w:rPr>
      </w:pPr>
      <w:dir w:val="rtl">
        <w:dir w:val="rtl">
          <w:del w:id="2005" w:author="Transkribus" w:date="2019-12-11T14:30:00Z">
            <w:r w:rsidRPr="009B6BCA">
              <w:rPr>
                <w:rFonts w:ascii="Courier New" w:hAnsi="Courier New" w:cs="Courier New"/>
                <w:rtl/>
              </w:rPr>
              <w:delText>وانشدنى ايضا لنفسه وصية طبية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ins w:id="2006" w:author="Transkribus" w:date="2019-12-11T14:30:00Z"/>
          <w:rFonts w:ascii="Courier New" w:hAnsi="Courier New" w:cs="Courier New"/>
        </w:rPr>
      </w:pPr>
      <w:dir w:val="rtl">
        <w:dir w:val="rtl">
          <w:del w:id="2007" w:author="Transkribus" w:date="2019-12-11T14:30:00Z">
            <w:r w:rsidRPr="009B6BCA">
              <w:rPr>
                <w:rFonts w:ascii="Courier New" w:hAnsi="Courier New" w:cs="Courier New"/>
                <w:rtl/>
              </w:rPr>
              <w:delText>توق الامتلاء وعد عنه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08" w:author="Transkribus" w:date="2019-12-11T14:30:00Z">
            <w:del w:id="2009" w:author="Transkribus" w:date="2019-12-11T14:30:00Z">
              <w:r w:rsidRPr="00EE6742">
                <w:rPr>
                  <w:rFonts w:ascii="Courier New" w:hAnsi="Courier New" w:cs="Courier New"/>
                  <w:rtl/>
                </w:rPr>
                <w:delText>وأنشدى أبص النفسه وصبة طببة</w:delText>
              </w:r>
            </w:del>
          </w:ins>
          <w:r>
            <w:t>‬</w:t>
          </w:r>
          <w:r>
            <w:t>‬</w:t>
          </w:r>
        </w:dir>
      </w:dir>
    </w:p>
    <w:p w:rsidR="00B85E34" w:rsidRPr="00EE6742" w:rsidRDefault="00B85E34" w:rsidP="00B85E34">
      <w:pPr>
        <w:pStyle w:val="NurText"/>
        <w:bidi/>
        <w:rPr>
          <w:ins w:id="2010" w:author="Transkribus" w:date="2019-12-11T14:30:00Z"/>
          <w:rFonts w:ascii="Courier New" w:hAnsi="Courier New" w:cs="Courier New"/>
        </w:rPr>
      </w:pPr>
      <w:ins w:id="2011" w:author="Transkribus" w:date="2019-12-11T14:30:00Z">
        <w:r w:rsidRPr="00EE6742">
          <w:rPr>
            <w:rFonts w:ascii="Courier New" w:hAnsi="Courier New" w:cs="Courier New"/>
            <w:rtl/>
          </w:rPr>
          <w:t>الوافر١</w:t>
        </w:r>
      </w:ins>
    </w:p>
    <w:p w:rsidR="00B85E34" w:rsidRPr="00EE6742" w:rsidRDefault="00B85E34" w:rsidP="00B85E34">
      <w:pPr>
        <w:pStyle w:val="NurText"/>
        <w:bidi/>
        <w:rPr>
          <w:rFonts w:ascii="Courier New" w:hAnsi="Courier New" w:cs="Courier New"/>
        </w:rPr>
      </w:pPr>
      <w:ins w:id="2012" w:author="Transkribus" w:date="2019-12-11T14:30:00Z">
        <w:r w:rsidRPr="00EE6742">
          <w:rPr>
            <w:rFonts w:ascii="Courier New" w:hAnsi="Courier New" w:cs="Courier New"/>
            <w:rtl/>
          </w:rPr>
          <w:t xml:space="preserve">فوق الامتسلاءوعسدعنه * </w:t>
        </w:r>
      </w:ins>
      <w:r w:rsidRPr="00EE6742">
        <w:rPr>
          <w:rFonts w:ascii="Courier New" w:hAnsi="Courier New" w:cs="Courier New"/>
          <w:rtl/>
        </w:rPr>
        <w:t>وادخال الطعام ع</w:t>
      </w:r>
      <w:ins w:id="2013" w:author="Transkribus" w:date="2019-12-11T14:30:00Z">
        <w:r w:rsidRPr="00EE6742">
          <w:rPr>
            <w:rFonts w:ascii="Courier New" w:hAnsi="Courier New" w:cs="Courier New"/>
            <w:rtl/>
          </w:rPr>
          <w:t>س</w:t>
        </w:r>
      </w:ins>
      <w:r w:rsidRPr="00EE6742">
        <w:rPr>
          <w:rFonts w:ascii="Courier New" w:hAnsi="Courier New" w:cs="Courier New"/>
          <w:rtl/>
        </w:rPr>
        <w:t>لى الطعام</w:t>
      </w:r>
      <w:del w:id="20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واكثار ال</w:t>
          </w:r>
          <w:del w:id="2015" w:author="Transkribus" w:date="2019-12-11T14:30:00Z">
            <w:r w:rsidRPr="009B6BCA">
              <w:rPr>
                <w:rFonts w:ascii="Courier New" w:hAnsi="Courier New" w:cs="Courier New"/>
                <w:rtl/>
              </w:rPr>
              <w:delText>ج</w:delText>
            </w:r>
          </w:del>
          <w:ins w:id="2016" w:author="Transkribus" w:date="2019-12-11T14:30:00Z">
            <w:r w:rsidRPr="00EE6742">
              <w:rPr>
                <w:rFonts w:ascii="Courier New" w:hAnsi="Courier New" w:cs="Courier New"/>
                <w:rtl/>
              </w:rPr>
              <w:t>خ</w:t>
            </w:r>
          </w:ins>
          <w:r w:rsidRPr="00EE6742">
            <w:rPr>
              <w:rFonts w:ascii="Courier New" w:hAnsi="Courier New" w:cs="Courier New"/>
              <w:rtl/>
            </w:rPr>
            <w:t>ما</w:t>
          </w:r>
          <w:del w:id="2017" w:author="Transkribus" w:date="2019-12-11T14:30:00Z">
            <w:r w:rsidRPr="009B6BCA">
              <w:rPr>
                <w:rFonts w:ascii="Courier New" w:hAnsi="Courier New" w:cs="Courier New"/>
                <w:rtl/>
              </w:rPr>
              <w:delText>ع</w:delText>
            </w:r>
          </w:del>
          <w:ins w:id="2018" w:author="Transkribus" w:date="2019-12-11T14:30:00Z">
            <w:r w:rsidRPr="00EE6742">
              <w:rPr>
                <w:rFonts w:ascii="Courier New" w:hAnsi="Courier New" w:cs="Courier New"/>
                <w:rtl/>
              </w:rPr>
              <w:t>ج</w:t>
            </w:r>
          </w:ins>
          <w:r w:rsidRPr="00EE6742">
            <w:rPr>
              <w:rFonts w:ascii="Courier New" w:hAnsi="Courier New" w:cs="Courier New"/>
              <w:rtl/>
            </w:rPr>
            <w:t xml:space="preserve"> فان </w:t>
          </w:r>
          <w:del w:id="2019" w:author="Transkribus" w:date="2019-12-11T14:30:00Z">
            <w:r w:rsidRPr="009B6BCA">
              <w:rPr>
                <w:rFonts w:ascii="Courier New" w:hAnsi="Courier New" w:cs="Courier New"/>
                <w:rtl/>
              </w:rPr>
              <w:delText>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لمن والاه داعية</w:delText>
                </w:r>
                <w:r>
                  <w:delText>‬</w:delText>
                </w:r>
                <w:r>
                  <w:delText>‬</w:delText>
                </w:r>
              </w:dir>
            </w:dir>
          </w:del>
          <w:ins w:id="2020" w:author="Transkribus" w:date="2019-12-11T14:30:00Z">
            <w:del w:id="2021" w:author="Transkribus" w:date="2019-12-11T14:30:00Z">
              <w:r w:rsidRPr="00EE6742">
                <w:rPr>
                  <w:rFonts w:ascii="Courier New" w:hAnsi="Courier New" w:cs="Courier New"/>
                  <w:rtl/>
                </w:rPr>
                <w:delText>نيه * من والاءداعية</w:delText>
              </w:r>
            </w:del>
          </w:ins>
          <w:r w:rsidRPr="00EE6742">
            <w:rPr>
              <w:rFonts w:ascii="Courier New" w:hAnsi="Courier New" w:cs="Courier New"/>
              <w:rtl/>
            </w:rPr>
            <w:t xml:space="preserve"> السقام</w:t>
          </w:r>
          <w:del w:id="202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2023" w:author="Transkribus" w:date="2019-12-11T14:30:00Z">
            <w:r w:rsidRPr="009B6BCA">
              <w:rPr>
                <w:rFonts w:ascii="Courier New" w:hAnsi="Courier New" w:cs="Courier New"/>
                <w:rtl/>
              </w:rPr>
              <w:delText>ولا تشرب</w:delText>
            </w:r>
          </w:del>
          <w:ins w:id="2024" w:author="Transkribus" w:date="2019-12-11T14:30:00Z">
            <w:r w:rsidRPr="00EE6742">
              <w:rPr>
                <w:rFonts w:ascii="Courier New" w:hAnsi="Courier New" w:cs="Courier New"/>
                <w:rtl/>
              </w:rPr>
              <w:t>والاتشرب</w:t>
            </w:r>
          </w:ins>
          <w:r w:rsidRPr="00EE6742">
            <w:rPr>
              <w:rFonts w:ascii="Courier New" w:hAnsi="Courier New" w:cs="Courier New"/>
              <w:rtl/>
            </w:rPr>
            <w:t xml:space="preserve"> عقيب الاكل ماء</w:t>
          </w:r>
          <w:del w:id="20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فتسلم من مضرات عظام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dir>
            </w:dir>
          </w:del>
          <w:ins w:id="2026" w:author="Transkribus" w:date="2019-12-11T14:30:00Z">
            <w:del w:id="2027" w:author="Transkribus" w:date="2019-12-11T14:30:00Z">
              <w:r w:rsidRPr="00EE6742">
                <w:rPr>
                  <w:rFonts w:ascii="Courier New" w:hAnsi="Courier New" w:cs="Courier New"/>
                  <w:rtl/>
                </w:rPr>
                <w:delText xml:space="preserve"> * فنسلم مسن مصران عام</w:delText>
              </w:r>
            </w:del>
          </w:ins>
          <w:r>
            <w:t>‬</w:t>
          </w:r>
          <w:r>
            <w:t>‬</w:t>
          </w:r>
        </w:dir>
      </w:dir>
    </w:p>
    <w:p w:rsidR="00B85E34" w:rsidRPr="00EE6742" w:rsidRDefault="00B85E34" w:rsidP="00B85E34">
      <w:pPr>
        <w:pStyle w:val="NurText"/>
        <w:bidi/>
        <w:rPr>
          <w:rFonts w:ascii="Courier New" w:hAnsi="Courier New" w:cs="Courier New"/>
        </w:rPr>
      </w:pPr>
      <w:dir w:val="rtl">
        <w:dir w:val="rtl">
          <w:del w:id="2028" w:author="Transkribus" w:date="2019-12-11T14:30:00Z">
            <w:r w:rsidRPr="009B6BCA">
              <w:rPr>
                <w:rFonts w:ascii="Courier New" w:hAnsi="Courier New" w:cs="Courier New"/>
                <w:rtl/>
              </w:rPr>
              <w:delText>ولا عند</w:delText>
            </w:r>
          </w:del>
          <w:ins w:id="2029" w:author="Transkribus" w:date="2019-12-11T14:30:00Z">
            <w:r w:rsidRPr="00EE6742">
              <w:rPr>
                <w:rFonts w:ascii="Courier New" w:hAnsi="Courier New" w:cs="Courier New"/>
                <w:rtl/>
              </w:rPr>
              <w:t>ولاعند</w:t>
            </w:r>
          </w:ins>
          <w:r w:rsidRPr="00EE6742">
            <w:rPr>
              <w:rFonts w:ascii="Courier New" w:hAnsi="Courier New" w:cs="Courier New"/>
              <w:rtl/>
            </w:rPr>
            <w:t xml:space="preserve"> الخوى </w:t>
          </w:r>
          <w:del w:id="2030" w:author="Transkribus" w:date="2019-12-11T14:30:00Z">
            <w:r w:rsidRPr="009B6BCA">
              <w:rPr>
                <w:rFonts w:ascii="Courier New" w:hAnsi="Courier New" w:cs="Courier New"/>
                <w:rtl/>
              </w:rPr>
              <w:delText>والجوع حتى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تلهن باليسير</w:delText>
                </w:r>
                <w:r>
                  <w:delText>‬</w:delText>
                </w:r>
                <w:r>
                  <w:delText>‬</w:delText>
                </w:r>
              </w:dir>
            </w:dir>
          </w:del>
          <w:ins w:id="2031" w:author="Transkribus" w:date="2019-12-11T14:30:00Z">
            <w:del w:id="2032" w:author="Transkribus" w:date="2019-12-11T14:30:00Z">
              <w:r w:rsidRPr="00EE6742">
                <w:rPr>
                  <w:rFonts w:ascii="Courier New" w:hAnsi="Courier New" w:cs="Courier New"/>
                  <w:rtl/>
                </w:rPr>
                <w:delText>والحو٤ جى * ثالمن اليسير</w:delText>
              </w:r>
            </w:del>
          </w:ins>
          <w:r w:rsidRPr="00EE6742">
            <w:rPr>
              <w:rFonts w:ascii="Courier New" w:hAnsi="Courier New" w:cs="Courier New"/>
              <w:rtl/>
            </w:rPr>
            <w:t xml:space="preserve"> من الادام</w:t>
          </w:r>
          <w:del w:id="20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del w:id="2034" w:author="Transkribus" w:date="2019-12-11T14:30:00Z">
            <w:r w:rsidRPr="009B6BCA">
              <w:rPr>
                <w:rFonts w:ascii="Courier New" w:hAnsi="Courier New" w:cs="Courier New"/>
                <w:rtl/>
              </w:rPr>
              <w:delText>وخذ منه</w:delText>
            </w:r>
          </w:del>
          <w:ins w:id="2035" w:author="Transkribus" w:date="2019-12-11T14:30:00Z">
            <w:r w:rsidRPr="00EE6742">
              <w:rPr>
                <w:rFonts w:ascii="Courier New" w:hAnsi="Courier New" w:cs="Courier New"/>
                <w:rtl/>
              </w:rPr>
              <w:t>وجسذنبه</w:t>
            </w:r>
          </w:ins>
          <w:r w:rsidRPr="00EE6742">
            <w:rPr>
              <w:rFonts w:ascii="Courier New" w:hAnsi="Courier New" w:cs="Courier New"/>
              <w:rtl/>
            </w:rPr>
            <w:t xml:space="preserve"> القليل </w:t>
          </w:r>
          <w:del w:id="2036" w:author="Transkribus" w:date="2019-12-11T14:30:00Z">
            <w:r w:rsidRPr="009B6BCA">
              <w:rPr>
                <w:rFonts w:ascii="Courier New" w:hAnsi="Courier New" w:cs="Courier New"/>
                <w:rtl/>
              </w:rPr>
              <w:delText>ففيه نفع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37" w:author="Transkribus" w:date="2019-12-11T14:30:00Z">
            <w:del w:id="2038" w:author="Transkribus" w:date="2019-12-11T14:30:00Z">
              <w:r w:rsidRPr="00EE6742">
                <w:rPr>
                  <w:rFonts w:ascii="Courier New" w:hAnsi="Courier New" w:cs="Courier New"/>
                  <w:rtl/>
                </w:rPr>
                <w:delText xml:space="preserve">ففية ففيم * </w:delText>
              </w:r>
            </w:del>
          </w:ins>
          <w:r w:rsidRPr="00EE6742">
            <w:rPr>
              <w:rFonts w:ascii="Courier New" w:hAnsi="Courier New" w:cs="Courier New"/>
              <w:rtl/>
            </w:rPr>
            <w:t xml:space="preserve">لذى </w:t>
          </w:r>
          <w:del w:id="2039" w:author="Transkribus" w:date="2019-12-11T14:30:00Z">
            <w:r w:rsidRPr="009B6BCA">
              <w:rPr>
                <w:rFonts w:ascii="Courier New" w:hAnsi="Courier New" w:cs="Courier New"/>
                <w:rtl/>
              </w:rPr>
              <w:delText>العطش المبرح والاوام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40" w:author="Transkribus" w:date="2019-12-11T14:30:00Z">
            <w:r w:rsidRPr="00EE6742">
              <w:rPr>
                <w:rFonts w:ascii="Courier New" w:hAnsi="Courier New" w:cs="Courier New"/>
                <w:rtl/>
              </w:rPr>
              <w:t>العطس البرج والاواء</w:t>
            </w:r>
          </w:ins>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وه</w:t>
          </w:r>
          <w:del w:id="2041" w:author="Transkribus" w:date="2019-12-11T14:30:00Z">
            <w:r w:rsidRPr="009B6BCA">
              <w:rPr>
                <w:rFonts w:ascii="Courier New" w:hAnsi="Courier New" w:cs="Courier New"/>
                <w:rtl/>
              </w:rPr>
              <w:delText>ض</w:delText>
            </w:r>
          </w:del>
          <w:ins w:id="2042" w:author="Transkribus" w:date="2019-12-11T14:30:00Z">
            <w:r w:rsidRPr="00EE6742">
              <w:rPr>
                <w:rFonts w:ascii="Courier New" w:hAnsi="Courier New" w:cs="Courier New"/>
                <w:rtl/>
              </w:rPr>
              <w:t>صي</w:t>
            </w:r>
          </w:ins>
          <w:r w:rsidRPr="00EE6742">
            <w:rPr>
              <w:rFonts w:ascii="Courier New" w:hAnsi="Courier New" w:cs="Courier New"/>
              <w:rtl/>
            </w:rPr>
            <w:t>م</w:t>
          </w:r>
          <w:ins w:id="2043" w:author="Transkribus" w:date="2019-12-11T14:30:00Z">
            <w:r w:rsidRPr="00EE6742">
              <w:rPr>
                <w:rFonts w:ascii="Courier New" w:hAnsi="Courier New" w:cs="Courier New"/>
                <w:rtl/>
              </w:rPr>
              <w:t>ل</w:t>
            </w:r>
          </w:ins>
          <w:r w:rsidRPr="00EE6742">
            <w:rPr>
              <w:rFonts w:ascii="Courier New" w:hAnsi="Courier New" w:cs="Courier New"/>
              <w:rtl/>
            </w:rPr>
            <w:t xml:space="preserve">ك فاصلحنه </w:t>
          </w:r>
          <w:del w:id="2044" w:author="Transkribus" w:date="2019-12-11T14:30:00Z">
            <w:r w:rsidRPr="009B6BCA">
              <w:rPr>
                <w:rFonts w:ascii="Courier New" w:hAnsi="Courier New" w:cs="Courier New"/>
                <w:rtl/>
              </w:rPr>
              <w:delText>فهو اصل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45" w:author="Transkribus" w:date="2019-12-11T14:30:00Z">
            <w:del w:id="2046" w:author="Transkribus" w:date="2019-12-11T14:30:00Z">
              <w:r w:rsidRPr="00EE6742">
                <w:rPr>
                  <w:rFonts w:ascii="Courier New" w:hAnsi="Courier New" w:cs="Courier New"/>
                  <w:rtl/>
                </w:rPr>
                <w:delText xml:space="preserve">فهرأضل * </w:delText>
              </w:r>
            </w:del>
          </w:ins>
          <w:r w:rsidRPr="00EE6742">
            <w:rPr>
              <w:rFonts w:ascii="Courier New" w:hAnsi="Courier New" w:cs="Courier New"/>
              <w:rtl/>
            </w:rPr>
            <w:t xml:space="preserve">واسهل </w:t>
          </w:r>
          <w:del w:id="2047" w:author="Transkribus" w:date="2019-12-11T14:30:00Z">
            <w:r w:rsidRPr="009B6BCA">
              <w:rPr>
                <w:rFonts w:ascii="Courier New" w:hAnsi="Courier New" w:cs="Courier New"/>
                <w:rtl/>
              </w:rPr>
              <w:delText>بالابارج كل</w:delText>
            </w:r>
          </w:del>
          <w:ins w:id="2048" w:author="Transkribus" w:date="2019-12-11T14:30:00Z">
            <w:r w:rsidRPr="00EE6742">
              <w:rPr>
                <w:rFonts w:ascii="Courier New" w:hAnsi="Courier New" w:cs="Courier New"/>
                <w:rtl/>
              </w:rPr>
              <w:t>بالاارج ٤ل</w:t>
            </w:r>
          </w:ins>
          <w:r w:rsidRPr="00EE6742">
            <w:rPr>
              <w:rFonts w:ascii="Courier New" w:hAnsi="Courier New" w:cs="Courier New"/>
              <w:rtl/>
            </w:rPr>
            <w:t xml:space="preserve"> عام</w:t>
          </w:r>
          <w:del w:id="204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وفصد </w:t>
          </w:r>
          <w:del w:id="2050" w:author="Transkribus" w:date="2019-12-11T14:30:00Z">
            <w:r w:rsidRPr="009B6BCA">
              <w:rPr>
                <w:rFonts w:ascii="Courier New" w:hAnsi="Courier New" w:cs="Courier New"/>
                <w:rtl/>
              </w:rPr>
              <w:delText>العرق نكب</w:delText>
            </w:r>
          </w:del>
          <w:ins w:id="2051" w:author="Transkribus" w:date="2019-12-11T14:30:00Z">
            <w:r w:rsidRPr="00EE6742">
              <w:rPr>
                <w:rFonts w:ascii="Courier New" w:hAnsi="Courier New" w:cs="Courier New"/>
                <w:rtl/>
              </w:rPr>
              <w:t>المعرف بكب</w:t>
            </w:r>
          </w:ins>
          <w:r w:rsidRPr="00EE6742">
            <w:rPr>
              <w:rFonts w:ascii="Courier New" w:hAnsi="Courier New" w:cs="Courier New"/>
              <w:rtl/>
            </w:rPr>
            <w:t xml:space="preserve"> عنه الا</w:t>
          </w:r>
          <w:del w:id="20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delText>‬</w:delText>
                </w:r>
                <w:r>
                  <w:delText>‬</w:delText>
                </w:r>
              </w:dir>
            </w:dir>
          </w:del>
          <w:ins w:id="2053" w:author="Transkribus" w:date="2019-12-11T14:30:00Z">
            <w:del w:id="2054" w:author="Transkribus" w:date="2019-12-11T14:30:00Z">
              <w:r w:rsidRPr="00EE6742">
                <w:rPr>
                  <w:rFonts w:ascii="Courier New" w:hAnsi="Courier New" w:cs="Courier New"/>
                  <w:rtl/>
                </w:rPr>
                <w:delText xml:space="preserve">* </w:delText>
              </w:r>
            </w:del>
          </w:ins>
          <w:r w:rsidRPr="00EE6742">
            <w:rPr>
              <w:rFonts w:ascii="Courier New" w:hAnsi="Courier New" w:cs="Courier New"/>
              <w:rtl/>
            </w:rPr>
            <w:t xml:space="preserve">لذى </w:t>
          </w:r>
          <w:del w:id="2055" w:author="Transkribus" w:date="2019-12-11T14:30:00Z">
            <w:r w:rsidRPr="009B6BCA">
              <w:rPr>
                <w:rFonts w:ascii="Courier New" w:hAnsi="Courier New" w:cs="Courier New"/>
                <w:rtl/>
              </w:rPr>
              <w:delText>مرض رطيب</w:delText>
            </w:r>
          </w:del>
          <w:ins w:id="2056" w:author="Transkribus" w:date="2019-12-11T14:30:00Z">
            <w:r w:rsidRPr="00EE6742">
              <w:rPr>
                <w:rFonts w:ascii="Courier New" w:hAnsi="Courier New" w:cs="Courier New"/>
                <w:rtl/>
              </w:rPr>
              <w:t>مرس رطبب</w:t>
            </w:r>
          </w:ins>
          <w:r w:rsidRPr="00EE6742">
            <w:rPr>
              <w:rFonts w:ascii="Courier New" w:hAnsi="Courier New" w:cs="Courier New"/>
              <w:rtl/>
            </w:rPr>
            <w:t xml:space="preserve"> الطبع </w:t>
          </w:r>
          <w:del w:id="2057" w:author="Transkribus" w:date="2019-12-11T14:30:00Z">
            <w:r w:rsidRPr="009B6BCA">
              <w:rPr>
                <w:rFonts w:ascii="Courier New" w:hAnsi="Courier New" w:cs="Courier New"/>
                <w:rtl/>
              </w:rPr>
              <w:delText>حامي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58" w:author="Transkribus" w:date="2019-12-11T14:30:00Z">
            <w:r w:rsidRPr="00EE6742">
              <w:rPr>
                <w:rFonts w:ascii="Courier New" w:hAnsi="Courier New" w:cs="Courier New"/>
                <w:rtl/>
              </w:rPr>
              <w:t>جاى</w:t>
            </w:r>
          </w:ins>
          <w:r>
            <w:t>‬</w:t>
          </w:r>
          <w:r>
            <w:t>‬</w:t>
          </w:r>
        </w:dir>
      </w:dir>
    </w:p>
    <w:p w:rsidR="00B85E34" w:rsidRPr="009B6BCA" w:rsidRDefault="00B85E34" w:rsidP="00B85E34">
      <w:pPr>
        <w:pStyle w:val="NurText"/>
        <w:bidi/>
        <w:rPr>
          <w:del w:id="2059" w:author="Transkribus" w:date="2019-12-11T14:30:00Z"/>
          <w:rFonts w:ascii="Courier New" w:hAnsi="Courier New" w:cs="Courier New"/>
        </w:rPr>
      </w:pPr>
      <w:dir w:val="rtl">
        <w:dir w:val="rtl">
          <w:del w:id="2060" w:author="Transkribus" w:date="2019-12-11T14:30:00Z">
            <w:r w:rsidRPr="009B6BCA">
              <w:rPr>
                <w:rFonts w:ascii="Courier New" w:hAnsi="Courier New" w:cs="Courier New"/>
                <w:rtl/>
              </w:rPr>
              <w:delText>ولا تتحركن عقيب اكل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وصير ذاك بند الانهضام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9B6BCA" w:rsidRDefault="00B85E34" w:rsidP="00B85E34">
      <w:pPr>
        <w:pStyle w:val="NurText"/>
        <w:bidi/>
        <w:rPr>
          <w:del w:id="2061" w:author="Transkribus" w:date="2019-12-11T14:30:00Z"/>
          <w:rFonts w:ascii="Courier New" w:hAnsi="Courier New" w:cs="Courier New"/>
        </w:rPr>
      </w:pPr>
      <w:dir w:val="rtl">
        <w:dir w:val="rtl">
          <w:del w:id="2062" w:author="Transkribus" w:date="2019-12-11T14:30:00Z">
            <w:r w:rsidRPr="009B6BCA">
              <w:rPr>
                <w:rFonts w:ascii="Courier New" w:hAnsi="Courier New" w:cs="Courier New"/>
                <w:rtl/>
              </w:rPr>
              <w:delText>لئلا ينزل الكيلوس فجا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فيلحج فى المنافذ والمسام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2063" w:author="Transkribus" w:date="2019-12-11T14:30:00Z"/>
          <w:del w:id="2064" w:author="Transkribus" w:date="2019-12-11T14:30:00Z"/>
          <w:rFonts w:ascii="Courier New" w:hAnsi="Courier New" w:cs="Courier New"/>
        </w:rPr>
      </w:pPr>
      <w:dir w:val="rtl">
        <w:dir w:val="rtl">
          <w:del w:id="2065" w:author="Transkribus" w:date="2019-12-11T14:30:00Z">
            <w:r w:rsidRPr="009B6BCA">
              <w:rPr>
                <w:rFonts w:ascii="Courier New" w:hAnsi="Courier New" w:cs="Courier New"/>
                <w:rtl/>
              </w:rPr>
              <w:delText>ولا تدم</w:delText>
            </w:r>
          </w:del>
          <w:ins w:id="2066" w:author="Transkribus" w:date="2019-12-11T14:30:00Z">
            <w:r w:rsidRPr="00EE6742">
              <w:rPr>
                <w:rFonts w:ascii="Courier New" w:hAnsi="Courier New" w:cs="Courier New"/>
                <w:rtl/>
              </w:rPr>
              <w:t>ولاتبحركن عقبب أيل * وصير ذال بعد الانهصام</w:t>
            </w:r>
          </w:ins>
          <w:r>
            <w:t>‬</w:t>
          </w:r>
          <w:r>
            <w:t>‬</w:t>
          </w:r>
        </w:dir>
      </w:dir>
    </w:p>
    <w:p w:rsidR="00B85E34" w:rsidRPr="00EE6742" w:rsidRDefault="00B85E34" w:rsidP="00B85E34">
      <w:pPr>
        <w:pStyle w:val="NurText"/>
        <w:bidi/>
        <w:rPr>
          <w:ins w:id="2067" w:author="Transkribus" w:date="2019-12-11T14:30:00Z"/>
          <w:rFonts w:ascii="Courier New" w:hAnsi="Courier New" w:cs="Courier New"/>
        </w:rPr>
      </w:pPr>
      <w:ins w:id="2068" w:author="Transkribus" w:date="2019-12-11T14:30:00Z">
        <w:r w:rsidRPr="00EE6742">
          <w:rPr>
            <w:rFonts w:ascii="Courier New" w:hAnsi="Courier New" w:cs="Courier New"/>
            <w:rtl/>
          </w:rPr>
          <w:t>ابسلامقرل الكبلوس خا * ميليم فى المناند والسام</w:t>
        </w:r>
      </w:ins>
    </w:p>
    <w:p w:rsidR="00B85E34" w:rsidRPr="00EE6742" w:rsidRDefault="00B85E34" w:rsidP="00B85E34">
      <w:pPr>
        <w:pStyle w:val="NurText"/>
        <w:bidi/>
        <w:rPr>
          <w:rFonts w:ascii="Courier New" w:hAnsi="Courier New" w:cs="Courier New"/>
        </w:rPr>
      </w:pPr>
      <w:ins w:id="2069" w:author="Transkribus" w:date="2019-12-11T14:30:00Z">
        <w:r w:rsidRPr="00EE6742">
          <w:rPr>
            <w:rFonts w:ascii="Courier New" w:hAnsi="Courier New" w:cs="Courier New"/>
            <w:rtl/>
          </w:rPr>
          <w:t>ولآبدم</w:t>
        </w:r>
      </w:ins>
      <w:r w:rsidRPr="00EE6742">
        <w:rPr>
          <w:rFonts w:ascii="Courier New" w:hAnsi="Courier New" w:cs="Courier New"/>
          <w:rtl/>
        </w:rPr>
        <w:t xml:space="preserve"> السكون فان منه</w:t>
      </w:r>
      <w:del w:id="20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تولد كل</w:delText>
            </w:r>
            <w:r>
              <w:delText>‬</w:delText>
            </w:r>
            <w:r>
              <w:delText>‬</w:delText>
            </w:r>
          </w:dir>
        </w:dir>
      </w:del>
      <w:ins w:id="2071" w:author="Transkribus" w:date="2019-12-11T14:30:00Z">
        <w:del w:id="2072" w:author="Transkribus" w:date="2019-12-11T14:30:00Z">
          <w:r w:rsidRPr="00EE6742">
            <w:rPr>
              <w:rFonts w:ascii="Courier New" w:hAnsi="Courier New" w:cs="Courier New"/>
              <w:rtl/>
            </w:rPr>
            <w:delText xml:space="preserve"> * ولذل</w:delText>
          </w:r>
        </w:del>
      </w:ins>
      <w:r w:rsidRPr="00EE6742">
        <w:rPr>
          <w:rFonts w:ascii="Courier New" w:hAnsi="Courier New" w:cs="Courier New"/>
          <w:rtl/>
        </w:rPr>
        <w:t xml:space="preserve"> خلط في</w:t>
      </w:r>
      <w:ins w:id="2073" w:author="Transkribus" w:date="2019-12-11T14:30:00Z">
        <w:r w:rsidRPr="00EE6742">
          <w:rPr>
            <w:rFonts w:ascii="Courier New" w:hAnsi="Courier New" w:cs="Courier New"/>
            <w:rtl/>
          </w:rPr>
          <w:t>س</w:t>
        </w:r>
      </w:ins>
      <w:r w:rsidRPr="00EE6742">
        <w:rPr>
          <w:rFonts w:ascii="Courier New" w:hAnsi="Courier New" w:cs="Courier New"/>
          <w:rtl/>
        </w:rPr>
        <w:t>ك خام</w:t>
      </w:r>
      <w:del w:id="20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B85E34" w:rsidRPr="00EE6742" w:rsidRDefault="00B85E34" w:rsidP="00B85E34">
      <w:pPr>
        <w:pStyle w:val="NurText"/>
        <w:bidi/>
        <w:rPr>
          <w:rFonts w:ascii="Courier New" w:hAnsi="Courier New" w:cs="Courier New"/>
        </w:rPr>
      </w:pPr>
      <w:dir w:val="rtl">
        <w:dir w:val="rtl">
          <w:r w:rsidRPr="00EE6742">
            <w:rPr>
              <w:rFonts w:ascii="Courier New" w:hAnsi="Courier New" w:cs="Courier New"/>
              <w:rtl/>
            </w:rPr>
            <w:t xml:space="preserve">وقلل ما </w:t>
          </w:r>
          <w:del w:id="2075" w:author="Transkribus" w:date="2019-12-11T14:30:00Z">
            <w:r w:rsidRPr="009B6BCA">
              <w:rPr>
                <w:rFonts w:ascii="Courier New" w:hAnsi="Courier New" w:cs="Courier New"/>
                <w:rtl/>
              </w:rPr>
              <w:delText>استطعت الماء بعد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الرياضة واجتنب شرب</w:delText>
                </w:r>
                <w:r>
                  <w:delText>‬</w:delText>
                </w:r>
                <w:r>
                  <w:delText>‬</w:delText>
                </w:r>
              </w:dir>
            </w:dir>
          </w:del>
          <w:ins w:id="2076" w:author="Transkribus" w:date="2019-12-11T14:30:00Z">
            <w:del w:id="2077" w:author="Transkribus" w:date="2019-12-11T14:30:00Z">
              <w:r w:rsidRPr="00EE6742">
                <w:rPr>
                  <w:rFonts w:ascii="Courier New" w:hAnsi="Courier New" w:cs="Courier New"/>
                  <w:rtl/>
                </w:rPr>
                <w:delText>استطعث المساء وعبد السر باصه واحقتب سرب</w:delText>
              </w:r>
            </w:del>
          </w:ins>
          <w:r w:rsidRPr="00EE6742">
            <w:rPr>
              <w:rFonts w:ascii="Courier New" w:hAnsi="Courier New" w:cs="Courier New"/>
              <w:rtl/>
            </w:rPr>
            <w:t xml:space="preserve"> المدام</w:t>
          </w:r>
          <w:del w:id="20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t>‬</w:t>
          </w:r>
          <w:r>
            <w:t>‬</w:t>
          </w:r>
        </w:dir>
      </w:dir>
    </w:p>
    <w:p w:rsidR="00B85E34" w:rsidRPr="009B6BCA" w:rsidRDefault="00B85E34" w:rsidP="00B85E34">
      <w:pPr>
        <w:pStyle w:val="NurText"/>
        <w:bidi/>
        <w:rPr>
          <w:del w:id="2079" w:author="Transkribus" w:date="2019-12-11T14:30:00Z"/>
          <w:rFonts w:ascii="Courier New" w:hAnsi="Courier New" w:cs="Courier New"/>
        </w:rPr>
      </w:pPr>
      <w:dir w:val="rtl">
        <w:dir w:val="rtl">
          <w:del w:id="2080" w:author="Transkribus" w:date="2019-12-11T14:30:00Z">
            <w:r w:rsidRPr="009B6BCA">
              <w:rPr>
                <w:rFonts w:ascii="Courier New" w:hAnsi="Courier New" w:cs="Courier New"/>
                <w:rtl/>
              </w:rPr>
              <w:delText>وعدل مزج كاسك فهى تبقي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الحرارة فيك دائمة الضرام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delText>‬</w:delText>
                </w:r>
                <w:r>
                  <w:delText>‬</w:delText>
                </w:r>
                <w:r>
                  <w:delText>‬</w:delText>
                </w:r>
                <w:r>
                  <w:delText>‬</w:delText>
                </w:r>
              </w:dir>
            </w:dir>
          </w:del>
        </w:dir>
      </w:dir>
    </w:p>
    <w:p w:rsidR="00B85E34" w:rsidRPr="00EE6742" w:rsidRDefault="00B85E34" w:rsidP="00B85E34">
      <w:pPr>
        <w:pStyle w:val="NurText"/>
        <w:bidi/>
        <w:rPr>
          <w:ins w:id="2081" w:author="Transkribus" w:date="2019-12-11T14:30:00Z"/>
          <w:del w:id="2082" w:author="Transkribus" w:date="2019-12-11T14:30:00Z"/>
          <w:rFonts w:ascii="Courier New" w:hAnsi="Courier New" w:cs="Courier New"/>
        </w:rPr>
      </w:pPr>
      <w:dir w:val="rtl">
        <w:dir w:val="rtl">
          <w:ins w:id="2083" w:author="Transkribus" w:date="2019-12-11T14:30:00Z">
            <w:r w:rsidRPr="00EE6742">
              <w:rPr>
                <w:rFonts w:ascii="Courier New" w:hAnsi="Courier New" w:cs="Courier New"/>
                <w:rtl/>
              </w:rPr>
              <w:t>وعذل مرج كماسلك فهى تبى السعزارة فيسلك داثمة الصرام</w:t>
            </w:r>
          </w:ins>
          <w:r>
            <w:t>‬</w:t>
          </w:r>
          <w:r>
            <w:t>‬</w:t>
          </w:r>
        </w:dir>
      </w:dir>
    </w:p>
    <w:p w:rsidR="00B85E34" w:rsidRPr="00EE6742" w:rsidRDefault="00B85E34" w:rsidP="00B85E34">
      <w:pPr>
        <w:pStyle w:val="NurText"/>
        <w:bidi/>
        <w:rPr>
          <w:rFonts w:ascii="Courier New" w:hAnsi="Courier New" w:cs="Courier New"/>
        </w:rPr>
      </w:pPr>
      <w:r w:rsidRPr="00EE6742">
        <w:rPr>
          <w:rFonts w:ascii="Courier New" w:hAnsi="Courier New" w:cs="Courier New"/>
          <w:rtl/>
        </w:rPr>
        <w:t xml:space="preserve">وخل </w:t>
      </w:r>
      <w:del w:id="2084" w:author="Transkribus" w:date="2019-12-11T14:30:00Z">
        <w:r w:rsidRPr="009B6BCA">
          <w:rPr>
            <w:rFonts w:ascii="Courier New" w:hAnsi="Courier New" w:cs="Courier New"/>
            <w:rtl/>
          </w:rPr>
          <w:delText>السكر واهجره</w:delText>
        </w:r>
      </w:del>
      <w:ins w:id="2085" w:author="Transkribus" w:date="2019-12-11T14:30:00Z">
        <w:r w:rsidRPr="00EE6742">
          <w:rPr>
            <w:rFonts w:ascii="Courier New" w:hAnsi="Courier New" w:cs="Courier New"/>
            <w:rtl/>
          </w:rPr>
          <w:t>العر واشعرة</w:t>
        </w:r>
      </w:ins>
      <w:r w:rsidRPr="00EE6742">
        <w:rPr>
          <w:rFonts w:ascii="Courier New" w:hAnsi="Courier New" w:cs="Courier New"/>
          <w:rtl/>
        </w:rPr>
        <w:t xml:space="preserve"> مليا</w:t>
      </w:r>
      <w:del w:id="20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فان السكر</w:delText>
            </w:r>
            <w:r>
              <w:delText>‬</w:delText>
            </w:r>
            <w:r>
              <w:delText>‬</w:delText>
            </w:r>
          </w:dir>
        </w:dir>
      </w:del>
      <w:ins w:id="2087" w:author="Transkribus" w:date="2019-12-11T14:30:00Z">
        <w:del w:id="2088" w:author="Transkribus" w:date="2019-12-11T14:30:00Z">
          <w:r w:rsidRPr="00EE6742">
            <w:rPr>
              <w:rFonts w:ascii="Courier New" w:hAnsi="Courier New" w:cs="Courier New"/>
              <w:rtl/>
            </w:rPr>
            <w:delText xml:space="preserve"> * بان البكر</w:delText>
          </w:r>
        </w:del>
      </w:ins>
      <w:r w:rsidRPr="00EE6742">
        <w:rPr>
          <w:rFonts w:ascii="Courier New" w:hAnsi="Courier New" w:cs="Courier New"/>
          <w:rtl/>
        </w:rPr>
        <w:t xml:space="preserve"> من فعل ال</w:t>
      </w:r>
      <w:del w:id="2089" w:author="Transkribus" w:date="2019-12-11T14:30:00Z">
        <w:r w:rsidRPr="009B6BCA">
          <w:rPr>
            <w:rFonts w:ascii="Courier New" w:hAnsi="Courier New" w:cs="Courier New"/>
            <w:rtl/>
          </w:rPr>
          <w:delText>ظغ</w:delText>
        </w:r>
      </w:del>
      <w:ins w:id="2090" w:author="Transkribus" w:date="2019-12-11T14:30:00Z">
        <w:r w:rsidRPr="00EE6742">
          <w:rPr>
            <w:rFonts w:ascii="Courier New" w:hAnsi="Courier New" w:cs="Courier New"/>
            <w:rtl/>
          </w:rPr>
          <w:t>طق</w:t>
        </w:r>
      </w:ins>
      <w:r w:rsidRPr="00EE6742">
        <w:rPr>
          <w:rFonts w:ascii="Courier New" w:hAnsi="Courier New" w:cs="Courier New"/>
          <w:rtl/>
        </w:rPr>
        <w:t>ام</w:t>
      </w:r>
      <w:del w:id="20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rsidR="00D741C9" w:rsidRDefault="00B85E34">
      <w:bookmarkStart w:id="2092" w:name="_GoBack"/>
      <w:bookmarkEnd w:id="2092"/>
    </w:p>
    <w:sectPr w:rsidR="00D741C9" w:rsidSect="00A339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34"/>
    <w:rsid w:val="00205B78"/>
    <w:rsid w:val="002E4E26"/>
    <w:rsid w:val="00384DF6"/>
    <w:rsid w:val="004B2352"/>
    <w:rsid w:val="005A5FE5"/>
    <w:rsid w:val="00663732"/>
    <w:rsid w:val="006B046D"/>
    <w:rsid w:val="00A33946"/>
    <w:rsid w:val="00B85E34"/>
    <w:rsid w:val="00CF58D5"/>
    <w:rsid w:val="00D15D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80AA593-75FA-3F47-B724-860E8802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5E3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B85E34"/>
    <w:rPr>
      <w:rFonts w:ascii="Consolas" w:hAnsi="Consolas"/>
      <w:sz w:val="21"/>
      <w:szCs w:val="21"/>
    </w:rPr>
  </w:style>
  <w:style w:type="character" w:customStyle="1" w:styleId="NurTextZchn">
    <w:name w:val="Nur Text Zchn"/>
    <w:basedOn w:val="Absatz-Standardschriftart"/>
    <w:link w:val="NurText"/>
    <w:uiPriority w:val="99"/>
    <w:rsid w:val="00B85E34"/>
    <w:rPr>
      <w:rFonts w:ascii="Consolas" w:hAnsi="Consolas"/>
      <w:sz w:val="21"/>
      <w:szCs w:val="21"/>
    </w:rPr>
  </w:style>
  <w:style w:type="paragraph" w:styleId="Sprechblasentext">
    <w:name w:val="Balloon Text"/>
    <w:basedOn w:val="Standard"/>
    <w:link w:val="SprechblasentextZchn"/>
    <w:uiPriority w:val="99"/>
    <w:semiHidden/>
    <w:unhideWhenUsed/>
    <w:rsid w:val="00B85E34"/>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85E34"/>
    <w:rPr>
      <w:rFonts w:ascii="Times New Roman" w:hAnsi="Times New Roman" w:cs="Times New Roman"/>
      <w:sz w:val="18"/>
      <w:szCs w:val="18"/>
    </w:rPr>
  </w:style>
  <w:style w:type="paragraph" w:styleId="berarbeitung">
    <w:name w:val="Revision"/>
    <w:hidden/>
    <w:uiPriority w:val="99"/>
    <w:semiHidden/>
    <w:rsid w:val="00B8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4577</Words>
  <Characters>28839</Characters>
  <Application>Microsoft Office Word</Application>
  <DocSecurity>0</DocSecurity>
  <Lines>240</Lines>
  <Paragraphs>66</Paragraphs>
  <ScaleCrop>false</ScaleCrop>
  <Company/>
  <LinksUpToDate>false</LinksUpToDate>
  <CharactersWithSpaces>33350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 Gibson</dc:creator>
  <cp:keywords/>
  <dc:description/>
  <cp:lastModifiedBy>Nathan P. Gibson</cp:lastModifiedBy>
  <cp:revision>1</cp:revision>
  <dcterms:created xsi:type="dcterms:W3CDTF">2019-12-11T14:20:00Z</dcterms:created>
  <dcterms:modified xsi:type="dcterms:W3CDTF">2019-12-11T14:21:00Z</dcterms:modified>
</cp:coreProperties>
</file>