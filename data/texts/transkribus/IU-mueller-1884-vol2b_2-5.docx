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77B9" w14:textId="77777777" w:rsidR="00BA5180" w:rsidRDefault="00BA5180" w:rsidP="005A0C61">
      <w:pPr>
        <w:pStyle w:val="NurText"/>
        <w:bidi/>
        <w:rPr>
          <w:rFonts w:ascii="Courier New" w:hAnsi="Courier New" w:cs="Courier New"/>
          <w:rtl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١٣٨</w:t>
          </w:r>
          <w:r>
            <w:t>‬</w:t>
          </w:r>
          <w:r>
            <w:t>‬</w:t>
          </w:r>
        </w:dir>
      </w:dir>
    </w:p>
    <w:p w14:paraId="3F888C10" w14:textId="6B1C54C9" w:rsidR="00DC15B2" w:rsidRPr="00DC15B2" w:rsidRDefault="00BA5180" w:rsidP="00BA5180">
      <w:pPr>
        <w:pStyle w:val="NurText"/>
        <w:bidi/>
        <w:rPr>
          <w:del w:id="0" w:author="Transkribus" w:date="2019-11-18T13:33:00Z"/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 xml:space="preserve">الله </w:t>
      </w:r>
      <w:bookmarkStart w:id="1" w:name="_GoBack"/>
      <w:bookmarkEnd w:id="1"/>
      <w:r w:rsidR="005A0C61" w:rsidRPr="005A0C61">
        <w:rPr>
          <w:rFonts w:ascii="Courier New" w:hAnsi="Courier New" w:cs="Courier New"/>
          <w:rtl/>
        </w:rPr>
        <w:t xml:space="preserve">الذى </w:t>
      </w:r>
      <w:del w:id="2" w:author="Transkribus" w:date="2019-11-18T13:33:00Z">
        <w:r w:rsidR="00DC15B2" w:rsidRPr="00DC15B2">
          <w:rPr>
            <w:rFonts w:ascii="Courier New" w:hAnsi="Courier New" w:cs="Courier New"/>
            <w:rtl/>
          </w:rPr>
          <w:delText>هدانى وكفانى واواني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9CF764C" w14:textId="31B24A5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هداني وكفاني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واوانى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(</w:t>
            </w:r>
          </w:ins>
          <w:r w:rsidR="005A0C61" w:rsidRPr="005A0C61">
            <w:rPr>
              <w:rFonts w:ascii="Courier New" w:hAnsi="Courier New" w:cs="Courier New"/>
              <w:rtl/>
            </w:rPr>
            <w:t>ومن</w:t>
          </w:r>
          <w:ins w:id="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)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شعر </w:t>
          </w:r>
          <w:del w:id="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بى نصر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ف</w:delText>
            </w:r>
          </w:del>
          <w:ins w:id="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ق</w:t>
            </w:r>
          </w:ins>
          <w:r w:rsidR="005A0C61" w:rsidRPr="005A0C61">
            <w:rPr>
              <w:rFonts w:ascii="Courier New" w:hAnsi="Courier New" w:cs="Courier New"/>
              <w:rtl/>
            </w:rPr>
            <w:t>ارابى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قال</w:t>
          </w:r>
          <w:del w:id="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6F9F5E8" w14:textId="1FDA1BF6" w:rsidR="005A0C61" w:rsidRPr="005A0C61" w:rsidRDefault="00BA5180" w:rsidP="005A0C61">
      <w:pPr>
        <w:pStyle w:val="NurText"/>
        <w:bidi/>
        <w:rPr>
          <w:ins w:id="10" w:author="Transkribus" w:date="2019-11-18T13:33:00Z"/>
          <w:rFonts w:ascii="Courier New" w:hAnsi="Courier New" w:cs="Courier New"/>
        </w:rPr>
      </w:pPr>
      <w:dir w:val="rtl">
        <w:dir w:val="rtl">
          <w:ins w:id="1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(البسيط)</w:t>
            </w:r>
          </w:ins>
          <w:r>
            <w:t>‬</w:t>
          </w:r>
          <w:r>
            <w:t>‬</w:t>
          </w:r>
        </w:dir>
      </w:dir>
    </w:p>
    <w:p w14:paraId="6E5BBD3D" w14:textId="505D7C2B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لما ر</w:t>
      </w:r>
      <w:del w:id="12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3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يت الزمان نكسا * وليس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الصح</w:t>
      </w:r>
      <w:del w:id="14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15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 xml:space="preserve">ة انتفاع </w:t>
      </w:r>
      <w:del w:id="1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077C605" w14:textId="6B7D12F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كل رئيس به ملال * وكل ر</w:t>
          </w:r>
          <w:del w:id="1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1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س به صداع </w:t>
          </w:r>
          <w:del w:id="1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DF48735" w14:textId="6257C2CB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لزمت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بي</w:t>
          </w:r>
          <w:del w:id="2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2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وصنت عرضا * به من العزة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</w:t>
          </w:r>
          <w:del w:id="2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ق</w:delText>
            </w:r>
          </w:del>
          <w:ins w:id="2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</w:t>
            </w:r>
          </w:ins>
          <w:r w:rsidR="005A0C61" w:rsidRPr="005A0C61">
            <w:rPr>
              <w:rFonts w:ascii="Courier New" w:hAnsi="Courier New" w:cs="Courier New"/>
              <w:rtl/>
            </w:rPr>
            <w:t>تناع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8F3CA7B" w14:textId="28B2E73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2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شرب مما اقتنيت راحا * لها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راحتى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شعاع </w:t>
          </w:r>
          <w:del w:id="27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BAB9C70" w14:textId="1F420741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لى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قواريرها ندامى * ومن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قرا</w:t>
          </w:r>
          <w:del w:id="2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ق</w:delText>
            </w:r>
          </w:del>
          <w:ins w:id="2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</w:t>
            </w:r>
          </w:ins>
          <w:r w:rsidR="005A0C61" w:rsidRPr="005A0C61">
            <w:rPr>
              <w:rFonts w:ascii="Courier New" w:hAnsi="Courier New" w:cs="Courier New"/>
              <w:rtl/>
            </w:rPr>
            <w:t>يرها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سماع </w:t>
          </w:r>
          <w:del w:id="3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19D40AB" w14:textId="46EA08A8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proofErr w:type="spellStart"/>
          <w:r w:rsidRPr="005A0C61">
            <w:rPr>
              <w:rFonts w:ascii="Courier New" w:hAnsi="Courier New" w:cs="Courier New"/>
              <w:rtl/>
            </w:rPr>
            <w:t>وا</w:t>
          </w:r>
          <w:del w:id="3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32" w:author="Transkribus" w:date="2019-11-18T13:33:00Z">
            <w:r w:rsidRPr="005A0C61">
              <w:rPr>
                <w:rFonts w:ascii="Courier New" w:hAnsi="Courier New" w:cs="Courier New"/>
                <w:rtl/>
              </w:rPr>
              <w:t>ح</w:t>
            </w:r>
          </w:ins>
          <w:r w:rsidRPr="005A0C61">
            <w:rPr>
              <w:rFonts w:ascii="Courier New" w:hAnsi="Courier New" w:cs="Courier New"/>
              <w:rtl/>
            </w:rPr>
            <w:t>تنى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من حديث قوم * قد </w:t>
          </w:r>
          <w:del w:id="3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4" w:author="Transkribus" w:date="2019-11-18T13:33:00Z">
            <w:r w:rsidRPr="005A0C61">
              <w:rPr>
                <w:rFonts w:ascii="Courier New" w:hAnsi="Courier New" w:cs="Courier New"/>
                <w:rtl/>
              </w:rPr>
              <w:t>أ</w:t>
            </w:r>
          </w:ins>
          <w:r w:rsidRPr="005A0C61">
            <w:rPr>
              <w:rFonts w:ascii="Courier New" w:hAnsi="Courier New" w:cs="Courier New"/>
              <w:rtl/>
            </w:rPr>
            <w:t xml:space="preserve">قفرت منهم </w:t>
          </w:r>
          <w:del w:id="3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البقاع البسيط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36" w:author="Transkribus" w:date="2019-11-18T13:33:00Z">
            <w:r w:rsidRPr="005A0C61">
              <w:rPr>
                <w:rFonts w:ascii="Courier New" w:hAnsi="Courier New" w:cs="Courier New"/>
                <w:rtl/>
              </w:rPr>
              <w:t>اليقاع</w:t>
            </w:r>
            <w:proofErr w:type="spellEnd"/>
            <w:r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BA5180">
            <w:t>‬</w:t>
          </w:r>
          <w:r w:rsidR="00BA5180">
            <w:t>‬</w:t>
          </w:r>
        </w:dir>
      </w:dir>
    </w:p>
    <w:p w14:paraId="58C69AA4" w14:textId="2CD959F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وقال </w:t>
          </w:r>
          <w:del w:id="3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يضا</w:t>
          </w:r>
          <w:del w:id="3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6275A19" w14:textId="295E23B1" w:rsidR="005A0C61" w:rsidRPr="005A0C61" w:rsidRDefault="00BA5180" w:rsidP="005A0C61">
      <w:pPr>
        <w:pStyle w:val="NurText"/>
        <w:bidi/>
        <w:rPr>
          <w:ins w:id="40" w:author="Transkribus" w:date="2019-11-18T13:33:00Z"/>
          <w:rFonts w:ascii="Courier New" w:hAnsi="Courier New" w:cs="Courier New"/>
        </w:rPr>
      </w:pPr>
      <w:dir w:val="rtl">
        <w:dir w:val="rtl">
          <w:del w:id="4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اخى</w:delText>
            </w:r>
          </w:del>
          <w:ins w:id="4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(المتقارب)</w:t>
            </w:r>
          </w:ins>
          <w:r>
            <w:t>‬</w:t>
          </w:r>
          <w:r>
            <w:t>‬</w:t>
          </w:r>
        </w:dir>
      </w:dir>
    </w:p>
    <w:p w14:paraId="3EB846BA" w14:textId="64641FA9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43" w:author="Transkribus" w:date="2019-11-18T13:33:00Z"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أخى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خل </w:t>
      </w:r>
      <w:del w:id="44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45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 xml:space="preserve">يز </w:t>
      </w:r>
      <w:proofErr w:type="spellStart"/>
      <w:r w:rsidRPr="005A0C61">
        <w:rPr>
          <w:rFonts w:ascii="Courier New" w:hAnsi="Courier New" w:cs="Courier New"/>
          <w:rtl/>
        </w:rPr>
        <w:t>ذى</w:t>
      </w:r>
      <w:proofErr w:type="spellEnd"/>
      <w:r w:rsidRPr="005A0C61">
        <w:rPr>
          <w:rFonts w:ascii="Courier New" w:hAnsi="Courier New" w:cs="Courier New"/>
          <w:rtl/>
        </w:rPr>
        <w:t xml:space="preserve"> باطل * وكن للحقائق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46" w:author="Transkribus" w:date="2019-11-18T13:33:00Z">
        <w:r w:rsidR="00DC15B2" w:rsidRPr="00DC15B2">
          <w:rPr>
            <w:rFonts w:ascii="Courier New" w:hAnsi="Courier New" w:cs="Courier New"/>
            <w:rtl/>
          </w:rPr>
          <w:delText>حيز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47" w:author="Transkribus" w:date="2019-11-18T13:33:00Z">
        <w:r w:rsidRPr="005A0C61">
          <w:rPr>
            <w:rFonts w:ascii="Courier New" w:hAnsi="Courier New" w:cs="Courier New"/>
            <w:rtl/>
          </w:rPr>
          <w:t>خير</w:t>
        </w:r>
      </w:ins>
    </w:p>
    <w:p w14:paraId="3E7E18A6" w14:textId="2078072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فما الدار دار خلود ل</w:t>
          </w:r>
          <w:del w:id="4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ن</w:delText>
            </w:r>
          </w:del>
          <w:ins w:id="4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 * ولا المرء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الارض بالمعجز</w:t>
          </w:r>
          <w:del w:id="5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684724C" w14:textId="586EDBA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وهل </w:t>
          </w:r>
          <w:del w:id="5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نحن الا خطوط</w:delText>
            </w:r>
          </w:del>
          <w:ins w:id="5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نجن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الاخطوط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وقعن * على كر</w:t>
          </w:r>
          <w:del w:id="5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5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وقع مستوف</w:t>
          </w:r>
          <w:del w:id="5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ز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ر </w:t>
            </w:r>
          </w:ins>
          <w:r>
            <w:t>‬</w:t>
          </w:r>
          <w:r>
            <w:t>‬</w:t>
          </w:r>
        </w:dir>
      </w:dir>
    </w:p>
    <w:p w14:paraId="222186DB" w14:textId="6478FD1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ينافس</w:delText>
            </w:r>
          </w:del>
          <w:ins w:id="5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سافس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هذا لهذا على * </w:t>
          </w:r>
          <w:del w:id="5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قل من الكلم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الموج</w:t>
          </w:r>
          <w:del w:id="6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ز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ر</w:t>
            </w:r>
          </w:ins>
          <w:proofErr w:type="spellEnd"/>
          <w:r>
            <w:t>‬</w:t>
          </w:r>
          <w:r>
            <w:t>‬</w:t>
          </w:r>
        </w:dir>
      </w:dir>
    </w:p>
    <w:p w14:paraId="7B3F50B4" w14:textId="26016FB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محيط السموات </w:t>
          </w:r>
          <w:del w:id="6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ولى بنا * فكم ذا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التزا</w:t>
          </w:r>
          <w:del w:id="6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>م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المركز</w:t>
          </w:r>
          <w:del w:id="6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المتقارب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EF1E92D" w14:textId="77777777" w:rsidR="00DC15B2" w:rsidRPr="00DC15B2" w:rsidRDefault="00BA5180" w:rsidP="00DC15B2">
      <w:pPr>
        <w:pStyle w:val="NurText"/>
        <w:bidi/>
        <w:rPr>
          <w:del w:id="68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ولابى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نصر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الفارابى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الكتب شرح كتاب </w:t>
          </w:r>
          <w:del w:id="6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المجسطى لبطليموس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707FEBA" w14:textId="47FEB1DB" w:rsidR="005A0C61" w:rsidRPr="005A0C61" w:rsidRDefault="00BA5180" w:rsidP="005A0C61">
      <w:pPr>
        <w:pStyle w:val="NurText"/>
        <w:bidi/>
        <w:rPr>
          <w:ins w:id="70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7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المحسطى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ليطلبوس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شرح كتاب البرهان</w:t>
          </w:r>
          <w:del w:id="7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لارسطوطاليس</w:delText>
            </w:r>
          </w:del>
          <w:r>
            <w:t>‬</w:t>
          </w:r>
          <w:r>
            <w:t>‬</w:t>
          </w:r>
        </w:dir>
      </w:dir>
    </w:p>
    <w:p w14:paraId="18C410CC" w14:textId="61C686B3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73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شرح كتاب </w:t>
      </w:r>
      <w:proofErr w:type="spellStart"/>
      <w:r w:rsidRPr="005A0C61">
        <w:rPr>
          <w:rFonts w:ascii="Courier New" w:hAnsi="Courier New" w:cs="Courier New"/>
          <w:rtl/>
        </w:rPr>
        <w:t>الخطا</w:t>
      </w:r>
      <w:del w:id="74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75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لارسطوطاليس</w:t>
      </w:r>
      <w:proofErr w:type="spellEnd"/>
      <w:r w:rsidRPr="005A0C61">
        <w:rPr>
          <w:rFonts w:ascii="Courier New" w:hAnsi="Courier New" w:cs="Courier New"/>
          <w:rtl/>
        </w:rPr>
        <w:t xml:space="preserve"> شرح المقالة </w:t>
      </w:r>
      <w:del w:id="76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الثانى والثامنة</w:delText>
        </w:r>
      </w:del>
      <w:ins w:id="77" w:author="Transkribus" w:date="2019-11-18T13:33:00Z">
        <w:r w:rsidRPr="005A0C61">
          <w:rPr>
            <w:rFonts w:ascii="Courier New" w:hAnsi="Courier New" w:cs="Courier New"/>
            <w:rtl/>
          </w:rPr>
          <w:t xml:space="preserve">الثانية </w:t>
        </w:r>
        <w:proofErr w:type="spellStart"/>
        <w:r w:rsidRPr="005A0C61">
          <w:rPr>
            <w:rFonts w:ascii="Courier New" w:hAnsi="Courier New" w:cs="Courier New"/>
            <w:rtl/>
          </w:rPr>
          <w:t>والتامنة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</w:t>
      </w:r>
    </w:p>
    <w:p w14:paraId="182A5ACB" w14:textId="77777777" w:rsidR="00DC15B2" w:rsidRPr="00DC15B2" w:rsidRDefault="005A0C61" w:rsidP="00DC15B2">
      <w:pPr>
        <w:pStyle w:val="NurText"/>
        <w:bidi/>
        <w:rPr>
          <w:del w:id="7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كتاب الجدل </w:t>
      </w:r>
      <w:del w:id="79" w:author="Transkribus" w:date="2019-11-18T13:33:00Z">
        <w:r w:rsidR="00DC15B2" w:rsidRPr="00DC15B2">
          <w:rPr>
            <w:rFonts w:ascii="Courier New" w:hAnsi="Courier New" w:cs="Courier New"/>
            <w:rtl/>
          </w:rPr>
          <w:delText>لارسطوطاليس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787614A" w14:textId="77777777" w:rsidR="00DC15B2" w:rsidRPr="00DC15B2" w:rsidRDefault="00BA5180" w:rsidP="00DC15B2">
      <w:pPr>
        <w:pStyle w:val="NurText"/>
        <w:bidi/>
        <w:rPr>
          <w:del w:id="80" w:author="Transkribus" w:date="2019-11-18T13:33:00Z"/>
          <w:rFonts w:ascii="Courier New" w:hAnsi="Courier New" w:cs="Courier New"/>
        </w:rPr>
      </w:pPr>
      <w:dir w:val="rtl">
        <w:dir w:val="rtl">
          <w:ins w:id="8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كتاب المغالطة </w:t>
          </w:r>
          <w:del w:id="8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4C512D0" w14:textId="2FAC21B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8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r>
            <w:t>‬</w:t>
          </w:r>
          <w:r>
            <w:t>‬</w:t>
          </w:r>
        </w:dir>
      </w:dir>
    </w:p>
    <w:p w14:paraId="2FCAD99F" w14:textId="77777777" w:rsidR="00DC15B2" w:rsidRPr="00DC15B2" w:rsidRDefault="005A0C61" w:rsidP="00DC15B2">
      <w:pPr>
        <w:pStyle w:val="NurText"/>
        <w:bidi/>
        <w:rPr>
          <w:del w:id="8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القياس </w:t>
      </w:r>
      <w:del w:id="85" w:author="Transkribus" w:date="2019-11-18T13:33:00Z">
        <w:r w:rsidR="00DC15B2" w:rsidRPr="00DC15B2">
          <w:rPr>
            <w:rFonts w:ascii="Courier New" w:hAnsi="Courier New" w:cs="Courier New"/>
            <w:rtl/>
          </w:rPr>
          <w:delText>لارسطوطاليس</w:delText>
        </w:r>
      </w:del>
      <w:ins w:id="86" w:author="Transkribus" w:date="2019-11-18T13:33:00Z">
        <w:r w:rsidRPr="005A0C61">
          <w:rPr>
            <w:rFonts w:ascii="Courier New" w:hAnsi="Courier New" w:cs="Courier New"/>
            <w:rtl/>
          </w:rPr>
          <w:t xml:space="preserve">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وهو الشرح الكبير </w:t>
      </w:r>
      <w:del w:id="8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76F91F4" w14:textId="19675691" w:rsidR="005A0C61" w:rsidRPr="005A0C61" w:rsidRDefault="00BA5180" w:rsidP="005A0C61">
      <w:pPr>
        <w:pStyle w:val="NurText"/>
        <w:bidi/>
        <w:rPr>
          <w:ins w:id="8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8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باريمينياس لارسطوطاليس</w:delText>
            </w:r>
          </w:del>
          <w:ins w:id="9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نار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عمينياس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>
            <w:t>‬</w:t>
          </w:r>
          <w:r>
            <w:t>‬</w:t>
          </w:r>
        </w:dir>
      </w:dir>
    </w:p>
    <w:p w14:paraId="2C70BE23" w14:textId="77777777" w:rsidR="00DC15B2" w:rsidRPr="00DC15B2" w:rsidRDefault="005A0C61" w:rsidP="00DC15B2">
      <w:pPr>
        <w:pStyle w:val="NurText"/>
        <w:bidi/>
        <w:rPr>
          <w:del w:id="91" w:author="Transkribus" w:date="2019-11-18T13:33:00Z"/>
          <w:rFonts w:ascii="Courier New" w:hAnsi="Courier New" w:cs="Courier New"/>
        </w:rPr>
      </w:pPr>
      <w:ins w:id="92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على جهة التعليق </w:t>
      </w:r>
      <w:del w:id="9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E3EEFB1" w14:textId="0A8F411B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المقولات </w:t>
          </w:r>
          <w:del w:id="9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9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جهة التعليق</w:t>
          </w:r>
          <w:del w:id="9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7C1FC6A" w14:textId="77777777" w:rsidR="00DC15B2" w:rsidRPr="00DC15B2" w:rsidRDefault="005A0C61" w:rsidP="00DC15B2">
      <w:pPr>
        <w:pStyle w:val="NurText"/>
        <w:bidi/>
        <w:rPr>
          <w:del w:id="9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المختصر الكبير </w:t>
          </w:r>
          <w:proofErr w:type="spellStart"/>
          <w:r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المنطق </w:t>
          </w:r>
          <w:del w:id="9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BA5180">
            <w:t>‬</w:t>
          </w:r>
          <w:r w:rsidR="00BA5180">
            <w:t>‬</w:t>
          </w:r>
        </w:dir>
      </w:dir>
    </w:p>
    <w:p w14:paraId="2F7E4007" w14:textId="2AD85A9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المختصر الصغير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المنطق على طريق</w:t>
          </w:r>
          <w:del w:id="9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0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المتكلمين</w:t>
          </w:r>
          <w:del w:id="10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C04DA54" w14:textId="77777777" w:rsidR="00DC15B2" w:rsidRPr="00DC15B2" w:rsidRDefault="005A0C61" w:rsidP="00DC15B2">
      <w:pPr>
        <w:pStyle w:val="NurText"/>
        <w:bidi/>
        <w:rPr>
          <w:del w:id="10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المختصر الاوسط </w:t>
          </w:r>
          <w:proofErr w:type="spellStart"/>
          <w:r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القياس </w:t>
          </w:r>
          <w:del w:id="10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BA5180">
            <w:t>‬</w:t>
          </w:r>
          <w:r w:rsidR="00BA5180">
            <w:t>‬</w:t>
          </w:r>
        </w:dir>
      </w:dir>
    </w:p>
    <w:p w14:paraId="04F88BE4" w14:textId="77777777" w:rsidR="00DC15B2" w:rsidRPr="00DC15B2" w:rsidRDefault="00BA5180" w:rsidP="00DC15B2">
      <w:pPr>
        <w:pStyle w:val="NurText"/>
        <w:bidi/>
        <w:rPr>
          <w:del w:id="10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التوطئة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المنطق </w:t>
          </w:r>
          <w:del w:id="10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96B2782" w14:textId="08AF63D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10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ايساغوجى لفرفوريوس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10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ابساغوجى</w:t>
            </w:r>
          </w:ins>
          <w:proofErr w:type="spellEnd"/>
          <w:r>
            <w:t>‬</w:t>
          </w:r>
          <w:r>
            <w:t>‬</w:t>
          </w:r>
        </w:dir>
      </w:dir>
    </w:p>
    <w:p w14:paraId="53A8D731" w14:textId="77777777" w:rsidR="00DC15B2" w:rsidRPr="00DC15B2" w:rsidRDefault="00BA5180" w:rsidP="00DC15B2">
      <w:pPr>
        <w:pStyle w:val="NurText"/>
        <w:bidi/>
        <w:rPr>
          <w:del w:id="108" w:author="Transkribus" w:date="2019-11-18T13:33:00Z"/>
          <w:rFonts w:ascii="Courier New" w:hAnsi="Courier New" w:cs="Courier New"/>
        </w:rPr>
      </w:pPr>
      <w:dir w:val="rtl">
        <w:dir w:val="rtl">
          <w:ins w:id="10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لقر فور يوس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املاء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معانى </w:t>
          </w:r>
          <w:del w:id="11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ايساغوجي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ED76D55" w14:textId="3188702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1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ايسا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غوحى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القياس الصغير ووجد كتابه هذا متر</w:t>
          </w:r>
          <w:del w:id="11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11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</w:ins>
          <w:r w:rsidR="005A0C61" w:rsidRPr="005A0C61">
            <w:rPr>
              <w:rFonts w:ascii="Courier New" w:hAnsi="Courier New" w:cs="Courier New"/>
              <w:rtl/>
            </w:rPr>
            <w:t>ما</w:t>
          </w:r>
          <w:r>
            <w:t>‬</w:t>
          </w:r>
          <w:r>
            <w:t>‬</w:t>
          </w:r>
        </w:dir>
      </w:dir>
    </w:p>
    <w:p w14:paraId="5A446735" w14:textId="77777777" w:rsidR="00DC15B2" w:rsidRPr="00DC15B2" w:rsidRDefault="005A0C61" w:rsidP="00DC15B2">
      <w:pPr>
        <w:pStyle w:val="NurText"/>
        <w:bidi/>
        <w:rPr>
          <w:del w:id="11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بخطه </w:t>
      </w:r>
      <w:del w:id="11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98A3E2D" w14:textId="406BE94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احصاء القضايا والقياسات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تستعمل على العموم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جميع الصنائع القياسية </w:t>
          </w:r>
          <w:del w:id="11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9963CB5" w14:textId="77777777" w:rsidR="00DC15B2" w:rsidRPr="00DC15B2" w:rsidRDefault="005A0C61" w:rsidP="00DC15B2">
      <w:pPr>
        <w:pStyle w:val="NurText"/>
        <w:bidi/>
        <w:rPr>
          <w:del w:id="11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</w:t>
          </w:r>
          <w:del w:id="11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ش</w:delText>
            </w:r>
          </w:del>
          <w:proofErr w:type="spellStart"/>
          <w:ins w:id="119" w:author="Transkribus" w:date="2019-11-18T13:33:00Z">
            <w:r w:rsidRPr="005A0C61">
              <w:rPr>
                <w:rFonts w:ascii="Courier New" w:hAnsi="Courier New" w:cs="Courier New"/>
                <w:rtl/>
              </w:rPr>
              <w:t>س</w:t>
            </w:r>
          </w:ins>
          <w:r w:rsidRPr="005A0C61">
            <w:rPr>
              <w:rFonts w:ascii="Courier New" w:hAnsi="Courier New" w:cs="Courier New"/>
              <w:rtl/>
            </w:rPr>
            <w:t>روط</w:t>
          </w:r>
          <w:proofErr w:type="spellEnd"/>
          <w:r w:rsidRPr="005A0C61">
            <w:rPr>
              <w:rFonts w:ascii="Courier New" w:hAnsi="Courier New" w:cs="Courier New"/>
              <w:rtl/>
            </w:rPr>
            <w:t xml:space="preserve"> القياس </w:t>
          </w:r>
          <w:del w:id="12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BA5180">
            <w:t>‬</w:t>
          </w:r>
          <w:r w:rsidR="00BA5180">
            <w:t>‬</w:t>
          </w:r>
        </w:dir>
      </w:dir>
    </w:p>
    <w:p w14:paraId="7F2A8F81" w14:textId="77777777" w:rsidR="00DC15B2" w:rsidRPr="00DC15B2" w:rsidRDefault="00BA5180" w:rsidP="00DC15B2">
      <w:pPr>
        <w:pStyle w:val="NurText"/>
        <w:bidi/>
        <w:rPr>
          <w:del w:id="12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البرهان </w:t>
          </w:r>
          <w:del w:id="12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7D6C102" w14:textId="77777777" w:rsidR="00DC15B2" w:rsidRPr="00DC15B2" w:rsidRDefault="00BA5180" w:rsidP="00DC15B2">
      <w:pPr>
        <w:pStyle w:val="NurText"/>
        <w:bidi/>
        <w:rPr>
          <w:del w:id="12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الجدل </w:t>
          </w:r>
          <w:del w:id="12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7803E8D" w14:textId="46293D87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المواضع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المن</w:t>
          </w:r>
          <w:del w:id="12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12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زعة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المقالة</w:t>
          </w:r>
          <w:r>
            <w:t>‬</w:t>
          </w:r>
          <w:r>
            <w:t>‬</w:t>
          </w:r>
        </w:dir>
      </w:dir>
    </w:p>
    <w:p w14:paraId="6B77EE8E" w14:textId="77777777" w:rsidR="00DC15B2" w:rsidRPr="00DC15B2" w:rsidRDefault="005A0C61" w:rsidP="00DC15B2">
      <w:pPr>
        <w:pStyle w:val="NurText"/>
        <w:bidi/>
        <w:rPr>
          <w:del w:id="127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</w:t>
      </w:r>
      <w:del w:id="128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129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امنة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الجدل </w:t>
      </w:r>
      <w:del w:id="13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82BC109" w14:textId="77777777" w:rsidR="00DC15B2" w:rsidRPr="00DC15B2" w:rsidRDefault="00BA5180" w:rsidP="00DC15B2">
      <w:pPr>
        <w:pStyle w:val="NurText"/>
        <w:bidi/>
        <w:rPr>
          <w:del w:id="13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المواضع المغلطة </w:t>
          </w:r>
          <w:del w:id="13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DECB13E" w14:textId="3E16BCB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اك</w:t>
          </w:r>
          <w:del w:id="13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13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ن</w:t>
            </w:r>
          </w:ins>
          <w:r w:rsidR="005A0C61" w:rsidRPr="005A0C61">
            <w:rPr>
              <w:rFonts w:ascii="Courier New" w:hAnsi="Courier New" w:cs="Courier New"/>
              <w:rtl/>
            </w:rPr>
            <w:t>ساب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المقدمات وهى المسماة بالمواضع</w:t>
          </w:r>
          <w:r>
            <w:t>‬</w:t>
          </w:r>
          <w:r>
            <w:t>‬</w:t>
          </w:r>
        </w:dir>
      </w:dir>
    </w:p>
    <w:p w14:paraId="39A2AC13" w14:textId="77777777" w:rsidR="00DC15B2" w:rsidRPr="00DC15B2" w:rsidRDefault="005A0C61" w:rsidP="00DC15B2">
      <w:pPr>
        <w:pStyle w:val="NurText"/>
        <w:bidi/>
        <w:rPr>
          <w:del w:id="13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وهى الت</w:t>
      </w:r>
      <w:del w:id="136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137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 xml:space="preserve">ليل </w:t>
      </w:r>
      <w:del w:id="13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FED187D" w14:textId="77777777" w:rsidR="00DC15B2" w:rsidRPr="00DC15B2" w:rsidRDefault="00BA5180" w:rsidP="00DC15B2">
      <w:pPr>
        <w:pStyle w:val="NurText"/>
        <w:bidi/>
        <w:rPr>
          <w:del w:id="13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المقدمات المختلطة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وجودى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4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وضروري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C58617A" w14:textId="75D16A2B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14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وضرورى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الخلاء صدر</w:t>
          </w:r>
          <w:r>
            <w:t>‬</w:t>
          </w:r>
          <w:r>
            <w:t>‬</w:t>
          </w:r>
        </w:dir>
      </w:dir>
    </w:p>
    <w:p w14:paraId="0620FDDF" w14:textId="77777777" w:rsidR="00DC15B2" w:rsidRPr="00DC15B2" w:rsidRDefault="005A0C61" w:rsidP="00DC15B2">
      <w:pPr>
        <w:pStyle w:val="NurText"/>
        <w:bidi/>
        <w:rPr>
          <w:del w:id="14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لكتاب </w:t>
      </w:r>
      <w:proofErr w:type="spellStart"/>
      <w:r w:rsidRPr="005A0C61">
        <w:rPr>
          <w:rFonts w:ascii="Courier New" w:hAnsi="Courier New" w:cs="Courier New"/>
          <w:rtl/>
        </w:rPr>
        <w:t>الخطا</w:t>
      </w:r>
      <w:del w:id="143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144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14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5A069DF" w14:textId="45E4B99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السماع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4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4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4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4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التعليق</w:t>
          </w:r>
          <w:del w:id="15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شبرح</w:t>
            </w:r>
          </w:ins>
          <w:proofErr w:type="spellEnd"/>
          <w:r>
            <w:t>‬</w:t>
          </w:r>
          <w:r>
            <w:t>‬</w:t>
          </w:r>
        </w:dir>
      </w:dir>
    </w:p>
    <w:p w14:paraId="1C844DA8" w14:textId="77777777" w:rsidR="00DC15B2" w:rsidRPr="00DC15B2" w:rsidRDefault="00BA5180" w:rsidP="00DC15B2">
      <w:pPr>
        <w:pStyle w:val="NurText"/>
        <w:bidi/>
        <w:rPr>
          <w:del w:id="152" w:author="Transkribus" w:date="2019-11-18T13:33:00Z"/>
          <w:rFonts w:ascii="Courier New" w:hAnsi="Courier New" w:cs="Courier New"/>
        </w:rPr>
      </w:pPr>
      <w:dir w:val="rtl">
        <w:dir w:val="rtl">
          <w:del w:id="15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شرح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كتاب السماء والعالم </w:t>
          </w:r>
          <w:del w:id="15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5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5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1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التعليق </w:t>
          </w:r>
          <w:del w:id="15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60A8713" w14:textId="1CA80D3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</w:t>
          </w:r>
          <w:del w:id="15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الاثار ال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الاَثار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العلونه</w:t>
            </w:r>
          </w:ins>
          <w:proofErr w:type="spellEnd"/>
          <w:r>
            <w:t>‬</w:t>
          </w:r>
          <w:r>
            <w:t>‬</w:t>
          </w:r>
        </w:dir>
      </w:dir>
    </w:p>
    <w:p w14:paraId="760F7C73" w14:textId="77777777" w:rsidR="00DC15B2" w:rsidRPr="00DC15B2" w:rsidRDefault="00BA5180" w:rsidP="00DC15B2">
      <w:pPr>
        <w:pStyle w:val="NurText"/>
        <w:bidi/>
        <w:rPr>
          <w:del w:id="161" w:author="Transkribus" w:date="2019-11-18T13:33:00Z"/>
          <w:rFonts w:ascii="Courier New" w:hAnsi="Courier New" w:cs="Courier New"/>
        </w:rPr>
      </w:pPr>
      <w:dir w:val="rtl">
        <w:dir w:val="rtl">
          <w:del w:id="16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علوية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262CADF" w14:textId="77777777" w:rsidR="00DC15B2" w:rsidRPr="00DC15B2" w:rsidRDefault="00BA5180" w:rsidP="00DC15B2">
      <w:pPr>
        <w:pStyle w:val="NurText"/>
        <w:bidi/>
        <w:rPr>
          <w:del w:id="163" w:author="Transkribus" w:date="2019-11-18T13:33:00Z"/>
          <w:rFonts w:ascii="Courier New" w:hAnsi="Courier New" w:cs="Courier New"/>
        </w:rPr>
      </w:pPr>
      <w:dir w:val="rtl">
        <w:dir w:val="rtl">
          <w:del w:id="16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16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جهة التعليق </w:t>
          </w:r>
          <w:del w:id="16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CECAF80" w14:textId="6C0EFEA7" w:rsidR="005A0C61" w:rsidRPr="005A0C61" w:rsidRDefault="00BA5180" w:rsidP="005A0C61">
      <w:pPr>
        <w:pStyle w:val="NurText"/>
        <w:bidi/>
        <w:rPr>
          <w:ins w:id="16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مقالة الاسكندر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الافروديسى</w:t>
          </w:r>
          <w:ins w:id="16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ء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النفس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جه</w:t>
          </w:r>
          <w:del w:id="16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ة </w:delText>
            </w:r>
          </w:del>
          <w:ins w:id="17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proofErr w:type="spellEnd"/>
          <w:r>
            <w:t>‬</w:t>
          </w:r>
          <w:r>
            <w:t>‬</w:t>
          </w:r>
        </w:dir>
      </w:dir>
    </w:p>
    <w:p w14:paraId="164C36D8" w14:textId="77777777" w:rsidR="00DC15B2" w:rsidRPr="00DC15B2" w:rsidRDefault="005A0C61" w:rsidP="00DC15B2">
      <w:pPr>
        <w:pStyle w:val="NurText"/>
        <w:bidi/>
        <w:rPr>
          <w:del w:id="17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التعليق </w:t>
      </w:r>
      <w:del w:id="17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D03CEFB" w14:textId="77777777" w:rsidR="00DC15B2" w:rsidRPr="00DC15B2" w:rsidRDefault="00BA5180" w:rsidP="00DC15B2">
      <w:pPr>
        <w:pStyle w:val="NurText"/>
        <w:bidi/>
        <w:rPr>
          <w:del w:id="17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صدر كتاب الاخلاق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لارسطوطاليس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17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181C379" w14:textId="77777777" w:rsidR="00DC15B2" w:rsidRPr="00DC15B2" w:rsidRDefault="00BA5180" w:rsidP="00DC15B2">
      <w:pPr>
        <w:pStyle w:val="NurText"/>
        <w:bidi/>
        <w:rPr>
          <w:del w:id="17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النواميس </w:t>
          </w:r>
          <w:del w:id="17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F15CC45" w14:textId="4A34E45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احصاء</w:t>
          </w:r>
          <w:r>
            <w:t>‬</w:t>
          </w:r>
          <w:r>
            <w:t>‬</w:t>
          </w:r>
        </w:dir>
      </w:dir>
    </w:p>
    <w:p w14:paraId="6A284F84" w14:textId="77777777" w:rsidR="00DC15B2" w:rsidRPr="00DC15B2" w:rsidRDefault="005A0C61" w:rsidP="00DC15B2">
      <w:pPr>
        <w:pStyle w:val="NurText"/>
        <w:bidi/>
        <w:rPr>
          <w:del w:id="17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العلوم وترتيبها </w:t>
      </w:r>
      <w:del w:id="17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CA0908" w14:textId="77777777" w:rsidR="00DC15B2" w:rsidRPr="00DC15B2" w:rsidRDefault="00BA5180" w:rsidP="00DC15B2">
      <w:pPr>
        <w:pStyle w:val="NurText"/>
        <w:bidi/>
        <w:rPr>
          <w:del w:id="17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الفلسفتين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لفلاطن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وارسطوطاليس مخروم الاخر </w:t>
          </w:r>
          <w:del w:id="18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24A35D4" w14:textId="1B3213F9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المدي</w:t>
          </w:r>
          <w:del w:id="18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ن</w:delText>
            </w:r>
          </w:del>
          <w:ins w:id="18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r>
            <w:t>‬</w:t>
          </w:r>
          <w:r>
            <w:t>‬</w:t>
          </w:r>
        </w:dir>
      </w:dir>
    </w:p>
    <w:p w14:paraId="13FFD9CA" w14:textId="6BA67C25" w:rsidR="005A0C61" w:rsidRPr="005A0C61" w:rsidRDefault="005A0C61" w:rsidP="005A0C61">
      <w:pPr>
        <w:pStyle w:val="NurText"/>
        <w:bidi/>
        <w:rPr>
          <w:ins w:id="18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الفاضلة والمدينة الجاهلة والمدينة </w:t>
      </w:r>
      <w:proofErr w:type="spellStart"/>
      <w:r w:rsidRPr="005A0C61">
        <w:rPr>
          <w:rFonts w:ascii="Courier New" w:hAnsi="Courier New" w:cs="Courier New"/>
          <w:rtl/>
        </w:rPr>
        <w:t>الفاس</w:t>
      </w:r>
      <w:del w:id="184" w:author="Transkribus" w:date="2019-11-18T13:33:00Z">
        <w:r w:rsidR="00DC15B2" w:rsidRPr="00DC15B2">
          <w:rPr>
            <w:rFonts w:ascii="Courier New" w:hAnsi="Courier New" w:cs="Courier New"/>
            <w:rtl/>
          </w:rPr>
          <w:delText>قة</w:delText>
        </w:r>
      </w:del>
      <w:ins w:id="185" w:author="Transkribus" w:date="2019-11-18T13:33:00Z">
        <w:r w:rsidRPr="005A0C61">
          <w:rPr>
            <w:rFonts w:ascii="Courier New" w:hAnsi="Courier New" w:cs="Courier New"/>
            <w:rtl/>
          </w:rPr>
          <w:t>عه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والمدينة المبدلة والمدينة الضالة </w:t>
      </w:r>
      <w:del w:id="186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ابتدا بتاليف </w:delText>
        </w:r>
      </w:del>
      <w:proofErr w:type="spellStart"/>
      <w:ins w:id="187" w:author="Transkribus" w:date="2019-11-18T13:33:00Z">
        <w:r w:rsidRPr="005A0C61">
          <w:rPr>
            <w:rFonts w:ascii="Courier New" w:hAnsi="Courier New" w:cs="Courier New"/>
            <w:rtl/>
          </w:rPr>
          <w:t>ابتد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أيتأليف</w:t>
        </w:r>
        <w:proofErr w:type="spellEnd"/>
      </w:ins>
    </w:p>
    <w:p w14:paraId="5952D0B4" w14:textId="2529C29C" w:rsidR="005A0C61" w:rsidRPr="005A0C61" w:rsidRDefault="005A0C61" w:rsidP="005A0C61">
      <w:pPr>
        <w:pStyle w:val="NurText"/>
        <w:bidi/>
        <w:rPr>
          <w:ins w:id="18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هذا الكتاب </w:t>
      </w:r>
      <w:del w:id="189" w:author="Transkribus" w:date="2019-11-18T13:33:00Z">
        <w:r w:rsidR="00DC15B2" w:rsidRPr="00DC15B2">
          <w:rPr>
            <w:rFonts w:ascii="Courier New" w:hAnsi="Courier New" w:cs="Courier New"/>
            <w:rtl/>
          </w:rPr>
          <w:delText>ببغداد وحمله</w:delText>
        </w:r>
      </w:del>
      <w:proofErr w:type="spellStart"/>
      <w:ins w:id="190" w:author="Transkribus" w:date="2019-11-18T13:33:00Z">
        <w:r w:rsidRPr="005A0C61">
          <w:rPr>
            <w:rFonts w:ascii="Courier New" w:hAnsi="Courier New" w:cs="Courier New"/>
            <w:rtl/>
          </w:rPr>
          <w:t>يبغداد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وجمله</w:t>
        </w:r>
      </w:ins>
      <w:r w:rsidRPr="005A0C61">
        <w:rPr>
          <w:rFonts w:ascii="Courier New" w:hAnsi="Courier New" w:cs="Courier New"/>
          <w:rtl/>
        </w:rPr>
        <w:t xml:space="preserve"> الى الش</w:t>
      </w:r>
      <w:del w:id="19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9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19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194" w:author="Transkribus" w:date="2019-11-18T13:33:00Z">
        <w:r w:rsidRPr="005A0C61">
          <w:rPr>
            <w:rFonts w:ascii="Courier New" w:hAnsi="Courier New" w:cs="Courier New"/>
            <w:rtl/>
          </w:rPr>
          <w:t>آ</w:t>
        </w:r>
      </w:ins>
      <w:r w:rsidRPr="005A0C61">
        <w:rPr>
          <w:rFonts w:ascii="Courier New" w:hAnsi="Courier New" w:cs="Courier New"/>
          <w:rtl/>
        </w:rPr>
        <w:t xml:space="preserve">خر سنة ثلاثين </w:t>
      </w:r>
      <w:proofErr w:type="spellStart"/>
      <w:r w:rsidRPr="005A0C61">
        <w:rPr>
          <w:rFonts w:ascii="Courier New" w:hAnsi="Courier New" w:cs="Courier New"/>
          <w:rtl/>
        </w:rPr>
        <w:t>و</w:t>
      </w:r>
      <w:del w:id="195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196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ل</w:t>
      </w:r>
      <w:del w:id="197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198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مائة</w:t>
      </w:r>
      <w:proofErr w:type="spellEnd"/>
      <w:r w:rsidRPr="005A0C61">
        <w:rPr>
          <w:rFonts w:ascii="Courier New" w:hAnsi="Courier New" w:cs="Courier New"/>
          <w:rtl/>
        </w:rPr>
        <w:t xml:space="preserve"> وتممه بدمشق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سنة احدى</w:t>
      </w:r>
    </w:p>
    <w:p w14:paraId="591D7DAE" w14:textId="77777777" w:rsidR="005A0C61" w:rsidRPr="005A0C61" w:rsidRDefault="005A0C61" w:rsidP="005A0C61">
      <w:pPr>
        <w:pStyle w:val="NurText"/>
        <w:bidi/>
        <w:rPr>
          <w:ins w:id="199" w:author="Transkribus" w:date="2019-11-18T13:33:00Z"/>
          <w:rFonts w:ascii="Courier New" w:hAnsi="Courier New" w:cs="Courier New"/>
        </w:rPr>
      </w:pPr>
    </w:p>
    <w:p w14:paraId="5B6B5274" w14:textId="77777777" w:rsidR="005A0C61" w:rsidRPr="005A0C61" w:rsidRDefault="005A0C61" w:rsidP="005A0C61">
      <w:pPr>
        <w:pStyle w:val="NurText"/>
        <w:bidi/>
        <w:rPr>
          <w:ins w:id="200" w:author="Transkribus" w:date="2019-11-18T13:33:00Z"/>
          <w:rFonts w:ascii="Courier New" w:hAnsi="Courier New" w:cs="Courier New"/>
        </w:rPr>
      </w:pPr>
    </w:p>
    <w:p w14:paraId="3F47089A" w14:textId="77777777" w:rsidR="005A0C61" w:rsidRPr="005A0C61" w:rsidRDefault="005A0C61" w:rsidP="005A0C61">
      <w:pPr>
        <w:pStyle w:val="NurText"/>
        <w:bidi/>
        <w:rPr>
          <w:ins w:id="201" w:author="Transkribus" w:date="2019-11-18T13:33:00Z"/>
          <w:rFonts w:ascii="Courier New" w:hAnsi="Courier New" w:cs="Courier New"/>
        </w:rPr>
      </w:pPr>
      <w:proofErr w:type="spellStart"/>
      <w:ins w:id="202" w:author="Transkribus" w:date="2019-11-18T13:33:00Z">
        <w:r w:rsidRPr="005A0C61">
          <w:rPr>
            <w:rFonts w:ascii="Courier New" w:hAnsi="Courier New" w:cs="Courier New"/>
            <w:rtl/>
          </w:rPr>
          <w:t>جج</w:t>
        </w:r>
        <w:proofErr w:type="spellEnd"/>
      </w:ins>
    </w:p>
    <w:p w14:paraId="2321DB55" w14:textId="77777777" w:rsidR="005A0C61" w:rsidRPr="005A0C61" w:rsidRDefault="005A0C61" w:rsidP="005A0C61">
      <w:pPr>
        <w:pStyle w:val="NurText"/>
        <w:bidi/>
        <w:rPr>
          <w:ins w:id="203" w:author="Transkribus" w:date="2019-11-18T13:33:00Z"/>
          <w:rFonts w:ascii="Courier New" w:hAnsi="Courier New" w:cs="Courier New"/>
        </w:rPr>
      </w:pPr>
    </w:p>
    <w:p w14:paraId="64E8081F" w14:textId="77777777" w:rsidR="005A0C61" w:rsidRPr="005A0C61" w:rsidRDefault="005A0C61" w:rsidP="005A0C61">
      <w:pPr>
        <w:pStyle w:val="NurText"/>
        <w:bidi/>
        <w:rPr>
          <w:ins w:id="204" w:author="Transkribus" w:date="2019-11-18T13:33:00Z"/>
          <w:rFonts w:ascii="Courier New" w:hAnsi="Courier New" w:cs="Courier New"/>
        </w:rPr>
      </w:pPr>
    </w:p>
    <w:p w14:paraId="348C689A" w14:textId="77777777" w:rsidR="005A0C61" w:rsidRPr="005A0C61" w:rsidRDefault="005A0C61" w:rsidP="005A0C61">
      <w:pPr>
        <w:pStyle w:val="NurText"/>
        <w:bidi/>
        <w:rPr>
          <w:ins w:id="205" w:author="Transkribus" w:date="2019-11-18T13:33:00Z"/>
          <w:rFonts w:ascii="Courier New" w:hAnsi="Courier New" w:cs="Courier New"/>
        </w:rPr>
      </w:pPr>
      <w:ins w:id="206" w:author="Transkribus" w:date="2019-11-18T13:33:00Z">
        <w:r w:rsidRPr="005A0C61">
          <w:rPr>
            <w:rFonts w:ascii="Courier New" w:hAnsi="Courier New" w:cs="Courier New"/>
            <w:rtl/>
          </w:rPr>
          <w:t>١٣٩</w:t>
        </w:r>
      </w:ins>
    </w:p>
    <w:p w14:paraId="5BBFB824" w14:textId="77777777" w:rsidR="00DC15B2" w:rsidRPr="00DC15B2" w:rsidRDefault="005A0C61" w:rsidP="00DC15B2">
      <w:pPr>
        <w:pStyle w:val="NurText"/>
        <w:bidi/>
        <w:rPr>
          <w:del w:id="20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وثلاثين </w:t>
      </w:r>
      <w:proofErr w:type="spellStart"/>
      <w:r w:rsidRPr="005A0C61">
        <w:rPr>
          <w:rFonts w:ascii="Courier New" w:hAnsi="Courier New" w:cs="Courier New"/>
          <w:rtl/>
        </w:rPr>
        <w:t>و</w:t>
      </w:r>
      <w:del w:id="208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209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ل</w:t>
      </w:r>
      <w:del w:id="210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211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r w:rsidRPr="005A0C61">
        <w:rPr>
          <w:rFonts w:ascii="Courier New" w:hAnsi="Courier New" w:cs="Courier New"/>
          <w:rtl/>
        </w:rPr>
        <w:t>مائة</w:t>
      </w:r>
      <w:proofErr w:type="spellEnd"/>
      <w:r w:rsidRPr="005A0C61">
        <w:rPr>
          <w:rFonts w:ascii="Courier New" w:hAnsi="Courier New" w:cs="Courier New"/>
          <w:rtl/>
        </w:rPr>
        <w:t xml:space="preserve"> وحرره ثم نظر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النس</w:t>
      </w:r>
      <w:del w:id="212" w:author="Transkribus" w:date="2019-11-18T13:33:00Z">
        <w:r w:rsidR="00DC15B2" w:rsidRPr="00DC15B2">
          <w:rPr>
            <w:rFonts w:ascii="Courier New" w:hAnsi="Courier New" w:cs="Courier New"/>
            <w:rtl/>
          </w:rPr>
          <w:delText>خ</w:delText>
        </w:r>
      </w:del>
      <w:ins w:id="213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بعد التحرير </w:t>
      </w:r>
      <w:proofErr w:type="spellStart"/>
      <w:r w:rsidRPr="005A0C61">
        <w:rPr>
          <w:rFonts w:ascii="Courier New" w:hAnsi="Courier New" w:cs="Courier New"/>
          <w:rtl/>
        </w:rPr>
        <w:t>ف</w:t>
      </w:r>
      <w:del w:id="214" w:author="Transkribus" w:date="2019-11-18T13:33:00Z">
        <w:r w:rsidR="00DC15B2" w:rsidRPr="00DC15B2">
          <w:rPr>
            <w:rFonts w:ascii="Courier New" w:hAnsi="Courier New" w:cs="Courier New"/>
            <w:rtl/>
          </w:rPr>
          <w:delText>اث</w:delText>
        </w:r>
      </w:del>
      <w:ins w:id="215" w:author="Transkribus" w:date="2019-11-18T13:33:00Z">
        <w:r w:rsidRPr="005A0C61">
          <w:rPr>
            <w:rFonts w:ascii="Courier New" w:hAnsi="Courier New" w:cs="Courier New"/>
            <w:rtl/>
          </w:rPr>
          <w:t>أئ</w:t>
        </w:r>
      </w:ins>
      <w:r w:rsidRPr="005A0C61">
        <w:rPr>
          <w:rFonts w:ascii="Courier New" w:hAnsi="Courier New" w:cs="Courier New"/>
          <w:rtl/>
        </w:rPr>
        <w:t>بت</w:t>
      </w:r>
      <w:proofErr w:type="spellEnd"/>
      <w:r w:rsidRPr="005A0C61">
        <w:rPr>
          <w:rFonts w:ascii="Courier New" w:hAnsi="Courier New" w:cs="Courier New"/>
          <w:rtl/>
        </w:rPr>
        <w:t xml:space="preserve"> فيها </w:t>
      </w:r>
      <w:proofErr w:type="spellStart"/>
      <w:r w:rsidRPr="005A0C61">
        <w:rPr>
          <w:rFonts w:ascii="Courier New" w:hAnsi="Courier New" w:cs="Courier New"/>
          <w:rtl/>
        </w:rPr>
        <w:t>الا</w:t>
      </w:r>
      <w:del w:id="216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217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واب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21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9959F89" w14:textId="650829F2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ساله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بعض</w:t>
          </w:r>
          <w:r>
            <w:t>‬</w:t>
          </w:r>
          <w:r>
            <w:t>‬</w:t>
          </w:r>
        </w:dir>
      </w:dir>
    </w:p>
    <w:p w14:paraId="4C15F81A" w14:textId="3C4C1A9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الناس </w:t>
      </w:r>
      <w:del w:id="21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220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يجعل له فصولا تدل على قسمة معانيه فعمل الفصول بمصر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سنة سب</w:t>
      </w:r>
      <w:del w:id="221" w:author="Transkribus" w:date="2019-11-18T13:33:00Z">
        <w:r w:rsidR="00DC15B2" w:rsidRPr="00DC15B2">
          <w:rPr>
            <w:rFonts w:ascii="Courier New" w:hAnsi="Courier New" w:cs="Courier New"/>
            <w:rtl/>
          </w:rPr>
          <w:delText>غ</w:delText>
        </w:r>
      </w:del>
      <w:ins w:id="222" w:author="Transkribus" w:date="2019-11-18T13:33:00Z">
        <w:r w:rsidRPr="005A0C61">
          <w:rPr>
            <w:rFonts w:ascii="Courier New" w:hAnsi="Courier New" w:cs="Courier New"/>
            <w:rtl/>
          </w:rPr>
          <w:t>ع</w:t>
        </w:r>
      </w:ins>
      <w:r w:rsidRPr="005A0C61">
        <w:rPr>
          <w:rFonts w:ascii="Courier New" w:hAnsi="Courier New" w:cs="Courier New"/>
          <w:rtl/>
        </w:rPr>
        <w:t xml:space="preserve"> وثلاثين وهى</w:t>
      </w:r>
    </w:p>
    <w:p w14:paraId="4EA5D9B1" w14:textId="77777777" w:rsidR="00DC15B2" w:rsidRPr="00DC15B2" w:rsidRDefault="005A0C61" w:rsidP="00DC15B2">
      <w:pPr>
        <w:pStyle w:val="NurText"/>
        <w:bidi/>
        <w:rPr>
          <w:del w:id="22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ستة فصول </w:t>
      </w:r>
      <w:del w:id="22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6E9DC6D" w14:textId="77777777" w:rsidR="00DC15B2" w:rsidRPr="00DC15B2" w:rsidRDefault="00BA5180" w:rsidP="00DC15B2">
      <w:pPr>
        <w:pStyle w:val="NurText"/>
        <w:bidi/>
        <w:rPr>
          <w:del w:id="22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22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مبادئ اراء</w:delText>
            </w:r>
          </w:del>
          <w:ins w:id="22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مبادى أراء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المدينة الفاضلة </w:t>
          </w:r>
          <w:del w:id="22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45956BC" w14:textId="77777777" w:rsidR="00DC15B2" w:rsidRPr="00DC15B2" w:rsidRDefault="00BA5180" w:rsidP="00DC15B2">
      <w:pPr>
        <w:pStyle w:val="NurText"/>
        <w:bidi/>
        <w:rPr>
          <w:del w:id="22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الالفاظ والحروف</w:t>
          </w:r>
          <w:del w:id="23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1DBD32B" w14:textId="52615811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كتال</w:delText>
            </w:r>
          </w:del>
          <w:ins w:id="23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كتاب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الموسيقى</w:t>
          </w:r>
          <w:r>
            <w:t>‬</w:t>
          </w:r>
          <w:r>
            <w:t>‬</w:t>
          </w:r>
        </w:dir>
      </w:dir>
    </w:p>
    <w:p w14:paraId="29733E4C" w14:textId="77777777" w:rsidR="00DC15B2" w:rsidRPr="00DC15B2" w:rsidRDefault="005A0C61" w:rsidP="00DC15B2">
      <w:pPr>
        <w:pStyle w:val="NurText"/>
        <w:bidi/>
        <w:rPr>
          <w:del w:id="23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الكبير </w:t>
      </w:r>
      <w:del w:id="234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235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لفه للوزير </w:t>
      </w:r>
      <w:del w:id="236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237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بى جعفر محمد بن القاسم </w:t>
      </w:r>
      <w:del w:id="238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الكرخي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AC68C47" w14:textId="77777777" w:rsidR="00DC15B2" w:rsidRPr="00DC15B2" w:rsidRDefault="00BA5180" w:rsidP="00DC15B2">
      <w:pPr>
        <w:pStyle w:val="NurText"/>
        <w:bidi/>
        <w:rPr>
          <w:del w:id="239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24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الكرخى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احصاء الايقاع </w:t>
          </w:r>
          <w:del w:id="24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940C44D" w14:textId="5E0082D7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>
            <w:t>‬</w:t>
          </w:r>
          <w:r>
            <w:t>‬</w:t>
          </w:r>
        </w:dir>
      </w:dir>
    </w:p>
    <w:p w14:paraId="54A86678" w14:textId="77777777" w:rsidR="00DC15B2" w:rsidRPr="00DC15B2" w:rsidRDefault="005A0C61" w:rsidP="00DC15B2">
      <w:pPr>
        <w:pStyle w:val="NurText"/>
        <w:bidi/>
        <w:rPr>
          <w:del w:id="24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النقلة مضافا الى الايقاع </w:t>
      </w:r>
      <w:del w:id="24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EF6452D" w14:textId="77777777" w:rsidR="00DC15B2" w:rsidRPr="00DC15B2" w:rsidRDefault="00BA5180" w:rsidP="00DC15B2">
      <w:pPr>
        <w:pStyle w:val="NurText"/>
        <w:bidi/>
        <w:rPr>
          <w:del w:id="24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الموسيقى </w:t>
          </w:r>
          <w:del w:id="24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4B7BA34" w14:textId="09F27D3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مختصر فصول فلسفية م</w:t>
          </w:r>
          <w:del w:id="24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ن</w:delText>
            </w:r>
          </w:del>
          <w:r w:rsidR="005A0C61" w:rsidRPr="005A0C61">
            <w:rPr>
              <w:rFonts w:ascii="Courier New" w:hAnsi="Courier New" w:cs="Courier New"/>
              <w:rtl/>
            </w:rPr>
            <w:t>ت</w:t>
          </w:r>
          <w:del w:id="24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ز</w:delText>
            </w:r>
          </w:del>
          <w:ins w:id="24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بر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عة من كتب الفلاسفة </w:t>
          </w:r>
          <w:del w:id="24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D19539A" w14:textId="77777777" w:rsidR="00DC15B2" w:rsidRPr="00DC15B2" w:rsidRDefault="005A0C61" w:rsidP="00DC15B2">
      <w:pPr>
        <w:pStyle w:val="NurText"/>
        <w:bidi/>
        <w:rPr>
          <w:del w:id="25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Pr="005A0C61">
            <w:rPr>
              <w:rFonts w:ascii="Courier New" w:hAnsi="Courier New" w:cs="Courier New"/>
              <w:rtl/>
            </w:rPr>
            <w:t>المباد</w:t>
          </w:r>
          <w:del w:id="25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ئ</w:delText>
            </w:r>
          </w:del>
          <w:ins w:id="252" w:author="Transkribus" w:date="2019-11-18T13:33:00Z">
            <w:r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  <w:r w:rsidRPr="005A0C61">
            <w:rPr>
              <w:rFonts w:ascii="Courier New" w:hAnsi="Courier New" w:cs="Courier New"/>
              <w:rtl/>
            </w:rPr>
            <w:t xml:space="preserve"> الانسانية </w:t>
          </w:r>
          <w:del w:id="25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BA5180">
            <w:t>‬</w:t>
          </w:r>
          <w:r w:rsidR="00BA5180">
            <w:t>‬</w:t>
          </w:r>
        </w:dir>
      </w:dir>
    </w:p>
    <w:p w14:paraId="0FA919BC" w14:textId="77777777" w:rsidR="00DC15B2" w:rsidRPr="00DC15B2" w:rsidRDefault="00BA5180" w:rsidP="00DC15B2">
      <w:pPr>
        <w:pStyle w:val="NurText"/>
        <w:bidi/>
        <w:rPr>
          <w:del w:id="254" w:author="Transkribus" w:date="2019-11-18T13:33:00Z"/>
          <w:rFonts w:ascii="Courier New" w:hAnsi="Courier New" w:cs="Courier New"/>
        </w:rPr>
      </w:pPr>
      <w:dir w:val="rtl">
        <w:dir w:val="rtl">
          <w:del w:id="25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كتاب الرد على الرازى فى العلم الالهي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76F53E0" w14:textId="530C9079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جالينوس فيما </w:t>
          </w:r>
          <w:del w:id="25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تاوله</w:delText>
            </w:r>
          </w:del>
          <w:ins w:id="2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تأو له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كلام ارسطوطاليس على غير</w:t>
          </w:r>
          <w:r>
            <w:t>‬</w:t>
          </w:r>
          <w:r>
            <w:t>‬</w:t>
          </w:r>
        </w:dir>
      </w:dir>
    </w:p>
    <w:p w14:paraId="240F58E9" w14:textId="77777777" w:rsidR="00DC15B2" w:rsidRPr="00DC15B2" w:rsidRDefault="005A0C61" w:rsidP="00DC15B2">
      <w:pPr>
        <w:pStyle w:val="NurText"/>
        <w:bidi/>
        <w:rPr>
          <w:del w:id="25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معناه </w:t>
      </w:r>
      <w:del w:id="25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7FFEA12" w14:textId="77777777" w:rsidR="00DC15B2" w:rsidRPr="00DC15B2" w:rsidRDefault="00BA5180" w:rsidP="00DC15B2">
      <w:pPr>
        <w:pStyle w:val="NurText"/>
        <w:bidi/>
        <w:rPr>
          <w:del w:id="26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ابن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الراوندى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6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26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دب الجدل </w:t>
          </w:r>
          <w:del w:id="26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4F1A34D" w14:textId="33128A3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الرد على يحيى </w:t>
          </w:r>
          <w:del w:id="26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النحوى فيما رد</w:delText>
            </w:r>
          </w:del>
          <w:ins w:id="26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النجوى فيمارد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به على</w:t>
          </w:r>
          <w:del w:id="26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ارسطوطاليس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90AA658" w14:textId="77777777" w:rsidR="00DC15B2" w:rsidRPr="00DC15B2" w:rsidRDefault="00BA5180" w:rsidP="00DC15B2">
      <w:pPr>
        <w:pStyle w:val="NurText"/>
        <w:bidi/>
        <w:rPr>
          <w:del w:id="267" w:author="Transkribus" w:date="2019-11-18T13:33:00Z"/>
          <w:rFonts w:ascii="Courier New" w:hAnsi="Courier New" w:cs="Courier New"/>
        </w:rPr>
      </w:pPr>
      <w:dir w:val="rtl">
        <w:dir w:val="rtl">
          <w:ins w:id="26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أرسطوطاليس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الرد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الرازى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العلم </w:t>
          </w:r>
          <w:del w:id="26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الالهي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5127C2B" w14:textId="4D15DD9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27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الالهى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الواحد </w:t>
          </w:r>
          <w:del w:id="27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والوحدة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27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والوجدة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كلام له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</w:ins>
          <w:proofErr w:type="spellEnd"/>
          <w:r>
            <w:t>‬</w:t>
          </w:r>
          <w:r>
            <w:t>‬</w:t>
          </w:r>
        </w:dir>
      </w:dir>
    </w:p>
    <w:p w14:paraId="3EAFC61C" w14:textId="77777777" w:rsidR="00DC15B2" w:rsidRPr="00DC15B2" w:rsidRDefault="00BA5180" w:rsidP="00DC15B2">
      <w:pPr>
        <w:pStyle w:val="NurText"/>
        <w:bidi/>
        <w:rPr>
          <w:del w:id="273" w:author="Transkribus" w:date="2019-11-18T13:33:00Z"/>
          <w:rFonts w:ascii="Courier New" w:hAnsi="Courier New" w:cs="Courier New"/>
        </w:rPr>
      </w:pPr>
      <w:dir w:val="rtl">
        <w:dir w:val="rtl">
          <w:del w:id="27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كلام له فى الحيز</w:delText>
            </w:r>
          </w:del>
          <w:proofErr w:type="spellStart"/>
          <w:ins w:id="27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الجيز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والمقدار </w:t>
          </w:r>
          <w:del w:id="27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D42ED44" w14:textId="77777777" w:rsidR="00DC15B2" w:rsidRPr="00DC15B2" w:rsidRDefault="00BA5180" w:rsidP="00DC15B2">
      <w:pPr>
        <w:pStyle w:val="NurText"/>
        <w:bidi/>
        <w:rPr>
          <w:del w:id="27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العقل صغير </w:t>
          </w:r>
          <w:del w:id="27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1A9F261" w14:textId="77777777" w:rsidR="00DC15B2" w:rsidRPr="00DC15B2" w:rsidRDefault="00BA5180" w:rsidP="00DC15B2">
      <w:pPr>
        <w:pStyle w:val="NurText"/>
        <w:bidi/>
        <w:rPr>
          <w:del w:id="27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العقل كبير </w:t>
          </w:r>
          <w:del w:id="28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1324422" w14:textId="768EE3CD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معنى اسم الفلسفة</w:t>
          </w:r>
          <w:del w:id="28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517B483" w14:textId="77777777" w:rsidR="00DC15B2" w:rsidRPr="00DC15B2" w:rsidRDefault="00BA5180" w:rsidP="00DC15B2">
      <w:pPr>
        <w:pStyle w:val="NurText"/>
        <w:bidi/>
        <w:rPr>
          <w:del w:id="28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الموجودات المتغيرة الموجود بالكلام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</w:t>
          </w:r>
          <w:proofErr w:type="spellEnd"/>
          <w:del w:id="28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06C7CE9" w14:textId="74AC251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8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ى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شرائط البرهان</w:t>
          </w:r>
          <w:del w:id="28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8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كلام له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شرح</w:t>
            </w:r>
          </w:ins>
          <w:r>
            <w:t>‬</w:t>
          </w:r>
          <w:r>
            <w:t>‬</w:t>
          </w:r>
        </w:dir>
      </w:dir>
    </w:p>
    <w:p w14:paraId="59356AF2" w14:textId="77777777" w:rsidR="00DC15B2" w:rsidRPr="00DC15B2" w:rsidRDefault="00BA5180" w:rsidP="00DC15B2">
      <w:pPr>
        <w:pStyle w:val="NurText"/>
        <w:bidi/>
        <w:rPr>
          <w:del w:id="287" w:author="Transkribus" w:date="2019-11-18T13:33:00Z"/>
          <w:rFonts w:ascii="Courier New" w:hAnsi="Courier New" w:cs="Courier New"/>
        </w:rPr>
      </w:pPr>
      <w:dir w:val="rtl">
        <w:dir w:val="rtl">
          <w:del w:id="28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كلام له شرح المستعلق</w:delText>
            </w:r>
          </w:del>
          <w:ins w:id="28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المستغلق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مصادرة المقالة الاولى والخامسة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</w:t>
          </w:r>
          <w:ins w:id="29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</w:t>
            </w:r>
          </w:ins>
          <w:r w:rsidR="005A0C61" w:rsidRPr="005A0C61">
            <w:rPr>
              <w:rFonts w:ascii="Courier New" w:hAnsi="Courier New" w:cs="Courier New"/>
              <w:rtl/>
            </w:rPr>
            <w:t>قليدس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29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D009EBB" w14:textId="5581AC4B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اتفاق اراء </w:t>
          </w:r>
          <w:del w:id="29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ابقراط وافلاطن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29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أثقراط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>
            <w:t>‬</w:t>
          </w:r>
          <w:r>
            <w:t>‬</w:t>
          </w:r>
        </w:dir>
      </w:dir>
    </w:p>
    <w:p w14:paraId="5BF2A435" w14:textId="77777777" w:rsidR="00DC15B2" w:rsidRPr="00DC15B2" w:rsidRDefault="00BA5180" w:rsidP="00DC15B2">
      <w:pPr>
        <w:pStyle w:val="NurText"/>
        <w:bidi/>
        <w:rPr>
          <w:del w:id="294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29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وأفلاطن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التنبي</w:t>
          </w:r>
          <w:del w:id="29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ه</w:delText>
            </w:r>
          </w:del>
          <w:ins w:id="29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ة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</w:t>
          </w:r>
          <w:del w:id="29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29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سباب السعادة </w:t>
          </w:r>
          <w:del w:id="30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CA0FBFD" w14:textId="77777777" w:rsidR="00DC15B2" w:rsidRPr="00DC15B2" w:rsidRDefault="00BA5180" w:rsidP="00DC15B2">
      <w:pPr>
        <w:pStyle w:val="NurText"/>
        <w:bidi/>
        <w:rPr>
          <w:del w:id="30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الجزء وما لا </w:t>
          </w:r>
          <w:del w:id="30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يتجزا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BD65816" w14:textId="06EFF0F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0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كلام</w:delText>
            </w:r>
          </w:del>
          <w:proofErr w:type="spellStart"/>
          <w:ins w:id="3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يتجز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أكلام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اسم الفلسفة</w:t>
          </w:r>
          <w:r>
            <w:t>‬</w:t>
          </w:r>
          <w:r>
            <w:t>‬</w:t>
          </w:r>
        </w:dir>
      </w:dir>
    </w:p>
    <w:p w14:paraId="6DD08C97" w14:textId="77777777" w:rsidR="00DC15B2" w:rsidRPr="00DC15B2" w:rsidRDefault="005A0C61" w:rsidP="00DC15B2">
      <w:pPr>
        <w:pStyle w:val="NurText"/>
        <w:bidi/>
        <w:rPr>
          <w:del w:id="30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lastRenderedPageBreak/>
        <w:t>وس</w:t>
      </w:r>
      <w:ins w:id="306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ب</w:t>
      </w:r>
      <w:del w:id="307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r w:rsidRPr="005A0C61">
        <w:rPr>
          <w:rFonts w:ascii="Courier New" w:hAnsi="Courier New" w:cs="Courier New"/>
          <w:rtl/>
        </w:rPr>
        <w:t xml:space="preserve"> ظهورها </w:t>
      </w:r>
      <w:del w:id="308" w:author="Transkribus" w:date="2019-11-18T13:33:00Z">
        <w:r w:rsidR="00DC15B2" w:rsidRPr="00DC15B2">
          <w:rPr>
            <w:rFonts w:ascii="Courier New" w:hAnsi="Courier New" w:cs="Courier New"/>
            <w:rtl/>
          </w:rPr>
          <w:delText>واسماء المبرزين</w:delText>
        </w:r>
      </w:del>
      <w:ins w:id="309" w:author="Transkribus" w:date="2019-11-18T13:33:00Z">
        <w:r w:rsidRPr="005A0C61">
          <w:rPr>
            <w:rFonts w:ascii="Courier New" w:hAnsi="Courier New" w:cs="Courier New"/>
            <w:rtl/>
          </w:rPr>
          <w:t xml:space="preserve">وأسماء </w:t>
        </w:r>
        <w:proofErr w:type="spellStart"/>
        <w:r w:rsidRPr="005A0C61">
          <w:rPr>
            <w:rFonts w:ascii="Courier New" w:hAnsi="Courier New" w:cs="Courier New"/>
            <w:rtl/>
          </w:rPr>
          <w:t>المتررين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فيها وعلى من قر</w:t>
      </w:r>
      <w:del w:id="310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11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 منهم </w:t>
      </w:r>
      <w:del w:id="31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24BB970" w14:textId="77777777" w:rsidR="00DC15B2" w:rsidRPr="00DC15B2" w:rsidRDefault="00BA5180" w:rsidP="00DC15B2">
      <w:pPr>
        <w:pStyle w:val="NurText"/>
        <w:bidi/>
        <w:rPr>
          <w:del w:id="31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الجن </w:t>
          </w:r>
          <w:del w:id="31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85E97AD" w14:textId="77777777" w:rsidR="00DC15B2" w:rsidRPr="00DC15B2" w:rsidRDefault="00BA5180" w:rsidP="00DC15B2">
      <w:pPr>
        <w:pStyle w:val="NurText"/>
        <w:bidi/>
        <w:rPr>
          <w:del w:id="31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الجوهر </w:t>
          </w:r>
          <w:del w:id="31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8FE4804" w14:textId="3E37C27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31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فى الفحص المدني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23C3435" w14:textId="77777777" w:rsidR="00DC15B2" w:rsidRPr="00DC15B2" w:rsidRDefault="00BA5180" w:rsidP="00DC15B2">
      <w:pPr>
        <w:pStyle w:val="NurText"/>
        <w:bidi/>
        <w:rPr>
          <w:del w:id="318" w:author="Transkribus" w:date="2019-11-18T13:33:00Z"/>
          <w:rFonts w:ascii="Courier New" w:hAnsi="Courier New" w:cs="Courier New"/>
        </w:rPr>
      </w:pPr>
      <w:dir w:val="rtl">
        <w:dir w:val="rtl">
          <w:ins w:id="31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النحض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المدنى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32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السياسات المدنية</w:delText>
            </w:r>
          </w:del>
          <w:proofErr w:type="spellStart"/>
          <w:ins w:id="32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السباسات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المدية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ويعرف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بم</w:t>
          </w:r>
          <w:del w:id="32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32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اد</w:t>
          </w:r>
          <w:del w:id="32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ئ</w:delText>
            </w:r>
          </w:del>
          <w:ins w:id="32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الموجودات </w:t>
          </w:r>
          <w:del w:id="32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E1D9D63" w14:textId="03724B0D" w:rsidR="005A0C61" w:rsidRPr="005A0C61" w:rsidRDefault="00BA5180" w:rsidP="005A0C61">
      <w:pPr>
        <w:pStyle w:val="NurText"/>
        <w:bidi/>
        <w:rPr>
          <w:ins w:id="32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الملة والفقه</w:t>
          </w:r>
          <w:del w:id="32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مدنى</w:delText>
            </w:r>
          </w:del>
          <w:r>
            <w:t>‬</w:t>
          </w:r>
          <w:r>
            <w:t>‬</w:t>
          </w:r>
        </w:dir>
      </w:dir>
    </w:p>
    <w:p w14:paraId="0398EC79" w14:textId="77777777" w:rsidR="00DC15B2" w:rsidRPr="00DC15B2" w:rsidRDefault="005A0C61" w:rsidP="00DC15B2">
      <w:pPr>
        <w:pStyle w:val="NurText"/>
        <w:bidi/>
        <w:rPr>
          <w:del w:id="329" w:author="Transkribus" w:date="2019-11-18T13:33:00Z"/>
          <w:rFonts w:ascii="Courier New" w:hAnsi="Courier New" w:cs="Courier New"/>
        </w:rPr>
      </w:pPr>
      <w:proofErr w:type="spellStart"/>
      <w:ins w:id="330" w:author="Transkribus" w:date="2019-11-18T13:33:00Z">
        <w:r w:rsidRPr="005A0C61">
          <w:rPr>
            <w:rFonts w:ascii="Courier New" w:hAnsi="Courier New" w:cs="Courier New"/>
            <w:rtl/>
          </w:rPr>
          <w:t>مذني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كلام جمعه من </w:t>
      </w:r>
      <w:del w:id="33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3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قاويل </w:t>
      </w:r>
      <w:proofErr w:type="spellStart"/>
      <w:r w:rsidRPr="005A0C61">
        <w:rPr>
          <w:rFonts w:ascii="Courier New" w:hAnsi="Courier New" w:cs="Courier New"/>
          <w:rtl/>
        </w:rPr>
        <w:t>النبى</w:t>
      </w:r>
      <w:proofErr w:type="spellEnd"/>
      <w:r w:rsidRPr="005A0C61">
        <w:rPr>
          <w:rFonts w:ascii="Courier New" w:hAnsi="Courier New" w:cs="Courier New"/>
          <w:rtl/>
        </w:rPr>
        <w:t xml:space="preserve"> صلى الل</w:t>
      </w:r>
      <w:ins w:id="333" w:author="Transkribus" w:date="2019-11-18T13:33:00Z">
        <w:r w:rsidRPr="005A0C61">
          <w:rPr>
            <w:rFonts w:ascii="Courier New" w:hAnsi="Courier New" w:cs="Courier New"/>
            <w:rtl/>
          </w:rPr>
          <w:t>ّ</w:t>
        </w:r>
      </w:ins>
      <w:r w:rsidRPr="005A0C61">
        <w:rPr>
          <w:rFonts w:ascii="Courier New" w:hAnsi="Courier New" w:cs="Courier New"/>
          <w:rtl/>
        </w:rPr>
        <w:t>ه عليه وسلم يشير ف</w:t>
      </w:r>
      <w:del w:id="334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335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 xml:space="preserve">ه الى صناعة المنطق </w:t>
      </w:r>
      <w:del w:id="33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12BDA4C" w14:textId="1CB49A80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>
            <w:t>‬</w:t>
          </w:r>
          <w:r>
            <w:t>‬</w:t>
          </w:r>
        </w:dir>
      </w:dir>
    </w:p>
    <w:p w14:paraId="7B12BCCB" w14:textId="77777777" w:rsidR="00DC15B2" w:rsidRPr="00DC15B2" w:rsidRDefault="005A0C61" w:rsidP="00DC15B2">
      <w:pPr>
        <w:pStyle w:val="NurText"/>
        <w:bidi/>
        <w:rPr>
          <w:del w:id="337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الخطا</w:t>
      </w:r>
      <w:del w:id="338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339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كبير عشرون مجلدا </w:t>
      </w:r>
      <w:del w:id="34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C1E9C51" w14:textId="77777777" w:rsidR="00DC15B2" w:rsidRPr="00DC15B2" w:rsidRDefault="00BA5180" w:rsidP="00DC15B2">
      <w:pPr>
        <w:pStyle w:val="NurText"/>
        <w:bidi/>
        <w:rPr>
          <w:del w:id="34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قو</w:t>
          </w:r>
          <w:del w:id="34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د الجيوش </w:t>
          </w:r>
          <w:del w:id="34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9D66868" w14:textId="77777777" w:rsidR="00DC15B2" w:rsidRPr="00DC15B2" w:rsidRDefault="00BA5180" w:rsidP="00DC15B2">
      <w:pPr>
        <w:pStyle w:val="NurText"/>
        <w:bidi/>
        <w:rPr>
          <w:del w:id="34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4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المعايش والحروب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A626EDA" w14:textId="6170582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34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المعايس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والجروب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>
            <w:t>‬</w:t>
          </w:r>
          <w:r>
            <w:t>‬</w:t>
          </w:r>
        </w:dir>
      </w:dir>
    </w:p>
    <w:p w14:paraId="3E012043" w14:textId="77777777" w:rsidR="00DC15B2" w:rsidRPr="00DC15B2" w:rsidRDefault="005A0C61" w:rsidP="00DC15B2">
      <w:pPr>
        <w:pStyle w:val="NurText"/>
        <w:bidi/>
        <w:rPr>
          <w:del w:id="34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الت</w:t>
      </w:r>
      <w:del w:id="348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349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ثيرات العلوية </w:t>
      </w:r>
      <w:del w:id="35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FC269CF" w14:textId="77777777" w:rsidR="00DC15B2" w:rsidRPr="00DC15B2" w:rsidRDefault="00BA5180" w:rsidP="00DC15B2">
      <w:pPr>
        <w:pStyle w:val="NurText"/>
        <w:bidi/>
        <w:rPr>
          <w:del w:id="35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35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ج</w:delText>
            </w:r>
          </w:del>
          <w:ins w:id="35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</w:ins>
          <w:r w:rsidR="005A0C61" w:rsidRPr="005A0C61">
            <w:rPr>
              <w:rFonts w:ascii="Courier New" w:hAnsi="Courier New" w:cs="Courier New"/>
              <w:rtl/>
            </w:rPr>
            <w:t>هة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يصح عليها القول ب</w:t>
          </w:r>
          <w:del w:id="35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5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حكام النجوم </w:t>
          </w:r>
          <w:del w:id="35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D43617C" w14:textId="49507BA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الفصول</w:t>
          </w:r>
          <w:del w:id="35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المنتزعة للاجتماعات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CEAFB1A" w14:textId="77777777" w:rsidR="00DC15B2" w:rsidRPr="00DC15B2" w:rsidRDefault="00BA5180" w:rsidP="00DC15B2">
      <w:pPr>
        <w:pStyle w:val="NurText"/>
        <w:bidi/>
        <w:rPr>
          <w:del w:id="358" w:author="Transkribus" w:date="2019-11-18T13:33:00Z"/>
          <w:rFonts w:ascii="Courier New" w:hAnsi="Courier New" w:cs="Courier New"/>
        </w:rPr>
      </w:pPr>
      <w:dir w:val="rtl">
        <w:dir w:val="rtl">
          <w:ins w:id="35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المنتزعة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للاحتمائات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الحيل والنواميس </w:t>
          </w:r>
          <w:del w:id="360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3913E9B" w14:textId="77777777" w:rsidR="00DC15B2" w:rsidRPr="00DC15B2" w:rsidRDefault="00BA5180" w:rsidP="00DC15B2">
      <w:pPr>
        <w:pStyle w:val="NurText"/>
        <w:bidi/>
        <w:rPr>
          <w:del w:id="36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الرؤ</w:t>
          </w:r>
          <w:ins w:id="36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و</w:t>
            </w:r>
          </w:ins>
          <w:r w:rsidR="005A0C61" w:rsidRPr="005A0C61">
            <w:rPr>
              <w:rFonts w:ascii="Courier New" w:hAnsi="Courier New" w:cs="Courier New"/>
              <w:rtl/>
            </w:rPr>
            <w:t>يا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6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CFFA60B" w14:textId="5BD0172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صناعة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الكتاب</w:t>
          </w:r>
          <w:del w:id="36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6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ح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>
            <w:t>‬</w:t>
          </w:r>
          <w:r>
            <w:t>‬</w:t>
          </w:r>
        </w:dir>
      </w:dir>
    </w:p>
    <w:p w14:paraId="6691BF39" w14:textId="797781E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شرح كتاب البرهان </w:t>
          </w:r>
          <w:del w:id="36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36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 طريق التعليق </w:t>
          </w:r>
          <w:del w:id="36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36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ملاه على ابراهيم بن عدى تلميذ</w:t>
          </w:r>
          <w:r>
            <w:t>‬</w:t>
          </w:r>
          <w:r>
            <w:t>‬</w:t>
          </w:r>
        </w:dir>
      </w:dir>
    </w:p>
    <w:p w14:paraId="78C02C66" w14:textId="77777777" w:rsidR="00DC15B2" w:rsidRPr="00DC15B2" w:rsidRDefault="005A0C61" w:rsidP="00DC15B2">
      <w:pPr>
        <w:pStyle w:val="NurText"/>
        <w:bidi/>
        <w:rPr>
          <w:del w:id="37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له بحلب </w:t>
      </w:r>
      <w:del w:id="37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7FCA478" w14:textId="77777777" w:rsidR="00DC15B2" w:rsidRPr="00DC15B2" w:rsidRDefault="00BA5180" w:rsidP="00DC15B2">
      <w:pPr>
        <w:pStyle w:val="NurText"/>
        <w:bidi/>
        <w:rPr>
          <w:del w:id="37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العلم </w:t>
          </w:r>
          <w:del w:id="37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الالهي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061D5A3" w14:textId="4EAD6104" w:rsidR="005A0C61" w:rsidRPr="005A0C61" w:rsidRDefault="00BA5180" w:rsidP="005A0C61">
      <w:pPr>
        <w:pStyle w:val="NurText"/>
        <w:bidi/>
        <w:rPr>
          <w:ins w:id="374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37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الالهى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شرح المواضع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المستغلقة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كتاب </w:t>
          </w:r>
          <w:del w:id="37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قاطيغورياس لارسطوطاليس</w:delText>
            </w:r>
          </w:del>
          <w:proofErr w:type="spellStart"/>
          <w:ins w:id="37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فاطيغورياس</w:t>
            </w:r>
          </w:ins>
          <w:proofErr w:type="spellEnd"/>
          <w:r>
            <w:t>‬</w:t>
          </w:r>
          <w:r>
            <w:t>‬</w:t>
          </w:r>
        </w:dir>
      </w:dir>
    </w:p>
    <w:p w14:paraId="6C6FA2CD" w14:textId="77777777" w:rsidR="00DC15B2" w:rsidRPr="00DC15B2" w:rsidRDefault="005A0C61" w:rsidP="00DC15B2">
      <w:pPr>
        <w:pStyle w:val="NurText"/>
        <w:bidi/>
        <w:rPr>
          <w:del w:id="378" w:author="Transkribus" w:date="2019-11-18T13:33:00Z"/>
          <w:rFonts w:ascii="Courier New" w:hAnsi="Courier New" w:cs="Courier New"/>
        </w:rPr>
      </w:pPr>
      <w:ins w:id="379" w:author="Transkribus" w:date="2019-11-18T13:33:00Z">
        <w:r w:rsidRPr="005A0C61">
          <w:rPr>
            <w:rFonts w:ascii="Courier New" w:hAnsi="Courier New" w:cs="Courier New"/>
            <w:rtl/>
          </w:rPr>
          <w:t xml:space="preserve"> لا </w:t>
        </w:r>
        <w:proofErr w:type="spellStart"/>
        <w:r w:rsidRPr="005A0C61">
          <w:rPr>
            <w:rFonts w:ascii="Courier New" w:hAnsi="Courier New" w:cs="Courier New"/>
            <w:rtl/>
          </w:rPr>
          <w:t>رسطوطاليس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ويعرف </w:t>
      </w:r>
      <w:del w:id="380" w:author="Transkribus" w:date="2019-11-18T13:33:00Z">
        <w:r w:rsidR="00DC15B2" w:rsidRPr="00DC15B2">
          <w:rPr>
            <w:rFonts w:ascii="Courier New" w:hAnsi="Courier New" w:cs="Courier New"/>
            <w:rtl/>
          </w:rPr>
          <w:delText>بتعليقات الحواشي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41FE297" w14:textId="77777777" w:rsidR="00DC15B2" w:rsidRPr="00DC15B2" w:rsidRDefault="00BA5180" w:rsidP="00DC15B2">
      <w:pPr>
        <w:pStyle w:val="NurText"/>
        <w:bidi/>
        <w:rPr>
          <w:del w:id="381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38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تبعلبقات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الحواشى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38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اعضاء الحيوان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44D7F38" w14:textId="3644A04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8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أعضاء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الجيوان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كتاب مختصر جميع</w:t>
          </w:r>
          <w:r>
            <w:t>‬</w:t>
          </w:r>
          <w:r>
            <w:t>‬</w:t>
          </w:r>
        </w:dir>
      </w:dir>
    </w:p>
    <w:p w14:paraId="01C6CE4B" w14:textId="77777777" w:rsidR="00DC15B2" w:rsidRPr="00DC15B2" w:rsidRDefault="005A0C61" w:rsidP="00DC15B2">
      <w:pPr>
        <w:pStyle w:val="NurText"/>
        <w:bidi/>
        <w:rPr>
          <w:del w:id="38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الكتب المنطقية </w:t>
      </w:r>
      <w:del w:id="38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99C282" w14:textId="77777777" w:rsidR="00DC15B2" w:rsidRPr="00DC15B2" w:rsidRDefault="00BA5180" w:rsidP="00DC15B2">
      <w:pPr>
        <w:pStyle w:val="NurText"/>
        <w:bidi/>
        <w:rPr>
          <w:del w:id="387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المدخل الى المنطق </w:t>
          </w:r>
          <w:del w:id="38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C16593D" w14:textId="1465509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كتاب التوسط بين ارسطوطاليس وجالينوس</w:t>
          </w:r>
          <w:del w:id="38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9752F57" w14:textId="77777777" w:rsidR="00DC15B2" w:rsidRPr="00DC15B2" w:rsidRDefault="005A0C61" w:rsidP="00DC15B2">
      <w:pPr>
        <w:pStyle w:val="NurText"/>
        <w:bidi/>
        <w:rPr>
          <w:del w:id="39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ir w:val="rtl">
        <w:dir w:val="rtl">
          <w:r w:rsidRPr="005A0C61">
            <w:rPr>
              <w:rFonts w:ascii="Courier New" w:hAnsi="Courier New" w:cs="Courier New"/>
              <w:rtl/>
            </w:rPr>
            <w:t xml:space="preserve">كتاب غرض المقولات </w:t>
          </w:r>
          <w:del w:id="39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BA5180">
            <w:t>‬</w:t>
          </w:r>
          <w:r w:rsidR="00BA5180">
            <w:t>‬</w:t>
          </w:r>
        </w:dir>
      </w:dir>
    </w:p>
    <w:p w14:paraId="79C1A98D" w14:textId="77777777" w:rsidR="00DC15B2" w:rsidRPr="00DC15B2" w:rsidRDefault="00BA5180" w:rsidP="00DC15B2">
      <w:pPr>
        <w:pStyle w:val="NurText"/>
        <w:bidi/>
        <w:rPr>
          <w:del w:id="39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الشعر والقواف</w:t>
          </w:r>
          <w:del w:id="39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06A75D8" w14:textId="6710019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3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ى </w:t>
            </w:r>
          </w:ins>
          <w:r w:rsidR="005A0C61" w:rsidRPr="005A0C61">
            <w:rPr>
              <w:rFonts w:ascii="Courier New" w:hAnsi="Courier New" w:cs="Courier New"/>
              <w:rtl/>
            </w:rPr>
            <w:t>شرح ك</w:t>
          </w:r>
          <w:del w:id="39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اب العبارة </w:t>
          </w:r>
          <w:del w:id="39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لارسطوطاليس</w:delText>
            </w:r>
          </w:del>
          <w:ins w:id="39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على</w:t>
          </w:r>
          <w:r>
            <w:t>‬</w:t>
          </w:r>
          <w:r>
            <w:t>‬</w:t>
          </w:r>
        </w:dir>
      </w:dir>
    </w:p>
    <w:p w14:paraId="6C198AD1" w14:textId="77777777" w:rsidR="00DC15B2" w:rsidRPr="00DC15B2" w:rsidRDefault="005A0C61" w:rsidP="00DC15B2">
      <w:pPr>
        <w:pStyle w:val="NurText"/>
        <w:bidi/>
        <w:rPr>
          <w:del w:id="39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جهة التعليق </w:t>
      </w:r>
      <w:del w:id="39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BF6EDD0" w14:textId="77777777" w:rsidR="00DC15B2" w:rsidRPr="00DC15B2" w:rsidRDefault="00BA5180" w:rsidP="00DC15B2">
      <w:pPr>
        <w:pStyle w:val="NurText"/>
        <w:bidi/>
        <w:rPr>
          <w:del w:id="40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تعاليق على كتاب القياس </w:t>
          </w:r>
          <w:del w:id="40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7E99A27" w14:textId="77777777" w:rsidR="00DC15B2" w:rsidRPr="00DC15B2" w:rsidRDefault="00BA5180" w:rsidP="00DC15B2">
      <w:pPr>
        <w:pStyle w:val="NurText"/>
        <w:bidi/>
        <w:rPr>
          <w:del w:id="40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القوة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المتناه</w:t>
          </w:r>
          <w:del w:id="40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وغير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المتناه</w:t>
          </w:r>
          <w:del w:id="40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0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07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F379C88" w14:textId="37CBC1E7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تعليق </w:t>
          </w:r>
          <w:r>
            <w:t>‬</w:t>
          </w:r>
          <w:r>
            <w:t>‬</w:t>
          </w:r>
        </w:dir>
      </w:dir>
    </w:p>
    <w:p w14:paraId="1EDA9ECD" w14:textId="77777777" w:rsidR="00DC15B2" w:rsidRPr="00DC15B2" w:rsidRDefault="005A0C61" w:rsidP="00DC15B2">
      <w:pPr>
        <w:pStyle w:val="NurText"/>
        <w:bidi/>
        <w:rPr>
          <w:del w:id="40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له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النجوم </w:t>
      </w:r>
      <w:del w:id="40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281AE90" w14:textId="77777777" w:rsidR="00DC15B2" w:rsidRPr="00DC15B2" w:rsidRDefault="00BA5180" w:rsidP="00DC15B2">
      <w:pPr>
        <w:pStyle w:val="NurText"/>
        <w:bidi/>
        <w:rPr>
          <w:del w:id="41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الاشياء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يحتاج ان تعلم ق</w:t>
          </w:r>
          <w:del w:id="41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4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ل الفلسفة </w:t>
          </w:r>
          <w:del w:id="41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37D0F09" w14:textId="64128AAD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فصول له مما جمعه من كلام</w:t>
          </w:r>
          <w:r>
            <w:t>‬</w:t>
          </w:r>
          <w:r>
            <w:t>‬</w:t>
          </w:r>
        </w:dir>
      </w:dir>
    </w:p>
    <w:p w14:paraId="365EE9D0" w14:textId="77777777" w:rsidR="00DC15B2" w:rsidRPr="00DC15B2" w:rsidRDefault="005A0C61" w:rsidP="00DC15B2">
      <w:pPr>
        <w:pStyle w:val="NurText"/>
        <w:bidi/>
        <w:rPr>
          <w:del w:id="414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القدماء </w:t>
      </w:r>
      <w:del w:id="41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4DBB4ED" w14:textId="77777777" w:rsidR="00DC15B2" w:rsidRPr="00DC15B2" w:rsidRDefault="00BA5180" w:rsidP="00DC15B2">
      <w:pPr>
        <w:pStyle w:val="NurText"/>
        <w:bidi/>
        <w:rPr>
          <w:del w:id="41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1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1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غراض ارسطوطاليس </w:t>
          </w:r>
          <w:del w:id="41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فى</w:delText>
            </w:r>
          </w:del>
          <w:ins w:id="42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في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كل واحد من كتبه </w:t>
          </w:r>
          <w:del w:id="42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772B5B2" w14:textId="77777777" w:rsidR="00DC15B2" w:rsidRPr="00DC15B2" w:rsidRDefault="00BA5180" w:rsidP="00DC15B2">
      <w:pPr>
        <w:pStyle w:val="NurText"/>
        <w:bidi/>
        <w:rPr>
          <w:del w:id="422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المقا</w:t>
          </w:r>
          <w:ins w:id="42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ي</w:t>
          </w:r>
          <w:del w:id="42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س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2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FB68909" w14:textId="56B11227" w:rsidR="005A0C61" w:rsidRPr="005A0C61" w:rsidRDefault="00BA5180" w:rsidP="005A0C61">
      <w:pPr>
        <w:pStyle w:val="NurText"/>
        <w:bidi/>
        <w:rPr>
          <w:ins w:id="42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مختصر</w:t>
          </w:r>
          <w:r>
            <w:t>‬</w:t>
          </w:r>
          <w:r>
            <w:t>‬</w:t>
          </w:r>
        </w:dir>
      </w:dir>
    </w:p>
    <w:p w14:paraId="62124D9D" w14:textId="77777777" w:rsidR="00DC15B2" w:rsidRPr="00DC15B2" w:rsidRDefault="005A0C61" w:rsidP="00DC15B2">
      <w:pPr>
        <w:pStyle w:val="NurText"/>
        <w:bidi/>
        <w:rPr>
          <w:del w:id="427" w:author="Transkribus" w:date="2019-11-18T13:33:00Z"/>
          <w:rFonts w:ascii="Courier New" w:hAnsi="Courier New" w:cs="Courier New"/>
        </w:rPr>
      </w:pPr>
      <w:ins w:id="428" w:author="Transkribus" w:date="2019-11-18T13:33:00Z">
        <w:r w:rsidRPr="005A0C61">
          <w:rPr>
            <w:rFonts w:ascii="Courier New" w:hAnsi="Courier New" w:cs="Courier New"/>
            <w:rtl/>
          </w:rPr>
          <w:t>كتاب الهدى</w:t>
        </w:r>
      </w:ins>
      <w:r w:rsidRPr="005A0C61">
        <w:rPr>
          <w:rFonts w:ascii="Courier New" w:hAnsi="Courier New" w:cs="Courier New"/>
          <w:rtl/>
        </w:rPr>
        <w:t xml:space="preserve"> كتاب </w:t>
      </w:r>
      <w:del w:id="42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الهدى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69458C0" w14:textId="77777777" w:rsidR="00DC15B2" w:rsidRPr="00DC15B2" w:rsidRDefault="00BA5180" w:rsidP="00DC15B2">
      <w:pPr>
        <w:pStyle w:val="NurText"/>
        <w:bidi/>
        <w:rPr>
          <w:del w:id="430" w:author="Transkribus" w:date="2019-11-18T13:33:00Z"/>
          <w:rFonts w:ascii="Courier New" w:hAnsi="Courier New" w:cs="Courier New"/>
        </w:rPr>
      </w:pPr>
      <w:dir w:val="rtl">
        <w:dir w:val="rtl">
          <w:del w:id="43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كتاب </w:delText>
            </w:r>
          </w:del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اللغات </w:t>
          </w:r>
          <w:del w:id="43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D8A65DF" w14:textId="77777777" w:rsidR="00DC15B2" w:rsidRPr="00DC15B2" w:rsidRDefault="00BA5180" w:rsidP="00DC15B2">
      <w:pPr>
        <w:pStyle w:val="NurText"/>
        <w:bidi/>
        <w:rPr>
          <w:del w:id="433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الاجتماعات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المد</w:t>
          </w:r>
          <w:del w:id="43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ن</w:delText>
            </w:r>
          </w:del>
          <w:r w:rsidR="005A0C61" w:rsidRPr="005A0C61">
            <w:rPr>
              <w:rFonts w:ascii="Courier New" w:hAnsi="Courier New" w:cs="Courier New"/>
              <w:rtl/>
            </w:rPr>
            <w:t>ي</w:t>
          </w:r>
          <w:ins w:id="43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36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8B40405" w14:textId="40577480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ان حركة الفلك دائمة</w:t>
          </w:r>
          <w:del w:id="437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701855F" w14:textId="77777777" w:rsidR="00DC15B2" w:rsidRPr="00DC15B2" w:rsidRDefault="00BA5180" w:rsidP="00DC15B2">
      <w:pPr>
        <w:pStyle w:val="NurText"/>
        <w:bidi/>
        <w:rPr>
          <w:del w:id="438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فيما يصلح ان </w:t>
          </w:r>
          <w:del w:id="43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يذم المؤدب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79CCB12" w14:textId="77777777" w:rsidR="00DC15B2" w:rsidRPr="00DC15B2" w:rsidRDefault="00BA5180" w:rsidP="00DC15B2">
      <w:pPr>
        <w:pStyle w:val="NurText"/>
        <w:bidi/>
        <w:rPr>
          <w:del w:id="440" w:author="Transkribus" w:date="2019-11-18T13:33:00Z"/>
          <w:rFonts w:ascii="Courier New" w:hAnsi="Courier New" w:cs="Courier New"/>
        </w:rPr>
      </w:pPr>
      <w:dir w:val="rtl">
        <w:dir w:val="rtl">
          <w:ins w:id="44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يدم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المؤذب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المعاليق والجون وغير ذلك </w:t>
          </w:r>
          <w:del w:id="44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D0B2749" w14:textId="0CD1B8F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لوازم الفلسفة</w:t>
          </w:r>
          <w:del w:id="443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3B274056" w14:textId="77777777" w:rsidR="00DC15B2" w:rsidRPr="00DC15B2" w:rsidRDefault="00BA5180" w:rsidP="00DC15B2">
      <w:pPr>
        <w:pStyle w:val="NurText"/>
        <w:bidi/>
        <w:rPr>
          <w:del w:id="44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وجوب صناعة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الك</w:t>
          </w:r>
          <w:del w:id="44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4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مياء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والرد على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مبطل</w:t>
          </w:r>
          <w:del w:id="44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ins w:id="44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</w:t>
            </w:r>
          </w:ins>
          <w:r w:rsidR="005A0C61" w:rsidRPr="005A0C61">
            <w:rPr>
              <w:rFonts w:ascii="Courier New" w:hAnsi="Courier New" w:cs="Courier New"/>
              <w:rtl/>
            </w:rPr>
            <w:t>ها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49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FEECB78" w14:textId="6F8097B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مقالة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45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اغراض ارسطوطاليس فى</w:delText>
            </w:r>
          </w:del>
          <w:ins w:id="45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أغراض أرسطوطاليس في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كل</w:t>
          </w:r>
          <w:r>
            <w:t>‬</w:t>
          </w:r>
          <w:r>
            <w:t>‬</w:t>
          </w:r>
        </w:dir>
      </w:dir>
    </w:p>
    <w:p w14:paraId="0700C464" w14:textId="3348E53A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مقالة من كتابه الموسوم بالحروف وهو تحقيق غرضه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كتاب ما بعد الطبيعة</w:t>
      </w:r>
      <w:del w:id="452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453" w:author="Transkribus" w:date="2019-11-18T13:33:00Z">
        <w:r w:rsidRPr="005A0C61">
          <w:rPr>
            <w:rFonts w:ascii="Courier New" w:hAnsi="Courier New" w:cs="Courier New"/>
            <w:rtl/>
          </w:rPr>
          <w:t xml:space="preserve"> كتاب </w:t>
        </w:r>
        <w:proofErr w:type="spellStart"/>
        <w:r w:rsidRPr="005A0C61">
          <w:rPr>
            <w:rFonts w:ascii="Courier New" w:hAnsi="Courier New" w:cs="Courier New"/>
            <w:rtl/>
          </w:rPr>
          <w:t>فى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</w:ins>
    </w:p>
    <w:p w14:paraId="2E1A1AEA" w14:textId="77777777" w:rsidR="00DC15B2" w:rsidRPr="00DC15B2" w:rsidRDefault="00BA5180" w:rsidP="00DC15B2">
      <w:pPr>
        <w:pStyle w:val="NurText"/>
        <w:bidi/>
        <w:rPr>
          <w:del w:id="454" w:author="Transkribus" w:date="2019-11-18T13:33:00Z"/>
          <w:rFonts w:ascii="Courier New" w:hAnsi="Courier New" w:cs="Courier New"/>
        </w:rPr>
      </w:pPr>
      <w:dir w:val="rtl">
        <w:dir w:val="rtl">
          <w:del w:id="45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كتاب فى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الدعاوى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المنسو</w:t>
          </w:r>
          <w:del w:id="45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45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ة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الى ارسطوطاليس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الفلسفة مجرد</w:t>
          </w:r>
          <w:del w:id="45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ة</w:delText>
            </w:r>
          </w:del>
          <w:ins w:id="45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عن </w:t>
          </w:r>
          <w:del w:id="46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بياناتها وحججها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37AE54D" w14:textId="3A87425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46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بباناتها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وجبعها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تعاليق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r>
            <w:t>‬</w:t>
          </w:r>
          <w:r>
            <w:t>‬</w:t>
          </w:r>
        </w:dir>
      </w:dir>
    </w:p>
    <w:p w14:paraId="72083048" w14:textId="77777777" w:rsidR="00DC15B2" w:rsidRPr="00DC15B2" w:rsidRDefault="005A0C61" w:rsidP="00DC15B2">
      <w:pPr>
        <w:pStyle w:val="NurText"/>
        <w:bidi/>
        <w:rPr>
          <w:del w:id="46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الحكمة </w:t>
      </w:r>
      <w:del w:id="46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CBBA4EB" w14:textId="146B7A1B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كلام </w:t>
          </w:r>
          <w:del w:id="46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6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ملاه على سائل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ساله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عن معنى ذات ومعنى جوهر ومعنى </w:t>
          </w:r>
          <w:del w:id="46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طبيعة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46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طببعة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كتاب جوام</w:t>
            </w:r>
          </w:ins>
          <w:r>
            <w:t>‬</w:t>
          </w:r>
          <w:r>
            <w:t>‬</w:t>
          </w:r>
        </w:dir>
      </w:dir>
    </w:p>
    <w:p w14:paraId="25B2C56E" w14:textId="7A382AE8" w:rsidR="005A0C61" w:rsidRPr="005A0C61" w:rsidRDefault="00BA5180" w:rsidP="005A0C61">
      <w:pPr>
        <w:pStyle w:val="NurText"/>
        <w:bidi/>
        <w:rPr>
          <w:ins w:id="468" w:author="Transkribus" w:date="2019-11-18T13:33:00Z"/>
          <w:rFonts w:ascii="Courier New" w:hAnsi="Courier New" w:cs="Courier New"/>
        </w:rPr>
      </w:pPr>
      <w:dir w:val="rtl">
        <w:dir w:val="rtl">
          <w:del w:id="46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كتاب جوامع </w:delText>
            </w:r>
          </w:del>
          <w:r>
            <w:t>‬</w:t>
          </w:r>
          <w:r>
            <w:t>‬</w:t>
          </w:r>
        </w:dir>
      </w:dir>
    </w:p>
    <w:p w14:paraId="564CE2AE" w14:textId="77777777" w:rsidR="005A0C61" w:rsidRPr="005A0C61" w:rsidRDefault="005A0C61" w:rsidP="005A0C61">
      <w:pPr>
        <w:pStyle w:val="NurText"/>
        <w:bidi/>
        <w:rPr>
          <w:ins w:id="470" w:author="Transkribus" w:date="2019-11-18T13:33:00Z"/>
          <w:rFonts w:ascii="Courier New" w:hAnsi="Courier New" w:cs="Courier New"/>
        </w:rPr>
      </w:pPr>
    </w:p>
    <w:p w14:paraId="5EA0FF42" w14:textId="77777777" w:rsidR="005A0C61" w:rsidRPr="005A0C61" w:rsidRDefault="005A0C61" w:rsidP="005A0C61">
      <w:pPr>
        <w:pStyle w:val="NurText"/>
        <w:bidi/>
        <w:rPr>
          <w:ins w:id="471" w:author="Transkribus" w:date="2019-11-18T13:33:00Z"/>
          <w:rFonts w:ascii="Courier New" w:hAnsi="Courier New" w:cs="Courier New"/>
        </w:rPr>
      </w:pPr>
      <w:ins w:id="472" w:author="Transkribus" w:date="2019-11-18T13:33:00Z">
        <w:r w:rsidRPr="005A0C61">
          <w:rPr>
            <w:rFonts w:ascii="Courier New" w:hAnsi="Courier New" w:cs="Courier New"/>
            <w:rtl/>
          </w:rPr>
          <w:t>١٤٠</w:t>
        </w:r>
      </w:ins>
    </w:p>
    <w:p w14:paraId="57D302F6" w14:textId="77777777" w:rsidR="00DC15B2" w:rsidRPr="00DC15B2" w:rsidRDefault="005A0C61" w:rsidP="00DC15B2">
      <w:pPr>
        <w:pStyle w:val="NurText"/>
        <w:bidi/>
        <w:rPr>
          <w:del w:id="47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السياسة مختصر </w:t>
      </w:r>
      <w:del w:id="47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9E4BF60" w14:textId="77777777" w:rsidR="00DC15B2" w:rsidRPr="00DC15B2" w:rsidRDefault="00BA5180" w:rsidP="00DC15B2">
      <w:pPr>
        <w:pStyle w:val="NurText"/>
        <w:bidi/>
        <w:rPr>
          <w:del w:id="47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7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بايريمنياس لارسطوطاليس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16D5CD8" w14:textId="778E827D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47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بار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بمينياس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المدخل الى الهندسة الوهمية </w:t>
          </w:r>
          <w:r>
            <w:t>‬</w:t>
          </w:r>
          <w:r>
            <w:t>‬</w:t>
          </w:r>
        </w:dir>
      </w:dir>
    </w:p>
    <w:p w14:paraId="3130F397" w14:textId="77777777" w:rsidR="00DC15B2" w:rsidRPr="00DC15B2" w:rsidRDefault="005A0C61" w:rsidP="00DC15B2">
      <w:pPr>
        <w:pStyle w:val="NurText"/>
        <w:bidi/>
        <w:rPr>
          <w:del w:id="47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مختصرا </w:t>
      </w:r>
      <w:del w:id="47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B8FAA74" w14:textId="034847EA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8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ع</w:delText>
            </w:r>
          </w:del>
          <w:ins w:id="48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يون المسائل على </w:t>
          </w:r>
          <w:del w:id="48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راى ارسطوطاليس</w:delText>
            </w:r>
          </w:del>
          <w:ins w:id="48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رأى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أرسطوطاليش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وهى مائة وستون </w:t>
          </w:r>
          <w:del w:id="48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مسالة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48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مسئلة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حوابات</w:t>
            </w:r>
          </w:ins>
          <w:proofErr w:type="spellEnd"/>
          <w:r>
            <w:t>‬</w:t>
          </w:r>
          <w:r>
            <w:t>‬</w:t>
          </w:r>
        </w:dir>
      </w:dir>
    </w:p>
    <w:p w14:paraId="7C8B5068" w14:textId="77777777" w:rsidR="00DC15B2" w:rsidRPr="00DC15B2" w:rsidRDefault="00BA5180" w:rsidP="00DC15B2">
      <w:pPr>
        <w:pStyle w:val="NurText"/>
        <w:bidi/>
        <w:rPr>
          <w:del w:id="486" w:author="Transkribus" w:date="2019-11-18T13:33:00Z"/>
          <w:rFonts w:ascii="Courier New" w:hAnsi="Courier New" w:cs="Courier New"/>
        </w:rPr>
      </w:pPr>
      <w:dir w:val="rtl">
        <w:dir w:val="rtl">
          <w:del w:id="48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جوابات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لمسائل سئل عنها وهى ثلاث وعشرون </w:t>
          </w:r>
          <w:del w:id="48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مسالة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18AF1C5" w14:textId="054C940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48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مسئلة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كتاب </w:t>
          </w:r>
          <w:del w:id="49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49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صناف الاشياء البسيطة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التى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تنقسم</w:t>
          </w:r>
          <w:r>
            <w:t>‬</w:t>
          </w:r>
          <w:r>
            <w:t>‬</w:t>
          </w:r>
        </w:dir>
      </w:dir>
    </w:p>
    <w:p w14:paraId="65D8C47C" w14:textId="77777777" w:rsidR="00DC15B2" w:rsidRPr="00DC15B2" w:rsidRDefault="005A0C61" w:rsidP="00DC15B2">
      <w:pPr>
        <w:pStyle w:val="NurText"/>
        <w:bidi/>
        <w:rPr>
          <w:del w:id="49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اليها القضايا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جميع الصنائع القياسية </w:t>
      </w:r>
      <w:del w:id="49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FA5042A" w14:textId="77777777" w:rsidR="00DC15B2" w:rsidRPr="00DC15B2" w:rsidRDefault="00BA5180" w:rsidP="00DC15B2">
      <w:pPr>
        <w:pStyle w:val="NurText"/>
        <w:bidi/>
        <w:rPr>
          <w:del w:id="49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جوامع كتاب </w:t>
          </w:r>
          <w:del w:id="49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النواميس لفلاطن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1A69CCF0" w14:textId="589DAAEE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49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النواميسن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لفلا طن </w:t>
            </w:r>
          </w:ins>
          <w:r w:rsidR="005A0C61" w:rsidRPr="005A0C61">
            <w:rPr>
              <w:rFonts w:ascii="Courier New" w:hAnsi="Courier New" w:cs="Courier New"/>
              <w:rtl/>
            </w:rPr>
            <w:t>كلام من املائه</w:t>
          </w:r>
          <w:r>
            <w:t>‬</w:t>
          </w:r>
          <w:r>
            <w:t>‬</w:t>
          </w:r>
        </w:dir>
      </w:dir>
    </w:p>
    <w:p w14:paraId="7FB6A87A" w14:textId="77777777" w:rsidR="00DC15B2" w:rsidRPr="00DC15B2" w:rsidRDefault="005A0C61" w:rsidP="00DC15B2">
      <w:pPr>
        <w:pStyle w:val="NurText"/>
        <w:bidi/>
        <w:rPr>
          <w:del w:id="49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وقد سئل عما قال </w:t>
      </w:r>
      <w:proofErr w:type="spellStart"/>
      <w:r w:rsidRPr="005A0C61">
        <w:rPr>
          <w:rFonts w:ascii="Courier New" w:hAnsi="Courier New" w:cs="Courier New"/>
          <w:rtl/>
        </w:rPr>
        <w:t>ارسطوطالي</w:t>
      </w:r>
      <w:del w:id="498" w:author="Transkribus" w:date="2019-11-18T13:33:00Z">
        <w:r w:rsidR="00DC15B2" w:rsidRPr="00DC15B2">
          <w:rPr>
            <w:rFonts w:ascii="Courier New" w:hAnsi="Courier New" w:cs="Courier New"/>
            <w:rtl/>
          </w:rPr>
          <w:delText>س</w:delText>
        </w:r>
      </w:del>
      <w:ins w:id="499" w:author="Transkribus" w:date="2019-11-18T13:33:00Z">
        <w:r w:rsidRPr="005A0C61">
          <w:rPr>
            <w:rFonts w:ascii="Courier New" w:hAnsi="Courier New" w:cs="Courier New"/>
            <w:rtl/>
          </w:rPr>
          <w:t>ش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الحار </w:t>
      </w:r>
      <w:del w:id="50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7E7D9C5" w14:textId="12BF951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تعليقات </w:t>
          </w:r>
          <w:del w:id="50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انالوطيقا الاولى لارسطوطاليس</w:delText>
            </w:r>
          </w:del>
          <w:ins w:id="50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انا لو طيقا الا ولى لا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رسطوطاليس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كتاب </w:t>
          </w:r>
          <w:r>
            <w:t>‬</w:t>
          </w:r>
          <w:r>
            <w:t>‬</w:t>
          </w:r>
        </w:dir>
      </w:dir>
    </w:p>
    <w:p w14:paraId="5AC7009F" w14:textId="77777777" w:rsidR="00DC15B2" w:rsidRPr="00DC15B2" w:rsidRDefault="005A0C61" w:rsidP="00DC15B2">
      <w:pPr>
        <w:pStyle w:val="NurText"/>
        <w:bidi/>
        <w:rPr>
          <w:del w:id="50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شرائط اليقين </w:t>
      </w:r>
      <w:del w:id="50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6A577C5" w14:textId="77777777" w:rsidR="00DC15B2" w:rsidRPr="00DC15B2" w:rsidRDefault="00BA5180" w:rsidP="00DC15B2">
      <w:pPr>
        <w:pStyle w:val="NurText"/>
        <w:bidi/>
        <w:rPr>
          <w:del w:id="50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رسالة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50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ماهية</w:delText>
            </w:r>
          </w:del>
          <w:ins w:id="50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ما هبية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النفس </w:t>
          </w:r>
          <w:del w:id="50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49A3874" w14:textId="7B5810D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كتاب السماع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الطبيع</w:t>
          </w:r>
          <w:del w:id="50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1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ى</w:t>
            </w:r>
          </w:ins>
          <w:proofErr w:type="spellEnd"/>
          <w:r>
            <w:t>‬</w:t>
          </w:r>
          <w:r>
            <w:t>‬</w:t>
          </w:r>
        </w:dir>
      </w:dir>
    </w:p>
    <w:p w14:paraId="6B748478" w14:textId="7C8BB251" w:rsidR="005A0C61" w:rsidRPr="005A0C61" w:rsidRDefault="00BA5180" w:rsidP="005A0C61">
      <w:pPr>
        <w:pStyle w:val="NurText"/>
        <w:bidi/>
        <w:rPr>
          <w:ins w:id="511" w:author="Transkribus" w:date="2019-11-18T13:33:00Z"/>
          <w:rFonts w:ascii="Courier New" w:hAnsi="Courier New" w:cs="Courier New"/>
        </w:rPr>
      </w:pPr>
      <w:dir w:val="rtl">
        <w:dir w:val="rtl">
          <w:r>
            <w:t>‬</w:t>
          </w:r>
          <w:r>
            <w:t>‬</w:t>
          </w:r>
        </w:dir>
      </w:dir>
    </w:p>
    <w:p w14:paraId="700AD0A0" w14:textId="77777777" w:rsidR="005A0C61" w:rsidRPr="005A0C61" w:rsidRDefault="005A0C61" w:rsidP="005A0C61">
      <w:pPr>
        <w:pStyle w:val="NurText"/>
        <w:bidi/>
        <w:rPr>
          <w:ins w:id="512" w:author="Transkribus" w:date="2019-11-18T13:33:00Z"/>
          <w:rFonts w:ascii="Courier New" w:hAnsi="Courier New" w:cs="Courier New"/>
        </w:rPr>
      </w:pPr>
    </w:p>
    <w:p w14:paraId="69F26CA7" w14:textId="77777777" w:rsidR="005A0C61" w:rsidRPr="005A0C61" w:rsidRDefault="005A0C61" w:rsidP="005A0C61">
      <w:pPr>
        <w:pStyle w:val="NurText"/>
        <w:bidi/>
        <w:rPr>
          <w:ins w:id="513" w:author="Transkribus" w:date="2019-11-18T13:33:00Z"/>
          <w:rFonts w:ascii="Courier New" w:hAnsi="Courier New" w:cs="Courier New"/>
        </w:rPr>
      </w:pPr>
      <w:proofErr w:type="spellStart"/>
      <w:ins w:id="514" w:author="Transkribus" w:date="2019-11-18T13:33:00Z">
        <w:r w:rsidRPr="005A0C61">
          <w:rPr>
            <w:rFonts w:ascii="Courier New" w:hAnsi="Courier New" w:cs="Courier New"/>
            <w:rtl/>
          </w:rPr>
          <w:t>عيشى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الرقى</w:t>
        </w:r>
      </w:ins>
    </w:p>
    <w:p w14:paraId="143F3D7A" w14:textId="77777777" w:rsidR="005A0C61" w:rsidRPr="005A0C61" w:rsidRDefault="005A0C61" w:rsidP="005A0C61">
      <w:pPr>
        <w:pStyle w:val="NurText"/>
        <w:bidi/>
        <w:rPr>
          <w:ins w:id="515" w:author="Transkribus" w:date="2019-11-18T13:33:00Z"/>
          <w:rFonts w:ascii="Courier New" w:hAnsi="Courier New" w:cs="Courier New"/>
        </w:rPr>
      </w:pPr>
    </w:p>
    <w:p w14:paraId="59263FFE" w14:textId="77777777" w:rsidR="005A0C61" w:rsidRPr="005A0C61" w:rsidRDefault="005A0C61" w:rsidP="005A0C61">
      <w:pPr>
        <w:pStyle w:val="NurText"/>
        <w:bidi/>
        <w:rPr>
          <w:ins w:id="516" w:author="Transkribus" w:date="2019-11-18T13:33:00Z"/>
          <w:rFonts w:ascii="Courier New" w:hAnsi="Courier New" w:cs="Courier New"/>
        </w:rPr>
      </w:pPr>
    </w:p>
    <w:p w14:paraId="2B71E8D6" w14:textId="1644CAEF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517" w:author="Transkribus" w:date="2019-11-18T13:33:00Z">
        <w:r w:rsidRPr="005A0C61">
          <w:rPr>
            <w:rFonts w:ascii="Courier New" w:hAnsi="Courier New" w:cs="Courier New"/>
            <w:rtl/>
          </w:rPr>
          <w:t>*(</w:t>
        </w:r>
      </w:ins>
      <w:r w:rsidRPr="005A0C61">
        <w:rPr>
          <w:rFonts w:ascii="Courier New" w:hAnsi="Courier New" w:cs="Courier New"/>
          <w:rtl/>
        </w:rPr>
        <w:t>عيسى الرق</w:t>
      </w:r>
      <w:del w:id="518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519" w:author="Transkribus" w:date="2019-11-18T13:33:00Z">
        <w:r w:rsidRPr="005A0C61">
          <w:rPr>
            <w:rFonts w:ascii="Courier New" w:hAnsi="Courier New" w:cs="Courier New"/>
            <w:rtl/>
          </w:rPr>
          <w:t>ى)</w:t>
        </w:r>
      </w:ins>
    </w:p>
    <w:p w14:paraId="4BFE335B" w14:textId="05692A57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52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المعروف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بالتفليسى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كان </w:t>
          </w:r>
          <w:del w:id="52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طبيبا مشهورا</w:delText>
            </w:r>
          </w:del>
          <w:proofErr w:type="spellStart"/>
          <w:ins w:id="52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طبيياء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شهورا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52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52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يامه عارفا بالصناعة الطبية </w:t>
          </w:r>
          <w:r>
            <w:t>‬</w:t>
          </w:r>
          <w:r>
            <w:t>‬</w:t>
          </w:r>
        </w:dir>
      </w:dir>
    </w:p>
    <w:p w14:paraId="2E89FD0F" w14:textId="77777777" w:rsidR="00DC15B2" w:rsidRPr="00DC15B2" w:rsidRDefault="005A0C61" w:rsidP="00DC15B2">
      <w:pPr>
        <w:pStyle w:val="NurText"/>
        <w:bidi/>
        <w:rPr>
          <w:del w:id="52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حق معرفتها </w:t>
      </w:r>
      <w:del w:id="52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2050D30" w14:textId="59BE2A50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وله </w:t>
          </w:r>
          <w:del w:id="52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52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عمال فاضلة ومعالجات بديعة وكان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خدمة سيف الدولة بن حمدان ومن</w:t>
          </w:r>
          <w:r>
            <w:t>‬</w:t>
          </w:r>
          <w:r>
            <w:t>‬</w:t>
          </w:r>
        </w:dir>
      </w:dir>
    </w:p>
    <w:p w14:paraId="6F6A29AF" w14:textId="77777777" w:rsidR="00DC15B2" w:rsidRPr="00DC15B2" w:rsidRDefault="005A0C61" w:rsidP="00DC15B2">
      <w:pPr>
        <w:pStyle w:val="NurText"/>
        <w:bidi/>
        <w:rPr>
          <w:del w:id="52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جملة </w:t>
      </w:r>
      <w:del w:id="530" w:author="Transkribus" w:date="2019-11-18T13:33:00Z">
        <w:r w:rsidR="00DC15B2" w:rsidRPr="00DC15B2">
          <w:rPr>
            <w:rFonts w:ascii="Courier New" w:hAnsi="Courier New" w:cs="Courier New"/>
            <w:rtl/>
          </w:rPr>
          <w:delText>اطبائه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97A4CE7" w14:textId="77777777" w:rsidR="00DC15B2" w:rsidRPr="00DC15B2" w:rsidRDefault="00BA5180" w:rsidP="00DC15B2">
      <w:pPr>
        <w:pStyle w:val="NurText"/>
        <w:bidi/>
        <w:rPr>
          <w:del w:id="531" w:author="Transkribus" w:date="2019-11-18T13:33:00Z"/>
          <w:rFonts w:ascii="Courier New" w:hAnsi="Courier New" w:cs="Courier New"/>
        </w:rPr>
      </w:pPr>
      <w:dir w:val="rtl">
        <w:dir w:val="rtl">
          <w:ins w:id="53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أطبائه </w:t>
            </w:r>
          </w:ins>
          <w:r w:rsidR="005A0C61" w:rsidRPr="005A0C61">
            <w:rPr>
              <w:rFonts w:ascii="Courier New" w:hAnsi="Courier New" w:cs="Courier New"/>
              <w:rtl/>
            </w:rPr>
            <w:t>وقال عبيد الل</w:t>
          </w:r>
          <w:ins w:id="53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ّ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ه بن </w:t>
          </w:r>
          <w:del w:id="53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جبرئيل حدثني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6D7D031" w14:textId="60F3D24F" w:rsidR="005A0C61" w:rsidRPr="005A0C61" w:rsidRDefault="00BA5180" w:rsidP="005A0C61">
      <w:pPr>
        <w:pStyle w:val="NurText"/>
        <w:bidi/>
        <w:rPr>
          <w:ins w:id="535" w:author="Transkribus" w:date="2019-11-18T13:33:00Z"/>
          <w:rFonts w:ascii="Courier New" w:hAnsi="Courier New" w:cs="Courier New"/>
        </w:rPr>
      </w:pPr>
      <w:dir w:val="rtl">
        <w:dir w:val="rtl">
          <w:ins w:id="53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جير تبل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حدثنى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من </w:t>
          </w:r>
          <w:del w:id="53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اثق بقوله</w:delText>
            </w:r>
          </w:del>
          <w:ins w:id="53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أثق يقوله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ان سيف الدولة كان اذا </w:t>
          </w:r>
          <w:del w:id="53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اكل الطعام</w:delText>
            </w:r>
          </w:del>
          <w:ins w:id="54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أكل</w:t>
            </w:r>
          </w:ins>
          <w:r>
            <w:t>‬</w:t>
          </w:r>
          <w:r>
            <w:t>‬</w:t>
          </w:r>
        </w:dir>
      </w:dir>
    </w:p>
    <w:p w14:paraId="6C5755F1" w14:textId="77777777" w:rsidR="00DC15B2" w:rsidRPr="00DC15B2" w:rsidRDefault="005A0C61" w:rsidP="00DC15B2">
      <w:pPr>
        <w:pStyle w:val="NurText"/>
        <w:bidi/>
        <w:rPr>
          <w:del w:id="541" w:author="Transkribus" w:date="2019-11-18T13:33:00Z"/>
          <w:rFonts w:ascii="Courier New" w:hAnsi="Courier New" w:cs="Courier New"/>
        </w:rPr>
      </w:pPr>
      <w:proofErr w:type="spellStart"/>
      <w:ins w:id="542" w:author="Transkribus" w:date="2019-11-18T13:33:00Z">
        <w:r w:rsidRPr="005A0C61">
          <w:rPr>
            <w:rFonts w:ascii="Courier New" w:hAnsi="Courier New" w:cs="Courier New"/>
            <w:rtl/>
          </w:rPr>
          <w:t>الطعلم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حضر على مائدته </w:t>
      </w:r>
      <w:del w:id="54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54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ربعة وعشرون طبيبا </w:t>
      </w:r>
      <w:del w:id="54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05AB50D" w14:textId="3854E9E2" w:rsidR="005A0C61" w:rsidRPr="005A0C61" w:rsidRDefault="00BA5180" w:rsidP="005A0C61">
      <w:pPr>
        <w:pStyle w:val="NurText"/>
        <w:bidi/>
        <w:rPr>
          <w:ins w:id="54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وكان فيهم من </w:t>
          </w:r>
          <w:del w:id="54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ياخذ رزقين لاجل تعاطيه</w:delText>
            </w:r>
          </w:del>
          <w:proofErr w:type="spellStart"/>
          <w:ins w:id="54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يأخذر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زقين لا حل</w:t>
            </w:r>
          </w:ins>
          <w:r>
            <w:t>‬</w:t>
          </w:r>
          <w:r>
            <w:t>‬</w:t>
          </w:r>
        </w:dir>
      </w:dir>
    </w:p>
    <w:p w14:paraId="12E097FB" w14:textId="2A992B85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ins w:id="549" w:author="Transkribus" w:date="2019-11-18T13:33:00Z">
        <w:r w:rsidRPr="005A0C61">
          <w:rPr>
            <w:rFonts w:ascii="Courier New" w:hAnsi="Courier New" w:cs="Courier New"/>
            <w:rtl/>
          </w:rPr>
          <w:t>تعاطبه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علمين ومن </w:t>
      </w:r>
      <w:del w:id="550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ياخذ ثلاثة لتعاطيه</w:delText>
        </w:r>
      </w:del>
      <w:proofErr w:type="spellStart"/>
      <w:ins w:id="551" w:author="Transkribus" w:date="2019-11-18T13:33:00Z">
        <w:r w:rsidRPr="005A0C61">
          <w:rPr>
            <w:rFonts w:ascii="Courier New" w:hAnsi="Courier New" w:cs="Courier New"/>
            <w:rtl/>
          </w:rPr>
          <w:t>يأخذثلاثة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لتعاطبة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ثلاثة علوم وكان من جملتهم عيسى الرقى المعروف</w:t>
      </w:r>
      <w:del w:id="552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بالتفليسي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CEFDAC2" w14:textId="77777777" w:rsidR="00DC15B2" w:rsidRPr="00DC15B2" w:rsidRDefault="00BA5180" w:rsidP="00DC15B2">
      <w:pPr>
        <w:pStyle w:val="NurText"/>
        <w:bidi/>
        <w:rPr>
          <w:del w:id="553" w:author="Transkribus" w:date="2019-11-18T13:33:00Z"/>
          <w:rFonts w:ascii="Courier New" w:hAnsi="Courier New" w:cs="Courier New"/>
        </w:rPr>
      </w:pPr>
      <w:dir w:val="rtl">
        <w:dir w:val="rtl">
          <w:proofErr w:type="spellStart"/>
          <w:ins w:id="55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بالتفليسى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وكان مليح الطريقة وله كتب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المذهب وغيرها </w:t>
          </w:r>
          <w:del w:id="55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5C50DFA" w14:textId="77777777" w:rsidR="00DC15B2" w:rsidRPr="00DC15B2" w:rsidRDefault="00BA5180" w:rsidP="00DC15B2">
      <w:pPr>
        <w:pStyle w:val="NurText"/>
        <w:bidi/>
        <w:rPr>
          <w:del w:id="55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ينقل من </w:t>
          </w:r>
          <w:del w:id="55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23B63831" w14:textId="77777777" w:rsidR="00DC15B2" w:rsidRPr="00DC15B2" w:rsidRDefault="00BA5180" w:rsidP="00DC15B2">
      <w:pPr>
        <w:pStyle w:val="NurText"/>
        <w:bidi/>
        <w:rPr>
          <w:del w:id="558" w:author="Transkribus" w:date="2019-11-18T13:33:00Z"/>
          <w:rFonts w:ascii="Courier New" w:hAnsi="Courier New" w:cs="Courier New"/>
        </w:rPr>
      </w:pPr>
      <w:dir w:val="rtl">
        <w:dir w:val="rtl">
          <w:del w:id="55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سرياني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4D332D02" w14:textId="209679C2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ins w:id="56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السرياتى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</w:ins>
          <w:r w:rsidR="005A0C61" w:rsidRPr="005A0C61">
            <w:rPr>
              <w:rFonts w:ascii="Courier New" w:hAnsi="Courier New" w:cs="Courier New"/>
              <w:rtl/>
            </w:rPr>
            <w:t>الى</w:t>
          </w:r>
          <w:r>
            <w:t>‬</w:t>
          </w:r>
          <w:r>
            <w:t>‬</w:t>
          </w:r>
        </w:dir>
      </w:dir>
    </w:p>
    <w:p w14:paraId="3F5281BD" w14:textId="35E94F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العربى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561" w:author="Transkribus" w:date="2019-11-18T13:33:00Z">
        <w:r w:rsidR="00DC15B2" w:rsidRPr="00DC15B2">
          <w:rPr>
            <w:rFonts w:ascii="Courier New" w:hAnsi="Courier New" w:cs="Courier New"/>
            <w:rtl/>
          </w:rPr>
          <w:delText>وياخذ اربعة ارزاق رزقا بسبب</w:delText>
        </w:r>
      </w:del>
      <w:ins w:id="562" w:author="Transkribus" w:date="2019-11-18T13:33:00Z">
        <w:r w:rsidRPr="005A0C61">
          <w:rPr>
            <w:rFonts w:ascii="Courier New" w:hAnsi="Courier New" w:cs="Courier New"/>
            <w:rtl/>
          </w:rPr>
          <w:t xml:space="preserve">ويأخذ أربعة </w:t>
        </w:r>
        <w:proofErr w:type="spellStart"/>
        <w:r w:rsidRPr="005A0C61">
          <w:rPr>
            <w:rFonts w:ascii="Courier New" w:hAnsi="Courier New" w:cs="Courier New"/>
            <w:rtl/>
          </w:rPr>
          <w:t>أرراق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ررقا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الطب </w:t>
      </w:r>
      <w:del w:id="563" w:author="Transkribus" w:date="2019-11-18T13:33:00Z">
        <w:r w:rsidR="00DC15B2" w:rsidRPr="00DC15B2">
          <w:rPr>
            <w:rFonts w:ascii="Courier New" w:hAnsi="Courier New" w:cs="Courier New"/>
            <w:rtl/>
          </w:rPr>
          <w:delText>ورزقا بسبب</w:delText>
        </w:r>
      </w:del>
      <w:proofErr w:type="spellStart"/>
      <w:ins w:id="564" w:author="Transkribus" w:date="2019-11-18T13:33:00Z">
        <w:r w:rsidRPr="005A0C61">
          <w:rPr>
            <w:rFonts w:ascii="Courier New" w:hAnsi="Courier New" w:cs="Courier New"/>
            <w:rtl/>
          </w:rPr>
          <w:t>وررقا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النقل </w:t>
      </w:r>
      <w:del w:id="565" w:author="Transkribus" w:date="2019-11-18T13:33:00Z">
        <w:r w:rsidR="00DC15B2" w:rsidRPr="00DC15B2">
          <w:rPr>
            <w:rFonts w:ascii="Courier New" w:hAnsi="Courier New" w:cs="Courier New"/>
            <w:rtl/>
          </w:rPr>
          <w:delText>ورزقين بسبب</w:delText>
        </w:r>
      </w:del>
      <w:proofErr w:type="spellStart"/>
      <w:ins w:id="566" w:author="Transkribus" w:date="2019-11-18T13:33:00Z">
        <w:r w:rsidRPr="005A0C61">
          <w:rPr>
            <w:rFonts w:ascii="Courier New" w:hAnsi="Courier New" w:cs="Courier New"/>
            <w:rtl/>
          </w:rPr>
          <w:t>وززقين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بسيب</w:t>
        </w:r>
      </w:ins>
      <w:r w:rsidRPr="005A0C61">
        <w:rPr>
          <w:rFonts w:ascii="Courier New" w:hAnsi="Courier New" w:cs="Courier New"/>
          <w:rtl/>
        </w:rPr>
        <w:t xml:space="preserve"> علمين</w:t>
      </w:r>
      <w:del w:id="567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اخرين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29669BE" w14:textId="77777777" w:rsidR="00DC15B2" w:rsidRPr="00DC15B2" w:rsidRDefault="00BA5180" w:rsidP="00DC15B2">
      <w:pPr>
        <w:pStyle w:val="NurText"/>
        <w:bidi/>
        <w:rPr>
          <w:del w:id="568" w:author="Transkribus" w:date="2019-11-18T13:33:00Z"/>
          <w:rFonts w:ascii="Courier New" w:hAnsi="Courier New" w:cs="Courier New"/>
        </w:rPr>
      </w:pPr>
      <w:dir w:val="rtl">
        <w:dir w:val="rtl">
          <w:del w:id="56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اليبرودي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B480B99" w14:textId="6F637862" w:rsidR="005A0C61" w:rsidRPr="005A0C61" w:rsidRDefault="00BA5180" w:rsidP="005A0C61">
      <w:pPr>
        <w:pStyle w:val="NurText"/>
        <w:bidi/>
        <w:rPr>
          <w:ins w:id="570" w:author="Transkribus" w:date="2019-11-18T13:33:00Z"/>
          <w:rFonts w:ascii="Courier New" w:hAnsi="Courier New" w:cs="Courier New"/>
        </w:rPr>
      </w:pPr>
      <w:dir w:val="rtl">
        <w:dir w:val="rtl">
          <w:ins w:id="57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آخر بن </w:t>
            </w:r>
          </w:ins>
          <w:r>
            <w:t>‬</w:t>
          </w:r>
          <w:r>
            <w:t>‬</w:t>
          </w:r>
        </w:dir>
      </w:dir>
    </w:p>
    <w:p w14:paraId="75F1C18C" w14:textId="77777777" w:rsidR="005A0C61" w:rsidRPr="005A0C61" w:rsidRDefault="005A0C61" w:rsidP="005A0C61">
      <w:pPr>
        <w:pStyle w:val="NurText"/>
        <w:bidi/>
        <w:rPr>
          <w:ins w:id="572" w:author="Transkribus" w:date="2019-11-18T13:33:00Z"/>
          <w:rFonts w:ascii="Courier New" w:hAnsi="Courier New" w:cs="Courier New"/>
        </w:rPr>
      </w:pPr>
    </w:p>
    <w:p w14:paraId="569B1750" w14:textId="77777777" w:rsidR="005A0C61" w:rsidRPr="005A0C61" w:rsidRDefault="005A0C61" w:rsidP="005A0C61">
      <w:pPr>
        <w:pStyle w:val="NurText"/>
        <w:bidi/>
        <w:rPr>
          <w:ins w:id="573" w:author="Transkribus" w:date="2019-11-18T13:33:00Z"/>
          <w:rFonts w:ascii="Courier New" w:hAnsi="Courier New" w:cs="Courier New"/>
        </w:rPr>
      </w:pPr>
    </w:p>
    <w:p w14:paraId="16DA30DB" w14:textId="77777777" w:rsidR="005A0C61" w:rsidRPr="005A0C61" w:rsidRDefault="005A0C61" w:rsidP="005A0C61">
      <w:pPr>
        <w:pStyle w:val="NurText"/>
        <w:bidi/>
        <w:rPr>
          <w:ins w:id="574" w:author="Transkribus" w:date="2019-11-18T13:33:00Z"/>
          <w:rFonts w:ascii="Courier New" w:hAnsi="Courier New" w:cs="Courier New"/>
        </w:rPr>
      </w:pPr>
      <w:proofErr w:type="spellStart"/>
      <w:ins w:id="575" w:author="Transkribus" w:date="2019-11-18T13:33:00Z">
        <w:r w:rsidRPr="005A0C61">
          <w:rPr>
            <w:rFonts w:ascii="Courier New" w:hAnsi="Courier New" w:cs="Courier New"/>
            <w:rtl/>
          </w:rPr>
          <w:t>البيروذى</w:t>
        </w:r>
        <w:proofErr w:type="spellEnd"/>
      </w:ins>
    </w:p>
    <w:p w14:paraId="4B90FE66" w14:textId="77777777" w:rsidR="005A0C61" w:rsidRPr="005A0C61" w:rsidRDefault="005A0C61" w:rsidP="005A0C61">
      <w:pPr>
        <w:pStyle w:val="NurText"/>
        <w:bidi/>
        <w:rPr>
          <w:ins w:id="576" w:author="Transkribus" w:date="2019-11-18T13:33:00Z"/>
          <w:rFonts w:ascii="Courier New" w:hAnsi="Courier New" w:cs="Courier New"/>
        </w:rPr>
      </w:pPr>
    </w:p>
    <w:p w14:paraId="147C7BC7" w14:textId="77777777" w:rsidR="005A0C61" w:rsidRPr="005A0C61" w:rsidRDefault="005A0C61" w:rsidP="005A0C61">
      <w:pPr>
        <w:pStyle w:val="NurText"/>
        <w:bidi/>
        <w:rPr>
          <w:ins w:id="577" w:author="Transkribus" w:date="2019-11-18T13:33:00Z"/>
          <w:rFonts w:ascii="Courier New" w:hAnsi="Courier New" w:cs="Courier New"/>
        </w:rPr>
      </w:pPr>
    </w:p>
    <w:p w14:paraId="06A54A47" w14:textId="77777777" w:rsidR="005A0C61" w:rsidRPr="005A0C61" w:rsidRDefault="005A0C61" w:rsidP="005A0C61">
      <w:pPr>
        <w:pStyle w:val="NurText"/>
        <w:bidi/>
        <w:rPr>
          <w:ins w:id="578" w:author="Transkribus" w:date="2019-11-18T13:33:00Z"/>
          <w:rFonts w:ascii="Courier New" w:hAnsi="Courier New" w:cs="Courier New"/>
        </w:rPr>
      </w:pPr>
      <w:ins w:id="579" w:author="Transkribus" w:date="2019-11-18T13:33:00Z">
        <w:r w:rsidRPr="005A0C61">
          <w:rPr>
            <w:rFonts w:ascii="Courier New" w:hAnsi="Courier New" w:cs="Courier New"/>
            <w:rtl/>
          </w:rPr>
          <w:t>(</w:t>
        </w:r>
        <w:proofErr w:type="spellStart"/>
        <w:r w:rsidRPr="005A0C61">
          <w:rPr>
            <w:rFonts w:ascii="Courier New" w:hAnsi="Courier New" w:cs="Courier New"/>
            <w:rtl/>
          </w:rPr>
          <w:t>البيرودى</w:t>
        </w:r>
        <w:proofErr w:type="spellEnd"/>
        <w:r w:rsidRPr="005A0C61">
          <w:rPr>
            <w:rFonts w:ascii="Courier New" w:hAnsi="Courier New" w:cs="Courier New"/>
            <w:rtl/>
          </w:rPr>
          <w:t>)</w:t>
        </w:r>
      </w:ins>
    </w:p>
    <w:p w14:paraId="0E1F3620" w14:textId="77034C34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هو </w:t>
      </w:r>
      <w:del w:id="580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581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الفرج </w:t>
      </w:r>
      <w:proofErr w:type="spellStart"/>
      <w:r w:rsidRPr="005A0C61">
        <w:rPr>
          <w:rFonts w:ascii="Courier New" w:hAnsi="Courier New" w:cs="Courier New"/>
          <w:rtl/>
        </w:rPr>
        <w:t>جورجس</w:t>
      </w:r>
      <w:proofErr w:type="spellEnd"/>
      <w:r w:rsidRPr="005A0C61">
        <w:rPr>
          <w:rFonts w:ascii="Courier New" w:hAnsi="Courier New" w:cs="Courier New"/>
          <w:rtl/>
        </w:rPr>
        <w:t xml:space="preserve"> بن يوحنا بن سهل بن ابراهيم من النصارى </w:t>
      </w:r>
      <w:proofErr w:type="spellStart"/>
      <w:r w:rsidRPr="005A0C61">
        <w:rPr>
          <w:rFonts w:ascii="Courier New" w:hAnsi="Courier New" w:cs="Courier New"/>
          <w:rtl/>
        </w:rPr>
        <w:t>ال</w:t>
      </w:r>
      <w:del w:id="582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583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عاق</w:t>
      </w:r>
      <w:del w:id="584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585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ة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</w:p>
    <w:p w14:paraId="5E6C232B" w14:textId="1BC65D3A" w:rsidR="005A0C61" w:rsidRPr="005A0C61" w:rsidRDefault="005A0C61" w:rsidP="005A0C61">
      <w:pPr>
        <w:pStyle w:val="NurText"/>
        <w:bidi/>
        <w:rPr>
          <w:ins w:id="58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وكان فاضلا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صناعة الطب عالما </w:t>
      </w:r>
      <w:del w:id="587" w:author="Transkribus" w:date="2019-11-18T13:33:00Z">
        <w:r w:rsidR="00DC15B2" w:rsidRPr="00DC15B2">
          <w:rPr>
            <w:rFonts w:ascii="Courier New" w:hAnsi="Courier New" w:cs="Courier New"/>
            <w:rtl/>
          </w:rPr>
          <w:delText>باصولها</w:delText>
        </w:r>
      </w:del>
      <w:ins w:id="588" w:author="Transkribus" w:date="2019-11-18T13:33:00Z">
        <w:r w:rsidRPr="005A0C61">
          <w:rPr>
            <w:rFonts w:ascii="Courier New" w:hAnsi="Courier New" w:cs="Courier New"/>
            <w:rtl/>
          </w:rPr>
          <w:t>يا صولها</w:t>
        </w:r>
      </w:ins>
      <w:r w:rsidRPr="005A0C61">
        <w:rPr>
          <w:rFonts w:ascii="Courier New" w:hAnsi="Courier New" w:cs="Courier New"/>
          <w:rtl/>
        </w:rPr>
        <w:t xml:space="preserve"> وفروعها معدودا من جملة الاكابر من </w:t>
      </w:r>
      <w:del w:id="58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اهلها والمتمرنين من اربابها</w:delText>
        </w:r>
      </w:del>
      <w:ins w:id="590" w:author="Transkribus" w:date="2019-11-18T13:33:00Z">
        <w:r w:rsidRPr="005A0C61">
          <w:rPr>
            <w:rFonts w:ascii="Courier New" w:hAnsi="Courier New" w:cs="Courier New"/>
            <w:rtl/>
          </w:rPr>
          <w:t>أهلها والمتميزين</w:t>
        </w:r>
      </w:ins>
    </w:p>
    <w:p w14:paraId="23F34527" w14:textId="77777777" w:rsidR="00DC15B2" w:rsidRPr="00DC15B2" w:rsidRDefault="005A0C61" w:rsidP="00DC15B2">
      <w:pPr>
        <w:pStyle w:val="NurText"/>
        <w:bidi/>
        <w:rPr>
          <w:del w:id="591" w:author="Transkribus" w:date="2019-11-18T13:33:00Z"/>
          <w:rFonts w:ascii="Courier New" w:hAnsi="Courier New" w:cs="Courier New"/>
        </w:rPr>
      </w:pPr>
      <w:ins w:id="592" w:author="Transkribus" w:date="2019-11-18T13:33:00Z">
        <w:r w:rsidRPr="005A0C61">
          <w:rPr>
            <w:rFonts w:ascii="Courier New" w:hAnsi="Courier New" w:cs="Courier New"/>
            <w:rtl/>
          </w:rPr>
          <w:t>من أربابها</w:t>
        </w:r>
      </w:ins>
      <w:r w:rsidRPr="005A0C61">
        <w:rPr>
          <w:rFonts w:ascii="Courier New" w:hAnsi="Courier New" w:cs="Courier New"/>
          <w:rtl/>
        </w:rPr>
        <w:t xml:space="preserve"> دائم الاشتغال محبا للعلم </w:t>
      </w:r>
      <w:del w:id="593" w:author="Transkribus" w:date="2019-11-18T13:33:00Z">
        <w:r w:rsidR="00DC15B2" w:rsidRPr="00DC15B2">
          <w:rPr>
            <w:rFonts w:ascii="Courier New" w:hAnsi="Courier New" w:cs="Courier New"/>
            <w:rtl/>
          </w:rPr>
          <w:delText>مؤثرا للفضيلة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58E15A4" w14:textId="007BF75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9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حدثنى </w:delText>
            </w:r>
          </w:del>
          <w:ins w:id="59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مؤثر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اللفضيلة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حد ثنى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شرف الدين بن عنين رحمه </w:t>
          </w:r>
          <w:del w:id="59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الله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9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اللّه ن</w:t>
            </w:r>
          </w:ins>
          <w:r>
            <w:t>‬</w:t>
          </w:r>
          <w:r>
            <w:t>‬</w:t>
          </w:r>
        </w:dir>
      </w:dir>
    </w:p>
    <w:p w14:paraId="7191E7B8" w14:textId="77777777" w:rsidR="00DC15B2" w:rsidRPr="00DC15B2" w:rsidRDefault="00BA5180" w:rsidP="00DC15B2">
      <w:pPr>
        <w:pStyle w:val="NurText"/>
        <w:bidi/>
        <w:rPr>
          <w:del w:id="598" w:author="Transkribus" w:date="2019-11-18T13:33:00Z"/>
          <w:rFonts w:ascii="Courier New" w:hAnsi="Courier New" w:cs="Courier New"/>
        </w:rPr>
      </w:pPr>
      <w:dir w:val="rtl">
        <w:dir w:val="rtl">
          <w:del w:id="59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ان اليبرودى</w:delText>
            </w:r>
          </w:del>
          <w:proofErr w:type="spellStart"/>
          <w:ins w:id="60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البيرودى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كان لا </w:t>
          </w:r>
          <w:del w:id="60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يمل الاشتغال</w:delText>
            </w:r>
          </w:del>
          <w:ins w:id="60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يخل بالاشتغال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ولا يس</w:t>
          </w:r>
          <w:del w:id="60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0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 منه </w:t>
          </w:r>
          <w:del w:id="605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6E1196E" w14:textId="7296583A" w:rsidR="005A0C61" w:rsidRPr="005A0C61" w:rsidRDefault="00BA5180" w:rsidP="005A0C61">
      <w:pPr>
        <w:pStyle w:val="NurText"/>
        <w:bidi/>
        <w:rPr>
          <w:ins w:id="606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وكان </w:t>
          </w:r>
          <w:del w:id="60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ابدا</w:delText>
            </w:r>
          </w:del>
          <w:ins w:id="60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أبدا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فى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سائر </w:t>
          </w:r>
          <w:del w:id="60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1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وقاته لا يوجد </w:t>
          </w:r>
          <w:del w:id="61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الا معه</w:delText>
            </w:r>
          </w:del>
          <w:proofErr w:type="spellStart"/>
          <w:ins w:id="6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الاومعه</w:t>
            </w:r>
          </w:ins>
          <w:proofErr w:type="spellEnd"/>
          <w:r>
            <w:t>‬</w:t>
          </w:r>
          <w:r>
            <w:t>‬</w:t>
          </w:r>
        </w:dir>
      </w:dir>
    </w:p>
    <w:p w14:paraId="0CC3A78D" w14:textId="77777777" w:rsidR="00DC15B2" w:rsidRPr="00DC15B2" w:rsidRDefault="005A0C61" w:rsidP="00DC15B2">
      <w:pPr>
        <w:pStyle w:val="NurText"/>
        <w:bidi/>
        <w:rPr>
          <w:del w:id="61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lastRenderedPageBreak/>
        <w:t xml:space="preserve"> كتاب ينظر فيه</w:t>
      </w:r>
      <w:del w:id="61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64997DAE" w14:textId="48FF9713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1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حدثنى احد</w:delText>
            </w:r>
          </w:del>
          <w:ins w:id="61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وجدثنى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أحد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النصارى بدمشق وهو السنى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البعلبكى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الطبيب قال كان  مولد </w:t>
          </w:r>
          <w:r>
            <w:t>‬</w:t>
          </w:r>
          <w:r>
            <w:t>‬</w:t>
          </w:r>
        </w:dir>
      </w:dir>
    </w:p>
    <w:p w14:paraId="6F776B8D" w14:textId="087951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ال</w:t>
      </w:r>
      <w:del w:id="617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r w:rsidRPr="005A0C61">
        <w:rPr>
          <w:rFonts w:ascii="Courier New" w:hAnsi="Courier New" w:cs="Courier New"/>
          <w:rtl/>
        </w:rPr>
        <w:t>ب</w:t>
      </w:r>
      <w:ins w:id="618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رودى</w:t>
      </w:r>
      <w:proofErr w:type="spellEnd"/>
      <w:r w:rsidRPr="005A0C61">
        <w:rPr>
          <w:rFonts w:ascii="Courier New" w:hAnsi="Courier New" w:cs="Courier New"/>
          <w:rtl/>
        </w:rPr>
        <w:t xml:space="preserve"> ومنشؤه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صدر عمره </w:t>
      </w:r>
      <w:del w:id="619" w:author="Transkribus" w:date="2019-11-18T13:33:00Z">
        <w:r w:rsidR="00DC15B2" w:rsidRPr="00DC15B2">
          <w:rPr>
            <w:rFonts w:ascii="Courier New" w:hAnsi="Courier New" w:cs="Courier New"/>
            <w:rtl/>
          </w:rPr>
          <w:delText>بيب</w:delText>
        </w:r>
      </w:del>
      <w:ins w:id="620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 xml:space="preserve">رود وهى ضيعة كبيرة قريبة من </w:t>
      </w:r>
      <w:del w:id="621" w:author="Transkribus" w:date="2019-11-18T13:33:00Z">
        <w:r w:rsidR="00DC15B2" w:rsidRPr="00DC15B2">
          <w:rPr>
            <w:rFonts w:ascii="Courier New" w:hAnsi="Courier New" w:cs="Courier New"/>
            <w:rtl/>
          </w:rPr>
          <w:delText>صيدنايا</w:delText>
        </w:r>
      </w:del>
      <w:proofErr w:type="spellStart"/>
      <w:ins w:id="622" w:author="Transkribus" w:date="2019-11-18T13:33:00Z">
        <w:r w:rsidRPr="005A0C61">
          <w:rPr>
            <w:rFonts w:ascii="Courier New" w:hAnsi="Courier New" w:cs="Courier New"/>
            <w:rtl/>
          </w:rPr>
          <w:t>صبدنا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يا</w:t>
        </w:r>
      </w:ins>
      <w:r w:rsidRPr="005A0C61">
        <w:rPr>
          <w:rFonts w:ascii="Courier New" w:hAnsi="Courier New" w:cs="Courier New"/>
          <w:rtl/>
        </w:rPr>
        <w:t xml:space="preserve"> وبها نصارى</w:t>
      </w:r>
    </w:p>
    <w:p w14:paraId="31330FF6" w14:textId="77777777" w:rsidR="00DC15B2" w:rsidRPr="00DC15B2" w:rsidRDefault="005A0C61" w:rsidP="00DC15B2">
      <w:pPr>
        <w:pStyle w:val="NurText"/>
        <w:bidi/>
        <w:rPr>
          <w:del w:id="62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كثير </w:t>
      </w:r>
      <w:del w:id="62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365FD47" w14:textId="58842B6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62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62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بها كسائر </w:t>
          </w:r>
          <w:del w:id="62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2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هلها النصارى من معاناتهم الفلاحة وما يصنعه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الفلا</w:t>
          </w:r>
          <w:del w:id="62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3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>ون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63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0AB26CC8" w14:textId="72FF2B4A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وكان </w:t>
          </w:r>
          <w:del w:id="63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3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يضا يجمع الشي</w:t>
          </w:r>
          <w:del w:id="63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3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خ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نواحى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دمشق القريبة من جهته وي</w:t>
          </w:r>
          <w:del w:id="63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63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مله على </w:t>
          </w:r>
          <w:del w:id="63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دابة وياتى</w:delText>
            </w:r>
          </w:del>
          <w:ins w:id="63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داية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ويأتى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به الى</w:t>
          </w:r>
          <w:r>
            <w:t>‬</w:t>
          </w:r>
          <w:r>
            <w:t>‬</w:t>
          </w:r>
        </w:dir>
      </w:dir>
    </w:p>
    <w:p w14:paraId="422CB0C4" w14:textId="77777777" w:rsidR="00DC15B2" w:rsidRPr="00DC15B2" w:rsidRDefault="005A0C61" w:rsidP="00DC15B2">
      <w:pPr>
        <w:pStyle w:val="NurText"/>
        <w:bidi/>
        <w:rPr>
          <w:del w:id="64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داخل دمشق يبيعه للذين </w:t>
      </w:r>
      <w:proofErr w:type="spellStart"/>
      <w:r w:rsidRPr="005A0C61">
        <w:rPr>
          <w:rFonts w:ascii="Courier New" w:hAnsi="Courier New" w:cs="Courier New"/>
          <w:rtl/>
        </w:rPr>
        <w:t>يقدونه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الافران وغيرها </w:t>
      </w:r>
      <w:del w:id="64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A03DBEA" w14:textId="4145BBA2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وانه لما كان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بعض الم</w:t>
          </w:r>
          <w:del w:id="64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ر</w:delText>
            </w:r>
          </w:del>
          <w:ins w:id="64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ز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ات وقد </w:t>
          </w:r>
          <w:del w:id="64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عبر</w:delText>
            </w:r>
          </w:del>
          <w:ins w:id="64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غير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  <w:r>
            <w:t>‬</w:t>
          </w:r>
          <w:r>
            <w:t>‬</w:t>
          </w:r>
        </w:dir>
      </w:dir>
    </w:p>
    <w:p w14:paraId="0118A71C" w14:textId="2B3C15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باب توما بدمشق ومعه حمل </w:t>
      </w:r>
      <w:del w:id="646" w:author="Transkribus" w:date="2019-11-18T13:33:00Z">
        <w:r w:rsidR="00DC15B2" w:rsidRPr="00DC15B2">
          <w:rPr>
            <w:rFonts w:ascii="Courier New" w:hAnsi="Courier New" w:cs="Courier New"/>
            <w:rtl/>
          </w:rPr>
          <w:delText>شيح راى</w:delText>
        </w:r>
      </w:del>
      <w:ins w:id="647" w:author="Transkribus" w:date="2019-11-18T13:33:00Z">
        <w:r w:rsidRPr="005A0C61">
          <w:rPr>
            <w:rFonts w:ascii="Courier New" w:hAnsi="Courier New" w:cs="Courier New"/>
            <w:rtl/>
          </w:rPr>
          <w:t>شيخ رأى</w:t>
        </w:r>
      </w:ins>
      <w:r w:rsidRPr="005A0C61">
        <w:rPr>
          <w:rFonts w:ascii="Courier New" w:hAnsi="Courier New" w:cs="Courier New"/>
          <w:rtl/>
        </w:rPr>
        <w:t xml:space="preserve"> شيخا من المتطببين وهو يفصد انسانا قد عرض له رعاف</w:t>
      </w:r>
    </w:p>
    <w:p w14:paraId="29CF7D78" w14:textId="3B102F6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شديد من الناحية </w:t>
      </w:r>
      <w:proofErr w:type="spellStart"/>
      <w:r w:rsidRPr="005A0C61">
        <w:rPr>
          <w:rFonts w:ascii="Courier New" w:hAnsi="Courier New" w:cs="Courier New"/>
          <w:rtl/>
        </w:rPr>
        <w:t>المسامتة</w:t>
      </w:r>
      <w:proofErr w:type="spellEnd"/>
      <w:r w:rsidRPr="005A0C61">
        <w:rPr>
          <w:rFonts w:ascii="Courier New" w:hAnsi="Courier New" w:cs="Courier New"/>
          <w:rtl/>
        </w:rPr>
        <w:t xml:space="preserve"> للموضع الذى ينبعث منه الدم فوقف ينظر اليه ثم قال له لم ت</w:t>
      </w:r>
      <w:del w:id="648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649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 هذا </w:t>
      </w:r>
    </w:p>
    <w:p w14:paraId="180D2316" w14:textId="5A30FE6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ودم</w:t>
      </w:r>
      <w:del w:id="650" w:author="Transkribus" w:date="2019-11-18T13:33:00Z">
        <w:r w:rsidR="00DC15B2" w:rsidRPr="00DC15B2">
          <w:rPr>
            <w:rFonts w:ascii="Courier New" w:hAnsi="Courier New" w:cs="Courier New"/>
            <w:rtl/>
          </w:rPr>
          <w:delText>ه</w:delText>
        </w:r>
      </w:del>
      <w:ins w:id="651" w:author="Transkribus" w:date="2019-11-18T13:33:00Z">
        <w:r w:rsidRPr="005A0C61">
          <w:rPr>
            <w:rFonts w:ascii="Courier New" w:hAnsi="Courier New" w:cs="Courier New"/>
            <w:rtl/>
          </w:rPr>
          <w:t>ة</w:t>
        </w:r>
      </w:ins>
      <w:r w:rsidRPr="005A0C61">
        <w:rPr>
          <w:rFonts w:ascii="Courier New" w:hAnsi="Courier New" w:cs="Courier New"/>
          <w:rtl/>
        </w:rPr>
        <w:t xml:space="preserve"> يجرى من </w:t>
      </w:r>
      <w:del w:id="652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انفه باكثر</w:delText>
        </w:r>
      </w:del>
      <w:ins w:id="653" w:author="Transkribus" w:date="2019-11-18T13:33:00Z">
        <w:r w:rsidRPr="005A0C61">
          <w:rPr>
            <w:rFonts w:ascii="Courier New" w:hAnsi="Courier New" w:cs="Courier New"/>
            <w:rtl/>
          </w:rPr>
          <w:t>أنفه بأكثر</w:t>
        </w:r>
      </w:ins>
      <w:r w:rsidRPr="005A0C61">
        <w:rPr>
          <w:rFonts w:ascii="Courier New" w:hAnsi="Courier New" w:cs="Courier New"/>
          <w:rtl/>
        </w:rPr>
        <w:t xml:space="preserve"> مما يحتاج اليه بال</w:t>
      </w:r>
      <w:del w:id="654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655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 فعرفه </w:t>
      </w:r>
      <w:del w:id="656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657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ذلك انما يفعله لينقطع الدم الذى</w:t>
      </w:r>
    </w:p>
    <w:p w14:paraId="254D32CD" w14:textId="77777777" w:rsidR="00DC15B2" w:rsidRPr="00DC15B2" w:rsidRDefault="005A0C61" w:rsidP="00DC15B2">
      <w:pPr>
        <w:pStyle w:val="NurText"/>
        <w:bidi/>
        <w:rPr>
          <w:del w:id="658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ينبع</w:t>
      </w:r>
      <w:del w:id="659" w:author="Transkribus" w:date="2019-11-18T13:33:00Z">
        <w:r w:rsidR="00DC15B2" w:rsidRPr="00DC15B2">
          <w:rPr>
            <w:rFonts w:ascii="Courier New" w:hAnsi="Courier New" w:cs="Courier New"/>
            <w:rtl/>
          </w:rPr>
          <w:delText>ث</w:delText>
        </w:r>
      </w:del>
      <w:ins w:id="660" w:author="Transkribus" w:date="2019-11-18T13:33:00Z">
        <w:r w:rsidRPr="005A0C61">
          <w:rPr>
            <w:rFonts w:ascii="Courier New" w:hAnsi="Courier New" w:cs="Courier New"/>
            <w:rtl/>
          </w:rPr>
          <w:t>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 </w:t>
      </w:r>
      <w:del w:id="661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انفه لكونه يجتذبه</w:delText>
        </w:r>
      </w:del>
      <w:ins w:id="662" w:author="Transkribus" w:date="2019-11-18T13:33:00Z">
        <w:r w:rsidRPr="005A0C61">
          <w:rPr>
            <w:rFonts w:ascii="Courier New" w:hAnsi="Courier New" w:cs="Courier New"/>
            <w:rtl/>
          </w:rPr>
          <w:t xml:space="preserve">أنفه لكوته </w:t>
        </w:r>
        <w:proofErr w:type="spellStart"/>
        <w:r w:rsidRPr="005A0C61">
          <w:rPr>
            <w:rFonts w:ascii="Courier New" w:hAnsi="Courier New" w:cs="Courier New"/>
            <w:rtl/>
          </w:rPr>
          <w:t>يجتذ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به</w:t>
        </w:r>
      </w:ins>
      <w:r w:rsidRPr="005A0C61">
        <w:rPr>
          <w:rFonts w:ascii="Courier New" w:hAnsi="Courier New" w:cs="Courier New"/>
          <w:rtl/>
        </w:rPr>
        <w:t xml:space="preserve"> الى </w:t>
      </w:r>
      <w:proofErr w:type="spellStart"/>
      <w:r w:rsidRPr="005A0C61">
        <w:rPr>
          <w:rFonts w:ascii="Courier New" w:hAnsi="Courier New" w:cs="Courier New"/>
          <w:rtl/>
        </w:rPr>
        <w:t>مسامتة</w:t>
      </w:r>
      <w:proofErr w:type="spellEnd"/>
      <w:r w:rsidRPr="005A0C61">
        <w:rPr>
          <w:rFonts w:ascii="Courier New" w:hAnsi="Courier New" w:cs="Courier New"/>
          <w:rtl/>
        </w:rPr>
        <w:t xml:space="preserve"> الجهة </w:t>
      </w:r>
      <w:del w:id="663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التى ينبعث</w:delText>
        </w:r>
      </w:del>
      <w:ins w:id="664" w:author="Transkribus" w:date="2019-11-18T13:33:00Z">
        <w:r w:rsidRPr="005A0C61">
          <w:rPr>
            <w:rFonts w:ascii="Courier New" w:hAnsi="Courier New" w:cs="Courier New"/>
            <w:rtl/>
          </w:rPr>
          <w:t xml:space="preserve">التي </w:t>
        </w:r>
        <w:proofErr w:type="spellStart"/>
        <w:r w:rsidRPr="005A0C61">
          <w:rPr>
            <w:rFonts w:ascii="Courier New" w:hAnsi="Courier New" w:cs="Courier New"/>
            <w:rtl/>
          </w:rPr>
          <w:t>ينبغت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منها </w:t>
      </w:r>
      <w:del w:id="66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B07D4B3" w14:textId="1DA29E5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فقال له اذا كان الامر</w:t>
          </w:r>
          <w:r>
            <w:t>‬</w:t>
          </w:r>
          <w:r>
            <w:t>‬</w:t>
          </w:r>
        </w:dir>
      </w:dir>
    </w:p>
    <w:p w14:paraId="0677C716" w14:textId="014C036D" w:rsidR="005A0C61" w:rsidRPr="005A0C61" w:rsidRDefault="005A0C61" w:rsidP="005A0C61">
      <w:pPr>
        <w:pStyle w:val="NurText"/>
        <w:bidi/>
        <w:rPr>
          <w:ins w:id="66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على ما تقول </w:t>
      </w:r>
      <w:proofErr w:type="spellStart"/>
      <w:r w:rsidRPr="005A0C61">
        <w:rPr>
          <w:rFonts w:ascii="Courier New" w:hAnsi="Courier New" w:cs="Courier New"/>
          <w:rtl/>
        </w:rPr>
        <w:t>فاننا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مواضعنا قد اعتدنا انه متى كان </w:t>
      </w:r>
      <w:del w:id="667" w:author="Transkribus" w:date="2019-11-18T13:33:00Z">
        <w:r w:rsidR="00DC15B2" w:rsidRPr="00DC15B2">
          <w:rPr>
            <w:rFonts w:ascii="Courier New" w:hAnsi="Courier New" w:cs="Courier New"/>
            <w:rtl/>
          </w:rPr>
          <w:delText>نهر جار واردنا</w:delText>
        </w:r>
      </w:del>
      <w:proofErr w:type="spellStart"/>
      <w:ins w:id="668" w:author="Transkribus" w:date="2019-11-18T13:33:00Z">
        <w:r w:rsidRPr="005A0C61">
          <w:rPr>
            <w:rFonts w:ascii="Courier New" w:hAnsi="Courier New" w:cs="Courier New"/>
            <w:rtl/>
          </w:rPr>
          <w:t>تهرجار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وأردنا</w:t>
        </w:r>
      </w:ins>
      <w:r w:rsidRPr="005A0C61">
        <w:rPr>
          <w:rFonts w:ascii="Courier New" w:hAnsi="Courier New" w:cs="Courier New"/>
          <w:rtl/>
        </w:rPr>
        <w:t xml:space="preserve"> ان نقطع الماء عنه </w:t>
      </w:r>
      <w:del w:id="669" w:author="Transkribus" w:date="2019-11-18T13:33:00Z">
        <w:r w:rsidR="00DC15B2" w:rsidRPr="00DC15B2">
          <w:rPr>
            <w:rFonts w:ascii="Courier New" w:hAnsi="Courier New" w:cs="Courier New"/>
            <w:rtl/>
          </w:rPr>
          <w:delText>فاننا نجعل</w:delText>
        </w:r>
      </w:del>
      <w:proofErr w:type="spellStart"/>
      <w:ins w:id="670" w:author="Transkribus" w:date="2019-11-18T13:33:00Z">
        <w:r w:rsidRPr="005A0C61">
          <w:rPr>
            <w:rFonts w:ascii="Courier New" w:hAnsi="Courier New" w:cs="Courier New"/>
            <w:rtl/>
          </w:rPr>
          <w:t>فاتقا</w:t>
        </w:r>
        <w:proofErr w:type="spellEnd"/>
      </w:ins>
    </w:p>
    <w:p w14:paraId="3C1D4FF0" w14:textId="22A3CF69" w:rsidR="005A0C61" w:rsidRPr="005A0C61" w:rsidRDefault="005A0C61" w:rsidP="005A0C61">
      <w:pPr>
        <w:pStyle w:val="NurText"/>
        <w:bidi/>
        <w:rPr>
          <w:ins w:id="671" w:author="Transkribus" w:date="2019-11-18T13:33:00Z"/>
          <w:rFonts w:ascii="Courier New" w:hAnsi="Courier New" w:cs="Courier New"/>
        </w:rPr>
      </w:pPr>
      <w:ins w:id="672" w:author="Transkribus" w:date="2019-11-18T13:33:00Z">
        <w:r w:rsidRPr="005A0C61">
          <w:rPr>
            <w:rFonts w:ascii="Courier New" w:hAnsi="Courier New" w:cs="Courier New"/>
            <w:rtl/>
          </w:rPr>
          <w:t>يجعل</w:t>
        </w:r>
      </w:ins>
      <w:r w:rsidRPr="005A0C61">
        <w:rPr>
          <w:rFonts w:ascii="Courier New" w:hAnsi="Courier New" w:cs="Courier New"/>
          <w:rtl/>
        </w:rPr>
        <w:t xml:space="preserve"> له مسيلا الى ناحية </w:t>
      </w:r>
      <w:del w:id="673" w:author="Transkribus" w:date="2019-11-18T13:33:00Z">
        <w:r w:rsidR="00DC15B2" w:rsidRPr="00DC15B2">
          <w:rPr>
            <w:rFonts w:ascii="Courier New" w:hAnsi="Courier New" w:cs="Courier New"/>
            <w:rtl/>
          </w:rPr>
          <w:delText>اخرى</w:delText>
        </w:r>
      </w:del>
      <w:ins w:id="674" w:author="Transkribus" w:date="2019-11-18T13:33:00Z">
        <w:r w:rsidRPr="005A0C61">
          <w:rPr>
            <w:rFonts w:ascii="Courier New" w:hAnsi="Courier New" w:cs="Courier New"/>
            <w:rtl/>
          </w:rPr>
          <w:t>أخرى غير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مسامتة</w:t>
      </w:r>
      <w:proofErr w:type="spellEnd"/>
      <w:r w:rsidRPr="005A0C61">
        <w:rPr>
          <w:rFonts w:ascii="Courier New" w:hAnsi="Courier New" w:cs="Courier New"/>
          <w:rtl/>
        </w:rPr>
        <w:t xml:space="preserve"> له فينقطع من ذلك الموضع ويعود الى الموضع </w:t>
      </w:r>
      <w:del w:id="675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الاخر فانت</w:delText>
        </w:r>
      </w:del>
      <w:ins w:id="676" w:author="Transkribus" w:date="2019-11-18T13:33:00Z">
        <w:r w:rsidRPr="005A0C61">
          <w:rPr>
            <w:rFonts w:ascii="Courier New" w:hAnsi="Courier New" w:cs="Courier New"/>
            <w:rtl/>
          </w:rPr>
          <w:t>الآخر</w:t>
        </w:r>
      </w:ins>
    </w:p>
    <w:p w14:paraId="4B9085D3" w14:textId="0158BF52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677" w:author="Transkribus" w:date="2019-11-18T13:33:00Z">
        <w:r w:rsidRPr="005A0C61">
          <w:rPr>
            <w:rFonts w:ascii="Courier New" w:hAnsi="Courier New" w:cs="Courier New"/>
            <w:rtl/>
          </w:rPr>
          <w:t xml:space="preserve"> فأنت</w:t>
        </w:r>
      </w:ins>
      <w:r w:rsidRPr="005A0C61">
        <w:rPr>
          <w:rFonts w:ascii="Courier New" w:hAnsi="Courier New" w:cs="Courier New"/>
          <w:rtl/>
        </w:rPr>
        <w:t xml:space="preserve"> لم لا تفعل هكذا </w:t>
      </w:r>
      <w:del w:id="678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679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يضا </w:t>
      </w:r>
      <w:proofErr w:type="spellStart"/>
      <w:r w:rsidRPr="005A0C61">
        <w:rPr>
          <w:rFonts w:ascii="Courier New" w:hAnsi="Courier New" w:cs="Courier New"/>
          <w:rtl/>
        </w:rPr>
        <w:t>وتفصده</w:t>
      </w:r>
      <w:proofErr w:type="spellEnd"/>
      <w:r w:rsidRPr="005A0C61">
        <w:rPr>
          <w:rFonts w:ascii="Courier New" w:hAnsi="Courier New" w:cs="Courier New"/>
          <w:rtl/>
        </w:rPr>
        <w:t xml:space="preserve"> من الناحية الاخرى ففعل ذلك وانقطع الرعاف عن</w:t>
      </w:r>
    </w:p>
    <w:p w14:paraId="44B06DE7" w14:textId="77777777" w:rsidR="00DC15B2" w:rsidRPr="00DC15B2" w:rsidRDefault="005A0C61" w:rsidP="00DC15B2">
      <w:pPr>
        <w:pStyle w:val="NurText"/>
        <w:bidi/>
        <w:rPr>
          <w:del w:id="680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الرجل </w:t>
      </w:r>
      <w:del w:id="68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26ACF1D" w14:textId="53FCA8A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وان ذلك الطبيب </w:t>
          </w:r>
          <w:del w:id="68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لما راى</w:delText>
            </w:r>
          </w:del>
          <w:proofErr w:type="spellStart"/>
          <w:ins w:id="68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لمارأى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68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68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حسن نظر فيما س</w:t>
          </w:r>
          <w:del w:id="68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68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ل عنه قال له لو انك تشتغل</w:t>
          </w:r>
          <w:r>
            <w:t>‬</w:t>
          </w:r>
          <w:r>
            <w:t>‬</w:t>
          </w:r>
        </w:dir>
      </w:dir>
    </w:p>
    <w:p w14:paraId="1EDE83F5" w14:textId="77777777" w:rsidR="00DC15B2" w:rsidRPr="00DC15B2" w:rsidRDefault="005A0C61" w:rsidP="00DC15B2">
      <w:pPr>
        <w:pStyle w:val="NurText"/>
        <w:bidi/>
        <w:rPr>
          <w:del w:id="68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بصناعة الطب جاء منك طبيب جيد </w:t>
      </w:r>
      <w:del w:id="68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6984EBF" w14:textId="0746E608" w:rsidR="005A0C61" w:rsidRPr="005A0C61" w:rsidRDefault="00BA5180" w:rsidP="005A0C61">
      <w:pPr>
        <w:pStyle w:val="NurText"/>
        <w:bidi/>
        <w:rPr>
          <w:ins w:id="690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فمال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الي</w:t>
          </w:r>
          <w:del w:id="69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69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الى قوله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</w:t>
          </w:r>
          <w:del w:id="69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ت</w:delText>
            </w:r>
          </w:del>
          <w:ins w:id="6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ث</w:t>
            </w:r>
          </w:ins>
          <w:r w:rsidR="005A0C61" w:rsidRPr="005A0C61">
            <w:rPr>
              <w:rFonts w:ascii="Courier New" w:hAnsi="Courier New" w:cs="Courier New"/>
              <w:rtl/>
            </w:rPr>
            <w:t>اقت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نفسه الى العلم وبقى</w:t>
          </w:r>
          <w:r>
            <w:t>‬</w:t>
          </w:r>
          <w:r>
            <w:t>‬</w:t>
          </w:r>
        </w:dir>
      </w:dir>
    </w:p>
    <w:p w14:paraId="2C11CC9B" w14:textId="77777777" w:rsidR="005A0C61" w:rsidRPr="005A0C61" w:rsidRDefault="005A0C61" w:rsidP="005A0C61">
      <w:pPr>
        <w:pStyle w:val="NurText"/>
        <w:bidi/>
        <w:rPr>
          <w:ins w:id="695" w:author="Transkribus" w:date="2019-11-18T13:33:00Z"/>
          <w:rFonts w:ascii="Courier New" w:hAnsi="Courier New" w:cs="Courier New"/>
        </w:rPr>
      </w:pPr>
    </w:p>
    <w:p w14:paraId="41E33146" w14:textId="77777777" w:rsidR="005A0C61" w:rsidRPr="005A0C61" w:rsidRDefault="005A0C61" w:rsidP="005A0C61">
      <w:pPr>
        <w:pStyle w:val="NurText"/>
        <w:bidi/>
        <w:rPr>
          <w:ins w:id="696" w:author="Transkribus" w:date="2019-11-18T13:33:00Z"/>
          <w:rFonts w:ascii="Courier New" w:hAnsi="Courier New" w:cs="Courier New"/>
        </w:rPr>
      </w:pPr>
    </w:p>
    <w:p w14:paraId="43E61189" w14:textId="77777777" w:rsidR="005A0C61" w:rsidRPr="005A0C61" w:rsidRDefault="005A0C61" w:rsidP="005A0C61">
      <w:pPr>
        <w:pStyle w:val="NurText"/>
        <w:bidi/>
        <w:rPr>
          <w:ins w:id="697" w:author="Transkribus" w:date="2019-11-18T13:33:00Z"/>
          <w:rFonts w:ascii="Courier New" w:hAnsi="Courier New" w:cs="Courier New"/>
        </w:rPr>
      </w:pPr>
      <w:ins w:id="698" w:author="Transkribus" w:date="2019-11-18T13:33:00Z">
        <w:r w:rsidRPr="005A0C61">
          <w:rPr>
            <w:rFonts w:ascii="Courier New" w:hAnsi="Courier New" w:cs="Courier New"/>
            <w:rtl/>
          </w:rPr>
          <w:t>مترد ذا</w:t>
        </w:r>
      </w:ins>
    </w:p>
    <w:p w14:paraId="6C3B9D11" w14:textId="77777777" w:rsidR="005A0C61" w:rsidRPr="005A0C61" w:rsidRDefault="005A0C61" w:rsidP="005A0C61">
      <w:pPr>
        <w:pStyle w:val="NurText"/>
        <w:bidi/>
        <w:rPr>
          <w:ins w:id="699" w:author="Transkribus" w:date="2019-11-18T13:33:00Z"/>
          <w:rFonts w:ascii="Courier New" w:hAnsi="Courier New" w:cs="Courier New"/>
        </w:rPr>
      </w:pPr>
    </w:p>
    <w:p w14:paraId="46058F62" w14:textId="77777777" w:rsidR="005A0C61" w:rsidRPr="005A0C61" w:rsidRDefault="005A0C61" w:rsidP="005A0C61">
      <w:pPr>
        <w:pStyle w:val="NurText"/>
        <w:bidi/>
        <w:rPr>
          <w:ins w:id="700" w:author="Transkribus" w:date="2019-11-18T13:33:00Z"/>
          <w:rFonts w:ascii="Courier New" w:hAnsi="Courier New" w:cs="Courier New"/>
        </w:rPr>
      </w:pPr>
    </w:p>
    <w:p w14:paraId="5E5A8654" w14:textId="77777777" w:rsidR="005A0C61" w:rsidRPr="005A0C61" w:rsidRDefault="005A0C61" w:rsidP="005A0C61">
      <w:pPr>
        <w:pStyle w:val="NurText"/>
        <w:bidi/>
        <w:rPr>
          <w:ins w:id="701" w:author="Transkribus" w:date="2019-11-18T13:33:00Z"/>
          <w:rFonts w:ascii="Courier New" w:hAnsi="Courier New" w:cs="Courier New"/>
        </w:rPr>
      </w:pPr>
      <w:ins w:id="702" w:author="Transkribus" w:date="2019-11-18T13:33:00Z">
        <w:r w:rsidRPr="005A0C61">
          <w:rPr>
            <w:rFonts w:ascii="Courier New" w:hAnsi="Courier New" w:cs="Courier New"/>
            <w:rtl/>
          </w:rPr>
          <w:t>١٤١</w:t>
        </w:r>
      </w:ins>
    </w:p>
    <w:p w14:paraId="79440DA8" w14:textId="77777777" w:rsidR="00DC15B2" w:rsidRPr="00DC15B2" w:rsidRDefault="005A0C61" w:rsidP="00DC15B2">
      <w:pPr>
        <w:pStyle w:val="NurText"/>
        <w:bidi/>
        <w:rPr>
          <w:del w:id="70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مترددا الى الشيخ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04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05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وقات وهو يعرفه </w:t>
      </w:r>
      <w:del w:id="706" w:author="Transkribus" w:date="2019-11-18T13:33:00Z">
        <w:r w:rsidR="00DC15B2" w:rsidRPr="00DC15B2">
          <w:rPr>
            <w:rFonts w:ascii="Courier New" w:hAnsi="Courier New" w:cs="Courier New"/>
            <w:rtl/>
          </w:rPr>
          <w:delText>ويريه اشياء</w:delText>
        </w:r>
      </w:del>
      <w:ins w:id="707" w:author="Transkribus" w:date="2019-11-18T13:33:00Z">
        <w:r w:rsidRPr="005A0C61">
          <w:rPr>
            <w:rFonts w:ascii="Courier New" w:hAnsi="Courier New" w:cs="Courier New"/>
            <w:rtl/>
          </w:rPr>
          <w:t>وبريه أشياء</w:t>
        </w:r>
      </w:ins>
      <w:r w:rsidRPr="005A0C61">
        <w:rPr>
          <w:rFonts w:ascii="Courier New" w:hAnsi="Courier New" w:cs="Courier New"/>
          <w:rtl/>
        </w:rPr>
        <w:t xml:space="preserve"> من المداواة </w:t>
      </w:r>
      <w:del w:id="70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1E03BA7" w14:textId="489E09A5" w:rsidR="005A0C61" w:rsidRPr="005A0C61" w:rsidRDefault="00BA5180" w:rsidP="005A0C61">
      <w:pPr>
        <w:pStyle w:val="NurText"/>
        <w:bidi/>
        <w:rPr>
          <w:ins w:id="709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انه ترك يبرود وما كان </w:t>
          </w:r>
          <w:del w:id="71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يعانيه واقام</w:delText>
            </w:r>
          </w:del>
          <w:r>
            <w:t>‬</w:t>
          </w:r>
          <w:r>
            <w:t>‬</w:t>
          </w:r>
        </w:dir>
      </w:dir>
    </w:p>
    <w:p w14:paraId="71E4E5E4" w14:textId="77777777" w:rsidR="00DC15B2" w:rsidRPr="00DC15B2" w:rsidRDefault="005A0C61" w:rsidP="00DC15B2">
      <w:pPr>
        <w:pStyle w:val="NurText"/>
        <w:bidi/>
        <w:rPr>
          <w:del w:id="711" w:author="Transkribus" w:date="2019-11-18T13:33:00Z"/>
          <w:rFonts w:ascii="Courier New" w:hAnsi="Courier New" w:cs="Courier New"/>
        </w:rPr>
      </w:pPr>
      <w:proofErr w:type="spellStart"/>
      <w:ins w:id="712" w:author="Transkribus" w:date="2019-11-18T13:33:00Z">
        <w:r w:rsidRPr="005A0C61">
          <w:rPr>
            <w:rFonts w:ascii="Courier New" w:hAnsi="Courier New" w:cs="Courier New"/>
            <w:rtl/>
          </w:rPr>
          <w:t>يعاقيه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وأقام</w:t>
        </w:r>
      </w:ins>
      <w:r w:rsidRPr="005A0C61">
        <w:rPr>
          <w:rFonts w:ascii="Courier New" w:hAnsi="Courier New" w:cs="Courier New"/>
          <w:rtl/>
        </w:rPr>
        <w:t xml:space="preserve"> بدمشق يتعلم صناعة الطب </w:t>
      </w:r>
      <w:del w:id="71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25D482B" w14:textId="27076AF0" w:rsidR="005A0C61" w:rsidRPr="005A0C61" w:rsidRDefault="00BA5180" w:rsidP="005A0C61">
      <w:pPr>
        <w:pStyle w:val="NurText"/>
        <w:bidi/>
        <w:rPr>
          <w:ins w:id="714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ولما تبصر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del w:id="71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1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شياء منها وصارت له معرفة</w:t>
          </w:r>
          <w:del w:id="71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 بالقوانين العلمية</w:delText>
            </w:r>
          </w:del>
          <w:r>
            <w:t>‬</w:t>
          </w:r>
          <w:r>
            <w:t>‬</w:t>
          </w:r>
        </w:dir>
      </w:dir>
    </w:p>
    <w:p w14:paraId="6FA64C92" w14:textId="6CD5FCE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ins w:id="718" w:author="Transkribus" w:date="2019-11-18T13:33:00Z">
        <w:r w:rsidRPr="005A0C61">
          <w:rPr>
            <w:rFonts w:ascii="Courier New" w:hAnsi="Courier New" w:cs="Courier New"/>
            <w:rtl/>
          </w:rPr>
          <w:t>بالقوأانين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المعلمية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وحاول مداواة المرضى ور</w:t>
      </w:r>
      <w:del w:id="71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2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ى اختلاف </w:t>
      </w:r>
      <w:del w:id="721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الامراض واسبابها</w:delText>
        </w:r>
      </w:del>
      <w:ins w:id="722" w:author="Transkribus" w:date="2019-11-18T13:33:00Z">
        <w:r w:rsidRPr="005A0C61">
          <w:rPr>
            <w:rFonts w:ascii="Courier New" w:hAnsi="Courier New" w:cs="Courier New"/>
            <w:rtl/>
          </w:rPr>
          <w:t>الأمراض وأسبابها</w:t>
        </w:r>
      </w:ins>
      <w:r w:rsidRPr="005A0C61">
        <w:rPr>
          <w:rFonts w:ascii="Courier New" w:hAnsi="Courier New" w:cs="Courier New"/>
          <w:rtl/>
        </w:rPr>
        <w:t xml:space="preserve"> وعلاماتها </w:t>
      </w:r>
    </w:p>
    <w:p w14:paraId="59D46AA8" w14:textId="68533660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وتفنن معالجاتها وسال عمن هو امام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وقته بمعرفة صناعة الطب والمعرفة بها جيدا</w:t>
      </w:r>
      <w:del w:id="723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  <w:ins w:id="724" w:author="Transkribus" w:date="2019-11-18T13:33:00Z">
        <w:r w:rsidRPr="005A0C61">
          <w:rPr>
            <w:rFonts w:ascii="Courier New" w:hAnsi="Courier New" w:cs="Courier New"/>
            <w:rtl/>
          </w:rPr>
          <w:t xml:space="preserve"> فذ كروا</w:t>
        </w:r>
      </w:ins>
    </w:p>
    <w:p w14:paraId="450CA558" w14:textId="32251812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2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 xml:space="preserve">فذكروا </w:delText>
            </w:r>
          </w:del>
          <w:r w:rsidR="005A0C61" w:rsidRPr="005A0C61">
            <w:rPr>
              <w:rFonts w:ascii="Courier New" w:hAnsi="Courier New" w:cs="Courier New"/>
              <w:rtl/>
            </w:rPr>
            <w:t xml:space="preserve">له ان </w:t>
          </w:r>
          <w:del w:id="72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ببغداد ابا</w:delText>
            </w:r>
          </w:del>
          <w:proofErr w:type="spellStart"/>
          <w:ins w:id="72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يبغداد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أبا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الفرج بن الطيب كاتب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الجا</w:t>
          </w:r>
          <w:del w:id="72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ث</w:delText>
            </w:r>
          </w:del>
          <w:ins w:id="72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ئ</w:t>
            </w:r>
          </w:ins>
          <w:r w:rsidR="005A0C61" w:rsidRPr="005A0C61">
            <w:rPr>
              <w:rFonts w:ascii="Courier New" w:hAnsi="Courier New" w:cs="Courier New"/>
              <w:rtl/>
            </w:rPr>
            <w:t>ليق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وانه فيلسوف متفنن وله خ</w:t>
          </w:r>
          <w:del w:id="73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73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رة وفضل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r>
            <w:t>‬</w:t>
          </w:r>
          <w:r>
            <w:t>‬</w:t>
          </w:r>
        </w:dir>
      </w:dir>
    </w:p>
    <w:p w14:paraId="667E24A3" w14:textId="77777777" w:rsidR="00DC15B2" w:rsidRPr="00DC15B2" w:rsidRDefault="005A0C61" w:rsidP="00DC15B2">
      <w:pPr>
        <w:pStyle w:val="NurText"/>
        <w:bidi/>
        <w:rPr>
          <w:del w:id="73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صناعة الطب وفى غيرها من </w:t>
      </w:r>
      <w:proofErr w:type="spellStart"/>
      <w:r w:rsidRPr="005A0C61">
        <w:rPr>
          <w:rFonts w:ascii="Courier New" w:hAnsi="Courier New" w:cs="Courier New"/>
          <w:rtl/>
        </w:rPr>
        <w:t>الصنائ</w:t>
      </w:r>
      <w:del w:id="733" w:author="Transkribus" w:date="2019-11-18T13:33:00Z">
        <w:r w:rsidR="00DC15B2" w:rsidRPr="00DC15B2">
          <w:rPr>
            <w:rFonts w:ascii="Courier New" w:hAnsi="Courier New" w:cs="Courier New"/>
            <w:rtl/>
          </w:rPr>
          <w:delText>ع</w:delText>
        </w:r>
      </w:del>
      <w:ins w:id="734" w:author="Transkribus" w:date="2019-11-18T13:33:00Z">
        <w:r w:rsidRPr="005A0C61">
          <w:rPr>
            <w:rFonts w:ascii="Courier New" w:hAnsi="Courier New" w:cs="Courier New"/>
            <w:rtl/>
          </w:rPr>
          <w:t>غ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الحكمية </w:t>
      </w:r>
      <w:del w:id="73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12FF38B" w14:textId="6E8AD2E5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5A0C61" w:rsidRPr="005A0C61">
            <w:rPr>
              <w:rFonts w:ascii="Courier New" w:hAnsi="Courier New" w:cs="Courier New"/>
              <w:rtl/>
            </w:rPr>
            <w:t>فتاهب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للسفر و</w:t>
          </w:r>
          <w:del w:id="73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3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خذ سوارا كان لامه لنفقته</w:t>
          </w:r>
          <w:del w:id="738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779ED56A" w14:textId="76A34BB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وتوجه الى بغداد وصار ينفق عليه ما يقوم ب</w:t>
          </w:r>
          <w:del w:id="73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4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وده ويشتغل على ابن الطيب الى ان مهر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>
            <w:t>‬</w:t>
          </w:r>
          <w:r>
            <w:t>‬</w:t>
          </w:r>
        </w:dir>
      </w:dir>
    </w:p>
    <w:p w14:paraId="1CF589A4" w14:textId="77777777" w:rsidR="00DC15B2" w:rsidRPr="00DC15B2" w:rsidRDefault="005A0C61" w:rsidP="00DC15B2">
      <w:pPr>
        <w:pStyle w:val="NurText"/>
        <w:bidi/>
        <w:rPr>
          <w:del w:id="741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صناعة الطب وصارت له مباحثات </w:t>
      </w:r>
      <w:del w:id="742" w:author="Transkribus" w:date="2019-11-18T13:33:00Z">
        <w:r w:rsidR="00DC15B2" w:rsidRPr="00DC15B2">
          <w:rPr>
            <w:rFonts w:ascii="Courier New" w:hAnsi="Courier New" w:cs="Courier New"/>
            <w:rtl/>
          </w:rPr>
          <w:delText>ج</w:delText>
        </w:r>
      </w:del>
      <w:ins w:id="743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r w:rsidRPr="005A0C61">
        <w:rPr>
          <w:rFonts w:ascii="Courier New" w:hAnsi="Courier New" w:cs="Courier New"/>
          <w:rtl/>
        </w:rPr>
        <w:t xml:space="preserve">يدة ودراية فاضلة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هذه الصناعة </w:t>
      </w:r>
      <w:del w:id="744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36E2D02" w14:textId="3964CE85" w:rsidR="005A0C61" w:rsidRPr="005A0C61" w:rsidRDefault="00BA5180" w:rsidP="005A0C61">
      <w:pPr>
        <w:pStyle w:val="NurText"/>
        <w:bidi/>
        <w:rPr>
          <w:ins w:id="745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واشتغل </w:t>
          </w:r>
          <w:del w:id="74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ايضا بشيء</w:delText>
            </w:r>
          </w:del>
          <w:ins w:id="74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أيضا </w:t>
            </w:r>
          </w:ins>
          <w:r>
            <w:t>‬</w:t>
          </w:r>
          <w:r>
            <w:t>‬</w:t>
          </w:r>
        </w:dir>
      </w:dir>
    </w:p>
    <w:p w14:paraId="6B53886D" w14:textId="77777777" w:rsidR="00DC15B2" w:rsidRPr="00DC15B2" w:rsidRDefault="005A0C61" w:rsidP="00DC15B2">
      <w:pPr>
        <w:pStyle w:val="NurText"/>
        <w:bidi/>
        <w:rPr>
          <w:del w:id="748" w:author="Transkribus" w:date="2019-11-18T13:33:00Z"/>
          <w:rFonts w:ascii="Courier New" w:hAnsi="Courier New" w:cs="Courier New"/>
        </w:rPr>
      </w:pPr>
      <w:proofErr w:type="spellStart"/>
      <w:ins w:id="749" w:author="Transkribus" w:date="2019-11-18T13:33:00Z">
        <w:r w:rsidRPr="005A0C61">
          <w:rPr>
            <w:rFonts w:ascii="Courier New" w:hAnsi="Courier New" w:cs="Courier New"/>
            <w:rtl/>
          </w:rPr>
          <w:t>بشئء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من المنطق والعلوم الحكمية </w:t>
      </w:r>
      <w:del w:id="75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0E3B7A8" w14:textId="77777777" w:rsidR="00DC15B2" w:rsidRPr="00DC15B2" w:rsidRDefault="00BA5180" w:rsidP="00DC15B2">
      <w:pPr>
        <w:pStyle w:val="NurText"/>
        <w:bidi/>
        <w:rPr>
          <w:del w:id="75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ثم عاد الى دمشق و</w:t>
          </w:r>
          <w:del w:id="75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5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قام بها</w:t>
          </w:r>
          <w:del w:id="754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54C175F9" w14:textId="7B096C3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55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ونقلت ايضا</w:delText>
            </w:r>
          </w:del>
          <w:ins w:id="756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(وتقلت) أيضا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قريبا</w:t>
          </w:r>
          <w:r>
            <w:t>‬</w:t>
          </w:r>
          <w:r>
            <w:t>‬</w:t>
          </w:r>
        </w:dir>
      </w:dir>
    </w:p>
    <w:p w14:paraId="1CD7BFE7" w14:textId="33895F0F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من هذه الحكاية المتقدمة وان كانت الرواية بينهما مختلفة عن </w:t>
      </w:r>
      <w:del w:id="757" w:author="Transkribus" w:date="2019-11-18T13:33:00Z">
        <w:r w:rsidR="00DC15B2" w:rsidRPr="00DC15B2">
          <w:rPr>
            <w:rFonts w:ascii="Courier New" w:hAnsi="Courier New" w:cs="Courier New"/>
            <w:rtl/>
          </w:rPr>
          <w:delText>ش</w:delText>
        </w:r>
      </w:del>
      <w:ins w:id="758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>يخنا الحكيم</w:t>
      </w:r>
    </w:p>
    <w:p w14:paraId="1BE9D0B8" w14:textId="6C6B570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مهذب الدين عبد الرحيم بن عل</w:t>
      </w:r>
      <w:del w:id="759" w:author="Transkribus" w:date="2019-11-18T13:33:00Z">
        <w:r w:rsidR="00DC15B2" w:rsidRPr="00DC15B2">
          <w:rPr>
            <w:rFonts w:ascii="Courier New" w:hAnsi="Courier New" w:cs="Courier New"/>
            <w:rtl/>
          </w:rPr>
          <w:delText>ى</w:delText>
        </w:r>
      </w:del>
      <w:ins w:id="760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 xml:space="preserve"> قال </w:t>
      </w:r>
      <w:proofErr w:type="spellStart"/>
      <w:r w:rsidRPr="005A0C61">
        <w:rPr>
          <w:rFonts w:ascii="Courier New" w:hAnsi="Courier New" w:cs="Courier New"/>
          <w:rtl/>
        </w:rPr>
        <w:t>ح</w:t>
      </w:r>
      <w:ins w:id="761" w:author="Transkribus" w:date="2019-11-18T13:33:00Z">
        <w:r w:rsidRPr="005A0C61">
          <w:rPr>
            <w:rFonts w:ascii="Courier New" w:hAnsi="Courier New" w:cs="Courier New"/>
            <w:rtl/>
          </w:rPr>
          <w:t>س</w:t>
        </w:r>
      </w:ins>
      <w:r w:rsidRPr="005A0C61">
        <w:rPr>
          <w:rFonts w:ascii="Courier New" w:hAnsi="Courier New" w:cs="Courier New"/>
          <w:rtl/>
        </w:rPr>
        <w:t>دثنى</w:t>
      </w:r>
      <w:proofErr w:type="spellEnd"/>
      <w:r w:rsidRPr="005A0C61">
        <w:rPr>
          <w:rFonts w:ascii="Courier New" w:hAnsi="Courier New" w:cs="Courier New"/>
          <w:rtl/>
        </w:rPr>
        <w:t xml:space="preserve"> موفق الدين </w:t>
      </w:r>
      <w:del w:id="762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63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سعد بن ال</w:t>
      </w:r>
      <w:del w:id="764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765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اس بن المطران قال</w:t>
      </w:r>
    </w:p>
    <w:p w14:paraId="73F8E77A" w14:textId="67EB8837" w:rsidR="005A0C61" w:rsidRPr="005A0C61" w:rsidRDefault="005A0C61" w:rsidP="005A0C61">
      <w:pPr>
        <w:pStyle w:val="NurText"/>
        <w:bidi/>
        <w:rPr>
          <w:ins w:id="766" w:author="Transkribus" w:date="2019-11-18T13:33:00Z"/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67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68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بى قال </w:t>
      </w: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6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7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الفرج بن الحديد قال </w:t>
      </w:r>
      <w:proofErr w:type="spellStart"/>
      <w:r w:rsidRPr="005A0C61">
        <w:rPr>
          <w:rFonts w:ascii="Courier New" w:hAnsi="Courier New" w:cs="Courier New"/>
          <w:rtl/>
        </w:rPr>
        <w:t>حدثنى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7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7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الكرم الطبيب عن </w:t>
      </w:r>
      <w:del w:id="773" w:author="Transkribus" w:date="2019-11-18T13:33:00Z">
        <w:r w:rsidR="00DC15B2" w:rsidRPr="00DC15B2">
          <w:rPr>
            <w:rFonts w:ascii="Courier New" w:hAnsi="Courier New" w:cs="Courier New"/>
            <w:rtl/>
          </w:rPr>
          <w:delText>ابيه ابى</w:delText>
        </w:r>
      </w:del>
      <w:ins w:id="774" w:author="Transkribus" w:date="2019-11-18T13:33:00Z">
        <w:r w:rsidRPr="005A0C61">
          <w:rPr>
            <w:rFonts w:ascii="Courier New" w:hAnsi="Courier New" w:cs="Courier New"/>
            <w:rtl/>
          </w:rPr>
          <w:t>أبيه</w:t>
        </w:r>
      </w:ins>
    </w:p>
    <w:p w14:paraId="2ED51BD9" w14:textId="24FC9C03" w:rsidR="005A0C61" w:rsidRPr="005A0C61" w:rsidRDefault="005A0C61" w:rsidP="005A0C61">
      <w:pPr>
        <w:pStyle w:val="NurText"/>
        <w:bidi/>
        <w:rPr>
          <w:ins w:id="775" w:author="Transkribus" w:date="2019-11-18T13:33:00Z"/>
          <w:rFonts w:ascii="Courier New" w:hAnsi="Courier New" w:cs="Courier New"/>
        </w:rPr>
      </w:pPr>
      <w:ins w:id="776" w:author="Transkribus" w:date="2019-11-18T13:33:00Z">
        <w:r w:rsidRPr="005A0C61">
          <w:rPr>
            <w:rFonts w:ascii="Courier New" w:hAnsi="Courier New" w:cs="Courier New"/>
            <w:rtl/>
          </w:rPr>
          <w:t>أبى</w:t>
        </w:r>
      </w:ins>
      <w:r w:rsidRPr="005A0C61">
        <w:rPr>
          <w:rFonts w:ascii="Courier New" w:hAnsi="Courier New" w:cs="Courier New"/>
          <w:rtl/>
        </w:rPr>
        <w:t xml:space="preserve"> الرجاء عن جده قال كان بدمشق </w:t>
      </w:r>
      <w:del w:id="777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778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اصد يقال له </w:t>
      </w:r>
      <w:del w:id="77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8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بو الخير ولم يكن من المهرة فكان من </w:t>
      </w:r>
      <w:del w:id="78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</w:p>
    <w:p w14:paraId="409A164B" w14:textId="51DBC1A8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78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مره ان </w:t>
      </w:r>
      <w:del w:id="783" w:author="Transkribus" w:date="2019-11-18T13:33:00Z">
        <w:r w:rsidR="00DC15B2" w:rsidRPr="00DC15B2">
          <w:rPr>
            <w:rFonts w:ascii="Courier New" w:hAnsi="Courier New" w:cs="Courier New"/>
            <w:rtl/>
          </w:rPr>
          <w:delText>فصد شابا فوقعت الفصدة</w:delText>
        </w:r>
      </w:del>
      <w:ins w:id="784" w:author="Transkribus" w:date="2019-11-18T13:33:00Z">
        <w:r w:rsidRPr="005A0C61">
          <w:rPr>
            <w:rFonts w:ascii="Courier New" w:hAnsi="Courier New" w:cs="Courier New"/>
            <w:rtl/>
          </w:rPr>
          <w:t xml:space="preserve">قصد </w:t>
        </w:r>
        <w:proofErr w:type="spellStart"/>
        <w:r w:rsidRPr="005A0C61">
          <w:rPr>
            <w:rFonts w:ascii="Courier New" w:hAnsi="Courier New" w:cs="Courier New"/>
            <w:rtl/>
          </w:rPr>
          <w:t>شا</w:t>
        </w:r>
        <w:proofErr w:type="spellEnd"/>
        <w:r w:rsidRPr="005A0C61">
          <w:rPr>
            <w:rFonts w:ascii="Courier New" w:hAnsi="Courier New" w:cs="Courier New"/>
            <w:rtl/>
          </w:rPr>
          <w:t xml:space="preserve"> </w:t>
        </w:r>
        <w:proofErr w:type="spellStart"/>
        <w:r w:rsidRPr="005A0C61">
          <w:rPr>
            <w:rFonts w:ascii="Courier New" w:hAnsi="Courier New" w:cs="Courier New"/>
            <w:rtl/>
          </w:rPr>
          <w:t>بافوقعت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القصدة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785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الشريان فتحير</w:delText>
        </w:r>
      </w:del>
      <w:ins w:id="786" w:author="Transkribus" w:date="2019-11-18T13:33:00Z">
        <w:r w:rsidRPr="005A0C61">
          <w:rPr>
            <w:rFonts w:ascii="Courier New" w:hAnsi="Courier New" w:cs="Courier New"/>
            <w:rtl/>
          </w:rPr>
          <w:t>الشر بان فتجير</w:t>
        </w:r>
      </w:ins>
      <w:r w:rsidRPr="005A0C61">
        <w:rPr>
          <w:rFonts w:ascii="Courier New" w:hAnsi="Courier New" w:cs="Courier New"/>
          <w:rtl/>
        </w:rPr>
        <w:t xml:space="preserve"> وتبلد وطلب قطع الدم فلم يقدر </w:t>
      </w:r>
    </w:p>
    <w:p w14:paraId="76A11C39" w14:textId="77777777" w:rsidR="00DC15B2" w:rsidRPr="00DC15B2" w:rsidRDefault="005A0C61" w:rsidP="00DC15B2">
      <w:pPr>
        <w:pStyle w:val="NurText"/>
        <w:bidi/>
        <w:rPr>
          <w:del w:id="787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على ذلك فاجتمع الناس عليه </w:t>
      </w:r>
      <w:del w:id="788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2561981" w14:textId="3FBE324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وفى </w:t>
          </w:r>
          <w:del w:id="78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79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ثناء ذلك اطلع صبى عليه فقال </w:t>
          </w:r>
          <w:del w:id="79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يا عماه افصده</w:delText>
            </w:r>
          </w:del>
          <w:proofErr w:type="spellStart"/>
          <w:ins w:id="79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باعماه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اقصده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>
            <w:t>‬</w:t>
          </w:r>
          <w:r>
            <w:t>‬</w:t>
          </w:r>
        </w:dir>
      </w:dir>
    </w:p>
    <w:p w14:paraId="0D7B098C" w14:textId="77777777" w:rsidR="00DC15B2" w:rsidRPr="00DC15B2" w:rsidRDefault="005A0C61" w:rsidP="00DC15B2">
      <w:pPr>
        <w:pStyle w:val="NurText"/>
        <w:bidi/>
        <w:rPr>
          <w:del w:id="79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ال</w:t>
      </w:r>
      <w:del w:id="794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795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د الاخرى فاستراح ال</w:t>
      </w:r>
      <w:del w:id="796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797" w:author="Transkribus" w:date="2019-11-18T13:33:00Z">
        <w:r w:rsidRPr="005A0C61">
          <w:rPr>
            <w:rFonts w:ascii="Courier New" w:hAnsi="Courier New" w:cs="Courier New"/>
            <w:rtl/>
          </w:rPr>
          <w:t>ى</w:t>
        </w:r>
      </w:ins>
      <w:r w:rsidRPr="005A0C61">
        <w:rPr>
          <w:rFonts w:ascii="Courier New" w:hAnsi="Courier New" w:cs="Courier New"/>
          <w:rtl/>
        </w:rPr>
        <w:t xml:space="preserve"> كلامه و</w:t>
      </w:r>
      <w:del w:id="798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ins w:id="799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 xml:space="preserve">صده من يده الاخرى </w:t>
      </w:r>
      <w:del w:id="80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76087D1" w14:textId="77777777" w:rsidR="00DC15B2" w:rsidRPr="00DC15B2" w:rsidRDefault="00BA5180" w:rsidP="00DC15B2">
      <w:pPr>
        <w:pStyle w:val="NurText"/>
        <w:bidi/>
        <w:rPr>
          <w:del w:id="801" w:author="Transkribus" w:date="2019-11-18T13:33:00Z"/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فقال شد الفصد الاول </w:t>
          </w:r>
          <w:del w:id="802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14:paraId="6C1D5708" w14:textId="6D470B74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فشده </w:t>
          </w:r>
          <w:r>
            <w:t>‬</w:t>
          </w:r>
          <w:r>
            <w:t>‬</w:t>
          </w:r>
        </w:dir>
      </w:dir>
    </w:p>
    <w:p w14:paraId="6B6E2BF5" w14:textId="77777777" w:rsidR="00DC15B2" w:rsidRPr="00DC15B2" w:rsidRDefault="005A0C61" w:rsidP="00DC15B2">
      <w:pPr>
        <w:pStyle w:val="NurText"/>
        <w:bidi/>
        <w:rPr>
          <w:del w:id="80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ووضع لازوقا كان عنده عليه وشده </w:t>
      </w:r>
      <w:del w:id="804" w:author="Transkribus" w:date="2019-11-18T13:33:00Z">
        <w:r w:rsidR="00DC15B2" w:rsidRPr="00DC15B2">
          <w:rPr>
            <w:rFonts w:ascii="Courier New" w:hAnsi="Courier New" w:cs="Courier New"/>
            <w:rtl/>
          </w:rPr>
          <w:delText>ف</w:delText>
        </w:r>
      </w:del>
      <w:proofErr w:type="spellStart"/>
      <w:ins w:id="805" w:author="Transkribus" w:date="2019-11-18T13:33:00Z">
        <w:r w:rsidRPr="005A0C61">
          <w:rPr>
            <w:rFonts w:ascii="Courier New" w:hAnsi="Courier New" w:cs="Courier New"/>
            <w:rtl/>
          </w:rPr>
          <w:t>ق</w:t>
        </w:r>
      </w:ins>
      <w:r w:rsidRPr="005A0C61">
        <w:rPr>
          <w:rFonts w:ascii="Courier New" w:hAnsi="Courier New" w:cs="Courier New"/>
          <w:rtl/>
        </w:rPr>
        <w:t>وقف</w:t>
      </w:r>
      <w:proofErr w:type="spellEnd"/>
      <w:r w:rsidRPr="005A0C61">
        <w:rPr>
          <w:rFonts w:ascii="Courier New" w:hAnsi="Courier New" w:cs="Courier New"/>
          <w:rtl/>
        </w:rPr>
        <w:t xml:space="preserve"> جرية الدم </w:t>
      </w:r>
      <w:del w:id="80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CA0C0C6" w14:textId="21DA9D96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ثم مسك ال</w:t>
          </w:r>
          <w:del w:id="80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ف</w:delText>
            </w:r>
          </w:del>
          <w:ins w:id="80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ق</w:t>
            </w:r>
          </w:ins>
          <w:r w:rsidR="005A0C61" w:rsidRPr="005A0C61">
            <w:rPr>
              <w:rFonts w:ascii="Courier New" w:hAnsi="Courier New" w:cs="Courier New"/>
              <w:rtl/>
            </w:rPr>
            <w:t>صدة الاخرى فوقف الدم</w:t>
          </w:r>
          <w:r>
            <w:t>‬</w:t>
          </w:r>
          <w:r>
            <w:t>‬</w:t>
          </w:r>
        </w:dir>
      </w:dir>
    </w:p>
    <w:p w14:paraId="5ADC485A" w14:textId="77777777" w:rsidR="00DC15B2" w:rsidRPr="00DC15B2" w:rsidRDefault="005A0C61" w:rsidP="00DC15B2">
      <w:pPr>
        <w:pStyle w:val="NurText"/>
        <w:bidi/>
        <w:rPr>
          <w:del w:id="80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وانقطع الجميع </w:t>
      </w:r>
      <w:del w:id="810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E1030EF" w14:textId="12FCBD7D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>ووجد الصبى يسوق دا</w:t>
          </w:r>
          <w:del w:id="81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81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ة عليها </w:t>
          </w:r>
          <w:del w:id="81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حمل شيح فتشبث</w:delText>
            </w:r>
          </w:del>
          <w:ins w:id="81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جمل شيخ فتشبت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به وقال من اين لك</w:t>
          </w:r>
          <w:r>
            <w:t>‬</w:t>
          </w:r>
          <w:r>
            <w:t>‬</w:t>
          </w:r>
        </w:dir>
      </w:dir>
    </w:p>
    <w:p w14:paraId="4E324C31" w14:textId="7D2BEDE8" w:rsidR="005A0C61" w:rsidRPr="005A0C61" w:rsidRDefault="005A0C61" w:rsidP="005A0C61">
      <w:pPr>
        <w:pStyle w:val="NurText"/>
        <w:bidi/>
        <w:rPr>
          <w:ins w:id="815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ما </w:t>
      </w:r>
      <w:del w:id="816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proofErr w:type="spellStart"/>
      <w:ins w:id="817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مر</w:t>
      </w:r>
      <w:del w:id="818" w:author="Transkribus" w:date="2019-11-18T13:33:00Z">
        <w:r w:rsidR="00DC15B2" w:rsidRPr="00DC15B2">
          <w:rPr>
            <w:rFonts w:ascii="Courier New" w:hAnsi="Courier New" w:cs="Courier New"/>
            <w:rtl/>
          </w:rPr>
          <w:delText>ت</w:delText>
        </w:r>
      </w:del>
      <w:ins w:id="819" w:author="Transkribus" w:date="2019-11-18T13:33:00Z">
        <w:r w:rsidRPr="005A0C61">
          <w:rPr>
            <w:rFonts w:ascii="Courier New" w:hAnsi="Courier New" w:cs="Courier New"/>
            <w:rtl/>
          </w:rPr>
          <w:t>ث</w:t>
        </w:r>
      </w:ins>
      <w:r w:rsidRPr="005A0C61">
        <w:rPr>
          <w:rFonts w:ascii="Courier New" w:hAnsi="Courier New" w:cs="Courier New"/>
          <w:rtl/>
        </w:rPr>
        <w:t>نى</w:t>
      </w:r>
      <w:proofErr w:type="spellEnd"/>
      <w:r w:rsidRPr="005A0C61">
        <w:rPr>
          <w:rFonts w:ascii="Courier New" w:hAnsi="Courier New" w:cs="Courier New"/>
          <w:rtl/>
        </w:rPr>
        <w:t xml:space="preserve"> به قال </w:t>
      </w:r>
      <w:del w:id="820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انا ارى ابى</w:delText>
        </w:r>
      </w:del>
      <w:ins w:id="821" w:author="Transkribus" w:date="2019-11-18T13:33:00Z">
        <w:r w:rsidRPr="005A0C61">
          <w:rPr>
            <w:rFonts w:ascii="Courier New" w:hAnsi="Courier New" w:cs="Courier New"/>
            <w:rtl/>
          </w:rPr>
          <w:t>أنا أرى أبى</w:t>
        </w:r>
      </w:ins>
      <w:r w:rsidRPr="005A0C61">
        <w:rPr>
          <w:rFonts w:ascii="Courier New" w:hAnsi="Courier New" w:cs="Courier New"/>
          <w:rtl/>
        </w:rPr>
        <w:t xml:space="preserve">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وقت سقى الكرم اذا انفتح شق من النهر وخرج الماء منه</w:t>
      </w:r>
      <w:del w:id="822" w:author="Transkribus" w:date="2019-11-18T13:33:00Z">
        <w:r w:rsidR="00DC15B2" w:rsidRPr="00DC15B2">
          <w:rPr>
            <w:rFonts w:ascii="Courier New" w:hAnsi="Courier New" w:cs="Courier New"/>
            <w:rtl/>
          </w:rPr>
          <w:delText xml:space="preserve"> بحدة</w:delText>
        </w:r>
      </w:del>
    </w:p>
    <w:p w14:paraId="7AA1C7F1" w14:textId="1A21BA24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ins w:id="823" w:author="Transkribus" w:date="2019-11-18T13:33:00Z">
        <w:r w:rsidRPr="005A0C61">
          <w:rPr>
            <w:rFonts w:ascii="Courier New" w:hAnsi="Courier New" w:cs="Courier New"/>
            <w:rtl/>
          </w:rPr>
          <w:t>بخده</w:t>
        </w:r>
      </w:ins>
      <w:r w:rsidRPr="005A0C61">
        <w:rPr>
          <w:rFonts w:ascii="Courier New" w:hAnsi="Courier New" w:cs="Courier New"/>
          <w:rtl/>
        </w:rPr>
        <w:t xml:space="preserve"> لا يقدر على امساكه دون </w:t>
      </w:r>
      <w:del w:id="824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</w:delText>
        </w:r>
      </w:del>
      <w:ins w:id="825" w:author="Transkribus" w:date="2019-11-18T13:33:00Z">
        <w:r w:rsidRPr="005A0C61">
          <w:rPr>
            <w:rFonts w:ascii="Courier New" w:hAnsi="Courier New" w:cs="Courier New"/>
            <w:rtl/>
          </w:rPr>
          <w:t>أن</w:t>
        </w:r>
      </w:ins>
      <w:r w:rsidRPr="005A0C61">
        <w:rPr>
          <w:rFonts w:ascii="Courier New" w:hAnsi="Courier New" w:cs="Courier New"/>
          <w:rtl/>
        </w:rPr>
        <w:t xml:space="preserve"> يفتح فتحا اخر </w:t>
      </w:r>
      <w:del w:id="826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27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نقص به الماء الاول الواصل الى ذلك الشق</w:t>
      </w:r>
    </w:p>
    <w:p w14:paraId="1AEEC7DA" w14:textId="77777777" w:rsidR="00DC15B2" w:rsidRPr="00DC15B2" w:rsidRDefault="005A0C61" w:rsidP="00DC15B2">
      <w:pPr>
        <w:pStyle w:val="NurText"/>
        <w:bidi/>
        <w:rPr>
          <w:del w:id="82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ثم يسده بعد ذلك </w:t>
      </w:r>
      <w:del w:id="829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B806815" w14:textId="2C359FE8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قال </w:t>
          </w:r>
          <w:del w:id="83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فمنعه الجرائحى</w:delText>
            </w:r>
          </w:del>
          <w:ins w:id="83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فنعه </w:t>
            </w:r>
            <w:proofErr w:type="spellStart"/>
            <w:r w:rsidR="005A0C61" w:rsidRPr="005A0C61">
              <w:rPr>
                <w:rFonts w:ascii="Courier New" w:hAnsi="Courier New" w:cs="Courier New"/>
                <w:rtl/>
              </w:rPr>
              <w:t>الجرانئحى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من بيع الشي</w:t>
          </w:r>
          <w:del w:id="832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ح</w:delText>
            </w:r>
          </w:del>
          <w:ins w:id="83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خ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واقتطعه وعلمه الطب فكان منه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ال</w:t>
          </w:r>
          <w:del w:id="834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ي</w:delText>
            </w:r>
          </w:del>
          <w:r w:rsidR="005A0C61" w:rsidRPr="005A0C61">
            <w:rPr>
              <w:rFonts w:ascii="Courier New" w:hAnsi="Courier New" w:cs="Courier New"/>
              <w:rtl/>
            </w:rPr>
            <w:t>ب</w:t>
          </w:r>
          <w:ins w:id="835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>
            <w:t>‬</w:t>
          </w:r>
          <w:r>
            <w:t>‬</w:t>
          </w:r>
        </w:dir>
      </w:dir>
    </w:p>
    <w:p w14:paraId="204452E3" w14:textId="77777777" w:rsidR="00DC15B2" w:rsidRPr="00DC15B2" w:rsidRDefault="005A0C61" w:rsidP="00DC15B2">
      <w:pPr>
        <w:pStyle w:val="NurText"/>
        <w:bidi/>
        <w:rPr>
          <w:del w:id="836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>من مشاهير الاطباء الفضلاء</w:t>
      </w:r>
      <w:del w:id="837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7825A719" w14:textId="601719FC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38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اقول</w:delText>
            </w:r>
          </w:del>
          <w:ins w:id="839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(أقول)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 وكانت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للي</w:t>
          </w:r>
          <w:del w:id="840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ب</w:delText>
            </w:r>
          </w:del>
          <w:ins w:id="841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ي</w:t>
            </w:r>
          </w:ins>
          <w:r w:rsidR="005A0C61" w:rsidRPr="005A0C61">
            <w:rPr>
              <w:rFonts w:ascii="Courier New" w:hAnsi="Courier New" w:cs="Courier New"/>
              <w:rtl/>
            </w:rPr>
            <w:t>رودى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مراسلات الى ابن رضوان بمصر والى</w:t>
          </w:r>
          <w:r>
            <w:t>‬</w:t>
          </w:r>
          <w:r>
            <w:t>‬</w:t>
          </w:r>
        </w:dir>
      </w:dir>
    </w:p>
    <w:p w14:paraId="2B3E19C5" w14:textId="77777777" w:rsidR="00DC15B2" w:rsidRPr="00DC15B2" w:rsidRDefault="005A0C61" w:rsidP="00DC15B2">
      <w:pPr>
        <w:pStyle w:val="NurText"/>
        <w:bidi/>
        <w:rPr>
          <w:del w:id="842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غيره من الاطباء المصريين وله مسائل عدة اليهم </w:t>
      </w:r>
      <w:del w:id="843" w:author="Transkribus" w:date="2019-11-18T13:33:00Z">
        <w:r w:rsidR="00DC15B2" w:rsidRPr="00DC15B2">
          <w:rPr>
            <w:rFonts w:ascii="Courier New" w:hAnsi="Courier New" w:cs="Courier New"/>
            <w:rtl/>
          </w:rPr>
          <w:delText>طبية ومباحثات</w:delText>
        </w:r>
      </w:del>
      <w:ins w:id="844" w:author="Transkribus" w:date="2019-11-18T13:33:00Z">
        <w:r w:rsidRPr="005A0C61">
          <w:rPr>
            <w:rFonts w:ascii="Courier New" w:hAnsi="Courier New" w:cs="Courier New"/>
            <w:rtl/>
          </w:rPr>
          <w:t xml:space="preserve">ظبية </w:t>
        </w:r>
        <w:proofErr w:type="spellStart"/>
        <w:r w:rsidRPr="005A0C61">
          <w:rPr>
            <w:rFonts w:ascii="Courier New" w:hAnsi="Courier New" w:cs="Courier New"/>
            <w:rtl/>
          </w:rPr>
          <w:t>ومناحثات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دقيقة </w:t>
      </w:r>
      <w:del w:id="845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57885022" w14:textId="347026D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وكتب بخطه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شيئ</w:t>
          </w:r>
          <w:del w:id="846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847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r>
            <w:t>‬</w:t>
          </w:r>
          <w:r>
            <w:t>‬</w:t>
          </w:r>
        </w:dir>
      </w:dir>
    </w:p>
    <w:p w14:paraId="29D156A6" w14:textId="77777777" w:rsidR="00DC15B2" w:rsidRPr="00DC15B2" w:rsidRDefault="005A0C61" w:rsidP="00DC15B2">
      <w:pPr>
        <w:pStyle w:val="NurText"/>
        <w:bidi/>
        <w:rPr>
          <w:del w:id="848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كثيرا جدا من كتب الطب </w:t>
      </w:r>
      <w:del w:id="849" w:author="Transkribus" w:date="2019-11-18T13:33:00Z">
        <w:r w:rsidR="00DC15B2" w:rsidRPr="00DC15B2">
          <w:rPr>
            <w:rFonts w:ascii="Courier New" w:hAnsi="Courier New" w:cs="Courier New"/>
            <w:rtl/>
          </w:rPr>
          <w:delText>ولا سيما</w:delText>
        </w:r>
      </w:del>
      <w:ins w:id="850" w:author="Transkribus" w:date="2019-11-18T13:33:00Z">
        <w:r w:rsidRPr="005A0C61">
          <w:rPr>
            <w:rFonts w:ascii="Courier New" w:hAnsi="Courier New" w:cs="Courier New"/>
            <w:rtl/>
          </w:rPr>
          <w:t>ولاسما</w:t>
        </w:r>
      </w:ins>
      <w:r w:rsidRPr="005A0C61">
        <w:rPr>
          <w:rFonts w:ascii="Courier New" w:hAnsi="Courier New" w:cs="Courier New"/>
          <w:rtl/>
        </w:rPr>
        <w:t xml:space="preserve"> من كتب جالينوس وشروحها وجوامعها</w:t>
      </w:r>
      <w:del w:id="851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377117A" w14:textId="5EF5D560" w:rsidR="005A0C61" w:rsidRPr="005A0C61" w:rsidRDefault="00BA5180" w:rsidP="005A0C61">
      <w:pPr>
        <w:pStyle w:val="NurText"/>
        <w:bidi/>
        <w:rPr>
          <w:ins w:id="852" w:author="Transkribus" w:date="2019-11-18T13:33:00Z"/>
          <w:rFonts w:ascii="Courier New" w:hAnsi="Courier New" w:cs="Courier New"/>
        </w:rPr>
      </w:pPr>
      <w:dir w:val="rtl">
        <w:dir w:val="rtl">
          <w:ins w:id="853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(</w:t>
            </w:r>
          </w:ins>
          <w:proofErr w:type="spellStart"/>
          <w:r w:rsidR="005A0C61" w:rsidRPr="005A0C61">
            <w:rPr>
              <w:rFonts w:ascii="Courier New" w:hAnsi="Courier New" w:cs="Courier New"/>
              <w:rtl/>
            </w:rPr>
            <w:t>وحدثنى</w:t>
          </w:r>
          <w:proofErr w:type="spellEnd"/>
          <w:ins w:id="85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)</w:t>
            </w:r>
          </w:ins>
          <w:r>
            <w:t>‬</w:t>
          </w:r>
          <w:r>
            <w:t>‬</w:t>
          </w:r>
        </w:dir>
      </w:dir>
    </w:p>
    <w:p w14:paraId="29E64918" w14:textId="1D130C31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</w:t>
      </w:r>
      <w:del w:id="85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5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يضا السنى </w:t>
      </w:r>
      <w:proofErr w:type="spellStart"/>
      <w:r w:rsidRPr="005A0C61">
        <w:rPr>
          <w:rFonts w:ascii="Courier New" w:hAnsi="Courier New" w:cs="Courier New"/>
          <w:rtl/>
        </w:rPr>
        <w:t>البعل</w:t>
      </w:r>
      <w:del w:id="857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858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كى</w:t>
      </w:r>
      <w:proofErr w:type="spellEnd"/>
      <w:r w:rsidRPr="005A0C61">
        <w:rPr>
          <w:rFonts w:ascii="Courier New" w:hAnsi="Courier New" w:cs="Courier New"/>
          <w:rtl/>
        </w:rPr>
        <w:t xml:space="preserve"> ان </w:t>
      </w:r>
      <w:del w:id="859" w:author="Transkribus" w:date="2019-11-18T13:33:00Z">
        <w:r w:rsidR="00DC15B2" w:rsidRPr="00DC15B2">
          <w:rPr>
            <w:rFonts w:ascii="Courier New" w:hAnsi="Courier New" w:cs="Courier New"/>
            <w:rtl/>
          </w:rPr>
          <w:delText>اليبرودى عبر</w:delText>
        </w:r>
      </w:del>
      <w:proofErr w:type="spellStart"/>
      <w:ins w:id="860" w:author="Transkribus" w:date="2019-11-18T13:33:00Z">
        <w:r w:rsidRPr="005A0C61">
          <w:rPr>
            <w:rFonts w:ascii="Courier New" w:hAnsi="Courier New" w:cs="Courier New"/>
            <w:rtl/>
          </w:rPr>
          <w:t>البيرودى</w:t>
        </w:r>
        <w:proofErr w:type="spellEnd"/>
        <w:r w:rsidRPr="005A0C61">
          <w:rPr>
            <w:rFonts w:ascii="Courier New" w:hAnsi="Courier New" w:cs="Courier New"/>
            <w:rtl/>
          </w:rPr>
          <w:t xml:space="preserve"> غير</w:t>
        </w:r>
      </w:ins>
      <w:r w:rsidRPr="005A0C61">
        <w:rPr>
          <w:rFonts w:ascii="Courier New" w:hAnsi="Courier New" w:cs="Courier New"/>
          <w:rtl/>
        </w:rPr>
        <w:t xml:space="preserve"> يوما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سوق ج</w:t>
      </w:r>
      <w:del w:id="861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62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رون بدمشق فر</w:t>
      </w:r>
      <w:del w:id="86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6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ى انسانا وقد </w:t>
      </w:r>
      <w:proofErr w:type="spellStart"/>
      <w:r w:rsidRPr="005A0C61">
        <w:rPr>
          <w:rFonts w:ascii="Courier New" w:hAnsi="Courier New" w:cs="Courier New"/>
          <w:rtl/>
        </w:rPr>
        <w:t>با</w:t>
      </w:r>
      <w:del w:id="865" w:author="Transkribus" w:date="2019-11-18T13:33:00Z">
        <w:r w:rsidR="00DC15B2" w:rsidRPr="00DC15B2">
          <w:rPr>
            <w:rFonts w:ascii="Courier New" w:hAnsi="Courier New" w:cs="Courier New"/>
            <w:rtl/>
          </w:rPr>
          <w:delText>ي</w:delText>
        </w:r>
      </w:del>
      <w:ins w:id="866" w:author="Transkribus" w:date="2019-11-18T13:33:00Z">
        <w:r w:rsidRPr="005A0C61">
          <w:rPr>
            <w:rFonts w:ascii="Courier New" w:hAnsi="Courier New" w:cs="Courier New"/>
            <w:rtl/>
          </w:rPr>
          <w:t>ب</w:t>
        </w:r>
      </w:ins>
      <w:r w:rsidRPr="005A0C61">
        <w:rPr>
          <w:rFonts w:ascii="Courier New" w:hAnsi="Courier New" w:cs="Courier New"/>
          <w:rtl/>
        </w:rPr>
        <w:t>ع</w:t>
      </w:r>
      <w:proofErr w:type="spellEnd"/>
    </w:p>
    <w:p w14:paraId="028ED40C" w14:textId="05FABE0A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lastRenderedPageBreak/>
        <w:t xml:space="preserve">على ان </w:t>
      </w:r>
      <w:del w:id="867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ياكل ارطالا</w:delText>
        </w:r>
      </w:del>
      <w:ins w:id="868" w:author="Transkribus" w:date="2019-11-18T13:33:00Z">
        <w:r w:rsidRPr="005A0C61">
          <w:rPr>
            <w:rFonts w:ascii="Courier New" w:hAnsi="Courier New" w:cs="Courier New"/>
            <w:rtl/>
          </w:rPr>
          <w:t>يا كل أرطالا</w:t>
        </w:r>
      </w:ins>
      <w:r w:rsidRPr="005A0C61">
        <w:rPr>
          <w:rFonts w:ascii="Courier New" w:hAnsi="Courier New" w:cs="Courier New"/>
          <w:rtl/>
        </w:rPr>
        <w:t xml:space="preserve"> من لحم فرس مسلوق مما يباع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الاسواق فلما ر</w:t>
      </w:r>
      <w:del w:id="86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0" w:author="Transkribus" w:date="2019-11-18T13:33:00Z">
        <w:r w:rsidRPr="005A0C61">
          <w:rPr>
            <w:rFonts w:ascii="Courier New" w:hAnsi="Courier New" w:cs="Courier New"/>
            <w:rtl/>
          </w:rPr>
          <w:t>آ</w:t>
        </w:r>
      </w:ins>
      <w:r w:rsidRPr="005A0C61">
        <w:rPr>
          <w:rFonts w:ascii="Courier New" w:hAnsi="Courier New" w:cs="Courier New"/>
          <w:rtl/>
        </w:rPr>
        <w:t xml:space="preserve">ه وقد </w:t>
      </w:r>
      <w:del w:id="87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معن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873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74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كله</w:t>
      </w:r>
    </w:p>
    <w:p w14:paraId="3C6977EC" w14:textId="3116E675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proofErr w:type="spellStart"/>
      <w:r w:rsidRPr="005A0C61">
        <w:rPr>
          <w:rFonts w:ascii="Courier New" w:hAnsi="Courier New" w:cs="Courier New"/>
          <w:rtl/>
        </w:rPr>
        <w:t>باكثر</w:t>
      </w:r>
      <w:proofErr w:type="spellEnd"/>
      <w:r w:rsidRPr="005A0C61">
        <w:rPr>
          <w:rFonts w:ascii="Courier New" w:hAnsi="Courier New" w:cs="Courier New"/>
          <w:rtl/>
        </w:rPr>
        <w:t xml:space="preserve"> مما </w:t>
      </w:r>
      <w:proofErr w:type="spellStart"/>
      <w:r w:rsidRPr="005A0C61">
        <w:rPr>
          <w:rFonts w:ascii="Courier New" w:hAnsi="Courier New" w:cs="Courier New"/>
          <w:rtl/>
        </w:rPr>
        <w:t>ي</w:t>
      </w:r>
      <w:del w:id="875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876" w:author="Transkribus" w:date="2019-11-18T13:33:00Z">
        <w:r w:rsidRPr="005A0C61">
          <w:rPr>
            <w:rFonts w:ascii="Courier New" w:hAnsi="Courier New" w:cs="Courier New"/>
            <w:rtl/>
          </w:rPr>
          <w:t>ج</w:t>
        </w:r>
      </w:ins>
      <w:r w:rsidRPr="005A0C61">
        <w:rPr>
          <w:rFonts w:ascii="Courier New" w:hAnsi="Courier New" w:cs="Courier New"/>
          <w:rtl/>
        </w:rPr>
        <w:t>تمل</w:t>
      </w:r>
      <w:del w:id="877" w:author="Transkribus" w:date="2019-11-18T13:33:00Z">
        <w:r w:rsidR="00DC15B2" w:rsidRPr="00DC15B2">
          <w:rPr>
            <w:rFonts w:ascii="Courier New" w:hAnsi="Courier New" w:cs="Courier New"/>
            <w:rtl/>
          </w:rPr>
          <w:delText>ه</w:delText>
        </w:r>
      </w:del>
      <w:ins w:id="878" w:author="Transkribus" w:date="2019-11-18T13:33:00Z">
        <w:r w:rsidRPr="005A0C61">
          <w:rPr>
            <w:rFonts w:ascii="Courier New" w:hAnsi="Courier New" w:cs="Courier New"/>
            <w:rtl/>
          </w:rPr>
          <w:t>ة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قواه ثم شرب بعده فقاعا كثيرا وماء </w:t>
      </w:r>
      <w:proofErr w:type="spellStart"/>
      <w:r w:rsidRPr="005A0C61">
        <w:rPr>
          <w:rFonts w:ascii="Courier New" w:hAnsi="Courier New" w:cs="Courier New"/>
          <w:rtl/>
        </w:rPr>
        <w:t>بثل</w:t>
      </w:r>
      <w:del w:id="879" w:author="Transkribus" w:date="2019-11-18T13:33:00Z">
        <w:r w:rsidR="00DC15B2" w:rsidRPr="00DC15B2">
          <w:rPr>
            <w:rFonts w:ascii="Courier New" w:hAnsi="Courier New" w:cs="Courier New"/>
            <w:rtl/>
          </w:rPr>
          <w:delText>ج</w:delText>
        </w:r>
      </w:del>
      <w:ins w:id="880" w:author="Transkribus" w:date="2019-11-18T13:33:00Z">
        <w:r w:rsidRPr="005A0C61">
          <w:rPr>
            <w:rFonts w:ascii="Courier New" w:hAnsi="Courier New" w:cs="Courier New"/>
            <w:rtl/>
          </w:rPr>
          <w:t>ح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واضطربت </w:t>
      </w:r>
      <w:del w:id="88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8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حواله تفرس فيه</w:t>
      </w:r>
    </w:p>
    <w:p w14:paraId="352A6EFB" w14:textId="6338B55D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 انه لا </w:t>
      </w:r>
      <w:del w:id="883" w:author="Transkribus" w:date="2019-11-18T13:33:00Z">
        <w:r w:rsidR="00DC15B2" w:rsidRPr="00DC15B2">
          <w:rPr>
            <w:rFonts w:ascii="Courier New" w:hAnsi="Courier New" w:cs="Courier New"/>
            <w:rtl/>
          </w:rPr>
          <w:delText>بد ان</w:delText>
        </w:r>
      </w:del>
      <w:ins w:id="884" w:author="Transkribus" w:date="2019-11-18T13:33:00Z">
        <w:r w:rsidRPr="005A0C61">
          <w:rPr>
            <w:rFonts w:ascii="Courier New" w:hAnsi="Courier New" w:cs="Courier New"/>
            <w:rtl/>
          </w:rPr>
          <w:t>بدان</w:t>
        </w:r>
      </w:ins>
      <w:r w:rsidRPr="005A0C61">
        <w:rPr>
          <w:rFonts w:ascii="Courier New" w:hAnsi="Courier New" w:cs="Courier New"/>
          <w:rtl/>
        </w:rPr>
        <w:t xml:space="preserve"> يغمى عليه وان يبقى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حالة يكون الموت </w:t>
      </w:r>
      <w:del w:id="885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886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قرب اليه ان لم يتلاحق </w:t>
      </w:r>
      <w:proofErr w:type="spellStart"/>
      <w:r w:rsidRPr="005A0C61">
        <w:rPr>
          <w:rFonts w:ascii="Courier New" w:hAnsi="Courier New" w:cs="Courier New"/>
          <w:rtl/>
        </w:rPr>
        <w:t>فت</w:t>
      </w:r>
      <w:del w:id="887" w:author="Transkribus" w:date="2019-11-18T13:33:00Z">
        <w:r w:rsidR="00DC15B2" w:rsidRPr="00DC15B2">
          <w:rPr>
            <w:rFonts w:ascii="Courier New" w:hAnsi="Courier New" w:cs="Courier New"/>
            <w:rtl/>
          </w:rPr>
          <w:delText>ب</w:delText>
        </w:r>
      </w:del>
      <w:ins w:id="888" w:author="Transkribus" w:date="2019-11-18T13:33:00Z">
        <w:r w:rsidRPr="005A0C61">
          <w:rPr>
            <w:rFonts w:ascii="Courier New" w:hAnsi="Courier New" w:cs="Courier New"/>
            <w:rtl/>
          </w:rPr>
          <w:t>ي</w:t>
        </w:r>
      </w:ins>
      <w:r w:rsidRPr="005A0C61">
        <w:rPr>
          <w:rFonts w:ascii="Courier New" w:hAnsi="Courier New" w:cs="Courier New"/>
          <w:rtl/>
        </w:rPr>
        <w:t>عه</w:t>
      </w:r>
      <w:proofErr w:type="spellEnd"/>
      <w:r w:rsidRPr="005A0C61">
        <w:rPr>
          <w:rFonts w:ascii="Courier New" w:hAnsi="Courier New" w:cs="Courier New"/>
          <w:rtl/>
        </w:rPr>
        <w:t xml:space="preserve"> الى المنزل</w:t>
      </w:r>
    </w:p>
    <w:p w14:paraId="1192A1EF" w14:textId="77777777" w:rsidR="00DC15B2" w:rsidRPr="00DC15B2" w:rsidRDefault="005A0C61" w:rsidP="00DC15B2">
      <w:pPr>
        <w:pStyle w:val="NurText"/>
        <w:bidi/>
        <w:rPr>
          <w:del w:id="889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الذى له واستشرف الى </w:t>
      </w:r>
      <w:del w:id="890" w:author="Transkribus" w:date="2019-11-18T13:33:00Z">
        <w:r w:rsidR="00DC15B2" w:rsidRPr="00DC15B2">
          <w:rPr>
            <w:rFonts w:ascii="Courier New" w:hAnsi="Courier New" w:cs="Courier New"/>
            <w:rtl/>
          </w:rPr>
          <w:delText>ماذا يؤول امره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7F06049" w14:textId="5A98A0CA" w:rsidR="005A0C61" w:rsidRPr="005A0C61" w:rsidRDefault="00BA5180" w:rsidP="005A0C61">
      <w:pPr>
        <w:pStyle w:val="NurText"/>
        <w:bidi/>
        <w:rPr>
          <w:ins w:id="891" w:author="Transkribus" w:date="2019-11-18T13:33:00Z"/>
          <w:rFonts w:ascii="Courier New" w:hAnsi="Courier New" w:cs="Courier New"/>
        </w:rPr>
      </w:pPr>
      <w:dir w:val="rtl">
        <w:dir w:val="rtl">
          <w:ins w:id="89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ما ذا يؤل أمره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فلم يكن الا </w:t>
          </w:r>
          <w:del w:id="893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ايسر وقت واهله يصيحون ويضجون بالبكاء</w:delText>
            </w:r>
          </w:del>
          <w:proofErr w:type="spellStart"/>
          <w:ins w:id="894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أيسروقت</w:t>
            </w:r>
            <w:proofErr w:type="spellEnd"/>
            <w:r w:rsidR="005A0C61" w:rsidRPr="005A0C61">
              <w:rPr>
                <w:rFonts w:ascii="Courier New" w:hAnsi="Courier New" w:cs="Courier New"/>
                <w:rtl/>
              </w:rPr>
              <w:t xml:space="preserve"> وأهله يصحون وينجون</w:t>
            </w:r>
          </w:ins>
          <w:r>
            <w:t>‬</w:t>
          </w:r>
          <w:r>
            <w:t>‬</w:t>
          </w:r>
        </w:dir>
      </w:dir>
    </w:p>
    <w:p w14:paraId="14A7AD55" w14:textId="77777777" w:rsidR="00DC15B2" w:rsidRPr="00DC15B2" w:rsidRDefault="005A0C61" w:rsidP="00DC15B2">
      <w:pPr>
        <w:pStyle w:val="NurText"/>
        <w:bidi/>
        <w:rPr>
          <w:del w:id="895" w:author="Transkribus" w:date="2019-11-18T13:33:00Z"/>
          <w:rFonts w:ascii="Courier New" w:hAnsi="Courier New" w:cs="Courier New"/>
        </w:rPr>
      </w:pPr>
      <w:proofErr w:type="spellStart"/>
      <w:ins w:id="896" w:author="Transkribus" w:date="2019-11-18T13:33:00Z">
        <w:r w:rsidRPr="005A0C61">
          <w:rPr>
            <w:rFonts w:ascii="Courier New" w:hAnsi="Courier New" w:cs="Courier New"/>
            <w:rtl/>
          </w:rPr>
          <w:t>باليكاء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ويزعمون </w:t>
      </w:r>
      <w:del w:id="897" w:author="Transkribus" w:date="2019-11-18T13:33:00Z">
        <w:r w:rsidR="00DC15B2" w:rsidRPr="00DC15B2">
          <w:rPr>
            <w:rFonts w:ascii="Courier New" w:hAnsi="Courier New" w:cs="Courier New"/>
            <w:rtl/>
          </w:rPr>
          <w:delText>انه قد مات فاتى</w:delText>
        </w:r>
      </w:del>
      <w:ins w:id="898" w:author="Transkribus" w:date="2019-11-18T13:33:00Z">
        <w:r w:rsidRPr="005A0C61">
          <w:rPr>
            <w:rFonts w:ascii="Courier New" w:hAnsi="Courier New" w:cs="Courier New"/>
            <w:rtl/>
          </w:rPr>
          <w:t xml:space="preserve">ابه </w:t>
        </w:r>
        <w:proofErr w:type="spellStart"/>
        <w:r w:rsidRPr="005A0C61">
          <w:rPr>
            <w:rFonts w:ascii="Courier New" w:hAnsi="Courier New" w:cs="Courier New"/>
            <w:rtl/>
          </w:rPr>
          <w:t>قدمات</w:t>
        </w:r>
        <w:proofErr w:type="spellEnd"/>
        <w:r w:rsidRPr="005A0C61">
          <w:rPr>
            <w:rFonts w:ascii="Courier New" w:hAnsi="Courier New" w:cs="Courier New"/>
            <w:rtl/>
          </w:rPr>
          <w:t xml:space="preserve"> فأتى</w:t>
        </w:r>
      </w:ins>
      <w:r w:rsidRPr="005A0C61">
        <w:rPr>
          <w:rFonts w:ascii="Courier New" w:hAnsi="Courier New" w:cs="Courier New"/>
          <w:rtl/>
        </w:rPr>
        <w:t xml:space="preserve"> اليهم وقال انا ابرئه وما عليه </w:t>
      </w:r>
      <w:del w:id="899" w:author="Transkribus" w:date="2019-11-18T13:33:00Z">
        <w:r w:rsidR="00DC15B2" w:rsidRPr="00DC15B2">
          <w:rPr>
            <w:rFonts w:ascii="Courier New" w:hAnsi="Courier New" w:cs="Courier New"/>
            <w:rtl/>
          </w:rPr>
          <w:delText>باس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1BAAA6D7" w14:textId="51BC3E2F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90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بأس </w:t>
            </w:r>
          </w:ins>
          <w:r w:rsidR="005A0C61" w:rsidRPr="005A0C61">
            <w:rPr>
              <w:rFonts w:ascii="Courier New" w:hAnsi="Courier New" w:cs="Courier New"/>
              <w:rtl/>
            </w:rPr>
            <w:t xml:space="preserve">ثم انه </w:t>
          </w:r>
          <w:del w:id="901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90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خذه الى حمام قريب</w:t>
          </w:r>
          <w:r>
            <w:t>‬</w:t>
          </w:r>
          <w:r>
            <w:t>‬</w:t>
          </w:r>
        </w:dir>
      </w:dir>
    </w:p>
    <w:p w14:paraId="7CCF432B" w14:textId="3EE8DA6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من ذلك الموضع وفتح فكيه كرها </w:t>
      </w:r>
      <w:proofErr w:type="spellStart"/>
      <w:r w:rsidRPr="005A0C61">
        <w:rPr>
          <w:rFonts w:ascii="Courier New" w:hAnsi="Courier New" w:cs="Courier New"/>
          <w:rtl/>
        </w:rPr>
        <w:t>بش</w:t>
      </w:r>
      <w:del w:id="903" w:author="Transkribus" w:date="2019-11-18T13:33:00Z">
        <w:r w:rsidR="00DC15B2" w:rsidRPr="00DC15B2">
          <w:rPr>
            <w:rFonts w:ascii="Courier New" w:hAnsi="Courier New" w:cs="Courier New"/>
            <w:rtl/>
          </w:rPr>
          <w:delText>يء</w:delText>
        </w:r>
      </w:del>
      <w:ins w:id="904" w:author="Transkribus" w:date="2019-11-18T13:33:00Z">
        <w:r w:rsidRPr="005A0C61">
          <w:rPr>
            <w:rFonts w:ascii="Courier New" w:hAnsi="Courier New" w:cs="Courier New"/>
            <w:rtl/>
          </w:rPr>
          <w:t>ئ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ثم سكب </w:t>
      </w:r>
      <w:proofErr w:type="spellStart"/>
      <w:r w:rsidRPr="005A0C61">
        <w:rPr>
          <w:rFonts w:ascii="Courier New" w:hAnsi="Courier New" w:cs="Courier New"/>
          <w:rtl/>
        </w:rPr>
        <w:t>فى</w:t>
      </w:r>
      <w:proofErr w:type="spellEnd"/>
      <w:r w:rsidRPr="005A0C61">
        <w:rPr>
          <w:rFonts w:ascii="Courier New" w:hAnsi="Courier New" w:cs="Courier New"/>
          <w:rtl/>
        </w:rPr>
        <w:t xml:space="preserve"> </w:t>
      </w:r>
      <w:del w:id="905" w:author="Transkribus" w:date="2019-11-18T13:33:00Z">
        <w:r w:rsidR="00DC15B2" w:rsidRPr="00DC15B2">
          <w:rPr>
            <w:rFonts w:ascii="Courier New" w:hAnsi="Courier New" w:cs="Courier New"/>
            <w:rtl/>
          </w:rPr>
          <w:delText>ح</w:delText>
        </w:r>
      </w:del>
      <w:ins w:id="906" w:author="Transkribus" w:date="2019-11-18T13:33:00Z">
        <w:r w:rsidRPr="005A0C61">
          <w:rPr>
            <w:rFonts w:ascii="Courier New" w:hAnsi="Courier New" w:cs="Courier New"/>
            <w:rtl/>
          </w:rPr>
          <w:t>خ</w:t>
        </w:r>
      </w:ins>
      <w:r w:rsidRPr="005A0C61">
        <w:rPr>
          <w:rFonts w:ascii="Courier New" w:hAnsi="Courier New" w:cs="Courier New"/>
          <w:rtl/>
        </w:rPr>
        <w:t>لقه ماء مغل</w:t>
      </w:r>
      <w:del w:id="907" w:author="Transkribus" w:date="2019-11-18T13:33:00Z">
        <w:r w:rsidR="00DC15B2" w:rsidRPr="00DC15B2">
          <w:rPr>
            <w:rFonts w:ascii="Courier New" w:hAnsi="Courier New" w:cs="Courier New"/>
            <w:rtl/>
          </w:rPr>
          <w:delText>يا</w:delText>
        </w:r>
      </w:del>
      <w:ins w:id="908" w:author="Transkribus" w:date="2019-11-18T13:33:00Z">
        <w:r w:rsidRPr="005A0C61">
          <w:rPr>
            <w:rFonts w:ascii="Courier New" w:hAnsi="Courier New" w:cs="Courier New"/>
            <w:rtl/>
          </w:rPr>
          <w:t>ى</w:t>
        </w:r>
      </w:ins>
      <w:r w:rsidRPr="005A0C61">
        <w:rPr>
          <w:rFonts w:ascii="Courier New" w:hAnsi="Courier New" w:cs="Courier New"/>
          <w:rtl/>
        </w:rPr>
        <w:t xml:space="preserve"> وقد </w:t>
      </w:r>
      <w:del w:id="909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910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 xml:space="preserve">ضاف اليه </w:t>
      </w:r>
      <w:del w:id="911" w:author="Transkribus" w:date="2019-11-18T13:33:00Z">
        <w:r w:rsidR="00DC15B2" w:rsidRPr="00DC15B2">
          <w:rPr>
            <w:rFonts w:ascii="Courier New" w:hAnsi="Courier New" w:cs="Courier New"/>
            <w:rtl/>
          </w:rPr>
          <w:delText>ا</w:delText>
        </w:r>
      </w:del>
      <w:ins w:id="912" w:author="Transkribus" w:date="2019-11-18T13:33:00Z">
        <w:r w:rsidRPr="005A0C61">
          <w:rPr>
            <w:rFonts w:ascii="Courier New" w:hAnsi="Courier New" w:cs="Courier New"/>
            <w:rtl/>
          </w:rPr>
          <w:t>أ</w:t>
        </w:r>
      </w:ins>
      <w:r w:rsidRPr="005A0C61">
        <w:rPr>
          <w:rFonts w:ascii="Courier New" w:hAnsi="Courier New" w:cs="Courier New"/>
          <w:rtl/>
        </w:rPr>
        <w:t>دوية</w:t>
      </w:r>
    </w:p>
    <w:p w14:paraId="1874819F" w14:textId="77777777" w:rsidR="00DC15B2" w:rsidRPr="00DC15B2" w:rsidRDefault="005A0C61" w:rsidP="00DC15B2">
      <w:pPr>
        <w:pStyle w:val="NurText"/>
        <w:bidi/>
        <w:rPr>
          <w:del w:id="913" w:author="Transkribus" w:date="2019-11-18T13:33:00Z"/>
          <w:rFonts w:ascii="Courier New" w:hAnsi="Courier New" w:cs="Courier New"/>
        </w:rPr>
      </w:pPr>
      <w:r w:rsidRPr="005A0C61">
        <w:rPr>
          <w:rFonts w:ascii="Courier New" w:hAnsi="Courier New" w:cs="Courier New"/>
          <w:rtl/>
        </w:rPr>
        <w:t xml:space="preserve">مقيئة </w:t>
      </w:r>
      <w:del w:id="914" w:author="Transkribus" w:date="2019-11-18T13:33:00Z">
        <w:r w:rsidR="00DC15B2" w:rsidRPr="00DC15B2">
          <w:rPr>
            <w:rFonts w:ascii="Courier New" w:hAnsi="Courier New" w:cs="Courier New"/>
            <w:rtl/>
          </w:rPr>
          <w:delText>ولافى</w:delText>
        </w:r>
      </w:del>
      <w:ins w:id="915" w:author="Transkribus" w:date="2019-11-18T13:33:00Z">
        <w:r w:rsidRPr="005A0C61">
          <w:rPr>
            <w:rFonts w:ascii="Courier New" w:hAnsi="Courier New" w:cs="Courier New"/>
            <w:rtl/>
          </w:rPr>
          <w:t xml:space="preserve">ولا </w:t>
        </w:r>
        <w:proofErr w:type="spellStart"/>
        <w:r w:rsidRPr="005A0C61">
          <w:rPr>
            <w:rFonts w:ascii="Courier New" w:hAnsi="Courier New" w:cs="Courier New"/>
            <w:rtl/>
          </w:rPr>
          <w:t>فى</w:t>
        </w:r>
      </w:ins>
      <w:proofErr w:type="spellEnd"/>
      <w:r w:rsidRPr="005A0C61">
        <w:rPr>
          <w:rFonts w:ascii="Courier New" w:hAnsi="Courier New" w:cs="Courier New"/>
          <w:rtl/>
        </w:rPr>
        <w:t xml:space="preserve"> الغاية وقياه برفق </w:t>
      </w:r>
      <w:del w:id="916" w:author="Transkribus" w:date="2019-11-18T13:33:00Z"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  <w:r w:rsidR="00DC15B2" w:rsidRPr="00DC15B2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3650CA3F" w14:textId="0796FE11" w:rsidR="005A0C61" w:rsidRPr="005A0C61" w:rsidRDefault="00BA5180" w:rsidP="005A0C6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5A0C61" w:rsidRPr="005A0C61">
            <w:rPr>
              <w:rFonts w:ascii="Courier New" w:hAnsi="Courier New" w:cs="Courier New"/>
              <w:rtl/>
            </w:rPr>
            <w:t xml:space="preserve">ثم عالجه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وتل</w:t>
          </w:r>
          <w:del w:id="917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ط</w:delText>
            </w:r>
          </w:del>
          <w:ins w:id="918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ظ</w:t>
            </w:r>
          </w:ins>
          <w:r w:rsidR="005A0C61" w:rsidRPr="005A0C61">
            <w:rPr>
              <w:rFonts w:ascii="Courier New" w:hAnsi="Courier New" w:cs="Courier New"/>
              <w:rtl/>
            </w:rPr>
            <w:t>ف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5A0C61" w:rsidRPr="005A0C61">
            <w:rPr>
              <w:rFonts w:ascii="Courier New" w:hAnsi="Courier New" w:cs="Courier New"/>
              <w:rtl/>
            </w:rPr>
            <w:t>فى</w:t>
          </w:r>
          <w:proofErr w:type="spellEnd"/>
          <w:r w:rsidR="005A0C61" w:rsidRPr="005A0C61">
            <w:rPr>
              <w:rFonts w:ascii="Courier New" w:hAnsi="Courier New" w:cs="Courier New"/>
              <w:rtl/>
            </w:rPr>
            <w:t xml:space="preserve"> مداواته حتى </w:t>
          </w:r>
          <w:del w:id="919" w:author="Transkribus" w:date="2019-11-18T13:33:00Z">
            <w:r w:rsidR="00DC15B2" w:rsidRPr="00DC15B2">
              <w:rPr>
                <w:rFonts w:ascii="Courier New" w:hAnsi="Courier New" w:cs="Courier New"/>
                <w:rtl/>
              </w:rPr>
              <w:delText>ا</w:delText>
            </w:r>
          </w:del>
          <w:ins w:id="920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>أ</w:t>
            </w:r>
          </w:ins>
          <w:r w:rsidR="005A0C61" w:rsidRPr="005A0C61">
            <w:rPr>
              <w:rFonts w:ascii="Courier New" w:hAnsi="Courier New" w:cs="Courier New"/>
              <w:rtl/>
            </w:rPr>
            <w:t>فاق وعاد الى صحته</w:t>
          </w:r>
          <w:del w:id="921" w:author="Transkribus" w:date="2019-11-18T13:33:00Z"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DC15B2" w:rsidRPr="00DC15B2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22" w:author="Transkribus" w:date="2019-11-18T13:33:00Z">
            <w:r w:rsidR="005A0C61" w:rsidRPr="005A0C61">
              <w:rPr>
                <w:rFonts w:ascii="Courier New" w:hAnsi="Courier New" w:cs="Courier New"/>
                <w:rtl/>
              </w:rPr>
              <w:t xml:space="preserve"> فتعجب</w:t>
            </w:r>
          </w:ins>
          <w:r>
            <w:t>‬</w:t>
          </w:r>
          <w:r>
            <w:t>‬</w:t>
          </w:r>
        </w:dir>
      </w:dir>
    </w:p>
    <w:p w14:paraId="546BB604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p w14:paraId="43329D35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p w14:paraId="07C5C75C" w14:textId="77777777" w:rsidR="005A0C61" w:rsidRPr="005A0C61" w:rsidRDefault="005A0C61" w:rsidP="005A0C61">
      <w:pPr>
        <w:pStyle w:val="NurText"/>
        <w:bidi/>
        <w:rPr>
          <w:rFonts w:ascii="Courier New" w:hAnsi="Courier New" w:cs="Courier New"/>
        </w:rPr>
      </w:pPr>
    </w:p>
    <w:sectPr w:rsidR="005A0C61" w:rsidRPr="005A0C61" w:rsidSect="005914E6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46"/>
    <w:rsid w:val="00205B78"/>
    <w:rsid w:val="002E4E26"/>
    <w:rsid w:val="00384DF6"/>
    <w:rsid w:val="004B2352"/>
    <w:rsid w:val="005A0C61"/>
    <w:rsid w:val="005A5FE5"/>
    <w:rsid w:val="00663732"/>
    <w:rsid w:val="006B046D"/>
    <w:rsid w:val="009D2587"/>
    <w:rsid w:val="00A33946"/>
    <w:rsid w:val="00BA5180"/>
    <w:rsid w:val="00CF58D5"/>
    <w:rsid w:val="00D15DF1"/>
    <w:rsid w:val="00D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C91C6"/>
  <w15:chartTrackingRefBased/>
  <w15:docId w15:val="{346C739D-11D7-B14B-A9A8-CB680F6E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914E6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914E6"/>
    <w:rPr>
      <w:rFonts w:ascii="Consolas" w:hAnsi="Consolas" w:cs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258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2587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9D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1714</Words>
  <Characters>10805</Characters>
  <Application>Microsoft Office Word</Application>
  <DocSecurity>0</DocSecurity>
  <Lines>90</Lines>
  <Paragraphs>24</Paragraphs>
  <ScaleCrop>false</ScaleCrop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P. Gibson</cp:lastModifiedBy>
  <cp:revision>2</cp:revision>
  <dcterms:created xsi:type="dcterms:W3CDTF">2112-12-31T23:53:00Z</dcterms:created>
  <dcterms:modified xsi:type="dcterms:W3CDTF">2019-11-19T14:26:00Z</dcterms:modified>
</cp:coreProperties>
</file>