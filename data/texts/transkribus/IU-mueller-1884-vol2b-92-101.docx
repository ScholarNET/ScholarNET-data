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221" w:rsidRPr="00EE6742" w:rsidRDefault="00964221" w:rsidP="00964221">
      <w:pPr>
        <w:pStyle w:val="NurText"/>
        <w:bidi/>
        <w:rPr>
          <w:ins w:id="0" w:author="Transkribus" w:date="2019-12-11T14:30:00Z"/>
          <w:rFonts w:ascii="Courier New" w:hAnsi="Courier New" w:cs="Courier New"/>
        </w:rPr>
      </w:pPr>
      <w:dir w:val="rtl">
        <w:dir w:val="rtl">
          <w:del w:id="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واحسن</w:delText>
            </w:r>
          </w:del>
          <w:ins w:id="2" w:author="Transkribus" w:date="2019-12-11T14:30:00Z">
            <w:r w:rsidRPr="00EE6742">
              <w:rPr>
                <w:rFonts w:ascii="Courier New" w:hAnsi="Courier New" w:cs="Courier New"/>
                <w:rtl/>
              </w:rPr>
              <w:t>٢٢٨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3" w:author="Transkribus" w:date="2019-12-11T14:30:00Z">
        <w:r w:rsidRPr="00EE6742">
          <w:rPr>
            <w:rFonts w:ascii="Courier New" w:hAnsi="Courier New" w:cs="Courier New"/>
            <w:rtl/>
          </w:rPr>
          <w:t>وأحسن</w:t>
        </w:r>
      </w:ins>
      <w:r w:rsidRPr="00EE6742">
        <w:rPr>
          <w:rFonts w:ascii="Courier New" w:hAnsi="Courier New" w:cs="Courier New"/>
          <w:rtl/>
        </w:rPr>
        <w:t xml:space="preserve"> صون </w:t>
      </w:r>
      <w:del w:id="4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5" w:author="Transkribus" w:date="2019-12-11T14:30:00Z">
        <w:r w:rsidRPr="00EE6742">
          <w:rPr>
            <w:rFonts w:ascii="Courier New" w:hAnsi="Courier New" w:cs="Courier New"/>
            <w:rtl/>
          </w:rPr>
          <w:t>ت</w:t>
        </w:r>
      </w:ins>
      <w:r w:rsidRPr="00EE6742">
        <w:rPr>
          <w:rFonts w:ascii="Courier New" w:hAnsi="Courier New" w:cs="Courier New"/>
          <w:rtl/>
        </w:rPr>
        <w:t>فس</w:t>
      </w:r>
      <w:ins w:id="6" w:author="Transkribus" w:date="2019-12-11T14:30:00Z">
        <w:r w:rsidRPr="00EE6742">
          <w:rPr>
            <w:rFonts w:ascii="Courier New" w:hAnsi="Courier New" w:cs="Courier New"/>
            <w:rtl/>
          </w:rPr>
          <w:t>ل</w:t>
        </w:r>
      </w:ins>
      <w:r w:rsidRPr="00EE6742">
        <w:rPr>
          <w:rFonts w:ascii="Courier New" w:hAnsi="Courier New" w:cs="Courier New"/>
          <w:rtl/>
        </w:rPr>
        <w:t>ك عن هواها</w:t>
      </w:r>
      <w:del w:id="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تفز</w:delText>
            </w:r>
            <w:r>
              <w:delText>‬</w:delText>
            </w:r>
            <w:r>
              <w:delText>‬</w:delText>
            </w:r>
          </w:dir>
        </w:dir>
      </w:del>
      <w:ins w:id="8" w:author="Transkribus" w:date="2019-12-11T14:30:00Z">
        <w:del w:id="9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يفر</w:delText>
          </w:r>
        </w:del>
      </w:ins>
      <w:r w:rsidRPr="00EE6742">
        <w:rPr>
          <w:rFonts w:ascii="Courier New" w:hAnsi="Courier New" w:cs="Courier New"/>
          <w:rtl/>
        </w:rPr>
        <w:t xml:space="preserve"> بالخلد فى دار السلام</w:t>
      </w:r>
      <w:del w:id="10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الوافر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9B6BCA" w:rsidRDefault="00964221" w:rsidP="00964221">
      <w:pPr>
        <w:pStyle w:val="NurText"/>
        <w:bidi/>
        <w:rPr>
          <w:del w:id="11" w:author="Transkribus" w:date="2019-12-11T14:30:00Z"/>
          <w:rFonts w:ascii="Courier New" w:hAnsi="Courier New" w:cs="Courier New"/>
        </w:rPr>
      </w:pPr>
      <w:dir w:val="rtl">
        <w:dir w:val="rtl">
          <w:del w:id="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3" w:author="Transkribus" w:date="2019-12-11T14:30:00Z"/>
          <w:rFonts w:ascii="Courier New" w:hAnsi="Courier New" w:cs="Courier New"/>
        </w:rPr>
      </w:pPr>
      <w:dir w:val="rtl">
        <w:dir w:val="rtl">
          <w:del w:id="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غرض الطب يا اخا اللب عرفان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مبادى ابداننا والاصول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9B6BCA" w:rsidRDefault="00964221" w:rsidP="00964221">
      <w:pPr>
        <w:pStyle w:val="NurText"/>
        <w:bidi/>
        <w:rPr>
          <w:del w:id="15" w:author="Transkribus" w:date="2019-12-11T14:30:00Z"/>
          <w:rFonts w:ascii="Courier New" w:hAnsi="Courier New" w:cs="Courier New"/>
        </w:rPr>
      </w:pPr>
      <w:dir w:val="rtl">
        <w:dir w:val="rtl">
          <w:del w:id="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قيل حالاتها وما توجب الحالات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فيها وما لها من دليل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17" w:author="Transkribus" w:date="2019-12-11T14:30:00Z"/>
          <w:del w:id="18" w:author="Transkribus" w:date="2019-12-11T14:30:00Z"/>
          <w:rFonts w:ascii="Courier New" w:hAnsi="Courier New" w:cs="Courier New"/>
        </w:rPr>
      </w:pPr>
      <w:dir w:val="rtl">
        <w:dir w:val="rtl">
          <w:del w:id="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لتدوم الابدان</w:delText>
            </w:r>
          </w:del>
          <w:ins w:id="20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وانشدق أصالنقسة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21" w:author="Transkribus" w:date="2019-12-11T14:30:00Z"/>
          <w:rFonts w:ascii="Courier New" w:hAnsi="Courier New" w:cs="Courier New"/>
        </w:rPr>
      </w:pPr>
      <w:ins w:id="22" w:author="Transkribus" w:date="2019-12-11T14:30:00Z">
        <w:r w:rsidRPr="00EE6742">
          <w:rPr>
            <w:rFonts w:ascii="Courier New" w:hAnsi="Courier New" w:cs="Courier New"/>
            <w:rtl/>
          </w:rPr>
          <w:t>الحفيف٢</w:t>
        </w:r>
      </w:ins>
    </w:p>
    <w:p w:rsidR="00964221" w:rsidRPr="00EE6742" w:rsidRDefault="00964221" w:rsidP="00964221">
      <w:pPr>
        <w:pStyle w:val="NurText"/>
        <w:bidi/>
        <w:rPr>
          <w:ins w:id="23" w:author="Transkribus" w:date="2019-12-11T14:30:00Z"/>
          <w:rFonts w:ascii="Courier New" w:hAnsi="Courier New" w:cs="Courier New"/>
        </w:rPr>
      </w:pPr>
      <w:ins w:id="24" w:author="Transkribus" w:date="2019-12-11T14:30:00Z">
        <w:r w:rsidRPr="00EE6742">
          <w:rPr>
            <w:rFonts w:ascii="Courier New" w:hAnsi="Courier New" w:cs="Courier New"/>
            <w:rtl/>
          </w:rPr>
          <w:t>ابقرس الطب باأخالب عرقا * ن ميادى أبد غناو الاصول</w:t>
        </w:r>
      </w:ins>
    </w:p>
    <w:p w:rsidR="00964221" w:rsidRPr="00EE6742" w:rsidRDefault="00964221" w:rsidP="00964221">
      <w:pPr>
        <w:pStyle w:val="NurText"/>
        <w:bidi/>
        <w:rPr>
          <w:ins w:id="25" w:author="Transkribus" w:date="2019-12-11T14:30:00Z"/>
          <w:rFonts w:ascii="Courier New" w:hAnsi="Courier New" w:cs="Courier New"/>
        </w:rPr>
      </w:pPr>
      <w:ins w:id="26" w:author="Transkribus" w:date="2019-12-11T14:30:00Z">
        <w:r w:rsidRPr="00EE6742">
          <w:rPr>
            <w:rFonts w:ascii="Courier New" w:hAnsi="Courier New" w:cs="Courier New"/>
            <w:rtl/>
          </w:rPr>
          <w:t>فيل جالاتهاومانوجب الحا * لاب فبها ومالها من دليل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27" w:author="Transkribus" w:date="2019-12-11T14:30:00Z">
        <w:r w:rsidRPr="00EE6742">
          <w:rPr>
            <w:rFonts w:ascii="Courier New" w:hAnsi="Courier New" w:cs="Courier New"/>
            <w:rtl/>
          </w:rPr>
          <w:t>النسدوم الآابدان</w:t>
        </w:r>
      </w:ins>
      <w:r w:rsidRPr="00EE6742">
        <w:rPr>
          <w:rFonts w:ascii="Courier New" w:hAnsi="Courier New" w:cs="Courier New"/>
          <w:rtl/>
        </w:rPr>
        <w:t xml:space="preserve"> موجودة </w:t>
      </w:r>
      <w:del w:id="28" w:author="Transkribus" w:date="2019-12-11T14:30:00Z">
        <w:r w:rsidRPr="009B6BCA">
          <w:rPr>
            <w:rFonts w:ascii="Courier New" w:hAnsi="Courier New" w:cs="Courier New"/>
            <w:rtl/>
          </w:rPr>
          <w:delText>الصحة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29" w:author="Transkribus" w:date="2019-12-11T14:30:00Z">
        <w:del w:id="30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الصحه </w:delText>
          </w:r>
        </w:del>
      </w:ins>
      <w:r w:rsidRPr="00EE6742">
        <w:rPr>
          <w:rFonts w:ascii="Courier New" w:hAnsi="Courier New" w:cs="Courier New"/>
          <w:rtl/>
        </w:rPr>
        <w:t xml:space="preserve">منا </w:t>
      </w:r>
      <w:del w:id="31" w:author="Transkribus" w:date="2019-12-11T14:30:00Z">
        <w:r w:rsidRPr="009B6BCA">
          <w:rPr>
            <w:rFonts w:ascii="Courier New" w:hAnsi="Courier New" w:cs="Courier New"/>
            <w:rtl/>
          </w:rPr>
          <w:delText>وذاك بالتعديل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32" w:author="Transkribus" w:date="2019-12-11T14:30:00Z">
        <w:r w:rsidRPr="00EE6742">
          <w:rPr>
            <w:rFonts w:ascii="Courier New" w:hAnsi="Courier New" w:cs="Courier New"/>
            <w:rtl/>
          </w:rPr>
          <w:t>وذال والتعديل</w:t>
        </w:r>
      </w:ins>
    </w:p>
    <w:p w:rsidR="00964221" w:rsidRPr="009B6BCA" w:rsidRDefault="00964221" w:rsidP="00964221">
      <w:pPr>
        <w:pStyle w:val="NurText"/>
        <w:bidi/>
        <w:rPr>
          <w:del w:id="33" w:author="Transkribus" w:date="2019-12-11T14:30:00Z"/>
          <w:rFonts w:ascii="Courier New" w:hAnsi="Courier New" w:cs="Courier New"/>
        </w:rPr>
      </w:pPr>
      <w:dir w:val="rtl">
        <w:dir w:val="rtl">
          <w:del w:id="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وتزال الامراض ان امكن الحال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وذا بالافراغ والتبديل الخفيف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9B6BCA" w:rsidRDefault="00964221" w:rsidP="00964221">
      <w:pPr>
        <w:pStyle w:val="NurText"/>
        <w:bidi/>
        <w:rPr>
          <w:del w:id="35" w:author="Transkribus" w:date="2019-12-11T14:30:00Z"/>
          <w:rFonts w:ascii="Courier New" w:hAnsi="Courier New" w:cs="Courier New"/>
        </w:rPr>
      </w:pPr>
      <w:dir w:val="rtl">
        <w:dir w:val="rtl">
          <w:del w:id="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37" w:author="Transkribus" w:date="2019-12-11T14:30:00Z"/>
          <w:rFonts w:ascii="Courier New" w:hAnsi="Courier New" w:cs="Courier New"/>
        </w:rPr>
      </w:pPr>
      <w:dir w:val="rtl">
        <w:dir w:val="rtl">
          <w:del w:id="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الغذاء وان كان الصديق لما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هو المدبر اعنى قوة الوصب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39" w:author="Transkribus" w:date="2019-12-11T14:30:00Z"/>
          <w:del w:id="40" w:author="Transkribus" w:date="2019-12-11T14:30:00Z"/>
          <w:rFonts w:ascii="Courier New" w:hAnsi="Courier New" w:cs="Courier New"/>
        </w:rPr>
      </w:pPr>
      <w:dir w:val="rtl">
        <w:dir w:val="rtl">
          <w:ins w:id="41" w:author="Transkribus" w:date="2019-12-11T14:30:00Z">
            <w:r w:rsidRPr="00EE6742">
              <w:rPr>
                <w:rFonts w:ascii="Courier New" w:hAnsi="Courier New" w:cs="Courier New"/>
                <w:rtl/>
              </w:rPr>
              <w:t>وزال الامراس ابن أمكن الحا * ل ودا الافراتح والتبديل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42" w:author="Transkribus" w:date="2019-12-11T14:30:00Z"/>
          <w:rFonts w:ascii="Courier New" w:hAnsi="Courier New" w:cs="Courier New"/>
        </w:rPr>
      </w:pPr>
      <w:ins w:id="43" w:author="Transkribus" w:date="2019-12-11T14:30:00Z">
        <w:r w:rsidRPr="00EE6742">
          <w:rPr>
            <w:rFonts w:ascii="Courier New" w:hAnsi="Courier New" w:cs="Courier New"/>
            <w:rtl/>
          </w:rPr>
          <w:t>وانشدقى أيضالنقسة</w:t>
        </w:r>
      </w:ins>
    </w:p>
    <w:p w:rsidR="00964221" w:rsidRPr="00EE6742" w:rsidRDefault="00964221" w:rsidP="00964221">
      <w:pPr>
        <w:pStyle w:val="NurText"/>
        <w:bidi/>
        <w:rPr>
          <w:ins w:id="44" w:author="Transkribus" w:date="2019-12-11T14:30:00Z"/>
          <w:rFonts w:ascii="Courier New" w:hAnsi="Courier New" w:cs="Courier New"/>
        </w:rPr>
      </w:pPr>
      <w:ins w:id="45" w:author="Transkribus" w:date="2019-12-11T14:30:00Z">
        <w:r w:rsidRPr="00EE6742">
          <w:rPr>
            <w:rFonts w:ascii="Courier New" w:hAnsi="Courier New" w:cs="Courier New"/>
            <w:rtl/>
          </w:rPr>
          <w:t>ابسيط٢</w:t>
        </w:r>
      </w:ins>
    </w:p>
    <w:p w:rsidR="00964221" w:rsidRPr="00EE6742" w:rsidRDefault="00964221" w:rsidP="00964221">
      <w:pPr>
        <w:pStyle w:val="NurText"/>
        <w:bidi/>
        <w:rPr>
          <w:ins w:id="46" w:author="Transkribus" w:date="2019-12-11T14:30:00Z"/>
          <w:rFonts w:ascii="Courier New" w:hAnsi="Courier New" w:cs="Courier New"/>
        </w:rPr>
      </w:pPr>
      <w:ins w:id="47" w:author="Transkribus" w:date="2019-12-11T14:30:00Z">
        <w:r w:rsidRPr="00EE6742">
          <w:rPr>
            <w:rFonts w:ascii="Courier New" w:hAnsi="Courier New" w:cs="Courier New"/>
            <w:rtl/>
          </w:rPr>
          <w:t>ابن الغذاهوان كمان الصدفق لما * مو المدبراعنى فزة الوسب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فهو </w:t>
      </w:r>
      <w:del w:id="48" w:author="Transkribus" w:date="2019-12-11T14:30:00Z">
        <w:r w:rsidRPr="009B6BCA">
          <w:rPr>
            <w:rFonts w:ascii="Courier New" w:hAnsi="Courier New" w:cs="Courier New"/>
            <w:rtl/>
          </w:rPr>
          <w:delText>العدو لها ايضا لان</w:delText>
        </w:r>
      </w:del>
      <w:ins w:id="49" w:author="Transkribus" w:date="2019-12-11T14:30:00Z">
        <w:r w:rsidRPr="00EE6742">
          <w:rPr>
            <w:rFonts w:ascii="Courier New" w:hAnsi="Courier New" w:cs="Courier New"/>
            <w:rtl/>
          </w:rPr>
          <w:t>العدولها أيصالان</w:t>
        </w:r>
      </w:ins>
      <w:r w:rsidRPr="00EE6742">
        <w:rPr>
          <w:rFonts w:ascii="Courier New" w:hAnsi="Courier New" w:cs="Courier New"/>
          <w:rtl/>
        </w:rPr>
        <w:t xml:space="preserve"> به</w:t>
      </w:r>
      <w:del w:id="5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زيادة الضد اعنى</w:delText>
            </w:r>
            <w:r>
              <w:delText>‬</w:delText>
            </w:r>
            <w:r>
              <w:delText>‬</w:delText>
            </w:r>
          </w:dir>
        </w:dir>
      </w:del>
      <w:ins w:id="51" w:author="Transkribus" w:date="2019-12-11T14:30:00Z">
        <w:del w:id="52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عزيادة الصداعنى</w:delText>
          </w:r>
        </w:del>
      </w:ins>
      <w:r w:rsidRPr="00EE6742">
        <w:rPr>
          <w:rFonts w:ascii="Courier New" w:hAnsi="Courier New" w:cs="Courier New"/>
          <w:rtl/>
        </w:rPr>
        <w:t xml:space="preserve"> عنصر الوصب</w:t>
      </w:r>
      <w:del w:id="53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البسيط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9B6BCA" w:rsidRDefault="00964221" w:rsidP="00964221">
      <w:pPr>
        <w:pStyle w:val="NurText"/>
        <w:bidi/>
        <w:rPr>
          <w:del w:id="54" w:author="Transkribus" w:date="2019-12-11T14:30:00Z"/>
          <w:rFonts w:ascii="Courier New" w:hAnsi="Courier New" w:cs="Courier New"/>
        </w:rPr>
      </w:pPr>
      <w:dir w:val="rtl">
        <w:dir w:val="rtl">
          <w:del w:id="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56" w:author="Transkribus" w:date="2019-12-11T14:30:00Z"/>
          <w:rFonts w:ascii="Courier New" w:hAnsi="Courier New" w:cs="Courier New"/>
        </w:rPr>
      </w:pPr>
      <w:dir w:val="rtl">
        <w:dir w:val="rtl">
          <w:ins w:id="57" w:author="Transkribus" w:date="2019-12-11T14:30:00Z">
            <w:r w:rsidRPr="00EE6742">
              <w:rPr>
                <w:rFonts w:ascii="Courier New" w:hAnsi="Courier New" w:cs="Courier New"/>
                <w:rtl/>
              </w:rPr>
              <w:t>وأنشد فى أبض النقسة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58" w:author="Transkribus" w:date="2019-12-11T14:30:00Z"/>
          <w:rFonts w:ascii="Courier New" w:hAnsi="Courier New" w:cs="Courier New"/>
        </w:rPr>
      </w:pPr>
      <w:ins w:id="59" w:author="Transkribus" w:date="2019-12-11T14:30:00Z">
        <w:r w:rsidRPr="00EE6742">
          <w:rPr>
            <w:rFonts w:ascii="Courier New" w:hAnsi="Courier New" w:cs="Courier New"/>
            <w:rtl/>
          </w:rPr>
          <w:t>الرشل)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علل </w:t>
      </w:r>
      <w:del w:id="60" w:author="Transkribus" w:date="2019-12-11T14:30:00Z">
        <w:r w:rsidRPr="009B6BCA">
          <w:rPr>
            <w:rFonts w:ascii="Courier New" w:hAnsi="Courier New" w:cs="Courier New"/>
            <w:rtl/>
          </w:rPr>
          <w:delText>الصحة حقا ستة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61" w:author="Transkribus" w:date="2019-12-11T14:30:00Z">
        <w:del w:id="62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الصجه جقياسيه * </w:delText>
          </w:r>
        </w:del>
      </w:ins>
      <w:r w:rsidRPr="00EE6742">
        <w:rPr>
          <w:rFonts w:ascii="Courier New" w:hAnsi="Courier New" w:cs="Courier New"/>
          <w:rtl/>
        </w:rPr>
        <w:t xml:space="preserve">وهى </w:t>
      </w:r>
      <w:del w:id="63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64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يضا علل لل</w:t>
      </w:r>
      <w:del w:id="65" w:author="Transkribus" w:date="2019-12-11T14:30:00Z">
        <w:r w:rsidRPr="009B6BCA">
          <w:rPr>
            <w:rFonts w:ascii="Courier New" w:hAnsi="Courier New" w:cs="Courier New"/>
            <w:rtl/>
          </w:rPr>
          <w:delText>م</w:delText>
        </w:r>
      </w:del>
      <w:r w:rsidRPr="00EE6742">
        <w:rPr>
          <w:rFonts w:ascii="Courier New" w:hAnsi="Courier New" w:cs="Courier New"/>
          <w:rtl/>
        </w:rPr>
        <w:t>ر</w:t>
      </w:r>
      <w:del w:id="66" w:author="Transkribus" w:date="2019-12-11T14:30:00Z">
        <w:r w:rsidRPr="009B6BCA">
          <w:rPr>
            <w:rFonts w:ascii="Courier New" w:hAnsi="Courier New" w:cs="Courier New"/>
            <w:rtl/>
          </w:rPr>
          <w:delText>ض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7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</w:p>
    <w:p w:rsidR="00964221" w:rsidRPr="009B6BCA" w:rsidRDefault="00964221" w:rsidP="00964221">
      <w:pPr>
        <w:pStyle w:val="NurText"/>
        <w:bidi/>
        <w:rPr>
          <w:del w:id="68" w:author="Transkribus" w:date="2019-12-11T14:30:00Z"/>
          <w:rFonts w:ascii="Courier New" w:hAnsi="Courier New" w:cs="Courier New"/>
        </w:rPr>
      </w:pPr>
      <w:dir w:val="rtl">
        <w:dir w:val="rtl">
          <w:del w:id="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فاذا عدلتها فى اربع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كان ذا التعديل انهى للغرض الرمل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9B6BCA" w:rsidRDefault="00964221" w:rsidP="00964221">
      <w:pPr>
        <w:pStyle w:val="NurText"/>
        <w:bidi/>
        <w:rPr>
          <w:del w:id="70" w:author="Transkribus" w:date="2019-12-11T14:30:00Z"/>
          <w:rFonts w:ascii="Courier New" w:hAnsi="Courier New" w:cs="Courier New"/>
        </w:rPr>
      </w:pPr>
      <w:dir w:val="rtl">
        <w:dir w:val="rtl">
          <w:del w:id="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72" w:author="Transkribus" w:date="2019-12-11T14:30:00Z"/>
          <w:rFonts w:ascii="Courier New" w:hAnsi="Courier New" w:cs="Courier New"/>
        </w:rPr>
      </w:pPr>
      <w:dir w:val="rtl">
        <w:dir w:val="rtl">
          <w:del w:id="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ما</w:delText>
            </w:r>
          </w:del>
          <w:ins w:id="74" w:author="Transkribus" w:date="2019-12-11T14:30:00Z">
            <w:r w:rsidRPr="00EE6742">
              <w:rPr>
                <w:rFonts w:ascii="Courier New" w:hAnsi="Courier New" w:cs="Courier New"/>
                <w:rtl/>
              </w:rPr>
              <w:t>فاناعدالتها فى أريع * كمان ذالتعديل أهى الفرس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75" w:author="Transkribus" w:date="2019-12-11T14:30:00Z"/>
          <w:rFonts w:ascii="Courier New" w:hAnsi="Courier New" w:cs="Courier New"/>
        </w:rPr>
      </w:pPr>
      <w:ins w:id="76" w:author="Transkribus" w:date="2019-12-11T14:30:00Z">
        <w:r w:rsidRPr="00EE6742">
          <w:rPr>
            <w:rFonts w:ascii="Courier New" w:hAnsi="Courier New" w:cs="Courier New"/>
            <w:rtl/>
          </w:rPr>
          <w:t>وأنشدى ألصالنفسه</w:t>
        </w:r>
      </w:ins>
    </w:p>
    <w:p w:rsidR="00964221" w:rsidRPr="00EE6742" w:rsidRDefault="00964221" w:rsidP="00964221">
      <w:pPr>
        <w:pStyle w:val="NurText"/>
        <w:bidi/>
        <w:rPr>
          <w:ins w:id="77" w:author="Transkribus" w:date="2019-12-11T14:30:00Z"/>
          <w:rFonts w:ascii="Courier New" w:hAnsi="Courier New" w:cs="Courier New"/>
        </w:rPr>
      </w:pPr>
      <w:ins w:id="78" w:author="Transkribus" w:date="2019-12-11T14:30:00Z">
        <w:r w:rsidRPr="00EE6742">
          <w:rPr>
            <w:rFonts w:ascii="Courier New" w:hAnsi="Courier New" w:cs="Courier New"/>
            <w:rtl/>
          </w:rPr>
          <w:t>اطريل)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79" w:author="Transkribus" w:date="2019-12-11T14:30:00Z">
        <w:r w:rsidRPr="00EE6742">
          <w:rPr>
            <w:rFonts w:ascii="Courier New" w:hAnsi="Courier New" w:cs="Courier New"/>
            <w:rtl/>
          </w:rPr>
          <w:t>اداما</w:t>
        </w:r>
      </w:ins>
      <w:r w:rsidRPr="00EE6742">
        <w:rPr>
          <w:rFonts w:ascii="Courier New" w:hAnsi="Courier New" w:cs="Courier New"/>
          <w:rtl/>
        </w:rPr>
        <w:t xml:space="preserve"> اشتهى </w:t>
      </w:r>
      <w:del w:id="80" w:author="Transkribus" w:date="2019-12-11T14:30:00Z">
        <w:r w:rsidRPr="009B6BCA">
          <w:rPr>
            <w:rFonts w:ascii="Courier New" w:hAnsi="Courier New" w:cs="Courier New"/>
            <w:rtl/>
          </w:rPr>
          <w:delText>ذو علة بعض ما به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81" w:author="Transkribus" w:date="2019-12-11T14:30:00Z">
        <w:del w:id="82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دوعلةبعس مابه * </w:delText>
          </w:r>
        </w:del>
      </w:ins>
      <w:r w:rsidRPr="00EE6742">
        <w:rPr>
          <w:rFonts w:ascii="Courier New" w:hAnsi="Courier New" w:cs="Courier New"/>
          <w:rtl/>
        </w:rPr>
        <w:t xml:space="preserve">شفاء من الداء الذى </w:t>
      </w:r>
      <w:del w:id="83" w:author="Transkribus" w:date="2019-12-11T14:30:00Z">
        <w:r w:rsidRPr="009B6BCA">
          <w:rPr>
            <w:rFonts w:ascii="Courier New" w:hAnsi="Courier New" w:cs="Courier New"/>
            <w:rtl/>
          </w:rPr>
          <w:delText>جسمه حلا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4" w:author="Transkribus" w:date="2019-12-11T14:30:00Z">
        <w:r w:rsidRPr="00EE6742">
          <w:rPr>
            <w:rFonts w:ascii="Courier New" w:hAnsi="Courier New" w:cs="Courier New"/>
            <w:rtl/>
          </w:rPr>
          <w:t>سمه جلا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فلا تمنعنه</w:delText>
            </w:r>
          </w:del>
          <w:ins w:id="86" w:author="Transkribus" w:date="2019-12-11T14:30:00Z">
            <w:r w:rsidRPr="00EE6742">
              <w:rPr>
                <w:rFonts w:ascii="Courier New" w:hAnsi="Courier New" w:cs="Courier New"/>
                <w:rtl/>
              </w:rPr>
              <w:t>فلاشمتعبة ماشتهاء فر</w:t>
            </w:r>
          </w:ins>
          <w:r w:rsidRPr="00EE6742">
            <w:rPr>
              <w:rFonts w:ascii="Courier New" w:hAnsi="Courier New" w:cs="Courier New"/>
              <w:rtl/>
            </w:rPr>
            <w:t xml:space="preserve"> ما </w:t>
          </w:r>
          <w:del w:id="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اشتهاه فربما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تراه وشيكا عقدة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88" w:author="Transkribus" w:date="2019-12-11T14:30:00Z">
            <w:del w:id="8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* براه وسمكاعهدة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الداء </w:t>
          </w:r>
          <w:del w:id="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 حلا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1" w:author="Transkribus" w:date="2019-12-11T14:30:00Z">
            <w:r w:rsidRPr="00EE6742">
              <w:rPr>
                <w:rFonts w:ascii="Courier New" w:hAnsi="Courier New" w:cs="Courier New"/>
                <w:rtl/>
              </w:rPr>
              <w:t>فذجلا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وكان </w:t>
          </w:r>
          <w:del w:id="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كما قد قيل</w:delText>
            </w:r>
          </w:del>
          <w:ins w:id="93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كماتدعيل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مثل ما</w:delText>
            </w:r>
          </w:del>
          <w:ins w:id="95" w:author="Transkribus" w:date="2019-12-11T14:30:00Z">
            <w:r w:rsidRPr="00EE6742">
              <w:rPr>
                <w:rFonts w:ascii="Courier New" w:hAnsi="Courier New" w:cs="Courier New"/>
                <w:rtl/>
              </w:rPr>
              <w:t>متل</w:t>
            </w:r>
          </w:ins>
          <w:r w:rsidRPr="00EE6742">
            <w:rPr>
              <w:rFonts w:ascii="Courier New" w:hAnsi="Courier New" w:cs="Courier New"/>
              <w:rtl/>
            </w:rPr>
            <w:t xml:space="preserve"> جرى</w:t>
          </w:r>
          <w:del w:id="9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97" w:author="Transkribus" w:date="2019-12-11T14:30:00Z">
            <w:del w:id="9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من السعد </w:t>
          </w:r>
          <w:del w:id="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يلقى</w:delText>
            </w:r>
          </w:del>
          <w:ins w:id="100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أبن بلق</w:t>
            </w:r>
          </w:ins>
          <w:r w:rsidRPr="00EE6742">
            <w:rPr>
              <w:rFonts w:ascii="Courier New" w:hAnsi="Courier New" w:cs="Courier New"/>
              <w:rtl/>
            </w:rPr>
            <w:t xml:space="preserve"> هوى صاد</w:t>
          </w:r>
          <w:del w:id="1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102" w:author="Transkribus" w:date="2019-12-11T14:30:00Z">
            <w:r w:rsidRPr="00EE6742">
              <w:rPr>
                <w:rFonts w:ascii="Courier New" w:hAnsi="Courier New" w:cs="Courier New"/>
                <w:rtl/>
              </w:rPr>
              <w:t>ق</w:t>
            </w:r>
          </w:ins>
          <w:r w:rsidRPr="00EE6742">
            <w:rPr>
              <w:rFonts w:ascii="Courier New" w:hAnsi="Courier New" w:cs="Courier New"/>
              <w:rtl/>
            </w:rPr>
            <w:t xml:space="preserve"> العقلا</w:t>
          </w:r>
          <w:del w:id="1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الطويل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04" w:author="Transkribus" w:date="2019-12-11T14:30:00Z"/>
          <w:rFonts w:ascii="Courier New" w:hAnsi="Courier New" w:cs="Courier New"/>
        </w:rPr>
      </w:pPr>
      <w:dir w:val="rtl">
        <w:dir w:val="rtl">
          <w:del w:id="1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06" w:author="Transkribus" w:date="2019-12-11T14:30:00Z"/>
          <w:rFonts w:ascii="Courier New" w:hAnsi="Courier New" w:cs="Courier New"/>
        </w:rPr>
      </w:pPr>
      <w:dir w:val="rtl">
        <w:dir w:val="rtl">
          <w:del w:id="1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واهيف القد قانى الخد تيمني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08" w:author="Transkribus" w:date="2019-12-11T14:30:00Z">
            <w:del w:id="10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وأنشدفى أبض النقسة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10" w:author="Transkribus" w:date="2019-12-11T14:30:00Z"/>
          <w:rFonts w:ascii="Courier New" w:hAnsi="Courier New" w:cs="Courier New"/>
        </w:rPr>
      </w:pPr>
      <w:ins w:id="111" w:author="Transkribus" w:date="2019-12-11T14:30:00Z">
        <w:r w:rsidRPr="00EE6742">
          <w:rPr>
            <w:rFonts w:ascii="Courier New" w:hAnsi="Courier New" w:cs="Courier New"/>
            <w:rtl/>
          </w:rPr>
          <w:t>البسيطة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12" w:author="Transkribus" w:date="2019-12-11T14:30:00Z">
        <w:r w:rsidRPr="00EE6742">
          <w:rPr>
            <w:rFonts w:ascii="Courier New" w:hAnsi="Courier New" w:cs="Courier New"/>
            <w:rtl/>
          </w:rPr>
          <w:t xml:space="preserve"> أهيف القدقانى الخدشمى * </w:t>
        </w:r>
      </w:ins>
      <w:r w:rsidRPr="00EE6742">
        <w:rPr>
          <w:rFonts w:ascii="Courier New" w:hAnsi="Courier New" w:cs="Courier New"/>
          <w:rtl/>
        </w:rPr>
        <w:t xml:space="preserve">وفى </w:t>
      </w:r>
      <w:del w:id="113" w:author="Transkribus" w:date="2019-12-11T14:30:00Z">
        <w:r w:rsidRPr="009B6BCA">
          <w:rPr>
            <w:rFonts w:ascii="Courier New" w:hAnsi="Courier New" w:cs="Courier New"/>
            <w:rtl/>
          </w:rPr>
          <w:delText>بح</w:delText>
        </w:r>
      </w:del>
      <w:ins w:id="114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 xml:space="preserve">ار الاسى </w:t>
      </w:r>
      <w:del w:id="115" w:author="Transkribus" w:date="2019-12-11T14:30:00Z">
        <w:r w:rsidRPr="009B6BCA">
          <w:rPr>
            <w:rFonts w:ascii="Courier New" w:hAnsi="Courier New" w:cs="Courier New"/>
            <w:rtl/>
          </w:rPr>
          <w:delText>الفانى القاني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6" w:author="Transkribus" w:date="2019-12-11T14:30:00Z">
        <w:r w:rsidRPr="00EE6742">
          <w:rPr>
            <w:rFonts w:ascii="Courier New" w:hAnsi="Courier New" w:cs="Courier New"/>
            <w:rtl/>
          </w:rPr>
          <w:t>القانى القانى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 حل</w:delText>
            </w:r>
          </w:del>
          <w:ins w:id="11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البورحل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القلب ثان </w:t>
          </w:r>
          <w:del w:id="1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غيره وثنى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20" w:author="Transkribus" w:date="2019-12-11T14:30:00Z">
            <w:del w:id="12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عير موسى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عنه هواى </w:t>
          </w:r>
          <w:del w:id="1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ثنيت</w:delText>
            </w:r>
          </w:del>
          <w:ins w:id="123" w:author="Transkribus" w:date="2019-12-11T14:30:00Z">
            <w:r w:rsidRPr="00EE6742">
              <w:rPr>
                <w:rFonts w:ascii="Courier New" w:hAnsi="Courier New" w:cs="Courier New"/>
                <w:rtl/>
              </w:rPr>
              <w:t>تغبب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الثانى الثان</w:t>
          </w:r>
          <w:del w:id="1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5" w:author="Transkribus" w:date="2019-12-11T14:30:00Z">
            <w:r w:rsidRPr="00EE6742">
              <w:rPr>
                <w:rFonts w:ascii="Courier New" w:hAnsi="Courier New" w:cs="Courier New"/>
                <w:rtl/>
              </w:rPr>
              <w:t>ى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ولو جنيت</w:delText>
            </w:r>
          </w:del>
          <w:ins w:id="127" w:author="Transkribus" w:date="2019-12-11T14:30:00Z">
            <w:r w:rsidRPr="00EE6742">
              <w:rPr>
                <w:rFonts w:ascii="Courier New" w:hAnsi="Courier New" w:cs="Courier New"/>
                <w:rtl/>
              </w:rPr>
              <w:t>ولوحتتب</w:t>
            </w:r>
          </w:ins>
          <w:r w:rsidRPr="00EE6742">
            <w:rPr>
              <w:rFonts w:ascii="Courier New" w:hAnsi="Courier New" w:cs="Courier New"/>
              <w:rtl/>
            </w:rPr>
            <w:t xml:space="preserve"> جنى </w:t>
          </w:r>
          <w:del w:id="1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كان غارسه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29" w:author="Transkribus" w:date="2019-12-11T14:30:00Z">
            <w:del w:id="13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ماكان عارسه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فيه هواه </w:t>
          </w:r>
          <w:del w:id="1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لكنت الجانى الجاني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2" w:author="Transkribus" w:date="2019-12-11T14:30:00Z">
            <w:r w:rsidRPr="00EE6742">
              <w:rPr>
                <w:rFonts w:ascii="Courier New" w:hAnsi="Courier New" w:cs="Courier New"/>
                <w:rtl/>
              </w:rPr>
              <w:t>لكتب الحانى الحانى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ولو </w:t>
          </w:r>
          <w:del w:id="1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وحق هواه زار</w:delText>
            </w:r>
          </w:del>
          <w:ins w:id="134" w:author="Transkribus" w:date="2019-12-11T14:30:00Z">
            <w:r w:rsidRPr="00EE6742">
              <w:rPr>
                <w:rFonts w:ascii="Courier New" w:hAnsi="Courier New" w:cs="Courier New"/>
                <w:rtl/>
              </w:rPr>
              <w:t>وحسق هواء رار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حلمي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خياله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36" w:author="Transkribus" w:date="2019-12-11T14:30:00Z">
            <w:del w:id="13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خلمى * عيباله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موهنا </w:t>
          </w:r>
          <w:ins w:id="13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الفبانى </w:t>
            </w:r>
          </w:ins>
          <w:r w:rsidRPr="00EE6742">
            <w:rPr>
              <w:rFonts w:ascii="Courier New" w:hAnsi="Courier New" w:cs="Courier New"/>
              <w:rtl/>
            </w:rPr>
            <w:t>الفانى</w:t>
          </w:r>
          <w:del w:id="1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الفاني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ال</w:t>
          </w:r>
          <w:del w:id="1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141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 xml:space="preserve">ى ودادى </w:t>
          </w:r>
          <w:del w:id="1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ومغناه الفؤاد فهل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 xml:space="preserve">لى 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43" w:author="Transkribus" w:date="2019-12-11T14:30:00Z">
            <w:del w:id="14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ومغناء الفوادفهل * لى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من مجير وقد الغانى </w:t>
          </w:r>
          <w:del w:id="1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الغانى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4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الفانى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47" w:author="Transkribus" w:date="2019-12-11T14:30:00Z"/>
          <w:rFonts w:ascii="Courier New" w:hAnsi="Courier New" w:cs="Courier New"/>
        </w:rPr>
      </w:pPr>
      <w:dir w:val="rtl">
        <w:dir w:val="rtl">
          <w:del w:id="1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49" w:author="Transkribus" w:date="2019-12-11T14:30:00Z"/>
          <w:rFonts w:ascii="Courier New" w:hAnsi="Courier New" w:cs="Courier New"/>
        </w:rPr>
      </w:pPr>
      <w:dir w:val="rtl">
        <w:dir w:val="rtl">
          <w:ins w:id="150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وانشدقى أيض النقفسه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51" w:author="Transkribus" w:date="2019-12-11T14:30:00Z"/>
          <w:rFonts w:ascii="Courier New" w:hAnsi="Courier New" w:cs="Courier New"/>
        </w:rPr>
      </w:pPr>
      <w:ins w:id="152" w:author="Transkribus" w:date="2019-12-11T14:30:00Z">
        <w:r w:rsidRPr="00EE6742">
          <w:rPr>
            <w:rFonts w:ascii="Courier New" w:hAnsi="Courier New" w:cs="Courier New"/>
            <w:rtl/>
          </w:rPr>
          <w:t>الكال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ومهفهف </w:t>
      </w:r>
      <w:del w:id="153" w:author="Transkribus" w:date="2019-12-11T14:30:00Z">
        <w:r w:rsidRPr="009B6BCA">
          <w:rPr>
            <w:rFonts w:ascii="Courier New" w:hAnsi="Courier New" w:cs="Courier New"/>
            <w:rtl/>
          </w:rPr>
          <w:delText>ساجى اللواحظ اوردا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عشاقه</w:delText>
            </w:r>
            <w:r>
              <w:delText>‬</w:delText>
            </w:r>
            <w:r>
              <w:delText>‬</w:delText>
            </w:r>
          </w:dir>
        </w:dir>
      </w:del>
      <w:ins w:id="154" w:author="Transkribus" w:date="2019-12-11T14:30:00Z">
        <w:del w:id="155" w:author="Transkribus" w:date="2019-12-11T14:30:00Z">
          <w:r w:rsidRPr="00EE6742">
            <w:rPr>
              <w:rFonts w:ascii="Courier New" w:hAnsi="Courier New" w:cs="Courier New"/>
              <w:rtl/>
            </w:rPr>
            <w:delText>شاخحى اللواحجط أو ردا * عساقسه</w:delText>
          </w:r>
        </w:del>
      </w:ins>
      <w:r w:rsidRPr="00EE6742">
        <w:rPr>
          <w:rFonts w:ascii="Courier New" w:hAnsi="Courier New" w:cs="Courier New"/>
          <w:rtl/>
        </w:rPr>
        <w:t xml:space="preserve"> بدلاله ورد الردى</w:t>
      </w:r>
      <w:del w:id="156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تخذ</w:delText>
            </w:r>
          </w:del>
          <w:ins w:id="158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ابجذ</w:t>
            </w:r>
          </w:ins>
          <w:r w:rsidRPr="00EE6742">
            <w:rPr>
              <w:rFonts w:ascii="Courier New" w:hAnsi="Courier New" w:cs="Courier New"/>
              <w:rtl/>
            </w:rPr>
            <w:t xml:space="preserve"> العذار </w:t>
          </w:r>
          <w:del w:id="1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مفاضة تحميه من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60" w:author="Transkribus" w:date="2019-12-11T14:30:00Z">
            <w:del w:id="16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مقاضة ميهمن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عين ال</w:t>
          </w:r>
          <w:del w:id="1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حب ولحظ </w:t>
          </w:r>
          <w:del w:id="1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مقلته ردا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4" w:author="Transkribus" w:date="2019-12-11T14:30:00Z">
            <w:r w:rsidRPr="00EE6742">
              <w:rPr>
                <w:rFonts w:ascii="Courier New" w:hAnsi="Courier New" w:cs="Courier New"/>
                <w:rtl/>
              </w:rPr>
              <w:t>مقلتهردا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65" w:author="Transkribus" w:date="2019-12-11T14:30:00Z"/>
          <w:rFonts w:ascii="Courier New" w:hAnsi="Courier New" w:cs="Courier New"/>
        </w:rPr>
      </w:pPr>
      <w:dir w:val="rtl">
        <w:dir w:val="rtl">
          <w:del w:id="1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 كان اوردنى برود رضابه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لم يصبح السقم المبرح لى ردا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167" w:author="Transkribus" w:date="2019-12-11T14:30:00Z"/>
          <w:del w:id="168" w:author="Transkribus" w:date="2019-12-11T14:30:00Z"/>
          <w:rFonts w:ascii="Courier New" w:hAnsi="Courier New" w:cs="Courier New"/>
        </w:rPr>
      </w:pPr>
      <w:dir w:val="rtl">
        <w:dir w:val="rtl">
          <w:del w:id="1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</w:delText>
            </w:r>
          </w:del>
          <w:ins w:id="170" w:author="Transkribus" w:date="2019-12-11T14:30:00Z">
            <w:r w:rsidRPr="00EE6742">
              <w:rPr>
                <w:rFonts w:ascii="Courier New" w:hAnsi="Courier New" w:cs="Courier New"/>
                <w:rtl/>
              </w:rPr>
              <w:t>لوكان أوردنى زود رشانه * م صيح السعم المبرجلى رد١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71" w:author="Transkribus" w:date="2019-12-11T14:30:00Z">
        <w:r w:rsidRPr="00EE6742">
          <w:rPr>
            <w:rFonts w:ascii="Courier New" w:hAnsi="Courier New" w:cs="Courier New"/>
            <w:rtl/>
          </w:rPr>
          <w:t>ابن</w:t>
        </w:r>
      </w:ins>
      <w:r w:rsidRPr="00EE6742">
        <w:rPr>
          <w:rFonts w:ascii="Courier New" w:hAnsi="Courier New" w:cs="Courier New"/>
          <w:rtl/>
        </w:rPr>
        <w:t xml:space="preserve"> ماس </w:t>
      </w:r>
      <w:del w:id="172" w:author="Transkribus" w:date="2019-12-11T14:30:00Z">
        <w:r w:rsidRPr="009B6BCA">
          <w:rPr>
            <w:rFonts w:ascii="Courier New" w:hAnsi="Courier New" w:cs="Courier New"/>
            <w:rtl/>
          </w:rPr>
          <w:delText>اودى بالقضيب تاودا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او لاح ازرى</w:delText>
            </w:r>
            <w:r>
              <w:delText>‬</w:delText>
            </w:r>
            <w:r>
              <w:delText>‬</w:delText>
            </w:r>
          </w:dir>
        </w:dir>
      </w:del>
      <w:ins w:id="173" w:author="Transkribus" w:date="2019-12-11T14:30:00Z">
        <w:del w:id="174" w:author="Transkribus" w:date="2019-12-11T14:30:00Z">
          <w:r w:rsidRPr="00EE6742">
            <w:rPr>
              <w:rFonts w:ascii="Courier New" w:hAnsi="Courier New" w:cs="Courier New"/>
              <w:rtl/>
            </w:rPr>
            <w:delText>أودى القضيب باودا * أو الاج أزدى</w:delText>
          </w:r>
        </w:del>
      </w:ins>
      <w:r w:rsidRPr="00EE6742">
        <w:rPr>
          <w:rFonts w:ascii="Courier New" w:hAnsi="Courier New" w:cs="Courier New"/>
          <w:rtl/>
        </w:rPr>
        <w:t xml:space="preserve"> بالهلال </w:t>
      </w:r>
      <w:del w:id="175" w:author="Transkribus" w:date="2019-12-11T14:30:00Z">
        <w:r w:rsidRPr="009B6BCA">
          <w:rPr>
            <w:rFonts w:ascii="Courier New" w:hAnsi="Courier New" w:cs="Courier New"/>
            <w:rtl/>
          </w:rPr>
          <w:delText>اذا بدا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76" w:author="Transkribus" w:date="2019-12-11T14:30:00Z">
        <w:r w:rsidRPr="00EE6742">
          <w:rPr>
            <w:rFonts w:ascii="Courier New" w:hAnsi="Courier New" w:cs="Courier New"/>
            <w:rtl/>
          </w:rPr>
          <w:t>ازايدا</w:t>
        </w:r>
      </w:ins>
    </w:p>
    <w:p w:rsidR="00964221" w:rsidRPr="009B6BCA" w:rsidRDefault="00964221" w:rsidP="00964221">
      <w:pPr>
        <w:pStyle w:val="NurText"/>
        <w:bidi/>
        <w:rPr>
          <w:del w:id="177" w:author="Transkribus" w:date="2019-12-11T14:30:00Z"/>
          <w:rFonts w:ascii="Courier New" w:hAnsi="Courier New" w:cs="Courier New"/>
        </w:rPr>
      </w:pPr>
      <w:dir w:val="rtl">
        <w:dir w:val="rtl">
          <w:del w:id="1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شمت شامة خده الا سطا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بمهند من مقلتيه وعربدا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9B6BCA" w:rsidRDefault="00964221" w:rsidP="00964221">
      <w:pPr>
        <w:pStyle w:val="NurText"/>
        <w:bidi/>
        <w:rPr>
          <w:del w:id="179" w:author="Transkribus" w:date="2019-12-11T14:30:00Z"/>
          <w:rFonts w:ascii="Courier New" w:hAnsi="Courier New" w:cs="Courier New"/>
        </w:rPr>
      </w:pPr>
      <w:dir w:val="rtl">
        <w:dir w:val="rtl">
          <w:del w:id="1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 رمت من حبيه يوما سلوة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الا وقال طلبت مسالة البدا الكامل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9B6BCA" w:rsidRDefault="00964221" w:rsidP="00964221">
      <w:pPr>
        <w:pStyle w:val="NurText"/>
        <w:bidi/>
        <w:rPr>
          <w:del w:id="181" w:author="Transkribus" w:date="2019-12-11T14:30:00Z"/>
          <w:rFonts w:ascii="Courier New" w:hAnsi="Courier New" w:cs="Courier New"/>
        </w:rPr>
      </w:pPr>
      <w:dir w:val="rtl">
        <w:dir w:val="rtl">
          <w:del w:id="1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83" w:author="Transkribus" w:date="2019-12-11T14:30:00Z"/>
          <w:rFonts w:ascii="Courier New" w:hAnsi="Courier New" w:cs="Courier New"/>
        </w:rPr>
      </w:pPr>
      <w:dir w:val="rtl">
        <w:dir w:val="rtl">
          <w:del w:id="1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ايها</w:delText>
            </w:r>
          </w:del>
          <w:ins w:id="185" w:author="Transkribus" w:date="2019-12-11T14:30:00Z">
            <w:r w:rsidRPr="00EE6742">
              <w:rPr>
                <w:rFonts w:ascii="Courier New" w:hAnsi="Courier New" w:cs="Courier New"/>
                <w:rtl/>
              </w:rPr>
              <w:t>باشم شامه جسده الاسيطا * معيد من معلنبه وعزيدا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86" w:author="Transkribus" w:date="2019-12-11T14:30:00Z"/>
          <w:rFonts w:ascii="Courier New" w:hAnsi="Courier New" w:cs="Courier New"/>
        </w:rPr>
      </w:pPr>
      <w:ins w:id="187" w:author="Transkribus" w:date="2019-12-11T14:30:00Z">
        <w:r w:rsidRPr="00EE6742">
          <w:rPr>
            <w:rFonts w:ascii="Courier New" w:hAnsi="Courier New" w:cs="Courier New"/>
            <w:rtl/>
          </w:rPr>
          <w:t>أورسف عسن جبيه يو ماسلوه * الاوقال طلي مستلة اليدا</w:t>
        </w:r>
      </w:ins>
    </w:p>
    <w:p w:rsidR="00964221" w:rsidRPr="00EE6742" w:rsidRDefault="00964221" w:rsidP="00964221">
      <w:pPr>
        <w:pStyle w:val="NurText"/>
        <w:bidi/>
        <w:rPr>
          <w:ins w:id="188" w:author="Transkribus" w:date="2019-12-11T14:30:00Z"/>
          <w:rFonts w:ascii="Courier New" w:hAnsi="Courier New" w:cs="Courier New"/>
        </w:rPr>
      </w:pPr>
      <w:ins w:id="189" w:author="Transkribus" w:date="2019-12-11T14:30:00Z">
        <w:r w:rsidRPr="00EE6742">
          <w:rPr>
            <w:rFonts w:ascii="Courier New" w:hAnsi="Courier New" w:cs="Courier New"/>
            <w:rtl/>
          </w:rPr>
          <w:t>وقال أيضا</w:t>
        </w:r>
      </w:ins>
    </w:p>
    <w:p w:rsidR="00964221" w:rsidRPr="00EE6742" w:rsidRDefault="00964221" w:rsidP="00964221">
      <w:pPr>
        <w:pStyle w:val="NurText"/>
        <w:bidi/>
        <w:rPr>
          <w:ins w:id="190" w:author="Transkribus" w:date="2019-12-11T14:30:00Z"/>
          <w:rFonts w:ascii="Courier New" w:hAnsi="Courier New" w:cs="Courier New"/>
        </w:rPr>
      </w:pPr>
      <w:ins w:id="191" w:author="Transkribus" w:date="2019-12-11T14:30:00Z">
        <w:r w:rsidRPr="00EE6742">
          <w:rPr>
            <w:rFonts w:ascii="Courier New" w:hAnsi="Courier New" w:cs="Courier New"/>
            <w:rtl/>
          </w:rPr>
          <w:t>الحفيف)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92" w:author="Transkribus" w:date="2019-12-11T14:30:00Z">
        <w:r w:rsidRPr="00EE6742">
          <w:rPr>
            <w:rFonts w:ascii="Courier New" w:hAnsi="Courier New" w:cs="Courier New"/>
            <w:rtl/>
          </w:rPr>
          <w:t>ليهيا</w:t>
        </w:r>
      </w:ins>
      <w:r w:rsidRPr="00EE6742">
        <w:rPr>
          <w:rFonts w:ascii="Courier New" w:hAnsi="Courier New" w:cs="Courier New"/>
          <w:rtl/>
        </w:rPr>
        <w:t xml:space="preserve"> الشادن الذى طاب </w:t>
      </w:r>
      <w:del w:id="193" w:author="Transkribus" w:date="2019-12-11T14:30:00Z">
        <w:r w:rsidRPr="009B6BCA">
          <w:rPr>
            <w:rFonts w:ascii="Courier New" w:hAnsi="Courier New" w:cs="Courier New"/>
            <w:rtl/>
          </w:rPr>
          <w:delText>هتكي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وافتضاحى</w:delText>
            </w:r>
            <w:r>
              <w:delText>‬</w:delText>
            </w:r>
            <w:r>
              <w:delText>‬</w:delText>
            </w:r>
          </w:dir>
        </w:dir>
      </w:del>
      <w:ins w:id="194" w:author="Transkribus" w:date="2019-12-11T14:30:00Z">
        <w:del w:id="195" w:author="Transkribus" w:date="2019-12-11T14:30:00Z">
          <w:r w:rsidRPr="00EE6742">
            <w:rPr>
              <w:rFonts w:ascii="Courier New" w:hAnsi="Courier New" w:cs="Courier New"/>
              <w:rtl/>
            </w:rPr>
            <w:delText>هبكى * وافتضاخى</w:delText>
          </w:r>
        </w:del>
      </w:ins>
      <w:r w:rsidRPr="00EE6742">
        <w:rPr>
          <w:rFonts w:ascii="Courier New" w:hAnsi="Courier New" w:cs="Courier New"/>
          <w:rtl/>
        </w:rPr>
        <w:t xml:space="preserve"> بعد </w:t>
      </w:r>
      <w:del w:id="196" w:author="Transkribus" w:date="2019-12-11T14:30:00Z">
        <w:r w:rsidRPr="009B6BCA">
          <w:rPr>
            <w:rFonts w:ascii="Courier New" w:hAnsi="Courier New" w:cs="Courier New"/>
            <w:rtl/>
          </w:rPr>
          <w:delText>الصيانة فيكا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7" w:author="Transkribus" w:date="2019-12-11T14:30:00Z">
        <w:r w:rsidRPr="00EE6742">
          <w:rPr>
            <w:rFonts w:ascii="Courier New" w:hAnsi="Courier New" w:cs="Courier New"/>
            <w:rtl/>
          </w:rPr>
          <w:t>الصناتةفكا</w:t>
        </w:r>
      </w:ins>
    </w:p>
    <w:p w:rsidR="00964221" w:rsidRPr="009B6BCA" w:rsidRDefault="00964221" w:rsidP="00964221">
      <w:pPr>
        <w:pStyle w:val="NurText"/>
        <w:bidi/>
        <w:rPr>
          <w:del w:id="198" w:author="Transkribus" w:date="2019-12-11T14:30:00Z"/>
          <w:rFonts w:ascii="Courier New" w:hAnsi="Courier New" w:cs="Courier New"/>
        </w:rPr>
      </w:pPr>
      <w:dir w:val="rtl">
        <w:dir w:val="rtl">
          <w:del w:id="1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علة الجفن فيك علة سقمي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وشفاى ارتشاف خمرة فيكا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200" w:author="Transkribus" w:date="2019-12-11T14:30:00Z"/>
          <w:del w:id="201" w:author="Transkribus" w:date="2019-12-11T14:30:00Z"/>
          <w:rFonts w:ascii="Courier New" w:hAnsi="Courier New" w:cs="Courier New"/>
        </w:rPr>
      </w:pPr>
      <w:dir w:val="rtl">
        <w:dir w:val="rtl">
          <w:del w:id="2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 يمدح صلاح</w:delText>
            </w:r>
          </w:del>
          <w:ins w:id="20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عيلة الحفن فيسك عسلة سعمى * وشقاى ارئشاف خمرةفيكا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204" w:author="Transkribus" w:date="2019-12-11T14:30:00Z"/>
          <w:rFonts w:ascii="Courier New" w:hAnsi="Courier New" w:cs="Courier New"/>
        </w:rPr>
      </w:pPr>
      <w:ins w:id="205" w:author="Transkribus" w:date="2019-12-11T14:30:00Z">
        <w:r w:rsidRPr="00EE6742">
          <w:rPr>
            <w:rFonts w:ascii="Courier New" w:hAnsi="Courier New" w:cs="Courier New"/>
            <w:rtl/>
          </w:rPr>
          <w:t>وانشدى</w:t>
        </w:r>
      </w:ins>
    </w:p>
    <w:p w:rsidR="00964221" w:rsidRPr="00EE6742" w:rsidRDefault="00964221" w:rsidP="00964221">
      <w:pPr>
        <w:pStyle w:val="NurText"/>
        <w:bidi/>
        <w:rPr>
          <w:ins w:id="206" w:author="Transkribus" w:date="2019-12-11T14:30:00Z"/>
          <w:rFonts w:ascii="Courier New" w:hAnsi="Courier New" w:cs="Courier New"/>
        </w:rPr>
      </w:pPr>
      <w:ins w:id="207" w:author="Transkribus" w:date="2019-12-11T14:30:00Z">
        <w:r w:rsidRPr="00EE6742">
          <w:rPr>
            <w:rFonts w:ascii="Courier New" w:hAnsi="Courier New" w:cs="Courier New"/>
            <w:rtl/>
          </w:rPr>
          <w:t>٢٢٩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208" w:author="Transkribus" w:date="2019-12-11T14:30:00Z">
        <w:r w:rsidRPr="00EE6742">
          <w:rPr>
            <w:rFonts w:ascii="Courier New" w:hAnsi="Courier New" w:cs="Courier New"/>
            <w:rtl/>
          </w:rPr>
          <w:t>وأنشدفى الضالنفسمهدج سلاج</w:t>
        </w:r>
      </w:ins>
      <w:r w:rsidRPr="00EE6742">
        <w:rPr>
          <w:rFonts w:ascii="Courier New" w:hAnsi="Courier New" w:cs="Courier New"/>
          <w:rtl/>
        </w:rPr>
        <w:t xml:space="preserve"> الدين محمد بن با</w:t>
      </w:r>
      <w:del w:id="209" w:author="Transkribus" w:date="2019-12-11T14:30:00Z">
        <w:r w:rsidRPr="009B6BCA">
          <w:rPr>
            <w:rFonts w:ascii="Courier New" w:hAnsi="Courier New" w:cs="Courier New"/>
            <w:rtl/>
          </w:rPr>
          <w:delText>غ</w:delText>
        </w:r>
      </w:del>
      <w:ins w:id="210" w:author="Transkribus" w:date="2019-12-11T14:30:00Z">
        <w:r w:rsidRPr="00EE6742">
          <w:rPr>
            <w:rFonts w:ascii="Courier New" w:hAnsi="Courier New" w:cs="Courier New"/>
            <w:rtl/>
          </w:rPr>
          <w:t>ع</w:t>
        </w:r>
      </w:ins>
      <w:r w:rsidRPr="00EE6742">
        <w:rPr>
          <w:rFonts w:ascii="Courier New" w:hAnsi="Courier New" w:cs="Courier New"/>
          <w:rtl/>
        </w:rPr>
        <w:t>ي</w:t>
      </w:r>
      <w:del w:id="211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ins w:id="212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>سان</w:t>
      </w:r>
      <w:del w:id="21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214" w:author="Transkribus" w:date="2019-12-11T14:30:00Z"/>
          <w:rFonts w:ascii="Courier New" w:hAnsi="Courier New" w:cs="Courier New"/>
        </w:rPr>
      </w:pPr>
      <w:dir w:val="rtl">
        <w:dir w:val="rtl">
          <w:del w:id="2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ومدلل ساجى الجفون</w:delText>
            </w:r>
          </w:del>
          <w:ins w:id="21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الكاسل٢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217" w:author="Transkribus" w:date="2019-12-11T14:30:00Z">
        <w:r w:rsidRPr="00EE6742">
          <w:rPr>
            <w:rFonts w:ascii="Courier New" w:hAnsi="Courier New" w:cs="Courier New"/>
            <w:rtl/>
          </w:rPr>
          <w:t>ومدال ساحى الحفون</w:t>
        </w:r>
      </w:ins>
      <w:r w:rsidRPr="00EE6742">
        <w:rPr>
          <w:rFonts w:ascii="Courier New" w:hAnsi="Courier New" w:cs="Courier New"/>
          <w:rtl/>
        </w:rPr>
        <w:t xml:space="preserve"> مهفهف</w:t>
      </w:r>
      <w:del w:id="21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جمع الملاحة</w:delText>
            </w:r>
            <w:r>
              <w:delText>‬</w:delText>
            </w:r>
            <w:r>
              <w:delText>‬</w:delText>
            </w:r>
          </w:dir>
        </w:dir>
      </w:del>
      <w:ins w:id="219" w:author="Transkribus" w:date="2019-12-11T14:30:00Z">
        <w:del w:id="220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حمع الملذجة</w:delText>
          </w:r>
        </w:del>
      </w:ins>
      <w:r w:rsidRPr="00EE6742">
        <w:rPr>
          <w:rFonts w:ascii="Courier New" w:hAnsi="Courier New" w:cs="Courier New"/>
          <w:rtl/>
        </w:rPr>
        <w:t xml:space="preserve"> ذو </w:t>
      </w:r>
      <w:del w:id="221" w:author="Transkribus" w:date="2019-12-11T14:30:00Z">
        <w:r w:rsidRPr="009B6BCA">
          <w:rPr>
            <w:rFonts w:ascii="Courier New" w:hAnsi="Courier New" w:cs="Courier New"/>
            <w:rtl/>
          </w:rPr>
          <w:delText>الجلال لديه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22" w:author="Transkribus" w:date="2019-12-11T14:30:00Z">
        <w:r w:rsidRPr="00EE6742">
          <w:rPr>
            <w:rFonts w:ascii="Courier New" w:hAnsi="Courier New" w:cs="Courier New"/>
            <w:rtl/>
          </w:rPr>
          <w:t>الحلال لدية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واحلها فيه فاصبح ربها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وامال افئدة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24" w:author="Transkribus" w:date="2019-12-11T14:30:00Z">
            <w:del w:id="22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وأخلهاقبسه فاصيح ريها * وأمال أمثدة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الانام ال</w:t>
          </w:r>
          <w:ins w:id="226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ي</w:t>
          </w:r>
          <w:del w:id="2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28" w:author="Transkribus" w:date="2019-12-11T14:30:00Z">
            <w:r w:rsidRPr="00EE6742">
              <w:rPr>
                <w:rFonts w:ascii="Courier New" w:hAnsi="Courier New" w:cs="Courier New"/>
                <w:rtl/>
              </w:rPr>
              <w:t>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من </w:t>
          </w:r>
          <w:del w:id="2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230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>فنه سيف الصلاح محمد</w:t>
          </w:r>
          <w:del w:id="23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باد ومن جفنى سحب يديه الكامل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32" w:author="Transkribus" w:date="2019-12-11T14:30:00Z">
            <w:del w:id="23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بادومن حعسى حببدية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 يهنئ الصاحب جلال</w:delText>
            </w:r>
          </w:del>
          <w:ins w:id="235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وانشدى أنض التفسههى مالصاحب سلال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 ابا الفتح محمد بن </w:t>
          </w:r>
          <w:del w:id="2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نباتة ببناء داره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37" w:author="Transkribus" w:date="2019-12-11T14:30:00Z">
            <w:r w:rsidRPr="00EE6742">
              <w:rPr>
                <w:rFonts w:ascii="Courier New" w:hAnsi="Courier New" w:cs="Courier New"/>
                <w:rtl/>
              </w:rPr>
              <w:t>ساقة بناء دارة االنسيطة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ايها</w:delText>
            </w:r>
          </w:del>
          <w:ins w:id="239" w:author="Transkribus" w:date="2019-12-11T14:30:00Z">
            <w:r w:rsidRPr="00EE6742">
              <w:rPr>
                <w:rFonts w:ascii="Courier New" w:hAnsi="Courier New" w:cs="Courier New"/>
                <w:rtl/>
              </w:rPr>
              <w:t>أم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الصاحب الصدر </w:t>
          </w:r>
          <w:del w:id="2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الكبير جلال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41" w:author="Transkribus" w:date="2019-12-11T14:30:00Z">
            <w:del w:id="24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الكبر جلا *ل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الدين </w:t>
          </w:r>
          <w:ins w:id="243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ا</w:t>
          </w:r>
          <w:ins w:id="244" w:author="Transkribus" w:date="2019-12-11T14:30:00Z">
            <w:r w:rsidRPr="00EE6742">
              <w:rPr>
                <w:rFonts w:ascii="Courier New" w:hAnsi="Courier New" w:cs="Courier New"/>
                <w:rtl/>
              </w:rPr>
              <w:t>ل</w:t>
            </w:r>
          </w:ins>
          <w:r w:rsidRPr="00EE6742">
            <w:rPr>
              <w:rFonts w:ascii="Courier New" w:hAnsi="Courier New" w:cs="Courier New"/>
              <w:rtl/>
            </w:rPr>
            <w:t>بن الكرام السادة الشر</w:t>
          </w:r>
          <w:del w:id="2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246" w:author="Transkribus" w:date="2019-12-11T14:30:00Z">
            <w:r w:rsidRPr="00EE6742">
              <w:rPr>
                <w:rFonts w:ascii="Courier New" w:hAnsi="Courier New" w:cs="Courier New"/>
                <w:rtl/>
              </w:rPr>
              <w:t>ة</w:t>
            </w:r>
          </w:ins>
          <w:r w:rsidRPr="00EE6742">
            <w:rPr>
              <w:rFonts w:ascii="Courier New" w:hAnsi="Courier New" w:cs="Courier New"/>
              <w:rtl/>
            </w:rPr>
            <w:t>ا</w:t>
          </w:r>
          <w:del w:id="24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248" w:author="Transkribus" w:date="2019-12-11T14:30:00Z"/>
          <w:rFonts w:ascii="Courier New" w:hAnsi="Courier New" w:cs="Courier New"/>
        </w:rPr>
      </w:pPr>
      <w:dir w:val="rtl">
        <w:dir w:val="rtl">
          <w:del w:id="2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بنيت دارا على الجوزاء مشرفة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كما قديما بنيت المجد والشرفا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250" w:author="Transkribus" w:date="2019-12-11T14:30:00Z"/>
          <w:del w:id="251" w:author="Transkribus" w:date="2019-12-11T14:30:00Z"/>
          <w:rFonts w:ascii="Courier New" w:hAnsi="Courier New" w:cs="Courier New"/>
        </w:rPr>
      </w:pPr>
      <w:dir w:val="rtl">
        <w:dir w:val="rtl">
          <w:del w:id="2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دامت محل</w:delText>
            </w:r>
          </w:del>
          <w:ins w:id="253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ابنيف دار اعلى الحوزافة سرقة * كما فسد عماتنيب المجسد والشرق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254" w:author="Transkribus" w:date="2019-12-11T14:30:00Z">
        <w:r w:rsidRPr="00EE6742">
          <w:rPr>
            <w:rFonts w:ascii="Courier New" w:hAnsi="Courier New" w:cs="Courier New"/>
            <w:rtl/>
          </w:rPr>
          <w:t>داست مجسل</w:t>
        </w:r>
      </w:ins>
      <w:r w:rsidRPr="00EE6742">
        <w:rPr>
          <w:rFonts w:ascii="Courier New" w:hAnsi="Courier New" w:cs="Courier New"/>
          <w:rtl/>
        </w:rPr>
        <w:t xml:space="preserve"> سرور </w:t>
      </w:r>
      <w:del w:id="255" w:author="Transkribus" w:date="2019-12-11T14:30:00Z">
        <w:r w:rsidRPr="009B6BCA">
          <w:rPr>
            <w:rFonts w:ascii="Courier New" w:hAnsi="Courier New" w:cs="Courier New"/>
            <w:rtl/>
          </w:rPr>
          <w:delText>لا يحول</w:delText>
        </w:r>
      </w:del>
      <w:ins w:id="256" w:author="Transkribus" w:date="2019-12-11T14:30:00Z">
        <w:r w:rsidRPr="00EE6742">
          <w:rPr>
            <w:rFonts w:ascii="Courier New" w:hAnsi="Courier New" w:cs="Courier New"/>
            <w:rtl/>
          </w:rPr>
          <w:t>الاجول</w:t>
        </w:r>
      </w:ins>
      <w:r w:rsidRPr="00EE6742">
        <w:rPr>
          <w:rFonts w:ascii="Courier New" w:hAnsi="Courier New" w:cs="Courier New"/>
          <w:rtl/>
        </w:rPr>
        <w:t xml:space="preserve"> ولا</w:t>
      </w:r>
      <w:del w:id="25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258" w:author="Transkribus" w:date="2019-12-11T14:30:00Z">
        <w:del w:id="259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</w:delText>
          </w:r>
        </w:del>
      </w:ins>
      <w:r w:rsidRPr="00EE6742">
        <w:rPr>
          <w:rFonts w:ascii="Courier New" w:hAnsi="Courier New" w:cs="Courier New"/>
          <w:rtl/>
        </w:rPr>
        <w:t xml:space="preserve">زالت </w:t>
      </w:r>
      <w:del w:id="260" w:author="Transkribus" w:date="2019-12-11T14:30:00Z">
        <w:r w:rsidRPr="009B6BCA">
          <w:rPr>
            <w:rFonts w:ascii="Courier New" w:hAnsi="Courier New" w:cs="Courier New"/>
            <w:rtl/>
          </w:rPr>
          <w:delText>رؤوس اعاديكم لها شرفا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61" w:author="Transkribus" w:date="2019-12-11T14:30:00Z">
        <w:r w:rsidRPr="00EE6742">
          <w:rPr>
            <w:rFonts w:ascii="Courier New" w:hAnsi="Courier New" w:cs="Courier New"/>
            <w:rtl/>
          </w:rPr>
          <w:t>روس أعاد يكم الهاشرق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شرفت </w:t>
          </w:r>
          <w:del w:id="2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اصلا واخلاقا وشنشنة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فلست ممن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63" w:author="Transkribus" w:date="2019-12-11T14:30:00Z">
            <w:del w:id="26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أسسلا واخسلاقاوشنشثة * قلست ثمسن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باصل </w:t>
          </w:r>
          <w:del w:id="2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وحده شرفا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66" w:author="Transkribus" w:date="2019-12-11T14:30:00Z">
            <w:r w:rsidRPr="00EE6742">
              <w:rPr>
                <w:rFonts w:ascii="Courier New" w:hAnsi="Courier New" w:cs="Courier New"/>
                <w:rtl/>
              </w:rPr>
              <w:t>وجسدة صرقا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 وقد كتبها لى شيخه فخر</w:delText>
            </w:r>
          </w:del>
          <w:ins w:id="268" w:author="Transkribus" w:date="2019-12-11T14:30:00Z">
            <w:r w:rsidRPr="00EE6742">
              <w:rPr>
                <w:rFonts w:ascii="Courier New" w:hAnsi="Courier New" w:cs="Courier New"/>
                <w:rtl/>
              </w:rPr>
              <w:t>وأنشدفى أيصالنفسه وفد كته الى شيحة خر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 محمد بن عبد السلام الماردي</w:t>
          </w:r>
          <w:del w:id="2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70" w:author="Transkribus" w:date="2019-12-11T14:30:00Z">
            <w:r w:rsidRPr="00EE6742">
              <w:rPr>
                <w:rFonts w:ascii="Courier New" w:hAnsi="Courier New" w:cs="Courier New"/>
                <w:rtl/>
              </w:rPr>
              <w:t>ى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271" w:author="Transkribus" w:date="2019-12-11T14:30:00Z"/>
          <w:rFonts w:ascii="Courier New" w:hAnsi="Courier New" w:cs="Courier New"/>
        </w:rPr>
      </w:pPr>
      <w:dir w:val="rtl">
        <w:dir w:val="rtl">
          <w:del w:id="2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سائقا نحو ميا فارقين انخ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بها الركاب وبلغ بعض اشواقي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273" w:author="Transkribus" w:date="2019-12-11T14:30:00Z"/>
          <w:del w:id="274" w:author="Transkribus" w:date="2019-12-11T14:30:00Z"/>
          <w:rFonts w:ascii="Courier New" w:hAnsi="Courier New" w:cs="Courier New"/>
        </w:rPr>
      </w:pPr>
      <w:dir w:val="rtl">
        <w:dir w:val="rtl">
          <w:ins w:id="27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البسيطة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276" w:author="Transkribus" w:date="2019-12-11T14:30:00Z"/>
          <w:rFonts w:ascii="Courier New" w:hAnsi="Courier New" w:cs="Courier New"/>
        </w:rPr>
      </w:pPr>
      <w:ins w:id="277" w:author="Transkribus" w:date="2019-12-11T14:30:00Z">
        <w:r w:rsidRPr="00EE6742">
          <w:rPr>
            <w:rFonts w:ascii="Courier New" w:hAnsi="Courier New" w:cs="Courier New"/>
            <w:rtl/>
          </w:rPr>
          <w:t>اباساتفاجوميا قارقسين افبح * بها الركماب وبلة يعس اشوانى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وما </w:t>
      </w:r>
      <w:del w:id="278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279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عان</w:t>
      </w:r>
      <w:del w:id="280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281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ه من </w:t>
      </w:r>
      <w:del w:id="282" w:author="Transkribus" w:date="2019-12-11T14:30:00Z">
        <w:r w:rsidRPr="009B6BCA">
          <w:rPr>
            <w:rFonts w:ascii="Courier New" w:hAnsi="Courier New" w:cs="Courier New"/>
            <w:rtl/>
          </w:rPr>
          <w:delText>وجد ومن</w:delText>
        </w:r>
      </w:del>
      <w:ins w:id="283" w:author="Transkribus" w:date="2019-12-11T14:30:00Z">
        <w:r w:rsidRPr="00EE6742">
          <w:rPr>
            <w:rFonts w:ascii="Courier New" w:hAnsi="Courier New" w:cs="Courier New"/>
            <w:rtl/>
          </w:rPr>
          <w:t>وجسدومن</w:t>
        </w:r>
      </w:ins>
      <w:r w:rsidRPr="00EE6742">
        <w:rPr>
          <w:rFonts w:ascii="Courier New" w:hAnsi="Courier New" w:cs="Courier New"/>
          <w:rtl/>
        </w:rPr>
        <w:t xml:space="preserve"> كمد</w:t>
      </w:r>
      <w:del w:id="28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ولوعة وصبابات وايراق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285" w:author="Transkribus" w:date="2019-12-11T14:30:00Z">
        <w:del w:id="286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ولو عة وصبا بات وابراق</w:delText>
          </w:r>
        </w:del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الى الذى فاق </w:t>
          </w:r>
          <w:del w:id="2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ابناء الزمان نهى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ومحتدا وثناهم طيب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88" w:author="Transkribus" w:date="2019-12-11T14:30:00Z">
            <w:del w:id="28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أيناء الرميان يهسى * وحتد اوتناهم طبب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اعراق</w:t>
          </w:r>
          <w:del w:id="29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وقل محب</w:delText>
            </w:r>
          </w:del>
          <w:ins w:id="292" w:author="Transkribus" w:date="2019-12-11T14:30:00Z">
            <w:r w:rsidRPr="00EE6742">
              <w:rPr>
                <w:rFonts w:ascii="Courier New" w:hAnsi="Courier New" w:cs="Courier New"/>
                <w:rtl/>
              </w:rPr>
              <w:t>وفسل يحب</w:t>
            </w:r>
          </w:ins>
          <w:r w:rsidRPr="00EE6742">
            <w:rPr>
              <w:rFonts w:ascii="Courier New" w:hAnsi="Courier New" w:cs="Courier New"/>
              <w:rtl/>
            </w:rPr>
            <w:t xml:space="preserve"> لكم </w:t>
          </w:r>
          <w:del w:id="2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 شفه مرض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وما سواك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94" w:author="Transkribus" w:date="2019-12-11T14:30:00Z">
            <w:del w:id="29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قدسعه مرس * وماسوال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له </w:t>
          </w:r>
          <w:del w:id="2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 دائه راقي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97" w:author="Transkribus" w:date="2019-12-11T14:30:00Z">
            <w:r w:rsidRPr="00EE6742">
              <w:rPr>
                <w:rFonts w:ascii="Courier New" w:hAnsi="Courier New" w:cs="Courier New"/>
                <w:rtl/>
              </w:rPr>
              <w:t>مسن داله زانى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صل الطبيعة </w:t>
          </w:r>
          <w:del w:id="2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ينفك يلذعه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فاصرف نكايته عنه بترياق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99" w:author="Transkribus" w:date="2019-12-11T14:30:00Z">
            <w:del w:id="30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لابغلك بلنيعة * قاصرف كاتته عنسه مترياق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شطر الحياة</w:delText>
            </w:r>
          </w:del>
          <w:ins w:id="302" w:author="Transkribus" w:date="2019-12-11T14:30:00Z">
            <w:r w:rsidRPr="00EE6742">
              <w:rPr>
                <w:rFonts w:ascii="Courier New" w:hAnsi="Courier New" w:cs="Courier New"/>
                <w:rtl/>
              </w:rPr>
              <w:t>سطر الحباق</w:t>
            </w:r>
          </w:ins>
          <w:r w:rsidRPr="00EE6742">
            <w:rPr>
              <w:rFonts w:ascii="Courier New" w:hAnsi="Courier New" w:cs="Courier New"/>
              <w:rtl/>
            </w:rPr>
            <w:t xml:space="preserve"> مضى والنفس ناقص</w:t>
          </w:r>
          <w:del w:id="3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04" w:author="Transkribus" w:date="2019-12-11T14:30:00Z">
            <w:r w:rsidRPr="00EE6742">
              <w:rPr>
                <w:rFonts w:ascii="Courier New" w:hAnsi="Courier New" w:cs="Courier New"/>
                <w:rtl/>
              </w:rPr>
              <w:t>ه</w:t>
            </w:r>
          </w:ins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فكن مكملها فى </w:t>
              </w:r>
              <w:del w:id="305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شطرها الباقي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306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شيطرها الا٦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964221" w:rsidRPr="009B6BCA" w:rsidRDefault="00964221" w:rsidP="00964221">
      <w:pPr>
        <w:pStyle w:val="NurText"/>
        <w:bidi/>
        <w:rPr>
          <w:del w:id="307" w:author="Transkribus" w:date="2019-12-11T14:30:00Z"/>
          <w:rFonts w:ascii="Courier New" w:hAnsi="Courier New" w:cs="Courier New"/>
        </w:rPr>
      </w:pPr>
      <w:dir w:val="rtl">
        <w:dir w:val="rtl">
          <w:del w:id="3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فانت اولى بتهذيبى وتبصرتي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بما يهذب اوصافى واخلاقي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309" w:author="Transkribus" w:date="2019-12-11T14:30:00Z"/>
          <w:del w:id="310" w:author="Transkribus" w:date="2019-12-11T14:30:00Z"/>
          <w:rFonts w:ascii="Courier New" w:hAnsi="Courier New" w:cs="Courier New"/>
        </w:rPr>
      </w:pPr>
      <w:dir w:val="rtl">
        <w:dir w:val="rtl">
          <w:del w:id="3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وما يخلص نفسى من موانعها الوصول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عند التفاف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12" w:author="Transkribus" w:date="2019-12-11T14:30:00Z">
            <w:del w:id="31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قالت أو فى بنهذيى ويصرى * ثما بهذب أو سافى وأخلاى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314" w:author="Transkribus" w:date="2019-12-11T14:30:00Z">
        <w:r w:rsidRPr="00EE6742">
          <w:rPr>
            <w:rFonts w:ascii="Courier New" w:hAnsi="Courier New" w:cs="Courier New"/>
            <w:rtl/>
          </w:rPr>
          <w:t>وماقلس فقسى من موافعها السوصول عبد التقاف</w:t>
        </w:r>
      </w:ins>
      <w:r w:rsidRPr="00EE6742">
        <w:rPr>
          <w:rFonts w:ascii="Courier New" w:hAnsi="Courier New" w:cs="Courier New"/>
          <w:rtl/>
        </w:rPr>
        <w:t xml:space="preserve"> الساق بالساق</w:t>
      </w:r>
      <w:del w:id="31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9B6BCA" w:rsidRDefault="00964221" w:rsidP="00964221">
      <w:pPr>
        <w:pStyle w:val="NurText"/>
        <w:bidi/>
        <w:rPr>
          <w:del w:id="316" w:author="Transkribus" w:date="2019-12-11T14:30:00Z"/>
          <w:rFonts w:ascii="Courier New" w:hAnsi="Courier New" w:cs="Courier New"/>
        </w:rPr>
      </w:pPr>
      <w:dir w:val="rtl">
        <w:dir w:val="rtl">
          <w:del w:id="3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مشكاة ذهنى قد امست زجاجتها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صديئة فاجلها بالواحد الواقي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318" w:author="Transkribus" w:date="2019-12-11T14:30:00Z"/>
          <w:del w:id="319" w:author="Transkribus" w:date="2019-12-11T14:30:00Z"/>
          <w:rFonts w:ascii="Courier New" w:hAnsi="Courier New" w:cs="Courier New"/>
        </w:rPr>
      </w:pPr>
      <w:dir w:val="rtl">
        <w:dir w:val="rtl">
          <w:del w:id="3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ورو مصباحها من زيت علمك كي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تعود بعد انطفاء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21" w:author="Transkribus" w:date="2019-12-11T14:30:00Z">
            <w:del w:id="32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بكاة ذصى قد أمست وباجثها * مدبتة فاخلها الواجد الوافى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323" w:author="Transkribus" w:date="2019-12-11T14:30:00Z">
        <w:r w:rsidRPr="00EE6742">
          <w:rPr>
            <w:rFonts w:ascii="Courier New" w:hAnsi="Courier New" w:cs="Courier New"/>
            <w:rtl/>
          </w:rPr>
          <w:t>ورومصباحهامن زيب علملك ى * فهود بعد الطقاء</w:t>
        </w:r>
      </w:ins>
      <w:r w:rsidRPr="00EE6742">
        <w:rPr>
          <w:rFonts w:ascii="Courier New" w:hAnsi="Courier New" w:cs="Courier New"/>
          <w:rtl/>
        </w:rPr>
        <w:t xml:space="preserve"> ذات اشراق</w:t>
      </w:r>
      <w:del w:id="32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حبس الطبيعة قد</w:delText>
            </w:r>
          </w:del>
          <w:ins w:id="326" w:author="Transkribus" w:date="2019-12-11T14:30:00Z">
            <w:r w:rsidRPr="00EE6742">
              <w:rPr>
                <w:rFonts w:ascii="Courier New" w:hAnsi="Courier New" w:cs="Courier New"/>
                <w:rtl/>
              </w:rPr>
              <w:t>جيس الطبيعةقد</w:t>
            </w:r>
          </w:ins>
          <w:r w:rsidRPr="00EE6742">
            <w:rPr>
              <w:rFonts w:ascii="Courier New" w:hAnsi="Courier New" w:cs="Courier New"/>
              <w:rtl/>
            </w:rPr>
            <w:t xml:space="preserve"> طال ال</w:t>
          </w:r>
          <w:del w:id="3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</w:delText>
            </w:r>
          </w:del>
          <w:ins w:id="328" w:author="Transkribus" w:date="2019-12-11T14:30:00Z">
            <w:r w:rsidRPr="00EE6742">
              <w:rPr>
                <w:rFonts w:ascii="Courier New" w:hAnsi="Courier New" w:cs="Courier New"/>
                <w:rtl/>
              </w:rPr>
              <w:t>ت</w:t>
            </w:r>
          </w:ins>
          <w:r w:rsidRPr="00EE6742">
            <w:rPr>
              <w:rFonts w:ascii="Courier New" w:hAnsi="Courier New" w:cs="Courier New"/>
              <w:rtl/>
            </w:rPr>
            <w:t>واء به</w:t>
          </w:r>
          <w:del w:id="32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330" w:author="Transkribus" w:date="2019-12-11T14:30:00Z">
            <w:del w:id="33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فها </w:t>
          </w:r>
          <w:del w:id="3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انا متوخ منك اطلاقي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33" w:author="Transkribus" w:date="2019-12-11T14:30:00Z">
            <w:r w:rsidRPr="00EE6742">
              <w:rPr>
                <w:rFonts w:ascii="Courier New" w:hAnsi="Courier New" w:cs="Courier New"/>
                <w:rtl/>
              </w:rPr>
              <w:t>أنامتوجح منسلك السلاق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فاحلل حبائل اشراك الشواغل</w:delText>
            </w:r>
          </w:del>
          <w:ins w:id="33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باجلل جباقل أشرالة الشواعل</w:t>
            </w:r>
          </w:ins>
          <w:r w:rsidRPr="00EE6742">
            <w:rPr>
              <w:rFonts w:ascii="Courier New" w:hAnsi="Courier New" w:cs="Courier New"/>
              <w:rtl/>
            </w:rPr>
            <w:t xml:space="preserve"> عن</w:t>
          </w:r>
          <w:del w:id="33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337" w:author="Transkribus" w:date="2019-12-11T14:30:00Z">
            <w:del w:id="33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جيدى </w:t>
          </w:r>
          <w:del w:id="3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وجد لى</w:delText>
            </w:r>
          </w:del>
          <w:ins w:id="340" w:author="Transkribus" w:date="2019-12-11T14:30:00Z">
            <w:r w:rsidRPr="00EE6742">
              <w:rPr>
                <w:rFonts w:ascii="Courier New" w:hAnsi="Courier New" w:cs="Courier New"/>
                <w:rtl/>
              </w:rPr>
              <w:t>وجدلى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3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رقى باعتاقي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42" w:author="Transkribus" w:date="2019-12-11T14:30:00Z">
            <w:r w:rsidRPr="00EE6742">
              <w:rPr>
                <w:rFonts w:ascii="Courier New" w:hAnsi="Courier New" w:cs="Courier New"/>
                <w:rtl/>
              </w:rPr>
              <w:t>زق باعثاق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لعل نفسى ان ترقى مهذبة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344" w:author="Transkribus" w:date="2019-12-11T14:30:00Z">
            <w:del w:id="34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ابسل قسى أن ترفى مهذيه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عند الفراق </w:t>
          </w:r>
          <w:del w:id="3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اذا ما</w:delText>
            </w:r>
          </w:del>
          <w:ins w:id="347" w:author="Transkribus" w:date="2019-12-11T14:30:00Z">
            <w:r w:rsidRPr="00EE6742">
              <w:rPr>
                <w:rFonts w:ascii="Courier New" w:hAnsi="Courier New" w:cs="Courier New"/>
                <w:rtl/>
              </w:rPr>
              <w:t>اداها</w:t>
            </w:r>
          </w:ins>
          <w:r w:rsidRPr="00EE6742">
            <w:rPr>
              <w:rFonts w:ascii="Courier New" w:hAnsi="Courier New" w:cs="Courier New"/>
              <w:rtl/>
            </w:rPr>
            <w:t xml:space="preserve"> قيل من </w:t>
          </w:r>
          <w:del w:id="3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راقي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49" w:author="Transkribus" w:date="2019-12-11T14:30:00Z">
            <w:r w:rsidRPr="00EE6742">
              <w:rPr>
                <w:rFonts w:ascii="Courier New" w:hAnsi="Courier New" w:cs="Courier New"/>
                <w:rtl/>
              </w:rPr>
              <w:t>زاق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وتغتدى فى نعيم لا انتهاء 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ولا فنى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51" w:author="Transkribus" w:date="2019-12-11T14:30:00Z">
            <w:del w:id="35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ولفغنسدى فى قهسم لاتنها فله * ولافى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جوار الواحد </w:t>
          </w:r>
          <w:del w:id="3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الباقى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5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البانى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355" w:author="Transkribus" w:date="2019-12-11T14:30:00Z"/>
          <w:rFonts w:ascii="Courier New" w:hAnsi="Courier New" w:cs="Courier New"/>
        </w:rPr>
      </w:pPr>
      <w:dir w:val="rtl">
        <w:dir w:val="rtl">
          <w:del w:id="3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 يرثى ولدا 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357" w:author="Transkribus" w:date="2019-12-11T14:30:00Z"/>
          <w:rFonts w:ascii="Courier New" w:hAnsi="Courier New" w:cs="Courier New"/>
        </w:rPr>
      </w:pPr>
      <w:dir w:val="rtl">
        <w:dir w:val="rtl">
          <w:del w:id="3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بنى لقد غادرت بين جوانحي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لفقدك نارا حرها يتسعر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9B6BCA" w:rsidRDefault="00964221" w:rsidP="00964221">
      <w:pPr>
        <w:pStyle w:val="NurText"/>
        <w:bidi/>
        <w:rPr>
          <w:del w:id="359" w:author="Transkribus" w:date="2019-12-11T14:30:00Z"/>
          <w:rFonts w:ascii="Courier New" w:hAnsi="Courier New" w:cs="Courier New"/>
        </w:rPr>
      </w:pPr>
      <w:dir w:val="rtl">
        <w:dir w:val="rtl">
          <w:del w:id="3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واغربت بالاجفان بعد رقادها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سهادا فلن تنفك بعدك تسهر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361" w:author="Transkribus" w:date="2019-12-11T14:30:00Z"/>
          <w:del w:id="362" w:author="Transkribus" w:date="2019-12-11T14:30:00Z"/>
          <w:rFonts w:ascii="Courier New" w:hAnsi="Courier New" w:cs="Courier New"/>
        </w:rPr>
      </w:pPr>
      <w:dir w:val="rtl">
        <w:dir w:val="rtl">
          <w:del w:id="3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فلست ابالى</w:delText>
            </w:r>
          </w:del>
          <w:ins w:id="364" w:author="Transkribus" w:date="2019-12-11T14:30:00Z">
            <w:r w:rsidRPr="00EE6742">
              <w:rPr>
                <w:rFonts w:ascii="Courier New" w:hAnsi="Courier New" w:cs="Courier New"/>
                <w:rtl/>
              </w:rPr>
              <w:t>وأنشدى أبض النفسديرق ولدالة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365" w:author="Transkribus" w:date="2019-12-11T14:30:00Z"/>
          <w:rFonts w:ascii="Courier New" w:hAnsi="Courier New" w:cs="Courier New"/>
        </w:rPr>
      </w:pPr>
      <w:ins w:id="366" w:author="Transkribus" w:date="2019-12-11T14:30:00Z">
        <w:r w:rsidRPr="00EE6742">
          <w:rPr>
            <w:rFonts w:ascii="Courier New" w:hAnsi="Courier New" w:cs="Courier New"/>
            <w:rtl/>
          </w:rPr>
          <w:t>الطويل</w:t>
        </w:r>
      </w:ins>
    </w:p>
    <w:p w:rsidR="00964221" w:rsidRPr="00EE6742" w:rsidRDefault="00964221" w:rsidP="00964221">
      <w:pPr>
        <w:pStyle w:val="NurText"/>
        <w:bidi/>
        <w:rPr>
          <w:ins w:id="367" w:author="Transkribus" w:date="2019-12-11T14:30:00Z"/>
          <w:rFonts w:ascii="Courier New" w:hAnsi="Courier New" w:cs="Courier New"/>
        </w:rPr>
      </w:pPr>
      <w:ins w:id="368" w:author="Transkribus" w:date="2019-12-11T14:30:00Z">
        <w:r w:rsidRPr="00EE6742">
          <w:rPr>
            <w:rFonts w:ascii="Courier New" w:hAnsi="Courier New" w:cs="Courier New"/>
            <w:rtl/>
          </w:rPr>
          <w:t xml:space="preserve"> أبنى القسد عادرت بين حواحى * لفهدك ثار احرفا ثسعر</w:t>
        </w:r>
      </w:ins>
    </w:p>
    <w:p w:rsidR="00964221" w:rsidRPr="00EE6742" w:rsidRDefault="00964221" w:rsidP="00964221">
      <w:pPr>
        <w:pStyle w:val="NurText"/>
        <w:bidi/>
        <w:rPr>
          <w:ins w:id="369" w:author="Transkribus" w:date="2019-12-11T14:30:00Z"/>
          <w:rFonts w:ascii="Courier New" w:hAnsi="Courier New" w:cs="Courier New"/>
        </w:rPr>
      </w:pPr>
      <w:ins w:id="370" w:author="Transkribus" w:date="2019-12-11T14:30:00Z">
        <w:r w:rsidRPr="00EE6742">
          <w:rPr>
            <w:rFonts w:ascii="Courier New" w:hAnsi="Courier New" w:cs="Courier New"/>
            <w:rtl/>
          </w:rPr>
          <w:t>وأعريب الأحنان بعدر قادها * سهاد الن تنفلك بعد ل(نسهر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371" w:author="Transkribus" w:date="2019-12-11T14:30:00Z">
        <w:r w:rsidRPr="00EE6742">
          <w:rPr>
            <w:rFonts w:ascii="Courier New" w:hAnsi="Courier New" w:cs="Courier New"/>
            <w:rtl/>
          </w:rPr>
          <w:t>قلست أبالى</w:t>
        </w:r>
      </w:ins>
      <w:r w:rsidRPr="00EE6742">
        <w:rPr>
          <w:rFonts w:ascii="Courier New" w:hAnsi="Courier New" w:cs="Courier New"/>
          <w:rtl/>
        </w:rPr>
        <w:t xml:space="preserve"> حين </w:t>
      </w:r>
      <w:del w:id="372" w:author="Transkribus" w:date="2019-12-11T14:30:00Z">
        <w:r w:rsidRPr="009B6BCA">
          <w:rPr>
            <w:rFonts w:ascii="Courier New" w:hAnsi="Courier New" w:cs="Courier New"/>
            <w:rtl/>
          </w:rPr>
          <w:delText>بنت بمن</w:delText>
        </w:r>
      </w:del>
      <w:ins w:id="373" w:author="Transkribus" w:date="2019-12-11T14:30:00Z">
        <w:r w:rsidRPr="00EE6742">
          <w:rPr>
            <w:rFonts w:ascii="Courier New" w:hAnsi="Courier New" w:cs="Courier New"/>
            <w:rtl/>
          </w:rPr>
          <w:t>يتت من</w:t>
        </w:r>
      </w:ins>
      <w:r w:rsidRPr="00EE6742">
        <w:rPr>
          <w:rFonts w:ascii="Courier New" w:hAnsi="Courier New" w:cs="Courier New"/>
          <w:rtl/>
        </w:rPr>
        <w:t xml:space="preserve"> ثوى</w:t>
      </w:r>
      <w:del w:id="37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375" w:author="Transkribus" w:date="2019-12-11T14:30:00Z">
        <w:del w:id="376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</w:delText>
          </w:r>
        </w:del>
      </w:ins>
      <w:r w:rsidRPr="00EE6742">
        <w:rPr>
          <w:rFonts w:ascii="Courier New" w:hAnsi="Courier New" w:cs="Courier New"/>
          <w:rtl/>
        </w:rPr>
        <w:t xml:space="preserve">ولم </w:t>
      </w:r>
      <w:del w:id="377" w:author="Transkribus" w:date="2019-12-11T14:30:00Z">
        <w:r w:rsidRPr="009B6BCA">
          <w:rPr>
            <w:rFonts w:ascii="Courier New" w:hAnsi="Courier New" w:cs="Courier New"/>
            <w:rtl/>
          </w:rPr>
          <w:delText>ار</w:delText>
        </w:r>
      </w:del>
      <w:ins w:id="378" w:author="Transkribus" w:date="2019-12-11T14:30:00Z">
        <w:r w:rsidRPr="00EE6742">
          <w:rPr>
            <w:rFonts w:ascii="Courier New" w:hAnsi="Courier New" w:cs="Courier New"/>
            <w:rtl/>
          </w:rPr>
          <w:t>أر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379" w:author="Transkribus" w:date="2019-12-11T14:30:00Z">
        <w:r w:rsidRPr="009B6BCA">
          <w:rPr>
            <w:rFonts w:ascii="Courier New" w:hAnsi="Courier New" w:cs="Courier New"/>
            <w:rtl/>
          </w:rPr>
          <w:delText>اخ</w:delText>
        </w:r>
      </w:del>
      <w:ins w:id="380" w:author="Transkribus" w:date="2019-12-11T14:30:00Z">
        <w:r w:rsidRPr="00EE6742">
          <w:rPr>
            <w:rFonts w:ascii="Courier New" w:hAnsi="Courier New" w:cs="Courier New"/>
            <w:rtl/>
          </w:rPr>
          <w:t>أح</w:t>
        </w:r>
      </w:ins>
      <w:r w:rsidRPr="00EE6742">
        <w:rPr>
          <w:rFonts w:ascii="Courier New" w:hAnsi="Courier New" w:cs="Courier New"/>
          <w:rtl/>
        </w:rPr>
        <w:t xml:space="preserve">شى عليك </w:t>
      </w:r>
      <w:del w:id="381" w:author="Transkribus" w:date="2019-12-11T14:30:00Z">
        <w:r w:rsidRPr="009B6BCA">
          <w:rPr>
            <w:rFonts w:ascii="Courier New" w:hAnsi="Courier New" w:cs="Courier New"/>
            <w:rtl/>
          </w:rPr>
          <w:delText>واحذر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382" w:author="Transkribus" w:date="2019-12-11T14:30:00Z">
        <w:r w:rsidRPr="00EE6742">
          <w:rPr>
            <w:rFonts w:ascii="Courier New" w:hAnsi="Courier New" w:cs="Courier New"/>
            <w:rtl/>
          </w:rPr>
          <w:t>وأجدر</w:t>
        </w:r>
      </w:ins>
    </w:p>
    <w:p w:rsidR="00964221" w:rsidRPr="009B6BCA" w:rsidRDefault="00964221" w:rsidP="00964221">
      <w:pPr>
        <w:pStyle w:val="NurText"/>
        <w:bidi/>
        <w:rPr>
          <w:del w:id="383" w:author="Transkribus" w:date="2019-12-11T14:30:00Z"/>
          <w:rFonts w:ascii="Courier New" w:hAnsi="Courier New" w:cs="Courier New"/>
        </w:rPr>
      </w:pPr>
      <w:dir w:val="rtl">
        <w:dir w:val="rtl">
          <w:del w:id="3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اناس يصغر الحزن كلما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تمادى وحزنى الدهر ينمى ويكبر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385" w:author="Transkribus" w:date="2019-12-11T14:30:00Z"/>
          <w:del w:id="386" w:author="Transkribus" w:date="2019-12-11T14:30:00Z"/>
          <w:rFonts w:ascii="Courier New" w:hAnsi="Courier New" w:cs="Courier New"/>
        </w:rPr>
      </w:pPr>
      <w:dir w:val="rtl">
        <w:dir w:val="rtl">
          <w:del w:id="3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وكنت صبورا عند</w:delText>
            </w:r>
          </w:del>
          <w:ins w:id="388" w:author="Transkribus" w:date="2019-12-11T14:30:00Z">
            <w:r w:rsidRPr="00EE6742">
              <w:rPr>
                <w:rFonts w:ascii="Courier New" w:hAnsi="Courier New" w:cs="Courier New"/>
                <w:rtl/>
              </w:rPr>
              <w:t>وقال اباس يصفر الجزن كما * ثمادى وجرف الدهريةمى وية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389" w:author="Transkribus" w:date="2019-12-11T14:30:00Z">
        <w:r w:rsidRPr="00EE6742">
          <w:rPr>
            <w:rFonts w:ascii="Courier New" w:hAnsi="Courier New" w:cs="Courier New"/>
            <w:rtl/>
          </w:rPr>
          <w:t>ولتب صبور اعند</w:t>
        </w:r>
      </w:ins>
      <w:r w:rsidRPr="00EE6742">
        <w:rPr>
          <w:rFonts w:ascii="Courier New" w:hAnsi="Courier New" w:cs="Courier New"/>
          <w:rtl/>
        </w:rPr>
        <w:t xml:space="preserve"> كل </w:t>
      </w:r>
      <w:del w:id="390" w:author="Transkribus" w:date="2019-12-11T14:30:00Z">
        <w:r w:rsidRPr="009B6BCA">
          <w:rPr>
            <w:rFonts w:ascii="Courier New" w:hAnsi="Courier New" w:cs="Courier New"/>
            <w:rtl/>
          </w:rPr>
          <w:delText>ملمة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تلم فمذ ارديت</w:delText>
            </w:r>
            <w:r>
              <w:delText>‬</w:delText>
            </w:r>
            <w:r>
              <w:delText>‬</w:delText>
            </w:r>
          </w:dir>
        </w:dir>
      </w:del>
      <w:ins w:id="391" w:author="Transkribus" w:date="2019-12-11T14:30:00Z">
        <w:del w:id="392" w:author="Transkribus" w:date="2019-12-11T14:30:00Z">
          <w:r w:rsidRPr="00EE6742">
            <w:rPr>
              <w:rFonts w:ascii="Courier New" w:hAnsi="Courier New" w:cs="Courier New"/>
              <w:rtl/>
            </w:rPr>
            <w:delText>علة * فلم خذارديت</w:delText>
          </w:r>
        </w:del>
      </w:ins>
      <w:r w:rsidRPr="00EE6742">
        <w:rPr>
          <w:rFonts w:ascii="Courier New" w:hAnsi="Courier New" w:cs="Courier New"/>
          <w:rtl/>
        </w:rPr>
        <w:t xml:space="preserve"> عز ال</w:t>
      </w:r>
      <w:del w:id="393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394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>ص</w:t>
      </w:r>
      <w:del w:id="395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ins w:id="396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>ر</w:t>
      </w:r>
      <w:del w:id="39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3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كملت فوافتك</w:delText>
            </w:r>
          </w:del>
          <w:ins w:id="399" w:author="Transkribus" w:date="2019-12-11T14:30:00Z">
            <w:r w:rsidRPr="00EE6742">
              <w:rPr>
                <w:rFonts w:ascii="Courier New" w:hAnsi="Courier New" w:cs="Courier New"/>
                <w:rtl/>
              </w:rPr>
              <w:t>كلت فو افتسلك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المنون وهكذا</w:t>
          </w:r>
          <w:del w:id="40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del w:id="401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ي</w:delText>
                </w:r>
              </w:del>
              <w:ins w:id="402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ب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وافى الخسوف البدر ابان </w:t>
              </w:r>
              <w:del w:id="403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يبدر الطويل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404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ببدر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</w:delText>
            </w:r>
          </w:del>
          <w:ins w:id="406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وانشدى أبد النقسة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4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غرض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08" w:author="Transkribus" w:date="2019-12-11T14:30:00Z">
            <w:r w:rsidRPr="00EE6742">
              <w:rPr>
                <w:rFonts w:ascii="Courier New" w:hAnsi="Courier New" w:cs="Courier New"/>
                <w:rtl/>
              </w:rPr>
              <w:t>عرس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409" w:author="Transkribus" w:date="2019-12-11T14:30:00Z"/>
          <w:rFonts w:ascii="Courier New" w:hAnsi="Courier New" w:cs="Courier New"/>
        </w:rPr>
      </w:pPr>
      <w:dir w:val="rtl">
        <w:dir w:val="rtl">
          <w:del w:id="4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تقربت</w:delText>
            </w:r>
          </w:del>
          <w:ins w:id="41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الطويل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412" w:author="Transkribus" w:date="2019-12-11T14:30:00Z"/>
          <w:rFonts w:ascii="Courier New" w:hAnsi="Courier New" w:cs="Courier New"/>
        </w:rPr>
      </w:pPr>
      <w:ins w:id="413" w:author="Transkribus" w:date="2019-12-11T14:30:00Z">
        <w:r w:rsidRPr="00EE6742">
          <w:rPr>
            <w:rFonts w:ascii="Courier New" w:hAnsi="Courier New" w:cs="Courier New"/>
            <w:rtl/>
          </w:rPr>
          <w:t>٢٣٠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414" w:author="Transkribus" w:date="2019-12-11T14:30:00Z">
        <w:r w:rsidRPr="00EE6742">
          <w:rPr>
            <w:rFonts w:ascii="Courier New" w:hAnsi="Courier New" w:cs="Courier New"/>
            <w:rtl/>
          </w:rPr>
          <w:t>بهريب</w:t>
        </w:r>
      </w:ins>
      <w:r w:rsidRPr="00EE6742">
        <w:rPr>
          <w:rFonts w:ascii="Courier New" w:hAnsi="Courier New" w:cs="Courier New"/>
          <w:rtl/>
        </w:rPr>
        <w:t xml:space="preserve"> بالاطراء </w:t>
      </w:r>
      <w:del w:id="415" w:author="Transkribus" w:date="2019-12-11T14:30:00Z">
        <w:r w:rsidRPr="009B6BCA">
          <w:rPr>
            <w:rFonts w:ascii="Courier New" w:hAnsi="Courier New" w:cs="Courier New"/>
            <w:rtl/>
          </w:rPr>
          <w:delText>بالشعر مدة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اليكم وبالتنجيم والنحو</w:delText>
            </w:r>
            <w:r>
              <w:delText>‬</w:delText>
            </w:r>
            <w:r>
              <w:delText>‬</w:delText>
            </w:r>
          </w:dir>
        </w:dir>
      </w:del>
      <w:ins w:id="416" w:author="Transkribus" w:date="2019-12-11T14:30:00Z">
        <w:del w:id="417" w:author="Transkribus" w:date="2019-12-11T14:30:00Z">
          <w:r w:rsidRPr="00EE6742">
            <w:rPr>
              <w:rFonts w:ascii="Courier New" w:hAnsi="Courier New" w:cs="Courier New"/>
              <w:rtl/>
            </w:rPr>
            <w:delText>الشعزيدة * البكم وبالنجم والنجو</w:delText>
          </w:r>
        </w:del>
      </w:ins>
      <w:r w:rsidRPr="00EE6742">
        <w:rPr>
          <w:rFonts w:ascii="Courier New" w:hAnsi="Courier New" w:cs="Courier New"/>
          <w:rtl/>
        </w:rPr>
        <w:t xml:space="preserve"> والطب</w:t>
      </w:r>
      <w:del w:id="41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وابدعت </w:t>
          </w:r>
          <w:del w:id="4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420" w:author="Transkribus" w:date="2019-12-11T14:30:00Z">
            <w:r w:rsidRPr="00EE6742">
              <w:rPr>
                <w:rFonts w:ascii="Courier New" w:hAnsi="Courier New" w:cs="Courier New"/>
                <w:rtl/>
              </w:rPr>
              <w:t>آ</w:t>
            </w:r>
          </w:ins>
          <w:r w:rsidRPr="00EE6742">
            <w:rPr>
              <w:rFonts w:ascii="Courier New" w:hAnsi="Courier New" w:cs="Courier New"/>
              <w:rtl/>
            </w:rPr>
            <w:t xml:space="preserve">لات النجوم </w:t>
          </w:r>
          <w:del w:id="4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وغيرها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واعربت عما اعتاص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22" w:author="Transkribus" w:date="2019-12-11T14:30:00Z">
            <w:del w:id="42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وعير ها *واعريب عماعناس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4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لغة العرب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2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الفة العوب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وحدثت اخبار النبى وما اتى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 xml:space="preserve">به 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27" w:author="Transkribus" w:date="2019-12-11T14:30:00Z">
            <w:del w:id="42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وحسدتت أخيار النسى وماانى * به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الحكماء </w:t>
          </w:r>
          <w:del w:id="4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القدم قبلى</w:delText>
            </w:r>
          </w:del>
          <w:ins w:id="43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القسدم عيلى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الكتب</w:t>
          </w:r>
          <w:del w:id="43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وعاملتكم بالصدق </w:t>
          </w:r>
          <w:del w:id="4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فيما اقوله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433" w:author="Transkribus" w:date="2019-12-11T14:30:00Z">
            <w:del w:id="43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فيماأقوله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ولم </w:t>
          </w:r>
          <w:del w:id="4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</w:delText>
            </w:r>
          </w:del>
          <w:ins w:id="436" w:author="Transkribus" w:date="2019-12-11T14:30:00Z">
            <w:r w:rsidRPr="00EE6742">
              <w:rPr>
                <w:rFonts w:ascii="Courier New" w:hAnsi="Courier New" w:cs="Courier New"/>
                <w:rtl/>
              </w:rPr>
              <w:t>آل</w:t>
            </w:r>
          </w:ins>
          <w:r w:rsidRPr="00EE6742">
            <w:rPr>
              <w:rFonts w:ascii="Courier New" w:hAnsi="Courier New" w:cs="Courier New"/>
              <w:rtl/>
            </w:rPr>
            <w:t xml:space="preserve"> جهدا فى النصيحة والحب</w:t>
          </w:r>
          <w:del w:id="43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فلم </w:t>
          </w:r>
          <w:del w:id="4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اكتسب شيئا سوى االبؤس</w:delText>
            </w:r>
          </w:del>
          <w:ins w:id="439" w:author="Transkribus" w:date="2019-12-11T14:30:00Z">
            <w:r w:rsidRPr="00EE6742">
              <w:rPr>
                <w:rFonts w:ascii="Courier New" w:hAnsi="Courier New" w:cs="Courier New"/>
                <w:rtl/>
              </w:rPr>
              <w:t>اكنسب شياسوى البوس</w:t>
            </w:r>
          </w:ins>
          <w:r w:rsidRPr="00EE6742">
            <w:rPr>
              <w:rFonts w:ascii="Courier New" w:hAnsi="Courier New" w:cs="Courier New"/>
              <w:rtl/>
            </w:rPr>
            <w:t xml:space="preserve"> والعنا</w:t>
          </w:r>
          <w:del w:id="44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>وا</w:t>
              </w:r>
              <w:del w:id="441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ن</w:delText>
                </w:r>
              </w:del>
              <w:ins w:id="442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ل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فاق عمرى ب</w:t>
              </w:r>
              <w:del w:id="443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ئ</w:delText>
                </w:r>
              </w:del>
              <w:ins w:id="444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ك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س ذلك من كسب</w:t>
              </w:r>
              <w:del w:id="445" w:author="Transkribus" w:date="2019-12-11T14:30:00Z"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بكل تداوينا فلم يشف ما بنا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الا ان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47" w:author="Transkribus" w:date="2019-12-11T14:30:00Z">
            <w:del w:id="44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كل تداو سا فلميسف ماينا * الاان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بعد الدار خير من القرب</w:t>
          </w:r>
          <w:del w:id="44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 ان بعد</w:delText>
            </w:r>
          </w:del>
          <w:ins w:id="45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الاأن بعسد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الدار ليس </w:t>
          </w:r>
          <w:del w:id="4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بضائر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اذا كان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53" w:author="Transkribus" w:date="2019-12-11T14:30:00Z">
            <w:del w:id="45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يعاتر * اذاكمان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تغشاه ليس </w:t>
          </w:r>
          <w:del w:id="4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بذى لب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56" w:author="Transkribus" w:date="2019-12-11T14:30:00Z">
            <w:r w:rsidRPr="00EE6742">
              <w:rPr>
                <w:rFonts w:ascii="Courier New" w:hAnsi="Courier New" w:cs="Courier New"/>
                <w:rtl/>
              </w:rPr>
              <w:t>بدىلب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457" w:author="Transkribus" w:date="2019-12-11T14:30:00Z"/>
          <w:rFonts w:ascii="Courier New" w:hAnsi="Courier New" w:cs="Courier New"/>
        </w:rPr>
      </w:pPr>
      <w:dir w:val="rtl">
        <w:dir w:val="rtl">
          <w:del w:id="4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459" w:author="Transkribus" w:date="2019-12-11T14:30:00Z"/>
          <w:rFonts w:ascii="Courier New" w:hAnsi="Courier New" w:cs="Courier New"/>
        </w:rPr>
      </w:pPr>
      <w:dir w:val="rtl">
        <w:dir w:val="rtl">
          <w:ins w:id="460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وانشدى أبض النقسة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461" w:author="Transkribus" w:date="2019-12-11T14:30:00Z"/>
          <w:rFonts w:ascii="Courier New" w:hAnsi="Courier New" w:cs="Courier New"/>
        </w:rPr>
      </w:pPr>
      <w:ins w:id="462" w:author="Transkribus" w:date="2019-12-11T14:30:00Z">
        <w:r w:rsidRPr="00EE6742">
          <w:rPr>
            <w:rFonts w:ascii="Courier New" w:hAnsi="Courier New" w:cs="Courier New"/>
            <w:rtl/>
          </w:rPr>
          <w:t>الحفيف٢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قيل لى لم </w:t>
      </w:r>
      <w:del w:id="463" w:author="Transkribus" w:date="2019-12-11T14:30:00Z">
        <w:r w:rsidRPr="009B6BCA">
          <w:rPr>
            <w:rFonts w:ascii="Courier New" w:hAnsi="Courier New" w:cs="Courier New"/>
            <w:rtl/>
          </w:rPr>
          <w:delText>هجوت نجل</w:delText>
        </w:r>
      </w:del>
      <w:ins w:id="464" w:author="Transkribus" w:date="2019-12-11T14:30:00Z">
        <w:r w:rsidRPr="00EE6742">
          <w:rPr>
            <w:rFonts w:ascii="Courier New" w:hAnsi="Courier New" w:cs="Courier New"/>
            <w:rtl/>
          </w:rPr>
          <w:t>معوعل</w:t>
        </w:r>
      </w:ins>
      <w:r w:rsidRPr="00EE6742">
        <w:rPr>
          <w:rFonts w:ascii="Courier New" w:hAnsi="Courier New" w:cs="Courier New"/>
          <w:rtl/>
        </w:rPr>
        <w:t xml:space="preserve"> فلان</w:t>
      </w:r>
      <w:del w:id="46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الكلب</w:delText>
            </w:r>
            <w:r>
              <w:delText>‬</w:delText>
            </w:r>
            <w:r>
              <w:delText>‬</w:delText>
            </w:r>
          </w:dir>
        </w:dir>
      </w:del>
      <w:ins w:id="466" w:author="Transkribus" w:date="2019-12-11T14:30:00Z">
        <w:del w:id="467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الكاب</w:delText>
          </w:r>
        </w:del>
      </w:ins>
      <w:r w:rsidRPr="00EE6742">
        <w:rPr>
          <w:rFonts w:ascii="Courier New" w:hAnsi="Courier New" w:cs="Courier New"/>
          <w:rtl/>
        </w:rPr>
        <w:t xml:space="preserve"> بل لم </w:t>
      </w:r>
      <w:del w:id="468" w:author="Transkribus" w:date="2019-12-11T14:30:00Z">
        <w:r w:rsidRPr="009B6BCA">
          <w:rPr>
            <w:rFonts w:ascii="Courier New" w:hAnsi="Courier New" w:cs="Courier New"/>
            <w:rtl/>
          </w:rPr>
          <w:delText>اوغلت</w:delText>
        </w:r>
      </w:del>
      <w:ins w:id="469" w:author="Transkribus" w:date="2019-12-11T14:30:00Z">
        <w:r w:rsidRPr="00EE6742">
          <w:rPr>
            <w:rFonts w:ascii="Courier New" w:hAnsi="Courier New" w:cs="Courier New"/>
            <w:rtl/>
          </w:rPr>
          <w:t>أو غلت</w:t>
        </w:r>
      </w:ins>
      <w:r w:rsidRPr="00EE6742">
        <w:rPr>
          <w:rFonts w:ascii="Courier New" w:hAnsi="Courier New" w:cs="Courier New"/>
          <w:rtl/>
        </w:rPr>
        <w:t xml:space="preserve"> فيه ال</w:t>
      </w:r>
      <w:del w:id="470" w:author="Transkribus" w:date="2019-12-11T14:30:00Z">
        <w:r w:rsidRPr="009B6BCA">
          <w:rPr>
            <w:rFonts w:ascii="Courier New" w:hAnsi="Courier New" w:cs="Courier New"/>
            <w:rtl/>
          </w:rPr>
          <w:delText>مث</w:delText>
        </w:r>
      </w:del>
      <w:ins w:id="471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>اقب</w:t>
      </w:r>
      <w:del w:id="47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9B6BCA" w:rsidRDefault="00964221" w:rsidP="00964221">
      <w:pPr>
        <w:pStyle w:val="NurText"/>
        <w:bidi/>
        <w:rPr>
          <w:del w:id="473" w:author="Transkribus" w:date="2019-12-11T14:30:00Z"/>
          <w:rFonts w:ascii="Courier New" w:hAnsi="Courier New" w:cs="Courier New"/>
        </w:rPr>
      </w:pPr>
      <w:dir w:val="rtl">
        <w:dir w:val="rtl">
          <w:del w:id="4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واولو الفضل لا يرون هجاء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قط الا لذى حجى ومناقب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9B6BCA" w:rsidRDefault="00964221" w:rsidP="00964221">
      <w:pPr>
        <w:pStyle w:val="NurText"/>
        <w:bidi/>
        <w:rPr>
          <w:del w:id="475" w:author="Transkribus" w:date="2019-12-11T14:30:00Z"/>
          <w:rFonts w:ascii="Courier New" w:hAnsi="Courier New" w:cs="Courier New"/>
        </w:rPr>
      </w:pPr>
      <w:dir w:val="rtl">
        <w:dir w:val="rtl">
          <w:del w:id="4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قلت انى سخطت يوما على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شعرى فقابلت به كالمعاقب الخفيف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9B6BCA" w:rsidRDefault="00964221" w:rsidP="00964221">
      <w:pPr>
        <w:pStyle w:val="NurText"/>
        <w:bidi/>
        <w:rPr>
          <w:del w:id="477" w:author="Transkribus" w:date="2019-12-11T14:30:00Z"/>
          <w:rFonts w:ascii="Courier New" w:hAnsi="Courier New" w:cs="Courier New"/>
        </w:rPr>
      </w:pPr>
      <w:dir w:val="rtl">
        <w:dir w:val="rtl">
          <w:del w:id="4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وانشدنى ايضا لنفسه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479" w:author="Transkribus" w:date="2019-12-11T14:30:00Z"/>
          <w:rFonts w:ascii="Courier New" w:hAnsi="Courier New" w:cs="Courier New"/>
        </w:rPr>
      </w:pPr>
      <w:dir w:val="rtl">
        <w:dir w:val="rtl">
          <w:del w:id="4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قالوا خليق بالطبيب بان يرى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بالطبع يعدم رونقا وجمالا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481" w:author="Transkribus" w:date="2019-12-11T14:30:00Z"/>
          <w:del w:id="482" w:author="Transkribus" w:date="2019-12-11T14:30:00Z"/>
          <w:rFonts w:ascii="Courier New" w:hAnsi="Courier New" w:cs="Courier New"/>
        </w:rPr>
      </w:pPr>
      <w:dir w:val="rtl">
        <w:dir w:val="rtl">
          <w:ins w:id="483" w:author="Transkribus" w:date="2019-12-11T14:30:00Z">
            <w:r w:rsidRPr="00EE6742">
              <w:rPr>
                <w:rFonts w:ascii="Courier New" w:hAnsi="Courier New" w:cs="Courier New"/>
                <w:rtl/>
              </w:rPr>
              <w:t>بو أو ألو الفضل الابرون هبماء * فط الالذى جاو مناقب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484" w:author="Transkribus" w:date="2019-12-11T14:30:00Z"/>
          <w:rFonts w:ascii="Courier New" w:hAnsi="Courier New" w:cs="Courier New"/>
        </w:rPr>
      </w:pPr>
      <w:ins w:id="485" w:author="Transkribus" w:date="2019-12-11T14:30:00Z">
        <w:r w:rsidRPr="00EE6742">
          <w:rPr>
            <w:rFonts w:ascii="Courier New" w:hAnsi="Courier New" w:cs="Courier New"/>
            <w:rtl/>
          </w:rPr>
          <w:t>ابسقلت أبى سحطت بوبا على سعرى ففابلته به كالعاقب</w:t>
        </w:r>
      </w:ins>
    </w:p>
    <w:p w:rsidR="00964221" w:rsidRPr="00EE6742" w:rsidRDefault="00964221" w:rsidP="00964221">
      <w:pPr>
        <w:pStyle w:val="NurText"/>
        <w:bidi/>
        <w:rPr>
          <w:ins w:id="486" w:author="Transkribus" w:date="2019-12-11T14:30:00Z"/>
          <w:rFonts w:ascii="Courier New" w:hAnsi="Courier New" w:cs="Courier New"/>
        </w:rPr>
      </w:pPr>
      <w:ins w:id="487" w:author="Transkribus" w:date="2019-12-11T14:30:00Z">
        <w:r w:rsidRPr="00EE6742">
          <w:rPr>
            <w:rFonts w:ascii="Courier New" w:hAnsi="Courier New" w:cs="Courier New"/>
            <w:rtl/>
          </w:rPr>
          <w:t>بو انشدق أبضالنقسة</w:t>
        </w:r>
      </w:ins>
    </w:p>
    <w:p w:rsidR="00964221" w:rsidRPr="00EE6742" w:rsidRDefault="00964221" w:rsidP="00964221">
      <w:pPr>
        <w:pStyle w:val="NurText"/>
        <w:bidi/>
        <w:rPr>
          <w:ins w:id="488" w:author="Transkribus" w:date="2019-12-11T14:30:00Z"/>
          <w:rFonts w:ascii="Courier New" w:hAnsi="Courier New" w:cs="Courier New"/>
        </w:rPr>
      </w:pPr>
      <w:ins w:id="489" w:author="Transkribus" w:date="2019-12-11T14:30:00Z">
        <w:r w:rsidRPr="00EE6742">
          <w:rPr>
            <w:rFonts w:ascii="Courier New" w:hAnsi="Courier New" w:cs="Courier New"/>
            <w:rtl/>
          </w:rPr>
          <w:t>الكاسل٦</w:t>
        </w:r>
      </w:ins>
    </w:p>
    <w:p w:rsidR="00964221" w:rsidRPr="00EE6742" w:rsidRDefault="00964221" w:rsidP="00964221">
      <w:pPr>
        <w:pStyle w:val="NurText"/>
        <w:bidi/>
        <w:rPr>
          <w:ins w:id="490" w:author="Transkribus" w:date="2019-12-11T14:30:00Z"/>
          <w:rFonts w:ascii="Courier New" w:hAnsi="Courier New" w:cs="Courier New"/>
        </w:rPr>
      </w:pPr>
      <w:ins w:id="491" w:author="Transkribus" w:date="2019-12-11T14:30:00Z">
        <w:r w:rsidRPr="00EE6742">
          <w:rPr>
            <w:rFonts w:ascii="Courier New" w:hAnsi="Courier New" w:cs="Courier New"/>
            <w:rtl/>
          </w:rPr>
          <w:t>بقالواخليق الطبيب بابن برى * بالطبع تعدم رويماوجمالا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492" w:author="Transkribus" w:date="2019-12-11T14:30:00Z">
        <w:r w:rsidRPr="00EE6742">
          <w:rPr>
            <w:rFonts w:ascii="Courier New" w:hAnsi="Courier New" w:cs="Courier New"/>
            <w:rtl/>
          </w:rPr>
          <w:t xml:space="preserve"> </w:t>
        </w:r>
      </w:ins>
      <w:r w:rsidRPr="00EE6742">
        <w:rPr>
          <w:rFonts w:ascii="Courier New" w:hAnsi="Courier New" w:cs="Courier New"/>
          <w:rtl/>
        </w:rPr>
        <w:t xml:space="preserve">صدقوا ولكن </w:t>
      </w:r>
      <w:del w:id="493" w:author="Transkribus" w:date="2019-12-11T14:30:00Z">
        <w:r w:rsidRPr="009B6BCA">
          <w:rPr>
            <w:rFonts w:ascii="Courier New" w:hAnsi="Courier New" w:cs="Courier New"/>
            <w:rtl/>
          </w:rPr>
          <w:delText>لا الى حد به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يؤذى المريض ويفزع الاطفالا الكامل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494" w:author="Transkribus" w:date="2019-12-11T14:30:00Z">
        <w:del w:id="495" w:author="Transkribus" w:date="2019-12-11T14:30:00Z">
          <w:r w:rsidRPr="00EE6742">
            <w:rPr>
              <w:rFonts w:ascii="Courier New" w:hAnsi="Courier New" w:cs="Courier New"/>
              <w:rtl/>
            </w:rPr>
            <w:delText>لالى جديه *بودى المريس ويفزح الاطةالا</w:delText>
          </w:r>
        </w:del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4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497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يضا</w:t>
          </w:r>
          <w:del w:id="49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499" w:author="Transkribus" w:date="2019-12-11T14:30:00Z"/>
          <w:rFonts w:ascii="Courier New" w:hAnsi="Courier New" w:cs="Courier New"/>
        </w:rPr>
      </w:pPr>
      <w:dir w:val="rtl">
        <w:dir w:val="rtl">
          <w:del w:id="5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ايا فاعلا خل </w:delText>
            </w:r>
          </w:del>
          <w:ins w:id="501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ابطويل٢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502" w:author="Transkribus" w:date="2019-12-11T14:30:00Z">
        <w:r w:rsidRPr="00EE6742">
          <w:rPr>
            <w:rFonts w:ascii="Courier New" w:hAnsi="Courier New" w:cs="Courier New"/>
            <w:rtl/>
          </w:rPr>
          <w:t xml:space="preserve">اباناسلاخل </w:t>
        </w:r>
      </w:ins>
      <w:r w:rsidRPr="00EE6742">
        <w:rPr>
          <w:rFonts w:ascii="Courier New" w:hAnsi="Courier New" w:cs="Courier New"/>
          <w:rtl/>
        </w:rPr>
        <w:t xml:space="preserve">التطبب </w:t>
      </w:r>
      <w:del w:id="503" w:author="Transkribus" w:date="2019-12-11T14:30:00Z">
        <w:r w:rsidRPr="009B6BCA">
          <w:rPr>
            <w:rFonts w:ascii="Courier New" w:hAnsi="Courier New" w:cs="Courier New"/>
            <w:rtl/>
          </w:rPr>
          <w:delText>واتئد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 xml:space="preserve">فكم تقتل المرضى </w:delText>
            </w:r>
            <w:r>
              <w:delText>‬</w:delText>
            </w:r>
            <w:r>
              <w:delText>‬</w:delText>
            </w:r>
          </w:dir>
        </w:dir>
      </w:del>
      <w:ins w:id="504" w:author="Transkribus" w:date="2019-12-11T14:30:00Z">
        <w:del w:id="505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والتد ٤فكم بفتل المرذى </w:delText>
          </w:r>
        </w:del>
      </w:ins>
      <w:r w:rsidRPr="00EE6742">
        <w:rPr>
          <w:rFonts w:ascii="Courier New" w:hAnsi="Courier New" w:cs="Courier New"/>
          <w:rtl/>
        </w:rPr>
        <w:t>المساكين بالج</w:t>
      </w:r>
      <w:del w:id="506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507" w:author="Transkribus" w:date="2019-12-11T14:30:00Z">
        <w:r w:rsidRPr="00EE6742">
          <w:rPr>
            <w:rFonts w:ascii="Courier New" w:hAnsi="Courier New" w:cs="Courier New"/>
            <w:rtl/>
          </w:rPr>
          <w:t>ع</w:t>
        </w:r>
      </w:ins>
      <w:r w:rsidRPr="00EE6742">
        <w:rPr>
          <w:rFonts w:ascii="Courier New" w:hAnsi="Courier New" w:cs="Courier New"/>
          <w:rtl/>
        </w:rPr>
        <w:t>ل</w:t>
      </w:r>
      <w:del w:id="50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فتركيب اجسام الانام مؤجل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510" w:author="Transkribus" w:date="2019-12-11T14:30:00Z">
            <w:del w:id="51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افتر مكبب أحسام الاثام موجل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فلم لا ك</w:t>
          </w:r>
          <w:ins w:id="512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>لا</w:t>
          </w:r>
          <w:del w:id="5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</w:delText>
            </w:r>
          </w:del>
          <w:ins w:id="514" w:author="Transkribus" w:date="2019-12-11T14:30:00Z">
            <w:r w:rsidRPr="00EE6742">
              <w:rPr>
                <w:rFonts w:ascii="Courier New" w:hAnsi="Courier New" w:cs="Courier New"/>
                <w:rtl/>
              </w:rPr>
              <w:t>ل</w:t>
            </w:r>
          </w:ins>
          <w:r w:rsidRPr="00EE6742">
            <w:rPr>
              <w:rFonts w:ascii="Courier New" w:hAnsi="Courier New" w:cs="Courier New"/>
              <w:rtl/>
            </w:rPr>
            <w:t xml:space="preserve"> الله </w:t>
          </w:r>
          <w:del w:id="5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تعجل بالحل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16" w:author="Transkribus" w:date="2019-12-11T14:30:00Z">
            <w:r w:rsidRPr="00EE6742">
              <w:rPr>
                <w:rFonts w:ascii="Courier New" w:hAnsi="Courier New" w:cs="Courier New"/>
                <w:rtl/>
              </w:rPr>
              <w:t>تجل بالحسل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كانك </w:t>
          </w:r>
          <w:del w:id="5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هذا خلقت موكلا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518" w:author="Transkribus" w:date="2019-12-11T14:30:00Z">
            <w:del w:id="51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باهذ اخلقت موكما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على رجع ارواح الا</w:t>
          </w:r>
          <w:del w:id="5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521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>ام الى الاصل</w:t>
          </w:r>
          <w:del w:id="52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بهرت الوبا </w:t>
          </w:r>
          <w:del w:id="5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اذ قتلك</w:delText>
            </w:r>
          </w:del>
          <w:ins w:id="524" w:author="Transkribus" w:date="2019-12-11T14:30:00Z">
            <w:r w:rsidRPr="00EE6742">
              <w:rPr>
                <w:rFonts w:ascii="Courier New" w:hAnsi="Courier New" w:cs="Courier New"/>
                <w:rtl/>
              </w:rPr>
              <w:t>ادقتلك</w:t>
            </w:r>
          </w:ins>
          <w:r w:rsidRPr="00EE6742">
            <w:rPr>
              <w:rFonts w:ascii="Courier New" w:hAnsi="Courier New" w:cs="Courier New"/>
              <w:rtl/>
            </w:rPr>
            <w:t xml:space="preserve"> الناس دا</w:t>
          </w:r>
          <w:del w:id="5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ئ</w:delText>
            </w:r>
          </w:del>
          <w:ins w:id="526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>ما</w:t>
          </w:r>
          <w:del w:id="52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وذلك فى </w:t>
              </w:r>
              <w:del w:id="528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الاحيان يحدث</w:delText>
                </w:r>
              </w:del>
              <w:ins w:id="529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الاحبان محدت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 فى ف</w:t>
              </w:r>
              <w:del w:id="530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ص</w:delText>
                </w:r>
              </w:del>
              <w:ins w:id="531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ض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>ل</w:t>
              </w:r>
              <w:del w:id="532" w:author="Transkribus" w:date="2019-12-11T14:30:00Z"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كفى الو</w:t>
          </w:r>
          <w:del w:id="5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</w:delText>
            </w:r>
          </w:del>
          <w:ins w:id="534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ب المسكين </w:t>
          </w:r>
          <w:del w:id="5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شخصك قاتلا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اذا عدته قبل التعرض للفعل الطويل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36" w:author="Transkribus" w:date="2019-12-11T14:30:00Z">
            <w:del w:id="53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سحصلت قاقلا* اذاعدتهقيل التعرس الفعسل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ولسديد الدين بن </w:t>
          </w:r>
          <w:del w:id="5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رقيقة من</w:delText>
            </w:r>
          </w:del>
          <w:ins w:id="539" w:author="Transkribus" w:date="2019-12-11T14:30:00Z">
            <w:r w:rsidRPr="00EE6742">
              <w:rPr>
                <w:rFonts w:ascii="Courier New" w:hAnsi="Courier New" w:cs="Courier New"/>
                <w:rtl/>
              </w:rPr>
              <w:t>رقيقةمن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الكتب كتاب </w:t>
          </w:r>
          <w:del w:id="5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لطف السائل وتحف المسائل</w:delText>
            </w:r>
          </w:del>
          <w:ins w:id="54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الطف المساقل ويحف المساقل</w:t>
            </w:r>
          </w:ins>
          <w:r w:rsidRPr="00EE6742">
            <w:rPr>
              <w:rFonts w:ascii="Courier New" w:hAnsi="Courier New" w:cs="Courier New"/>
              <w:rtl/>
            </w:rPr>
            <w:t xml:space="preserve"> وهذا الكتاب قد</w:t>
          </w:r>
          <w:del w:id="5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نظم فيه مسائل حنين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543" w:author="Transkribus" w:date="2019-12-11T14:30:00Z"/>
          <w:rFonts w:ascii="Courier New" w:hAnsi="Courier New" w:cs="Courier New"/>
        </w:rPr>
      </w:pPr>
      <w:dir w:val="rtl">
        <w:dir w:val="rtl">
          <w:del w:id="5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كليات القانون لا بن سينا رجزا ومعانى اخر ضرورية يحتاج اليها</w:delText>
            </w:r>
          </w:del>
          <w:ins w:id="545" w:author="Transkribus" w:date="2019-12-11T14:30:00Z">
            <w:r w:rsidRPr="00EE6742">
              <w:rPr>
                <w:rFonts w:ascii="Courier New" w:hAnsi="Courier New" w:cs="Courier New"/>
                <w:rtl/>
              </w:rPr>
              <w:t>نطم تيه مساقل حنين كامات القاللون الابن سينارجزاومعانى أحمرصرورية محناج اليها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فى صناعة الطب وشر</w:t>
      </w:r>
      <w:del w:id="546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547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 xml:space="preserve"> هذا الكتاب وله </w:t>
      </w:r>
      <w:del w:id="548" w:author="Transkribus" w:date="2019-12-11T14:30:00Z">
        <w:r w:rsidRPr="009B6BCA">
          <w:rPr>
            <w:rFonts w:ascii="Courier New" w:hAnsi="Courier New" w:cs="Courier New"/>
            <w:rtl/>
          </w:rPr>
          <w:delText>اي</w:delText>
        </w:r>
      </w:del>
      <w:ins w:id="549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ضا عليه </w:t>
      </w:r>
      <w:del w:id="550" w:author="Transkribus" w:date="2019-12-11T14:30:00Z">
        <w:r w:rsidRPr="009B6BCA">
          <w:rPr>
            <w:rFonts w:ascii="Courier New" w:hAnsi="Courier New" w:cs="Courier New"/>
            <w:rtl/>
          </w:rPr>
          <w:delText>حواش مفيدة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551" w:author="Transkribus" w:date="2019-12-11T14:30:00Z">
        <w:r w:rsidRPr="00EE6742">
          <w:rPr>
            <w:rFonts w:ascii="Courier New" w:hAnsi="Courier New" w:cs="Courier New"/>
            <w:rtl/>
          </w:rPr>
          <w:t>جواس مقيدة كماب موصيحة الاشثباء</w:t>
        </w:r>
      </w:ins>
    </w:p>
    <w:p w:rsidR="00964221" w:rsidRPr="00EE6742" w:rsidRDefault="00964221" w:rsidP="00964221">
      <w:pPr>
        <w:pStyle w:val="NurText"/>
        <w:bidi/>
        <w:rPr>
          <w:ins w:id="552" w:author="Transkribus" w:date="2019-12-11T14:30:00Z"/>
          <w:rFonts w:ascii="Courier New" w:hAnsi="Courier New" w:cs="Courier New"/>
        </w:rPr>
      </w:pPr>
      <w:dir w:val="rtl">
        <w:dir w:val="rtl">
          <w:del w:id="5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موضحة الاشتباه فى ادوية الباه</w:delText>
            </w:r>
          </w:del>
          <w:ins w:id="55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فى أدوبة الياء</w:t>
            </w:r>
          </w:ins>
          <w:r w:rsidRPr="00EE6742">
            <w:rPr>
              <w:rFonts w:ascii="Courier New" w:hAnsi="Courier New" w:cs="Courier New"/>
              <w:rtl/>
            </w:rPr>
            <w:t xml:space="preserve"> كتاب الفريدة الشاهية والقصيدة الباه</w:t>
          </w:r>
          <w:del w:id="5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556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ة وهذه القصيدة </w:t>
          </w:r>
          <w:del w:id="5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صنعها بميافارقين</w:delText>
            </w:r>
          </w:del>
          <w:ins w:id="558" w:author="Transkribus" w:date="2019-12-11T14:30:00Z">
            <w:r w:rsidRPr="00EE6742">
              <w:rPr>
                <w:rFonts w:ascii="Courier New" w:hAnsi="Courier New" w:cs="Courier New"/>
                <w:rtl/>
              </w:rPr>
              <w:t>صن٥ها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559" w:author="Transkribus" w:date="2019-12-11T14:30:00Z"/>
          <w:rFonts w:ascii="Courier New" w:hAnsi="Courier New" w:cs="Courier New"/>
        </w:rPr>
      </w:pPr>
      <w:ins w:id="560" w:author="Transkribus" w:date="2019-12-11T14:30:00Z">
        <w:r w:rsidRPr="00EE6742">
          <w:rPr>
            <w:rFonts w:ascii="Courier New" w:hAnsi="Courier New" w:cs="Courier New"/>
            <w:rtl/>
          </w:rPr>
          <w:t>مياقار عين</w:t>
        </w:r>
      </w:ins>
      <w:r w:rsidRPr="00EE6742">
        <w:rPr>
          <w:rFonts w:ascii="Courier New" w:hAnsi="Courier New" w:cs="Courier New"/>
          <w:rtl/>
        </w:rPr>
        <w:t xml:space="preserve"> فى س</w:t>
      </w:r>
      <w:del w:id="561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562" w:author="Transkribus" w:date="2019-12-11T14:30:00Z">
        <w:r w:rsidRPr="00EE6742">
          <w:rPr>
            <w:rFonts w:ascii="Courier New" w:hAnsi="Courier New" w:cs="Courier New"/>
            <w:rtl/>
          </w:rPr>
          <w:t>ت</w:t>
        </w:r>
      </w:ins>
      <w:r w:rsidRPr="00EE6742">
        <w:rPr>
          <w:rFonts w:ascii="Courier New" w:hAnsi="Courier New" w:cs="Courier New"/>
          <w:rtl/>
        </w:rPr>
        <w:t xml:space="preserve">ة خمس </w:t>
      </w:r>
      <w:del w:id="563" w:author="Transkribus" w:date="2019-12-11T14:30:00Z">
        <w:r w:rsidRPr="009B6BCA">
          <w:rPr>
            <w:rFonts w:ascii="Courier New" w:hAnsi="Courier New" w:cs="Courier New"/>
            <w:rtl/>
          </w:rPr>
          <w:delText>عشرة وستمائة للملك</w:delText>
        </w:r>
      </w:del>
      <w:ins w:id="564" w:author="Transkribus" w:date="2019-12-11T14:30:00Z">
        <w:r w:rsidRPr="00EE6742">
          <w:rPr>
            <w:rFonts w:ascii="Courier New" w:hAnsi="Courier New" w:cs="Courier New"/>
            <w:rtl/>
          </w:rPr>
          <w:t>عشرم وستماثة لملك</w:t>
        </w:r>
      </w:ins>
      <w:r w:rsidRPr="00EE6742">
        <w:rPr>
          <w:rFonts w:ascii="Courier New" w:hAnsi="Courier New" w:cs="Courier New"/>
          <w:rtl/>
        </w:rPr>
        <w:t xml:space="preserve"> الاشرف شاه </w:t>
      </w:r>
      <w:del w:id="565" w:author="Transkribus" w:date="2019-12-11T14:30:00Z">
        <w:r w:rsidRPr="009B6BCA">
          <w:rPr>
            <w:rFonts w:ascii="Courier New" w:hAnsi="Courier New" w:cs="Courier New"/>
            <w:rtl/>
          </w:rPr>
          <w:delText>ارمن</w:delText>
        </w:r>
      </w:del>
      <w:ins w:id="566" w:author="Transkribus" w:date="2019-12-11T14:30:00Z">
        <w:r w:rsidRPr="00EE6742">
          <w:rPr>
            <w:rFonts w:ascii="Courier New" w:hAnsi="Courier New" w:cs="Courier New"/>
            <w:rtl/>
          </w:rPr>
          <w:t>أر من</w:t>
        </w:r>
      </w:ins>
      <w:r w:rsidRPr="00EE6742">
        <w:rPr>
          <w:rFonts w:ascii="Courier New" w:hAnsi="Courier New" w:cs="Courier New"/>
          <w:rtl/>
        </w:rPr>
        <w:t xml:space="preserve"> موسى بن الملك </w:t>
      </w:r>
      <w:del w:id="567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العادل ابى </w:delText>
        </w:r>
      </w:del>
      <w:ins w:id="568" w:author="Transkribus" w:date="2019-12-11T14:30:00Z">
        <w:r w:rsidRPr="00EE6742">
          <w:rPr>
            <w:rFonts w:ascii="Courier New" w:hAnsi="Courier New" w:cs="Courier New"/>
            <w:rtl/>
          </w:rPr>
          <w:t>العبادل أبى</w:t>
        </w:r>
      </w:ins>
    </w:p>
    <w:p w:rsidR="00964221" w:rsidRPr="00EE6742" w:rsidRDefault="00964221" w:rsidP="00964221">
      <w:pPr>
        <w:pStyle w:val="NurText"/>
        <w:bidi/>
        <w:rPr>
          <w:ins w:id="56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بكر بن </w:t>
      </w:r>
      <w:del w:id="570" w:author="Transkribus" w:date="2019-12-11T14:30:00Z">
        <w:r w:rsidRPr="009B6BCA">
          <w:rPr>
            <w:rFonts w:ascii="Courier New" w:hAnsi="Courier New" w:cs="Courier New"/>
            <w:rtl/>
          </w:rPr>
          <w:delText>ايوب وذكر لى انه نظمها</w:delText>
        </w:r>
      </w:del>
      <w:ins w:id="571" w:author="Transkribus" w:date="2019-12-11T14:30:00Z">
        <w:r w:rsidRPr="00EE6742">
          <w:rPr>
            <w:rFonts w:ascii="Courier New" w:hAnsi="Courier New" w:cs="Courier New"/>
            <w:rtl/>
          </w:rPr>
          <w:t>أيوب وذكرفى اله نطمها</w:t>
        </w:r>
      </w:ins>
      <w:r w:rsidRPr="00EE6742">
        <w:rPr>
          <w:rFonts w:ascii="Courier New" w:hAnsi="Courier New" w:cs="Courier New"/>
          <w:rtl/>
        </w:rPr>
        <w:t xml:space="preserve"> فى يومين </w:t>
      </w:r>
      <w:del w:id="572" w:author="Transkribus" w:date="2019-12-11T14:30:00Z">
        <w:r w:rsidRPr="009B6BCA">
          <w:rPr>
            <w:rFonts w:ascii="Courier New" w:hAnsi="Courier New" w:cs="Courier New"/>
            <w:rtl/>
          </w:rPr>
          <w:delText>وهى بيت وصنع لها ايضا شرحا مستقصى بليغا</w:delText>
        </w:r>
      </w:del>
      <w:ins w:id="573" w:author="Transkribus" w:date="2019-12-11T14:30:00Z">
        <w:r w:rsidRPr="00EE6742">
          <w:rPr>
            <w:rFonts w:ascii="Courier New" w:hAnsi="Courier New" w:cs="Courier New"/>
            <w:rtl/>
          </w:rPr>
          <w:t>وسى</w:t>
        </w:r>
      </w:ins>
    </w:p>
    <w:p w:rsidR="00964221" w:rsidRPr="00EE6742" w:rsidRDefault="00964221" w:rsidP="00964221">
      <w:pPr>
        <w:pStyle w:val="NurText"/>
        <w:bidi/>
        <w:rPr>
          <w:ins w:id="574" w:author="Transkribus" w:date="2019-12-11T14:30:00Z"/>
          <w:rFonts w:ascii="Courier New" w:hAnsi="Courier New" w:cs="Courier New"/>
        </w:rPr>
      </w:pPr>
      <w:ins w:id="575" w:author="Transkribus" w:date="2019-12-11T14:30:00Z">
        <w:r w:rsidRPr="00EE6742">
          <w:rPr>
            <w:rFonts w:ascii="Courier New" w:hAnsi="Courier New" w:cs="Courier New"/>
            <w:rtl/>
          </w:rPr>
          <w:t>ابلب وصفع الها أيضا شيرجام سيعصى</w:t>
        </w:r>
      </w:ins>
    </w:p>
    <w:p w:rsidR="00964221" w:rsidRPr="009B6BCA" w:rsidRDefault="00964221" w:rsidP="00964221">
      <w:pPr>
        <w:pStyle w:val="NurText"/>
        <w:bidi/>
        <w:rPr>
          <w:del w:id="576" w:author="Transkribus" w:date="2019-12-11T14:30:00Z"/>
          <w:rFonts w:ascii="Courier New" w:hAnsi="Courier New" w:cs="Courier New"/>
        </w:rPr>
      </w:pPr>
      <w:ins w:id="577" w:author="Transkribus" w:date="2019-12-11T14:30:00Z">
        <w:r w:rsidRPr="00EE6742">
          <w:rPr>
            <w:rFonts w:ascii="Courier New" w:hAnsi="Courier New" w:cs="Courier New"/>
            <w:rtl/>
          </w:rPr>
          <w:t>ابليقا</w:t>
        </w:r>
      </w:ins>
      <w:r w:rsidRPr="00EE6742">
        <w:rPr>
          <w:rFonts w:ascii="Courier New" w:hAnsi="Courier New" w:cs="Courier New"/>
          <w:rtl/>
        </w:rPr>
        <w:t xml:space="preserve"> فى معناه</w:t>
      </w:r>
      <w:del w:id="57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9B6BCA" w:rsidRDefault="00964221" w:rsidP="00964221">
      <w:pPr>
        <w:pStyle w:val="NurText"/>
        <w:bidi/>
        <w:rPr>
          <w:del w:id="579" w:author="Transkribus" w:date="2019-12-11T14:30:00Z"/>
          <w:rFonts w:ascii="Courier New" w:hAnsi="Courier New" w:cs="Courier New"/>
        </w:rPr>
      </w:pPr>
      <w:dir w:val="rtl">
        <w:dir w:val="rtl">
          <w:del w:id="5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كتاب قانون</w:delText>
            </w:r>
          </w:del>
          <w:ins w:id="58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كثاس فالون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الحكماء وفردوس الندماء </w:t>
          </w:r>
          <w:del w:id="58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كتاب ال</w:t>
          </w:r>
          <w:del w:id="5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584" w:author="Transkribus" w:date="2019-12-11T14:30:00Z">
            <w:r w:rsidRPr="00EE6742">
              <w:rPr>
                <w:rFonts w:ascii="Courier New" w:hAnsi="Courier New" w:cs="Courier New"/>
                <w:rtl/>
              </w:rPr>
              <w:t>ف</w:t>
            </w:r>
          </w:ins>
          <w:r w:rsidRPr="00EE6742">
            <w:rPr>
              <w:rFonts w:ascii="Courier New" w:hAnsi="Courier New" w:cs="Courier New"/>
              <w:rtl/>
            </w:rPr>
            <w:t>ر</w:t>
          </w:r>
          <w:del w:id="5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ض</w:delText>
            </w:r>
          </w:del>
          <w:ins w:id="586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المطلوب فى تد</w:t>
          </w:r>
          <w:del w:id="5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r w:rsidRPr="00EE6742">
            <w:rPr>
              <w:rFonts w:ascii="Courier New" w:hAnsi="Courier New" w:cs="Courier New"/>
              <w:rtl/>
            </w:rPr>
            <w:t>ير الماكول</w:t>
          </w:r>
          <w:del w:id="5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والمشروب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589" w:author="Transkribus" w:date="2019-12-11T14:30:00Z"/>
          <w:rFonts w:ascii="Courier New" w:hAnsi="Courier New" w:cs="Courier New"/>
        </w:rPr>
      </w:pPr>
      <w:dir w:val="rtl">
        <w:dir w:val="rtl">
          <w:del w:id="5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مقالة مسائل واجوبتها</w:delText>
            </w:r>
          </w:del>
          <w:ins w:id="59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والشروب مة النمسائل وأخو نها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5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الحميات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5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ارجوزة</w:delText>
            </w:r>
          </w:del>
          <w:ins w:id="59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الحبات أر جوزة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</w:t>
          </w:r>
          <w:del w:id="5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596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>صد</w:t>
          </w:r>
          <w:del w:id="59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598" w:author="Transkribus" w:date="2019-12-11T14:30:00Z"/>
          <w:rFonts w:ascii="Courier New" w:hAnsi="Courier New" w:cs="Courier New"/>
        </w:rPr>
      </w:pPr>
      <w:dir w:val="rtl">
        <w:dir w:val="rtl">
          <w:del w:id="5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صدقة السامري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600" w:author="Transkribus" w:date="2019-12-11T14:30:00Z"/>
          <w:rFonts w:ascii="Courier New" w:hAnsi="Courier New" w:cs="Courier New"/>
        </w:rPr>
      </w:pPr>
      <w:dir w:val="rtl">
        <w:dir w:val="rtl">
          <w:del w:id="6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هو صدقة</w:delText>
            </w:r>
          </w:del>
          <w:ins w:id="602" w:author="Transkribus" w:date="2019-12-11T14:30:00Z">
            <w:r w:rsidRPr="00EE6742">
              <w:rPr>
                <w:rFonts w:ascii="Courier New" w:hAnsi="Courier New" w:cs="Courier New"/>
                <w:rtl/>
              </w:rPr>
              <w:t>ساس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603" w:author="Transkribus" w:date="2019-12-11T14:30:00Z"/>
          <w:rFonts w:ascii="Courier New" w:hAnsi="Courier New" w:cs="Courier New"/>
        </w:rPr>
      </w:pPr>
      <w:ins w:id="604" w:author="Transkribus" w:date="2019-12-11T14:30:00Z">
        <w:r w:rsidRPr="00EE6742">
          <w:rPr>
            <w:rFonts w:ascii="Courier New" w:hAnsi="Courier New" w:cs="Courier New"/>
            <w:rtl/>
          </w:rPr>
          <w:t>الاضل</w:t>
        </w:r>
      </w:ins>
    </w:p>
    <w:p w:rsidR="00964221" w:rsidRPr="00EE6742" w:rsidRDefault="00964221" w:rsidP="00964221">
      <w:pPr>
        <w:pStyle w:val="NurText"/>
        <w:bidi/>
        <w:rPr>
          <w:ins w:id="605" w:author="Transkribus" w:date="2019-12-11T14:30:00Z"/>
          <w:rFonts w:ascii="Courier New" w:hAnsi="Courier New" w:cs="Courier New"/>
        </w:rPr>
      </w:pPr>
      <w:ins w:id="606" w:author="Transkribus" w:date="2019-12-11T14:30:00Z">
        <w:r w:rsidRPr="00EE6742">
          <w:rPr>
            <w:rFonts w:ascii="Courier New" w:hAnsi="Courier New" w:cs="Courier New"/>
            <w:rtl/>
          </w:rPr>
          <w:t xml:space="preserve"> بصدقة</w:t>
        </w:r>
      </w:ins>
    </w:p>
    <w:p w:rsidR="00964221" w:rsidRPr="00EE6742" w:rsidRDefault="00964221" w:rsidP="00964221">
      <w:pPr>
        <w:pStyle w:val="NurText"/>
        <w:bidi/>
        <w:rPr>
          <w:ins w:id="607" w:author="Transkribus" w:date="2019-12-11T14:30:00Z"/>
          <w:rFonts w:ascii="Courier New" w:hAnsi="Courier New" w:cs="Courier New"/>
        </w:rPr>
      </w:pPr>
      <w:ins w:id="608" w:author="Transkribus" w:date="2019-12-11T14:30:00Z">
        <w:r w:rsidRPr="00EE6742">
          <w:rPr>
            <w:rFonts w:ascii="Courier New" w:hAnsi="Courier New" w:cs="Courier New"/>
            <w:rtl/>
          </w:rPr>
          <w:t>السامرى</w:t>
        </w:r>
      </w:ins>
    </w:p>
    <w:p w:rsidR="00964221" w:rsidRPr="00EE6742" w:rsidRDefault="00964221" w:rsidP="00964221">
      <w:pPr>
        <w:pStyle w:val="NurText"/>
        <w:bidi/>
        <w:rPr>
          <w:ins w:id="609" w:author="Transkribus" w:date="2019-12-11T14:30:00Z"/>
          <w:rFonts w:ascii="Courier New" w:hAnsi="Courier New" w:cs="Courier New"/>
        </w:rPr>
      </w:pPr>
      <w:ins w:id="610" w:author="Transkribus" w:date="2019-12-11T14:30:00Z">
        <w:r w:rsidRPr="00EE6742">
          <w:rPr>
            <w:rFonts w:ascii="Courier New" w:hAnsi="Courier New" w:cs="Courier New"/>
            <w:rtl/>
          </w:rPr>
          <w:t>*أصدقه السامرى٣*</w:t>
        </w:r>
      </w:ins>
    </w:p>
    <w:p w:rsidR="00964221" w:rsidRPr="00EE6742" w:rsidRDefault="00964221" w:rsidP="00964221">
      <w:pPr>
        <w:pStyle w:val="NurText"/>
        <w:bidi/>
        <w:rPr>
          <w:ins w:id="611" w:author="Transkribus" w:date="2019-12-11T14:30:00Z"/>
          <w:rFonts w:ascii="Courier New" w:hAnsi="Courier New" w:cs="Courier New"/>
        </w:rPr>
      </w:pPr>
      <w:ins w:id="612" w:author="Transkribus" w:date="2019-12-11T14:30:00Z">
        <w:r w:rsidRPr="00EE6742">
          <w:rPr>
            <w:rFonts w:ascii="Courier New" w:hAnsi="Courier New" w:cs="Courier New"/>
            <w:rtl/>
          </w:rPr>
          <w:t>هوصدفة</w:t>
        </w:r>
      </w:ins>
      <w:r w:rsidRPr="00EE6742">
        <w:rPr>
          <w:rFonts w:ascii="Courier New" w:hAnsi="Courier New" w:cs="Courier New"/>
          <w:rtl/>
        </w:rPr>
        <w:t xml:space="preserve"> بن </w:t>
      </w:r>
      <w:del w:id="613" w:author="Transkribus" w:date="2019-12-11T14:30:00Z">
        <w:r w:rsidRPr="009B6BCA">
          <w:rPr>
            <w:rFonts w:ascii="Courier New" w:hAnsi="Courier New" w:cs="Courier New"/>
            <w:rtl/>
          </w:rPr>
          <w:delText>منجا بن صدقة</w:delText>
        </w:r>
      </w:del>
      <w:ins w:id="614" w:author="Transkribus" w:date="2019-12-11T14:30:00Z">
        <w:r w:rsidRPr="00EE6742">
          <w:rPr>
            <w:rFonts w:ascii="Courier New" w:hAnsi="Courier New" w:cs="Courier New"/>
            <w:rtl/>
          </w:rPr>
          <w:t>محاس صدقه</w:t>
        </w:r>
      </w:ins>
      <w:r w:rsidRPr="00EE6742">
        <w:rPr>
          <w:rFonts w:ascii="Courier New" w:hAnsi="Courier New" w:cs="Courier New"/>
          <w:rtl/>
        </w:rPr>
        <w:t xml:space="preserve"> السامرى من الاكا</w:t>
      </w:r>
      <w:del w:id="615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r w:rsidRPr="00EE6742">
        <w:rPr>
          <w:rFonts w:ascii="Courier New" w:hAnsi="Courier New" w:cs="Courier New"/>
          <w:rtl/>
        </w:rPr>
        <w:t>ر فى صناعة الطب</w:t>
      </w:r>
      <w:del w:id="616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والمتميزين</w:delText>
        </w:r>
      </w:del>
    </w:p>
    <w:p w:rsidR="00964221" w:rsidRPr="009B6BCA" w:rsidRDefault="00964221" w:rsidP="00964221">
      <w:pPr>
        <w:pStyle w:val="NurText"/>
        <w:bidi/>
        <w:rPr>
          <w:del w:id="617" w:author="Transkribus" w:date="2019-12-11T14:30:00Z"/>
          <w:rFonts w:ascii="Courier New" w:hAnsi="Courier New" w:cs="Courier New"/>
        </w:rPr>
      </w:pPr>
      <w:ins w:id="618" w:author="Transkribus" w:date="2019-12-11T14:30:00Z">
        <w:r w:rsidRPr="00EE6742">
          <w:rPr>
            <w:rFonts w:ascii="Courier New" w:hAnsi="Courier New" w:cs="Courier New"/>
            <w:rtl/>
          </w:rPr>
          <w:t>والتمبز بن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619" w:author="Transkribus" w:date="2019-12-11T14:30:00Z">
        <w:r w:rsidRPr="009B6BCA">
          <w:rPr>
            <w:rFonts w:ascii="Courier New" w:hAnsi="Courier New" w:cs="Courier New"/>
            <w:rtl/>
          </w:rPr>
          <w:delText>اهلها والاماثل</w:delText>
        </w:r>
      </w:del>
      <w:ins w:id="620" w:author="Transkribus" w:date="2019-12-11T14:30:00Z">
        <w:r w:rsidRPr="00EE6742">
          <w:rPr>
            <w:rFonts w:ascii="Courier New" w:hAnsi="Courier New" w:cs="Courier New"/>
            <w:rtl/>
          </w:rPr>
          <w:t>أهلها والاماتل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621" w:author="Transkribus" w:date="2019-12-11T14:30:00Z">
        <w:r w:rsidRPr="009B6BCA">
          <w:rPr>
            <w:rFonts w:ascii="Courier New" w:hAnsi="Courier New" w:cs="Courier New"/>
            <w:rtl/>
          </w:rPr>
          <w:delText>اربابها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كثير</w:delText>
            </w:r>
          </w:del>
          <w:ins w:id="623" w:author="Transkribus" w:date="2019-12-11T14:30:00Z">
            <w:r w:rsidRPr="00EE6742">
              <w:rPr>
                <w:rFonts w:ascii="Courier New" w:hAnsi="Courier New" w:cs="Courier New"/>
                <w:rtl/>
              </w:rPr>
              <w:t>أر ياها كمان كتير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الاشتغال </w:t>
          </w:r>
          <w:del w:id="6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محبا للنظر والبحث</w:delText>
            </w:r>
          </w:del>
          <w:ins w:id="625" w:author="Transkribus" w:date="2019-12-11T14:30:00Z">
            <w:r w:rsidRPr="00EE6742">
              <w:rPr>
                <w:rFonts w:ascii="Courier New" w:hAnsi="Courier New" w:cs="Courier New"/>
                <w:rtl/>
              </w:rPr>
              <w:t>محي النظر والحب</w:t>
            </w:r>
          </w:ins>
          <w:r w:rsidRPr="00EE6742">
            <w:rPr>
              <w:rFonts w:ascii="Courier New" w:hAnsi="Courier New" w:cs="Courier New"/>
              <w:rtl/>
            </w:rPr>
            <w:t xml:space="preserve"> وافر</w:t>
          </w:r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626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العلم ج</w:t>
      </w:r>
      <w:del w:id="627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628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د الفهم </w:t>
      </w:r>
      <w:del w:id="629" w:author="Transkribus" w:date="2019-12-11T14:30:00Z">
        <w:r w:rsidRPr="009B6BCA">
          <w:rPr>
            <w:rFonts w:ascii="Courier New" w:hAnsi="Courier New" w:cs="Courier New"/>
            <w:rtl/>
          </w:rPr>
          <w:delText>قويا في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9B6BCA" w:rsidRDefault="00964221" w:rsidP="00964221">
      <w:pPr>
        <w:pStyle w:val="NurText"/>
        <w:bidi/>
        <w:rPr>
          <w:del w:id="630" w:author="Transkribus" w:date="2019-12-11T14:30:00Z"/>
          <w:rFonts w:ascii="Courier New" w:hAnsi="Courier New" w:cs="Courier New"/>
        </w:rPr>
      </w:pPr>
      <w:dir w:val="rtl">
        <w:dir w:val="rtl">
          <w:del w:id="6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الفلسفة</w:delText>
            </w:r>
          </w:del>
          <w:ins w:id="632" w:author="Transkribus" w:date="2019-12-11T14:30:00Z">
            <w:r w:rsidRPr="00EE6742">
              <w:rPr>
                <w:rFonts w:ascii="Courier New" w:hAnsi="Courier New" w:cs="Courier New"/>
                <w:rtl/>
              </w:rPr>
              <w:t>قوبافى الغلسفة</w:t>
            </w:r>
          </w:ins>
          <w:r w:rsidRPr="00EE6742">
            <w:rPr>
              <w:rFonts w:ascii="Courier New" w:hAnsi="Courier New" w:cs="Courier New"/>
              <w:rtl/>
            </w:rPr>
            <w:t xml:space="preserve"> حسن </w:t>
          </w:r>
          <w:del w:id="6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الدراية لها متقنا لغوامضها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يدرس</w:delText>
            </w:r>
          </w:del>
          <w:ins w:id="63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الدزابة لهامتقنالغوامصهاوكمان بدوس</w:t>
            </w:r>
          </w:ins>
          <w:r w:rsidRPr="00EE6742">
            <w:rPr>
              <w:rFonts w:ascii="Courier New" w:hAnsi="Courier New" w:cs="Courier New"/>
              <w:rtl/>
            </w:rPr>
            <w:t xml:space="preserve"> صناعة الطب</w:t>
          </w:r>
          <w:del w:id="6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وينظم متوسطا وربما ضمنه ملحا من الحكمة واكثر ما كان يقوله دوبيت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637" w:author="Transkribus" w:date="2019-12-11T14:30:00Z"/>
          <w:rFonts w:ascii="Courier New" w:hAnsi="Courier New" w:cs="Courier New"/>
        </w:rPr>
      </w:pPr>
      <w:dir w:val="rtl">
        <w:dir w:val="rtl">
          <w:del w:id="6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وله تصانيف</w:delText>
            </w:r>
          </w:del>
          <w:ins w:id="639" w:author="Transkribus" w:date="2019-12-11T14:30:00Z">
            <w:r w:rsidRPr="00EE6742">
              <w:rPr>
                <w:rFonts w:ascii="Courier New" w:hAnsi="Courier New" w:cs="Courier New"/>
                <w:rtl/>
              </w:rPr>
              <w:t>و سنطم متوسطا ور عباضمنه ملحامن الحكممة وأكترما كمان يقولةه دويب وله نصاقيف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640" w:author="Transkribus" w:date="2019-12-11T14:30:00Z"/>
          <w:rFonts w:ascii="Courier New" w:hAnsi="Courier New" w:cs="Courier New"/>
        </w:rPr>
      </w:pPr>
      <w:ins w:id="641" w:author="Transkribus" w:date="2019-12-11T14:30:00Z">
        <w:r w:rsidRPr="00EE6742">
          <w:rPr>
            <w:rFonts w:ascii="Courier New" w:hAnsi="Courier New" w:cs="Courier New"/>
            <w:rtl/>
          </w:rPr>
          <w:t>بى</w:t>
        </w:r>
      </w:ins>
    </w:p>
    <w:p w:rsidR="00964221" w:rsidRPr="00EE6742" w:rsidRDefault="00964221" w:rsidP="00964221">
      <w:pPr>
        <w:pStyle w:val="NurText"/>
        <w:bidi/>
        <w:rPr>
          <w:ins w:id="642" w:author="Transkribus" w:date="2019-12-11T14:30:00Z"/>
          <w:rFonts w:ascii="Courier New" w:hAnsi="Courier New" w:cs="Courier New"/>
        </w:rPr>
      </w:pPr>
      <w:ins w:id="643" w:author="Transkribus" w:date="2019-12-11T14:30:00Z">
        <w:r w:rsidRPr="00EE6742">
          <w:rPr>
            <w:rFonts w:ascii="Courier New" w:hAnsi="Courier New" w:cs="Courier New"/>
            <w:rtl/>
          </w:rPr>
          <w:t>٢٣١</w:t>
        </w:r>
      </w:ins>
    </w:p>
    <w:p w:rsidR="00964221" w:rsidRPr="009B6BCA" w:rsidRDefault="00964221" w:rsidP="00964221">
      <w:pPr>
        <w:pStyle w:val="NurText"/>
        <w:bidi/>
        <w:rPr>
          <w:del w:id="644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فى الحكم</w:t>
      </w:r>
      <w:del w:id="645" w:author="Transkribus" w:date="2019-12-11T14:30:00Z">
        <w:r w:rsidRPr="009B6BCA">
          <w:rPr>
            <w:rFonts w:ascii="Courier New" w:hAnsi="Courier New" w:cs="Courier New"/>
            <w:rtl/>
          </w:rPr>
          <w:delText>ة</w:delText>
        </w:r>
      </w:del>
      <w:ins w:id="646" w:author="Transkribus" w:date="2019-12-11T14:30:00Z">
        <w:r w:rsidRPr="00EE6742">
          <w:rPr>
            <w:rFonts w:ascii="Courier New" w:hAnsi="Courier New" w:cs="Courier New"/>
            <w:rtl/>
          </w:rPr>
          <w:t>ه</w:t>
        </w:r>
      </w:ins>
      <w:r w:rsidRPr="00EE6742">
        <w:rPr>
          <w:rFonts w:ascii="Courier New" w:hAnsi="Courier New" w:cs="Courier New"/>
          <w:rtl/>
        </w:rPr>
        <w:t xml:space="preserve"> وفى الطب </w:t>
      </w:r>
      <w:del w:id="64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648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وخدم الملك الاشرف موسى </w:t>
          </w:r>
          <w:del w:id="6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بن الملك العادل </w:t>
          </w:r>
          <w:del w:id="6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651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 xml:space="preserve">بى بكر بن </w:t>
          </w:r>
          <w:del w:id="6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ايوب وبقى معه سنين كثيرة</w:delText>
            </w:r>
          </w:del>
          <w:ins w:id="653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أيو بويى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654" w:author="Transkribus" w:date="2019-12-11T14:30:00Z">
        <w:r w:rsidRPr="00EE6742">
          <w:rPr>
            <w:rFonts w:ascii="Courier New" w:hAnsi="Courier New" w:cs="Courier New"/>
            <w:rtl/>
          </w:rPr>
          <w:t>معة سيين كشبرة</w:t>
        </w:r>
      </w:ins>
      <w:r w:rsidRPr="00EE6742">
        <w:rPr>
          <w:rFonts w:ascii="Courier New" w:hAnsi="Courier New" w:cs="Courier New"/>
          <w:rtl/>
        </w:rPr>
        <w:t xml:space="preserve"> فى الشرق الى ان </w:t>
      </w:r>
      <w:del w:id="655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656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وفى فى الخدمة</w:t>
      </w:r>
      <w:del w:id="65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58" w:author="Transkribus" w:date="2019-12-11T14:30:00Z">
        <w:r w:rsidRPr="00EE6742">
          <w:rPr>
            <w:rFonts w:ascii="Courier New" w:hAnsi="Courier New" w:cs="Courier New"/>
            <w:rtl/>
          </w:rPr>
          <w:t xml:space="preserve"> وكمان الملك الاشرف محترمه ثمابة الأجبرا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الملك الاشرف يحترمه غاية الاحترام ويكرمه كل الاكرام ويعتمد</w:delText>
            </w:r>
          </w:del>
          <w:ins w:id="660" w:author="Transkribus" w:date="2019-12-11T14:30:00Z">
            <w:r w:rsidRPr="00EE6742">
              <w:rPr>
                <w:rFonts w:ascii="Courier New" w:hAnsi="Courier New" w:cs="Courier New"/>
                <w:rtl/>
              </w:rPr>
              <w:t>وبكر مهكل الاشرام ويححمد</w:t>
            </w:r>
          </w:ins>
          <w:r w:rsidRPr="00EE6742">
            <w:rPr>
              <w:rFonts w:ascii="Courier New" w:hAnsi="Courier New" w:cs="Courier New"/>
              <w:rtl/>
            </w:rPr>
            <w:t xml:space="preserve"> عليه فى صناعة الطب وله </w:t>
          </w:r>
          <w:del w:id="6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منه الجامكية</w:delText>
            </w:r>
          </w:del>
          <w:ins w:id="662" w:author="Transkribus" w:date="2019-12-11T14:30:00Z">
            <w:r w:rsidRPr="00EE6742">
              <w:rPr>
                <w:rFonts w:ascii="Courier New" w:hAnsi="Courier New" w:cs="Courier New"/>
                <w:rtl/>
              </w:rPr>
              <w:t>مثه الحامكبة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الوافرة </w:t>
          </w:r>
          <w:del w:id="6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والصلات المتواترة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64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والصلانال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665" w:author="Transkribus" w:date="2019-12-11T14:30:00Z"/>
          <w:rFonts w:ascii="Courier New" w:hAnsi="Courier New" w:cs="Courier New"/>
        </w:rPr>
      </w:pPr>
      <w:dir w:val="rtl">
        <w:dir w:val="rtl">
          <w:del w:id="6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وتوفى صدقة بمدينة حران</w:delText>
            </w:r>
          </w:del>
          <w:ins w:id="66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النواثرة رو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6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سنة نيف وعشرين وستمائة</w:delText>
            </w:r>
          </w:del>
          <w:ins w:id="669" w:author="Transkribus" w:date="2019-12-11T14:30:00Z">
            <w:r w:rsidRPr="00EE6742">
              <w:rPr>
                <w:rFonts w:ascii="Courier New" w:hAnsi="Courier New" w:cs="Courier New"/>
                <w:rtl/>
              </w:rPr>
              <w:t>صدفةه محمد سه جران فى سنةتيف وعسر بن وسماكة</w:t>
            </w:r>
          </w:ins>
          <w:r w:rsidRPr="00EE6742">
            <w:rPr>
              <w:rFonts w:ascii="Courier New" w:hAnsi="Courier New" w:cs="Courier New"/>
              <w:rtl/>
            </w:rPr>
            <w:t xml:space="preserve"> وخلف </w:t>
          </w:r>
          <w:del w:id="6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مالا جزيلا</w:delText>
            </w:r>
          </w:del>
          <w:ins w:id="671" w:author="Transkribus" w:date="2019-12-11T14:30:00Z">
            <w:r w:rsidRPr="00EE6742">
              <w:rPr>
                <w:rFonts w:ascii="Courier New" w:hAnsi="Courier New" w:cs="Courier New"/>
                <w:rtl/>
              </w:rPr>
              <w:t>بالأجريلا</w:t>
            </w:r>
          </w:ins>
          <w:r w:rsidRPr="00EE6742">
            <w:rPr>
              <w:rFonts w:ascii="Courier New" w:hAnsi="Courier New" w:cs="Courier New"/>
              <w:rtl/>
            </w:rPr>
            <w:t xml:space="preserve"> ولم</w:t>
          </w:r>
          <w:del w:id="6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ي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673" w:author="Transkribus" w:date="2019-12-11T14:30:00Z"/>
          <w:rFonts w:ascii="Courier New" w:hAnsi="Courier New" w:cs="Courier New"/>
        </w:rPr>
      </w:pPr>
      <w:ins w:id="674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>كن له ولد</w:t>
      </w:r>
      <w:del w:id="67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 كلامه مما نقلته</w:delText>
            </w:r>
          </w:del>
          <w:ins w:id="67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أومناكالامه ثماتقلته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6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خطه قال</w:delText>
            </w:r>
          </w:del>
          <w:ins w:id="679" w:author="Transkribus" w:date="2019-12-11T14:30:00Z">
            <w:r w:rsidRPr="00EE6742">
              <w:rPr>
                <w:rFonts w:ascii="Courier New" w:hAnsi="Courier New" w:cs="Courier New"/>
                <w:rtl/>
              </w:rPr>
              <w:t>جطه فال</w:t>
            </w:r>
          </w:ins>
          <w:r w:rsidRPr="00EE6742">
            <w:rPr>
              <w:rFonts w:ascii="Courier New" w:hAnsi="Courier New" w:cs="Courier New"/>
              <w:rtl/>
            </w:rPr>
            <w:t xml:space="preserve"> الصوم منع الب</w:t>
          </w:r>
          <w:ins w:id="680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دن من الغذاء وكف</w:t>
          </w:r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الحواس عن الخطاء وال</w:t>
      </w:r>
      <w:del w:id="681" w:author="Transkribus" w:date="2019-12-11T14:30:00Z">
        <w:r w:rsidRPr="009B6BCA">
          <w:rPr>
            <w:rFonts w:ascii="Courier New" w:hAnsi="Courier New" w:cs="Courier New"/>
            <w:rtl/>
          </w:rPr>
          <w:delText>ج</w:delText>
        </w:r>
      </w:del>
      <w:ins w:id="682" w:author="Transkribus" w:date="2019-12-11T14:30:00Z">
        <w:r w:rsidRPr="00EE6742">
          <w:rPr>
            <w:rFonts w:ascii="Courier New" w:hAnsi="Courier New" w:cs="Courier New"/>
            <w:rtl/>
          </w:rPr>
          <w:t>ح</w:t>
        </w:r>
      </w:ins>
      <w:r w:rsidRPr="00EE6742">
        <w:rPr>
          <w:rFonts w:ascii="Courier New" w:hAnsi="Courier New" w:cs="Courier New"/>
          <w:rtl/>
        </w:rPr>
        <w:t>وار</w:t>
      </w:r>
      <w:del w:id="683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684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 xml:space="preserve"> عن الاثام</w:t>
      </w:r>
      <w:del w:id="68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686" w:author="Transkribus" w:date="2019-12-11T14:30:00Z">
        <w:r w:rsidRPr="00EE6742">
          <w:rPr>
            <w:rFonts w:ascii="Courier New" w:hAnsi="Courier New" w:cs="Courier New"/>
            <w:rtl/>
          </w:rPr>
          <w:t xml:space="preserve"> وهوكف الحميع عماتلهسى عن ذكر الله وثال</w:t>
        </w:r>
      </w:ins>
    </w:p>
    <w:p w:rsidR="00964221" w:rsidRPr="009B6BCA" w:rsidRDefault="00964221" w:rsidP="00964221">
      <w:pPr>
        <w:pStyle w:val="NurText"/>
        <w:bidi/>
        <w:rPr>
          <w:del w:id="687" w:author="Transkribus" w:date="2019-12-11T14:30:00Z"/>
          <w:rFonts w:ascii="Courier New" w:hAnsi="Courier New" w:cs="Courier New"/>
        </w:rPr>
      </w:pPr>
      <w:dir w:val="rtl">
        <w:dir w:val="rtl">
          <w:del w:id="6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وهو كف الجميع عما يلهى عن ذكر الله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6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وقال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اعلم </w:t>
          </w:r>
          <w:del w:id="6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</w:delText>
            </w:r>
          </w:del>
          <w:ins w:id="691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أبن</w:t>
            </w:r>
          </w:ins>
          <w:r w:rsidRPr="00EE6742">
            <w:rPr>
              <w:rFonts w:ascii="Courier New" w:hAnsi="Courier New" w:cs="Courier New"/>
              <w:rtl/>
            </w:rPr>
            <w:t xml:space="preserve"> جميع الطاعات ترى </w:t>
          </w:r>
          <w:del w:id="6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 الصوم لا يراه الا الله فانه</w:delText>
            </w:r>
          </w:del>
          <w:ins w:id="69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الاالصوم لابراة الاالله فاله</w:t>
            </w:r>
          </w:ins>
          <w:r w:rsidRPr="00EE6742">
            <w:rPr>
              <w:rFonts w:ascii="Courier New" w:hAnsi="Courier New" w:cs="Courier New"/>
              <w:rtl/>
            </w:rPr>
            <w:t xml:space="preserve"> عمل فى الباطن بالص</w:t>
          </w:r>
          <w:del w:id="6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ins w:id="695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>ر المجرد</w:t>
          </w:r>
          <w:del w:id="69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69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ولصوم</w:t>
            </w:r>
            <w:r w:rsidRPr="00EE6742">
              <w:rPr>
                <w:rFonts w:ascii="Courier New" w:hAnsi="Courier New" w:cs="Courier New"/>
                <w:rtl/>
              </w:rPr>
              <w:tab/>
              <w:t>١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698" w:author="Transkribus" w:date="2019-12-11T14:30:00Z"/>
          <w:rFonts w:ascii="Courier New" w:hAnsi="Courier New" w:cs="Courier New"/>
        </w:rPr>
      </w:pPr>
      <w:dir w:val="rtl">
        <w:dir w:val="rtl">
          <w:del w:id="6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وللصوم ثلاث درجات</w:delText>
            </w:r>
          </w:del>
          <w:ins w:id="700" w:author="Transkribus" w:date="2019-12-11T14:30:00Z">
            <w:r w:rsidRPr="00EE6742">
              <w:rPr>
                <w:rFonts w:ascii="Courier New" w:hAnsi="Courier New" w:cs="Courier New"/>
                <w:rtl/>
              </w:rPr>
              <w:t>قلاب دوجات</w:t>
            </w:r>
          </w:ins>
          <w:r w:rsidRPr="00EE6742">
            <w:rPr>
              <w:rFonts w:ascii="Courier New" w:hAnsi="Courier New" w:cs="Courier New"/>
              <w:rtl/>
            </w:rPr>
            <w:t xml:space="preserve"> صوم العموم </w:t>
          </w:r>
          <w:del w:id="7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وهو كف</w:delText>
            </w:r>
          </w:del>
          <w:ins w:id="702" w:author="Transkribus" w:date="2019-12-11T14:30:00Z">
            <w:r w:rsidRPr="00EE6742">
              <w:rPr>
                <w:rFonts w:ascii="Courier New" w:hAnsi="Courier New" w:cs="Courier New"/>
                <w:rtl/>
              </w:rPr>
              <w:t>وهولف</w:t>
            </w:r>
          </w:ins>
          <w:r w:rsidRPr="00EE6742">
            <w:rPr>
              <w:rFonts w:ascii="Courier New" w:hAnsi="Courier New" w:cs="Courier New"/>
              <w:rtl/>
            </w:rPr>
            <w:t xml:space="preserve"> البطن والفرج عن قضاء الشهوة وصوم الخصو</w:t>
          </w:r>
          <w:del w:id="7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</w:delText>
            </w:r>
          </w:del>
          <w:ins w:id="704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 وهو</w:t>
          </w:r>
          <w:del w:id="7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كف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706" w:author="Transkribus" w:date="2019-12-11T14:30:00Z"/>
          <w:rFonts w:ascii="Courier New" w:hAnsi="Courier New" w:cs="Courier New"/>
        </w:rPr>
      </w:pPr>
      <w:ins w:id="707" w:author="Transkribus" w:date="2019-12-11T14:30:00Z">
        <w:r w:rsidRPr="00EE6742">
          <w:rPr>
            <w:rFonts w:ascii="Courier New" w:hAnsi="Courier New" w:cs="Courier New"/>
            <w:rtl/>
          </w:rPr>
          <w:t>يف</w:t>
        </w:r>
      </w:ins>
      <w:r w:rsidRPr="00EE6742">
        <w:rPr>
          <w:rFonts w:ascii="Courier New" w:hAnsi="Courier New" w:cs="Courier New"/>
          <w:rtl/>
        </w:rPr>
        <w:t xml:space="preserve"> السمع </w:t>
      </w:r>
      <w:del w:id="708" w:author="Transkribus" w:date="2019-12-11T14:30:00Z">
        <w:r w:rsidRPr="009B6BCA">
          <w:rPr>
            <w:rFonts w:ascii="Courier New" w:hAnsi="Courier New" w:cs="Courier New"/>
            <w:rtl/>
          </w:rPr>
          <w:delText>والبصر واللسان وسائر الجوارح</w:delText>
        </w:r>
      </w:del>
      <w:ins w:id="709" w:author="Transkribus" w:date="2019-12-11T14:30:00Z">
        <w:r w:rsidRPr="00EE6742">
          <w:rPr>
            <w:rFonts w:ascii="Courier New" w:hAnsi="Courier New" w:cs="Courier New"/>
            <w:rtl/>
          </w:rPr>
          <w:t>واليصر والسان وساتر الحوارج</w:t>
        </w:r>
      </w:ins>
      <w:r w:rsidRPr="00EE6742">
        <w:rPr>
          <w:rFonts w:ascii="Courier New" w:hAnsi="Courier New" w:cs="Courier New"/>
          <w:rtl/>
        </w:rPr>
        <w:t xml:space="preserve"> عن الاثام </w:t>
      </w:r>
      <w:del w:id="710" w:author="Transkribus" w:date="2019-12-11T14:30:00Z">
        <w:r w:rsidRPr="009B6BCA">
          <w:rPr>
            <w:rFonts w:ascii="Courier New" w:hAnsi="Courier New" w:cs="Courier New"/>
            <w:rtl/>
          </w:rPr>
          <w:delText xml:space="preserve">واما صوم خصوص الخصوص فصوم </w:delText>
        </w:r>
      </w:del>
      <w:ins w:id="711" w:author="Transkribus" w:date="2019-12-11T14:30:00Z">
        <w:r w:rsidRPr="00EE6742">
          <w:rPr>
            <w:rFonts w:ascii="Courier New" w:hAnsi="Courier New" w:cs="Courier New"/>
            <w:rtl/>
          </w:rPr>
          <w:t>وأماصوم خصوس الخصوس نصوم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القلب عن الهمم الدني</w:t>
      </w:r>
      <w:ins w:id="712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ة والافكار الدنياو</w:t>
      </w:r>
      <w:del w:id="713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714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ة وكفه </w:t>
      </w:r>
      <w:del w:id="715" w:author="Transkribus" w:date="2019-12-11T14:30:00Z">
        <w:r w:rsidRPr="009B6BCA">
          <w:rPr>
            <w:rFonts w:ascii="Courier New" w:hAnsi="Courier New" w:cs="Courier New"/>
            <w:rtl/>
          </w:rPr>
          <w:delText>عما سوى الله تعالى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716" w:author="Transkribus" w:date="2019-12-11T14:30:00Z">
        <w:r w:rsidRPr="00EE6742">
          <w:rPr>
            <w:rFonts w:ascii="Courier New" w:hAnsi="Courier New" w:cs="Courier New"/>
            <w:rtl/>
          </w:rPr>
          <w:t>عثماسوى اللهتعالى وثال ما كمان من</w:t>
        </w:r>
      </w:ins>
    </w:p>
    <w:p w:rsidR="00964221" w:rsidRPr="00EE6742" w:rsidRDefault="00964221" w:rsidP="00964221">
      <w:pPr>
        <w:pStyle w:val="NurText"/>
        <w:bidi/>
        <w:rPr>
          <w:ins w:id="717" w:author="Transkribus" w:date="2019-12-11T14:30:00Z"/>
          <w:rFonts w:ascii="Courier New" w:hAnsi="Courier New" w:cs="Courier New"/>
        </w:rPr>
      </w:pPr>
      <w:dir w:val="rtl">
        <w:dir w:val="rtl">
          <w:del w:id="7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وقال ما كان من </w:delText>
            </w:r>
          </w:del>
          <w:r w:rsidRPr="00EE6742">
            <w:rPr>
              <w:rFonts w:ascii="Courier New" w:hAnsi="Courier New" w:cs="Courier New"/>
              <w:rtl/>
            </w:rPr>
            <w:t>الرطوبات الخارج</w:t>
          </w:r>
          <w:del w:id="7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ة</w:delText>
            </w:r>
          </w:del>
          <w:ins w:id="720" w:author="Transkribus" w:date="2019-12-11T14:30:00Z">
            <w:r w:rsidRPr="00EE6742">
              <w:rPr>
                <w:rFonts w:ascii="Courier New" w:hAnsi="Courier New" w:cs="Courier New"/>
                <w:rtl/>
              </w:rPr>
              <w:t>ه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الباطن ليس مس</w:t>
          </w:r>
          <w:del w:id="7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تح</w:delText>
            </w:r>
          </w:del>
          <w:ins w:id="722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 xml:space="preserve">يلا وليس له </w:t>
          </w:r>
          <w:del w:id="7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مقر فهو طاهر كالدمع والعرق واللعاب</w:delText>
            </w:r>
          </w:del>
          <w:ins w:id="724" w:author="Transkribus" w:date="2019-12-11T14:30:00Z">
            <w:r w:rsidRPr="00EE6742">
              <w:rPr>
                <w:rFonts w:ascii="Courier New" w:hAnsi="Courier New" w:cs="Courier New"/>
                <w:rtl/>
              </w:rPr>
              <w:t>مقرفهوطاهر كمالديمع والعرف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725" w:author="Transkribus" w:date="2019-12-11T14:30:00Z"/>
          <w:rFonts w:ascii="Courier New" w:hAnsi="Courier New" w:cs="Courier New"/>
        </w:rPr>
      </w:pPr>
      <w:ins w:id="726" w:author="Transkribus" w:date="2019-12-11T14:30:00Z">
        <w:r w:rsidRPr="00EE6742">
          <w:rPr>
            <w:rFonts w:ascii="Courier New" w:hAnsi="Courier New" w:cs="Courier New"/>
            <w:rtl/>
          </w:rPr>
          <w:t>والعاب</w:t>
        </w:r>
      </w:ins>
      <w:r w:rsidRPr="00EE6742">
        <w:rPr>
          <w:rFonts w:ascii="Courier New" w:hAnsi="Courier New" w:cs="Courier New"/>
          <w:rtl/>
        </w:rPr>
        <w:t xml:space="preserve"> والمخاط</w:t>
      </w:r>
      <w:del w:id="72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9B6BCA" w:rsidRDefault="00964221" w:rsidP="00964221">
      <w:pPr>
        <w:pStyle w:val="NurText"/>
        <w:bidi/>
        <w:rPr>
          <w:del w:id="728" w:author="Transkribus" w:date="2019-12-11T14:30:00Z"/>
          <w:rFonts w:ascii="Courier New" w:hAnsi="Courier New" w:cs="Courier New"/>
        </w:rPr>
      </w:pPr>
      <w:dir w:val="rtl">
        <w:dir w:val="rtl">
          <w:del w:id="7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واما ما له مقر</w:delText>
            </w:r>
          </w:del>
          <w:ins w:id="73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وأماماله معر</w:t>
            </w:r>
          </w:ins>
          <w:r w:rsidRPr="00EE6742">
            <w:rPr>
              <w:rFonts w:ascii="Courier New" w:hAnsi="Courier New" w:cs="Courier New"/>
              <w:rtl/>
            </w:rPr>
            <w:t xml:space="preserve"> وهو </w:t>
          </w:r>
          <w:del w:id="7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مستحيل فهو نجس</w:delText>
            </w:r>
          </w:del>
          <w:ins w:id="732" w:author="Transkribus" w:date="2019-12-11T14:30:00Z">
            <w:r w:rsidRPr="00EE6742">
              <w:rPr>
                <w:rFonts w:ascii="Courier New" w:hAnsi="Courier New" w:cs="Courier New"/>
                <w:rtl/>
              </w:rPr>
              <w:t>مسجيل فهوجس</w:t>
            </w:r>
          </w:ins>
          <w:r w:rsidRPr="00EE6742">
            <w:rPr>
              <w:rFonts w:ascii="Courier New" w:hAnsi="Courier New" w:cs="Courier New"/>
              <w:rtl/>
            </w:rPr>
            <w:t xml:space="preserve"> كالبول </w:t>
          </w:r>
          <w:del w:id="7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والروث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734" w:author="Transkribus" w:date="2019-12-11T14:30:00Z"/>
          <w:rFonts w:ascii="Courier New" w:hAnsi="Courier New" w:cs="Courier New"/>
        </w:rPr>
      </w:pPr>
      <w:dir w:val="rtl">
        <w:dir w:val="rtl">
          <w:ins w:id="73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والروف </w:t>
            </w:r>
          </w:ins>
          <w:r w:rsidRPr="00EE6742">
            <w:rPr>
              <w:rFonts w:ascii="Courier New" w:hAnsi="Courier New" w:cs="Courier New"/>
              <w:rtl/>
            </w:rPr>
            <w:t>وقال اعلم ان الوزير</w:t>
          </w:r>
          <w:del w:id="7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مشتق اسمه من حمل 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737" w:author="Transkribus" w:date="2019-12-11T14:30:00Z">
        <w:r w:rsidRPr="00EE6742">
          <w:rPr>
            <w:rFonts w:ascii="Courier New" w:hAnsi="Courier New" w:cs="Courier New"/>
            <w:rtl/>
          </w:rPr>
          <w:t xml:space="preserve">مشبق اسمهمن جمل </w:t>
        </w:r>
      </w:ins>
      <w:r w:rsidRPr="00EE6742">
        <w:rPr>
          <w:rFonts w:ascii="Courier New" w:hAnsi="Courier New" w:cs="Courier New"/>
          <w:rtl/>
        </w:rPr>
        <w:t xml:space="preserve">الوزر عمن </w:t>
      </w:r>
      <w:del w:id="738" w:author="Transkribus" w:date="2019-12-11T14:30:00Z">
        <w:r w:rsidRPr="009B6BCA">
          <w:rPr>
            <w:rFonts w:ascii="Courier New" w:hAnsi="Courier New" w:cs="Courier New"/>
            <w:rtl/>
          </w:rPr>
          <w:delText>خدمه وحمل الوزر لا يكون الا بسلامة</w:delText>
        </w:r>
      </w:del>
      <w:ins w:id="739" w:author="Transkribus" w:date="2019-12-11T14:30:00Z">
        <w:r w:rsidRPr="00EE6742">
          <w:rPr>
            <w:rFonts w:ascii="Courier New" w:hAnsi="Courier New" w:cs="Courier New"/>
            <w:rtl/>
          </w:rPr>
          <w:t>خديه وجمل الوزرلابكون الابسلامع</w:t>
        </w:r>
      </w:ins>
      <w:r w:rsidRPr="00EE6742">
        <w:rPr>
          <w:rFonts w:ascii="Courier New" w:hAnsi="Courier New" w:cs="Courier New"/>
          <w:rtl/>
        </w:rPr>
        <w:t xml:space="preserve"> من الوزير فى خلقته</w:t>
      </w:r>
      <w:del w:id="740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وخلائقه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741" w:author="Transkribus" w:date="2019-12-11T14:30:00Z"/>
          <w:rFonts w:ascii="Courier New" w:hAnsi="Courier New" w:cs="Courier New"/>
        </w:rPr>
      </w:pPr>
      <w:dir w:val="rtl">
        <w:dir w:val="rtl">
          <w:del w:id="7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اما</w:delText>
            </w:r>
          </w:del>
          <w:ins w:id="743" w:author="Transkribus" w:date="2019-12-11T14:30:00Z">
            <w:r w:rsidRPr="00EE6742">
              <w:rPr>
                <w:rFonts w:ascii="Courier New" w:hAnsi="Courier New" w:cs="Courier New"/>
                <w:rtl/>
              </w:rPr>
              <w:t>وخلاتفهاما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7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خلقته فان يكون تام الصورة</w:delText>
            </w:r>
          </w:del>
          <w:ins w:id="745" w:author="Transkribus" w:date="2019-12-11T14:30:00Z">
            <w:r w:rsidRPr="00EE6742">
              <w:rPr>
                <w:rFonts w:ascii="Courier New" w:hAnsi="Courier New" w:cs="Courier New"/>
                <w:rtl/>
              </w:rPr>
              <w:t>خلفته بان بكون ثام الصورم</w:t>
            </w:r>
          </w:ins>
          <w:r w:rsidRPr="00EE6742">
            <w:rPr>
              <w:rFonts w:ascii="Courier New" w:hAnsi="Courier New" w:cs="Courier New"/>
              <w:rtl/>
            </w:rPr>
            <w:t xml:space="preserve"> حسن اله</w:t>
          </w:r>
          <w:del w:id="7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يئ</w:delText>
            </w:r>
          </w:del>
          <w:ins w:id="747" w:author="Transkribus" w:date="2019-12-11T14:30:00Z">
            <w:r w:rsidRPr="00EE6742">
              <w:rPr>
                <w:rFonts w:ascii="Courier New" w:hAnsi="Courier New" w:cs="Courier New"/>
                <w:rtl/>
              </w:rPr>
              <w:t>بت</w:t>
            </w:r>
          </w:ins>
          <w:r w:rsidRPr="00EE6742">
            <w:rPr>
              <w:rFonts w:ascii="Courier New" w:hAnsi="Courier New" w:cs="Courier New"/>
              <w:rtl/>
            </w:rPr>
            <w:t xml:space="preserve">ة متناسب </w:t>
          </w:r>
          <w:del w:id="7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الاعضاء صحيح الحواس واما</w:delText>
            </w:r>
          </w:del>
          <w:ins w:id="74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الاعشاء سحيح الحواعوى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750" w:author="Transkribus" w:date="2019-12-11T14:30:00Z"/>
          <w:rFonts w:ascii="Courier New" w:hAnsi="Courier New" w:cs="Courier New"/>
        </w:rPr>
      </w:pPr>
      <w:ins w:id="751" w:author="Transkribus" w:date="2019-12-11T14:30:00Z">
        <w:r w:rsidRPr="00EE6742">
          <w:rPr>
            <w:rFonts w:ascii="Courier New" w:hAnsi="Courier New" w:cs="Courier New"/>
            <w:rtl/>
          </w:rPr>
          <w:t>وأما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752" w:author="Transkribus" w:date="2019-12-11T14:30:00Z">
        <w:r w:rsidRPr="009B6BCA">
          <w:rPr>
            <w:rFonts w:ascii="Courier New" w:hAnsi="Courier New" w:cs="Courier New"/>
            <w:rtl/>
          </w:rPr>
          <w:delText>خلائقه فهو ان يكون بعيد الهمة سامى الراى</w:delText>
        </w:r>
      </w:del>
      <w:ins w:id="753" w:author="Transkribus" w:date="2019-12-11T14:30:00Z">
        <w:r w:rsidRPr="00EE6742">
          <w:rPr>
            <w:rFonts w:ascii="Courier New" w:hAnsi="Courier New" w:cs="Courier New"/>
            <w:rtl/>
          </w:rPr>
          <w:t>خلاتفة فهران بكون بعبد الهمه -ابى الرأى</w:t>
        </w:r>
      </w:ins>
      <w:r w:rsidRPr="00EE6742">
        <w:rPr>
          <w:rFonts w:ascii="Courier New" w:hAnsi="Courier New" w:cs="Courier New"/>
          <w:rtl/>
        </w:rPr>
        <w:t xml:space="preserve"> ذكى </w:t>
      </w:r>
      <w:del w:id="754" w:author="Transkribus" w:date="2019-12-11T14:30:00Z">
        <w:r w:rsidRPr="009B6BCA">
          <w:rPr>
            <w:rFonts w:ascii="Courier New" w:hAnsi="Courier New" w:cs="Courier New"/>
            <w:rtl/>
          </w:rPr>
          <w:delText>الذهن جيد الحدس</w:delText>
        </w:r>
      </w:del>
      <w:ins w:id="755" w:author="Transkribus" w:date="2019-12-11T14:30:00Z">
        <w:r w:rsidRPr="00EE6742">
          <w:rPr>
            <w:rFonts w:ascii="Courier New" w:hAnsi="Courier New" w:cs="Courier New"/>
            <w:rtl/>
          </w:rPr>
          <w:t>الدهن جبد الحسدين</w:t>
        </w:r>
      </w:ins>
      <w:r w:rsidRPr="00EE6742">
        <w:rPr>
          <w:rFonts w:ascii="Courier New" w:hAnsi="Courier New" w:cs="Courier New"/>
          <w:rtl/>
        </w:rPr>
        <w:t xml:space="preserve"> صادق</w:t>
      </w:r>
      <w:del w:id="756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الفراسة رحب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757" w:author="Transkribus" w:date="2019-12-11T14:30:00Z">
        <w:r w:rsidRPr="00EE6742">
          <w:rPr>
            <w:rFonts w:ascii="Courier New" w:hAnsi="Courier New" w:cs="Courier New"/>
            <w:rtl/>
          </w:rPr>
          <w:t>القر اسةرجب</w:t>
        </w:r>
      </w:ins>
      <w:r w:rsidRPr="00EE6742">
        <w:rPr>
          <w:rFonts w:ascii="Courier New" w:hAnsi="Courier New" w:cs="Courier New"/>
          <w:rtl/>
        </w:rPr>
        <w:t xml:space="preserve"> الصدر كامل </w:t>
      </w:r>
      <w:del w:id="758" w:author="Transkribus" w:date="2019-12-11T14:30:00Z">
        <w:r w:rsidRPr="009B6BCA">
          <w:rPr>
            <w:rFonts w:ascii="Courier New" w:hAnsi="Courier New" w:cs="Courier New"/>
            <w:rtl/>
          </w:rPr>
          <w:delText>المروءة عارفا بموارد</w:delText>
        </w:r>
      </w:del>
      <w:ins w:id="759" w:author="Transkribus" w:date="2019-12-11T14:30:00Z">
        <w:r w:rsidRPr="00EE6742">
          <w:rPr>
            <w:rFonts w:ascii="Courier New" w:hAnsi="Courier New" w:cs="Courier New"/>
            <w:rtl/>
          </w:rPr>
          <w:t>المروةةعارقابوارد</w:t>
        </w:r>
      </w:ins>
      <w:r w:rsidRPr="00EE6742">
        <w:rPr>
          <w:rFonts w:ascii="Courier New" w:hAnsi="Courier New" w:cs="Courier New"/>
          <w:rtl/>
        </w:rPr>
        <w:t xml:space="preserve"> الامور </w:t>
      </w:r>
      <w:del w:id="760" w:author="Transkribus" w:date="2019-12-11T14:30:00Z">
        <w:r w:rsidRPr="009B6BCA">
          <w:rPr>
            <w:rFonts w:ascii="Courier New" w:hAnsi="Courier New" w:cs="Courier New"/>
            <w:rtl/>
          </w:rPr>
          <w:delText>ومصادرها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761" w:author="Transkribus" w:date="2019-12-11T14:30:00Z">
        <w:r w:rsidRPr="00EE6742">
          <w:rPr>
            <w:rFonts w:ascii="Courier New" w:hAnsi="Courier New" w:cs="Courier New"/>
            <w:rtl/>
          </w:rPr>
          <w:t>ومصادر هاقاذا كمان كمذلككمان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7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فاذا كان كذلك كان افضل</w:delText>
            </w:r>
          </w:del>
          <w:ins w:id="763" w:author="Transkribus" w:date="2019-12-11T14:30:00Z">
            <w:r w:rsidRPr="00EE6742">
              <w:rPr>
                <w:rFonts w:ascii="Courier New" w:hAnsi="Courier New" w:cs="Courier New"/>
                <w:rtl/>
              </w:rPr>
              <w:t>أفضل</w:t>
            </w:r>
          </w:ins>
          <w:r w:rsidRPr="00EE6742">
            <w:rPr>
              <w:rFonts w:ascii="Courier New" w:hAnsi="Courier New" w:cs="Courier New"/>
              <w:rtl/>
            </w:rPr>
            <w:t xml:space="preserve"> عدد المملكة </w:t>
          </w:r>
          <w:del w:id="7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لانه يصون</w:delText>
            </w:r>
          </w:del>
          <w:ins w:id="765" w:author="Transkribus" w:date="2019-12-11T14:30:00Z">
            <w:r w:rsidRPr="00EE6742">
              <w:rPr>
                <w:rFonts w:ascii="Courier New" w:hAnsi="Courier New" w:cs="Courier New"/>
                <w:rtl/>
              </w:rPr>
              <w:t>لاله مصون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الملك عن </w:t>
          </w:r>
          <w:del w:id="7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التبذل ويرفعه</w:delText>
            </w:r>
          </w:del>
          <w:ins w:id="76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التذل ويرقعة</w:t>
            </w:r>
          </w:ins>
          <w:r w:rsidRPr="00EE6742">
            <w:rPr>
              <w:rFonts w:ascii="Courier New" w:hAnsi="Courier New" w:cs="Courier New"/>
              <w:rtl/>
            </w:rPr>
            <w:t xml:space="preserve"> عن </w:t>
          </w:r>
          <w:del w:id="7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الدناءة ويغوص</w:delText>
            </w:r>
          </w:del>
          <w:ins w:id="76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الدياء هويقوس</w:t>
            </w:r>
          </w:ins>
          <w:r w:rsidRPr="00EE6742">
            <w:rPr>
              <w:rFonts w:ascii="Courier New" w:hAnsi="Courier New" w:cs="Courier New"/>
              <w:rtl/>
            </w:rPr>
            <w:t xml:space="preserve"> له على الفر</w:t>
          </w:r>
          <w:del w:id="7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71" w:author="Transkribus" w:date="2019-12-11T14:30:00Z">
            <w:r w:rsidRPr="00EE6742">
              <w:rPr>
                <w:rFonts w:ascii="Courier New" w:hAnsi="Courier New" w:cs="Courier New"/>
                <w:rtl/>
              </w:rPr>
              <w:t>سه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772" w:author="Transkribus" w:date="2019-12-11T14:30:00Z"/>
          <w:rFonts w:ascii="Courier New" w:hAnsi="Courier New" w:cs="Courier New"/>
        </w:rPr>
      </w:pPr>
      <w:dir w:val="rtl">
        <w:dir w:val="rtl">
          <w:del w:id="7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ومنزلته منزلة</w:delText>
            </w:r>
          </w:del>
          <w:ins w:id="774" w:author="Transkribus" w:date="2019-12-11T14:30:00Z">
            <w:r w:rsidRPr="00EE6742">
              <w:rPr>
                <w:rFonts w:ascii="Courier New" w:hAnsi="Courier New" w:cs="Courier New"/>
                <w:rtl/>
              </w:rPr>
              <w:t>وهنزالته مترلة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الالة </w:t>
          </w:r>
          <w:del w:id="7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التى يتوصل</w:delText>
            </w:r>
          </w:del>
          <w:ins w:id="77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النى بتوصل</w:t>
            </w:r>
          </w:ins>
          <w:r w:rsidRPr="00EE6742">
            <w:rPr>
              <w:rFonts w:ascii="Courier New" w:hAnsi="Courier New" w:cs="Courier New"/>
              <w:rtl/>
            </w:rPr>
            <w:t xml:space="preserve"> بها الى </w:t>
          </w:r>
          <w:del w:id="7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778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يل البغية ومنزلة السور الذى </w:t>
          </w:r>
          <w:del w:id="7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يحرز المدينة من دخول</w:delText>
            </w:r>
          </w:del>
          <w:ins w:id="780" w:author="Transkribus" w:date="2019-12-11T14:30:00Z">
            <w:r w:rsidRPr="00EE6742">
              <w:rPr>
                <w:rFonts w:ascii="Courier New" w:hAnsi="Courier New" w:cs="Courier New"/>
                <w:rtl/>
              </w:rPr>
              <w:t>بجرز المدبيةمن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781" w:author="Transkribus" w:date="2019-12-11T14:30:00Z">
        <w:r w:rsidRPr="00EE6742">
          <w:rPr>
            <w:rFonts w:ascii="Courier New" w:hAnsi="Courier New" w:cs="Courier New"/>
            <w:rtl/>
          </w:rPr>
          <w:t>ذجول</w:t>
        </w:r>
      </w:ins>
      <w:r w:rsidRPr="00EE6742">
        <w:rPr>
          <w:rFonts w:ascii="Courier New" w:hAnsi="Courier New" w:cs="Courier New"/>
          <w:rtl/>
        </w:rPr>
        <w:t xml:space="preserve"> الافة </w:t>
      </w:r>
      <w:del w:id="782" w:author="Transkribus" w:date="2019-12-11T14:30:00Z">
        <w:r w:rsidRPr="009B6BCA">
          <w:rPr>
            <w:rFonts w:ascii="Courier New" w:hAnsi="Courier New" w:cs="Courier New"/>
            <w:rtl/>
          </w:rPr>
          <w:delText>ومنزلة الجارح</w:delText>
        </w:r>
      </w:del>
      <w:ins w:id="783" w:author="Transkribus" w:date="2019-12-11T14:30:00Z">
        <w:r w:rsidRPr="00EE6742">
          <w:rPr>
            <w:rFonts w:ascii="Courier New" w:hAnsi="Courier New" w:cs="Courier New"/>
            <w:rtl/>
          </w:rPr>
          <w:t>ومترلة الجارج</w:t>
        </w:r>
      </w:ins>
      <w:r w:rsidRPr="00EE6742">
        <w:rPr>
          <w:rFonts w:ascii="Courier New" w:hAnsi="Courier New" w:cs="Courier New"/>
          <w:rtl/>
        </w:rPr>
        <w:t xml:space="preserve"> الذى </w:t>
      </w:r>
      <w:ins w:id="784" w:author="Transkribus" w:date="2019-12-11T14:30:00Z">
        <w:r w:rsidRPr="00EE6742">
          <w:rPr>
            <w:rFonts w:ascii="Courier New" w:hAnsi="Courier New" w:cs="Courier New"/>
            <w:rtl/>
          </w:rPr>
          <w:t>بس</w:t>
        </w:r>
      </w:ins>
      <w:r w:rsidRPr="00EE6742">
        <w:rPr>
          <w:rFonts w:ascii="Courier New" w:hAnsi="Courier New" w:cs="Courier New"/>
          <w:rtl/>
        </w:rPr>
        <w:t>ي</w:t>
      </w:r>
      <w:del w:id="785" w:author="Transkribus" w:date="2019-12-11T14:30:00Z">
        <w:r w:rsidRPr="009B6BCA">
          <w:rPr>
            <w:rFonts w:ascii="Courier New" w:hAnsi="Courier New" w:cs="Courier New"/>
            <w:rtl/>
          </w:rPr>
          <w:delText>صي</w:delText>
        </w:r>
      </w:del>
      <w:r w:rsidRPr="00EE6742">
        <w:rPr>
          <w:rFonts w:ascii="Courier New" w:hAnsi="Courier New" w:cs="Courier New"/>
          <w:rtl/>
        </w:rPr>
        <w:t xml:space="preserve">د لطعمة </w:t>
      </w:r>
      <w:del w:id="786" w:author="Transkribus" w:date="2019-12-11T14:30:00Z">
        <w:r w:rsidRPr="009B6BCA">
          <w:rPr>
            <w:rFonts w:ascii="Courier New" w:hAnsi="Courier New" w:cs="Courier New"/>
            <w:rtl/>
          </w:rPr>
          <w:delText>صاحبه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787" w:author="Transkribus" w:date="2019-12-11T14:30:00Z">
        <w:r w:rsidRPr="00EE6742">
          <w:rPr>
            <w:rFonts w:ascii="Courier New" w:hAnsi="Courier New" w:cs="Courier New"/>
            <w:rtl/>
          </w:rPr>
          <w:t>صاجيسه وايس كل أحسد صلح اهذة</w:t>
        </w:r>
      </w:ins>
    </w:p>
    <w:p w:rsidR="00964221" w:rsidRPr="009B6BCA" w:rsidRDefault="00964221" w:rsidP="00964221">
      <w:pPr>
        <w:pStyle w:val="NurText"/>
        <w:bidi/>
        <w:rPr>
          <w:del w:id="788" w:author="Transkribus" w:date="2019-12-11T14:30:00Z"/>
          <w:rFonts w:ascii="Courier New" w:hAnsi="Courier New" w:cs="Courier New"/>
        </w:rPr>
      </w:pPr>
      <w:dir w:val="rtl">
        <w:dir w:val="rtl">
          <w:del w:id="7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وليس كل احد يصلح لهذه المنزلة يصلح لكل سلطان ما لم يكن معروفا بالاخلاص لمن خدمه والمحبة لمن استخصه والايثار لمن قربه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790" w:author="Transkribus" w:date="2019-12-11T14:30:00Z"/>
          <w:rFonts w:ascii="Courier New" w:hAnsi="Courier New" w:cs="Courier New"/>
        </w:rPr>
      </w:pPr>
      <w:dir w:val="rtl">
        <w:dir w:val="rtl">
          <w:ins w:id="79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المنزلة بصلح الكل سلطان عالم بكن معر وفاب الاخلاس ان خدمة والمجبلمن اسحصه و الاثار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792" w:author="Transkribus" w:date="2019-12-11T14:30:00Z"/>
          <w:rFonts w:ascii="Courier New" w:hAnsi="Courier New" w:cs="Courier New"/>
        </w:rPr>
      </w:pPr>
      <w:ins w:id="793" w:author="Transkribus" w:date="2019-12-11T14:30:00Z">
        <w:r w:rsidRPr="00EE6742">
          <w:rPr>
            <w:rFonts w:ascii="Courier New" w:hAnsi="Courier New" w:cs="Courier New"/>
            <w:rtl/>
          </w:rPr>
          <w:t xml:space="preserve">المن قرية </w:t>
        </w:r>
      </w:ins>
      <w:r w:rsidRPr="00EE6742">
        <w:rPr>
          <w:rFonts w:ascii="Courier New" w:hAnsi="Courier New" w:cs="Courier New"/>
          <w:rtl/>
        </w:rPr>
        <w:t xml:space="preserve">وقال </w:t>
      </w:r>
      <w:del w:id="794" w:author="Transkribus" w:date="2019-12-11T14:30:00Z">
        <w:r w:rsidRPr="009B6BCA">
          <w:rPr>
            <w:rFonts w:ascii="Courier New" w:hAnsi="Courier New" w:cs="Courier New"/>
            <w:rtl/>
          </w:rPr>
          <w:delText>صبر العفيف ظريف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79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صير العقيف طر يف </w:t>
            </w:r>
          </w:ins>
          <w:r w:rsidRPr="00EE6742">
            <w:rPr>
              <w:rFonts w:ascii="Courier New" w:hAnsi="Courier New" w:cs="Courier New"/>
              <w:rtl/>
            </w:rPr>
            <w:t xml:space="preserve">ومن </w:t>
          </w:r>
          <w:del w:id="7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شعره قال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97" w:author="Transkribus" w:date="2019-12-11T14:30:00Z">
            <w:r w:rsidRPr="00EE6742">
              <w:rPr>
                <w:rFonts w:ascii="Courier New" w:hAnsi="Courier New" w:cs="Courier New"/>
                <w:rtl/>
              </w:rPr>
              <w:t>سعرة ثال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798" w:author="Transkribus" w:date="2019-12-11T14:30:00Z"/>
          <w:rFonts w:ascii="Courier New" w:hAnsi="Courier New" w:cs="Courier New"/>
        </w:rPr>
      </w:pPr>
      <w:dir w:val="rtl">
        <w:dir w:val="rtl">
          <w:del w:id="7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سلوه لما صدنى</w:delText>
            </w:r>
          </w:del>
          <w:ins w:id="800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البسيط٢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801" w:author="Transkribus" w:date="2019-12-11T14:30:00Z">
        <w:r w:rsidRPr="00EE6742">
          <w:rPr>
            <w:rFonts w:ascii="Courier New" w:hAnsi="Courier New" w:cs="Courier New"/>
            <w:rtl/>
          </w:rPr>
          <w:t>سلوة لم صدفى</w:t>
        </w:r>
      </w:ins>
      <w:r w:rsidRPr="00EE6742">
        <w:rPr>
          <w:rFonts w:ascii="Courier New" w:hAnsi="Courier New" w:cs="Courier New"/>
          <w:rtl/>
        </w:rPr>
        <w:t xml:space="preserve"> تيها ولم </w:t>
      </w:r>
      <w:del w:id="802" w:author="Transkribus" w:date="2019-12-11T14:30:00Z">
        <w:r w:rsidRPr="009B6BCA">
          <w:rPr>
            <w:rFonts w:ascii="Courier New" w:hAnsi="Courier New" w:cs="Courier New"/>
            <w:rtl/>
          </w:rPr>
          <w:delText>هجرا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واورث الجفن</w:delText>
            </w:r>
            <w:r>
              <w:delText>‬</w:delText>
            </w:r>
            <w:r>
              <w:delText>‬</w:delText>
            </w:r>
          </w:dir>
        </w:dir>
      </w:del>
      <w:ins w:id="803" w:author="Transkribus" w:date="2019-12-11T14:30:00Z">
        <w:del w:id="804" w:author="Transkribus" w:date="2019-12-11T14:30:00Z">
          <w:r w:rsidRPr="00EE6742">
            <w:rPr>
              <w:rFonts w:ascii="Courier New" w:hAnsi="Courier New" w:cs="Courier New"/>
              <w:rtl/>
            </w:rPr>
            <w:delText>تمهرا * وأورت الحفن</w:delText>
          </w:r>
        </w:del>
      </w:ins>
      <w:r w:rsidRPr="00EE6742">
        <w:rPr>
          <w:rFonts w:ascii="Courier New" w:hAnsi="Courier New" w:cs="Courier New"/>
          <w:rtl/>
        </w:rPr>
        <w:t xml:space="preserve"> بعد الرقدة السهرا</w:t>
      </w:r>
      <w:del w:id="805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وقد </w:t>
          </w:r>
          <w:del w:id="8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جفانى بلا ذنب ولا سبب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وقد وفيت بميثاقى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807" w:author="Transkribus" w:date="2019-12-11T14:30:00Z">
            <w:del w:id="80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حفانى لاذتب ولاشيب * وفد وفيب عيباقى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فلم </w:t>
          </w:r>
          <w:del w:id="8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810" w:author="Transkribus" w:date="2019-12-11T14:30:00Z">
            <w:r w:rsidRPr="00EE6742">
              <w:rPr>
                <w:rFonts w:ascii="Courier New" w:hAnsi="Courier New" w:cs="Courier New"/>
                <w:rtl/>
              </w:rPr>
              <w:t>شس</w:t>
            </w:r>
          </w:ins>
          <w:r w:rsidRPr="00EE6742">
            <w:rPr>
              <w:rFonts w:ascii="Courier New" w:hAnsi="Courier New" w:cs="Courier New"/>
              <w:rtl/>
            </w:rPr>
            <w:t>درا</w:t>
          </w:r>
          <w:del w:id="81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812" w:author="Transkribus" w:date="2019-12-11T14:30:00Z"/>
          <w:rFonts w:ascii="Courier New" w:hAnsi="Courier New" w:cs="Courier New"/>
        </w:rPr>
      </w:pPr>
      <w:dir w:val="rtl">
        <w:dir w:val="rtl">
          <w:del w:id="8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للرجال قفوا واستشرحوا خبري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منى فغيرى لم يصدقكم خبرا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814" w:author="Transkribus" w:date="2019-12-11T14:30:00Z"/>
          <w:del w:id="815" w:author="Transkribus" w:date="2019-12-11T14:30:00Z"/>
          <w:rFonts w:ascii="Courier New" w:hAnsi="Courier New" w:cs="Courier New"/>
        </w:rPr>
      </w:pPr>
      <w:dir w:val="rtl">
        <w:dir w:val="rtl">
          <w:del w:id="8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لنت ذلا قسا عزا على</w:delText>
            </w:r>
          </w:del>
          <w:ins w:id="817" w:author="Transkribus" w:date="2019-12-11T14:30:00Z">
            <w:r w:rsidRPr="00EE6742">
              <w:rPr>
                <w:rFonts w:ascii="Courier New" w:hAnsi="Courier New" w:cs="Courier New"/>
                <w:rtl/>
              </w:rPr>
              <w:t>باللرجال قفو أو استتر حواخيرى * سى فقيرى لم بصد فكم جيرا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818" w:author="Transkribus" w:date="2019-12-11T14:30:00Z">
        <w:r w:rsidRPr="00EE6742">
          <w:rPr>
            <w:rFonts w:ascii="Courier New" w:hAnsi="Courier New" w:cs="Courier New"/>
            <w:rtl/>
          </w:rPr>
          <w:t xml:space="preserve"> ابن لتت ذلاقساعرا عسلى</w:t>
        </w:r>
      </w:ins>
      <w:r w:rsidRPr="00EE6742">
        <w:rPr>
          <w:rFonts w:ascii="Courier New" w:hAnsi="Courier New" w:cs="Courier New"/>
          <w:rtl/>
        </w:rPr>
        <w:t xml:space="preserve"> وان</w:t>
      </w:r>
      <w:del w:id="81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del w:id="8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</w:delText>
            </w:r>
          </w:del>
          <w:ins w:id="821" w:author="Transkribus" w:date="2019-12-11T14:30:00Z">
            <w:r w:rsidRPr="00EE6742">
              <w:rPr>
                <w:rFonts w:ascii="Courier New" w:hAnsi="Courier New" w:cs="Courier New"/>
                <w:rtl/>
              </w:rPr>
              <w:t>و</w:t>
            </w:r>
          </w:ins>
          <w:r w:rsidRPr="00EE6742">
            <w:rPr>
              <w:rFonts w:ascii="Courier New" w:hAnsi="Courier New" w:cs="Courier New"/>
              <w:rtl/>
            </w:rPr>
            <w:t>ان</w:t>
          </w:r>
          <w:del w:id="8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ته بان </w:t>
          </w:r>
          <w:del w:id="8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</w:delText>
            </w:r>
          </w:del>
          <w:ins w:id="824" w:author="Transkribus" w:date="2019-12-11T14:30:00Z">
            <w:r w:rsidRPr="00EE6742">
              <w:rPr>
                <w:rFonts w:ascii="Courier New" w:hAnsi="Courier New" w:cs="Courier New"/>
                <w:rtl/>
              </w:rPr>
              <w:t>أو</w:t>
            </w:r>
          </w:ins>
          <w:r w:rsidRPr="00EE6742">
            <w:rPr>
              <w:rFonts w:ascii="Courier New" w:hAnsi="Courier New" w:cs="Courier New"/>
              <w:rtl/>
            </w:rPr>
            <w:t xml:space="preserve"> انسته </w:t>
          </w:r>
          <w:del w:id="8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r w:rsidRPr="00EE6742">
            <w:rPr>
              <w:rFonts w:ascii="Courier New" w:hAnsi="Courier New" w:cs="Courier New"/>
              <w:rtl/>
            </w:rPr>
            <w:t>ف</w:t>
          </w:r>
          <w:ins w:id="826" w:author="Transkribus" w:date="2019-12-11T14:30:00Z">
            <w:r w:rsidRPr="00EE6742">
              <w:rPr>
                <w:rFonts w:ascii="Courier New" w:hAnsi="Courier New" w:cs="Courier New"/>
                <w:rtl/>
              </w:rPr>
              <w:t>ف</w:t>
            </w:r>
          </w:ins>
          <w:r w:rsidRPr="00EE6742">
            <w:rPr>
              <w:rFonts w:ascii="Courier New" w:hAnsi="Courier New" w:cs="Courier New"/>
              <w:rtl/>
            </w:rPr>
            <w:t>را</w:t>
          </w:r>
          <w:del w:id="82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هذا هو الموت عندى </w:t>
          </w:r>
          <w:del w:id="8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كيف عندكم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هيهات ان يستوى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829" w:author="Transkribus" w:date="2019-12-11T14:30:00Z">
            <w:del w:id="83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ليف عند كم *هبهات أبن يسيوى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الصادى ومن صدرا</w:t>
          </w:r>
          <w:del w:id="8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832" w:author="Transkribus" w:date="2019-12-11T14:30:00Z"/>
          <w:rFonts w:ascii="Courier New" w:hAnsi="Courier New" w:cs="Courier New"/>
        </w:rPr>
      </w:pPr>
      <w:dir w:val="rtl">
        <w:dir w:val="rtl">
          <w:del w:id="8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834" w:author="Transkribus" w:date="2019-12-11T14:30:00Z"/>
          <w:rFonts w:ascii="Courier New" w:hAnsi="Courier New" w:cs="Courier New"/>
        </w:rPr>
      </w:pPr>
      <w:dir w:val="rtl">
        <w:dir w:val="rtl">
          <w:del w:id="8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وارثا عن اب</w:delText>
            </w:r>
          </w:del>
          <w:ins w:id="836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اوقال أبوشا٢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837" w:author="Transkribus" w:date="2019-12-11T14:30:00Z"/>
          <w:rFonts w:ascii="Courier New" w:hAnsi="Courier New" w:cs="Courier New"/>
        </w:rPr>
      </w:pPr>
      <w:ins w:id="838" w:author="Transkribus" w:date="2019-12-11T14:30:00Z">
        <w:r w:rsidRPr="00EE6742">
          <w:rPr>
            <w:rFonts w:ascii="Courier New" w:hAnsi="Courier New" w:cs="Courier New"/>
            <w:rtl/>
          </w:rPr>
          <w:t>البسيط٢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839" w:author="Transkribus" w:date="2019-12-11T14:30:00Z">
        <w:r w:rsidRPr="00EE6742">
          <w:rPr>
            <w:rFonts w:ascii="Courier New" w:hAnsi="Courier New" w:cs="Courier New"/>
            <w:rtl/>
          </w:rPr>
          <w:t>باوارثاعن أب</w:t>
        </w:r>
      </w:ins>
      <w:r w:rsidRPr="00EE6742">
        <w:rPr>
          <w:rFonts w:ascii="Courier New" w:hAnsi="Courier New" w:cs="Courier New"/>
          <w:rtl/>
        </w:rPr>
        <w:t xml:space="preserve"> وجد</w:t>
      </w:r>
      <w:del w:id="84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>ف</w:t>
          </w:r>
          <w:del w:id="8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ض</w:delText>
            </w:r>
          </w:del>
          <w:ins w:id="842" w:author="Transkribus" w:date="2019-12-11T14:30:00Z">
            <w:r w:rsidRPr="00EE6742">
              <w:rPr>
                <w:rFonts w:ascii="Courier New" w:hAnsi="Courier New" w:cs="Courier New"/>
                <w:rtl/>
              </w:rPr>
              <w:t>ش</w:t>
            </w:r>
          </w:ins>
          <w:r w:rsidRPr="00EE6742">
            <w:rPr>
              <w:rFonts w:ascii="Courier New" w:hAnsi="Courier New" w:cs="Courier New"/>
              <w:rtl/>
            </w:rPr>
            <w:t>يلة الطب والسداد</w:t>
          </w:r>
          <w:del w:id="84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84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وضامنا رد كل روح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845" w:author="Transkribus" w:date="2019-12-11T14:30:00Z">
            <w:del w:id="84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وسامتاردكل روج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همت عن ال</w:t>
          </w:r>
          <w:del w:id="8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848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>سم بالبعاد</w:t>
          </w:r>
          <w:del w:id="84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اقسم </w:t>
          </w:r>
          <w:del w:id="8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 كان</w:delText>
            </w:r>
          </w:del>
          <w:ins w:id="851" w:author="Transkribus" w:date="2019-12-11T14:30:00Z">
            <w:r w:rsidRPr="00EE6742">
              <w:rPr>
                <w:rFonts w:ascii="Courier New" w:hAnsi="Courier New" w:cs="Courier New"/>
                <w:rtl/>
              </w:rPr>
              <w:t>لوكان</w:t>
            </w:r>
          </w:ins>
          <w:r w:rsidRPr="00EE6742">
            <w:rPr>
              <w:rFonts w:ascii="Courier New" w:hAnsi="Courier New" w:cs="Courier New"/>
              <w:rtl/>
            </w:rPr>
            <w:t xml:space="preserve"> طب دهرا</w:t>
          </w:r>
          <w:del w:id="852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853" w:author="Transkribus" w:date="2019-12-11T14:30:00Z">
            <w:del w:id="85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لعاد </w:t>
          </w:r>
          <w:del w:id="8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كونا بلا فساد الكامل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856" w:author="Transkribus" w:date="2019-12-11T14:30:00Z">
            <w:r w:rsidRPr="00EE6742">
              <w:rPr>
                <w:rFonts w:ascii="Courier New" w:hAnsi="Courier New" w:cs="Courier New"/>
                <w:rtl/>
              </w:rPr>
              <w:t>كوناسلانساد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857" w:author="Transkribus" w:date="2019-12-11T14:30:00Z"/>
          <w:rFonts w:ascii="Courier New" w:hAnsi="Courier New" w:cs="Courier New"/>
        </w:rPr>
      </w:pPr>
      <w:dir w:val="rtl">
        <w:dir w:val="rtl">
          <w:del w:id="8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859" w:author="Transkribus" w:date="2019-12-11T14:30:00Z"/>
          <w:rFonts w:ascii="Courier New" w:hAnsi="Courier New" w:cs="Courier New"/>
        </w:rPr>
      </w:pPr>
      <w:dir w:val="rtl">
        <w:dir w:val="rtl">
          <w:del w:id="8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فاذا قرات كلامه قدرته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سحبان او يوفى على سحبان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861" w:author="Transkribus" w:date="2019-12-11T14:30:00Z"/>
          <w:del w:id="862" w:author="Transkribus" w:date="2019-12-11T14:30:00Z"/>
          <w:rFonts w:ascii="Courier New" w:hAnsi="Courier New" w:cs="Courier New"/>
        </w:rPr>
      </w:pPr>
      <w:dir w:val="rtl">
        <w:dir w:val="rtl">
          <w:del w:id="8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</w:delText>
            </w:r>
          </w:del>
          <w:ins w:id="864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اوقال أبسال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865" w:author="Transkribus" w:date="2019-12-11T14:30:00Z"/>
          <w:rFonts w:ascii="Courier New" w:hAnsi="Courier New" w:cs="Courier New"/>
        </w:rPr>
      </w:pPr>
      <w:ins w:id="866" w:author="Transkribus" w:date="2019-12-11T14:30:00Z">
        <w:r w:rsidRPr="00EE6742">
          <w:rPr>
            <w:rFonts w:ascii="Courier New" w:hAnsi="Courier New" w:cs="Courier New"/>
            <w:rtl/>
          </w:rPr>
          <w:t>الكاسل٢</w:t>
        </w:r>
      </w:ins>
    </w:p>
    <w:p w:rsidR="00964221" w:rsidRPr="00EE6742" w:rsidRDefault="00964221" w:rsidP="00964221">
      <w:pPr>
        <w:pStyle w:val="NurText"/>
        <w:bidi/>
        <w:rPr>
          <w:ins w:id="867" w:author="Transkribus" w:date="2019-12-11T14:30:00Z"/>
          <w:rFonts w:ascii="Courier New" w:hAnsi="Courier New" w:cs="Courier New"/>
        </w:rPr>
      </w:pPr>
      <w:ins w:id="868" w:author="Transkribus" w:date="2019-12-11T14:30:00Z">
        <w:r w:rsidRPr="00EE6742">
          <w:rPr>
            <w:rFonts w:ascii="Courier New" w:hAnsi="Courier New" w:cs="Courier New"/>
            <w:rtl/>
          </w:rPr>
          <w:t>فاذ اقرات كالامة قسدزبة * سحيان أو بو فى عسلى سحيان</w:t>
        </w:r>
      </w:ins>
    </w:p>
    <w:p w:rsidR="00964221" w:rsidRPr="00EE6742" w:rsidRDefault="00964221" w:rsidP="00964221">
      <w:pPr>
        <w:pStyle w:val="NurText"/>
        <w:bidi/>
        <w:rPr>
          <w:ins w:id="869" w:author="Transkribus" w:date="2019-12-11T14:30:00Z"/>
          <w:rFonts w:ascii="Courier New" w:hAnsi="Courier New" w:cs="Courier New"/>
        </w:rPr>
      </w:pPr>
      <w:ins w:id="870" w:author="Transkribus" w:date="2019-12-11T14:30:00Z">
        <w:r w:rsidRPr="00EE6742">
          <w:rPr>
            <w:rFonts w:ascii="Courier New" w:hAnsi="Courier New" w:cs="Courier New"/>
            <w:rtl/>
          </w:rPr>
          <w:t>٢٣٢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871" w:author="Transkribus" w:date="2019-12-11T14:30:00Z">
        <w:r w:rsidRPr="00EE6742">
          <w:rPr>
            <w:rFonts w:ascii="Courier New" w:hAnsi="Courier New" w:cs="Courier New"/>
            <w:rtl/>
          </w:rPr>
          <w:t>و</w:t>
        </w:r>
      </w:ins>
      <w:r w:rsidRPr="00EE6742">
        <w:rPr>
          <w:rFonts w:ascii="Courier New" w:hAnsi="Courier New" w:cs="Courier New"/>
          <w:rtl/>
        </w:rPr>
        <w:t xml:space="preserve"> كان </w:t>
      </w:r>
      <w:del w:id="872" w:author="Transkribus" w:date="2019-12-11T14:30:00Z">
        <w:r w:rsidRPr="009B6BCA">
          <w:rPr>
            <w:rFonts w:ascii="Courier New" w:hAnsi="Courier New" w:cs="Courier New"/>
            <w:rtl/>
          </w:rPr>
          <w:delText>ش</w:delText>
        </w:r>
      </w:del>
      <w:ins w:id="873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اهد</w:t>
      </w:r>
      <w:del w:id="874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875" w:author="Transkribus" w:date="2019-12-11T14:30:00Z">
        <w:r w:rsidRPr="00EE6742">
          <w:rPr>
            <w:rFonts w:ascii="Courier New" w:hAnsi="Courier New" w:cs="Courier New"/>
            <w:rtl/>
          </w:rPr>
          <w:t>ة</w:t>
        </w:r>
      </w:ins>
      <w:r w:rsidRPr="00EE6742">
        <w:rPr>
          <w:rFonts w:ascii="Courier New" w:hAnsi="Courier New" w:cs="Courier New"/>
          <w:rtl/>
        </w:rPr>
        <w:t xml:space="preserve"> معد </w:t>
      </w:r>
      <w:del w:id="876" w:author="Transkribus" w:date="2019-12-11T14:30:00Z">
        <w:r w:rsidRPr="009B6BCA">
          <w:rPr>
            <w:rFonts w:ascii="Courier New" w:hAnsi="Courier New" w:cs="Courier New"/>
            <w:rtl/>
          </w:rPr>
          <w:delText>خاطبا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او ذو الفصاحة</w:delText>
            </w:r>
            <w:r>
              <w:delText>‬</w:delText>
            </w:r>
            <w:r>
              <w:delText>‬</w:delText>
            </w:r>
          </w:dir>
        </w:dir>
      </w:del>
      <w:ins w:id="877" w:author="Transkribus" w:date="2019-12-11T14:30:00Z">
        <w:del w:id="878" w:author="Transkribus" w:date="2019-12-11T14:30:00Z">
          <w:r w:rsidRPr="00EE6742">
            <w:rPr>
              <w:rFonts w:ascii="Courier New" w:hAnsi="Courier New" w:cs="Courier New"/>
              <w:rtl/>
            </w:rPr>
            <w:delText>جاطبا * أو دوالفصاحه</w:delText>
          </w:r>
        </w:del>
      </w:ins>
      <w:r w:rsidRPr="00EE6742">
        <w:rPr>
          <w:rFonts w:ascii="Courier New" w:hAnsi="Courier New" w:cs="Courier New"/>
          <w:rtl/>
        </w:rPr>
        <w:t xml:space="preserve"> من </w:t>
      </w:r>
      <w:del w:id="879" w:author="Transkribus" w:date="2019-12-11T14:30:00Z">
        <w:r w:rsidRPr="009B6BCA">
          <w:rPr>
            <w:rFonts w:ascii="Courier New" w:hAnsi="Courier New" w:cs="Courier New"/>
            <w:rtl/>
          </w:rPr>
          <w:delText>بنى قحطان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80" w:author="Transkribus" w:date="2019-12-11T14:30:00Z">
        <w:r w:rsidRPr="00EE6742">
          <w:rPr>
            <w:rFonts w:ascii="Courier New" w:hAnsi="Courier New" w:cs="Courier New"/>
            <w:rtl/>
          </w:rPr>
          <w:t>بى عسطان</w:t>
        </w:r>
      </w:ins>
    </w:p>
    <w:p w:rsidR="00964221" w:rsidRPr="009B6BCA" w:rsidRDefault="00964221" w:rsidP="00964221">
      <w:pPr>
        <w:pStyle w:val="NurText"/>
        <w:bidi/>
        <w:rPr>
          <w:del w:id="881" w:author="Transkribus" w:date="2019-12-11T14:30:00Z"/>
          <w:rFonts w:ascii="Courier New" w:hAnsi="Courier New" w:cs="Courier New"/>
        </w:rPr>
      </w:pPr>
      <w:dir w:val="rtl">
        <w:dir w:val="rtl">
          <w:del w:id="8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لاقر كل طائعين بانه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اولاهم بفصاحة وبيان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883" w:author="Transkribus" w:date="2019-12-11T14:30:00Z"/>
          <w:del w:id="884" w:author="Transkribus" w:date="2019-12-11T14:30:00Z"/>
          <w:rFonts w:ascii="Courier New" w:hAnsi="Courier New" w:cs="Courier New"/>
        </w:rPr>
      </w:pPr>
      <w:dir w:val="rtl">
        <w:dir w:val="rtl">
          <w:ins w:id="88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الاقرل طاتعين بانه * أو لاهم يفصاحهو بمنان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رب الع</w:t>
      </w:r>
      <w:ins w:id="886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 xml:space="preserve">لوم اذا </w:t>
      </w:r>
      <w:del w:id="887" w:author="Transkribus" w:date="2019-12-11T14:30:00Z">
        <w:r w:rsidRPr="009B6BCA">
          <w:rPr>
            <w:rFonts w:ascii="Courier New" w:hAnsi="Courier New" w:cs="Courier New"/>
            <w:rtl/>
          </w:rPr>
          <w:delText>اجال قداحه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>
              <w:delText>‬</w:delText>
            </w:r>
            <w:r>
              <w:delText>‬</w:delText>
            </w:r>
          </w:dir>
        </w:dir>
      </w:del>
      <w:ins w:id="888" w:author="Transkribus" w:date="2019-12-11T14:30:00Z">
        <w:del w:id="889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أجمال عداجحه * </w:delText>
          </w:r>
        </w:del>
      </w:ins>
      <w:r w:rsidRPr="00EE6742">
        <w:rPr>
          <w:rFonts w:ascii="Courier New" w:hAnsi="Courier New" w:cs="Courier New"/>
          <w:rtl/>
        </w:rPr>
        <w:t>لم ي</w:t>
      </w:r>
      <w:del w:id="890" w:author="Transkribus" w:date="2019-12-11T14:30:00Z">
        <w:r w:rsidRPr="009B6BCA">
          <w:rPr>
            <w:rFonts w:ascii="Courier New" w:hAnsi="Courier New" w:cs="Courier New"/>
            <w:rtl/>
          </w:rPr>
          <w:delText>خ</w:delText>
        </w:r>
      </w:del>
      <w:ins w:id="891" w:author="Transkribus" w:date="2019-12-11T14:30:00Z">
        <w:r w:rsidRPr="00EE6742">
          <w:rPr>
            <w:rFonts w:ascii="Courier New" w:hAnsi="Courier New" w:cs="Courier New"/>
            <w:rtl/>
          </w:rPr>
          <w:t>ح</w:t>
        </w:r>
      </w:ins>
      <w:r w:rsidRPr="00EE6742">
        <w:rPr>
          <w:rFonts w:ascii="Courier New" w:hAnsi="Courier New" w:cs="Courier New"/>
          <w:rtl/>
        </w:rPr>
        <w:t xml:space="preserve">تلف فى </w:t>
      </w:r>
      <w:del w:id="892" w:author="Transkribus" w:date="2019-12-11T14:30:00Z">
        <w:r w:rsidRPr="009B6BCA">
          <w:rPr>
            <w:rFonts w:ascii="Courier New" w:hAnsi="Courier New" w:cs="Courier New"/>
            <w:rtl/>
          </w:rPr>
          <w:delText>فوزهن</w:delText>
        </w:r>
      </w:del>
      <w:ins w:id="893" w:author="Transkribus" w:date="2019-12-11T14:30:00Z">
        <w:r w:rsidRPr="00EE6742">
          <w:rPr>
            <w:rFonts w:ascii="Courier New" w:hAnsi="Courier New" w:cs="Courier New"/>
            <w:rtl/>
          </w:rPr>
          <w:t>فور هن</w:t>
        </w:r>
      </w:ins>
      <w:r w:rsidRPr="00EE6742">
        <w:rPr>
          <w:rFonts w:ascii="Courier New" w:hAnsi="Courier New" w:cs="Courier New"/>
          <w:rtl/>
        </w:rPr>
        <w:t xml:space="preserve"> اثنان</w:t>
      </w:r>
      <w:del w:id="89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8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ذو فطنة</w:delText>
            </w:r>
          </w:del>
          <w:ins w:id="896" w:author="Transkribus" w:date="2019-12-11T14:30:00Z">
            <w:r w:rsidRPr="00EE6742">
              <w:rPr>
                <w:rFonts w:ascii="Courier New" w:hAnsi="Courier New" w:cs="Courier New"/>
                <w:rtl/>
              </w:rPr>
              <w:t>دوقطثة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</w:t>
          </w:r>
          <w:del w:id="8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مش</w:delText>
            </w:r>
          </w:del>
          <w:r w:rsidRPr="00EE6742">
            <w:rPr>
              <w:rFonts w:ascii="Courier New" w:hAnsi="Courier New" w:cs="Courier New"/>
              <w:rtl/>
            </w:rPr>
            <w:t>ك</w:t>
          </w:r>
          <w:del w:id="8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</w:delText>
            </w:r>
          </w:del>
          <w:r w:rsidRPr="00EE6742">
            <w:rPr>
              <w:rFonts w:ascii="Courier New" w:hAnsi="Courier New" w:cs="Courier New"/>
              <w:rtl/>
            </w:rPr>
            <w:t>ا</w:t>
          </w:r>
          <w:del w:id="8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900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 وخاطر</w:t>
          </w:r>
          <w:del w:id="90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امضى وانفذ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02" w:author="Transkribus" w:date="2019-12-11T14:30:00Z">
            <w:del w:id="90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أمضى والفد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ش</w:t>
          </w:r>
          <w:del w:id="9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ins w:id="905" w:author="Transkribus" w:date="2019-12-11T14:30:00Z">
            <w:r w:rsidRPr="00EE6742">
              <w:rPr>
                <w:rFonts w:ascii="Courier New" w:hAnsi="Courier New" w:cs="Courier New"/>
                <w:rtl/>
              </w:rPr>
              <w:t>ي</w:t>
            </w:r>
          </w:ins>
          <w:r w:rsidRPr="00EE6742">
            <w:rPr>
              <w:rFonts w:ascii="Courier New" w:hAnsi="Courier New" w:cs="Courier New"/>
              <w:rtl/>
            </w:rPr>
            <w:t>اة سنان</w:t>
          </w:r>
          <w:del w:id="90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فاذا تفكر</w:delText>
            </w:r>
          </w:del>
          <w:ins w:id="908" w:author="Transkribus" w:date="2019-12-11T14:30:00Z">
            <w:r w:rsidRPr="00EE6742">
              <w:rPr>
                <w:rFonts w:ascii="Courier New" w:hAnsi="Courier New" w:cs="Courier New"/>
                <w:rtl/>
              </w:rPr>
              <w:t>فاد الفكر</w:t>
            </w:r>
          </w:ins>
          <w:r w:rsidRPr="00EE6742">
            <w:rPr>
              <w:rFonts w:ascii="Courier New" w:hAnsi="Courier New" w:cs="Courier New"/>
              <w:rtl/>
            </w:rPr>
            <w:t xml:space="preserve"> عالم فى </w:t>
          </w:r>
          <w:del w:id="9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ينفى التقى وشرائط الايمان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10" w:author="Transkribus" w:date="2019-12-11T14:30:00Z">
            <w:del w:id="911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كتيه * -- فى التفى وسراتط الاثمان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اضحت</w:delText>
            </w:r>
          </w:del>
          <w:ins w:id="913" w:author="Transkribus" w:date="2019-12-11T14:30:00Z">
            <w:r w:rsidRPr="00EE6742">
              <w:rPr>
                <w:rFonts w:ascii="Courier New" w:hAnsi="Courier New" w:cs="Courier New"/>
                <w:rtl/>
              </w:rPr>
              <w:t>اسحب</w:t>
            </w:r>
          </w:ins>
          <w:r w:rsidRPr="00EE6742">
            <w:rPr>
              <w:rFonts w:ascii="Courier New" w:hAnsi="Courier New" w:cs="Courier New"/>
              <w:rtl/>
            </w:rPr>
            <w:t xml:space="preserve"> وجوه الحق فى </w:t>
          </w:r>
          <w:del w:id="91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صفحاتها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ترمى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15" w:author="Transkribus" w:date="2019-12-11T14:30:00Z">
            <w:del w:id="91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صفهاتها * برى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اليه </w:t>
          </w:r>
          <w:del w:id="91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بواضح البرهان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18" w:author="Transkribus" w:date="2019-12-11T14:30:00Z">
            <w:r w:rsidRPr="00EE6742">
              <w:rPr>
                <w:rFonts w:ascii="Courier New" w:hAnsi="Courier New" w:cs="Courier New"/>
                <w:rtl/>
              </w:rPr>
              <w:t>بوافح البرهمان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ودلالة ت</w:t>
          </w:r>
          <w:del w:id="91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r w:rsidRPr="00EE6742">
            <w:rPr>
              <w:rFonts w:ascii="Courier New" w:hAnsi="Courier New" w:cs="Courier New"/>
              <w:rtl/>
            </w:rPr>
            <w:t>لو بطالع بشرها</w:t>
          </w:r>
          <w:del w:id="92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عز القرائح من ذوى الاذهان الكامل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21" w:author="Transkribus" w:date="2019-12-11T14:30:00Z">
            <w:del w:id="92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*معز القراتح من دوى الاديان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ووجدت بخطه ايضا</w:delText>
            </w:r>
          </w:del>
          <w:ins w:id="924" w:author="Transkribus" w:date="2019-12-11T14:30:00Z">
            <w:r w:rsidRPr="00EE6742">
              <w:rPr>
                <w:rFonts w:ascii="Courier New" w:hAnsi="Courier New" w:cs="Courier New"/>
                <w:rtl/>
              </w:rPr>
              <w:t>ورحدف بحطه أيضا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الحاشية هذا البيت وهو م</w:t>
          </w:r>
          <w:del w:id="9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926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كرر القافية</w:t>
          </w:r>
          <w:del w:id="92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من </w:t>
          </w:r>
          <w:del w:id="9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حجة ضمن الوفاء بنصرها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نص القياس وواضح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29" w:author="Transkribus" w:date="2019-12-11T14:30:00Z">
            <w:del w:id="93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مة ممن الوقاء سصرها * فس العياس وواسم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البرهان</w:t>
          </w:r>
          <w:del w:id="93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وكانه </w:t>
          </w:r>
          <w:del w:id="9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كتبه عوضا عن البيت</w:delText>
            </w:r>
          </w:del>
          <w:ins w:id="933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كمتبه عوساعن الببب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الذى </w:t>
          </w:r>
          <w:del w:id="9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اوله اضحت وجوه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35" w:author="Transkribus" w:date="2019-12-11T14:30:00Z">
            <w:r w:rsidRPr="00EE6742">
              <w:rPr>
                <w:rFonts w:ascii="Courier New" w:hAnsi="Courier New" w:cs="Courier New"/>
                <w:rtl/>
              </w:rPr>
              <w:t>أوله أسحت وجوة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936" w:author="Transkribus" w:date="2019-12-11T14:30:00Z"/>
          <w:rFonts w:ascii="Courier New" w:hAnsi="Courier New" w:cs="Courier New"/>
        </w:rPr>
      </w:pPr>
      <w:dir w:val="rtl">
        <w:dir w:val="rtl">
          <w:del w:id="9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يهجو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938" w:author="Transkribus" w:date="2019-12-11T14:30:00Z"/>
          <w:rFonts w:ascii="Courier New" w:hAnsi="Courier New" w:cs="Courier New"/>
        </w:rPr>
      </w:pPr>
      <w:dir w:val="rtl">
        <w:dir w:val="rtl">
          <w:del w:id="9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درى ومولاته وسيده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حدود شكل القياس مجموعه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940" w:author="Transkribus" w:date="2019-12-11T14:30:00Z"/>
          <w:del w:id="941" w:author="Transkribus" w:date="2019-12-11T14:30:00Z"/>
          <w:rFonts w:ascii="Courier New" w:hAnsi="Courier New" w:cs="Courier New"/>
        </w:rPr>
      </w:pPr>
      <w:dir w:val="rtl">
        <w:dir w:val="rtl">
          <w:ins w:id="942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اوقال بص٥د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943" w:author="Transkribus" w:date="2019-12-11T14:30:00Z"/>
          <w:rFonts w:ascii="Courier New" w:hAnsi="Courier New" w:cs="Courier New"/>
        </w:rPr>
      </w:pPr>
      <w:ins w:id="944" w:author="Transkribus" w:date="2019-12-11T14:30:00Z">
        <w:r w:rsidRPr="00EE6742">
          <w:rPr>
            <w:rFonts w:ascii="Courier New" w:hAnsi="Courier New" w:cs="Courier New"/>
            <w:rtl/>
          </w:rPr>
          <w:t>النسرج</w:t>
        </w:r>
      </w:ins>
    </w:p>
    <w:p w:rsidR="00964221" w:rsidRPr="00EE6742" w:rsidRDefault="00964221" w:rsidP="00964221">
      <w:pPr>
        <w:pStyle w:val="NurText"/>
        <w:bidi/>
        <w:rPr>
          <w:ins w:id="945" w:author="Transkribus" w:date="2019-12-11T14:30:00Z"/>
          <w:rFonts w:ascii="Courier New" w:hAnsi="Courier New" w:cs="Courier New"/>
        </w:rPr>
      </w:pPr>
      <w:ins w:id="946" w:author="Transkribus" w:date="2019-12-11T14:30:00Z">
        <w:r w:rsidRPr="00EE6742">
          <w:rPr>
            <w:rFonts w:ascii="Courier New" w:hAnsi="Courier New" w:cs="Courier New"/>
            <w:rtl/>
          </w:rPr>
          <w:t xml:space="preserve"> درى ومولاله وسسيده * حدودسكل العباس مجمرعة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والسيد فوق </w:t>
      </w:r>
      <w:ins w:id="947" w:author="Transkribus" w:date="2019-12-11T14:30:00Z">
        <w:r w:rsidRPr="00EE6742">
          <w:rPr>
            <w:rFonts w:ascii="Courier New" w:hAnsi="Courier New" w:cs="Courier New"/>
            <w:rtl/>
          </w:rPr>
          <w:t xml:space="preserve">الاتنبن منجمل *والست بحت </w:t>
        </w:r>
      </w:ins>
      <w:r w:rsidRPr="00EE6742">
        <w:rPr>
          <w:rFonts w:ascii="Courier New" w:hAnsi="Courier New" w:cs="Courier New"/>
          <w:rtl/>
        </w:rPr>
        <w:t xml:space="preserve">الاثنين </w:t>
      </w:r>
      <w:del w:id="948" w:author="Transkribus" w:date="2019-12-11T14:30:00Z">
        <w:r w:rsidRPr="009B6BCA">
          <w:rPr>
            <w:rFonts w:ascii="Courier New" w:hAnsi="Courier New" w:cs="Courier New"/>
            <w:rtl/>
          </w:rPr>
          <w:delText>منحمل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والست تحت الاثنين موضوعه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949" w:author="Transkribus" w:date="2019-12-11T14:30:00Z">
        <w:del w:id="950" w:author="Transkribus" w:date="2019-12-11T14:30:00Z">
          <w:r w:rsidRPr="00EE6742">
            <w:rPr>
              <w:rFonts w:ascii="Courier New" w:hAnsi="Courier New" w:cs="Courier New"/>
              <w:rtl/>
            </w:rPr>
            <w:delText>موصومة</w:delText>
          </w:r>
        </w:del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والعبد محمول </w:t>
          </w:r>
          <w:del w:id="9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ذى وحامل ذا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لحرمة بينهن مرفوعه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52" w:author="Transkribus" w:date="2019-12-11T14:30:00Z">
            <w:del w:id="953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دى وجامل ذا * لجرمة بنهن مرقوغة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ذاك</w:delText>
            </w:r>
          </w:del>
          <w:ins w:id="95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</w:t>
            </w:r>
          </w:ins>
          <w:r w:rsidRPr="00EE6742">
            <w:rPr>
              <w:rFonts w:ascii="Courier New" w:hAnsi="Courier New" w:cs="Courier New"/>
              <w:rtl/>
            </w:rPr>
            <w:t xml:space="preserve"> قياس </w:t>
          </w:r>
          <w:del w:id="9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جاءت نتيجته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قرينة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57" w:author="Transkribus" w:date="2019-12-11T14:30:00Z">
            <w:del w:id="958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اقت بكنجمه * فرية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9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دمشق مطبوعه المنسرح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60" w:author="Transkribus" w:date="2019-12-11T14:30:00Z">
            <w:r w:rsidRPr="00EE6742">
              <w:rPr>
                <w:rFonts w:ascii="Courier New" w:hAnsi="Courier New" w:cs="Courier New"/>
                <w:rtl/>
              </w:rPr>
              <w:t>دمق مطبوة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961" w:author="Transkribus" w:date="2019-12-11T14:30:00Z"/>
          <w:rFonts w:ascii="Courier New" w:hAnsi="Courier New" w:cs="Courier New"/>
        </w:rPr>
      </w:pPr>
      <w:dir w:val="rtl">
        <w:dir w:val="rtl">
          <w:del w:id="9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963" w:author="Transkribus" w:date="2019-12-11T14:30:00Z"/>
          <w:rFonts w:ascii="Courier New" w:hAnsi="Courier New" w:cs="Courier New"/>
        </w:rPr>
      </w:pPr>
      <w:dir w:val="rtl">
        <w:dir w:val="rtl">
          <w:del w:id="9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يا </w:delText>
            </w:r>
          </w:del>
          <w:ins w:id="965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اوقال أبنان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966" w:author="Transkribus" w:date="2019-12-11T14:30:00Z"/>
          <w:rFonts w:ascii="Courier New" w:hAnsi="Courier New" w:cs="Courier New"/>
        </w:rPr>
      </w:pPr>
      <w:ins w:id="967" w:author="Transkribus" w:date="2019-12-11T14:30:00Z">
        <w:r w:rsidRPr="00EE6742">
          <w:rPr>
            <w:rFonts w:ascii="Courier New" w:hAnsi="Courier New" w:cs="Courier New"/>
            <w:rtl/>
          </w:rPr>
          <w:t>النسرح١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ابن </w:t>
      </w:r>
      <w:del w:id="968" w:author="Transkribus" w:date="2019-12-11T14:30:00Z">
        <w:r w:rsidRPr="009B6BCA">
          <w:rPr>
            <w:rFonts w:ascii="Courier New" w:hAnsi="Courier New" w:cs="Courier New"/>
            <w:rtl/>
          </w:rPr>
          <w:delText>قسيم اصبحت تنتحل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النحو ودعواك</w:delText>
            </w:r>
            <w:r>
              <w:delText>‬</w:delText>
            </w:r>
            <w:r>
              <w:delText>‬</w:delText>
            </w:r>
          </w:dir>
        </w:dir>
      </w:del>
      <w:ins w:id="969" w:author="Transkribus" w:date="2019-12-11T14:30:00Z">
        <w:del w:id="970" w:author="Transkribus" w:date="2019-12-11T14:30:00Z">
          <w:r w:rsidRPr="00EE6742">
            <w:rPr>
              <w:rFonts w:ascii="Courier New" w:hAnsi="Courier New" w:cs="Courier New"/>
              <w:rtl/>
            </w:rPr>
            <w:delText>قسم أصحت تفحل اليحوود عوالكة</w:delText>
          </w:r>
        </w:del>
      </w:ins>
      <w:r w:rsidRPr="00EE6742">
        <w:rPr>
          <w:rFonts w:ascii="Courier New" w:hAnsi="Courier New" w:cs="Courier New"/>
          <w:rtl/>
        </w:rPr>
        <w:t xml:space="preserve"> فيه من</w:t>
      </w:r>
      <w:del w:id="971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972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>وله</w:t>
      </w:r>
      <w:del w:id="97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امك ما بالها فقل واجب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مرفوعة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75" w:author="Transkribus" w:date="2019-12-11T14:30:00Z">
            <w:del w:id="97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أملهاء الهافضل وأحب * مرفوغة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الساق وهى م</w:t>
          </w:r>
          <w:del w:id="9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978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>عول</w:t>
          </w:r>
          <w:del w:id="9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80" w:author="Transkribus" w:date="2019-12-11T14:30:00Z">
            <w:r w:rsidRPr="00EE6742">
              <w:rPr>
                <w:rFonts w:ascii="Courier New" w:hAnsi="Courier New" w:cs="Courier New"/>
                <w:rtl/>
              </w:rPr>
              <w:t>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فاعلها الاير</w:delText>
            </w:r>
          </w:del>
          <w:ins w:id="982" w:author="Transkribus" w:date="2019-12-11T14:30:00Z">
            <w:r w:rsidRPr="00EE6742">
              <w:rPr>
                <w:rFonts w:ascii="Courier New" w:hAnsi="Courier New" w:cs="Courier New"/>
                <w:rtl/>
              </w:rPr>
              <w:t>باعلها الابر</w:t>
            </w:r>
          </w:ins>
          <w:r w:rsidRPr="00EE6742">
            <w:rPr>
              <w:rFonts w:ascii="Courier New" w:hAnsi="Courier New" w:cs="Courier New"/>
              <w:rtl/>
            </w:rPr>
            <w:t xml:space="preserve"> وهو </w:t>
          </w:r>
          <w:del w:id="9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منتصب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984" w:author="Transkribus" w:date="2019-12-11T14:30:00Z">
            <w:del w:id="98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مييضب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مسائل </w:t>
          </w:r>
          <w:del w:id="9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 اتتك مجهوله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987" w:author="Transkribus" w:date="2019-12-11T14:30:00Z">
            <w:r w:rsidRPr="00EE6742">
              <w:rPr>
                <w:rFonts w:ascii="Courier New" w:hAnsi="Courier New" w:cs="Courier New"/>
                <w:rtl/>
              </w:rPr>
              <w:t>فد أننسك مجهولة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والعين عطل وعين </w:t>
          </w:r>
          <w:del w:id="9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عصعصها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بنقطة الخصيتن مشكوله المنسرح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989" w:author="Transkribus" w:date="2019-12-11T14:30:00Z">
            <w:del w:id="99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عصمصها * سقطة الحصفتبن مشكولة</w:delText>
              </w:r>
            </w:del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991" w:author="Transkribus" w:date="2019-12-11T14:30:00Z"/>
          <w:rFonts w:ascii="Courier New" w:hAnsi="Courier New" w:cs="Courier New"/>
        </w:rPr>
      </w:pPr>
      <w:dir w:val="rtl">
        <w:dir w:val="rtl">
          <w:del w:id="9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993" w:author="Transkribus" w:date="2019-12-11T14:30:00Z"/>
          <w:rFonts w:ascii="Courier New" w:hAnsi="Courier New" w:cs="Courier New"/>
        </w:rPr>
      </w:pPr>
      <w:dir w:val="rtl">
        <w:dir w:val="rtl">
          <w:del w:id="9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شيخ لنا من عظمه داهيه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ما مثله فى الامم الخاليه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995" w:author="Transkribus" w:date="2019-12-11T14:30:00Z"/>
          <w:del w:id="996" w:author="Transkribus" w:date="2019-12-11T14:30:00Z"/>
          <w:rFonts w:ascii="Courier New" w:hAnsi="Courier New" w:cs="Courier New"/>
        </w:rPr>
      </w:pPr>
      <w:dir w:val="rtl">
        <w:dir w:val="rtl">
          <w:ins w:id="997" w:author="Transkribus" w:date="2019-12-11T14:30:00Z">
            <w:r w:rsidRPr="00EE6742">
              <w:rPr>
                <w:rFonts w:ascii="Courier New" w:hAnsi="Courier New" w:cs="Courier New"/>
                <w:rtl/>
              </w:rPr>
              <w:t>ارقال أبنان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998" w:author="Transkribus" w:date="2019-12-11T14:30:00Z"/>
          <w:rFonts w:ascii="Courier New" w:hAnsi="Courier New" w:cs="Courier New"/>
        </w:rPr>
      </w:pPr>
      <w:ins w:id="999" w:author="Transkribus" w:date="2019-12-11T14:30:00Z">
        <w:r w:rsidRPr="00EE6742">
          <w:rPr>
            <w:rFonts w:ascii="Courier New" w:hAnsi="Courier New" w:cs="Courier New"/>
            <w:rtl/>
          </w:rPr>
          <w:t>اسريع١</w:t>
        </w:r>
      </w:ins>
    </w:p>
    <w:p w:rsidR="00964221" w:rsidRPr="00EE6742" w:rsidRDefault="00964221" w:rsidP="00964221">
      <w:pPr>
        <w:pStyle w:val="NurText"/>
        <w:bidi/>
        <w:rPr>
          <w:ins w:id="1000" w:author="Transkribus" w:date="2019-12-11T14:30:00Z"/>
          <w:rFonts w:ascii="Courier New" w:hAnsi="Courier New" w:cs="Courier New"/>
        </w:rPr>
      </w:pPr>
      <w:ins w:id="1001" w:author="Transkribus" w:date="2019-12-11T14:30:00Z">
        <w:r w:rsidRPr="00EE6742">
          <w:rPr>
            <w:rFonts w:ascii="Courier New" w:hAnsi="Courier New" w:cs="Courier New"/>
            <w:rtl/>
          </w:rPr>
          <w:t>ابح انامن عطمه واهمة * مامتله فى الاسم الخالية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مهندس فى طول </w:t>
      </w:r>
      <w:ins w:id="1002" w:author="Transkribus" w:date="2019-12-11T14:30:00Z">
        <w:r w:rsidRPr="00EE6742">
          <w:rPr>
            <w:rFonts w:ascii="Courier New" w:hAnsi="Courier New" w:cs="Courier New"/>
            <w:rtl/>
          </w:rPr>
          <w:t>أب</w:t>
        </w:r>
      </w:ins>
      <w:r w:rsidRPr="00EE6742">
        <w:rPr>
          <w:rFonts w:ascii="Courier New" w:hAnsi="Courier New" w:cs="Courier New"/>
          <w:rtl/>
        </w:rPr>
        <w:t>ا</w:t>
      </w:r>
      <w:del w:id="1003" w:author="Transkribus" w:date="2019-12-11T14:30:00Z">
        <w:r w:rsidRPr="009B6BCA">
          <w:rPr>
            <w:rFonts w:ascii="Courier New" w:hAnsi="Courier New" w:cs="Courier New"/>
            <w:rtl/>
          </w:rPr>
          <w:delText>يا</w:delText>
        </w:r>
      </w:del>
      <w:r w:rsidRPr="00EE6742">
        <w:rPr>
          <w:rFonts w:ascii="Courier New" w:hAnsi="Courier New" w:cs="Courier New"/>
          <w:rtl/>
        </w:rPr>
        <w:t>مه</w:t>
      </w:r>
      <w:del w:id="100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مع قصره </w:t>
          </w:r>
          <w:del w:id="10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يبتلع الساريه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006" w:author="Transkribus" w:date="2019-12-11T14:30:00Z">
            <w:r w:rsidRPr="00EE6742">
              <w:rPr>
                <w:rFonts w:ascii="Courier New" w:hAnsi="Courier New" w:cs="Courier New"/>
                <w:rtl/>
              </w:rPr>
              <w:t>بيتلم السارية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0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مثلث يدعمه قائم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008" w:author="Transkribus" w:date="2019-12-11T14:30:00Z">
            <w:del w:id="100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متلت بد عمه قاثم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لانه منفرج </w:t>
          </w:r>
          <w:del w:id="10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الزاوية السريع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01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الزاوه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012" w:author="Transkribus" w:date="2019-12-11T14:30:00Z"/>
          <w:rFonts w:ascii="Courier New" w:hAnsi="Courier New" w:cs="Courier New"/>
        </w:rPr>
      </w:pPr>
      <w:dir w:val="rtl">
        <w:dir w:val="rtl">
          <w:del w:id="10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014" w:author="Transkribus" w:date="2019-12-11T14:30:00Z"/>
          <w:rFonts w:ascii="Courier New" w:hAnsi="Courier New" w:cs="Courier New"/>
        </w:rPr>
      </w:pPr>
      <w:dir w:val="rtl">
        <w:dir w:val="rtl">
          <w:del w:id="10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شمس علا بابرج</w:delText>
            </w:r>
          </w:del>
          <w:ins w:id="1016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اوقال أبضا٢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017" w:author="Transkribus" w:date="2019-12-11T14:30:00Z"/>
          <w:rFonts w:ascii="Courier New" w:hAnsi="Courier New" w:cs="Courier New"/>
        </w:rPr>
      </w:pPr>
      <w:ins w:id="1018" w:author="Transkribus" w:date="2019-12-11T14:30:00Z">
        <w:r w:rsidRPr="00EE6742">
          <w:rPr>
            <w:rFonts w:ascii="Courier New" w:hAnsi="Courier New" w:cs="Courier New"/>
            <w:rtl/>
          </w:rPr>
          <w:t>دوست١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019" w:author="Transkribus" w:date="2019-12-11T14:30:00Z">
        <w:r w:rsidRPr="00EE6742">
          <w:rPr>
            <w:rFonts w:ascii="Courier New" w:hAnsi="Courier New" w:cs="Courier New"/>
            <w:rtl/>
          </w:rPr>
          <w:t>اباشمس علابابرج</w:t>
        </w:r>
      </w:ins>
      <w:r w:rsidRPr="00EE6742">
        <w:rPr>
          <w:rFonts w:ascii="Courier New" w:hAnsi="Courier New" w:cs="Courier New"/>
          <w:rtl/>
        </w:rPr>
        <w:t xml:space="preserve"> السعد </w:t>
      </w:r>
      <w:del w:id="1020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1021" w:author="Transkribus" w:date="2019-12-11T14:30:00Z">
        <w:r w:rsidRPr="00EE6742">
          <w:rPr>
            <w:rFonts w:ascii="Courier New" w:hAnsi="Courier New" w:cs="Courier New"/>
            <w:rtl/>
          </w:rPr>
          <w:t>ث</w:t>
        </w:r>
      </w:ins>
      <w:r w:rsidRPr="00EE6742">
        <w:rPr>
          <w:rFonts w:ascii="Courier New" w:hAnsi="Courier New" w:cs="Courier New"/>
          <w:rtl/>
        </w:rPr>
        <w:t>سير</w:t>
      </w:r>
      <w:del w:id="102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العالم فى </w:t>
          </w:r>
          <w:del w:id="10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عظم معالك يسير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024" w:author="Transkribus" w:date="2019-12-11T14:30:00Z">
            <w:r w:rsidRPr="00EE6742">
              <w:rPr>
                <w:rFonts w:ascii="Courier New" w:hAnsi="Courier New" w:cs="Courier New"/>
                <w:rtl/>
              </w:rPr>
              <w:t>عطم معاليك يشير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0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زلت كذا ملكك بالعدل تسير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فينا وتفك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026" w:author="Transkribus" w:date="2019-12-11T14:30:00Z">
            <w:del w:id="102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مارات كذاملكات العدل قسير * فيناونقلك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بالندى كل </w:t>
          </w:r>
          <w:del w:id="10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اسير دوبيت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029" w:author="Transkribus" w:date="2019-12-11T14:30:00Z">
            <w:r w:rsidRPr="00EE6742">
              <w:rPr>
                <w:rFonts w:ascii="Courier New" w:hAnsi="Courier New" w:cs="Courier New"/>
                <w:rtl/>
              </w:rPr>
              <w:t>أسير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10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031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أينام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032" w:author="Transkribus" w:date="2019-12-11T14:30:00Z"/>
          <w:rFonts w:ascii="Courier New" w:hAnsi="Courier New" w:cs="Courier New"/>
        </w:rPr>
      </w:pPr>
      <w:dir w:val="rtl">
        <w:dir w:val="rtl">
          <w:del w:id="10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 سائلى</w:delText>
            </w:r>
          </w:del>
          <w:ins w:id="103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الدويت٢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035" w:author="Transkribus" w:date="2019-12-11T14:30:00Z">
        <w:r w:rsidRPr="00EE6742">
          <w:rPr>
            <w:rFonts w:ascii="Courier New" w:hAnsi="Courier New" w:cs="Courier New"/>
            <w:rtl/>
          </w:rPr>
          <w:t>باساقلى</w:t>
        </w:r>
      </w:ins>
      <w:r w:rsidRPr="00EE6742">
        <w:rPr>
          <w:rFonts w:ascii="Courier New" w:hAnsi="Courier New" w:cs="Courier New"/>
          <w:rtl/>
        </w:rPr>
        <w:t xml:space="preserve"> عن صفات </w:t>
      </w:r>
      <w:del w:id="1036" w:author="Transkribus" w:date="2019-12-11T14:30:00Z">
        <w:r w:rsidRPr="009B6BCA">
          <w:rPr>
            <w:rFonts w:ascii="Courier New" w:hAnsi="Courier New" w:cs="Courier New"/>
            <w:rtl/>
          </w:rPr>
          <w:delText>منها دائي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اسمع نكتا</w:delText>
            </w:r>
            <w:r>
              <w:delText>‬</w:delText>
            </w:r>
            <w:r>
              <w:delText>‬</w:delText>
            </w:r>
          </w:dir>
        </w:dir>
      </w:del>
      <w:ins w:id="1037" w:author="Transkribus" w:date="2019-12-11T14:30:00Z">
        <w:del w:id="1038" w:author="Transkribus" w:date="2019-12-11T14:30:00Z">
          <w:r w:rsidRPr="00EE6742">
            <w:rPr>
              <w:rFonts w:ascii="Courier New" w:hAnsi="Courier New" w:cs="Courier New"/>
              <w:rtl/>
            </w:rPr>
            <w:delText>منهادادى * اسم فكنا</w:delText>
          </w:r>
        </w:del>
      </w:ins>
      <w:r w:rsidRPr="00EE6742">
        <w:rPr>
          <w:rFonts w:ascii="Courier New" w:hAnsi="Courier New" w:cs="Courier New"/>
          <w:rtl/>
        </w:rPr>
        <w:t xml:space="preserve"> وخلنى </w:t>
      </w:r>
      <w:del w:id="1039" w:author="Transkribus" w:date="2019-12-11T14:30:00Z">
        <w:r w:rsidRPr="009B6BCA">
          <w:rPr>
            <w:rFonts w:ascii="Courier New" w:hAnsi="Courier New" w:cs="Courier New"/>
            <w:rtl/>
          </w:rPr>
          <w:delText>مع رائي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040" w:author="Transkribus" w:date="2019-12-11T14:30:00Z">
        <w:r w:rsidRPr="00EE6742">
          <w:rPr>
            <w:rFonts w:ascii="Courier New" w:hAnsi="Courier New" w:cs="Courier New"/>
            <w:rtl/>
          </w:rPr>
          <w:t>معرادى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فى </w:t>
          </w:r>
          <w:del w:id="10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ريقتها</w:delText>
            </w:r>
          </w:del>
          <w:ins w:id="1042" w:author="Transkribus" w:date="2019-12-11T14:30:00Z">
            <w:r w:rsidRPr="00EE6742">
              <w:rPr>
                <w:rFonts w:ascii="Courier New" w:hAnsi="Courier New" w:cs="Courier New"/>
                <w:rtl/>
              </w:rPr>
              <w:t>ر يعيها</w:t>
            </w:r>
          </w:ins>
          <w:r w:rsidRPr="00EE6742">
            <w:rPr>
              <w:rFonts w:ascii="Courier New" w:hAnsi="Courier New" w:cs="Courier New"/>
              <w:rtl/>
            </w:rPr>
            <w:t xml:space="preserve"> سلافة الصه</w:t>
          </w:r>
          <w:del w:id="10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ins w:id="1044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>اء</w:t>
          </w:r>
          <w:del w:id="1045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 xml:space="preserve">فى </w:t>
              </w:r>
              <w:del w:id="1046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جب</w:delText>
                </w:r>
              </w:del>
              <w:ins w:id="1047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حي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هتها كواكب </w:t>
              </w:r>
              <w:del w:id="1048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الجوزاء الدوبيت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1049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الحوزاء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964221" w:rsidRPr="009B6BCA" w:rsidRDefault="00964221" w:rsidP="00964221">
      <w:pPr>
        <w:pStyle w:val="NurText"/>
        <w:bidi/>
        <w:rPr>
          <w:del w:id="1050" w:author="Transkribus" w:date="2019-12-11T14:30:00Z"/>
          <w:rFonts w:ascii="Courier New" w:hAnsi="Courier New" w:cs="Courier New"/>
        </w:rPr>
      </w:pPr>
      <w:dir w:val="rtl">
        <w:dir w:val="rtl">
          <w:del w:id="10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052" w:author="Transkribus" w:date="2019-12-11T14:30:00Z"/>
          <w:rFonts w:ascii="Courier New" w:hAnsi="Courier New" w:cs="Courier New"/>
        </w:rPr>
      </w:pPr>
      <w:dir w:val="rtl">
        <w:dir w:val="rtl">
          <w:del w:id="10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لاح لناظرى</w:delText>
            </w:r>
          </w:del>
          <w:ins w:id="1054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اوقال أبشان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055" w:author="Transkribus" w:date="2019-12-11T14:30:00Z"/>
          <w:rFonts w:ascii="Courier New" w:hAnsi="Courier New" w:cs="Courier New"/>
        </w:rPr>
      </w:pPr>
      <w:ins w:id="1056" w:author="Transkribus" w:date="2019-12-11T14:30:00Z">
        <w:r w:rsidRPr="00EE6742">
          <w:rPr>
            <w:rFonts w:ascii="Courier New" w:hAnsi="Courier New" w:cs="Courier New"/>
            <w:rtl/>
          </w:rPr>
          <w:t>الدويب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057" w:author="Transkribus" w:date="2019-12-11T14:30:00Z">
        <w:r w:rsidRPr="00EE6742">
          <w:rPr>
            <w:rFonts w:ascii="Courier New" w:hAnsi="Courier New" w:cs="Courier New"/>
            <w:rtl/>
          </w:rPr>
          <w:t>مالاج لناطرى</w:t>
        </w:r>
      </w:ins>
      <w:r w:rsidRPr="00EE6742">
        <w:rPr>
          <w:rFonts w:ascii="Courier New" w:hAnsi="Courier New" w:cs="Courier New"/>
          <w:rtl/>
        </w:rPr>
        <w:t xml:space="preserve"> من العين عيون</w:t>
      </w:r>
      <w:del w:id="105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الا وجرت من ادمعى فيض</w:delText>
            </w:r>
            <w:r>
              <w:delText>‬</w:delText>
            </w:r>
            <w:r>
              <w:delText>‬</w:delText>
            </w:r>
          </w:dir>
        </w:dir>
      </w:del>
      <w:ins w:id="1059" w:author="Transkribus" w:date="2019-12-11T14:30:00Z">
        <w:del w:id="1060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الاوحرف بن أدسى فيس</w:delText>
          </w:r>
        </w:del>
      </w:ins>
      <w:r w:rsidRPr="00EE6742">
        <w:rPr>
          <w:rFonts w:ascii="Courier New" w:hAnsi="Courier New" w:cs="Courier New"/>
          <w:rtl/>
        </w:rPr>
        <w:t xml:space="preserve"> عيون</w:t>
      </w:r>
      <w:del w:id="106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062" w:author="Transkribus" w:date="2019-12-11T14:30:00Z"/>
          <w:rFonts w:ascii="Courier New" w:hAnsi="Courier New" w:cs="Courier New"/>
        </w:rPr>
      </w:pPr>
      <w:dir w:val="rtl">
        <w:dir w:val="rtl">
          <w:del w:id="10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غزلان نقا بين اراك</w:delText>
            </w:r>
          </w:del>
          <w:ins w:id="1064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ابر اش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065" w:author="Transkribus" w:date="2019-12-11T14:30:00Z"/>
          <w:rFonts w:ascii="Courier New" w:hAnsi="Courier New" w:cs="Courier New"/>
        </w:rPr>
      </w:pPr>
      <w:ins w:id="1066" w:author="Transkribus" w:date="2019-12-11T14:30:00Z">
        <w:r w:rsidRPr="00EE6742">
          <w:rPr>
            <w:rFonts w:ascii="Courier New" w:hAnsi="Courier New" w:cs="Courier New"/>
            <w:rtl/>
          </w:rPr>
          <w:t>٢٣٣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067" w:author="Transkribus" w:date="2019-12-11T14:30:00Z">
        <w:r w:rsidRPr="00EE6742">
          <w:rPr>
            <w:rFonts w:ascii="Courier New" w:hAnsi="Courier New" w:cs="Courier New"/>
            <w:rtl/>
          </w:rPr>
          <w:t>عزلان يقادن أرال</w:t>
        </w:r>
      </w:ins>
      <w:r w:rsidRPr="00EE6742">
        <w:rPr>
          <w:rFonts w:ascii="Courier New" w:hAnsi="Courier New" w:cs="Courier New"/>
          <w:rtl/>
        </w:rPr>
        <w:t xml:space="preserve"> وغصون</w:t>
      </w:r>
      <w:del w:id="106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 xml:space="preserve">اعرضن عنى فزدن ما بى </w:delText>
            </w:r>
            <w:r>
              <w:delText>‬</w:delText>
            </w:r>
            <w:r>
              <w:delText>‬</w:delText>
            </w:r>
          </w:dir>
        </w:dir>
      </w:del>
      <w:ins w:id="1069" w:author="Transkribus" w:date="2019-12-11T14:30:00Z">
        <w:del w:id="1070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- أعرصن خبى فردن بابى </w:delText>
          </w:r>
        </w:del>
      </w:ins>
      <w:r w:rsidRPr="00EE6742">
        <w:rPr>
          <w:rFonts w:ascii="Courier New" w:hAnsi="Courier New" w:cs="Courier New"/>
          <w:rtl/>
        </w:rPr>
        <w:t>جنون</w:t>
      </w:r>
      <w:del w:id="1071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الدوبيت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9B6BCA" w:rsidRDefault="00964221" w:rsidP="00964221">
      <w:pPr>
        <w:pStyle w:val="NurText"/>
        <w:bidi/>
        <w:rPr>
          <w:del w:id="1072" w:author="Transkribus" w:date="2019-12-11T14:30:00Z"/>
          <w:rFonts w:ascii="Courier New" w:hAnsi="Courier New" w:cs="Courier New"/>
        </w:rPr>
      </w:pPr>
      <w:dir w:val="rtl">
        <w:dir w:val="rtl">
          <w:del w:id="10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074" w:author="Transkribus" w:date="2019-12-11T14:30:00Z"/>
          <w:rFonts w:ascii="Courier New" w:hAnsi="Courier New" w:cs="Courier New"/>
        </w:rPr>
      </w:pPr>
      <w:dir w:val="rtl">
        <w:dir w:val="rtl">
          <w:del w:id="10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بالله</w:delText>
            </w:r>
          </w:del>
          <w:ins w:id="1076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اوقال أبشام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077" w:author="Transkribus" w:date="2019-12-11T14:30:00Z"/>
          <w:rFonts w:ascii="Courier New" w:hAnsi="Courier New" w:cs="Courier New"/>
        </w:rPr>
      </w:pPr>
      <w:ins w:id="1078" w:author="Transkribus" w:date="2019-12-11T14:30:00Z">
        <w:r w:rsidRPr="00EE6742">
          <w:rPr>
            <w:rFonts w:ascii="Courier New" w:hAnsi="Courier New" w:cs="Courier New"/>
            <w:rtl/>
          </w:rPr>
          <w:t>الدويت٢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079" w:author="Transkribus" w:date="2019-12-11T14:30:00Z">
        <w:r w:rsidRPr="00EE6742">
          <w:rPr>
            <w:rFonts w:ascii="Courier New" w:hAnsi="Courier New" w:cs="Courier New"/>
            <w:rtl/>
          </w:rPr>
          <w:t xml:space="preserve"> ابالله</w:t>
        </w:r>
      </w:ins>
      <w:r w:rsidRPr="00EE6742">
        <w:rPr>
          <w:rFonts w:ascii="Courier New" w:hAnsi="Courier New" w:cs="Courier New"/>
          <w:rtl/>
        </w:rPr>
        <w:t xml:space="preserve"> عليكما </w:t>
      </w:r>
      <w:del w:id="1080" w:author="Transkribus" w:date="2019-12-11T14:30:00Z">
        <w:r w:rsidRPr="009B6BCA">
          <w:rPr>
            <w:rFonts w:ascii="Courier New" w:hAnsi="Courier New" w:cs="Courier New"/>
            <w:rtl/>
          </w:rPr>
          <w:delText>الما وسلاه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كم يقتلنى ويحسب</w:delText>
            </w:r>
            <w:r>
              <w:delText>‬</w:delText>
            </w:r>
            <w:r>
              <w:delText>‬</w:delText>
            </w:r>
          </w:dir>
        </w:dir>
      </w:del>
      <w:ins w:id="1081" w:author="Transkribus" w:date="2019-12-11T14:30:00Z">
        <w:del w:id="1082" w:author="Transkribus" w:date="2019-12-11T14:30:00Z">
          <w:r w:rsidRPr="00EE6742">
            <w:rPr>
              <w:rFonts w:ascii="Courier New" w:hAnsi="Courier New" w:cs="Courier New"/>
              <w:rtl/>
            </w:rPr>
            <w:delText>الماو سلاء * كم بحتطى وحسب</w:delText>
          </w:r>
        </w:del>
      </w:ins>
      <w:r w:rsidRPr="00EE6742">
        <w:rPr>
          <w:rFonts w:ascii="Courier New" w:hAnsi="Courier New" w:cs="Courier New"/>
          <w:rtl/>
        </w:rPr>
        <w:t xml:space="preserve"> القلب سلا</w:t>
      </w:r>
      <w:del w:id="1083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084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</w:p>
    <w:p w:rsidR="00964221" w:rsidRPr="009B6BCA" w:rsidRDefault="00964221" w:rsidP="00964221">
      <w:pPr>
        <w:pStyle w:val="NurText"/>
        <w:bidi/>
        <w:rPr>
          <w:del w:id="1085" w:author="Transkribus" w:date="2019-12-11T14:30:00Z"/>
          <w:rFonts w:ascii="Courier New" w:hAnsi="Courier New" w:cs="Courier New"/>
        </w:rPr>
      </w:pPr>
      <w:dir w:val="rtl">
        <w:dir w:val="rtl">
          <w:del w:id="10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قد اوعد بالوفا فان خان وفاه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قبلت جبينه وعينيه وفاه الدوبيت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9B6BCA" w:rsidRDefault="00964221" w:rsidP="00964221">
      <w:pPr>
        <w:pStyle w:val="NurText"/>
        <w:bidi/>
        <w:rPr>
          <w:del w:id="1087" w:author="Transkribus" w:date="2019-12-11T14:30:00Z"/>
          <w:rFonts w:ascii="Courier New" w:hAnsi="Courier New" w:cs="Courier New"/>
        </w:rPr>
      </w:pPr>
      <w:dir w:val="rtl">
        <w:dir w:val="rtl">
          <w:del w:id="10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089" w:author="Transkribus" w:date="2019-12-11T14:30:00Z"/>
          <w:rFonts w:ascii="Courier New" w:hAnsi="Courier New" w:cs="Courier New"/>
        </w:rPr>
      </w:pPr>
      <w:dir w:val="rtl">
        <w:dir w:val="rtl">
          <w:del w:id="10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الراح بدت بريحها الريحاني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091" w:author="Transkribus" w:date="2019-12-11T14:30:00Z">
            <w:del w:id="109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قد أو عد الوناقان خان وقاه * قيلت شيينه وعينيبهوثاء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093" w:author="Transkribus" w:date="2019-12-11T14:30:00Z"/>
          <w:rFonts w:ascii="Courier New" w:hAnsi="Courier New" w:cs="Courier New"/>
        </w:rPr>
      </w:pPr>
      <w:ins w:id="1094" w:author="Transkribus" w:date="2019-12-11T14:30:00Z">
        <w:r w:rsidRPr="00EE6742">
          <w:rPr>
            <w:rFonts w:ascii="Courier New" w:hAnsi="Courier New" w:cs="Courier New"/>
            <w:rtl/>
          </w:rPr>
          <w:t>اوقال أبشان</w:t>
        </w:r>
      </w:ins>
    </w:p>
    <w:p w:rsidR="00964221" w:rsidRPr="00EE6742" w:rsidRDefault="00964221" w:rsidP="00964221">
      <w:pPr>
        <w:pStyle w:val="NurText"/>
        <w:bidi/>
        <w:rPr>
          <w:ins w:id="1095" w:author="Transkribus" w:date="2019-12-11T14:30:00Z"/>
          <w:rFonts w:ascii="Courier New" w:hAnsi="Courier New" w:cs="Courier New"/>
        </w:rPr>
      </w:pPr>
      <w:ins w:id="1096" w:author="Transkribus" w:date="2019-12-11T14:30:00Z">
        <w:r w:rsidRPr="00EE6742">
          <w:rPr>
            <w:rFonts w:ascii="Courier New" w:hAnsi="Courier New" w:cs="Courier New"/>
            <w:rtl/>
          </w:rPr>
          <w:t>الدويت١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097" w:author="Transkribus" w:date="2019-12-11T14:30:00Z">
        <w:r w:rsidRPr="00EE6742">
          <w:rPr>
            <w:rFonts w:ascii="Courier New" w:hAnsi="Courier New" w:cs="Courier New"/>
            <w:rtl/>
          </w:rPr>
          <w:t xml:space="preserve">ابراج بدف بريجها الرجانى * </w:t>
        </w:r>
      </w:ins>
      <w:r w:rsidRPr="00EE6742">
        <w:rPr>
          <w:rFonts w:ascii="Courier New" w:hAnsi="Courier New" w:cs="Courier New"/>
          <w:rtl/>
        </w:rPr>
        <w:t xml:space="preserve">ثم </w:t>
      </w:r>
      <w:del w:id="1098" w:author="Transkribus" w:date="2019-12-11T14:30:00Z">
        <w:r w:rsidRPr="009B6BCA">
          <w:rPr>
            <w:rFonts w:ascii="Courier New" w:hAnsi="Courier New" w:cs="Courier New"/>
            <w:rtl/>
          </w:rPr>
          <w:delText>افتخرت</w:delText>
        </w:r>
      </w:del>
      <w:ins w:id="1099" w:author="Transkribus" w:date="2019-12-11T14:30:00Z">
        <w:r w:rsidRPr="00EE6742">
          <w:rPr>
            <w:rFonts w:ascii="Courier New" w:hAnsi="Courier New" w:cs="Courier New"/>
            <w:rtl/>
          </w:rPr>
          <w:t>اسحر</w:t>
        </w:r>
      </w:ins>
      <w:r w:rsidRPr="00EE6742">
        <w:rPr>
          <w:rFonts w:ascii="Courier New" w:hAnsi="Courier New" w:cs="Courier New"/>
          <w:rtl/>
        </w:rPr>
        <w:t xml:space="preserve"> بلطفها الرو</w:t>
      </w:r>
      <w:del w:id="1100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1101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>ان</w:t>
      </w:r>
      <w:del w:id="1102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103" w:author="Transkribus" w:date="2019-12-11T14:30:00Z">
        <w:r w:rsidRPr="00EE6742">
          <w:rPr>
            <w:rFonts w:ascii="Courier New" w:hAnsi="Courier New" w:cs="Courier New"/>
            <w:rtl/>
          </w:rPr>
          <w:t>ى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لما سطعت بنورها النوراني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رقت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105" w:author="Transkribus" w:date="2019-12-11T14:30:00Z">
            <w:del w:id="110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لمساسطعت بقورها النورانى *رفت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وصفت خلا</w:t>
          </w:r>
          <w:del w:id="11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ئ</w:delText>
            </w:r>
          </w:del>
          <w:ins w:id="1108" w:author="Transkribus" w:date="2019-12-11T14:30:00Z">
            <w:r w:rsidRPr="00EE6742">
              <w:rPr>
                <w:rFonts w:ascii="Courier New" w:hAnsi="Courier New" w:cs="Courier New"/>
                <w:rtl/>
              </w:rPr>
              <w:t>ش</w:t>
            </w:r>
          </w:ins>
          <w:r w:rsidRPr="00EE6742">
            <w:rPr>
              <w:rFonts w:ascii="Courier New" w:hAnsi="Courier New" w:cs="Courier New"/>
              <w:rtl/>
            </w:rPr>
            <w:t>ق الانسان</w:t>
          </w:r>
          <w:del w:id="11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الدوبيت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110" w:author="Transkribus" w:date="2019-12-11T14:30:00Z"/>
          <w:rFonts w:ascii="Courier New" w:hAnsi="Courier New" w:cs="Courier New"/>
        </w:rPr>
      </w:pPr>
      <w:dir w:val="rtl">
        <w:dir w:val="rtl">
          <w:del w:id="11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112" w:author="Transkribus" w:date="2019-12-11T14:30:00Z"/>
          <w:rFonts w:ascii="Courier New" w:hAnsi="Courier New" w:cs="Courier New"/>
        </w:rPr>
      </w:pPr>
      <w:dir w:val="rtl">
        <w:dir w:val="rtl">
          <w:del w:id="11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انفى نكد الزمان بالاقداح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114" w:author="Transkribus" w:date="2019-12-11T14:30:00Z">
            <w:del w:id="111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اوقال أبقا)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116" w:author="Transkribus" w:date="2019-12-11T14:30:00Z"/>
          <w:rFonts w:ascii="Courier New" w:hAnsi="Courier New" w:cs="Courier New"/>
        </w:rPr>
      </w:pPr>
      <w:ins w:id="1117" w:author="Transkribus" w:date="2019-12-11T14:30:00Z">
        <w:r w:rsidRPr="00EE6742">
          <w:rPr>
            <w:rFonts w:ascii="Courier New" w:hAnsi="Courier New" w:cs="Courier New"/>
            <w:rtl/>
          </w:rPr>
          <w:t>الدو ببت)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118" w:author="Transkribus" w:date="2019-12-11T14:30:00Z">
        <w:r w:rsidRPr="00EE6742">
          <w:rPr>
            <w:rFonts w:ascii="Courier New" w:hAnsi="Courier New" w:cs="Courier New"/>
            <w:rtl/>
          </w:rPr>
          <w:t xml:space="preserve">ابقى فكد الرمان الائداح * </w:t>
        </w:r>
      </w:ins>
      <w:r w:rsidRPr="00EE6742">
        <w:rPr>
          <w:rFonts w:ascii="Courier New" w:hAnsi="Courier New" w:cs="Courier New"/>
          <w:rtl/>
        </w:rPr>
        <w:t>فالراح قوام جوهر الارواح</w:t>
      </w:r>
      <w:del w:id="111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فما يفلح</w:delText>
            </w:r>
          </w:del>
          <w:ins w:id="1121" w:author="Transkribus" w:date="2019-12-11T14:30:00Z">
            <w:r w:rsidRPr="00EE6742">
              <w:rPr>
                <w:rFonts w:ascii="Courier New" w:hAnsi="Courier New" w:cs="Courier New"/>
                <w:rtl/>
              </w:rPr>
              <w:t>بايفلح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1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يظل يوما صاحي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او يسمع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123" w:author="Transkribus" w:date="2019-12-11T14:30:00Z">
            <w:del w:id="112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بطل بوماصاخى * أو بسعي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11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زخ</w:delText>
            </w:r>
          </w:del>
          <w:ins w:id="1126" w:author="Transkribus" w:date="2019-12-11T14:30:00Z">
            <w:r w:rsidRPr="00EE6742">
              <w:rPr>
                <w:rFonts w:ascii="Courier New" w:hAnsi="Courier New" w:cs="Courier New"/>
                <w:rtl/>
              </w:rPr>
              <w:t>ر</w:t>
            </w:r>
          </w:ins>
          <w:r w:rsidRPr="00EE6742">
            <w:rPr>
              <w:rFonts w:ascii="Courier New" w:hAnsi="Courier New" w:cs="Courier New"/>
              <w:rtl/>
            </w:rPr>
            <w:t>ارف النصاح</w:t>
          </w:r>
          <w:del w:id="11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الدوبيت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128" w:author="Transkribus" w:date="2019-12-11T14:30:00Z"/>
          <w:rFonts w:ascii="Courier New" w:hAnsi="Courier New" w:cs="Courier New"/>
        </w:rPr>
      </w:pPr>
      <w:dir w:val="rtl">
        <w:dir w:val="rtl">
          <w:del w:id="112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130" w:author="Transkribus" w:date="2019-12-11T14:30:00Z"/>
          <w:rFonts w:ascii="Courier New" w:hAnsi="Courier New" w:cs="Courier New"/>
        </w:rPr>
      </w:pPr>
      <w:dir w:val="rtl">
        <w:dir w:val="rtl">
          <w:del w:id="11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اطفئ نكد العيش</w:delText>
            </w:r>
          </w:del>
          <w:ins w:id="1132" w:author="Transkribus" w:date="2019-12-11T14:30:00Z">
            <w:r w:rsidRPr="00EE6742">
              <w:rPr>
                <w:rFonts w:ascii="Courier New" w:hAnsi="Courier New" w:cs="Courier New"/>
                <w:rtl/>
              </w:rPr>
              <w:t>اوقال أيشا)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133" w:author="Transkribus" w:date="2019-12-11T14:30:00Z"/>
          <w:rFonts w:ascii="Courier New" w:hAnsi="Courier New" w:cs="Courier New"/>
        </w:rPr>
      </w:pPr>
      <w:ins w:id="1134" w:author="Transkribus" w:date="2019-12-11T14:30:00Z">
        <w:r w:rsidRPr="00EE6742">
          <w:rPr>
            <w:rFonts w:ascii="Courier New" w:hAnsi="Courier New" w:cs="Courier New"/>
            <w:rtl/>
          </w:rPr>
          <w:t>الدو ييب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135" w:author="Transkribus" w:date="2019-12-11T14:30:00Z">
        <w:r w:rsidRPr="00EE6742">
          <w:rPr>
            <w:rFonts w:ascii="Courier New" w:hAnsi="Courier New" w:cs="Courier New"/>
            <w:rtl/>
          </w:rPr>
          <w:t>اطفق بكد العيس</w:t>
        </w:r>
      </w:ins>
      <w:r w:rsidRPr="00EE6742">
        <w:rPr>
          <w:rFonts w:ascii="Courier New" w:hAnsi="Courier New" w:cs="Courier New"/>
          <w:rtl/>
        </w:rPr>
        <w:t xml:space="preserve"> بماء و</w:t>
      </w:r>
      <w:del w:id="1136" w:author="Transkribus" w:date="2019-12-11T14:30:00Z">
        <w:r w:rsidRPr="009B6BCA">
          <w:rPr>
            <w:rFonts w:ascii="Courier New" w:hAnsi="Courier New" w:cs="Courier New"/>
            <w:rtl/>
          </w:rPr>
          <w:delText>ش</w:delText>
        </w:r>
      </w:del>
      <w:ins w:id="1137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راب</w:t>
      </w:r>
      <w:del w:id="113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فالدهر </w:t>
          </w:r>
          <w:del w:id="11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كما ترى خيال وسراب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40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كماترى جبال وشراب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واغنم زمن</w:delText>
            </w:r>
          </w:del>
          <w:ins w:id="1142" w:author="Transkribus" w:date="2019-12-11T14:30:00Z">
            <w:r w:rsidRPr="00EE6742">
              <w:rPr>
                <w:rFonts w:ascii="Courier New" w:hAnsi="Courier New" w:cs="Courier New"/>
                <w:rtl/>
              </w:rPr>
              <w:t>واعثم رمن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اللذة بين الاتراب</w:t>
          </w:r>
          <w:del w:id="114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فالجسم مصيره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144" w:author="Transkribus" w:date="2019-12-11T14:30:00Z">
            <w:del w:id="114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 * فالحسم مصره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كما ك</w:t>
          </w:r>
          <w:ins w:id="1146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>ان تراب</w:t>
          </w:r>
          <w:del w:id="11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الدوبيت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وقال </w:t>
          </w:r>
          <w:del w:id="11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ايضا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49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أبقان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الراح هى الروح </w:t>
          </w:r>
          <w:del w:id="11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فواصل يا صاح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صفراء بلطفها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151" w:author="Transkribus" w:date="2019-12-11T14:30:00Z">
            <w:del w:id="115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فواضل باصاح * سفراضبلطفها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تنافى الاترا</w:t>
          </w:r>
          <w:del w:id="11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54" w:author="Transkribus" w:date="2019-12-11T14:30:00Z">
            <w:r w:rsidRPr="00EE6742">
              <w:rPr>
                <w:rFonts w:ascii="Courier New" w:hAnsi="Courier New" w:cs="Courier New"/>
                <w:rtl/>
              </w:rPr>
              <w:t>جم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لولا شبك يصيدها</w:delText>
            </w:r>
          </w:del>
          <w:ins w:id="1156" w:author="Transkribus" w:date="2019-12-11T14:30:00Z">
            <w:r w:rsidRPr="00EE6742">
              <w:rPr>
                <w:rFonts w:ascii="Courier New" w:hAnsi="Courier New" w:cs="Courier New"/>
                <w:rtl/>
              </w:rPr>
              <w:t>لولاشيك بسيدها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الاقدا</w:t>
          </w:r>
          <w:del w:id="11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58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 xml:space="preserve"> * </w:t>
          </w:r>
          <w:dir w:val="rtl">
            <w:dir w:val="rtl">
              <w:r w:rsidRPr="00EE6742">
                <w:rPr>
                  <w:rFonts w:ascii="Courier New" w:hAnsi="Courier New" w:cs="Courier New"/>
                  <w:rtl/>
                </w:rPr>
                <w:t>طارت فر</w:t>
              </w:r>
              <w:del w:id="1159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ح</w:delText>
                </w:r>
              </w:del>
              <w:ins w:id="1160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ج</w:t>
                </w:r>
              </w:ins>
              <w:r w:rsidRPr="00EE6742">
                <w:rPr>
                  <w:rFonts w:ascii="Courier New" w:hAnsi="Courier New" w:cs="Courier New"/>
                  <w:rtl/>
                </w:rPr>
                <w:t xml:space="preserve">ا الى </w:t>
              </w:r>
              <w:del w:id="1161" w:author="Transkribus" w:date="2019-12-11T14:30:00Z">
                <w:r w:rsidRPr="009B6BCA">
                  <w:rPr>
                    <w:rFonts w:ascii="Courier New" w:hAnsi="Courier New" w:cs="Courier New"/>
                    <w:rtl/>
                  </w:rPr>
                  <w:delText>محل الارواح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</w:del>
              <w:ins w:id="1162" w:author="Transkribus" w:date="2019-12-11T14:30:00Z">
                <w:r w:rsidRPr="00EE6742">
                  <w:rPr>
                    <w:rFonts w:ascii="Courier New" w:hAnsi="Courier New" w:cs="Courier New"/>
                    <w:rtl/>
                  </w:rPr>
                  <w:t>مجل الارواج</w:t>
                </w:r>
              </w:ins>
              <w:r>
                <w:t>‬</w:t>
              </w:r>
              <w:r>
                <w:t>‬</w:t>
              </w:r>
              <w:r>
                <w:t>‬</w:t>
              </w:r>
              <w:r>
                <w:t>‬</w:t>
              </w:r>
            </w:dir>
          </w:dir>
        </w:dir>
      </w:dir>
    </w:p>
    <w:p w:rsidR="00964221" w:rsidRPr="009B6BCA" w:rsidRDefault="00964221" w:rsidP="00964221">
      <w:pPr>
        <w:pStyle w:val="NurText"/>
        <w:bidi/>
        <w:rPr>
          <w:del w:id="1163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</w:t>
          </w:r>
          <w:del w:id="11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</w:delText>
            </w:r>
          </w:del>
          <w:ins w:id="1165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>صدق</w:t>
          </w:r>
          <w:del w:id="11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ة</w:delText>
            </w:r>
          </w:del>
          <w:ins w:id="1167" w:author="Transkribus" w:date="2019-12-11T14:30:00Z">
            <w:r w:rsidRPr="00EE6742">
              <w:rPr>
                <w:rFonts w:ascii="Courier New" w:hAnsi="Courier New" w:cs="Courier New"/>
                <w:rtl/>
              </w:rPr>
              <w:t>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السامرى من الكتب </w:t>
          </w:r>
          <w:del w:id="116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</w:delText>
            </w:r>
          </w:del>
          <w:ins w:id="1169" w:author="Transkribus" w:date="2019-12-11T14:30:00Z">
            <w:r w:rsidRPr="00EE6742">
              <w:rPr>
                <w:rFonts w:ascii="Courier New" w:hAnsi="Courier New" w:cs="Courier New"/>
                <w:rtl/>
              </w:rPr>
              <w:t>مرج</w:t>
            </w:r>
          </w:ins>
          <w:r w:rsidRPr="00EE6742">
            <w:rPr>
              <w:rFonts w:ascii="Courier New" w:hAnsi="Courier New" w:cs="Courier New"/>
              <w:rtl/>
            </w:rPr>
            <w:t xml:space="preserve"> التوراة </w:t>
          </w:r>
          <w:del w:id="117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171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11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النفس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1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تعاليق</w:delText>
            </w:r>
          </w:del>
          <w:ins w:id="117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النقس تعالبق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الطب </w:t>
          </w:r>
          <w:del w:id="117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ذكر فيها الامراض وعلاماتها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76" w:author="Transkribus" w:date="2019-12-11T14:30:00Z">
            <w:r w:rsidRPr="00EE6742">
              <w:rPr>
                <w:rFonts w:ascii="Courier New" w:hAnsi="Courier New" w:cs="Courier New"/>
                <w:rtl/>
              </w:rPr>
              <w:t>ذكرفيها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177" w:author="Transkribus" w:date="2019-12-11T14:30:00Z"/>
          <w:rFonts w:ascii="Courier New" w:hAnsi="Courier New" w:cs="Courier New"/>
        </w:rPr>
      </w:pPr>
      <w:dir w:val="rtl">
        <w:dir w:val="rtl">
          <w:del w:id="11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شرح</w:delText>
            </w:r>
          </w:del>
          <w:ins w:id="117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الامراهر وعلاماتما شرج</w:t>
            </w:r>
          </w:ins>
          <w:r w:rsidRPr="00EE6742">
            <w:rPr>
              <w:rFonts w:ascii="Courier New" w:hAnsi="Courier New" w:cs="Courier New"/>
              <w:rtl/>
            </w:rPr>
            <w:t xml:space="preserve"> كتاب ال</w:t>
          </w:r>
          <w:del w:id="11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1181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 xml:space="preserve">صول لابقراط لم </w:t>
          </w:r>
          <w:del w:id="11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يتم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18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بثم </w:t>
            </w:r>
          </w:ins>
          <w:r w:rsidRPr="00EE6742">
            <w:rPr>
              <w:rFonts w:ascii="Courier New" w:hAnsi="Courier New" w:cs="Courier New"/>
              <w:rtl/>
            </w:rPr>
            <w:t xml:space="preserve">مقالة فى </w:t>
          </w:r>
          <w:del w:id="11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اسامى الادوية</w:delText>
            </w:r>
          </w:del>
          <w:ins w:id="1185" w:author="Transkribus" w:date="2019-12-11T14:30:00Z">
            <w:r w:rsidRPr="00EE6742">
              <w:rPr>
                <w:rFonts w:ascii="Courier New" w:hAnsi="Courier New" w:cs="Courier New"/>
                <w:rtl/>
              </w:rPr>
              <w:t>أسأنى الادوبة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المفردة</w:t>
          </w:r>
          <w:del w:id="118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مقالة </w:t>
          </w:r>
          <w:del w:id="11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اجاب فيها عن مسائل</w:delText>
            </w:r>
          </w:del>
          <w:ins w:id="1188" w:author="Transkribus" w:date="2019-12-11T14:30:00Z">
            <w:r w:rsidRPr="00EE6742">
              <w:rPr>
                <w:rFonts w:ascii="Courier New" w:hAnsi="Courier New" w:cs="Courier New"/>
                <w:rtl/>
              </w:rPr>
              <w:t>أحماب فيه اعن مساقل</w:t>
            </w:r>
          </w:ins>
          <w:r w:rsidRPr="00EE6742">
            <w:rPr>
              <w:rFonts w:ascii="Courier New" w:hAnsi="Courier New" w:cs="Courier New"/>
              <w:rtl/>
            </w:rPr>
            <w:t xml:space="preserve"> طبية </w:t>
          </w:r>
          <w:del w:id="11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اله عنها الاسعد </w:t>
          </w:r>
          <w:del w:id="11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المحلى اليهودي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19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العلى البهودى مقالة فى التوجبدوسمها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192" w:author="Transkribus" w:date="2019-12-11T14:30:00Z"/>
          <w:rFonts w:ascii="Courier New" w:hAnsi="Courier New" w:cs="Courier New"/>
        </w:rPr>
      </w:pPr>
      <w:dir w:val="rtl">
        <w:dir w:val="rtl">
          <w:del w:id="119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مقالة فى التوحيد وسمها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كتاب </w:t>
          </w:r>
          <w:del w:id="11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الكنز فى الفوز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19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الكترفى الفور </w:t>
            </w:r>
          </w:ins>
          <w:r w:rsidRPr="00EE6742">
            <w:rPr>
              <w:rFonts w:ascii="Courier New" w:hAnsi="Courier New" w:cs="Courier New"/>
              <w:rtl/>
            </w:rPr>
            <w:t>كتاب الاع</w:t>
          </w:r>
          <w:del w:id="11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1197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>قاد</w:t>
          </w:r>
          <w:del w:id="119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199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مهذب الدين</w:t>
          </w:r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200" w:author="Transkribus" w:date="2019-12-11T14:30:00Z">
        <w:r w:rsidRPr="00EE6742">
          <w:rPr>
            <w:rFonts w:ascii="Courier New" w:hAnsi="Courier New" w:cs="Courier New"/>
            <w:rtl/>
          </w:rPr>
          <w:t>*أمهذب الدين</w:t>
        </w:r>
      </w:ins>
      <w:r w:rsidRPr="00EE6742">
        <w:rPr>
          <w:rFonts w:ascii="Courier New" w:hAnsi="Courier New" w:cs="Courier New"/>
          <w:rtl/>
        </w:rPr>
        <w:t xml:space="preserve"> يوسف بن </w:t>
      </w:r>
      <w:del w:id="1201" w:author="Transkribus" w:date="2019-12-11T14:30:00Z">
        <w:r w:rsidRPr="009B6BCA">
          <w:rPr>
            <w:rFonts w:ascii="Courier New" w:hAnsi="Courier New" w:cs="Courier New"/>
            <w:rtl/>
          </w:rPr>
          <w:delText>ابى سعيد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202" w:author="Transkribus" w:date="2019-12-11T14:30:00Z">
        <w:r w:rsidRPr="00EE6742">
          <w:rPr>
            <w:rFonts w:ascii="Courier New" w:hAnsi="Courier New" w:cs="Courier New"/>
            <w:rtl/>
          </w:rPr>
          <w:t>أبى سعيدا*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هو الشي</w:t>
          </w:r>
          <w:del w:id="12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</w:delText>
            </w:r>
          </w:del>
          <w:ins w:id="1204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الامام العالم الصاحب الوزير مهذب الدين</w:t>
          </w:r>
          <w:del w:id="12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يوسف بن ابى سعيد بن خلف السامري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206" w:author="Transkribus" w:date="2019-12-11T14:30:00Z"/>
          <w:rFonts w:ascii="Courier New" w:hAnsi="Courier New" w:cs="Courier New"/>
        </w:rPr>
      </w:pPr>
      <w:dir w:val="rtl">
        <w:dir w:val="rtl">
          <w:ins w:id="120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بو سف بن أبى سعيد بن خلف السامرى </w:t>
            </w:r>
          </w:ins>
          <w:r w:rsidRPr="00EE6742">
            <w:rPr>
              <w:rFonts w:ascii="Courier New" w:hAnsi="Courier New" w:cs="Courier New"/>
              <w:rtl/>
            </w:rPr>
            <w:t xml:space="preserve">قد </w:t>
          </w:r>
          <w:del w:id="12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ات</w:delText>
            </w:r>
          </w:del>
          <w:ins w:id="1209" w:author="Transkribus" w:date="2019-12-11T14:30:00Z">
            <w:r w:rsidRPr="00EE6742">
              <w:rPr>
                <w:rFonts w:ascii="Courier New" w:hAnsi="Courier New" w:cs="Courier New"/>
                <w:rtl/>
              </w:rPr>
              <w:t>أي</w:t>
            </w:r>
          </w:ins>
          <w:r w:rsidRPr="00EE6742">
            <w:rPr>
              <w:rFonts w:ascii="Courier New" w:hAnsi="Courier New" w:cs="Courier New"/>
              <w:rtl/>
            </w:rPr>
            <w:t xml:space="preserve">قن الصناعة الطبية </w:t>
          </w:r>
          <w:del w:id="121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وتميز</w:delText>
            </w:r>
          </w:del>
          <w:ins w:id="1211" w:author="Transkribus" w:date="2019-12-11T14:30:00Z">
            <w:r w:rsidRPr="00EE6742">
              <w:rPr>
                <w:rFonts w:ascii="Courier New" w:hAnsi="Courier New" w:cs="Courier New"/>
                <w:rtl/>
              </w:rPr>
              <w:t>وغير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21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العلوم الحكمية واشتغل</w:delText>
            </w:r>
          </w:del>
          <w:ins w:id="121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العسلوم الحكهبة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214" w:author="Transkribus" w:date="2019-12-11T14:30:00Z"/>
          <w:rFonts w:ascii="Courier New" w:hAnsi="Courier New" w:cs="Courier New"/>
        </w:rPr>
      </w:pPr>
      <w:ins w:id="1215" w:author="Transkribus" w:date="2019-12-11T14:30:00Z">
        <w:r w:rsidRPr="00EE6742">
          <w:rPr>
            <w:rFonts w:ascii="Courier New" w:hAnsi="Courier New" w:cs="Courier New"/>
            <w:rtl/>
          </w:rPr>
          <w:t>واستعل</w:t>
        </w:r>
      </w:ins>
      <w:r w:rsidRPr="00EE6742">
        <w:rPr>
          <w:rFonts w:ascii="Courier New" w:hAnsi="Courier New" w:cs="Courier New"/>
          <w:rtl/>
        </w:rPr>
        <w:t xml:space="preserve"> بعلم </w:t>
      </w:r>
      <w:del w:id="1216" w:author="Transkribus" w:date="2019-12-11T14:30:00Z">
        <w:r w:rsidRPr="009B6BCA">
          <w:rPr>
            <w:rFonts w:ascii="Courier New" w:hAnsi="Courier New" w:cs="Courier New"/>
            <w:rtl/>
          </w:rPr>
          <w:delText>الادب وبلغ</w:delText>
        </w:r>
      </w:del>
      <w:ins w:id="1217" w:author="Transkribus" w:date="2019-12-11T14:30:00Z">
        <w:r w:rsidRPr="00EE6742">
          <w:rPr>
            <w:rFonts w:ascii="Courier New" w:hAnsi="Courier New" w:cs="Courier New"/>
            <w:rtl/>
          </w:rPr>
          <w:t>الآدب وبالم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218" w:author="Transkribus" w:date="2019-12-11T14:30:00Z">
        <w:r w:rsidRPr="009B6BCA">
          <w:rPr>
            <w:rFonts w:ascii="Courier New" w:hAnsi="Courier New" w:cs="Courier New"/>
            <w:rtl/>
          </w:rPr>
          <w:delText>الفضائل اعلى</w:delText>
        </w:r>
      </w:del>
      <w:ins w:id="1219" w:author="Transkribus" w:date="2019-12-11T14:30:00Z">
        <w:r w:rsidRPr="00EE6742">
          <w:rPr>
            <w:rFonts w:ascii="Courier New" w:hAnsi="Courier New" w:cs="Courier New"/>
            <w:rtl/>
          </w:rPr>
          <w:t>الفضاتل أعلى</w:t>
        </w:r>
      </w:ins>
      <w:r w:rsidRPr="00EE6742">
        <w:rPr>
          <w:rFonts w:ascii="Courier New" w:hAnsi="Courier New" w:cs="Courier New"/>
          <w:rtl/>
        </w:rPr>
        <w:t xml:space="preserve"> الرتب</w:t>
      </w:r>
      <w:del w:id="122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2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كثير الاحسان غزير</w:delText>
            </w:r>
          </w:del>
          <w:ins w:id="122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وكمان كتير الأحسان عزير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الامتنان فاضل</w:t>
          </w:r>
          <w:del w:id="12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النفس صائب الحدس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2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وقرا صناعة</w:delText>
            </w:r>
          </w:del>
          <w:ins w:id="122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النقس صاقب الحدس وقر أصناعة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الطب على الح</w:t>
          </w:r>
          <w:ins w:id="1226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ك</w:t>
          </w:r>
          <w:del w:id="12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م ابراهيم السامرى المعروف </w:t>
          </w:r>
          <w:del w:id="12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بشمس الحكماء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29" w:author="Transkribus" w:date="2019-12-11T14:30:00Z">
            <w:r w:rsidRPr="00EE6742">
              <w:rPr>
                <w:rFonts w:ascii="Courier New" w:hAnsi="Courier New" w:cs="Courier New"/>
                <w:rtl/>
              </w:rPr>
              <w:t>بشس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23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الحكماء </w:t>
            </w:r>
          </w:ins>
          <w:r w:rsidRPr="00EE6742">
            <w:rPr>
              <w:rFonts w:ascii="Courier New" w:hAnsi="Courier New" w:cs="Courier New"/>
              <w:rtl/>
            </w:rPr>
            <w:t xml:space="preserve">وكان </w:t>
          </w:r>
          <w:del w:id="12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هذا شمس</w:delText>
            </w:r>
          </w:del>
          <w:ins w:id="1232" w:author="Transkribus" w:date="2019-12-11T14:30:00Z">
            <w:r w:rsidRPr="00EE6742">
              <w:rPr>
                <w:rFonts w:ascii="Courier New" w:hAnsi="Courier New" w:cs="Courier New"/>
                <w:rtl/>
              </w:rPr>
              <w:t>هذاشمس</w:t>
            </w:r>
          </w:ins>
          <w:r w:rsidRPr="00EE6742">
            <w:rPr>
              <w:rFonts w:ascii="Courier New" w:hAnsi="Courier New" w:cs="Courier New"/>
              <w:rtl/>
            </w:rPr>
            <w:t xml:space="preserve"> الحكماء فى خدمة الملك </w:t>
          </w:r>
          <w:del w:id="123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الناصر صلاح</w:delText>
            </w:r>
          </w:del>
          <w:ins w:id="123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الناسر سلاجم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 يوسف </w:t>
          </w:r>
          <w:del w:id="12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وقرا ايضا</w:delText>
            </w:r>
          </w:del>
          <w:ins w:id="1236" w:author="Transkribus" w:date="2019-12-11T14:30:00Z">
            <w:r w:rsidRPr="00EE6742">
              <w:rPr>
                <w:rFonts w:ascii="Courier New" w:hAnsi="Courier New" w:cs="Courier New"/>
                <w:rtl/>
              </w:rPr>
              <w:t>وقر اابضا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</w:t>
          </w:r>
          <w:del w:id="12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الشيخ اسماعيل بن ابى الوقار الطبيب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3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السيح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239" w:author="Transkribus" w:date="2019-12-11T14:30:00Z"/>
          <w:rFonts w:ascii="Courier New" w:hAnsi="Courier New" w:cs="Courier New"/>
        </w:rPr>
      </w:pPr>
      <w:dir w:val="rtl">
        <w:dir w:val="rtl">
          <w:del w:id="12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وقرا على </w:delText>
            </w:r>
          </w:del>
          <w:ins w:id="124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اسمعيل بن أبى الوقار الطبيب وقراأعلى </w:t>
            </w:r>
          </w:ins>
          <w:r w:rsidRPr="00EE6742">
            <w:rPr>
              <w:rFonts w:ascii="Courier New" w:hAnsi="Courier New" w:cs="Courier New"/>
              <w:rtl/>
            </w:rPr>
            <w:t xml:space="preserve">مهذب الدين بن </w:t>
          </w:r>
          <w:del w:id="12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النقاش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2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وقرا الادب</w:delText>
            </w:r>
          </w:del>
          <w:ins w:id="124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النقاس وقرالاذب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</w:t>
          </w:r>
          <w:del w:id="12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1246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اج الدين</w:t>
          </w:r>
          <w:del w:id="12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النكدى ابى اليمن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2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وتميز</w:delText>
            </w:r>
          </w:del>
          <w:ins w:id="1249" w:author="Transkribus" w:date="2019-12-11T14:30:00Z">
            <w:r w:rsidRPr="00EE6742">
              <w:rPr>
                <w:rFonts w:ascii="Courier New" w:hAnsi="Courier New" w:cs="Courier New"/>
                <w:rtl/>
              </w:rPr>
              <w:t>كندى أبى العن وغييز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صناعة الطب واشتهر بحسن الع</w:t>
          </w:r>
          <w:ins w:id="1250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>لا</w:t>
          </w:r>
          <w:del w:id="12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1252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 والمداواة</w:t>
          </w:r>
          <w:del w:id="125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25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ومن حسين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255" w:author="Transkribus" w:date="2019-12-11T14:30:00Z"/>
          <w:rFonts w:ascii="Courier New" w:hAnsi="Courier New" w:cs="Courier New"/>
        </w:rPr>
      </w:pPr>
      <w:dir w:val="rtl">
        <w:dir w:val="rtl">
          <w:del w:id="12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 حسن معالجاته انه كانت</w:delText>
            </w:r>
          </w:del>
          <w:ins w:id="1257" w:author="Transkribus" w:date="2019-12-11T14:30:00Z">
            <w:r w:rsidRPr="00EE6742">
              <w:rPr>
                <w:rFonts w:ascii="Courier New" w:hAnsi="Courier New" w:cs="Courier New"/>
                <w:rtl/>
              </w:rPr>
              <w:t>معالح اله اله كمالت</w:t>
            </w:r>
          </w:ins>
          <w:r w:rsidRPr="00EE6742">
            <w:rPr>
              <w:rFonts w:ascii="Courier New" w:hAnsi="Courier New" w:cs="Courier New"/>
              <w:rtl/>
            </w:rPr>
            <w:t xml:space="preserve"> ست الشام </w:t>
          </w:r>
          <w:del w:id="12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اخت</w:delText>
            </w:r>
          </w:del>
          <w:ins w:id="1259" w:author="Transkribus" w:date="2019-12-11T14:30:00Z">
            <w:r w:rsidRPr="00EE6742">
              <w:rPr>
                <w:rFonts w:ascii="Courier New" w:hAnsi="Courier New" w:cs="Courier New"/>
                <w:rtl/>
              </w:rPr>
              <w:t>أحب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الملك العادل </w:t>
          </w:r>
          <w:del w:id="12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261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 xml:space="preserve">بى بكر بن </w:t>
          </w:r>
          <w:del w:id="12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263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 xml:space="preserve">يوب قد </w:t>
          </w:r>
          <w:del w:id="12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عرض لها دوسنطاريا كبدية وترمى</w:delText>
            </w:r>
          </w:del>
          <w:ins w:id="1265" w:author="Transkribus" w:date="2019-12-11T14:30:00Z">
            <w:r w:rsidRPr="00EE6742">
              <w:rPr>
                <w:rFonts w:ascii="Courier New" w:hAnsi="Courier New" w:cs="Courier New"/>
                <w:rtl/>
              </w:rPr>
              <w:t>عرس اهادوسنطارا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266" w:author="Transkribus" w:date="2019-12-11T14:30:00Z"/>
          <w:rFonts w:ascii="Courier New" w:hAnsi="Courier New" w:cs="Courier New"/>
        </w:rPr>
      </w:pPr>
      <w:ins w:id="1267" w:author="Transkribus" w:date="2019-12-11T14:30:00Z">
        <w:r w:rsidRPr="00EE6742">
          <w:rPr>
            <w:rFonts w:ascii="Courier New" w:hAnsi="Courier New" w:cs="Courier New"/>
            <w:rtl/>
          </w:rPr>
          <w:t>كيدية ويرى</w:t>
        </w:r>
      </w:ins>
      <w:r w:rsidRPr="00EE6742">
        <w:rPr>
          <w:rFonts w:ascii="Courier New" w:hAnsi="Courier New" w:cs="Courier New"/>
          <w:rtl/>
        </w:rPr>
        <w:t xml:space="preserve"> كل </w:t>
      </w:r>
      <w:del w:id="1268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269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وم دما </w:t>
      </w:r>
      <w:del w:id="1270" w:author="Transkribus" w:date="2019-12-11T14:30:00Z">
        <w:r w:rsidRPr="009B6BCA">
          <w:rPr>
            <w:rFonts w:ascii="Courier New" w:hAnsi="Courier New" w:cs="Courier New"/>
            <w:rtl/>
          </w:rPr>
          <w:delText>كثيرا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27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كترا </w:t>
            </w:r>
          </w:ins>
          <w:r w:rsidRPr="00EE6742">
            <w:rPr>
              <w:rFonts w:ascii="Courier New" w:hAnsi="Courier New" w:cs="Courier New"/>
              <w:rtl/>
            </w:rPr>
            <w:t xml:space="preserve">والاطباء </w:t>
          </w:r>
          <w:del w:id="12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يعالجونها بالادوية</w:delText>
            </w:r>
          </w:del>
          <w:ins w:id="1273" w:author="Transkribus" w:date="2019-12-11T14:30:00Z">
            <w:r w:rsidRPr="00EE6742">
              <w:rPr>
                <w:rFonts w:ascii="Courier New" w:hAnsi="Courier New" w:cs="Courier New"/>
                <w:rtl/>
              </w:rPr>
              <w:t>بعالحونها الادوبة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المشهورة لهذا المر</w:t>
          </w:r>
          <w:del w:id="12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ض</w:delText>
            </w:r>
          </w:del>
          <w:ins w:id="1275" w:author="Transkribus" w:date="2019-12-11T14:30:00Z">
            <w:r w:rsidRPr="00EE6742">
              <w:rPr>
                <w:rFonts w:ascii="Courier New" w:hAnsi="Courier New" w:cs="Courier New"/>
                <w:rtl/>
              </w:rPr>
              <w:t>س</w:t>
            </w:r>
          </w:ins>
          <w:r w:rsidRPr="00EE6742">
            <w:rPr>
              <w:rFonts w:ascii="Courier New" w:hAnsi="Courier New" w:cs="Courier New"/>
              <w:rtl/>
            </w:rPr>
            <w:t xml:space="preserve"> من</w:t>
          </w:r>
          <w:del w:id="12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الاشربة وغيرها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277" w:author="Transkribus" w:date="2019-12-11T14:30:00Z"/>
          <w:rFonts w:ascii="Courier New" w:hAnsi="Courier New" w:cs="Courier New"/>
        </w:rPr>
      </w:pPr>
      <w:dir w:val="rtl">
        <w:dir w:val="rtl">
          <w:del w:id="12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فلما حضرها وجس نبضها قال للجماعة يا قوم ما دامت القوة قوية اعطوها الكافور ليصلح كيفية</w:delText>
            </w:r>
          </w:del>
          <w:ins w:id="1279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الاشرية وغير هاتلماحصر هاوجس نصها قال العجماعة باقوم مادامت الفزة قرية أعطو٨ا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280" w:author="Transkribus" w:date="2019-12-11T14:30:00Z">
        <w:r w:rsidRPr="00EE6742">
          <w:rPr>
            <w:rFonts w:ascii="Courier New" w:hAnsi="Courier New" w:cs="Courier New"/>
            <w:rtl/>
          </w:rPr>
          <w:t>كافور اليبصلح كمغبة</w:t>
        </w:r>
      </w:ins>
      <w:r w:rsidRPr="00EE6742">
        <w:rPr>
          <w:rFonts w:ascii="Courier New" w:hAnsi="Courier New" w:cs="Courier New"/>
          <w:rtl/>
        </w:rPr>
        <w:t xml:space="preserve"> هذا الخلط الحاد الذى فعل هذ</w:t>
      </w:r>
      <w:del w:id="1281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r w:rsidRPr="00EE6742">
        <w:rPr>
          <w:rFonts w:ascii="Courier New" w:hAnsi="Courier New" w:cs="Courier New"/>
          <w:rtl/>
        </w:rPr>
        <w:t xml:space="preserve"> الفعل وامر </w:t>
      </w:r>
      <w:del w:id="1282" w:author="Transkribus" w:date="2019-12-11T14:30:00Z">
        <w:r w:rsidRPr="009B6BCA">
          <w:rPr>
            <w:rFonts w:ascii="Courier New" w:hAnsi="Courier New" w:cs="Courier New"/>
            <w:rtl/>
          </w:rPr>
          <w:delText>باحضار كافور</w:delText>
        </w:r>
      </w:del>
      <w:ins w:id="1283" w:author="Transkribus" w:date="2019-12-11T14:30:00Z">
        <w:r w:rsidRPr="00EE6742">
          <w:rPr>
            <w:rFonts w:ascii="Courier New" w:hAnsi="Courier New" w:cs="Courier New"/>
            <w:rtl/>
          </w:rPr>
          <w:t>باحصار كاقور</w:t>
        </w:r>
      </w:ins>
      <w:r w:rsidRPr="00EE6742">
        <w:rPr>
          <w:rFonts w:ascii="Courier New" w:hAnsi="Courier New" w:cs="Courier New"/>
          <w:rtl/>
        </w:rPr>
        <w:t xml:space="preserve"> قيصورى</w:t>
      </w:r>
    </w:p>
    <w:p w:rsidR="00964221" w:rsidRPr="00EE6742" w:rsidRDefault="00964221" w:rsidP="00964221">
      <w:pPr>
        <w:pStyle w:val="NurText"/>
        <w:bidi/>
        <w:rPr>
          <w:ins w:id="1284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وسقاها م</w:t>
      </w:r>
      <w:ins w:id="1285" w:author="Transkribus" w:date="2019-12-11T14:30:00Z">
        <w:r w:rsidRPr="00EE6742">
          <w:rPr>
            <w:rFonts w:ascii="Courier New" w:hAnsi="Courier New" w:cs="Courier New"/>
            <w:rtl/>
          </w:rPr>
          <w:t>نهم</w:t>
        </w:r>
      </w:ins>
      <w:r w:rsidRPr="00EE6742">
        <w:rPr>
          <w:rFonts w:ascii="Courier New" w:hAnsi="Courier New" w:cs="Courier New"/>
          <w:rtl/>
        </w:rPr>
        <w:t xml:space="preserve">ع حليب </w:t>
      </w:r>
      <w:del w:id="1286" w:author="Transkribus" w:date="2019-12-11T14:30:00Z">
        <w:r w:rsidRPr="009B6BCA">
          <w:rPr>
            <w:rFonts w:ascii="Courier New" w:hAnsi="Courier New" w:cs="Courier New"/>
            <w:rtl/>
          </w:rPr>
          <w:delText>بزر بقلة محمصة وشراب</w:delText>
        </w:r>
      </w:del>
      <w:ins w:id="1287" w:author="Transkribus" w:date="2019-12-11T14:30:00Z">
        <w:r w:rsidRPr="00EE6742">
          <w:rPr>
            <w:rFonts w:ascii="Courier New" w:hAnsi="Courier New" w:cs="Courier New"/>
            <w:rtl/>
          </w:rPr>
          <w:t>برر بعلة مصه وسراب</w:t>
        </w:r>
      </w:ins>
      <w:r w:rsidRPr="00EE6742">
        <w:rPr>
          <w:rFonts w:ascii="Courier New" w:hAnsi="Courier New" w:cs="Courier New"/>
          <w:rtl/>
        </w:rPr>
        <w:t xml:space="preserve"> رمان و</w:t>
      </w:r>
      <w:del w:id="1288" w:author="Transkribus" w:date="2019-12-11T14:30:00Z">
        <w:r w:rsidRPr="009B6BCA">
          <w:rPr>
            <w:rFonts w:ascii="Courier New" w:hAnsi="Courier New" w:cs="Courier New"/>
            <w:rtl/>
          </w:rPr>
          <w:delText>صن</w:delText>
        </w:r>
      </w:del>
      <w:ins w:id="1289" w:author="Transkribus" w:date="2019-12-11T14:30:00Z">
        <w:r w:rsidRPr="00EE6742">
          <w:rPr>
            <w:rFonts w:ascii="Courier New" w:hAnsi="Courier New" w:cs="Courier New"/>
            <w:rtl/>
          </w:rPr>
          <w:t>سف</w:t>
        </w:r>
      </w:ins>
      <w:r w:rsidRPr="00EE6742">
        <w:rPr>
          <w:rFonts w:ascii="Courier New" w:hAnsi="Courier New" w:cs="Courier New"/>
          <w:rtl/>
        </w:rPr>
        <w:t xml:space="preserve">دل فتقاصر عنها الدم </w:t>
      </w:r>
      <w:del w:id="1290" w:author="Transkribus" w:date="2019-12-11T14:30:00Z">
        <w:r w:rsidRPr="009B6BCA">
          <w:rPr>
            <w:rFonts w:ascii="Courier New" w:hAnsi="Courier New" w:cs="Courier New"/>
            <w:rtl/>
          </w:rPr>
          <w:delText>وحرارة الكبد التى كانت</w:delText>
        </w:r>
      </w:del>
      <w:ins w:id="1291" w:author="Transkribus" w:date="2019-12-11T14:30:00Z">
        <w:r w:rsidRPr="00EE6742">
          <w:rPr>
            <w:rFonts w:ascii="Courier New" w:hAnsi="Courier New" w:cs="Courier New"/>
            <w:rtl/>
          </w:rPr>
          <w:t>وجرارة الكيد</w:t>
        </w:r>
      </w:ins>
    </w:p>
    <w:p w:rsidR="00964221" w:rsidRPr="00EE6742" w:rsidRDefault="00964221" w:rsidP="00964221">
      <w:pPr>
        <w:pStyle w:val="NurText"/>
        <w:bidi/>
        <w:rPr>
          <w:ins w:id="1292" w:author="Transkribus" w:date="2019-12-11T14:30:00Z"/>
          <w:rFonts w:ascii="Courier New" w:hAnsi="Courier New" w:cs="Courier New"/>
        </w:rPr>
      </w:pPr>
      <w:ins w:id="1293" w:author="Transkribus" w:date="2019-12-11T14:30:00Z">
        <w:r w:rsidRPr="00EE6742">
          <w:rPr>
            <w:rFonts w:ascii="Courier New" w:hAnsi="Courier New" w:cs="Courier New"/>
            <w:rtl/>
          </w:rPr>
          <w:t xml:space="preserve"> حسي</w:t>
        </w:r>
      </w:ins>
    </w:p>
    <w:p w:rsidR="00964221" w:rsidRPr="00EE6742" w:rsidRDefault="00964221" w:rsidP="00964221">
      <w:pPr>
        <w:pStyle w:val="NurText"/>
        <w:bidi/>
        <w:rPr>
          <w:ins w:id="1294" w:author="Transkribus" w:date="2019-12-11T14:30:00Z"/>
          <w:rFonts w:ascii="Courier New" w:hAnsi="Courier New" w:cs="Courier New"/>
        </w:rPr>
      </w:pPr>
      <w:ins w:id="1295" w:author="Transkribus" w:date="2019-12-11T14:30:00Z">
        <w:r w:rsidRPr="00EE6742">
          <w:rPr>
            <w:rFonts w:ascii="Courier New" w:hAnsi="Courier New" w:cs="Courier New"/>
            <w:rtl/>
          </w:rPr>
          <w:t>٢٣٤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296" w:author="Transkribus" w:date="2019-12-11T14:30:00Z">
        <w:r w:rsidRPr="00EE6742">
          <w:rPr>
            <w:rFonts w:ascii="Courier New" w:hAnsi="Courier New" w:cs="Courier New"/>
            <w:rtl/>
          </w:rPr>
          <w:t>البنى كاتت</w:t>
        </w:r>
      </w:ins>
      <w:r w:rsidRPr="00EE6742">
        <w:rPr>
          <w:rFonts w:ascii="Courier New" w:hAnsi="Courier New" w:cs="Courier New"/>
          <w:rtl/>
        </w:rPr>
        <w:t xml:space="preserve"> وسقاها </w:t>
      </w:r>
      <w:del w:id="1297" w:author="Transkribus" w:date="2019-12-11T14:30:00Z">
        <w:r w:rsidRPr="009B6BCA">
          <w:rPr>
            <w:rFonts w:ascii="Courier New" w:hAnsi="Courier New" w:cs="Courier New"/>
            <w:rtl/>
          </w:rPr>
          <w:delText>ايضا منه</w:delText>
        </w:r>
      </w:del>
      <w:ins w:id="1298" w:author="Transkribus" w:date="2019-12-11T14:30:00Z">
        <w:r w:rsidRPr="00EE6742">
          <w:rPr>
            <w:rFonts w:ascii="Courier New" w:hAnsi="Courier New" w:cs="Courier New"/>
            <w:rtl/>
          </w:rPr>
          <w:t>أنصامنه</w:t>
        </w:r>
      </w:ins>
      <w:r w:rsidRPr="00EE6742">
        <w:rPr>
          <w:rFonts w:ascii="Courier New" w:hAnsi="Courier New" w:cs="Courier New"/>
          <w:rtl/>
        </w:rPr>
        <w:t xml:space="preserve"> ثانى يوم فقل </w:t>
      </w:r>
      <w:del w:id="1299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300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ك</w:t>
      </w:r>
      <w:del w:id="1301" w:author="Transkribus" w:date="2019-12-11T14:30:00Z">
        <w:r w:rsidRPr="009B6BCA">
          <w:rPr>
            <w:rFonts w:ascii="Courier New" w:hAnsi="Courier New" w:cs="Courier New"/>
            <w:rtl/>
          </w:rPr>
          <w:delText>ث</w:delText>
        </w:r>
      </w:del>
      <w:ins w:id="1302" w:author="Transkribus" w:date="2019-12-11T14:30:00Z">
        <w:r w:rsidRPr="00EE6742">
          <w:rPr>
            <w:rFonts w:ascii="Courier New" w:hAnsi="Courier New" w:cs="Courier New"/>
            <w:rtl/>
          </w:rPr>
          <w:t>ت</w:t>
        </w:r>
      </w:ins>
      <w:r w:rsidRPr="00EE6742">
        <w:rPr>
          <w:rFonts w:ascii="Courier New" w:hAnsi="Courier New" w:cs="Courier New"/>
          <w:rtl/>
        </w:rPr>
        <w:t xml:space="preserve">ر ولاطفها بعد ذلك الى </w:t>
      </w:r>
      <w:del w:id="1303" w:author="Transkribus" w:date="2019-12-11T14:30:00Z">
        <w:r w:rsidRPr="009B6BCA">
          <w:rPr>
            <w:rFonts w:ascii="Courier New" w:hAnsi="Courier New" w:cs="Courier New"/>
            <w:rtl/>
          </w:rPr>
          <w:delText>ان تكامل برؤها وصحلت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304" w:author="Transkribus" w:date="2019-12-11T14:30:00Z">
        <w:r w:rsidRPr="00EE6742">
          <w:rPr>
            <w:rFonts w:ascii="Courier New" w:hAnsi="Courier New" w:cs="Courier New"/>
            <w:rtl/>
          </w:rPr>
          <w:t>أن تكماسل بروها</w:t>
        </w:r>
      </w:ins>
    </w:p>
    <w:p w:rsidR="00964221" w:rsidRPr="00EE6742" w:rsidRDefault="00964221" w:rsidP="00964221">
      <w:pPr>
        <w:pStyle w:val="NurText"/>
        <w:bidi/>
        <w:rPr>
          <w:ins w:id="1305" w:author="Transkribus" w:date="2019-12-11T14:30:00Z"/>
          <w:rFonts w:ascii="Courier New" w:hAnsi="Courier New" w:cs="Courier New"/>
        </w:rPr>
      </w:pPr>
      <w:dir w:val="rtl">
        <w:dir w:val="rtl">
          <w:del w:id="13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وحدثنى</w:delText>
            </w:r>
          </w:del>
          <w:ins w:id="1307" w:author="Transkribus" w:date="2019-12-11T14:30:00Z">
            <w:r w:rsidRPr="00EE6742">
              <w:rPr>
                <w:rFonts w:ascii="Courier New" w:hAnsi="Courier New" w:cs="Courier New"/>
                <w:rtl/>
              </w:rPr>
              <w:t>وصلحت وحدسى</w:t>
            </w:r>
          </w:ins>
          <w:r w:rsidRPr="00EE6742">
            <w:rPr>
              <w:rFonts w:ascii="Courier New" w:hAnsi="Courier New" w:cs="Courier New"/>
              <w:rtl/>
            </w:rPr>
            <w:t xml:space="preserve"> بعض جماعة </w:t>
          </w:r>
          <w:ins w:id="130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الصاحب ابن مكروربر الملك العادل قال كمان فسد عرس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30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الصاحب </w:t>
      </w:r>
      <w:del w:id="1310" w:author="Transkribus" w:date="2019-12-11T14:30:00Z">
        <w:r w:rsidRPr="009B6BCA">
          <w:rPr>
            <w:rFonts w:ascii="Courier New" w:hAnsi="Courier New" w:cs="Courier New"/>
            <w:rtl/>
          </w:rPr>
          <w:delText>بن شكر وزير الملك العادل قال كان قد عرض للصاحب الم فى ظهره</w:delText>
        </w:r>
      </w:del>
      <w:ins w:id="1311" w:author="Transkribus" w:date="2019-12-11T14:30:00Z">
        <w:r w:rsidRPr="00EE6742">
          <w:rPr>
            <w:rFonts w:ascii="Courier New" w:hAnsi="Courier New" w:cs="Courier New"/>
            <w:rtl/>
          </w:rPr>
          <w:t>الم فى طهرة</w:t>
        </w:r>
      </w:ins>
      <w:r w:rsidRPr="00EE6742">
        <w:rPr>
          <w:rFonts w:ascii="Courier New" w:hAnsi="Courier New" w:cs="Courier New"/>
          <w:rtl/>
        </w:rPr>
        <w:t xml:space="preserve"> عن برد</w:t>
      </w:r>
      <w:del w:id="1312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فاتى اليه</w:delText>
            </w:r>
          </w:del>
          <w:ins w:id="131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فان البه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الاطباء </w:t>
          </w:r>
          <w:del w:id="13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فوصف بعضهم مع اصلاح الاغذية بغلى يسير جندبيدستر مع زيت ويدهن 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16" w:author="Transkribus" w:date="2019-12-11T14:30:00Z">
            <w:r w:rsidRPr="00EE6742">
              <w:rPr>
                <w:rFonts w:ascii="Courier New" w:hAnsi="Courier New" w:cs="Courier New"/>
                <w:rtl/>
              </w:rPr>
              <w:t>فوسف يعضهم مم اسسلاح الاعذيه على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317" w:author="Transkribus" w:date="2019-12-11T14:30:00Z"/>
          <w:rFonts w:ascii="Courier New" w:hAnsi="Courier New" w:cs="Courier New"/>
        </w:rPr>
      </w:pPr>
      <w:dir w:val="rtl">
        <w:dir w:val="rtl">
          <w:del w:id="13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وقال اخر دهن بابونج</w:delText>
            </w:r>
          </w:del>
          <w:ins w:id="1319" w:author="Transkribus" w:date="2019-12-11T14:30:00Z">
            <w:r w:rsidRPr="00EE6742">
              <w:rPr>
                <w:rFonts w:ascii="Courier New" w:hAnsi="Courier New" w:cs="Courier New"/>
                <w:rtl/>
              </w:rPr>
              <w:t>بسير جندد سيرمي ريب ويد هعن به وقال أحرد من بابويح</w:t>
            </w:r>
          </w:ins>
          <w:r w:rsidRPr="00EE6742">
            <w:rPr>
              <w:rFonts w:ascii="Courier New" w:hAnsi="Courier New" w:cs="Courier New"/>
              <w:rtl/>
            </w:rPr>
            <w:t xml:space="preserve"> ومصطكى </w:t>
          </w:r>
          <w:del w:id="1320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321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فقال المصلحة </w:t>
          </w:r>
          <w:del w:id="13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يكون عوض</w:delText>
            </w:r>
          </w:del>
          <w:ins w:id="1323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 بكون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324" w:author="Transkribus" w:date="2019-12-11T14:30:00Z"/>
          <w:rFonts w:ascii="Courier New" w:hAnsi="Courier New" w:cs="Courier New"/>
        </w:rPr>
      </w:pPr>
      <w:ins w:id="1325" w:author="Transkribus" w:date="2019-12-11T14:30:00Z">
        <w:r w:rsidRPr="00EE6742">
          <w:rPr>
            <w:rFonts w:ascii="Courier New" w:hAnsi="Courier New" w:cs="Courier New"/>
            <w:rtl/>
          </w:rPr>
          <w:t>عوس</w:t>
        </w:r>
      </w:ins>
      <w:r w:rsidRPr="00EE6742">
        <w:rPr>
          <w:rFonts w:ascii="Courier New" w:hAnsi="Courier New" w:cs="Courier New"/>
          <w:rtl/>
        </w:rPr>
        <w:t xml:space="preserve"> هذه </w:t>
      </w:r>
      <w:del w:id="1326" w:author="Transkribus" w:date="2019-12-11T14:30:00Z">
        <w:r w:rsidRPr="009B6BCA">
          <w:rPr>
            <w:rFonts w:ascii="Courier New" w:hAnsi="Courier New" w:cs="Courier New"/>
            <w:rtl/>
          </w:rPr>
          <w:delText>الاشياء شيء ينفع</w:delText>
        </w:r>
      </w:del>
      <w:ins w:id="1327" w:author="Transkribus" w:date="2019-12-11T14:30:00Z">
        <w:r w:rsidRPr="00EE6742">
          <w:rPr>
            <w:rFonts w:ascii="Courier New" w:hAnsi="Courier New" w:cs="Courier New"/>
            <w:rtl/>
          </w:rPr>
          <w:t>الاشاءشى بنتي</w:t>
        </w:r>
      </w:ins>
      <w:r w:rsidRPr="00EE6742">
        <w:rPr>
          <w:rFonts w:ascii="Courier New" w:hAnsi="Courier New" w:cs="Courier New"/>
          <w:rtl/>
        </w:rPr>
        <w:t xml:space="preserve"> مع </w:t>
      </w:r>
      <w:del w:id="1328" w:author="Transkribus" w:date="2019-12-11T14:30:00Z">
        <w:r w:rsidRPr="009B6BCA">
          <w:rPr>
            <w:rFonts w:ascii="Courier New" w:hAnsi="Courier New" w:cs="Courier New"/>
            <w:rtl/>
          </w:rPr>
          <w:delText>طيب رائحة فاعجب</w:delText>
        </w:r>
      </w:del>
      <w:ins w:id="1329" w:author="Transkribus" w:date="2019-12-11T14:30:00Z">
        <w:r w:rsidRPr="00EE6742">
          <w:rPr>
            <w:rFonts w:ascii="Courier New" w:hAnsi="Courier New" w:cs="Courier New"/>
            <w:rtl/>
          </w:rPr>
          <w:t>طبب رانجة قاجب</w:t>
        </w:r>
      </w:ins>
      <w:r w:rsidRPr="00EE6742">
        <w:rPr>
          <w:rFonts w:ascii="Courier New" w:hAnsi="Courier New" w:cs="Courier New"/>
          <w:rtl/>
        </w:rPr>
        <w:t xml:space="preserve"> الصاحب قوله وامر مهذب الدين</w:t>
      </w:r>
      <w:del w:id="1330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يوسف باحضار غالية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331" w:author="Transkribus" w:date="2019-12-11T14:30:00Z">
        <w:r w:rsidRPr="00EE6742">
          <w:rPr>
            <w:rFonts w:ascii="Courier New" w:hAnsi="Courier New" w:cs="Courier New"/>
            <w:rtl/>
          </w:rPr>
          <w:t>بوسف باحصار غاليه ودمن بابن لخل ذلك على النار</w:t>
        </w:r>
      </w:ins>
      <w:r w:rsidRPr="00EE6742">
        <w:rPr>
          <w:rFonts w:ascii="Courier New" w:hAnsi="Courier New" w:cs="Courier New"/>
          <w:rtl/>
        </w:rPr>
        <w:t xml:space="preserve"> ودهن </w:t>
      </w:r>
      <w:del w:id="1332" w:author="Transkribus" w:date="2019-12-11T14:30:00Z">
        <w:r w:rsidRPr="009B6BCA">
          <w:rPr>
            <w:rFonts w:ascii="Courier New" w:hAnsi="Courier New" w:cs="Courier New"/>
            <w:rtl/>
          </w:rPr>
          <w:delText>بان فحل ذلك على النار ودهن به الموضع فانتفع به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333" w:author="Transkribus" w:date="2019-12-11T14:30:00Z">
        <w:r w:rsidRPr="00EE6742">
          <w:rPr>
            <w:rFonts w:ascii="Courier New" w:hAnsi="Courier New" w:cs="Courier New"/>
            <w:rtl/>
          </w:rPr>
          <w:t>بة الموشيع فاتفربة وخسد٣</w:t>
        </w:r>
      </w:ins>
    </w:p>
    <w:p w:rsidR="00964221" w:rsidRPr="00EE6742" w:rsidRDefault="00964221" w:rsidP="00964221">
      <w:pPr>
        <w:pStyle w:val="NurText"/>
        <w:bidi/>
        <w:rPr>
          <w:ins w:id="1334" w:author="Transkribus" w:date="2019-12-11T14:30:00Z"/>
          <w:rFonts w:ascii="Courier New" w:hAnsi="Courier New" w:cs="Courier New"/>
        </w:rPr>
      </w:pPr>
      <w:dir w:val="rtl">
        <w:dir w:val="rtl">
          <w:del w:id="13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وخدم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مهذب الدين يوسف بصناعة الطب </w:t>
          </w:r>
          <w:del w:id="133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</w:delText>
            </w:r>
          </w:del>
          <w:ins w:id="1337" w:author="Transkribus" w:date="2019-12-11T14:30:00Z">
            <w:r w:rsidRPr="00EE6742">
              <w:rPr>
                <w:rFonts w:ascii="Courier New" w:hAnsi="Courier New" w:cs="Courier New"/>
                <w:rtl/>
              </w:rPr>
              <w:t>ا</w:t>
            </w:r>
          </w:ins>
          <w:r w:rsidRPr="00EE6742">
            <w:rPr>
              <w:rFonts w:ascii="Courier New" w:hAnsi="Courier New" w:cs="Courier New"/>
              <w:rtl/>
            </w:rPr>
            <w:t xml:space="preserve">عز الدين </w:t>
          </w:r>
          <w:del w:id="133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فرخشاه ابن</w:delText>
            </w:r>
          </w:del>
          <w:ins w:id="1339" w:author="Transkribus" w:date="2019-12-11T14:30:00Z">
            <w:r w:rsidRPr="00EE6742">
              <w:rPr>
                <w:rFonts w:ascii="Courier New" w:hAnsi="Courier New" w:cs="Courier New"/>
                <w:rtl/>
              </w:rPr>
              <w:t>قرحساء بن</w:t>
            </w:r>
          </w:ins>
          <w:r w:rsidRPr="00EE6742">
            <w:rPr>
              <w:rFonts w:ascii="Courier New" w:hAnsi="Courier New" w:cs="Courier New"/>
              <w:rtl/>
            </w:rPr>
            <w:t xml:space="preserve"> شاهان شا</w:t>
          </w:r>
          <w:del w:id="13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</w:delText>
            </w:r>
          </w:del>
          <w:ins w:id="1341" w:author="Transkribus" w:date="2019-12-11T14:30:00Z">
            <w:r w:rsidRPr="00EE6742">
              <w:rPr>
                <w:rFonts w:ascii="Courier New" w:hAnsi="Courier New" w:cs="Courier New"/>
                <w:rtl/>
              </w:rPr>
              <w:t>ء</w:t>
            </w:r>
          </w:ins>
          <w:r w:rsidRPr="00EE6742">
            <w:rPr>
              <w:rFonts w:ascii="Courier New" w:hAnsi="Courier New" w:cs="Courier New"/>
              <w:rtl/>
            </w:rPr>
            <w:t xml:space="preserve"> بن </w:t>
          </w:r>
          <w:del w:id="13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ايوب ولما توفى عز </w:delText>
            </w:r>
          </w:del>
          <w:ins w:id="1343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أيوب ولمانوفى عرا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344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الدين </w:t>
      </w:r>
      <w:del w:id="1345" w:author="Transkribus" w:date="2019-12-11T14:30:00Z">
        <w:r w:rsidRPr="009B6BCA">
          <w:rPr>
            <w:rFonts w:ascii="Courier New" w:hAnsi="Courier New" w:cs="Courier New"/>
            <w:rtl/>
          </w:rPr>
          <w:delText>فرخشاه رحمه</w:delText>
        </w:r>
      </w:del>
      <w:ins w:id="1346" w:author="Transkribus" w:date="2019-12-11T14:30:00Z">
        <w:r w:rsidRPr="00EE6742">
          <w:rPr>
            <w:rFonts w:ascii="Courier New" w:hAnsi="Courier New" w:cs="Courier New"/>
            <w:rtl/>
          </w:rPr>
          <w:t>قرخشاه رجمه</w:t>
        </w:r>
      </w:ins>
      <w:r w:rsidRPr="00EE6742">
        <w:rPr>
          <w:rFonts w:ascii="Courier New" w:hAnsi="Courier New" w:cs="Courier New"/>
          <w:rtl/>
        </w:rPr>
        <w:t xml:space="preserve"> الله وذلك فى جمادى </w:t>
      </w:r>
      <w:del w:id="1347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الاولى سنة ثمان وسبعين وخمسمائة خدم بعده </w:delText>
        </w:r>
      </w:del>
      <w:ins w:id="1348" w:author="Transkribus" w:date="2019-12-11T14:30:00Z">
        <w:r w:rsidRPr="00EE6742">
          <w:rPr>
            <w:rFonts w:ascii="Courier New" w:hAnsi="Courier New" w:cs="Courier New"/>
            <w:rtl/>
          </w:rPr>
          <w:t>الأولى سنةثمان وسيعين وخمسماثة آدم بعدة</w:t>
        </w:r>
      </w:ins>
    </w:p>
    <w:p w:rsidR="00964221" w:rsidRPr="00EE6742" w:rsidRDefault="00964221" w:rsidP="00964221">
      <w:pPr>
        <w:pStyle w:val="NurText"/>
        <w:bidi/>
        <w:rPr>
          <w:ins w:id="134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لولده الملك </w:t>
      </w:r>
      <w:del w:id="1350" w:author="Transkribus" w:date="2019-12-11T14:30:00Z">
        <w:r w:rsidRPr="009B6BCA">
          <w:rPr>
            <w:rFonts w:ascii="Courier New" w:hAnsi="Courier New" w:cs="Courier New"/>
            <w:rtl/>
          </w:rPr>
          <w:delText>الامجد مجد</w:delText>
        </w:r>
      </w:del>
      <w:ins w:id="1351" w:author="Transkribus" w:date="2019-12-11T14:30:00Z">
        <w:r w:rsidRPr="00EE6742">
          <w:rPr>
            <w:rFonts w:ascii="Courier New" w:hAnsi="Courier New" w:cs="Courier New"/>
            <w:rtl/>
          </w:rPr>
          <w:t>الامحجد مجسد</w:t>
        </w:r>
      </w:ins>
      <w:r w:rsidRPr="00EE6742">
        <w:rPr>
          <w:rFonts w:ascii="Courier New" w:hAnsi="Courier New" w:cs="Courier New"/>
          <w:rtl/>
        </w:rPr>
        <w:t xml:space="preserve"> الدين </w:t>
      </w:r>
      <w:del w:id="1352" w:author="Transkribus" w:date="2019-12-11T14:30:00Z">
        <w:r w:rsidRPr="009B6BCA">
          <w:rPr>
            <w:rFonts w:ascii="Courier New" w:hAnsi="Courier New" w:cs="Courier New"/>
            <w:rtl/>
          </w:rPr>
          <w:delText>بهرام شاه</w:delText>
        </w:r>
      </w:del>
      <w:ins w:id="1353" w:author="Transkribus" w:date="2019-12-11T14:30:00Z">
        <w:r w:rsidRPr="00EE6742">
          <w:rPr>
            <w:rFonts w:ascii="Courier New" w:hAnsi="Courier New" w:cs="Courier New"/>
            <w:rtl/>
          </w:rPr>
          <w:t>بنهرام شاد</w:t>
        </w:r>
      </w:ins>
      <w:r w:rsidRPr="00EE6742">
        <w:rPr>
          <w:rFonts w:ascii="Courier New" w:hAnsi="Courier New" w:cs="Courier New"/>
          <w:rtl/>
        </w:rPr>
        <w:t xml:space="preserve"> بن عز الدين </w:t>
      </w:r>
      <w:ins w:id="1354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 xml:space="preserve">فرخشاه بصناعة الطب </w:t>
      </w:r>
      <w:del w:id="1355" w:author="Transkribus" w:date="2019-12-11T14:30:00Z">
        <w:r w:rsidRPr="009B6BCA">
          <w:rPr>
            <w:rFonts w:ascii="Courier New" w:hAnsi="Courier New" w:cs="Courier New"/>
            <w:rtl/>
          </w:rPr>
          <w:delText>واقام عنده ببعلبك وحظى</w:delText>
        </w:r>
      </w:del>
      <w:ins w:id="1356" w:author="Transkribus" w:date="2019-12-11T14:30:00Z">
        <w:r w:rsidRPr="00EE6742">
          <w:rPr>
            <w:rFonts w:ascii="Courier New" w:hAnsi="Courier New" w:cs="Courier New"/>
            <w:rtl/>
          </w:rPr>
          <w:t>وأقام عنسدة</w:t>
        </w:r>
      </w:ins>
    </w:p>
    <w:p w:rsidR="00964221" w:rsidRPr="009B6BCA" w:rsidRDefault="00964221" w:rsidP="00964221">
      <w:pPr>
        <w:pStyle w:val="NurText"/>
        <w:bidi/>
        <w:rPr>
          <w:del w:id="1357" w:author="Transkribus" w:date="2019-12-11T14:30:00Z"/>
          <w:rFonts w:ascii="Courier New" w:hAnsi="Courier New" w:cs="Courier New"/>
        </w:rPr>
      </w:pPr>
      <w:ins w:id="1358" w:author="Transkribus" w:date="2019-12-11T14:30:00Z">
        <w:r w:rsidRPr="00EE6742">
          <w:rPr>
            <w:rFonts w:ascii="Courier New" w:hAnsi="Courier New" w:cs="Courier New"/>
            <w:rtl/>
          </w:rPr>
          <w:t>بيقليك وحفطى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359" w:author="Transkribus" w:date="2019-12-11T14:30:00Z">
        <w:r w:rsidRPr="009B6BCA">
          <w:rPr>
            <w:rFonts w:ascii="Courier New" w:hAnsi="Courier New" w:cs="Courier New"/>
            <w:rtl/>
          </w:rPr>
          <w:delText>ايامه ونال</w:delText>
        </w:r>
      </w:del>
      <w:ins w:id="1360" w:author="Transkribus" w:date="2019-12-11T14:30:00Z">
        <w:r w:rsidRPr="00EE6742">
          <w:rPr>
            <w:rFonts w:ascii="Courier New" w:hAnsi="Courier New" w:cs="Courier New"/>
            <w:rtl/>
          </w:rPr>
          <w:t>أبامة وثال</w:t>
        </w:r>
      </w:ins>
      <w:r w:rsidRPr="00EE6742">
        <w:rPr>
          <w:rFonts w:ascii="Courier New" w:hAnsi="Courier New" w:cs="Courier New"/>
          <w:rtl/>
        </w:rPr>
        <w:t xml:space="preserve"> من جهته من الاموال </w:t>
      </w:r>
      <w:del w:id="1361" w:author="Transkribus" w:date="2019-12-11T14:30:00Z">
        <w:r w:rsidRPr="009B6BCA">
          <w:rPr>
            <w:rFonts w:ascii="Courier New" w:hAnsi="Courier New" w:cs="Courier New"/>
            <w:rtl/>
          </w:rPr>
          <w:delText>والنعم شيئا كثيرا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362" w:author="Transkribus" w:date="2019-12-11T14:30:00Z"/>
          <w:rFonts w:ascii="Courier New" w:hAnsi="Courier New" w:cs="Courier New"/>
        </w:rPr>
      </w:pPr>
      <w:dir w:val="rtl">
        <w:dir w:val="rtl">
          <w:ins w:id="136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والنصم شا كترا </w:t>
            </w:r>
          </w:ins>
          <w:r w:rsidRPr="00EE6742">
            <w:rPr>
              <w:rFonts w:ascii="Courier New" w:hAnsi="Courier New" w:cs="Courier New"/>
              <w:rtl/>
            </w:rPr>
            <w:t xml:space="preserve">وكان </w:t>
          </w:r>
          <w:del w:id="13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يستشيره فى اموره ويعتمد</w:delText>
            </w:r>
          </w:del>
          <w:ins w:id="1365" w:author="Transkribus" w:date="2019-12-11T14:30:00Z">
            <w:r w:rsidRPr="00EE6742">
              <w:rPr>
                <w:rFonts w:ascii="Courier New" w:hAnsi="Courier New" w:cs="Courier New"/>
                <w:rtl/>
              </w:rPr>
              <w:t>استشيرةلى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366" w:author="Transkribus" w:date="2019-12-11T14:30:00Z"/>
          <w:rFonts w:ascii="Courier New" w:hAnsi="Courier New" w:cs="Courier New"/>
        </w:rPr>
      </w:pPr>
      <w:ins w:id="1367" w:author="Transkribus" w:date="2019-12-11T14:30:00Z">
        <w:r w:rsidRPr="00EE6742">
          <w:rPr>
            <w:rFonts w:ascii="Courier New" w:hAnsi="Courier New" w:cs="Courier New"/>
            <w:rtl/>
          </w:rPr>
          <w:t>أمورهوبعنمد</w:t>
        </w:r>
      </w:ins>
      <w:r w:rsidRPr="00EE6742">
        <w:rPr>
          <w:rFonts w:ascii="Courier New" w:hAnsi="Courier New" w:cs="Courier New"/>
          <w:rtl/>
        </w:rPr>
        <w:t xml:space="preserve"> عليه فى </w:t>
      </w:r>
      <w:del w:id="1368" w:author="Transkribus" w:date="2019-12-11T14:30:00Z">
        <w:r w:rsidRPr="009B6BCA">
          <w:rPr>
            <w:rFonts w:ascii="Courier New" w:hAnsi="Courier New" w:cs="Courier New"/>
            <w:rtl/>
          </w:rPr>
          <w:delText>احواله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36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أحو اله </w:t>
            </w:r>
          </w:ins>
          <w:r w:rsidRPr="00EE6742">
            <w:rPr>
              <w:rFonts w:ascii="Courier New" w:hAnsi="Courier New" w:cs="Courier New"/>
              <w:rtl/>
            </w:rPr>
            <w:t>وكان الشي</w:t>
          </w:r>
          <w:del w:id="13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</w:delText>
            </w:r>
          </w:del>
          <w:ins w:id="1371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 xml:space="preserve"> مهذب الدين حسن الر</w:t>
          </w:r>
          <w:del w:id="13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373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ى وافر العلم ج</w:t>
          </w:r>
          <w:del w:id="13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1375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د الفطرة</w:t>
          </w:r>
          <w:del w:id="1376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فكان </w:t>
          </w:r>
          <w:del w:id="13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يستصوب اراءه</w:delText>
            </w:r>
          </w:del>
          <w:ins w:id="1378" w:author="Transkribus" w:date="2019-12-11T14:30:00Z">
            <w:r w:rsidRPr="00EE6742">
              <w:rPr>
                <w:rFonts w:ascii="Courier New" w:hAnsi="Courier New" w:cs="Courier New"/>
                <w:rtl/>
              </w:rPr>
              <w:t>يسيصوب أراهم</w:t>
            </w:r>
          </w:ins>
          <w:r w:rsidRPr="00EE6742">
            <w:rPr>
              <w:rFonts w:ascii="Courier New" w:hAnsi="Courier New" w:cs="Courier New"/>
              <w:rtl/>
            </w:rPr>
            <w:t xml:space="preserve"> ويشكر مقاصده</w:t>
          </w:r>
          <w:del w:id="137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80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ثم اسورزه واشتعل بالوزار هوار تفع أمرةوارتقت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3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ثم استوزره واشتغل بالوزارة وارتفع امره وارتقت منزلته</w:delText>
            </w:r>
          </w:del>
          <w:ins w:id="1382" w:author="Transkribus" w:date="2019-12-11T14:30:00Z">
            <w:r w:rsidRPr="00EE6742">
              <w:rPr>
                <w:rFonts w:ascii="Courier New" w:hAnsi="Courier New" w:cs="Courier New"/>
                <w:rtl/>
              </w:rPr>
              <w:t>متزلتة</w:t>
            </w:r>
          </w:ins>
          <w:r w:rsidRPr="00EE6742">
            <w:rPr>
              <w:rFonts w:ascii="Courier New" w:hAnsi="Courier New" w:cs="Courier New"/>
              <w:rtl/>
            </w:rPr>
            <w:t xml:space="preserve"> عنده </w:t>
          </w:r>
          <w:del w:id="138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حتى</w:delText>
            </w:r>
          </w:del>
          <w:ins w:id="1384" w:author="Transkribus" w:date="2019-12-11T14:30:00Z">
            <w:r w:rsidRPr="00EE6742">
              <w:rPr>
                <w:rFonts w:ascii="Courier New" w:hAnsi="Courier New" w:cs="Courier New"/>
                <w:rtl/>
              </w:rPr>
              <w:t>صى</w:t>
            </w:r>
          </w:ins>
          <w:r w:rsidRPr="00EE6742">
            <w:rPr>
              <w:rFonts w:ascii="Courier New" w:hAnsi="Courier New" w:cs="Courier New"/>
              <w:rtl/>
            </w:rPr>
            <w:t xml:space="preserve"> صار هو المدبر ل</w:t>
          </w:r>
          <w:del w:id="13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1386" w:author="Transkribus" w:date="2019-12-11T14:30:00Z">
            <w:r w:rsidRPr="00EE6742">
              <w:rPr>
                <w:rFonts w:ascii="Courier New" w:hAnsi="Courier New" w:cs="Courier New"/>
                <w:rtl/>
              </w:rPr>
              <w:t>خ</w:t>
            </w:r>
          </w:ins>
          <w:r w:rsidRPr="00EE6742">
            <w:rPr>
              <w:rFonts w:ascii="Courier New" w:hAnsi="Courier New" w:cs="Courier New"/>
              <w:rtl/>
            </w:rPr>
            <w:t xml:space="preserve">ميع الدولة </w:t>
          </w:r>
          <w:del w:id="13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والاحوال باسرها لا تعدل</w:delText>
            </w:r>
          </w:del>
          <w:ins w:id="1388" w:author="Transkribus" w:date="2019-12-11T14:30:00Z">
            <w:r w:rsidRPr="00EE6742">
              <w:rPr>
                <w:rFonts w:ascii="Courier New" w:hAnsi="Courier New" w:cs="Courier New"/>
                <w:rtl/>
              </w:rPr>
              <w:t>والأجوال باسرهالاتعدل</w:t>
            </w:r>
          </w:ins>
          <w:r w:rsidRPr="00EE6742">
            <w:rPr>
              <w:rFonts w:ascii="Courier New" w:hAnsi="Courier New" w:cs="Courier New"/>
              <w:rtl/>
            </w:rPr>
            <w:t xml:space="preserve"> عن </w:t>
          </w:r>
          <w:del w:id="138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امره ونهيه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390" w:author="Transkribus" w:date="2019-12-11T14:30:00Z">
            <w:r w:rsidRPr="00EE6742">
              <w:rPr>
                <w:rFonts w:ascii="Courier New" w:hAnsi="Courier New" w:cs="Courier New"/>
                <w:rtl/>
              </w:rPr>
              <w:t>أمرة ونهية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ولذلك قال فيه الشي</w:t>
          </w:r>
          <w:del w:id="139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</w:delText>
            </w:r>
          </w:del>
          <w:ins w:id="1392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 xml:space="preserve"> شهاب الدين فتيان</w:t>
          </w:r>
          <w:del w:id="139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394" w:author="Transkribus" w:date="2019-12-11T14:30:00Z"/>
          <w:rFonts w:ascii="Courier New" w:hAnsi="Courier New" w:cs="Courier New"/>
        </w:rPr>
      </w:pPr>
      <w:dir w:val="rtl">
        <w:dir w:val="rtl">
          <w:ins w:id="139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النصر٢٢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الملك ال</w:t>
      </w:r>
      <w:del w:id="1396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397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مجد الذى شهد</w:t>
      </w:r>
      <w:del w:id="1398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399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>له جميع ال</w:t>
          </w:r>
          <w:del w:id="14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مل</w:delText>
            </w:r>
          </w:del>
          <w:r w:rsidRPr="00EE6742">
            <w:rPr>
              <w:rFonts w:ascii="Courier New" w:hAnsi="Courier New" w:cs="Courier New"/>
              <w:rtl/>
            </w:rPr>
            <w:t>و</w:t>
          </w:r>
          <w:del w:id="14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</w:delText>
            </w:r>
          </w:del>
          <w:ins w:id="1402" w:author="Transkribus" w:date="2019-12-11T14:30:00Z">
            <w:r w:rsidRPr="00EE6742">
              <w:rPr>
                <w:rFonts w:ascii="Courier New" w:hAnsi="Courier New" w:cs="Courier New"/>
                <w:rtl/>
              </w:rPr>
              <w:t>ل</w:t>
            </w:r>
          </w:ins>
          <w:r w:rsidRPr="00EE6742">
            <w:rPr>
              <w:rFonts w:ascii="Courier New" w:hAnsi="Courier New" w:cs="Courier New"/>
              <w:rtl/>
            </w:rPr>
            <w:t xml:space="preserve"> بالفضل</w:t>
          </w:r>
          <w:del w:id="1403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اصبح فى السامرى </w:t>
          </w:r>
          <w:del w:id="14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معتقدا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ما اعتقد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405" w:author="Transkribus" w:date="2019-12-11T14:30:00Z">
            <w:del w:id="1406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معنقدا * ماعتقد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السامرى فى </w:t>
          </w:r>
          <w:del w:id="140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العجل المنسرح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40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الجل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40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انشدنى هذين البيتين</w:delText>
            </w:r>
          </w:del>
          <w:ins w:id="1410" w:author="Transkribus" w:date="2019-12-11T14:30:00Z">
            <w:r w:rsidRPr="00EE6742">
              <w:rPr>
                <w:rFonts w:ascii="Courier New" w:hAnsi="Courier New" w:cs="Courier New"/>
                <w:rtl/>
              </w:rPr>
              <w:t>اابشدى هدين البينين</w:t>
            </w:r>
          </w:ins>
          <w:r w:rsidRPr="00EE6742">
            <w:rPr>
              <w:rFonts w:ascii="Courier New" w:hAnsi="Courier New" w:cs="Courier New"/>
              <w:rtl/>
            </w:rPr>
            <w:t xml:space="preserve"> شمس الدين محمد بن شهاب الدين فت</w:t>
          </w:r>
          <w:del w:id="14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1412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ان قال </w:t>
          </w:r>
          <w:del w:id="14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انشد فيهما والدى لنفسه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414" w:author="Transkribus" w:date="2019-12-11T14:30:00Z">
            <w:r w:rsidRPr="00EE6742">
              <w:rPr>
                <w:rFonts w:ascii="Courier New" w:hAnsi="Courier New" w:cs="Courier New"/>
                <w:rtl/>
              </w:rPr>
              <w:t>أنشد ييهماو الدى ليقسه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415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اقول ولم تزل </w:t>
          </w:r>
          <w:del w:id="14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احوال الشيخ</w:delText>
            </w:r>
          </w:del>
          <w:ins w:id="1417" w:author="Transkribus" w:date="2019-12-11T14:30:00Z">
            <w:r w:rsidRPr="00EE6742">
              <w:rPr>
                <w:rFonts w:ascii="Courier New" w:hAnsi="Courier New" w:cs="Courier New"/>
                <w:rtl/>
              </w:rPr>
              <w:t>أحوال الشيع</w:t>
            </w:r>
          </w:ins>
          <w:r w:rsidRPr="00EE6742">
            <w:rPr>
              <w:rFonts w:ascii="Courier New" w:hAnsi="Courier New" w:cs="Courier New"/>
              <w:rtl/>
            </w:rPr>
            <w:t xml:space="preserve"> مهذب الدين على </w:t>
          </w:r>
          <w:del w:id="14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سننها</w:delText>
            </w:r>
          </w:del>
          <w:ins w:id="1419" w:author="Transkribus" w:date="2019-12-11T14:30:00Z">
            <w:r w:rsidRPr="00EE6742">
              <w:rPr>
                <w:rFonts w:ascii="Courier New" w:hAnsi="Courier New" w:cs="Courier New"/>
                <w:rtl/>
              </w:rPr>
              <w:t>صتها</w:t>
            </w:r>
          </w:ins>
          <w:r w:rsidRPr="00EE6742">
            <w:rPr>
              <w:rFonts w:ascii="Courier New" w:hAnsi="Courier New" w:cs="Courier New"/>
              <w:rtl/>
            </w:rPr>
            <w:t xml:space="preserve"> وعلو </w:t>
          </w:r>
          <w:del w:id="14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منزلته</w:delText>
            </w:r>
          </w:del>
          <w:ins w:id="1421" w:author="Transkribus" w:date="2019-12-11T14:30:00Z">
            <w:r w:rsidRPr="00EE6742">
              <w:rPr>
                <w:rFonts w:ascii="Courier New" w:hAnsi="Courier New" w:cs="Courier New"/>
                <w:rtl/>
              </w:rPr>
              <w:t>متراته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</w:t>
          </w:r>
          <w:del w:id="14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كيانها حتى كثرت الشكاوى </w:delText>
            </w:r>
          </w:del>
          <w:ins w:id="1423" w:author="Transkribus" w:date="2019-12-11T14:30:00Z">
            <w:r w:rsidRPr="00EE6742">
              <w:rPr>
                <w:rFonts w:ascii="Courier New" w:hAnsi="Courier New" w:cs="Courier New"/>
                <w:rtl/>
              </w:rPr>
              <w:t>كبا تها جى كترت الكماوى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من </w:t>
      </w:r>
      <w:del w:id="1424" w:author="Transkribus" w:date="2019-12-11T14:30:00Z">
        <w:r w:rsidRPr="009B6BCA">
          <w:rPr>
            <w:rFonts w:ascii="Courier New" w:hAnsi="Courier New" w:cs="Courier New"/>
            <w:rtl/>
          </w:rPr>
          <w:delText>اهله واقاربه</w:delText>
        </w:r>
      </w:del>
      <w:ins w:id="1425" w:author="Transkribus" w:date="2019-12-11T14:30:00Z">
        <w:r w:rsidRPr="00EE6742">
          <w:rPr>
            <w:rFonts w:ascii="Courier New" w:hAnsi="Courier New" w:cs="Courier New"/>
            <w:rtl/>
          </w:rPr>
          <w:t>أعله وأقار به</w:t>
        </w:r>
      </w:ins>
      <w:r w:rsidRPr="00EE6742">
        <w:rPr>
          <w:rFonts w:ascii="Courier New" w:hAnsi="Courier New" w:cs="Courier New"/>
          <w:rtl/>
        </w:rPr>
        <w:t xml:space="preserve"> السمرة فانه </w:t>
      </w:r>
      <w:del w:id="1426" w:author="Transkribus" w:date="2019-12-11T14:30:00Z">
        <w:r w:rsidRPr="009B6BCA">
          <w:rPr>
            <w:rFonts w:ascii="Courier New" w:hAnsi="Courier New" w:cs="Courier New"/>
            <w:rtl/>
          </w:rPr>
          <w:delText>كان قد جاءه</w:delText>
        </w:r>
      </w:del>
      <w:ins w:id="1427" w:author="Transkribus" w:date="2019-12-11T14:30:00Z">
        <w:r w:rsidRPr="00EE6742">
          <w:rPr>
            <w:rFonts w:ascii="Courier New" w:hAnsi="Courier New" w:cs="Courier New"/>
            <w:rtl/>
          </w:rPr>
          <w:t>كمان قدجاء ه</w:t>
        </w:r>
      </w:ins>
      <w:r w:rsidRPr="00EE6742">
        <w:rPr>
          <w:rFonts w:ascii="Courier New" w:hAnsi="Courier New" w:cs="Courier New"/>
          <w:rtl/>
        </w:rPr>
        <w:t xml:space="preserve"> الى بعل</w:t>
      </w:r>
      <w:del w:id="1428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ins w:id="1429" w:author="Transkribus" w:date="2019-12-11T14:30:00Z">
        <w:r w:rsidRPr="00EE6742">
          <w:rPr>
            <w:rFonts w:ascii="Courier New" w:hAnsi="Courier New" w:cs="Courier New"/>
            <w:rtl/>
          </w:rPr>
          <w:t>يل</w:t>
        </w:r>
      </w:ins>
      <w:r w:rsidRPr="00EE6742">
        <w:rPr>
          <w:rFonts w:ascii="Courier New" w:hAnsi="Courier New" w:cs="Courier New"/>
          <w:rtl/>
        </w:rPr>
        <w:t xml:space="preserve">ك جماعة منهم من </w:t>
      </w:r>
      <w:del w:id="1430" w:author="Transkribus" w:date="2019-12-11T14:30:00Z">
        <w:r w:rsidRPr="009B6BCA">
          <w:rPr>
            <w:rFonts w:ascii="Courier New" w:hAnsi="Courier New" w:cs="Courier New"/>
            <w:rtl/>
          </w:rPr>
          <w:delText>دمشق واستخدمهم</w:delText>
        </w:r>
      </w:del>
      <w:ins w:id="1431" w:author="Transkribus" w:date="2019-12-11T14:30:00Z">
        <w:r w:rsidRPr="00EE6742">
          <w:rPr>
            <w:rFonts w:ascii="Courier New" w:hAnsi="Courier New" w:cs="Courier New"/>
            <w:rtl/>
          </w:rPr>
          <w:t>دمسق واسحدمهم</w:t>
        </w:r>
      </w:ins>
      <w:r w:rsidRPr="00EE6742">
        <w:rPr>
          <w:rFonts w:ascii="Courier New" w:hAnsi="Courier New" w:cs="Courier New"/>
          <w:rtl/>
        </w:rPr>
        <w:t xml:space="preserve"> فى</w:t>
      </w:r>
    </w:p>
    <w:p w:rsidR="00964221" w:rsidRPr="009B6BCA" w:rsidRDefault="00964221" w:rsidP="00964221">
      <w:pPr>
        <w:pStyle w:val="NurText"/>
        <w:bidi/>
        <w:rPr>
          <w:del w:id="143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جميع </w:t>
      </w:r>
      <w:del w:id="1433" w:author="Transkribus" w:date="2019-12-11T14:30:00Z">
        <w:r w:rsidRPr="009B6BCA">
          <w:rPr>
            <w:rFonts w:ascii="Courier New" w:hAnsi="Courier New" w:cs="Courier New"/>
            <w:rtl/>
          </w:rPr>
          <w:delText>الجهات وكثر منهم</w:delText>
        </w:r>
      </w:del>
      <w:ins w:id="1434" w:author="Transkribus" w:date="2019-12-11T14:30:00Z">
        <w:r w:rsidRPr="00EE6742">
          <w:rPr>
            <w:rFonts w:ascii="Courier New" w:hAnsi="Courier New" w:cs="Courier New"/>
            <w:rtl/>
          </w:rPr>
          <w:t>الحهات وكتر منم</w:t>
        </w:r>
      </w:ins>
      <w:r w:rsidRPr="00EE6742">
        <w:rPr>
          <w:rFonts w:ascii="Courier New" w:hAnsi="Courier New" w:cs="Courier New"/>
          <w:rtl/>
        </w:rPr>
        <w:t xml:space="preserve"> العسف </w:t>
      </w:r>
      <w:del w:id="1435" w:author="Transkribus" w:date="2019-12-11T14:30:00Z">
        <w:r w:rsidRPr="009B6BCA">
          <w:rPr>
            <w:rFonts w:ascii="Courier New" w:hAnsi="Courier New" w:cs="Courier New"/>
            <w:rtl/>
          </w:rPr>
          <w:delText>واكل الاموال والفساد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436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وأكل الأموال والنساد </w:t>
            </w:r>
          </w:ins>
          <w:r w:rsidRPr="00EE6742">
            <w:rPr>
              <w:rFonts w:ascii="Courier New" w:hAnsi="Courier New" w:cs="Courier New"/>
              <w:rtl/>
            </w:rPr>
            <w:t xml:space="preserve">وكان </w:t>
          </w:r>
          <w:del w:id="14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له الجاه العريض</w:delText>
            </w:r>
          </w:del>
          <w:ins w:id="1438" w:author="Transkribus" w:date="2019-12-11T14:30:00Z">
            <w:r w:rsidRPr="00EE6742">
              <w:rPr>
                <w:rFonts w:ascii="Courier New" w:hAnsi="Courier New" w:cs="Courier New"/>
                <w:rtl/>
              </w:rPr>
              <w:t>اعم الجاء العريس</w:t>
            </w:r>
          </w:ins>
          <w:r w:rsidRPr="00EE6742">
            <w:rPr>
              <w:rFonts w:ascii="Courier New" w:hAnsi="Courier New" w:cs="Courier New"/>
              <w:rtl/>
            </w:rPr>
            <w:t xml:space="preserve"> بالوزير</w:t>
          </w:r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43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lastRenderedPageBreak/>
        <w:t>مهذب الدين ا</w:t>
      </w:r>
      <w:del w:id="1440" w:author="Transkribus" w:date="2019-12-11T14:30:00Z">
        <w:r w:rsidRPr="009B6BCA">
          <w:rPr>
            <w:rFonts w:ascii="Courier New" w:hAnsi="Courier New" w:cs="Courier New"/>
            <w:rtl/>
          </w:rPr>
          <w:delText>ل</w:delText>
        </w:r>
      </w:del>
      <w:r w:rsidRPr="00EE6742">
        <w:rPr>
          <w:rFonts w:ascii="Courier New" w:hAnsi="Courier New" w:cs="Courier New"/>
          <w:rtl/>
        </w:rPr>
        <w:t xml:space="preserve">سامرى فلا </w:t>
      </w:r>
      <w:del w:id="1441" w:author="Transkribus" w:date="2019-12-11T14:30:00Z">
        <w:r w:rsidRPr="009B6BCA">
          <w:rPr>
            <w:rFonts w:ascii="Courier New" w:hAnsi="Courier New" w:cs="Courier New"/>
            <w:rtl/>
          </w:rPr>
          <w:delText>يقدر احد</w:delText>
        </w:r>
      </w:del>
      <w:ins w:id="1442" w:author="Transkribus" w:date="2019-12-11T14:30:00Z">
        <w:r w:rsidRPr="00EE6742">
          <w:rPr>
            <w:rFonts w:ascii="Courier New" w:hAnsi="Courier New" w:cs="Courier New"/>
            <w:rtl/>
          </w:rPr>
          <w:t>بعد ر أحمد</w:t>
        </w:r>
      </w:ins>
      <w:r w:rsidRPr="00EE6742">
        <w:rPr>
          <w:rFonts w:ascii="Courier New" w:hAnsi="Courier New" w:cs="Courier New"/>
          <w:rtl/>
        </w:rPr>
        <w:t xml:space="preserve"> ان </w:t>
      </w:r>
      <w:del w:id="1443" w:author="Transkribus" w:date="2019-12-11T14:30:00Z">
        <w:r w:rsidRPr="009B6BCA">
          <w:rPr>
            <w:rFonts w:ascii="Courier New" w:hAnsi="Courier New" w:cs="Courier New"/>
            <w:rtl/>
          </w:rPr>
          <w:delText>يقاومهم بالجملة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444" w:author="Transkribus" w:date="2019-12-11T14:30:00Z"/>
          <w:rFonts w:ascii="Courier New" w:hAnsi="Courier New" w:cs="Courier New"/>
        </w:rPr>
      </w:pPr>
      <w:dir w:val="rtl">
        <w:dir w:val="rtl">
          <w:ins w:id="144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دقاو مهسم وبالخجملة </w:t>
            </w:r>
          </w:ins>
          <w:r w:rsidRPr="00EE6742">
            <w:rPr>
              <w:rFonts w:ascii="Courier New" w:hAnsi="Courier New" w:cs="Courier New"/>
              <w:rtl/>
            </w:rPr>
            <w:t xml:space="preserve">فان الملك </w:t>
          </w:r>
          <w:del w:id="144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الامجد لما تحقق ان الاموال قد اكلوها وكثر فسادهم ولامته الملوك</w:delText>
            </w:r>
          </w:del>
          <w:ins w:id="144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الامجدلاسحققان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448" w:author="Transkribus" w:date="2019-12-11T14:30:00Z">
        <w:r w:rsidRPr="00EE6742">
          <w:rPr>
            <w:rFonts w:ascii="Courier New" w:hAnsi="Courier New" w:cs="Courier New"/>
            <w:rtl/>
          </w:rPr>
          <w:t>الاموال قدأكاوهاوفرنسادهم ولامثه الملول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449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1450" w:author="Transkribus" w:date="2019-12-11T14:30:00Z">
        <w:r w:rsidRPr="00EE6742">
          <w:rPr>
            <w:rFonts w:ascii="Courier New" w:hAnsi="Courier New" w:cs="Courier New"/>
            <w:rtl/>
          </w:rPr>
          <w:t>ن</w:t>
        </w:r>
      </w:ins>
      <w:r w:rsidRPr="00EE6742">
        <w:rPr>
          <w:rFonts w:ascii="Courier New" w:hAnsi="Courier New" w:cs="Courier New"/>
          <w:rtl/>
        </w:rPr>
        <w:t xml:space="preserve">سليم دولته </w:t>
      </w:r>
      <w:del w:id="1451" w:author="Transkribus" w:date="2019-12-11T14:30:00Z">
        <w:r w:rsidRPr="009B6BCA">
          <w:rPr>
            <w:rFonts w:ascii="Courier New" w:hAnsi="Courier New" w:cs="Courier New"/>
            <w:rtl/>
          </w:rPr>
          <w:delText>للسمرة قبض</w:delText>
        </w:r>
      </w:del>
      <w:ins w:id="1452" w:author="Transkribus" w:date="2019-12-11T14:30:00Z">
        <w:r w:rsidRPr="00EE6742">
          <w:rPr>
            <w:rFonts w:ascii="Courier New" w:hAnsi="Courier New" w:cs="Courier New"/>
            <w:rtl/>
          </w:rPr>
          <w:t>السمرةقيس</w:t>
        </w:r>
      </w:ins>
      <w:r w:rsidRPr="00EE6742">
        <w:rPr>
          <w:rFonts w:ascii="Courier New" w:hAnsi="Courier New" w:cs="Courier New"/>
          <w:rtl/>
        </w:rPr>
        <w:t xml:space="preserve"> على</w:t>
      </w:r>
    </w:p>
    <w:p w:rsidR="00964221" w:rsidRPr="009B6BCA" w:rsidRDefault="00964221" w:rsidP="00964221">
      <w:pPr>
        <w:pStyle w:val="NurText"/>
        <w:bidi/>
        <w:rPr>
          <w:del w:id="1453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المهذب السامرى وعلى جميع السمرة </w:t>
      </w:r>
      <w:del w:id="1454" w:author="Transkribus" w:date="2019-12-11T14:30:00Z">
        <w:r w:rsidRPr="009B6BCA">
          <w:rPr>
            <w:rFonts w:ascii="Courier New" w:hAnsi="Courier New" w:cs="Courier New"/>
            <w:rtl/>
          </w:rPr>
          <w:delText>المستخدمين واستقصى</w:delText>
        </w:r>
      </w:del>
      <w:ins w:id="1455" w:author="Transkribus" w:date="2019-12-11T14:30:00Z">
        <w:r w:rsidRPr="00EE6742">
          <w:rPr>
            <w:rFonts w:ascii="Courier New" w:hAnsi="Courier New" w:cs="Courier New"/>
            <w:rtl/>
          </w:rPr>
          <w:t>الستجد مين واسيعصى</w:t>
        </w:r>
      </w:ins>
      <w:r w:rsidRPr="00EE6742">
        <w:rPr>
          <w:rFonts w:ascii="Courier New" w:hAnsi="Courier New" w:cs="Courier New"/>
          <w:rtl/>
        </w:rPr>
        <w:t xml:space="preserve"> منهم </w:t>
      </w:r>
      <w:del w:id="1456" w:author="Transkribus" w:date="2019-12-11T14:30:00Z">
        <w:r w:rsidRPr="009B6BCA">
          <w:rPr>
            <w:rFonts w:ascii="Courier New" w:hAnsi="Courier New" w:cs="Courier New"/>
            <w:rtl/>
          </w:rPr>
          <w:delText>اموال عظيمة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45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وبقى</w:delText>
            </w:r>
          </w:del>
          <w:ins w:id="1458" w:author="Transkribus" w:date="2019-12-11T14:30:00Z">
            <w:r w:rsidRPr="00EE6742">
              <w:rPr>
                <w:rFonts w:ascii="Courier New" w:hAnsi="Courier New" w:cs="Courier New"/>
                <w:rtl/>
              </w:rPr>
              <w:t>أمو الاغطظمة وبق</w:t>
            </w:r>
          </w:ins>
          <w:r w:rsidRPr="00EE6742">
            <w:rPr>
              <w:rFonts w:ascii="Courier New" w:hAnsi="Courier New" w:cs="Courier New"/>
              <w:rtl/>
            </w:rPr>
            <w:t xml:space="preserve"> الوزير</w:t>
          </w:r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45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معتقلا </w:t>
      </w:r>
      <w:del w:id="1460" w:author="Transkribus" w:date="2019-12-11T14:30:00Z">
        <w:r w:rsidRPr="009B6BCA">
          <w:rPr>
            <w:rFonts w:ascii="Courier New" w:hAnsi="Courier New" w:cs="Courier New"/>
            <w:rtl/>
          </w:rPr>
          <w:delText>عنده مدة الا ان</w:delText>
        </w:r>
      </w:del>
      <w:ins w:id="1461" w:author="Transkribus" w:date="2019-12-11T14:30:00Z">
        <w:r w:rsidRPr="00EE6742">
          <w:rPr>
            <w:rFonts w:ascii="Courier New" w:hAnsi="Courier New" w:cs="Courier New"/>
            <w:rtl/>
          </w:rPr>
          <w:t>عندههذة الى ابن</w:t>
        </w:r>
      </w:ins>
      <w:r w:rsidRPr="00EE6742">
        <w:rPr>
          <w:rFonts w:ascii="Courier New" w:hAnsi="Courier New" w:cs="Courier New"/>
          <w:rtl/>
        </w:rPr>
        <w:t xml:space="preserve"> لم يبق </w:t>
      </w:r>
      <w:del w:id="1462" w:author="Transkribus" w:date="2019-12-11T14:30:00Z">
        <w:r w:rsidRPr="009B6BCA">
          <w:rPr>
            <w:rFonts w:ascii="Courier New" w:hAnsi="Courier New" w:cs="Courier New"/>
            <w:rtl/>
          </w:rPr>
          <w:delText>له شيء يعتد به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46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لهشى عتذه </w:t>
            </w:r>
          </w:ins>
          <w:r w:rsidRPr="00EE6742">
            <w:rPr>
              <w:rFonts w:ascii="Courier New" w:hAnsi="Courier New" w:cs="Courier New"/>
              <w:rtl/>
            </w:rPr>
            <w:t>ثم اطلقه وجاء الى دمشق ورا</w:t>
          </w:r>
          <w:del w:id="146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يته</w:delText>
            </w:r>
          </w:del>
          <w:ins w:id="1465" w:author="Transkribus" w:date="2019-12-11T14:30:00Z">
            <w:r w:rsidRPr="00EE6742">
              <w:rPr>
                <w:rFonts w:ascii="Courier New" w:hAnsi="Courier New" w:cs="Courier New"/>
                <w:rtl/>
              </w:rPr>
              <w:t>بة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46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داره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467" w:author="Transkribus" w:date="2019-12-11T14:30:00Z">
            <w:r w:rsidRPr="00EE6742">
              <w:rPr>
                <w:rFonts w:ascii="Courier New" w:hAnsi="Courier New" w:cs="Courier New"/>
                <w:rtl/>
              </w:rPr>
              <w:t>دارة لمساجاء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468" w:author="Transkribus" w:date="2019-12-11T14:30:00Z"/>
          <w:rFonts w:ascii="Courier New" w:hAnsi="Courier New" w:cs="Courier New"/>
        </w:rPr>
      </w:pPr>
      <w:dir w:val="rtl">
        <w:dir w:val="rtl">
          <w:del w:id="14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ولما جاء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من </w:t>
          </w:r>
          <w:del w:id="14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بعلبك وكنت</w:delText>
            </w:r>
          </w:del>
          <w:ins w:id="1471" w:author="Transkribus" w:date="2019-12-11T14:30:00Z">
            <w:r w:rsidRPr="00EE6742">
              <w:rPr>
                <w:rFonts w:ascii="Courier New" w:hAnsi="Courier New" w:cs="Courier New"/>
                <w:rtl/>
              </w:rPr>
              <w:t>بعليك وكيب</w:t>
            </w:r>
          </w:ins>
          <w:r w:rsidRPr="00EE6742">
            <w:rPr>
              <w:rFonts w:ascii="Courier New" w:hAnsi="Courier New" w:cs="Courier New"/>
              <w:rtl/>
            </w:rPr>
            <w:t xml:space="preserve"> مع </w:t>
          </w:r>
          <w:del w:id="14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ابى لنسلم</w:delText>
            </w:r>
          </w:del>
          <w:ins w:id="1473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أبى انسلم</w:t>
            </w:r>
          </w:ins>
          <w:r w:rsidRPr="00EE6742">
            <w:rPr>
              <w:rFonts w:ascii="Courier New" w:hAnsi="Courier New" w:cs="Courier New"/>
              <w:rtl/>
            </w:rPr>
            <w:t xml:space="preserve"> عليه </w:t>
          </w:r>
          <w:del w:id="147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فوجدته شيخا حسنا فصيح الكلام</w:delText>
            </w:r>
          </w:del>
          <w:ins w:id="1475" w:author="Transkribus" w:date="2019-12-11T14:30:00Z">
            <w:r w:rsidRPr="00EE6742">
              <w:rPr>
                <w:rFonts w:ascii="Courier New" w:hAnsi="Courier New" w:cs="Courier New"/>
                <w:rtl/>
              </w:rPr>
              <w:t>فوجدبه سجاحسناقصح الكالام</w:t>
            </w:r>
          </w:ins>
          <w:r w:rsidRPr="00EE6742">
            <w:rPr>
              <w:rFonts w:ascii="Courier New" w:hAnsi="Courier New" w:cs="Courier New"/>
              <w:rtl/>
            </w:rPr>
            <w:t xml:space="preserve"> لطيف المعان</w:t>
          </w:r>
          <w:del w:id="14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47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ى </w:t>
            </w:r>
          </w:ins>
          <w:r w:rsidRPr="00EE6742">
            <w:rPr>
              <w:rFonts w:ascii="Courier New" w:hAnsi="Courier New" w:cs="Courier New"/>
              <w:rtl/>
            </w:rPr>
            <w:t>ومات</w:t>
          </w:r>
          <w:del w:id="14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بعد ذلك وكانت وفاته يوم الخميس مستهل صفر سنة اربع وعشرين وستمائة بدمشق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479" w:author="Transkribus" w:date="2019-12-11T14:30:00Z"/>
          <w:rFonts w:ascii="Courier New" w:hAnsi="Courier New" w:cs="Courier New"/>
        </w:rPr>
      </w:pPr>
      <w:dir w:val="rtl">
        <w:dir w:val="rtl">
          <w:del w:id="14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ومن شعر</w:delText>
            </w:r>
          </w:del>
          <w:ins w:id="1481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ابعد ذلك وكات وفاله وم اشميس مسهل صفرستة اريع وعسر بن وستماثة بدمسق ومن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482" w:author="Transkribus" w:date="2019-12-11T14:30:00Z">
        <w:r w:rsidRPr="00EE6742">
          <w:rPr>
            <w:rFonts w:ascii="Courier New" w:hAnsi="Courier New" w:cs="Courier New"/>
            <w:rtl/>
          </w:rPr>
          <w:t>ابسقر</w:t>
        </w:r>
      </w:ins>
      <w:r w:rsidRPr="00EE6742">
        <w:rPr>
          <w:rFonts w:ascii="Courier New" w:hAnsi="Courier New" w:cs="Courier New"/>
          <w:rtl/>
        </w:rPr>
        <w:t xml:space="preserve"> مهذب الدين يوسف</w:t>
      </w:r>
      <w:del w:id="148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484" w:author="Transkribus" w:date="2019-12-11T14:30:00Z"/>
          <w:rFonts w:ascii="Courier New" w:hAnsi="Courier New" w:cs="Courier New"/>
        </w:rPr>
      </w:pPr>
      <w:dir w:val="rtl">
        <w:dir w:val="rtl">
          <w:del w:id="14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ساءنى الدهر</w:delText>
            </w:r>
          </w:del>
          <w:ins w:id="148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البسيط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487" w:author="Transkribus" w:date="2019-12-11T14:30:00Z">
        <w:r w:rsidRPr="00EE6742">
          <w:rPr>
            <w:rFonts w:ascii="Courier New" w:hAnsi="Courier New" w:cs="Courier New"/>
            <w:rtl/>
          </w:rPr>
          <w:t>ابن ساعفى الدمر</w:t>
        </w:r>
      </w:ins>
      <w:r w:rsidRPr="00EE6742">
        <w:rPr>
          <w:rFonts w:ascii="Courier New" w:hAnsi="Courier New" w:cs="Courier New"/>
          <w:rtl/>
        </w:rPr>
        <w:t xml:space="preserve"> يوما</w:t>
      </w:r>
      <w:del w:id="148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 xml:space="preserve">فانه سر </w:delText>
            </w:r>
            <w:r>
              <w:delText>‬</w:delText>
            </w:r>
            <w:r>
              <w:delText>‬</w:delText>
            </w:r>
          </w:dir>
        </w:dir>
      </w:del>
      <w:ins w:id="1489" w:author="Transkribus" w:date="2019-12-11T14:30:00Z">
        <w:del w:id="1490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انه صر</w:delText>
          </w:r>
        </w:del>
        <w:r w:rsidRPr="00EE6742">
          <w:rPr>
            <w:rFonts w:ascii="Courier New" w:hAnsi="Courier New" w:cs="Courier New"/>
            <w:rtl/>
          </w:rPr>
          <w:tab/>
        </w:r>
      </w:ins>
      <w:r w:rsidRPr="00EE6742">
        <w:rPr>
          <w:rFonts w:ascii="Courier New" w:hAnsi="Courier New" w:cs="Courier New"/>
          <w:rtl/>
        </w:rPr>
        <w:t>دهرا</w:t>
      </w:r>
      <w:del w:id="149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وان </w:t>
          </w:r>
          <w:del w:id="14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دهانى بمال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493" w:author="Transkribus" w:date="2019-12-11T14:30:00Z">
            <w:del w:id="149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دا فى جمال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فقد </w:t>
          </w:r>
          <w:del w:id="14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تعوضت اجرا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496" w:author="Transkribus" w:date="2019-12-11T14:30:00Z">
            <w:r w:rsidRPr="00EE6742">
              <w:rPr>
                <w:rFonts w:ascii="Courier New" w:hAnsi="Courier New" w:cs="Courier New"/>
                <w:rtl/>
              </w:rPr>
              <w:t>تعوست أجحرا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الله </w:t>
          </w:r>
          <w:del w:id="14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اغنى واقنى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1498" w:author="Transkribus" w:date="2019-12-11T14:30:00Z">
            <w:del w:id="149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أيسى وأفضى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والحمد لله شكرا</w:t>
          </w:r>
          <w:del w:id="15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البسيط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ولمهذب الدين يوسف بن </w:t>
          </w:r>
          <w:del w:id="15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1502" w:author="Transkribus" w:date="2019-12-11T14:30:00Z">
            <w:r w:rsidRPr="00EE6742">
              <w:rPr>
                <w:rFonts w:ascii="Courier New" w:hAnsi="Courier New" w:cs="Courier New"/>
                <w:rtl/>
              </w:rPr>
              <w:t>أ</w:t>
            </w:r>
          </w:ins>
          <w:r w:rsidRPr="00EE6742">
            <w:rPr>
              <w:rFonts w:ascii="Courier New" w:hAnsi="Courier New" w:cs="Courier New"/>
              <w:rtl/>
            </w:rPr>
            <w:t>بى سعيد من الكتب شرح ال</w:t>
          </w:r>
          <w:del w:id="15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1504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>و</w:t>
          </w:r>
          <w:del w:id="15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ر</w:delText>
            </w:r>
          </w:del>
          <w:ins w:id="1506" w:author="Transkribus" w:date="2019-12-11T14:30:00Z">
            <w:r w:rsidRPr="00EE6742">
              <w:rPr>
                <w:rFonts w:ascii="Courier New" w:hAnsi="Courier New" w:cs="Courier New"/>
                <w:rtl/>
              </w:rPr>
              <w:t>ز</w:t>
            </w:r>
          </w:ins>
          <w:r w:rsidRPr="00EE6742">
            <w:rPr>
              <w:rFonts w:ascii="Courier New" w:hAnsi="Courier New" w:cs="Courier New"/>
              <w:rtl/>
            </w:rPr>
            <w:t>اة</w:t>
          </w:r>
          <w:del w:id="150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508" w:author="Transkribus" w:date="2019-12-11T14:30:00Z"/>
          <w:rFonts w:ascii="Courier New" w:hAnsi="Courier New" w:cs="Courier New"/>
        </w:rPr>
      </w:pPr>
      <w:dir w:val="rtl">
        <w:dir w:val="rtl">
          <w:ins w:id="1509" w:author="Transkribus" w:date="2019-12-11T14:30:00Z">
            <w:r w:rsidRPr="00EE6742">
              <w:rPr>
                <w:rFonts w:ascii="Courier New" w:hAnsi="Courier New" w:cs="Courier New"/>
                <w:rtl/>
              </w:rPr>
              <w:t>أمين الدولة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510" w:author="Transkribus" w:date="2019-12-11T14:30:00Z">
        <w:r w:rsidRPr="00EE6742">
          <w:rPr>
            <w:rFonts w:ascii="Courier New" w:hAnsi="Courier New" w:cs="Courier New"/>
            <w:rtl/>
          </w:rPr>
          <w:t>*(</w:t>
        </w:r>
      </w:ins>
      <w:r w:rsidRPr="00EE6742">
        <w:rPr>
          <w:rFonts w:ascii="Courier New" w:hAnsi="Courier New" w:cs="Courier New"/>
          <w:rtl/>
        </w:rPr>
        <w:t xml:space="preserve">الصاحب </w:t>
      </w:r>
      <w:del w:id="1511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512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مين الدولة</w:t>
      </w:r>
      <w:del w:id="151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14" w:author="Transkribus" w:date="2019-12-11T14:30:00Z">
        <w:r w:rsidRPr="00EE6742">
          <w:rPr>
            <w:rFonts w:ascii="Courier New" w:hAnsi="Courier New" w:cs="Courier New"/>
            <w:rtl/>
          </w:rPr>
          <w:t>)*</w:t>
        </w:r>
      </w:ins>
    </w:p>
    <w:p w:rsidR="00964221" w:rsidRPr="00EE6742" w:rsidRDefault="00964221" w:rsidP="00964221">
      <w:pPr>
        <w:pStyle w:val="NurText"/>
        <w:bidi/>
        <w:rPr>
          <w:ins w:id="1515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هو الصاحب الوزير العالم العامل الرئيس </w:t>
          </w:r>
          <w:del w:id="15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الكامل افضل الوزراء سيد الحكماء امام العلماء امين</w:delText>
            </w:r>
          </w:del>
          <w:ins w:id="151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الكاسل أفضل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518" w:author="Transkribus" w:date="2019-12-11T14:30:00Z"/>
          <w:rFonts w:ascii="Courier New" w:hAnsi="Courier New" w:cs="Courier New"/>
        </w:rPr>
      </w:pPr>
      <w:ins w:id="1519" w:author="Transkribus" w:date="2019-12-11T14:30:00Z">
        <w:r w:rsidRPr="00EE6742">
          <w:rPr>
            <w:rFonts w:ascii="Courier New" w:hAnsi="Courier New" w:cs="Courier New"/>
            <w:rtl/>
          </w:rPr>
          <w:t>الوزياد</w:t>
        </w:r>
      </w:ins>
    </w:p>
    <w:p w:rsidR="00964221" w:rsidRPr="00EE6742" w:rsidRDefault="00964221" w:rsidP="00964221">
      <w:pPr>
        <w:pStyle w:val="NurText"/>
        <w:bidi/>
        <w:rPr>
          <w:ins w:id="1520" w:author="Transkribus" w:date="2019-12-11T14:30:00Z"/>
          <w:rFonts w:ascii="Courier New" w:hAnsi="Courier New" w:cs="Courier New"/>
        </w:rPr>
      </w:pPr>
      <w:ins w:id="1521" w:author="Transkribus" w:date="2019-12-11T14:30:00Z">
        <w:r w:rsidRPr="00EE6742">
          <w:rPr>
            <w:rFonts w:ascii="Courier New" w:hAnsi="Courier New" w:cs="Courier New"/>
            <w:rtl/>
          </w:rPr>
          <w:t>٢٣٥</w:t>
        </w:r>
      </w:ins>
    </w:p>
    <w:p w:rsidR="00964221" w:rsidRPr="00EE6742" w:rsidRDefault="00964221" w:rsidP="00964221">
      <w:pPr>
        <w:pStyle w:val="NurText"/>
        <w:bidi/>
        <w:rPr>
          <w:ins w:id="1522" w:author="Transkribus" w:date="2019-12-11T14:30:00Z"/>
          <w:rFonts w:ascii="Courier New" w:hAnsi="Courier New" w:cs="Courier New"/>
        </w:rPr>
      </w:pPr>
      <w:ins w:id="1523" w:author="Transkribus" w:date="2019-12-11T14:30:00Z">
        <w:r w:rsidRPr="00EE6742">
          <w:rPr>
            <w:rFonts w:ascii="Courier New" w:hAnsi="Courier New" w:cs="Courier New"/>
            <w:rtl/>
          </w:rPr>
          <w:t>وزر اعسيد الحكماء أمام العلاء أمين الدولة أبو الحسسن بن عزال بن أبى سعيد كان سامرا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524" w:author="Transkribus" w:date="2019-12-11T14:30:00Z">
        <w:r w:rsidRPr="00EE6742">
          <w:rPr>
            <w:rFonts w:ascii="Courier New" w:hAnsi="Courier New" w:cs="Courier New"/>
            <w:rtl/>
          </w:rPr>
          <w:t>وأسلم ولقب كمال الدين وكمان مهذب الدين السامرى عمه وكمان أمين</w:t>
        </w:r>
      </w:ins>
      <w:r w:rsidRPr="00EE6742">
        <w:rPr>
          <w:rFonts w:ascii="Courier New" w:hAnsi="Courier New" w:cs="Courier New"/>
          <w:rtl/>
        </w:rPr>
        <w:t xml:space="preserve"> الدولة </w:t>
      </w:r>
      <w:del w:id="1525" w:author="Transkribus" w:date="2019-12-11T14:30:00Z">
        <w:r w:rsidRPr="009B6BCA">
          <w:rPr>
            <w:rFonts w:ascii="Courier New" w:hAnsi="Courier New" w:cs="Courier New"/>
            <w:rtl/>
          </w:rPr>
          <w:delText>ابو الحسن بن غزال بن ابى سعيد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26" w:author="Transkribus" w:date="2019-12-11T14:30:00Z">
        <w:r w:rsidRPr="00EE6742">
          <w:rPr>
            <w:rFonts w:ascii="Courier New" w:hAnsi="Courier New" w:cs="Courier New"/>
            <w:rtl/>
          </w:rPr>
          <w:t>هذاله الذكماء</w:t>
        </w:r>
      </w:ins>
    </w:p>
    <w:p w:rsidR="00964221" w:rsidRPr="009B6BCA" w:rsidRDefault="00964221" w:rsidP="00964221">
      <w:pPr>
        <w:pStyle w:val="NurText"/>
        <w:bidi/>
        <w:rPr>
          <w:del w:id="1527" w:author="Transkribus" w:date="2019-12-11T14:30:00Z"/>
          <w:rFonts w:ascii="Courier New" w:hAnsi="Courier New" w:cs="Courier New"/>
        </w:rPr>
      </w:pPr>
      <w:dir w:val="rtl">
        <w:dir w:val="rtl">
          <w:del w:id="15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سامريا واسلم ولقب بكمال الدين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529" w:author="Transkribus" w:date="2019-12-11T14:30:00Z"/>
          <w:rFonts w:ascii="Courier New" w:hAnsi="Courier New" w:cs="Courier New"/>
        </w:rPr>
      </w:pPr>
      <w:dir w:val="rtl">
        <w:dir w:val="rtl">
          <w:del w:id="15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مهذب الدين السامرى عمه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53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وكان امين الدولة هذا له الذكاء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الذى </w:t>
          </w:r>
          <w:del w:id="153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مزيد</w:delText>
            </w:r>
          </w:del>
          <w:ins w:id="1533" w:author="Transkribus" w:date="2019-12-11T14:30:00Z">
            <w:r w:rsidRPr="00EE6742">
              <w:rPr>
                <w:rFonts w:ascii="Courier New" w:hAnsi="Courier New" w:cs="Courier New"/>
                <w:rtl/>
              </w:rPr>
              <w:t>لامر بد</w:t>
            </w:r>
          </w:ins>
          <w:r w:rsidRPr="00EE6742">
            <w:rPr>
              <w:rFonts w:ascii="Courier New" w:hAnsi="Courier New" w:cs="Courier New"/>
              <w:rtl/>
            </w:rPr>
            <w:t xml:space="preserve"> عليه والعلم الذى </w:t>
          </w:r>
          <w:del w:id="153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يصل اليه والانعام العام</w:delText>
            </w:r>
          </w:del>
          <w:ins w:id="1535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الابضل أحمد سواء البه والالعام اليام</w:t>
            </w:r>
          </w:ins>
          <w:r w:rsidRPr="00EE6742">
            <w:rPr>
              <w:rFonts w:ascii="Courier New" w:hAnsi="Courier New" w:cs="Courier New"/>
              <w:rtl/>
            </w:rPr>
            <w:t xml:space="preserve"> والاحسان التام</w:t>
          </w:r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والهمم </w:t>
      </w:r>
      <w:del w:id="1536" w:author="Transkribus" w:date="2019-12-11T14:30:00Z">
        <w:r w:rsidRPr="009B6BCA">
          <w:rPr>
            <w:rFonts w:ascii="Courier New" w:hAnsi="Courier New" w:cs="Courier New"/>
            <w:rtl/>
          </w:rPr>
          <w:delText>العالية والالاء المتوالية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37" w:author="Transkribus" w:date="2019-12-11T14:30:00Z">
        <w:r w:rsidRPr="00EE6742">
          <w:rPr>
            <w:rFonts w:ascii="Courier New" w:hAnsi="Courier New" w:cs="Courier New"/>
            <w:rtl/>
          </w:rPr>
          <w:t>الغالبة والالاء المنوالبة وقدبلم من صناعة الطب غاباتها والتثهسى الى نهااتا</w:t>
        </w:r>
      </w:ins>
    </w:p>
    <w:p w:rsidR="00964221" w:rsidRPr="009B6BCA" w:rsidRDefault="00964221" w:rsidP="00964221">
      <w:pPr>
        <w:pStyle w:val="NurText"/>
        <w:bidi/>
        <w:rPr>
          <w:del w:id="1538" w:author="Transkribus" w:date="2019-12-11T14:30:00Z"/>
          <w:rFonts w:ascii="Courier New" w:hAnsi="Courier New" w:cs="Courier New"/>
        </w:rPr>
      </w:pPr>
      <w:dir w:val="rtl">
        <w:dir w:val="rtl">
          <w:del w:id="15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وقد بلغ من الصناعة غاياتها وانتهى الى نهاياتها واشتمل</w:delText>
            </w:r>
          </w:del>
          <w:ins w:id="1540" w:author="Transkribus" w:date="2019-12-11T14:30:00Z">
            <w:r w:rsidRPr="00EE6742">
              <w:rPr>
                <w:rFonts w:ascii="Courier New" w:hAnsi="Courier New" w:cs="Courier New"/>
                <w:rtl/>
              </w:rPr>
              <w:t>واشتعل</w:t>
            </w:r>
          </w:ins>
          <w:r w:rsidRPr="00EE6742">
            <w:rPr>
              <w:rFonts w:ascii="Courier New" w:hAnsi="Courier New" w:cs="Courier New"/>
              <w:rtl/>
            </w:rPr>
            <w:t xml:space="preserve"> على محصولها و</w:t>
          </w:r>
          <w:del w:id="15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ات</w:delText>
            </w:r>
          </w:del>
          <w:ins w:id="1542" w:author="Transkribus" w:date="2019-12-11T14:30:00Z">
            <w:r w:rsidRPr="00EE6742">
              <w:rPr>
                <w:rFonts w:ascii="Courier New" w:hAnsi="Courier New" w:cs="Courier New"/>
                <w:rtl/>
              </w:rPr>
              <w:t>أي</w:t>
            </w:r>
          </w:ins>
          <w:r w:rsidRPr="00EE6742">
            <w:rPr>
              <w:rFonts w:ascii="Courier New" w:hAnsi="Courier New" w:cs="Courier New"/>
              <w:rtl/>
            </w:rPr>
            <w:t xml:space="preserve">قن معرفة اصولها </w:t>
          </w:r>
          <w:del w:id="15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وفصولها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544" w:author="Transkribus" w:date="2019-12-11T14:30:00Z"/>
          <w:rFonts w:ascii="Courier New" w:hAnsi="Courier New" w:cs="Courier New"/>
        </w:rPr>
      </w:pPr>
      <w:dir w:val="rtl">
        <w:dir w:val="rtl">
          <w:del w:id="15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حتى</w:delText>
            </w:r>
          </w:del>
          <w:ins w:id="1546" w:author="Transkribus" w:date="2019-12-11T14:30:00Z">
            <w:r w:rsidRPr="00EE6742">
              <w:rPr>
                <w:rFonts w:ascii="Courier New" w:hAnsi="Courier New" w:cs="Courier New"/>
                <w:rtl/>
              </w:rPr>
              <w:t>ونصولها حفى</w:t>
            </w:r>
          </w:ins>
          <w:r w:rsidRPr="00EE6742">
            <w:rPr>
              <w:rFonts w:ascii="Courier New" w:hAnsi="Courier New" w:cs="Courier New"/>
              <w:rtl/>
            </w:rPr>
            <w:t xml:space="preserve"> قل عنه </w:t>
          </w:r>
          <w:del w:id="15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المماثل وقصر عن ادراك</w:delText>
            </w:r>
          </w:del>
          <w:ins w:id="1548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المماقل وقصرعن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549" w:author="Transkribus" w:date="2019-12-11T14:30:00Z">
        <w:r w:rsidRPr="00EE6742">
          <w:rPr>
            <w:rFonts w:ascii="Courier New" w:hAnsi="Courier New" w:cs="Courier New"/>
            <w:rtl/>
          </w:rPr>
          <w:t>ادوالك</w:t>
        </w:r>
      </w:ins>
      <w:r w:rsidRPr="00EE6742">
        <w:rPr>
          <w:rFonts w:ascii="Courier New" w:hAnsi="Courier New" w:cs="Courier New"/>
          <w:rtl/>
        </w:rPr>
        <w:t xml:space="preserve"> معاليه كل فاضل وكامل</w:t>
      </w:r>
      <w:del w:id="155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551" w:author="Transkribus" w:date="2019-12-11T14:30:00Z">
        <w:r w:rsidRPr="00EE6742">
          <w:rPr>
            <w:rFonts w:ascii="Courier New" w:hAnsi="Courier New" w:cs="Courier New"/>
            <w:rtl/>
          </w:rPr>
          <w:t xml:space="preserve"> كمان أو لاعبند الملك الامحد مجد الدين بهرام شاه بن عز الدين</w:t>
        </w:r>
      </w:ins>
    </w:p>
    <w:p w:rsidR="00964221" w:rsidRPr="009B6BCA" w:rsidRDefault="00964221" w:rsidP="00964221">
      <w:pPr>
        <w:pStyle w:val="NurText"/>
        <w:bidi/>
        <w:rPr>
          <w:del w:id="1552" w:author="Transkribus" w:date="2019-12-11T14:30:00Z"/>
          <w:rFonts w:ascii="Courier New" w:hAnsi="Courier New" w:cs="Courier New"/>
        </w:rPr>
      </w:pPr>
      <w:dir w:val="rtl">
        <w:dir w:val="rtl">
          <w:del w:id="15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كان اولا عند الملك الامجد مجد الدين بهرام شاه ابن عز الدين فرخشاه بن ايوب معتمدا عليه فى الصناعة الطبية واعمالها مفوضا اليه امور دولته واحوالها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554" w:author="Transkribus" w:date="2019-12-11T14:30:00Z"/>
          <w:rFonts w:ascii="Courier New" w:hAnsi="Courier New" w:cs="Courier New"/>
        </w:rPr>
      </w:pPr>
      <w:dir w:val="rtl">
        <w:dir w:val="rtl">
          <w:ins w:id="1555" w:author="Transkribus" w:date="2019-12-11T14:30:00Z">
            <w:r w:rsidRPr="00EE6742">
              <w:rPr>
                <w:rFonts w:ascii="Courier New" w:hAnsi="Courier New" w:cs="Courier New"/>
                <w:rtl/>
              </w:rPr>
              <w:t>قرخشاه بن أيوب معثمد اعليه فى الصناعة الطببة وأعمالها مقوضا البه أموردولته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556" w:author="Transkribus" w:date="2019-12-11T14:30:00Z"/>
          <w:rFonts w:ascii="Courier New" w:hAnsi="Courier New" w:cs="Courier New"/>
        </w:rPr>
      </w:pPr>
      <w:ins w:id="1557" w:author="Transkribus" w:date="2019-12-11T14:30:00Z">
        <w:r w:rsidRPr="00EE6742">
          <w:rPr>
            <w:rFonts w:ascii="Courier New" w:hAnsi="Courier New" w:cs="Courier New"/>
            <w:rtl/>
          </w:rPr>
          <w:t xml:space="preserve">ابر أحو الها </w:t>
        </w:r>
      </w:ins>
      <w:r w:rsidRPr="00EE6742">
        <w:rPr>
          <w:rFonts w:ascii="Courier New" w:hAnsi="Courier New" w:cs="Courier New"/>
          <w:rtl/>
        </w:rPr>
        <w:t xml:space="preserve">ولم </w:t>
      </w:r>
      <w:del w:id="1558" w:author="Transkribus" w:date="2019-12-11T14:30:00Z">
        <w:r w:rsidRPr="009B6BCA">
          <w:rPr>
            <w:rFonts w:ascii="Courier New" w:hAnsi="Courier New" w:cs="Courier New"/>
            <w:rtl/>
          </w:rPr>
          <w:delText>يزل عنده</w:delText>
        </w:r>
      </w:del>
      <w:ins w:id="1559" w:author="Transkribus" w:date="2019-12-11T14:30:00Z">
        <w:r w:rsidRPr="00EE6742">
          <w:rPr>
            <w:rFonts w:ascii="Courier New" w:hAnsi="Courier New" w:cs="Courier New"/>
            <w:rtl/>
          </w:rPr>
          <w:t>بنرل عبدة</w:t>
        </w:r>
      </w:ins>
      <w:r w:rsidRPr="00EE6742">
        <w:rPr>
          <w:rFonts w:ascii="Courier New" w:hAnsi="Courier New" w:cs="Courier New"/>
          <w:rtl/>
        </w:rPr>
        <w:t xml:space="preserve"> الى </w:t>
      </w:r>
      <w:del w:id="1560" w:author="Transkribus" w:date="2019-12-11T14:30:00Z">
        <w:r w:rsidRPr="009B6BCA">
          <w:rPr>
            <w:rFonts w:ascii="Courier New" w:hAnsi="Courier New" w:cs="Courier New"/>
            <w:rtl/>
          </w:rPr>
          <w:delText>ان</w:delText>
        </w:r>
      </w:del>
      <w:ins w:id="1561" w:author="Transkribus" w:date="2019-12-11T14:30:00Z">
        <w:r w:rsidRPr="00EE6742">
          <w:rPr>
            <w:rFonts w:ascii="Courier New" w:hAnsi="Courier New" w:cs="Courier New"/>
            <w:rtl/>
          </w:rPr>
          <w:t>أبن</w:t>
        </w:r>
      </w:ins>
      <w:r w:rsidRPr="00EE6742">
        <w:rPr>
          <w:rFonts w:ascii="Courier New" w:hAnsi="Courier New" w:cs="Courier New"/>
          <w:rtl/>
        </w:rPr>
        <w:t xml:space="preserve"> توفى الملك </w:t>
      </w:r>
      <w:del w:id="1562" w:author="Transkribus" w:date="2019-12-11T14:30:00Z">
        <w:r w:rsidRPr="009B6BCA">
          <w:rPr>
            <w:rFonts w:ascii="Courier New" w:hAnsi="Courier New" w:cs="Courier New"/>
            <w:rtl/>
          </w:rPr>
          <w:delText>الامجد رحمه</w:delText>
        </w:r>
      </w:del>
      <w:ins w:id="1563" w:author="Transkribus" w:date="2019-12-11T14:30:00Z">
        <w:r w:rsidRPr="00EE6742">
          <w:rPr>
            <w:rFonts w:ascii="Courier New" w:hAnsi="Courier New" w:cs="Courier New"/>
            <w:rtl/>
          </w:rPr>
          <w:t>الامجدرجمة</w:t>
        </w:r>
      </w:ins>
      <w:r w:rsidRPr="00EE6742">
        <w:rPr>
          <w:rFonts w:ascii="Courier New" w:hAnsi="Courier New" w:cs="Courier New"/>
          <w:rtl/>
        </w:rPr>
        <w:t xml:space="preserve"> الله وذلك فى </w:t>
      </w:r>
      <w:del w:id="1564" w:author="Transkribus" w:date="2019-12-11T14:30:00Z">
        <w:r w:rsidRPr="009B6BCA">
          <w:rPr>
            <w:rFonts w:ascii="Courier New" w:hAnsi="Courier New" w:cs="Courier New"/>
            <w:rtl/>
          </w:rPr>
          <w:delText>داره بدمشق اخر نهار يوم الثلاثاء حادى عشر</w:delText>
        </w:r>
      </w:del>
      <w:ins w:id="1565" w:author="Transkribus" w:date="2019-12-11T14:30:00Z">
        <w:r w:rsidRPr="00EE6742">
          <w:rPr>
            <w:rFonts w:ascii="Courier New" w:hAnsi="Courier New" w:cs="Courier New"/>
            <w:rtl/>
          </w:rPr>
          <w:t>دارعبدمشق أمرهاروم</w:t>
        </w:r>
      </w:ins>
    </w:p>
    <w:p w:rsidR="00964221" w:rsidRPr="009B6BCA" w:rsidRDefault="00964221" w:rsidP="00964221">
      <w:pPr>
        <w:pStyle w:val="NurText"/>
        <w:bidi/>
        <w:rPr>
          <w:del w:id="1566" w:author="Transkribus" w:date="2019-12-11T14:30:00Z"/>
          <w:rFonts w:ascii="Courier New" w:hAnsi="Courier New" w:cs="Courier New"/>
        </w:rPr>
      </w:pPr>
      <w:ins w:id="1567" w:author="Transkribus" w:date="2019-12-11T14:30:00Z">
        <w:r w:rsidRPr="00EE6742">
          <w:rPr>
            <w:rFonts w:ascii="Courier New" w:hAnsi="Courier New" w:cs="Courier New"/>
            <w:rtl/>
          </w:rPr>
          <w:t>البلاثاء جادى عمر</w:t>
        </w:r>
      </w:ins>
      <w:r w:rsidRPr="00EE6742">
        <w:rPr>
          <w:rFonts w:ascii="Courier New" w:hAnsi="Courier New" w:cs="Courier New"/>
          <w:rtl/>
        </w:rPr>
        <w:t xml:space="preserve"> شهر شوال س</w:t>
      </w:r>
      <w:del w:id="1568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1569" w:author="Transkribus" w:date="2019-12-11T14:30:00Z">
        <w:r w:rsidRPr="00EE6742">
          <w:rPr>
            <w:rFonts w:ascii="Courier New" w:hAnsi="Courier New" w:cs="Courier New"/>
            <w:rtl/>
          </w:rPr>
          <w:t>ت</w:t>
        </w:r>
      </w:ins>
      <w:r w:rsidRPr="00EE6742">
        <w:rPr>
          <w:rFonts w:ascii="Courier New" w:hAnsi="Courier New" w:cs="Courier New"/>
          <w:rtl/>
        </w:rPr>
        <w:t xml:space="preserve">ة ثمان </w:t>
      </w:r>
      <w:del w:id="1570" w:author="Transkribus" w:date="2019-12-11T14:30:00Z">
        <w:r w:rsidRPr="009B6BCA">
          <w:rPr>
            <w:rFonts w:ascii="Courier New" w:hAnsi="Courier New" w:cs="Courier New"/>
            <w:rtl/>
          </w:rPr>
          <w:delText>وعشرين وستمائة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571" w:author="Transkribus" w:date="2019-12-11T14:30:00Z"/>
          <w:rFonts w:ascii="Courier New" w:hAnsi="Courier New" w:cs="Courier New"/>
        </w:rPr>
      </w:pPr>
      <w:dir w:val="rtl">
        <w:dir w:val="rtl">
          <w:ins w:id="157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وعسر بن وسيماثة </w:t>
            </w:r>
          </w:ins>
          <w:r w:rsidRPr="00EE6742">
            <w:rPr>
              <w:rFonts w:ascii="Courier New" w:hAnsi="Courier New" w:cs="Courier New"/>
              <w:rtl/>
            </w:rPr>
            <w:t xml:space="preserve">وبعد ذلك استقل </w:t>
          </w:r>
          <w:del w:id="15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بالوزراة للملك </w:delText>
            </w:r>
          </w:del>
          <w:ins w:id="157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الوزارة لملك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575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الصالح عماد الدين </w:t>
      </w:r>
      <w:del w:id="1576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577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بى الفداء اسم</w:t>
      </w:r>
      <w:del w:id="1578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r w:rsidRPr="00EE6742">
        <w:rPr>
          <w:rFonts w:ascii="Courier New" w:hAnsi="Courier New" w:cs="Courier New"/>
          <w:rtl/>
        </w:rPr>
        <w:t xml:space="preserve">عيل ابن الملك العادل </w:t>
      </w:r>
      <w:del w:id="1579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580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بى بكر بن </w:t>
      </w:r>
      <w:del w:id="1581" w:author="Transkribus" w:date="2019-12-11T14:30:00Z">
        <w:r w:rsidRPr="009B6BCA">
          <w:rPr>
            <w:rFonts w:ascii="Courier New" w:hAnsi="Courier New" w:cs="Courier New"/>
            <w:rtl/>
          </w:rPr>
          <w:delText>ايوب فساس</w:delText>
        </w:r>
      </w:del>
      <w:ins w:id="1582" w:author="Transkribus" w:date="2019-12-11T14:30:00Z">
        <w:r w:rsidRPr="00EE6742">
          <w:rPr>
            <w:rFonts w:ascii="Courier New" w:hAnsi="Courier New" w:cs="Courier New"/>
            <w:rtl/>
          </w:rPr>
          <w:t>أيوب قساس</w:t>
        </w:r>
      </w:ins>
      <w:r w:rsidRPr="00EE6742">
        <w:rPr>
          <w:rFonts w:ascii="Courier New" w:hAnsi="Courier New" w:cs="Courier New"/>
          <w:rtl/>
        </w:rPr>
        <w:t xml:space="preserve"> الدولة</w:t>
      </w:r>
      <w:del w:id="1583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</w:delText>
        </w:r>
      </w:del>
    </w:p>
    <w:p w:rsidR="00964221" w:rsidRPr="00EE6742" w:rsidRDefault="00964221" w:rsidP="00964221">
      <w:pPr>
        <w:pStyle w:val="NurText"/>
        <w:bidi/>
        <w:rPr>
          <w:ins w:id="1584" w:author="Transkribus" w:date="2019-12-11T14:30:00Z"/>
          <w:rFonts w:ascii="Courier New" w:hAnsi="Courier New" w:cs="Courier New"/>
        </w:rPr>
      </w:pPr>
      <w:ins w:id="1585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حسن السياسة وب</w:t>
      </w:r>
      <w:del w:id="1586" w:author="Transkribus" w:date="2019-12-11T14:30:00Z">
        <w:r w:rsidRPr="009B6BCA">
          <w:rPr>
            <w:rFonts w:ascii="Courier New" w:hAnsi="Courier New" w:cs="Courier New"/>
            <w:rtl/>
          </w:rPr>
          <w:delText>لغ</w:delText>
        </w:r>
      </w:del>
      <w:ins w:id="1587" w:author="Transkribus" w:date="2019-12-11T14:30:00Z">
        <w:r w:rsidRPr="00EE6742">
          <w:rPr>
            <w:rFonts w:ascii="Courier New" w:hAnsi="Courier New" w:cs="Courier New"/>
            <w:rtl/>
          </w:rPr>
          <w:t>اح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1588" w:author="Transkribus" w:date="2019-12-11T14:30:00Z">
        <w:r w:rsidRPr="009B6BCA">
          <w:rPr>
            <w:rFonts w:ascii="Courier New" w:hAnsi="Courier New" w:cs="Courier New"/>
            <w:rtl/>
          </w:rPr>
          <w:delText>تدبير المملكة نهاية</w:delText>
        </w:r>
      </w:del>
      <w:ins w:id="1589" w:author="Transkribus" w:date="2019-12-11T14:30:00Z">
        <w:r w:rsidRPr="00EE6742">
          <w:rPr>
            <w:rFonts w:ascii="Courier New" w:hAnsi="Courier New" w:cs="Courier New"/>
            <w:rtl/>
          </w:rPr>
          <w:t>بدير المصلكة ثهابة</w:t>
        </w:r>
      </w:ins>
      <w:r w:rsidRPr="00EE6742">
        <w:rPr>
          <w:rFonts w:ascii="Courier New" w:hAnsi="Courier New" w:cs="Courier New"/>
          <w:rtl/>
        </w:rPr>
        <w:t xml:space="preserve"> الرياسة </w:t>
      </w:r>
      <w:del w:id="1590" w:author="Transkribus" w:date="2019-12-11T14:30:00Z">
        <w:r w:rsidRPr="009B6BCA">
          <w:rPr>
            <w:rFonts w:ascii="Courier New" w:hAnsi="Courier New" w:cs="Courier New"/>
            <w:rtl/>
          </w:rPr>
          <w:delText>وثبت قواعد</w:delText>
        </w:r>
      </w:del>
      <w:ins w:id="1591" w:author="Transkribus" w:date="2019-12-11T14:30:00Z">
        <w:r w:rsidRPr="00EE6742">
          <w:rPr>
            <w:rFonts w:ascii="Courier New" w:hAnsi="Courier New" w:cs="Courier New"/>
            <w:rtl/>
          </w:rPr>
          <w:t>ويبث عواعد</w:t>
        </w:r>
      </w:ins>
      <w:r w:rsidRPr="00EE6742">
        <w:rPr>
          <w:rFonts w:ascii="Courier New" w:hAnsi="Courier New" w:cs="Courier New"/>
          <w:rtl/>
        </w:rPr>
        <w:t xml:space="preserve"> الملك </w:t>
      </w:r>
      <w:del w:id="1592" w:author="Transkribus" w:date="2019-12-11T14:30:00Z">
        <w:r w:rsidRPr="009B6BCA">
          <w:rPr>
            <w:rFonts w:ascii="Courier New" w:hAnsi="Courier New" w:cs="Courier New"/>
            <w:rtl/>
          </w:rPr>
          <w:delText xml:space="preserve">وايدها ورفع مبانى </w:delText>
        </w:r>
      </w:del>
      <w:ins w:id="1593" w:author="Transkribus" w:date="2019-12-11T14:30:00Z">
        <w:r w:rsidRPr="00EE6742">
          <w:rPr>
            <w:rFonts w:ascii="Courier New" w:hAnsi="Courier New" w:cs="Courier New"/>
            <w:rtl/>
          </w:rPr>
          <w:t>وابدها ورقي مسانى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المعالى وشيدها </w:t>
      </w:r>
      <w:del w:id="1594" w:author="Transkribus" w:date="2019-12-11T14:30:00Z">
        <w:r w:rsidRPr="009B6BCA">
          <w:rPr>
            <w:rFonts w:ascii="Courier New" w:hAnsi="Courier New" w:cs="Courier New"/>
            <w:rtl/>
          </w:rPr>
          <w:delText>وجدد معالم</w:delText>
        </w:r>
      </w:del>
      <w:ins w:id="1595" w:author="Transkribus" w:date="2019-12-11T14:30:00Z">
        <w:r w:rsidRPr="00EE6742">
          <w:rPr>
            <w:rFonts w:ascii="Courier New" w:hAnsi="Courier New" w:cs="Courier New"/>
            <w:rtl/>
          </w:rPr>
          <w:t>وجددمعالم</w:t>
        </w:r>
      </w:ins>
      <w:r w:rsidRPr="00EE6742">
        <w:rPr>
          <w:rFonts w:ascii="Courier New" w:hAnsi="Courier New" w:cs="Courier New"/>
          <w:rtl/>
        </w:rPr>
        <w:t xml:space="preserve"> العلم والعلماء </w:t>
      </w:r>
      <w:del w:id="1596" w:author="Transkribus" w:date="2019-12-11T14:30:00Z">
        <w:r w:rsidRPr="009B6BCA">
          <w:rPr>
            <w:rFonts w:ascii="Courier New" w:hAnsi="Courier New" w:cs="Courier New"/>
            <w:rtl/>
          </w:rPr>
          <w:delText>واوجد من</w:delText>
        </w:r>
      </w:del>
      <w:ins w:id="1597" w:author="Transkribus" w:date="2019-12-11T14:30:00Z">
        <w:r w:rsidRPr="00EE6742">
          <w:rPr>
            <w:rFonts w:ascii="Courier New" w:hAnsi="Courier New" w:cs="Courier New"/>
            <w:rtl/>
          </w:rPr>
          <w:t>وأو جدمن</w:t>
        </w:r>
      </w:ins>
      <w:r w:rsidRPr="00EE6742">
        <w:rPr>
          <w:rFonts w:ascii="Courier New" w:hAnsi="Courier New" w:cs="Courier New"/>
          <w:rtl/>
        </w:rPr>
        <w:t xml:space="preserve"> الفضل </w:t>
      </w:r>
      <w:del w:id="1598" w:author="Transkribus" w:date="2019-12-11T14:30:00Z">
        <w:r w:rsidRPr="009B6BCA">
          <w:rPr>
            <w:rFonts w:ascii="Courier New" w:hAnsi="Courier New" w:cs="Courier New"/>
            <w:rtl/>
          </w:rPr>
          <w:delText>ما لم يكن لاحد</w:delText>
        </w:r>
      </w:del>
      <w:ins w:id="1599" w:author="Transkribus" w:date="2019-12-11T14:30:00Z">
        <w:r w:rsidRPr="00EE6742">
          <w:rPr>
            <w:rFonts w:ascii="Courier New" w:hAnsi="Courier New" w:cs="Courier New"/>
            <w:rtl/>
          </w:rPr>
          <w:t>مالم بكن الأحد</w:t>
        </w:r>
      </w:ins>
      <w:r w:rsidRPr="00EE6742">
        <w:rPr>
          <w:rFonts w:ascii="Courier New" w:hAnsi="Courier New" w:cs="Courier New"/>
          <w:rtl/>
        </w:rPr>
        <w:t xml:space="preserve"> من القدماء</w:t>
      </w:r>
      <w:del w:id="160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601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ولم </w:t>
          </w:r>
          <w:del w:id="160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يزل</w:delText>
            </w:r>
          </w:del>
          <w:ins w:id="1603" w:author="Transkribus" w:date="2019-12-11T14:30:00Z">
            <w:r w:rsidRPr="00EE6742">
              <w:rPr>
                <w:rFonts w:ascii="Courier New" w:hAnsi="Courier New" w:cs="Courier New"/>
                <w:rtl/>
              </w:rPr>
              <w:t>برل</w:t>
            </w:r>
          </w:ins>
          <w:r w:rsidRPr="00EE6742">
            <w:rPr>
              <w:rFonts w:ascii="Courier New" w:hAnsi="Courier New" w:cs="Courier New"/>
              <w:rtl/>
            </w:rPr>
            <w:t xml:space="preserve"> فى خدمة الملك الصالح </w:t>
          </w:r>
          <w:del w:id="16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وهو عالى</w:delText>
            </w:r>
          </w:del>
          <w:ins w:id="1605" w:author="Transkribus" w:date="2019-12-11T14:30:00Z">
            <w:r w:rsidRPr="00EE6742">
              <w:rPr>
                <w:rFonts w:ascii="Courier New" w:hAnsi="Courier New" w:cs="Courier New"/>
                <w:rtl/>
              </w:rPr>
              <w:t>اسمعيل وهوعالى</w:t>
            </w:r>
          </w:ins>
          <w:r w:rsidRPr="00EE6742">
            <w:rPr>
              <w:rFonts w:ascii="Courier New" w:hAnsi="Courier New" w:cs="Courier New"/>
              <w:rtl/>
            </w:rPr>
            <w:t xml:space="preserve"> القدر </w:t>
          </w:r>
          <w:del w:id="160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1607" w:author="Transkribus" w:date="2019-12-11T14:30:00Z">
            <w:r w:rsidRPr="00EE6742">
              <w:rPr>
                <w:rFonts w:ascii="Courier New" w:hAnsi="Courier New" w:cs="Courier New"/>
                <w:rtl/>
              </w:rPr>
              <w:t>ث</w:t>
            </w:r>
          </w:ins>
          <w:r w:rsidRPr="00EE6742">
            <w:rPr>
              <w:rFonts w:ascii="Courier New" w:hAnsi="Courier New" w:cs="Courier New"/>
              <w:rtl/>
            </w:rPr>
            <w:t xml:space="preserve">افذ الامر </w:t>
          </w:r>
          <w:del w:id="16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مطاع الكلمة كثير العظمة</w:delText>
            </w:r>
          </w:del>
          <w:ins w:id="1609" w:author="Transkribus" w:date="2019-12-11T14:30:00Z">
            <w:r w:rsidRPr="00EE6742">
              <w:rPr>
                <w:rFonts w:ascii="Courier New" w:hAnsi="Courier New" w:cs="Courier New"/>
                <w:rtl/>
              </w:rPr>
              <w:t>مطاح الكامة كتهر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610" w:author="Transkribus" w:date="2019-12-11T14:30:00Z"/>
          <w:rFonts w:ascii="Courier New" w:hAnsi="Courier New" w:cs="Courier New"/>
        </w:rPr>
      </w:pPr>
      <w:ins w:id="1611" w:author="Transkribus" w:date="2019-12-11T14:30:00Z">
        <w:r w:rsidRPr="00EE6742">
          <w:rPr>
            <w:rFonts w:ascii="Courier New" w:hAnsi="Courier New" w:cs="Courier New"/>
            <w:rtl/>
          </w:rPr>
          <w:t>العطمة</w:t>
        </w:r>
      </w:ins>
      <w:r w:rsidRPr="00EE6742">
        <w:rPr>
          <w:rFonts w:ascii="Courier New" w:hAnsi="Courier New" w:cs="Courier New"/>
          <w:rtl/>
        </w:rPr>
        <w:t xml:space="preserve"> الى ا</w:t>
      </w:r>
      <w:ins w:id="1612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ن ملك دمشق الملك الصالح نجم الدين </w:t>
      </w:r>
      <w:del w:id="1613" w:author="Transkribus" w:date="2019-12-11T14:30:00Z">
        <w:r w:rsidRPr="009B6BCA">
          <w:rPr>
            <w:rFonts w:ascii="Courier New" w:hAnsi="Courier New" w:cs="Courier New"/>
            <w:rtl/>
          </w:rPr>
          <w:delText>ايوب ابن</w:delText>
        </w:r>
      </w:del>
      <w:ins w:id="1614" w:author="Transkribus" w:date="2019-12-11T14:30:00Z">
        <w:r w:rsidRPr="00EE6742">
          <w:rPr>
            <w:rFonts w:ascii="Courier New" w:hAnsi="Courier New" w:cs="Courier New"/>
            <w:rtl/>
          </w:rPr>
          <w:t>أيوب بن</w:t>
        </w:r>
      </w:ins>
      <w:r w:rsidRPr="00EE6742">
        <w:rPr>
          <w:rFonts w:ascii="Courier New" w:hAnsi="Courier New" w:cs="Courier New"/>
          <w:rtl/>
        </w:rPr>
        <w:t xml:space="preserve"> الملك الكامل وجعل </w:t>
      </w:r>
      <w:del w:id="1615" w:author="Transkribus" w:date="2019-12-11T14:30:00Z">
        <w:r w:rsidRPr="009B6BCA">
          <w:rPr>
            <w:rFonts w:ascii="Courier New" w:hAnsi="Courier New" w:cs="Courier New"/>
            <w:rtl/>
          </w:rPr>
          <w:delText xml:space="preserve">نائبه بها </w:delText>
        </w:r>
      </w:del>
      <w:ins w:id="1616" w:author="Transkribus" w:date="2019-12-11T14:30:00Z">
        <w:r w:rsidRPr="00EE6742">
          <w:rPr>
            <w:rFonts w:ascii="Courier New" w:hAnsi="Courier New" w:cs="Courier New"/>
            <w:rtl/>
          </w:rPr>
          <w:t>باتبهيها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الامير معين الدين بن </w:t>
      </w:r>
      <w:del w:id="1617" w:author="Transkribus" w:date="2019-12-11T14:30:00Z">
        <w:r w:rsidRPr="009B6BCA">
          <w:rPr>
            <w:rFonts w:ascii="Courier New" w:hAnsi="Courier New" w:cs="Courier New"/>
            <w:rtl/>
          </w:rPr>
          <w:delText>شيخ الشيوخ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618" w:author="Transkribus" w:date="2019-12-11T14:30:00Z">
        <w:r w:rsidRPr="00EE6742">
          <w:rPr>
            <w:rFonts w:ascii="Courier New" w:hAnsi="Courier New" w:cs="Courier New"/>
            <w:rtl/>
          </w:rPr>
          <w:t>شيح الشيوج وكان لساملك دمشق اعطى الملك اصالح اسمعيل بعليك</w:t>
        </w:r>
      </w:ins>
    </w:p>
    <w:p w:rsidR="00964221" w:rsidRPr="009B6BCA" w:rsidRDefault="00964221" w:rsidP="00964221">
      <w:pPr>
        <w:pStyle w:val="NurText"/>
        <w:bidi/>
        <w:rPr>
          <w:del w:id="1619" w:author="Transkribus" w:date="2019-12-11T14:30:00Z"/>
          <w:rFonts w:ascii="Courier New" w:hAnsi="Courier New" w:cs="Courier New"/>
        </w:rPr>
      </w:pPr>
      <w:dir w:val="rtl">
        <w:dir w:val="rtl">
          <w:del w:id="16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لما ملك دمشق اعطى الملك الصالح اسماعيل بعلبك ونقل اليها ثقله واهله</w:delText>
            </w:r>
          </w:del>
          <w:ins w:id="1621" w:author="Transkribus" w:date="2019-12-11T14:30:00Z">
            <w:r w:rsidRPr="00EE6742">
              <w:rPr>
                <w:rFonts w:ascii="Courier New" w:hAnsi="Courier New" w:cs="Courier New"/>
                <w:rtl/>
              </w:rPr>
              <w:t>وفقل البهاتفله وأمسله</w:t>
            </w:r>
          </w:ins>
          <w:r w:rsidRPr="00EE6742">
            <w:rPr>
              <w:rFonts w:ascii="Courier New" w:hAnsi="Courier New" w:cs="Courier New"/>
              <w:rtl/>
            </w:rPr>
            <w:t xml:space="preserve"> وذلك فى </w:t>
          </w:r>
          <w:del w:id="16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سنة ثلاث واربعين وستمائة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623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سثة ثلات وأر يعين وسيماثة </w:t>
            </w:r>
          </w:ins>
          <w:r w:rsidRPr="00EE6742">
            <w:rPr>
              <w:rFonts w:ascii="Courier New" w:hAnsi="Courier New" w:cs="Courier New"/>
              <w:rtl/>
            </w:rPr>
            <w:t xml:space="preserve">وكان امين الدولة فى </w:t>
          </w:r>
          <w:del w:id="16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مدة وزارته يحب جمع المال وحصل لصاحبه الملك الصلاح اسماعيل اموالا عظيمة جدا من اهل دمشق وقبض على كثير من املاكهم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25" w:author="Transkribus" w:date="2019-12-11T14:30:00Z">
            <w:r w:rsidRPr="00EE6742">
              <w:rPr>
                <w:rFonts w:ascii="Courier New" w:hAnsi="Courier New" w:cs="Courier New"/>
                <w:rtl/>
              </w:rPr>
              <w:t>هكة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626" w:author="Transkribus" w:date="2019-12-11T14:30:00Z"/>
          <w:rFonts w:ascii="Courier New" w:hAnsi="Courier New" w:cs="Courier New"/>
        </w:rPr>
      </w:pPr>
      <w:dir w:val="rtl">
        <w:dir w:val="rtl">
          <w:del w:id="162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</w:delText>
            </w:r>
          </w:del>
          <w:ins w:id="1628" w:author="Transkribus" w:date="2019-12-11T14:30:00Z">
            <w:r w:rsidRPr="00EE6742">
              <w:rPr>
                <w:rFonts w:ascii="Courier New" w:hAnsi="Courier New" w:cs="Courier New"/>
                <w:rtl/>
              </w:rPr>
              <w:t>وزارله يحب جمع المسال وجصل اصاجبة الملك الصالح اسمعيل أمو الاعليمة جدا عن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629" w:author="Transkribus" w:date="2019-12-11T14:30:00Z">
        <w:r w:rsidRPr="00EE6742">
          <w:rPr>
            <w:rFonts w:ascii="Courier New" w:hAnsi="Courier New" w:cs="Courier New"/>
            <w:rtl/>
          </w:rPr>
          <w:t>أهل دمسق وقيس على كتير من أملاكهم وكمان</w:t>
        </w:r>
      </w:ins>
      <w:r w:rsidRPr="00EE6742">
        <w:rPr>
          <w:rFonts w:ascii="Courier New" w:hAnsi="Courier New" w:cs="Courier New"/>
          <w:rtl/>
        </w:rPr>
        <w:t xml:space="preserve"> موافقه فى ذلك قاضى القضاة </w:t>
      </w:r>
      <w:del w:id="1630" w:author="Transkribus" w:date="2019-12-11T14:30:00Z">
        <w:r w:rsidRPr="009B6BCA">
          <w:rPr>
            <w:rFonts w:ascii="Courier New" w:hAnsi="Courier New" w:cs="Courier New"/>
            <w:rtl/>
          </w:rPr>
          <w:delText>بدمشق</w:delText>
        </w:r>
      </w:del>
      <w:ins w:id="1631" w:author="Transkribus" w:date="2019-12-11T14:30:00Z">
        <w:r w:rsidRPr="00EE6742">
          <w:rPr>
            <w:rFonts w:ascii="Courier New" w:hAnsi="Courier New" w:cs="Courier New"/>
            <w:rtl/>
          </w:rPr>
          <w:t>بد مسق</w:t>
        </w:r>
      </w:ins>
      <w:r w:rsidRPr="00EE6742">
        <w:rPr>
          <w:rFonts w:ascii="Courier New" w:hAnsi="Courier New" w:cs="Courier New"/>
          <w:rtl/>
        </w:rPr>
        <w:t xml:space="preserve"> وهو</w:t>
      </w:r>
    </w:p>
    <w:p w:rsidR="00964221" w:rsidRPr="009B6BCA" w:rsidRDefault="00964221" w:rsidP="00964221">
      <w:pPr>
        <w:pStyle w:val="NurText"/>
        <w:bidi/>
        <w:rPr>
          <w:del w:id="163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ر</w:t>
      </w:r>
      <w:del w:id="1633" w:author="Transkribus" w:date="2019-12-11T14:30:00Z">
        <w:r w:rsidRPr="009B6BCA">
          <w:rPr>
            <w:rFonts w:ascii="Courier New" w:hAnsi="Courier New" w:cs="Courier New"/>
            <w:rtl/>
          </w:rPr>
          <w:delText>ف</w:delText>
        </w:r>
      </w:del>
      <w:ins w:id="1634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>يع الدين ال</w:t>
      </w:r>
      <w:del w:id="1635" w:author="Transkribus" w:date="2019-12-11T14:30:00Z">
        <w:r w:rsidRPr="009B6BCA">
          <w:rPr>
            <w:rFonts w:ascii="Courier New" w:hAnsi="Courier New" w:cs="Courier New"/>
            <w:rtl/>
          </w:rPr>
          <w:delText>ج</w:delText>
        </w:r>
      </w:del>
      <w:ins w:id="1636" w:author="Transkribus" w:date="2019-12-11T14:30:00Z">
        <w:r w:rsidRPr="00EE6742">
          <w:rPr>
            <w:rFonts w:ascii="Courier New" w:hAnsi="Courier New" w:cs="Courier New"/>
            <w:rtl/>
          </w:rPr>
          <w:t>خح</w:t>
        </w:r>
      </w:ins>
      <w:r w:rsidRPr="00EE6742">
        <w:rPr>
          <w:rFonts w:ascii="Courier New" w:hAnsi="Courier New" w:cs="Courier New"/>
          <w:rtl/>
        </w:rPr>
        <w:t>يل</w:t>
      </w:r>
      <w:del w:id="1637" w:author="Transkribus" w:date="2019-12-11T14:30:00Z">
        <w:r w:rsidRPr="009B6BCA">
          <w:rPr>
            <w:rFonts w:ascii="Courier New" w:hAnsi="Courier New" w:cs="Courier New"/>
            <w:rtl/>
          </w:rPr>
          <w:delText>ى</w:delText>
        </w:r>
      </w:del>
      <w:r w:rsidRPr="00EE6742">
        <w:rPr>
          <w:rFonts w:ascii="Courier New" w:hAnsi="Courier New" w:cs="Courier New"/>
          <w:rtl/>
        </w:rPr>
        <w:t xml:space="preserve"> والنواب</w:t>
      </w:r>
      <w:del w:id="1638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639" w:author="Transkribus" w:date="2019-12-11T14:30:00Z"/>
          <w:rFonts w:ascii="Courier New" w:hAnsi="Courier New" w:cs="Courier New"/>
        </w:rPr>
      </w:pPr>
      <w:dir w:val="rtl">
        <w:dir w:val="rtl">
          <w:del w:id="16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ولما بلغ نائب السلطنة بدمشق</w:delText>
            </w:r>
          </w:del>
          <w:ins w:id="164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ولابلرناتب السلطةة بد مسق</w:t>
            </w:r>
          </w:ins>
          <w:r w:rsidRPr="00EE6742">
            <w:rPr>
              <w:rFonts w:ascii="Courier New" w:hAnsi="Courier New" w:cs="Courier New"/>
              <w:rtl/>
            </w:rPr>
            <w:t xml:space="preserve"> وهو الامير معين الدين بن</w:t>
          </w:r>
          <w:del w:id="16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شيخ الشيوخ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643" w:author="Transkribus" w:date="2019-12-11T14:30:00Z"/>
          <w:rFonts w:ascii="Courier New" w:hAnsi="Courier New" w:cs="Courier New"/>
        </w:rPr>
      </w:pPr>
      <w:ins w:id="1644" w:author="Transkribus" w:date="2019-12-11T14:30:00Z">
        <w:r w:rsidRPr="00EE6742">
          <w:rPr>
            <w:rFonts w:ascii="Courier New" w:hAnsi="Courier New" w:cs="Courier New"/>
            <w:rtl/>
          </w:rPr>
          <w:t>اشي الشيوج</w:t>
        </w:r>
      </w:ins>
      <w:r w:rsidRPr="00EE6742">
        <w:rPr>
          <w:rFonts w:ascii="Courier New" w:hAnsi="Courier New" w:cs="Courier New"/>
          <w:rtl/>
        </w:rPr>
        <w:t xml:space="preserve"> والوزير جمال الدين بن </w:t>
      </w:r>
      <w:del w:id="1645" w:author="Transkribus" w:date="2019-12-11T14:30:00Z">
        <w:r w:rsidRPr="009B6BCA">
          <w:rPr>
            <w:rFonts w:ascii="Courier New" w:hAnsi="Courier New" w:cs="Courier New"/>
            <w:rtl/>
          </w:rPr>
          <w:delText>مطروح بدمشق واكابر</w:delText>
        </w:r>
      </w:del>
      <w:ins w:id="1646" w:author="Transkribus" w:date="2019-12-11T14:30:00Z">
        <w:r w:rsidRPr="00EE6742">
          <w:rPr>
            <w:rFonts w:ascii="Courier New" w:hAnsi="Courier New" w:cs="Courier New"/>
            <w:rtl/>
          </w:rPr>
          <w:t>مطروم بديشق واكماير</w:t>
        </w:r>
      </w:ins>
      <w:r w:rsidRPr="00EE6742">
        <w:rPr>
          <w:rFonts w:ascii="Courier New" w:hAnsi="Courier New" w:cs="Courier New"/>
          <w:rtl/>
        </w:rPr>
        <w:t xml:space="preserve"> الدولة </w:t>
      </w:r>
      <w:del w:id="1647" w:author="Transkribus" w:date="2019-12-11T14:30:00Z">
        <w:r w:rsidRPr="009B6BCA">
          <w:rPr>
            <w:rFonts w:ascii="Courier New" w:hAnsi="Courier New" w:cs="Courier New"/>
            <w:rtl/>
          </w:rPr>
          <w:delText>ما وصل</w:delText>
        </w:r>
      </w:del>
      <w:ins w:id="1648" w:author="Transkribus" w:date="2019-12-11T14:30:00Z">
        <w:r w:rsidRPr="00EE6742">
          <w:rPr>
            <w:rFonts w:ascii="Courier New" w:hAnsi="Courier New" w:cs="Courier New"/>
            <w:rtl/>
          </w:rPr>
          <w:t>ماوسل</w:t>
        </w:r>
      </w:ins>
      <w:r w:rsidRPr="00EE6742">
        <w:rPr>
          <w:rFonts w:ascii="Courier New" w:hAnsi="Courier New" w:cs="Courier New"/>
          <w:rtl/>
        </w:rPr>
        <w:t xml:space="preserve"> الى </w:t>
      </w:r>
      <w:del w:id="1649" w:author="Transkribus" w:date="2019-12-11T14:30:00Z">
        <w:r w:rsidRPr="009B6BCA">
          <w:rPr>
            <w:rFonts w:ascii="Courier New" w:hAnsi="Courier New" w:cs="Courier New"/>
            <w:rtl/>
          </w:rPr>
          <w:delText xml:space="preserve">امين الدولة من </w:delText>
        </w:r>
      </w:del>
      <w:ins w:id="1650" w:author="Transkribus" w:date="2019-12-11T14:30:00Z">
        <w:r w:rsidRPr="00EE6742">
          <w:rPr>
            <w:rFonts w:ascii="Courier New" w:hAnsi="Courier New" w:cs="Courier New"/>
            <w:rtl/>
          </w:rPr>
          <w:t>أمين الدولةمن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lastRenderedPageBreak/>
        <w:t xml:space="preserve">الاموال قصدوا ان </w:t>
      </w:r>
      <w:del w:id="1651" w:author="Transkribus" w:date="2019-12-11T14:30:00Z">
        <w:r w:rsidRPr="009B6BCA">
          <w:rPr>
            <w:rFonts w:ascii="Courier New" w:hAnsi="Courier New" w:cs="Courier New"/>
            <w:rtl/>
          </w:rPr>
          <w:delText>يقبضوا عليه ويستصفوا امواله فعملوا له مكيدة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652" w:author="Transkribus" w:date="2019-12-11T14:30:00Z">
        <w:r w:rsidRPr="00EE6742">
          <w:rPr>
            <w:rFonts w:ascii="Courier New" w:hAnsi="Courier New" w:cs="Courier New"/>
            <w:rtl/>
          </w:rPr>
          <w:t>مقيصواعليه ويسيصفوا امو اله فعملو اله هكيذه وهى انهيم اسيحصروة</w:t>
        </w:r>
      </w:ins>
    </w:p>
    <w:p w:rsidR="00964221" w:rsidRPr="009B6BCA" w:rsidRDefault="00964221" w:rsidP="00964221">
      <w:pPr>
        <w:pStyle w:val="NurText"/>
        <w:bidi/>
        <w:rPr>
          <w:del w:id="1653" w:author="Transkribus" w:date="2019-12-11T14:30:00Z"/>
          <w:rFonts w:ascii="Courier New" w:hAnsi="Courier New" w:cs="Courier New"/>
        </w:rPr>
      </w:pPr>
      <w:dir w:val="rtl">
        <w:dir w:val="rtl">
          <w:del w:id="16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وهى انهم استحضروه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وعظموه </w:t>
          </w:r>
          <w:del w:id="165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وقاموا له لما اتى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656" w:author="Transkribus" w:date="2019-12-11T14:30:00Z"/>
          <w:rFonts w:ascii="Courier New" w:hAnsi="Courier New" w:cs="Courier New"/>
        </w:rPr>
      </w:pPr>
      <w:dir w:val="rtl">
        <w:dir w:val="rtl">
          <w:ins w:id="165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وقامو العلما أبى </w:t>
            </w:r>
          </w:ins>
          <w:r w:rsidRPr="00EE6742">
            <w:rPr>
              <w:rFonts w:ascii="Courier New" w:hAnsi="Courier New" w:cs="Courier New"/>
              <w:rtl/>
            </w:rPr>
            <w:t>ولما اس</w:t>
          </w:r>
          <w:del w:id="16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تق</w:delText>
            </w:r>
          </w:del>
          <w:ins w:id="1659" w:author="Transkribus" w:date="2019-12-11T14:30:00Z">
            <w:r w:rsidRPr="00EE6742">
              <w:rPr>
                <w:rFonts w:ascii="Courier New" w:hAnsi="Courier New" w:cs="Courier New"/>
                <w:rtl/>
              </w:rPr>
              <w:t>يع</w:t>
            </w:r>
          </w:ins>
          <w:r w:rsidRPr="00EE6742">
            <w:rPr>
              <w:rFonts w:ascii="Courier New" w:hAnsi="Courier New" w:cs="Courier New"/>
              <w:rtl/>
            </w:rPr>
            <w:t xml:space="preserve">ر فى </w:t>
          </w:r>
          <w:del w:id="16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المجلس قالوا له</w:delText>
            </w:r>
          </w:del>
          <w:ins w:id="1661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الخلس فالو اله</w:t>
            </w:r>
          </w:ins>
          <w:r w:rsidRPr="00EE6742">
            <w:rPr>
              <w:rFonts w:ascii="Courier New" w:hAnsi="Courier New" w:cs="Courier New"/>
              <w:rtl/>
            </w:rPr>
            <w:t xml:space="preserve"> ان </w:t>
          </w:r>
          <w:del w:id="16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اردت ان تقيم بدمشق فابق كما انت </w:delText>
            </w:r>
          </w:del>
          <w:ins w:id="1663" w:author="Transkribus" w:date="2019-12-11T14:30:00Z">
            <w:r w:rsidRPr="00EE6742">
              <w:rPr>
                <w:rFonts w:ascii="Courier New" w:hAnsi="Courier New" w:cs="Courier New"/>
                <w:rtl/>
              </w:rPr>
              <w:t>أردت ابن نيم بدمسق بابق كماللت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664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وان اردت </w:t>
      </w:r>
      <w:del w:id="1665" w:author="Transkribus" w:date="2019-12-11T14:30:00Z">
        <w:r w:rsidRPr="009B6BCA">
          <w:rPr>
            <w:rFonts w:ascii="Courier New" w:hAnsi="Courier New" w:cs="Courier New"/>
            <w:rtl/>
          </w:rPr>
          <w:delText>ان تتوجه</w:delText>
        </w:r>
      </w:del>
      <w:ins w:id="1666" w:author="Transkribus" w:date="2019-12-11T14:30:00Z">
        <w:r w:rsidRPr="00EE6742">
          <w:rPr>
            <w:rFonts w:ascii="Courier New" w:hAnsi="Courier New" w:cs="Courier New"/>
            <w:rtl/>
          </w:rPr>
          <w:t>أن تنوجة</w:t>
        </w:r>
      </w:ins>
      <w:r w:rsidRPr="00EE6742">
        <w:rPr>
          <w:rFonts w:ascii="Courier New" w:hAnsi="Courier New" w:cs="Courier New"/>
          <w:rtl/>
        </w:rPr>
        <w:t xml:space="preserve"> الى </w:t>
      </w:r>
      <w:del w:id="1667" w:author="Transkribus" w:date="2019-12-11T14:30:00Z">
        <w:r w:rsidRPr="009B6BCA">
          <w:rPr>
            <w:rFonts w:ascii="Courier New" w:hAnsi="Courier New" w:cs="Courier New"/>
            <w:rtl/>
          </w:rPr>
          <w:delText>صاحبك ببعلبك</w:delText>
        </w:r>
      </w:del>
      <w:ins w:id="1668" w:author="Transkribus" w:date="2019-12-11T14:30:00Z">
        <w:r w:rsidRPr="00EE6742">
          <w:rPr>
            <w:rFonts w:ascii="Courier New" w:hAnsi="Courier New" w:cs="Courier New"/>
            <w:rtl/>
          </w:rPr>
          <w:t>صاحيلك سمعليل</w:t>
        </w:r>
      </w:ins>
      <w:r w:rsidRPr="00EE6742">
        <w:rPr>
          <w:rFonts w:ascii="Courier New" w:hAnsi="Courier New" w:cs="Courier New"/>
          <w:rtl/>
        </w:rPr>
        <w:t xml:space="preserve"> فافعل </w:t>
      </w:r>
      <w:del w:id="1669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670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فقال </w:t>
          </w:r>
          <w:del w:id="16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لا والله اروح</w:delText>
            </w:r>
          </w:del>
          <w:ins w:id="1672" w:author="Transkribus" w:date="2019-12-11T14:30:00Z">
            <w:r w:rsidRPr="00EE6742">
              <w:rPr>
                <w:rFonts w:ascii="Courier New" w:hAnsi="Courier New" w:cs="Courier New"/>
                <w:rtl/>
              </w:rPr>
              <w:t>لاو الله الااروج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</w:t>
          </w:r>
          <w:del w:id="16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مخدومى واكون</w:delText>
            </w:r>
          </w:del>
          <w:ins w:id="1674" w:author="Transkribus" w:date="2019-12-11T14:30:00Z">
            <w:r w:rsidRPr="00EE6742">
              <w:rPr>
                <w:rFonts w:ascii="Courier New" w:hAnsi="Courier New" w:cs="Courier New"/>
                <w:rtl/>
              </w:rPr>
              <w:t>خحسدوى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675" w:author="Transkribus" w:date="2019-12-11T14:30:00Z"/>
          <w:rFonts w:ascii="Courier New" w:hAnsi="Courier New" w:cs="Courier New"/>
        </w:rPr>
      </w:pPr>
      <w:ins w:id="1676" w:author="Transkribus" w:date="2019-12-11T14:30:00Z">
        <w:r w:rsidRPr="00EE6742">
          <w:rPr>
            <w:rFonts w:ascii="Courier New" w:hAnsi="Courier New" w:cs="Courier New"/>
            <w:rtl/>
          </w:rPr>
          <w:t>وأكمون</w:t>
        </w:r>
      </w:ins>
      <w:r w:rsidRPr="00EE6742">
        <w:rPr>
          <w:rFonts w:ascii="Courier New" w:hAnsi="Courier New" w:cs="Courier New"/>
          <w:rtl/>
        </w:rPr>
        <w:t xml:space="preserve"> عنده </w:t>
      </w:r>
      <w:del w:id="1677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9B6BCA" w:rsidRDefault="00964221" w:rsidP="00964221">
      <w:pPr>
        <w:pStyle w:val="NurText"/>
        <w:bidi/>
        <w:rPr>
          <w:del w:id="1678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ثم ا</w:t>
          </w:r>
          <w:del w:id="16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1680" w:author="Transkribus" w:date="2019-12-11T14:30:00Z">
            <w:r w:rsidRPr="00EE6742">
              <w:rPr>
                <w:rFonts w:ascii="Courier New" w:hAnsi="Courier New" w:cs="Courier New"/>
                <w:rtl/>
              </w:rPr>
              <w:t>ل</w:t>
            </w:r>
          </w:ins>
          <w:r w:rsidRPr="00EE6742">
            <w:rPr>
              <w:rFonts w:ascii="Courier New" w:hAnsi="Courier New" w:cs="Courier New"/>
              <w:rtl/>
            </w:rPr>
            <w:t xml:space="preserve">ه خرج وجمع </w:t>
          </w:r>
          <w:del w:id="168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امواله وذخائره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وحواصله</w:delText>
            </w:r>
          </w:del>
          <w:ins w:id="1683" w:author="Transkribus" w:date="2019-12-11T14:30:00Z">
            <w:r w:rsidRPr="00EE6742">
              <w:rPr>
                <w:rFonts w:ascii="Courier New" w:hAnsi="Courier New" w:cs="Courier New"/>
                <w:rtl/>
              </w:rPr>
              <w:t>أمو الهود جاتره وجواصله</w:t>
            </w:r>
          </w:ins>
          <w:r w:rsidRPr="00EE6742">
            <w:rPr>
              <w:rFonts w:ascii="Courier New" w:hAnsi="Courier New" w:cs="Courier New"/>
              <w:rtl/>
            </w:rPr>
            <w:t xml:space="preserve"> وجميع </w:t>
          </w:r>
          <w:del w:id="168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يملكه حتى الاثاث وحصر دوره وجمع الجميع على عدة بغال وتوجه قاصدا الى بعلبك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685" w:author="Transkribus" w:date="2019-12-11T14:30:00Z">
            <w:r w:rsidRPr="00EE6742">
              <w:rPr>
                <w:rFonts w:ascii="Courier New" w:hAnsi="Courier New" w:cs="Courier New"/>
                <w:rtl/>
              </w:rPr>
              <w:t>ماملكة حى الاثات وجصر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686" w:author="Transkribus" w:date="2019-12-11T14:30:00Z"/>
          <w:rFonts w:ascii="Courier New" w:hAnsi="Courier New" w:cs="Courier New"/>
        </w:rPr>
      </w:pPr>
      <w:dir w:val="rtl">
        <w:dir w:val="rtl">
          <w:del w:id="16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ولما صار ظاهر دمشق قبض </w:delText>
            </w:r>
          </w:del>
          <w:ins w:id="168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بورة وجمع اجميع عسلى عذة اغال ويويه قاسدا الى بعليك ولماصار طاهرد مشق قيس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68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عليه </w:t>
      </w:r>
      <w:del w:id="1690" w:author="Transkribus" w:date="2019-12-11T14:30:00Z">
        <w:r w:rsidRPr="009B6BCA">
          <w:rPr>
            <w:rFonts w:ascii="Courier New" w:hAnsi="Courier New" w:cs="Courier New"/>
            <w:rtl/>
          </w:rPr>
          <w:delText>واخذ جميع ما كان</w:delText>
        </w:r>
      </w:del>
      <w:ins w:id="1691" w:author="Transkribus" w:date="2019-12-11T14:30:00Z">
        <w:r w:rsidRPr="00EE6742">
          <w:rPr>
            <w:rFonts w:ascii="Courier New" w:hAnsi="Courier New" w:cs="Courier New"/>
            <w:rtl/>
          </w:rPr>
          <w:t>وأحذجميع ماكان</w:t>
        </w:r>
      </w:ins>
      <w:r w:rsidRPr="00EE6742">
        <w:rPr>
          <w:rFonts w:ascii="Courier New" w:hAnsi="Courier New" w:cs="Courier New"/>
          <w:rtl/>
        </w:rPr>
        <w:t xml:space="preserve"> معه واح</w:t>
      </w:r>
      <w:del w:id="1692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1693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يط على </w:t>
      </w:r>
      <w:del w:id="1694" w:author="Transkribus" w:date="2019-12-11T14:30:00Z">
        <w:r w:rsidRPr="009B6BCA">
          <w:rPr>
            <w:rFonts w:ascii="Courier New" w:hAnsi="Courier New" w:cs="Courier New"/>
            <w:rtl/>
          </w:rPr>
          <w:delText>املاكه واعتقل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69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</w:delText>
            </w:r>
          </w:del>
          <w:ins w:id="1696" w:author="Transkribus" w:date="2019-12-11T14:30:00Z">
            <w:r w:rsidRPr="00EE6742">
              <w:rPr>
                <w:rFonts w:ascii="Courier New" w:hAnsi="Courier New" w:cs="Courier New"/>
                <w:rtl/>
              </w:rPr>
              <w:t>أملاكواستضل وكمان</w:t>
            </w:r>
          </w:ins>
          <w:r w:rsidRPr="00EE6742">
            <w:rPr>
              <w:rFonts w:ascii="Courier New" w:hAnsi="Courier New" w:cs="Courier New"/>
              <w:rtl/>
            </w:rPr>
            <w:t xml:space="preserve"> ذلك </w:t>
          </w:r>
          <w:del w:id="16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1698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وم الجمعة </w:t>
          </w:r>
          <w:del w:id="16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ثانى شهر رجب سنة ثلاث واربعين وستمائة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700" w:author="Transkribus" w:date="2019-12-11T14:30:00Z">
            <w:r w:rsidRPr="00EE6742">
              <w:rPr>
                <w:rFonts w:ascii="Courier New" w:hAnsi="Courier New" w:cs="Courier New"/>
                <w:rtl/>
              </w:rPr>
              <w:t>تأبنى شهررجب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701" w:author="Transkribus" w:date="2019-12-11T14:30:00Z"/>
          <w:rFonts w:ascii="Courier New" w:hAnsi="Courier New" w:cs="Courier New"/>
        </w:rPr>
      </w:pPr>
      <w:dir w:val="rtl">
        <w:dir w:val="rtl">
          <w:ins w:id="170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نة قلاب وأر يعسين وسثماثه </w:t>
            </w:r>
          </w:ins>
          <w:r w:rsidRPr="00EE6742">
            <w:rPr>
              <w:rFonts w:ascii="Courier New" w:hAnsi="Courier New" w:cs="Courier New"/>
              <w:rtl/>
            </w:rPr>
            <w:t xml:space="preserve">ثم سير الى الديار </w:t>
          </w:r>
          <w:del w:id="170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المصرية تحت</w:delText>
            </w:r>
          </w:del>
          <w:ins w:id="1704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المصرة حت</w:t>
            </w:r>
          </w:ins>
          <w:r w:rsidRPr="00EE6742">
            <w:rPr>
              <w:rFonts w:ascii="Courier New" w:hAnsi="Courier New" w:cs="Courier New"/>
              <w:rtl/>
            </w:rPr>
            <w:t xml:space="preserve"> الحوطة </w:t>
          </w:r>
          <w:del w:id="170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واودع السجن</w:delText>
            </w:r>
          </w:del>
          <w:ins w:id="1706" w:author="Transkribus" w:date="2019-12-11T14:30:00Z">
            <w:r w:rsidRPr="00EE6742">
              <w:rPr>
                <w:rFonts w:ascii="Courier New" w:hAnsi="Courier New" w:cs="Courier New"/>
                <w:rtl/>
              </w:rPr>
              <w:t>وأودع السحن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فى قلعة </w:t>
      </w:r>
      <w:del w:id="1707" w:author="Transkribus" w:date="2019-12-11T14:30:00Z">
        <w:r w:rsidRPr="009B6BCA">
          <w:rPr>
            <w:rFonts w:ascii="Courier New" w:hAnsi="Courier New" w:cs="Courier New"/>
            <w:rtl/>
          </w:rPr>
          <w:delText>القاهرة مع</w:delText>
        </w:r>
      </w:del>
      <w:ins w:id="1708" w:author="Transkribus" w:date="2019-12-11T14:30:00Z">
        <w:r w:rsidRPr="00EE6742">
          <w:rPr>
            <w:rFonts w:ascii="Courier New" w:hAnsi="Courier New" w:cs="Courier New"/>
            <w:rtl/>
          </w:rPr>
          <w:t>القاهرةمع</w:t>
        </w:r>
      </w:ins>
      <w:r w:rsidRPr="00EE6742">
        <w:rPr>
          <w:rFonts w:ascii="Courier New" w:hAnsi="Courier New" w:cs="Courier New"/>
          <w:rtl/>
        </w:rPr>
        <w:t xml:space="preserve"> جماعة </w:t>
      </w:r>
      <w:del w:id="1709" w:author="Transkribus" w:date="2019-12-11T14:30:00Z">
        <w:r w:rsidRPr="009B6BCA">
          <w:rPr>
            <w:rFonts w:ascii="Courier New" w:hAnsi="Courier New" w:cs="Courier New"/>
            <w:rtl/>
          </w:rPr>
          <w:delText>اخر</w:delText>
        </w:r>
      </w:del>
      <w:ins w:id="1710" w:author="Transkribus" w:date="2019-12-11T14:30:00Z">
        <w:r w:rsidRPr="00EE6742">
          <w:rPr>
            <w:rFonts w:ascii="Courier New" w:hAnsi="Courier New" w:cs="Courier New"/>
            <w:rtl/>
          </w:rPr>
          <w:t>أحر</w:t>
        </w:r>
      </w:ins>
      <w:r w:rsidRPr="00EE6742">
        <w:rPr>
          <w:rFonts w:ascii="Courier New" w:hAnsi="Courier New" w:cs="Courier New"/>
          <w:rtl/>
        </w:rPr>
        <w:t xml:space="preserve"> من ا</w:t>
      </w:r>
      <w:del w:id="1711" w:author="Transkribus" w:date="2019-12-11T14:30:00Z">
        <w:r w:rsidRPr="009B6BCA">
          <w:rPr>
            <w:rFonts w:ascii="Courier New" w:hAnsi="Courier New" w:cs="Courier New"/>
            <w:rtl/>
          </w:rPr>
          <w:delText>صح</w:delText>
        </w:r>
      </w:del>
      <w:ins w:id="1712" w:author="Transkribus" w:date="2019-12-11T14:30:00Z">
        <w:r w:rsidRPr="00EE6742">
          <w:rPr>
            <w:rFonts w:ascii="Courier New" w:hAnsi="Courier New" w:cs="Courier New"/>
            <w:rtl/>
          </w:rPr>
          <w:t>سج</w:t>
        </w:r>
      </w:ins>
      <w:r w:rsidRPr="00EE6742">
        <w:rPr>
          <w:rFonts w:ascii="Courier New" w:hAnsi="Courier New" w:cs="Courier New"/>
          <w:rtl/>
        </w:rPr>
        <w:t xml:space="preserve">اب الملك الصالح </w:t>
      </w:r>
      <w:del w:id="1713" w:author="Transkribus" w:date="2019-12-11T14:30:00Z">
        <w:r w:rsidRPr="009B6BCA">
          <w:rPr>
            <w:rFonts w:ascii="Courier New" w:hAnsi="Courier New" w:cs="Courier New"/>
            <w:rtl/>
          </w:rPr>
          <w:delText>اسماعيل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714" w:author="Transkribus" w:date="2019-12-11T14:30:00Z">
        <w:r w:rsidRPr="00EE6742">
          <w:rPr>
            <w:rFonts w:ascii="Courier New" w:hAnsi="Courier New" w:cs="Courier New"/>
            <w:rtl/>
          </w:rPr>
          <w:t>اسمعيل ولما كمان بعد ذلك بنبان</w:t>
        </w:r>
      </w:ins>
    </w:p>
    <w:p w:rsidR="00964221" w:rsidRPr="00EE6742" w:rsidRDefault="00964221" w:rsidP="00964221">
      <w:pPr>
        <w:pStyle w:val="NurText"/>
        <w:bidi/>
        <w:rPr>
          <w:ins w:id="1715" w:author="Transkribus" w:date="2019-12-11T14:30:00Z"/>
          <w:rFonts w:ascii="Courier New" w:hAnsi="Courier New" w:cs="Courier New"/>
        </w:rPr>
      </w:pPr>
      <w:dir w:val="rtl">
        <w:dir w:val="rtl">
          <w:del w:id="17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ولما كان بعد ذلك بزمان وتوفى </w:delText>
            </w:r>
          </w:del>
          <w:ins w:id="171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وقو فى </w:t>
            </w:r>
          </w:ins>
          <w:r w:rsidRPr="00EE6742">
            <w:rPr>
              <w:rFonts w:ascii="Courier New" w:hAnsi="Courier New" w:cs="Courier New"/>
              <w:rtl/>
            </w:rPr>
            <w:t xml:space="preserve">الملك الصالح نجم الدين </w:t>
          </w:r>
          <w:del w:id="17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ايوب بمصر فى سنة سبع واربعين وستمائة</w:delText>
            </w:r>
          </w:del>
          <w:ins w:id="1719" w:author="Transkribus" w:date="2019-12-11T14:30:00Z">
            <w:r w:rsidRPr="00EE6742">
              <w:rPr>
                <w:rFonts w:ascii="Courier New" w:hAnsi="Courier New" w:cs="Courier New"/>
                <w:rtl/>
              </w:rPr>
              <w:t>أيوب يمصرفى ستنسيع وار يعين وسثمالة</w:t>
            </w:r>
          </w:ins>
          <w:r w:rsidRPr="00EE6742">
            <w:rPr>
              <w:rFonts w:ascii="Courier New" w:hAnsi="Courier New" w:cs="Courier New"/>
              <w:rtl/>
            </w:rPr>
            <w:t xml:space="preserve"> وجاء الملك الناصر</w:t>
          </w:r>
          <w:del w:id="17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يوسف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721" w:author="Transkribus" w:date="2019-12-11T14:30:00Z"/>
          <w:rFonts w:ascii="Courier New" w:hAnsi="Courier New" w:cs="Courier New"/>
        </w:rPr>
      </w:pPr>
      <w:ins w:id="1722" w:author="Transkribus" w:date="2019-12-11T14:30:00Z">
        <w:r w:rsidRPr="00EE6742">
          <w:rPr>
            <w:rFonts w:ascii="Courier New" w:hAnsi="Courier New" w:cs="Courier New"/>
            <w:rtl/>
          </w:rPr>
          <w:t>بو سف</w:t>
        </w:r>
      </w:ins>
      <w:r w:rsidRPr="00EE6742">
        <w:rPr>
          <w:rFonts w:ascii="Courier New" w:hAnsi="Courier New" w:cs="Courier New"/>
          <w:rtl/>
        </w:rPr>
        <w:t xml:space="preserve"> بن محمد من </w:t>
      </w:r>
      <w:del w:id="1723" w:author="Transkribus" w:date="2019-12-11T14:30:00Z">
        <w:r w:rsidRPr="009B6BCA">
          <w:rPr>
            <w:rFonts w:ascii="Courier New" w:hAnsi="Courier New" w:cs="Courier New"/>
            <w:rtl/>
          </w:rPr>
          <w:delText>ح</w:delText>
        </w:r>
      </w:del>
      <w:ins w:id="1724" w:author="Transkribus" w:date="2019-12-11T14:30:00Z">
        <w:r w:rsidRPr="00EE6742">
          <w:rPr>
            <w:rFonts w:ascii="Courier New" w:hAnsi="Courier New" w:cs="Courier New"/>
            <w:rtl/>
          </w:rPr>
          <w:t>خ</w:t>
        </w:r>
      </w:ins>
      <w:r w:rsidRPr="00EE6742">
        <w:rPr>
          <w:rFonts w:ascii="Courier New" w:hAnsi="Courier New" w:cs="Courier New"/>
          <w:rtl/>
        </w:rPr>
        <w:t>لب وملك د</w:t>
      </w:r>
      <w:del w:id="1725" w:author="Transkribus" w:date="2019-12-11T14:30:00Z">
        <w:r w:rsidRPr="009B6BCA">
          <w:rPr>
            <w:rFonts w:ascii="Courier New" w:hAnsi="Courier New" w:cs="Courier New"/>
            <w:rtl/>
          </w:rPr>
          <w:delText>مش</w:delText>
        </w:r>
      </w:del>
      <w:ins w:id="1726" w:author="Transkribus" w:date="2019-12-11T14:30:00Z">
        <w:r w:rsidRPr="00EE6742">
          <w:rPr>
            <w:rFonts w:ascii="Courier New" w:hAnsi="Courier New" w:cs="Courier New"/>
            <w:rtl/>
          </w:rPr>
          <w:t>يس</w:t>
        </w:r>
      </w:ins>
      <w:r w:rsidRPr="00EE6742">
        <w:rPr>
          <w:rFonts w:ascii="Courier New" w:hAnsi="Courier New" w:cs="Courier New"/>
          <w:rtl/>
        </w:rPr>
        <w:t>ق وذلك فى يوم ال</w:t>
      </w:r>
      <w:del w:id="1727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728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حد ثامن </w:t>
      </w:r>
      <w:del w:id="1729" w:author="Transkribus" w:date="2019-12-11T14:30:00Z">
        <w:r w:rsidRPr="009B6BCA">
          <w:rPr>
            <w:rFonts w:ascii="Courier New" w:hAnsi="Courier New" w:cs="Courier New"/>
            <w:rtl/>
          </w:rPr>
          <w:delText>شهر ربيع الاخر سنة ثمان واربعين وستمائة صار</w:delText>
        </w:r>
      </w:del>
      <w:ins w:id="1730" w:author="Transkribus" w:date="2019-12-11T14:30:00Z">
        <w:r w:rsidRPr="00EE6742">
          <w:rPr>
            <w:rFonts w:ascii="Courier New" w:hAnsi="Courier New" w:cs="Courier New"/>
            <w:rtl/>
          </w:rPr>
          <w:t>شهرريع الأحر ستةثمان</w:t>
        </w:r>
      </w:ins>
    </w:p>
    <w:p w:rsidR="00964221" w:rsidRPr="00EE6742" w:rsidRDefault="00964221" w:rsidP="00964221">
      <w:pPr>
        <w:pStyle w:val="NurText"/>
        <w:bidi/>
        <w:rPr>
          <w:ins w:id="1731" w:author="Transkribus" w:date="2019-12-11T14:30:00Z"/>
          <w:rFonts w:ascii="Courier New" w:hAnsi="Courier New" w:cs="Courier New"/>
        </w:rPr>
      </w:pPr>
      <w:ins w:id="1732" w:author="Transkribus" w:date="2019-12-11T14:30:00Z">
        <w:r w:rsidRPr="00EE6742">
          <w:rPr>
            <w:rFonts w:ascii="Courier New" w:hAnsi="Courier New" w:cs="Courier New"/>
            <w:rtl/>
          </w:rPr>
          <w:t>و اأر بعين وسثماتنصار</w:t>
        </w:r>
      </w:ins>
      <w:r w:rsidRPr="00EE6742">
        <w:rPr>
          <w:rFonts w:ascii="Courier New" w:hAnsi="Courier New" w:cs="Courier New"/>
          <w:rtl/>
        </w:rPr>
        <w:t xml:space="preserve"> معه الملك الصالح </w:t>
      </w:r>
      <w:del w:id="1733" w:author="Transkribus" w:date="2019-12-11T14:30:00Z">
        <w:r w:rsidRPr="009B6BCA">
          <w:rPr>
            <w:rFonts w:ascii="Courier New" w:hAnsi="Courier New" w:cs="Courier New"/>
            <w:rtl/>
          </w:rPr>
          <w:delText>اسماعيل وملوك</w:delText>
        </w:r>
      </w:del>
      <w:ins w:id="1734" w:author="Transkribus" w:date="2019-12-11T14:30:00Z">
        <w:r w:rsidRPr="00EE6742">
          <w:rPr>
            <w:rFonts w:ascii="Courier New" w:hAnsi="Courier New" w:cs="Courier New"/>
            <w:rtl/>
          </w:rPr>
          <w:t>اسمعيل وملول</w:t>
        </w:r>
      </w:ins>
      <w:r w:rsidRPr="00EE6742">
        <w:rPr>
          <w:rFonts w:ascii="Courier New" w:hAnsi="Courier New" w:cs="Courier New"/>
          <w:rtl/>
        </w:rPr>
        <w:t xml:space="preserve"> الشام و</w:t>
      </w:r>
      <w:del w:id="1735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1736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 xml:space="preserve">وجه الى مصر </w:t>
      </w:r>
      <w:del w:id="1737" w:author="Transkribus" w:date="2019-12-11T14:30:00Z">
        <w:r w:rsidRPr="009B6BCA">
          <w:rPr>
            <w:rFonts w:ascii="Courier New" w:hAnsi="Courier New" w:cs="Courier New"/>
            <w:rtl/>
          </w:rPr>
          <w:delText>لياخذها فخرجت عساكر</w:delText>
        </w:r>
      </w:del>
      <w:ins w:id="1738" w:author="Transkribus" w:date="2019-12-11T14:30:00Z">
        <w:r w:rsidRPr="00EE6742">
          <w:rPr>
            <w:rFonts w:ascii="Courier New" w:hAnsi="Courier New" w:cs="Courier New"/>
            <w:rtl/>
          </w:rPr>
          <w:t>لباخذها</w:t>
        </w:r>
      </w:ins>
    </w:p>
    <w:p w:rsidR="00964221" w:rsidRPr="00EE6742" w:rsidRDefault="00964221" w:rsidP="00964221">
      <w:pPr>
        <w:pStyle w:val="NurText"/>
        <w:bidi/>
        <w:rPr>
          <w:ins w:id="1739" w:author="Transkribus" w:date="2019-12-11T14:30:00Z"/>
          <w:rFonts w:ascii="Courier New" w:hAnsi="Courier New" w:cs="Courier New"/>
        </w:rPr>
      </w:pPr>
      <w:ins w:id="1740" w:author="Transkribus" w:date="2019-12-11T14:30:00Z">
        <w:r w:rsidRPr="00EE6742">
          <w:rPr>
            <w:rFonts w:ascii="Courier New" w:hAnsi="Courier New" w:cs="Courier New"/>
            <w:rtl/>
          </w:rPr>
          <w:t>هرحب عا كر</w:t>
        </w:r>
      </w:ins>
      <w:r w:rsidRPr="00EE6742">
        <w:rPr>
          <w:rFonts w:ascii="Courier New" w:hAnsi="Courier New" w:cs="Courier New"/>
          <w:rtl/>
        </w:rPr>
        <w:t xml:space="preserve"> مصر وكان ملك مصر </w:t>
      </w:r>
      <w:del w:id="1741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ins w:id="1742" w:author="Transkribus" w:date="2019-12-11T14:30:00Z">
        <w:r w:rsidRPr="00EE6742">
          <w:rPr>
            <w:rFonts w:ascii="Courier New" w:hAnsi="Courier New" w:cs="Courier New"/>
            <w:rtl/>
          </w:rPr>
          <w:t>ر</w:t>
        </w:r>
      </w:ins>
      <w:r w:rsidRPr="00EE6742">
        <w:rPr>
          <w:rFonts w:ascii="Courier New" w:hAnsi="Courier New" w:cs="Courier New"/>
          <w:rtl/>
        </w:rPr>
        <w:t>وم</w:t>
      </w:r>
      <w:del w:id="1743" w:author="Transkribus" w:date="2019-12-11T14:30:00Z">
        <w:r w:rsidRPr="009B6BCA">
          <w:rPr>
            <w:rFonts w:ascii="Courier New" w:hAnsi="Courier New" w:cs="Courier New"/>
            <w:rtl/>
          </w:rPr>
          <w:delText>ئ</w:delText>
        </w:r>
      </w:del>
      <w:ins w:id="1744" w:author="Transkribus" w:date="2019-12-11T14:30:00Z">
        <w:r w:rsidRPr="00EE6742">
          <w:rPr>
            <w:rFonts w:ascii="Courier New" w:hAnsi="Courier New" w:cs="Courier New"/>
            <w:rtl/>
          </w:rPr>
          <w:t>ث</w:t>
        </w:r>
      </w:ins>
      <w:r w:rsidRPr="00EE6742">
        <w:rPr>
          <w:rFonts w:ascii="Courier New" w:hAnsi="Courier New" w:cs="Courier New"/>
          <w:rtl/>
        </w:rPr>
        <w:t>ذ الملك المع</w:t>
      </w:r>
      <w:del w:id="1745" w:author="Transkribus" w:date="2019-12-11T14:30:00Z">
        <w:r w:rsidRPr="009B6BCA">
          <w:rPr>
            <w:rFonts w:ascii="Courier New" w:hAnsi="Courier New" w:cs="Courier New"/>
            <w:rtl/>
          </w:rPr>
          <w:delText>ز</w:delText>
        </w:r>
      </w:del>
      <w:ins w:id="1746" w:author="Transkribus" w:date="2019-12-11T14:30:00Z">
        <w:r w:rsidRPr="00EE6742">
          <w:rPr>
            <w:rFonts w:ascii="Courier New" w:hAnsi="Courier New" w:cs="Courier New"/>
            <w:rtl/>
          </w:rPr>
          <w:t>ر</w:t>
        </w:r>
      </w:ins>
      <w:r w:rsidRPr="00EE6742">
        <w:rPr>
          <w:rFonts w:ascii="Courier New" w:hAnsi="Courier New" w:cs="Courier New"/>
          <w:rtl/>
        </w:rPr>
        <w:t xml:space="preserve"> عز الدين </w:t>
      </w:r>
      <w:del w:id="1747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748" w:author="Transkribus" w:date="2019-12-11T14:30:00Z">
        <w:r w:rsidRPr="00EE6742">
          <w:rPr>
            <w:rFonts w:ascii="Courier New" w:hAnsi="Courier New" w:cs="Courier New"/>
            <w:rtl/>
          </w:rPr>
          <w:t>أس</w:t>
        </w:r>
      </w:ins>
      <w:r w:rsidRPr="00EE6742">
        <w:rPr>
          <w:rFonts w:ascii="Courier New" w:hAnsi="Courier New" w:cs="Courier New"/>
          <w:rtl/>
        </w:rPr>
        <w:t>ي</w:t>
      </w:r>
      <w:del w:id="1749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r w:rsidRPr="00EE6742">
        <w:rPr>
          <w:rFonts w:ascii="Courier New" w:hAnsi="Courier New" w:cs="Courier New"/>
          <w:rtl/>
        </w:rPr>
        <w:t>ك التركمانى ك</w:t>
      </w:r>
      <w:ins w:id="1750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 xml:space="preserve">ان قد </w:t>
      </w:r>
      <w:del w:id="1751" w:author="Transkribus" w:date="2019-12-11T14:30:00Z">
        <w:r w:rsidRPr="009B6BCA">
          <w:rPr>
            <w:rFonts w:ascii="Courier New" w:hAnsi="Courier New" w:cs="Courier New"/>
            <w:rtl/>
          </w:rPr>
          <w:delText>تملك بعد</w:delText>
        </w:r>
      </w:del>
      <w:ins w:id="1752" w:author="Transkribus" w:date="2019-12-11T14:30:00Z">
        <w:r w:rsidRPr="00EE6742">
          <w:rPr>
            <w:rFonts w:ascii="Courier New" w:hAnsi="Courier New" w:cs="Courier New"/>
            <w:rtl/>
          </w:rPr>
          <w:t>ثملك</w:t>
        </w:r>
      </w:ins>
    </w:p>
    <w:p w:rsidR="00964221" w:rsidRPr="00EE6742" w:rsidRDefault="00964221" w:rsidP="00964221">
      <w:pPr>
        <w:pStyle w:val="NurText"/>
        <w:bidi/>
        <w:rPr>
          <w:ins w:id="1753" w:author="Transkribus" w:date="2019-12-11T14:30:00Z"/>
          <w:rFonts w:ascii="Courier New" w:hAnsi="Courier New" w:cs="Courier New"/>
        </w:rPr>
      </w:pPr>
      <w:ins w:id="1754" w:author="Transkribus" w:date="2019-12-11T14:30:00Z">
        <w:r w:rsidRPr="00EE6742">
          <w:rPr>
            <w:rFonts w:ascii="Courier New" w:hAnsi="Courier New" w:cs="Courier New"/>
            <w:rtl/>
          </w:rPr>
          <w:t>٢٣٦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755" w:author="Transkribus" w:date="2019-12-11T14:30:00Z">
        <w:r w:rsidRPr="00EE6742">
          <w:rPr>
            <w:rFonts w:ascii="Courier New" w:hAnsi="Courier New" w:cs="Courier New"/>
            <w:rtl/>
          </w:rPr>
          <w:t>ابعد</w:t>
        </w:r>
      </w:ins>
      <w:r w:rsidRPr="00EE6742">
        <w:rPr>
          <w:rFonts w:ascii="Courier New" w:hAnsi="Courier New" w:cs="Courier New"/>
          <w:rtl/>
        </w:rPr>
        <w:t xml:space="preserve"> وفاة استا</w:t>
      </w:r>
      <w:del w:id="1756" w:author="Transkribus" w:date="2019-12-11T14:30:00Z">
        <w:r w:rsidRPr="009B6BCA">
          <w:rPr>
            <w:rFonts w:ascii="Courier New" w:hAnsi="Courier New" w:cs="Courier New"/>
            <w:rtl/>
          </w:rPr>
          <w:delText>ذ</w:delText>
        </w:r>
      </w:del>
      <w:ins w:id="1757" w:author="Transkribus" w:date="2019-12-11T14:30:00Z">
        <w:r w:rsidRPr="00EE6742">
          <w:rPr>
            <w:rFonts w:ascii="Courier New" w:hAnsi="Courier New" w:cs="Courier New"/>
            <w:rtl/>
          </w:rPr>
          <w:t>د</w:t>
        </w:r>
      </w:ins>
      <w:r w:rsidRPr="00EE6742">
        <w:rPr>
          <w:rFonts w:ascii="Courier New" w:hAnsi="Courier New" w:cs="Courier New"/>
          <w:rtl/>
        </w:rPr>
        <w:t xml:space="preserve">ه الملك الصالح نجم الدين </w:t>
      </w:r>
      <w:del w:id="1758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759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يوب والتقوا </w:t>
      </w:r>
      <w:del w:id="1760" w:author="Transkribus" w:date="2019-12-11T14:30:00Z">
        <w:r w:rsidRPr="009B6BCA">
          <w:rPr>
            <w:rFonts w:ascii="Courier New" w:hAnsi="Courier New" w:cs="Courier New"/>
            <w:rtl/>
          </w:rPr>
          <w:delText>فكانت اول</w:delText>
        </w:r>
      </w:del>
      <w:ins w:id="1761" w:author="Transkribus" w:date="2019-12-11T14:30:00Z">
        <w:r w:rsidRPr="00EE6742">
          <w:rPr>
            <w:rFonts w:ascii="Courier New" w:hAnsi="Courier New" w:cs="Courier New"/>
            <w:rtl/>
          </w:rPr>
          <w:t>فكاتت أول</w:t>
        </w:r>
      </w:ins>
      <w:r w:rsidRPr="00EE6742">
        <w:rPr>
          <w:rFonts w:ascii="Courier New" w:hAnsi="Courier New" w:cs="Courier New"/>
          <w:rtl/>
        </w:rPr>
        <w:t xml:space="preserve"> الكسرة على </w:t>
      </w:r>
      <w:del w:id="1762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1763" w:author="Transkribus" w:date="2019-12-11T14:30:00Z">
        <w:r w:rsidRPr="00EE6742">
          <w:rPr>
            <w:rFonts w:ascii="Courier New" w:hAnsi="Courier New" w:cs="Courier New"/>
            <w:rtl/>
          </w:rPr>
          <w:t>غ</w:t>
        </w:r>
      </w:ins>
      <w:r w:rsidRPr="00EE6742">
        <w:rPr>
          <w:rFonts w:ascii="Courier New" w:hAnsi="Courier New" w:cs="Courier New"/>
          <w:rtl/>
        </w:rPr>
        <w:t>سكر مصر</w:t>
      </w:r>
      <w:del w:id="1764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7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ثم عادوا وكسروا عسكر</w:delText>
            </w:r>
          </w:del>
          <w:ins w:id="1766" w:author="Transkribus" w:date="2019-12-11T14:30:00Z">
            <w:r w:rsidRPr="00EE6742">
              <w:rPr>
                <w:rFonts w:ascii="Courier New" w:hAnsi="Courier New" w:cs="Courier New"/>
                <w:rtl/>
              </w:rPr>
              <w:t>م عادواو كسر واعكر</w:t>
            </w:r>
          </w:ins>
          <w:r w:rsidRPr="00EE6742">
            <w:rPr>
              <w:rFonts w:ascii="Courier New" w:hAnsi="Courier New" w:cs="Courier New"/>
              <w:rtl/>
            </w:rPr>
            <w:t xml:space="preserve"> الشام </w:t>
          </w:r>
          <w:del w:id="17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وقبض على</w:delText>
            </w:r>
          </w:del>
          <w:ins w:id="1768" w:author="Transkribus" w:date="2019-12-11T14:30:00Z">
            <w:r w:rsidRPr="00EE6742">
              <w:rPr>
                <w:rFonts w:ascii="Courier New" w:hAnsi="Courier New" w:cs="Courier New"/>
                <w:rtl/>
              </w:rPr>
              <w:t>ويص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الملك الصالح اسم</w:t>
          </w:r>
          <w:del w:id="17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</w:delText>
            </w:r>
          </w:del>
          <w:r w:rsidRPr="00EE6742">
            <w:rPr>
              <w:rFonts w:ascii="Courier New" w:hAnsi="Courier New" w:cs="Courier New"/>
              <w:rtl/>
            </w:rPr>
            <w:t xml:space="preserve">عيل وجماعة </w:t>
          </w:r>
          <w:del w:id="17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كثيرة من</w:delText>
            </w:r>
          </w:del>
          <w:ins w:id="1771" w:author="Transkribus" w:date="2019-12-11T14:30:00Z">
            <w:r w:rsidRPr="00EE6742">
              <w:rPr>
                <w:rFonts w:ascii="Courier New" w:hAnsi="Courier New" w:cs="Courier New"/>
                <w:rtl/>
              </w:rPr>
              <w:t>كتيرممن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الملوك</w:t>
          </w:r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77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والامراء </w:t>
      </w:r>
      <w:del w:id="1773" w:author="Transkribus" w:date="2019-12-11T14:30:00Z">
        <w:r w:rsidRPr="009B6BCA">
          <w:rPr>
            <w:rFonts w:ascii="Courier New" w:hAnsi="Courier New" w:cs="Courier New"/>
            <w:rtl/>
          </w:rPr>
          <w:delText>وحبسوا جميعهم</w:delText>
        </w:r>
      </w:del>
      <w:ins w:id="1774" w:author="Transkribus" w:date="2019-12-11T14:30:00Z">
        <w:r w:rsidRPr="00EE6742">
          <w:rPr>
            <w:rFonts w:ascii="Courier New" w:hAnsi="Courier New" w:cs="Courier New"/>
            <w:rtl/>
          </w:rPr>
          <w:t>وجيسو احميعهم</w:t>
        </w:r>
      </w:ins>
      <w:r w:rsidRPr="00EE6742">
        <w:rPr>
          <w:rFonts w:ascii="Courier New" w:hAnsi="Courier New" w:cs="Courier New"/>
          <w:rtl/>
        </w:rPr>
        <w:t xml:space="preserve"> فى مصر ثم اطلق </w:t>
      </w:r>
      <w:del w:id="1775" w:author="Transkribus" w:date="2019-12-11T14:30:00Z">
        <w:r w:rsidRPr="009B6BCA">
          <w:rPr>
            <w:rFonts w:ascii="Courier New" w:hAnsi="Courier New" w:cs="Courier New"/>
            <w:rtl/>
          </w:rPr>
          <w:delText>بعضهم فيما بعد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776" w:author="Transkribus" w:date="2019-12-11T14:30:00Z"/>
          <w:rFonts w:ascii="Courier New" w:hAnsi="Courier New" w:cs="Courier New"/>
        </w:rPr>
      </w:pPr>
      <w:dir w:val="rtl">
        <w:dir w:val="rtl">
          <w:del w:id="177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واما</w:delText>
            </w:r>
          </w:del>
          <w:ins w:id="1778" w:author="Transkribus" w:date="2019-12-11T14:30:00Z">
            <w:r w:rsidRPr="00EE6742">
              <w:rPr>
                <w:rFonts w:ascii="Courier New" w:hAnsi="Courier New" w:cs="Courier New"/>
                <w:rtl/>
              </w:rPr>
              <w:t>يعضهم عثمابعد وأما</w:t>
            </w:r>
          </w:ins>
          <w:r w:rsidRPr="00EE6742">
            <w:rPr>
              <w:rFonts w:ascii="Courier New" w:hAnsi="Courier New" w:cs="Courier New"/>
              <w:rtl/>
            </w:rPr>
            <w:t xml:space="preserve"> الملك الصالح </w:t>
          </w:r>
          <w:del w:id="177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اسماعيل فكان اخر العهد به</w:delText>
            </w:r>
          </w:del>
          <w:ins w:id="1780" w:author="Transkribus" w:date="2019-12-11T14:30:00Z">
            <w:r w:rsidRPr="00EE6742">
              <w:rPr>
                <w:rFonts w:ascii="Courier New" w:hAnsi="Courier New" w:cs="Courier New"/>
                <w:rtl/>
              </w:rPr>
              <w:t>اسمعيل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781" w:author="Transkribus" w:date="2019-12-11T14:30:00Z"/>
          <w:rFonts w:ascii="Courier New" w:hAnsi="Courier New" w:cs="Courier New"/>
        </w:rPr>
      </w:pPr>
      <w:ins w:id="1782" w:author="Transkribus" w:date="2019-12-11T14:30:00Z">
        <w:r w:rsidRPr="00EE6742">
          <w:rPr>
            <w:rFonts w:ascii="Courier New" w:hAnsi="Courier New" w:cs="Courier New"/>
            <w:rtl/>
          </w:rPr>
          <w:t>افكان أخر العهدبه</w:t>
        </w:r>
      </w:ins>
      <w:r w:rsidRPr="00EE6742">
        <w:rPr>
          <w:rFonts w:ascii="Courier New" w:hAnsi="Courier New" w:cs="Courier New"/>
          <w:rtl/>
        </w:rPr>
        <w:t xml:space="preserve"> وقيل </w:t>
      </w:r>
      <w:del w:id="1783" w:author="Transkribus" w:date="2019-12-11T14:30:00Z">
        <w:r w:rsidRPr="009B6BCA">
          <w:rPr>
            <w:rFonts w:ascii="Courier New" w:hAnsi="Courier New" w:cs="Courier New"/>
            <w:rtl/>
          </w:rPr>
          <w:delText>انه خنق بوتر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784" w:author="Transkribus" w:date="2019-12-11T14:30:00Z"/>
          <w:rFonts w:ascii="Courier New" w:hAnsi="Courier New" w:cs="Courier New"/>
        </w:rPr>
      </w:pPr>
      <w:dir w:val="rtl">
        <w:dir w:val="rtl">
          <w:del w:id="17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حدثنى الامير</w:delText>
            </w:r>
          </w:del>
          <w:ins w:id="178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اله خفق بوسر أحدفنىالامير</w:t>
            </w:r>
          </w:ins>
          <w:r w:rsidRPr="00EE6742">
            <w:rPr>
              <w:rFonts w:ascii="Courier New" w:hAnsi="Courier New" w:cs="Courier New"/>
              <w:rtl/>
            </w:rPr>
            <w:t xml:space="preserve"> سيف الدين المشد على بن </w:t>
          </w:r>
          <w:del w:id="178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عمر رحمه </w:delText>
            </w:r>
          </w:del>
          <w:ins w:id="1788" w:author="Transkribus" w:date="2019-12-11T14:30:00Z">
            <w:r w:rsidRPr="00EE6742">
              <w:rPr>
                <w:rFonts w:ascii="Courier New" w:hAnsi="Courier New" w:cs="Courier New"/>
                <w:rtl/>
              </w:rPr>
              <w:t>عمررجمة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الله قال </w:t>
      </w:r>
      <w:del w:id="1789" w:author="Transkribus" w:date="2019-12-11T14:30:00Z">
        <w:r w:rsidRPr="009B6BCA">
          <w:rPr>
            <w:rFonts w:ascii="Courier New" w:hAnsi="Courier New" w:cs="Courier New"/>
            <w:rtl/>
          </w:rPr>
          <w:delText>لما سمع</w:delText>
        </w:r>
      </w:del>
      <w:ins w:id="1790" w:author="Transkribus" w:date="2019-12-11T14:30:00Z">
        <w:r w:rsidRPr="00EE6742">
          <w:rPr>
            <w:rFonts w:ascii="Courier New" w:hAnsi="Courier New" w:cs="Courier New"/>
            <w:rtl/>
          </w:rPr>
          <w:t>لماسمع</w:t>
        </w:r>
      </w:ins>
      <w:r w:rsidRPr="00EE6742">
        <w:rPr>
          <w:rFonts w:ascii="Courier New" w:hAnsi="Courier New" w:cs="Courier New"/>
          <w:rtl/>
        </w:rPr>
        <w:t xml:space="preserve"> الوزير </w:t>
      </w:r>
      <w:del w:id="1791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792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مين الدولة فى قل</w:t>
      </w:r>
      <w:del w:id="1793" w:author="Transkribus" w:date="2019-12-11T14:30:00Z">
        <w:r w:rsidRPr="009B6BCA">
          <w:rPr>
            <w:rFonts w:ascii="Courier New" w:hAnsi="Courier New" w:cs="Courier New"/>
            <w:rtl/>
          </w:rPr>
          <w:delText>ع</w:delText>
        </w:r>
      </w:del>
      <w:ins w:id="1794" w:author="Transkribus" w:date="2019-12-11T14:30:00Z">
        <w:r w:rsidRPr="00EE6742">
          <w:rPr>
            <w:rFonts w:ascii="Courier New" w:hAnsi="Courier New" w:cs="Courier New"/>
            <w:rtl/>
          </w:rPr>
          <w:t>ه</w:t>
        </w:r>
      </w:ins>
      <w:r w:rsidRPr="00EE6742">
        <w:rPr>
          <w:rFonts w:ascii="Courier New" w:hAnsi="Courier New" w:cs="Courier New"/>
          <w:rtl/>
        </w:rPr>
        <w:t>ة القاهرة با</w:t>
      </w:r>
      <w:ins w:id="1795" w:author="Transkribus" w:date="2019-12-11T14:30:00Z">
        <w:r w:rsidRPr="00EE6742">
          <w:rPr>
            <w:rFonts w:ascii="Courier New" w:hAnsi="Courier New" w:cs="Courier New"/>
            <w:rtl/>
          </w:rPr>
          <w:t>ب</w:t>
        </w:r>
      </w:ins>
      <w:r w:rsidRPr="00EE6742">
        <w:rPr>
          <w:rFonts w:ascii="Courier New" w:hAnsi="Courier New" w:cs="Courier New"/>
          <w:rtl/>
        </w:rPr>
        <w:t xml:space="preserve">ن ملوك الشام قد </w:t>
      </w:r>
      <w:del w:id="1796" w:author="Transkribus" w:date="2019-12-11T14:30:00Z">
        <w:r w:rsidRPr="009B6BCA">
          <w:rPr>
            <w:rFonts w:ascii="Courier New" w:hAnsi="Courier New" w:cs="Courier New"/>
            <w:rtl/>
          </w:rPr>
          <w:delText>كسروا عسكر مصر ووصل الخبر اليهم بذلك من بلبيس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797" w:author="Transkribus" w:date="2019-12-11T14:30:00Z">
        <w:r w:rsidRPr="00EE6742">
          <w:rPr>
            <w:rFonts w:ascii="Courier New" w:hAnsi="Courier New" w:cs="Courier New"/>
            <w:rtl/>
          </w:rPr>
          <w:t>كمسرواغببكر مصر</w:t>
        </w:r>
      </w:ins>
    </w:p>
    <w:p w:rsidR="00964221" w:rsidRPr="00EE6742" w:rsidRDefault="00964221" w:rsidP="00964221">
      <w:pPr>
        <w:pStyle w:val="NurText"/>
        <w:bidi/>
        <w:rPr>
          <w:ins w:id="1798" w:author="Transkribus" w:date="2019-12-11T14:30:00Z"/>
          <w:rFonts w:ascii="Courier New" w:hAnsi="Courier New" w:cs="Courier New"/>
        </w:rPr>
      </w:pPr>
      <w:dir w:val="rtl">
        <w:dir w:val="rtl">
          <w:del w:id="179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قال امين</w:delText>
            </w:r>
          </w:del>
          <w:ins w:id="1800" w:author="Transkribus" w:date="2019-12-11T14:30:00Z">
            <w:r w:rsidRPr="00EE6742">
              <w:rPr>
                <w:rFonts w:ascii="Courier New" w:hAnsi="Courier New" w:cs="Courier New"/>
                <w:rtl/>
              </w:rPr>
              <w:t>ووضل الخير اليهم بذلك من بليس ثال أمين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الدولة لصاحب الامر فى القلعة </w:t>
          </w:r>
          <w:del w:id="18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دعنا نخرج </w:delText>
            </w:r>
          </w:del>
          <w:ins w:id="1802" w:author="Transkribus" w:date="2019-12-11T14:30:00Z">
            <w:r w:rsidRPr="00EE6742">
              <w:rPr>
                <w:rFonts w:ascii="Courier New" w:hAnsi="Courier New" w:cs="Courier New"/>
                <w:rtl/>
              </w:rPr>
              <w:t>دعنانجرج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فى القلعة </w:t>
      </w:r>
      <w:del w:id="1803" w:author="Transkribus" w:date="2019-12-11T14:30:00Z">
        <w:r w:rsidRPr="009B6BCA">
          <w:rPr>
            <w:rFonts w:ascii="Courier New" w:hAnsi="Courier New" w:cs="Courier New"/>
            <w:rtl/>
          </w:rPr>
          <w:delText>حتى تطلع الملوك وتبصر ايش تعمل معك</w:delText>
        </w:r>
      </w:del>
      <w:ins w:id="1804" w:author="Transkribus" w:date="2019-12-11T14:30:00Z">
        <w:r w:rsidRPr="00EE6742">
          <w:rPr>
            <w:rFonts w:ascii="Courier New" w:hAnsi="Courier New" w:cs="Courier New"/>
            <w:rtl/>
          </w:rPr>
          <w:t>حى تطلم الملول ويصرايس فعمل معلك</w:t>
        </w:r>
      </w:ins>
      <w:r w:rsidRPr="00EE6742">
        <w:rPr>
          <w:rFonts w:ascii="Courier New" w:hAnsi="Courier New" w:cs="Courier New"/>
          <w:rtl/>
        </w:rPr>
        <w:t xml:space="preserve"> من الخير </w:t>
      </w:r>
      <w:del w:id="1805" w:author="Transkribus" w:date="2019-12-11T14:30:00Z">
        <w:r w:rsidRPr="009B6BCA">
          <w:rPr>
            <w:rFonts w:ascii="Courier New" w:hAnsi="Courier New" w:cs="Courier New"/>
            <w:rtl/>
          </w:rPr>
          <w:delText>ف</w:delText>
        </w:r>
      </w:del>
      <w:ins w:id="1806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>اطمع</w:t>
      </w:r>
      <w:del w:id="1807" w:author="Transkribus" w:date="2019-12-11T14:30:00Z">
        <w:r w:rsidRPr="009B6BCA">
          <w:rPr>
            <w:rFonts w:ascii="Courier New" w:hAnsi="Courier New" w:cs="Courier New"/>
            <w:rtl/>
          </w:rPr>
          <w:delText>ته</w:delText>
        </w:r>
      </w:del>
      <w:ins w:id="1808" w:author="Transkribus" w:date="2019-12-11T14:30:00Z">
        <w:r w:rsidRPr="00EE6742">
          <w:rPr>
            <w:rFonts w:ascii="Courier New" w:hAnsi="Courier New" w:cs="Courier New"/>
            <w:rtl/>
          </w:rPr>
          <w:t>ثة</w:t>
        </w:r>
      </w:ins>
      <w:r w:rsidRPr="00EE6742">
        <w:rPr>
          <w:rFonts w:ascii="Courier New" w:hAnsi="Courier New" w:cs="Courier New"/>
          <w:rtl/>
        </w:rPr>
        <w:t xml:space="preserve"> نفسه واخرجهم</w:t>
      </w:r>
    </w:p>
    <w:p w:rsidR="00964221" w:rsidRPr="00EE6742" w:rsidRDefault="00964221" w:rsidP="00964221">
      <w:pPr>
        <w:pStyle w:val="NurText"/>
        <w:bidi/>
        <w:rPr>
          <w:ins w:id="1809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وكا</w:t>
      </w:r>
      <w:del w:id="1810" w:author="Transkribus" w:date="2019-12-11T14:30:00Z">
        <w:r w:rsidRPr="009B6BCA">
          <w:rPr>
            <w:rFonts w:ascii="Courier New" w:hAnsi="Courier New" w:cs="Courier New"/>
            <w:rtl/>
          </w:rPr>
          <w:delText>نو</w:delText>
        </w:r>
      </w:del>
      <w:ins w:id="1811" w:author="Transkribus" w:date="2019-12-11T14:30:00Z">
        <w:r w:rsidRPr="00EE6742">
          <w:rPr>
            <w:rFonts w:ascii="Courier New" w:hAnsi="Courier New" w:cs="Courier New"/>
            <w:rtl/>
          </w:rPr>
          <w:t>ر</w:t>
        </w:r>
      </w:ins>
      <w:r w:rsidRPr="00EE6742">
        <w:rPr>
          <w:rFonts w:ascii="Courier New" w:hAnsi="Courier New" w:cs="Courier New"/>
          <w:rtl/>
        </w:rPr>
        <w:t>ا فى ذلك الموضع فى ال</w:t>
      </w:r>
      <w:del w:id="1812" w:author="Transkribus" w:date="2019-12-11T14:30:00Z">
        <w:r w:rsidRPr="009B6BCA">
          <w:rPr>
            <w:rFonts w:ascii="Courier New" w:hAnsi="Courier New" w:cs="Courier New"/>
            <w:rtl/>
          </w:rPr>
          <w:delText>حب</w:delText>
        </w:r>
      </w:del>
      <w:ins w:id="1813" w:author="Transkribus" w:date="2019-12-11T14:30:00Z">
        <w:r w:rsidRPr="00EE6742">
          <w:rPr>
            <w:rFonts w:ascii="Courier New" w:hAnsi="Courier New" w:cs="Courier New"/>
            <w:rtl/>
          </w:rPr>
          <w:t>جي</w:t>
        </w:r>
      </w:ins>
      <w:r w:rsidRPr="00EE6742">
        <w:rPr>
          <w:rFonts w:ascii="Courier New" w:hAnsi="Courier New" w:cs="Courier New"/>
          <w:rtl/>
        </w:rPr>
        <w:t xml:space="preserve">س ثلاثة من </w:t>
      </w:r>
      <w:del w:id="1814" w:author="Transkribus" w:date="2019-12-11T14:30:00Z">
        <w:r w:rsidRPr="009B6BCA">
          <w:rPr>
            <w:rFonts w:ascii="Courier New" w:hAnsi="Courier New" w:cs="Courier New"/>
            <w:rtl/>
          </w:rPr>
          <w:delText>اص</w:delText>
        </w:r>
      </w:del>
      <w:ins w:id="1815" w:author="Transkribus" w:date="2019-12-11T14:30:00Z">
        <w:r w:rsidRPr="00EE6742">
          <w:rPr>
            <w:rFonts w:ascii="Courier New" w:hAnsi="Courier New" w:cs="Courier New"/>
            <w:rtl/>
          </w:rPr>
          <w:t>أس</w:t>
        </w:r>
      </w:ins>
      <w:r w:rsidRPr="00EE6742">
        <w:rPr>
          <w:rFonts w:ascii="Courier New" w:hAnsi="Courier New" w:cs="Courier New"/>
          <w:rtl/>
        </w:rPr>
        <w:t xml:space="preserve">حاب الملك الصالح </w:t>
      </w:r>
      <w:del w:id="1816" w:author="Transkribus" w:date="2019-12-11T14:30:00Z">
        <w:r w:rsidRPr="009B6BCA">
          <w:rPr>
            <w:rFonts w:ascii="Courier New" w:hAnsi="Courier New" w:cs="Courier New"/>
            <w:rtl/>
          </w:rPr>
          <w:delText>اسماعيل وزيره امين</w:delText>
        </w:r>
      </w:del>
      <w:ins w:id="1817" w:author="Transkribus" w:date="2019-12-11T14:30:00Z">
        <w:r w:rsidRPr="00EE6742">
          <w:rPr>
            <w:rFonts w:ascii="Courier New" w:hAnsi="Courier New" w:cs="Courier New"/>
            <w:rtl/>
          </w:rPr>
          <w:t>اسمعيل وزير ةأمين</w:t>
        </w:r>
      </w:ins>
      <w:r w:rsidRPr="00EE6742">
        <w:rPr>
          <w:rFonts w:ascii="Courier New" w:hAnsi="Courier New" w:cs="Courier New"/>
          <w:rtl/>
        </w:rPr>
        <w:t xml:space="preserve"> الدولة</w:t>
      </w:r>
      <w:del w:id="1818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واستاذ داره ناصر</w:delText>
        </w:r>
      </w:del>
    </w:p>
    <w:p w:rsidR="00964221" w:rsidRPr="009B6BCA" w:rsidRDefault="00964221" w:rsidP="00964221">
      <w:pPr>
        <w:pStyle w:val="NurText"/>
        <w:bidi/>
        <w:rPr>
          <w:del w:id="1819" w:author="Transkribus" w:date="2019-12-11T14:30:00Z"/>
          <w:rFonts w:ascii="Courier New" w:hAnsi="Courier New" w:cs="Courier New"/>
        </w:rPr>
      </w:pPr>
      <w:ins w:id="1820" w:author="Transkribus" w:date="2019-12-11T14:30:00Z">
        <w:r w:rsidRPr="00EE6742">
          <w:rPr>
            <w:rFonts w:ascii="Courier New" w:hAnsi="Courier New" w:cs="Courier New"/>
            <w:rtl/>
          </w:rPr>
          <w:t>واستاددارة ثاصر</w:t>
        </w:r>
      </w:ins>
      <w:r w:rsidRPr="00EE6742">
        <w:rPr>
          <w:rFonts w:ascii="Courier New" w:hAnsi="Courier New" w:cs="Courier New"/>
          <w:rtl/>
        </w:rPr>
        <w:t xml:space="preserve"> الدين بن يغمور </w:t>
      </w:r>
      <w:del w:id="1821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822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وامير كردى </w:t>
          </w:r>
          <w:del w:id="18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يقال له سيف</w:delText>
            </w:r>
          </w:del>
          <w:ins w:id="1824" w:author="Transkribus" w:date="2019-12-11T14:30:00Z">
            <w:r w:rsidRPr="00EE6742">
              <w:rPr>
                <w:rFonts w:ascii="Courier New" w:hAnsi="Courier New" w:cs="Courier New"/>
                <w:rtl/>
              </w:rPr>
              <w:t>بعال لهسيف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الدين فقال الكردى</w:t>
          </w:r>
          <w:del w:id="182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لهم يا قوم لا تستعجلوا مواضعكم فان كان</w:delText>
            </w:r>
          </w:del>
          <w:ins w:id="1826" w:author="Transkribus" w:date="2019-12-11T14:30:00Z">
            <w:r w:rsidRPr="00EE6742">
              <w:rPr>
                <w:rFonts w:ascii="Courier New" w:hAnsi="Courier New" w:cs="Courier New"/>
                <w:rtl/>
              </w:rPr>
              <w:tab/>
              <w:t>اهم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827" w:author="Transkribus" w:date="2019-12-11T14:30:00Z"/>
          <w:rFonts w:ascii="Courier New" w:hAnsi="Courier New" w:cs="Courier New"/>
        </w:rPr>
      </w:pPr>
      <w:ins w:id="1828" w:author="Transkribus" w:date="2019-12-11T14:30:00Z">
        <w:r w:rsidRPr="00EE6742">
          <w:rPr>
            <w:rFonts w:ascii="Courier New" w:hAnsi="Courier New" w:cs="Courier New"/>
            <w:rtl/>
          </w:rPr>
          <w:t xml:space="preserve"> باآوم الاتستعلوا واتعدوامو اسفكم ثان كمان</w:t>
        </w:r>
      </w:ins>
      <w:r w:rsidRPr="00EE6742">
        <w:rPr>
          <w:rFonts w:ascii="Courier New" w:hAnsi="Courier New" w:cs="Courier New"/>
          <w:rtl/>
        </w:rPr>
        <w:t xml:space="preserve"> الامر </w:t>
      </w:r>
      <w:del w:id="1829" w:author="Transkribus" w:date="2019-12-11T14:30:00Z">
        <w:r w:rsidRPr="009B6BCA">
          <w:rPr>
            <w:rFonts w:ascii="Courier New" w:hAnsi="Courier New" w:cs="Courier New"/>
            <w:rtl/>
          </w:rPr>
          <w:delText>صحيحا فمصير استاذنا يخرجنا ويعيدنا الى ما كنا عليه</w:delText>
        </w:r>
      </w:del>
      <w:ins w:id="1830" w:author="Transkribus" w:date="2019-12-11T14:30:00Z">
        <w:r w:rsidRPr="00EE6742">
          <w:rPr>
            <w:rFonts w:ascii="Courier New" w:hAnsi="Courier New" w:cs="Courier New"/>
            <w:rtl/>
          </w:rPr>
          <w:t>ذجها فصير استاد ابجرجناو بعيدقا</w:t>
        </w:r>
      </w:ins>
    </w:p>
    <w:p w:rsidR="00964221" w:rsidRPr="009B6BCA" w:rsidRDefault="00964221" w:rsidP="00964221">
      <w:pPr>
        <w:pStyle w:val="NurText"/>
        <w:bidi/>
        <w:rPr>
          <w:del w:id="1831" w:author="Transkribus" w:date="2019-12-11T14:30:00Z"/>
          <w:rFonts w:ascii="Courier New" w:hAnsi="Courier New" w:cs="Courier New"/>
        </w:rPr>
      </w:pPr>
      <w:ins w:id="1832" w:author="Transkribus" w:date="2019-12-11T14:30:00Z">
        <w:r w:rsidRPr="00EE6742">
          <w:rPr>
            <w:rFonts w:ascii="Courier New" w:hAnsi="Courier New" w:cs="Courier New"/>
            <w:rtl/>
          </w:rPr>
          <w:t xml:space="preserve"> الى ماكناعليه</w:t>
        </w:r>
      </w:ins>
      <w:r w:rsidRPr="00EE6742">
        <w:rPr>
          <w:rFonts w:ascii="Courier New" w:hAnsi="Courier New" w:cs="Courier New"/>
          <w:rtl/>
        </w:rPr>
        <w:t xml:space="preserve"> ويحسن </w:t>
      </w:r>
      <w:del w:id="1833" w:author="Transkribus" w:date="2019-12-11T14:30:00Z">
        <w:r w:rsidRPr="009B6BCA">
          <w:rPr>
            <w:rFonts w:ascii="Courier New" w:hAnsi="Courier New" w:cs="Courier New"/>
            <w:rtl/>
          </w:rPr>
          <w:delText>الينا ونخلف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834" w:author="Transkribus" w:date="2019-12-11T14:30:00Z"/>
          <w:rFonts w:ascii="Courier New" w:hAnsi="Courier New" w:cs="Courier New"/>
        </w:rPr>
      </w:pPr>
      <w:dir w:val="rtl">
        <w:dir w:val="rtl">
          <w:ins w:id="183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البناوخلس </w:t>
            </w:r>
          </w:ins>
          <w:r w:rsidRPr="00EE6742">
            <w:rPr>
              <w:rFonts w:ascii="Courier New" w:hAnsi="Courier New" w:cs="Courier New"/>
              <w:rtl/>
            </w:rPr>
            <w:t>وان ك</w:t>
          </w:r>
          <w:ins w:id="1836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ان الامر غير </w:t>
          </w:r>
          <w:del w:id="18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ص</w:delText>
            </w:r>
          </w:del>
          <w:ins w:id="1838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>حي</w:t>
          </w:r>
          <w:del w:id="18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1840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 xml:space="preserve"> فنكون فى </w:t>
          </w:r>
          <w:del w:id="184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موضعنا لم نخرج منه فهو اسلم لنا فلم يقبلوا منه</w:delText>
            </w:r>
          </w:del>
          <w:ins w:id="1842" w:author="Transkribus" w:date="2019-12-11T14:30:00Z">
            <w:r w:rsidRPr="00EE6742">
              <w:rPr>
                <w:rFonts w:ascii="Courier New" w:hAnsi="Courier New" w:cs="Courier New"/>
                <w:rtl/>
              </w:rPr>
              <w:t>موعنالم بجرج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843" w:author="Transkribus" w:date="2019-12-11T14:30:00Z">
        <w:r w:rsidRPr="00EE6742">
          <w:rPr>
            <w:rFonts w:ascii="Courier New" w:hAnsi="Courier New" w:cs="Courier New"/>
            <w:rtl/>
          </w:rPr>
          <w:t>بنه فهو أسلم لنافلم بعلوامته</w:t>
        </w:r>
      </w:ins>
      <w:r w:rsidRPr="00EE6742">
        <w:rPr>
          <w:rFonts w:ascii="Courier New" w:hAnsi="Courier New" w:cs="Courier New"/>
          <w:rtl/>
        </w:rPr>
        <w:t xml:space="preserve"> وخرج الوزير و</w:t>
      </w:r>
      <w:del w:id="1844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1845" w:author="Transkribus" w:date="2019-12-11T14:30:00Z">
        <w:r w:rsidRPr="00EE6742">
          <w:rPr>
            <w:rFonts w:ascii="Courier New" w:hAnsi="Courier New" w:cs="Courier New"/>
            <w:rtl/>
          </w:rPr>
          <w:t>ق</w:t>
        </w:r>
      </w:ins>
      <w:r w:rsidRPr="00EE6742">
        <w:rPr>
          <w:rFonts w:ascii="Courier New" w:hAnsi="Courier New" w:cs="Courier New"/>
          <w:rtl/>
        </w:rPr>
        <w:t xml:space="preserve">اصر الدين بن يغمور </w:t>
      </w:r>
      <w:del w:id="1846" w:author="Transkribus" w:date="2019-12-11T14:30:00Z">
        <w:r w:rsidRPr="009B6BCA">
          <w:rPr>
            <w:rFonts w:ascii="Courier New" w:hAnsi="Courier New" w:cs="Courier New"/>
            <w:rtl/>
          </w:rPr>
          <w:delText>وبسطوا مواضع فى القلعة وامروا ونهوا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847" w:author="Transkribus" w:date="2019-12-11T14:30:00Z">
        <w:r w:rsidRPr="00EE6742">
          <w:rPr>
            <w:rFonts w:ascii="Courier New" w:hAnsi="Courier New" w:cs="Courier New"/>
            <w:rtl/>
          </w:rPr>
          <w:t>ويبسطوامواضع فى القعلة</w:t>
        </w:r>
      </w:ins>
    </w:p>
    <w:p w:rsidR="00964221" w:rsidRPr="00EE6742" w:rsidRDefault="00964221" w:rsidP="00964221">
      <w:pPr>
        <w:pStyle w:val="NurText"/>
        <w:bidi/>
        <w:rPr>
          <w:ins w:id="1848" w:author="Transkribus" w:date="2019-12-11T14:30:00Z"/>
          <w:rFonts w:ascii="Courier New" w:hAnsi="Courier New" w:cs="Courier New"/>
        </w:rPr>
      </w:pPr>
      <w:dir w:val="rtl">
        <w:dir w:val="rtl">
          <w:del w:id="18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ولما صح الخبر بعكس ما املوه امر</w:delText>
            </w:r>
          </w:del>
          <w:ins w:id="1850" w:author="Transkribus" w:date="2019-12-11T14:30:00Z">
            <w:r w:rsidRPr="00EE6742">
              <w:rPr>
                <w:rFonts w:ascii="Courier New" w:hAnsi="Courier New" w:cs="Courier New"/>
                <w:rtl/>
              </w:rPr>
              <w:t>اوامرواو نهوا ولاسبح الخير وهكس ما أملوه أمر</w:t>
            </w:r>
          </w:ins>
          <w:r w:rsidRPr="00EE6742">
            <w:rPr>
              <w:rFonts w:ascii="Courier New" w:hAnsi="Courier New" w:cs="Courier New"/>
              <w:rtl/>
            </w:rPr>
            <w:t xml:space="preserve"> عز الدين التركمانى </w:t>
          </w:r>
          <w:del w:id="185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لما طلع</w:delText>
            </w:r>
          </w:del>
          <w:ins w:id="1852" w:author="Transkribus" w:date="2019-12-11T14:30:00Z">
            <w:r w:rsidRPr="00EE6742">
              <w:rPr>
                <w:rFonts w:ascii="Courier New" w:hAnsi="Courier New" w:cs="Courier New"/>
                <w:rtl/>
              </w:rPr>
              <w:t>لاطلم</w:t>
            </w:r>
          </w:ins>
          <w:r w:rsidRPr="00EE6742">
            <w:rPr>
              <w:rFonts w:ascii="Courier New" w:hAnsi="Courier New" w:cs="Courier New"/>
              <w:rtl/>
            </w:rPr>
            <w:t xml:space="preserve"> القلعة </w:t>
          </w:r>
          <w:del w:id="185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بقتل ناصر </w:delText>
            </w:r>
          </w:del>
          <w:ins w:id="1854" w:author="Transkribus" w:date="2019-12-11T14:30:00Z">
            <w:r w:rsidRPr="00EE6742">
              <w:rPr>
                <w:rFonts w:ascii="Courier New" w:hAnsi="Courier New" w:cs="Courier New"/>
                <w:rtl/>
              </w:rPr>
              <w:t>فقل ثاسسر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الدين بن </w:t>
      </w:r>
      <w:del w:id="1855" w:author="Transkribus" w:date="2019-12-11T14:30:00Z">
        <w:r w:rsidRPr="009B6BCA">
          <w:rPr>
            <w:rFonts w:ascii="Courier New" w:hAnsi="Courier New" w:cs="Courier New"/>
            <w:rtl/>
          </w:rPr>
          <w:delText>يغمور فقتل وامر بشنق</w:delText>
        </w:r>
      </w:del>
      <w:ins w:id="1856" w:author="Transkribus" w:date="2019-12-11T14:30:00Z">
        <w:r w:rsidRPr="00EE6742">
          <w:rPr>
            <w:rFonts w:ascii="Courier New" w:hAnsi="Courier New" w:cs="Courier New"/>
            <w:rtl/>
          </w:rPr>
          <w:t>يغمورففتل وأمر وشفق</w:t>
        </w:r>
      </w:ins>
      <w:r w:rsidRPr="00EE6742">
        <w:rPr>
          <w:rFonts w:ascii="Courier New" w:hAnsi="Courier New" w:cs="Courier New"/>
          <w:rtl/>
        </w:rPr>
        <w:t xml:space="preserve"> الوزير </w:t>
      </w:r>
      <w:del w:id="1857" w:author="Transkribus" w:date="2019-12-11T14:30:00Z">
        <w:r w:rsidRPr="009B6BCA">
          <w:rPr>
            <w:rFonts w:ascii="Courier New" w:hAnsi="Courier New" w:cs="Courier New"/>
            <w:rtl/>
          </w:rPr>
          <w:delText>فشنقوه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858" w:author="Transkribus" w:date="2019-12-11T14:30:00Z">
        <w:r w:rsidRPr="00EE6742">
          <w:rPr>
            <w:rFonts w:ascii="Courier New" w:hAnsi="Courier New" w:cs="Courier New"/>
            <w:rtl/>
          </w:rPr>
          <w:t>فشنقوة وحكى لى من رأم لاشتق واله كمان عليه</w:t>
        </w:r>
      </w:ins>
    </w:p>
    <w:p w:rsidR="00964221" w:rsidRPr="009B6BCA" w:rsidRDefault="00964221" w:rsidP="00964221">
      <w:pPr>
        <w:pStyle w:val="NurText"/>
        <w:bidi/>
        <w:rPr>
          <w:del w:id="1859" w:author="Transkribus" w:date="2019-12-11T14:30:00Z"/>
          <w:rFonts w:ascii="Courier New" w:hAnsi="Courier New" w:cs="Courier New"/>
        </w:rPr>
      </w:pPr>
      <w:dir w:val="rtl">
        <w:dir w:val="rtl">
          <w:del w:id="18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وحكى لى من راه لما شنق وانه كان عليه قندورة عنابى خضراء وسرموزة فى رجليه ولم ينظر مشنوقا فى رجليه سرموزة سواه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861" w:author="Transkribus" w:date="2019-12-11T14:30:00Z"/>
          <w:rFonts w:ascii="Courier New" w:hAnsi="Courier New" w:cs="Courier New"/>
        </w:rPr>
      </w:pPr>
      <w:dir w:val="rtl">
        <w:dir w:val="rtl">
          <w:del w:id="186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واما رفيقهم</w:delText>
            </w:r>
          </w:del>
          <w:ins w:id="1863" w:author="Transkribus" w:date="2019-12-11T14:30:00Z">
            <w:r w:rsidRPr="00EE6742">
              <w:rPr>
                <w:rFonts w:ascii="Courier New" w:hAnsi="Courier New" w:cs="Courier New"/>
                <w:rtl/>
              </w:rPr>
              <w:t>فندورة عناأنى حشراه ومر مورة فى رجلية ولم منظر مشنوفافى رجلية مر مورة سواة</w:t>
            </w:r>
            <w:r w:rsidRPr="00EE6742">
              <w:rPr>
                <w:rFonts w:ascii="Courier New" w:hAnsi="Courier New" w:cs="Courier New"/>
                <w:rtl/>
              </w:rPr>
              <w:tab/>
              <w:t>و١١٠٦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864" w:author="Transkribus" w:date="2019-12-11T14:30:00Z"/>
          <w:rFonts w:ascii="Courier New" w:hAnsi="Courier New" w:cs="Courier New"/>
        </w:rPr>
      </w:pPr>
      <w:ins w:id="1865" w:author="Transkribus" w:date="2019-12-11T14:30:00Z">
        <w:r w:rsidRPr="00EE6742">
          <w:rPr>
            <w:rFonts w:ascii="Courier New" w:hAnsi="Courier New" w:cs="Courier New"/>
            <w:rtl/>
          </w:rPr>
          <w:t>رفية هم</w:t>
        </w:r>
      </w:ins>
      <w:r w:rsidRPr="00EE6742">
        <w:rPr>
          <w:rFonts w:ascii="Courier New" w:hAnsi="Courier New" w:cs="Courier New"/>
          <w:rtl/>
        </w:rPr>
        <w:t xml:space="preserve"> الكردى فاطلقه وخل</w:t>
      </w:r>
      <w:ins w:id="1866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 xml:space="preserve">ع عليه </w:t>
      </w:r>
      <w:del w:id="1867" w:author="Transkribus" w:date="2019-12-11T14:30:00Z">
        <w:r w:rsidRPr="009B6BCA">
          <w:rPr>
            <w:rFonts w:ascii="Courier New" w:hAnsi="Courier New" w:cs="Courier New"/>
            <w:rtl/>
          </w:rPr>
          <w:delText>واعطاه خيرا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868" w:author="Transkribus" w:date="2019-12-11T14:30:00Z"/>
          <w:rFonts w:ascii="Courier New" w:hAnsi="Courier New" w:cs="Courier New"/>
        </w:rPr>
      </w:pPr>
      <w:dir w:val="rtl">
        <w:dir w:val="rtl">
          <w:del w:id="18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اقول واعجب</w:delText>
            </w:r>
          </w:del>
          <w:ins w:id="1870" w:author="Transkribus" w:date="2019-12-11T14:30:00Z">
            <w:r w:rsidRPr="00EE6742">
              <w:rPr>
                <w:rFonts w:ascii="Courier New" w:hAnsi="Courier New" w:cs="Courier New"/>
                <w:rtl/>
              </w:rPr>
              <w:t>وأعطاه جخيرا أأقول أو ايجحب</w:t>
            </w:r>
          </w:ins>
          <w:r w:rsidRPr="00EE6742">
            <w:rPr>
              <w:rFonts w:ascii="Courier New" w:hAnsi="Courier New" w:cs="Courier New"/>
              <w:rtl/>
            </w:rPr>
            <w:t xml:space="preserve"> ما </w:t>
          </w:r>
          <w:del w:id="187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اتى</w:delText>
            </w:r>
          </w:del>
          <w:ins w:id="1872" w:author="Transkribus" w:date="2019-12-11T14:30:00Z">
            <w:r w:rsidRPr="00EE6742">
              <w:rPr>
                <w:rFonts w:ascii="Courier New" w:hAnsi="Courier New" w:cs="Courier New"/>
                <w:rtl/>
              </w:rPr>
              <w:t>أبى</w:t>
            </w:r>
          </w:ins>
          <w:r w:rsidRPr="00EE6742">
            <w:rPr>
              <w:rFonts w:ascii="Courier New" w:hAnsi="Courier New" w:cs="Courier New"/>
              <w:rtl/>
            </w:rPr>
            <w:t xml:space="preserve"> من الاحكام</w:t>
          </w:r>
          <w:del w:id="187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النجومية فيما يتعلق بهذا المعنى ما حكاه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874" w:author="Transkribus" w:date="2019-12-11T14:30:00Z">
        <w:r w:rsidRPr="00EE6742">
          <w:rPr>
            <w:rFonts w:ascii="Courier New" w:hAnsi="Courier New" w:cs="Courier New"/>
            <w:rtl/>
          </w:rPr>
          <w:t>النجحومبة فماتعلق هذا المغنى ماحكا ع لى</w:t>
        </w:r>
      </w:ins>
      <w:r w:rsidRPr="00EE6742">
        <w:rPr>
          <w:rFonts w:ascii="Courier New" w:hAnsi="Courier New" w:cs="Courier New"/>
          <w:rtl/>
        </w:rPr>
        <w:t xml:space="preserve"> الامير </w:t>
      </w:r>
      <w:del w:id="1875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r w:rsidRPr="00EE6742">
        <w:rPr>
          <w:rFonts w:ascii="Courier New" w:hAnsi="Courier New" w:cs="Courier New"/>
          <w:rtl/>
        </w:rPr>
        <w:t>اصر الدين زكرى المعروف بابن عليمة</w:t>
      </w: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وك</w:t>
      </w:r>
      <w:ins w:id="1876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 xml:space="preserve">ان من جماعة الملك الصالح نجم الدين </w:t>
      </w:r>
      <w:del w:id="1877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878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 xml:space="preserve">يوب قال </w:t>
      </w:r>
      <w:del w:id="1879" w:author="Transkribus" w:date="2019-12-11T14:30:00Z">
        <w:r w:rsidRPr="009B6BCA">
          <w:rPr>
            <w:rFonts w:ascii="Courier New" w:hAnsi="Courier New" w:cs="Courier New"/>
            <w:rtl/>
          </w:rPr>
          <w:delText>لما حبس</w:delText>
        </w:r>
      </w:del>
      <w:ins w:id="1880" w:author="Transkribus" w:date="2019-12-11T14:30:00Z">
        <w:r w:rsidRPr="00EE6742">
          <w:rPr>
            <w:rFonts w:ascii="Courier New" w:hAnsi="Courier New" w:cs="Courier New"/>
            <w:rtl/>
          </w:rPr>
          <w:t>طاجيس</w:t>
        </w:r>
      </w:ins>
      <w:r w:rsidRPr="00EE6742">
        <w:rPr>
          <w:rFonts w:ascii="Courier New" w:hAnsi="Courier New" w:cs="Courier New"/>
          <w:rtl/>
        </w:rPr>
        <w:t xml:space="preserve"> الصاحب </w:t>
      </w:r>
      <w:del w:id="1881" w:author="Transkribus" w:date="2019-12-11T14:30:00Z">
        <w:r w:rsidRPr="009B6BCA">
          <w:rPr>
            <w:rFonts w:ascii="Courier New" w:hAnsi="Courier New" w:cs="Courier New"/>
            <w:rtl/>
          </w:rPr>
          <w:delText>ا</w:delText>
        </w:r>
      </w:del>
      <w:ins w:id="1882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مين الدولة ارسل الى</w:t>
      </w:r>
      <w:del w:id="1883" w:author="Transkribus" w:date="2019-12-11T14:30:00Z">
        <w:r w:rsidRPr="009B6BCA">
          <w:rPr>
            <w:rFonts w:ascii="Courier New" w:hAnsi="Courier New" w:cs="Courier New"/>
            <w:rtl/>
          </w:rPr>
          <w:delText xml:space="preserve"> منجم فى مصر له خبرة بالغة فى علم النجوم واصابات لا تكاد تخرم فى احكامها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884" w:author="Transkribus" w:date="2019-12-11T14:30:00Z"/>
          <w:rFonts w:ascii="Courier New" w:hAnsi="Courier New" w:cs="Courier New"/>
        </w:rPr>
      </w:pPr>
      <w:dir w:val="rtl">
        <w:dir w:val="rtl">
          <w:ins w:id="188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منجم فى مصرله جبرة بالغة فى علم النجوم واصاات لاتكاء تترم فى أحكامها </w:t>
            </w:r>
          </w:ins>
          <w:r w:rsidRPr="00EE6742">
            <w:rPr>
              <w:rFonts w:ascii="Courier New" w:hAnsi="Courier New" w:cs="Courier New"/>
              <w:rtl/>
            </w:rPr>
            <w:t xml:space="preserve">وساله </w:t>
          </w:r>
          <w:del w:id="188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يكون</w:delText>
            </w:r>
          </w:del>
          <w:ins w:id="1887" w:author="Transkribus" w:date="2019-12-11T14:30:00Z">
            <w:r w:rsidRPr="00EE6742">
              <w:rPr>
                <w:rFonts w:ascii="Courier New" w:hAnsi="Courier New" w:cs="Courier New"/>
                <w:rtl/>
              </w:rPr>
              <w:t>مابكون</w:t>
            </w:r>
          </w:ins>
          <w:r w:rsidRPr="00EE6742">
            <w:rPr>
              <w:rFonts w:ascii="Courier New" w:hAnsi="Courier New" w:cs="Courier New"/>
              <w:rtl/>
            </w:rPr>
            <w:t xml:space="preserve"> من</w:t>
          </w:r>
          <w:del w:id="18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 ح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889" w:author="Transkribus" w:date="2019-12-11T14:30:00Z"/>
          <w:rFonts w:ascii="Courier New" w:hAnsi="Courier New" w:cs="Courier New"/>
        </w:rPr>
      </w:pPr>
      <w:ins w:id="1890" w:author="Transkribus" w:date="2019-12-11T14:30:00Z">
        <w:r w:rsidRPr="00EE6742">
          <w:rPr>
            <w:rFonts w:ascii="Courier New" w:hAnsi="Courier New" w:cs="Courier New"/>
            <w:rtl/>
          </w:rPr>
          <w:lastRenderedPageBreak/>
          <w:t>ج</w:t>
        </w:r>
      </w:ins>
      <w:r w:rsidRPr="00EE6742">
        <w:rPr>
          <w:rFonts w:ascii="Courier New" w:hAnsi="Courier New" w:cs="Courier New"/>
          <w:rtl/>
        </w:rPr>
        <w:t xml:space="preserve">اله وهل </w:t>
      </w:r>
      <w:del w:id="1891" w:author="Transkribus" w:date="2019-12-11T14:30:00Z">
        <w:r w:rsidRPr="009B6BCA">
          <w:rPr>
            <w:rFonts w:ascii="Courier New" w:hAnsi="Courier New" w:cs="Courier New"/>
            <w:rtl/>
          </w:rPr>
          <w:delText>ي</w:delText>
        </w:r>
      </w:del>
      <w:r w:rsidRPr="00EE6742">
        <w:rPr>
          <w:rFonts w:ascii="Courier New" w:hAnsi="Courier New" w:cs="Courier New"/>
          <w:rtl/>
        </w:rPr>
        <w:t>خل</w:t>
      </w:r>
      <w:del w:id="1892" w:author="Transkribus" w:date="2019-12-11T14:30:00Z">
        <w:r w:rsidRPr="009B6BCA">
          <w:rPr>
            <w:rFonts w:ascii="Courier New" w:hAnsi="Courier New" w:cs="Courier New"/>
            <w:rtl/>
          </w:rPr>
          <w:delText>ص</w:delText>
        </w:r>
      </w:del>
      <w:ins w:id="1893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 xml:space="preserve"> من الح</w:t>
      </w:r>
      <w:del w:id="1894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ins w:id="1895" w:author="Transkribus" w:date="2019-12-11T14:30:00Z">
        <w:r w:rsidRPr="00EE6742">
          <w:rPr>
            <w:rFonts w:ascii="Courier New" w:hAnsi="Courier New" w:cs="Courier New"/>
            <w:rtl/>
          </w:rPr>
          <w:t>ي</w:t>
        </w:r>
      </w:ins>
      <w:r w:rsidRPr="00EE6742">
        <w:rPr>
          <w:rFonts w:ascii="Courier New" w:hAnsi="Courier New" w:cs="Courier New"/>
          <w:rtl/>
        </w:rPr>
        <w:t xml:space="preserve">س قال </w:t>
      </w:r>
      <w:del w:id="1896" w:author="Transkribus" w:date="2019-12-11T14:30:00Z">
        <w:r w:rsidRPr="009B6BCA">
          <w:rPr>
            <w:rFonts w:ascii="Courier New" w:hAnsi="Courier New" w:cs="Courier New"/>
            <w:rtl/>
          </w:rPr>
          <w:delText>ف</w:delText>
        </w:r>
      </w:del>
      <w:ins w:id="1897" w:author="Transkribus" w:date="2019-12-11T14:30:00Z">
        <w:r w:rsidRPr="00EE6742">
          <w:rPr>
            <w:rFonts w:ascii="Courier New" w:hAnsi="Courier New" w:cs="Courier New"/>
            <w:rtl/>
          </w:rPr>
          <w:t>غ</w:t>
        </w:r>
      </w:ins>
      <w:r w:rsidRPr="00EE6742">
        <w:rPr>
          <w:rFonts w:ascii="Courier New" w:hAnsi="Courier New" w:cs="Courier New"/>
          <w:rtl/>
        </w:rPr>
        <w:t xml:space="preserve">لما وصلت </w:t>
      </w:r>
      <w:del w:id="1898" w:author="Transkribus" w:date="2019-12-11T14:30:00Z">
        <w:r w:rsidRPr="009B6BCA">
          <w:rPr>
            <w:rFonts w:ascii="Courier New" w:hAnsi="Courier New" w:cs="Courier New"/>
            <w:rtl/>
          </w:rPr>
          <w:delText>الرسالة اليه اخذ ارتفاع</w:delText>
        </w:r>
      </w:del>
      <w:ins w:id="1899" w:author="Transkribus" w:date="2019-12-11T14:30:00Z">
        <w:r w:rsidRPr="00EE6742">
          <w:rPr>
            <w:rFonts w:ascii="Courier New" w:hAnsi="Courier New" w:cs="Courier New"/>
            <w:rtl/>
          </w:rPr>
          <w:t>الرشالة البه أخذارتفاح</w:t>
        </w:r>
      </w:ins>
      <w:r w:rsidRPr="00EE6742">
        <w:rPr>
          <w:rFonts w:ascii="Courier New" w:hAnsi="Courier New" w:cs="Courier New"/>
          <w:rtl/>
        </w:rPr>
        <w:t xml:space="preserve"> الشمس </w:t>
      </w:r>
      <w:del w:id="1900" w:author="Transkribus" w:date="2019-12-11T14:30:00Z">
        <w:r w:rsidRPr="009B6BCA">
          <w:rPr>
            <w:rFonts w:ascii="Courier New" w:hAnsi="Courier New" w:cs="Courier New"/>
            <w:rtl/>
          </w:rPr>
          <w:delText>للوقت وحقق</w:delText>
        </w:r>
      </w:del>
      <w:ins w:id="1901" w:author="Transkribus" w:date="2019-12-11T14:30:00Z">
        <w:r w:rsidRPr="00EE6742">
          <w:rPr>
            <w:rFonts w:ascii="Courier New" w:hAnsi="Courier New" w:cs="Courier New"/>
            <w:rtl/>
          </w:rPr>
          <w:t>لوفت وحفق</w:t>
        </w:r>
      </w:ins>
    </w:p>
    <w:p w:rsidR="00964221" w:rsidRPr="00EE6742" w:rsidRDefault="00964221" w:rsidP="00964221">
      <w:pPr>
        <w:pStyle w:val="NurText"/>
        <w:bidi/>
        <w:rPr>
          <w:ins w:id="190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درجة الطالع </w:t>
      </w:r>
      <w:del w:id="1903" w:author="Transkribus" w:date="2019-12-11T14:30:00Z">
        <w:r w:rsidRPr="009B6BCA">
          <w:rPr>
            <w:rFonts w:ascii="Courier New" w:hAnsi="Courier New" w:cs="Courier New"/>
            <w:rtl/>
          </w:rPr>
          <w:delText>والبيوت الاثنى عشر ومركز</w:delText>
        </w:r>
      </w:del>
      <w:ins w:id="1904" w:author="Transkribus" w:date="2019-12-11T14:30:00Z">
        <w:r w:rsidRPr="00EE6742">
          <w:rPr>
            <w:rFonts w:ascii="Courier New" w:hAnsi="Courier New" w:cs="Courier New"/>
            <w:rtl/>
          </w:rPr>
          <w:t>والبيون الاشنى عسر ومرا كمز</w:t>
        </w:r>
      </w:ins>
      <w:r w:rsidRPr="00EE6742">
        <w:rPr>
          <w:rFonts w:ascii="Courier New" w:hAnsi="Courier New" w:cs="Courier New"/>
          <w:rtl/>
        </w:rPr>
        <w:t xml:space="preserve"> الكواكب ورسم ذلك ك</w:t>
      </w:r>
      <w:ins w:id="1905" w:author="Transkribus" w:date="2019-12-11T14:30:00Z">
        <w:r w:rsidRPr="00EE6742">
          <w:rPr>
            <w:rFonts w:ascii="Courier New" w:hAnsi="Courier New" w:cs="Courier New"/>
            <w:rtl/>
          </w:rPr>
          <w:t>ما</w:t>
        </w:r>
      </w:ins>
      <w:r w:rsidRPr="00EE6742">
        <w:rPr>
          <w:rFonts w:ascii="Courier New" w:hAnsi="Courier New" w:cs="Courier New"/>
          <w:rtl/>
        </w:rPr>
        <w:t>ل</w:t>
      </w:r>
      <w:del w:id="1906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1907" w:author="Transkribus" w:date="2019-12-11T14:30:00Z">
        <w:r w:rsidRPr="00EE6742">
          <w:rPr>
            <w:rFonts w:ascii="Courier New" w:hAnsi="Courier New" w:cs="Courier New"/>
            <w:rtl/>
          </w:rPr>
          <w:t>ء</w:t>
        </w:r>
      </w:ins>
      <w:r w:rsidRPr="00EE6742">
        <w:rPr>
          <w:rFonts w:ascii="Courier New" w:hAnsi="Courier New" w:cs="Courier New"/>
          <w:rtl/>
        </w:rPr>
        <w:t xml:space="preserve"> فى ت</w:t>
      </w:r>
      <w:del w:id="1908" w:author="Transkribus" w:date="2019-12-11T14:30:00Z">
        <w:r w:rsidRPr="009B6BCA">
          <w:rPr>
            <w:rFonts w:ascii="Courier New" w:hAnsi="Courier New" w:cs="Courier New"/>
            <w:rtl/>
          </w:rPr>
          <w:delText>خ</w:delText>
        </w:r>
      </w:del>
      <w:ins w:id="1909" w:author="Transkribus" w:date="2019-12-11T14:30:00Z">
        <w:r w:rsidRPr="00EE6742">
          <w:rPr>
            <w:rFonts w:ascii="Courier New" w:hAnsi="Courier New" w:cs="Courier New"/>
            <w:rtl/>
          </w:rPr>
          <w:t>ح</w:t>
        </w:r>
      </w:ins>
      <w:r w:rsidRPr="00EE6742">
        <w:rPr>
          <w:rFonts w:ascii="Courier New" w:hAnsi="Courier New" w:cs="Courier New"/>
          <w:rtl/>
        </w:rPr>
        <w:t>ت الحساب وحكم</w:t>
      </w:r>
      <w:del w:id="1910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بمقتضاه فقال يخلص هذا من الحبس ويخرج منه وهو فرحان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911" w:author="Transkribus" w:date="2019-12-11T14:30:00Z">
        <w:r w:rsidRPr="00EE6742">
          <w:rPr>
            <w:rFonts w:ascii="Courier New" w:hAnsi="Courier New" w:cs="Courier New"/>
            <w:rtl/>
          </w:rPr>
          <w:t>يقتضاه فقال خلس هذامن الحيس وبجرج متهوهوفر جان</w:t>
        </w:r>
      </w:ins>
      <w:r w:rsidRPr="00EE6742">
        <w:rPr>
          <w:rFonts w:ascii="Courier New" w:hAnsi="Courier New" w:cs="Courier New"/>
          <w:rtl/>
        </w:rPr>
        <w:t xml:space="preserve"> مسرور و</w:t>
      </w:r>
      <w:del w:id="1912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1913" w:author="Transkribus" w:date="2019-12-11T14:30:00Z">
        <w:r w:rsidRPr="00EE6742">
          <w:rPr>
            <w:rFonts w:ascii="Courier New" w:hAnsi="Courier New" w:cs="Courier New"/>
            <w:rtl/>
          </w:rPr>
          <w:t>ف</w:t>
        </w:r>
      </w:ins>
      <w:r w:rsidRPr="00EE6742">
        <w:rPr>
          <w:rFonts w:ascii="Courier New" w:hAnsi="Courier New" w:cs="Courier New"/>
          <w:rtl/>
        </w:rPr>
        <w:t xml:space="preserve">لحظه السعادة </w:t>
      </w:r>
      <w:del w:id="1914" w:author="Transkribus" w:date="2019-12-11T14:30:00Z">
        <w:r w:rsidRPr="009B6BCA">
          <w:rPr>
            <w:rFonts w:ascii="Courier New" w:hAnsi="Courier New" w:cs="Courier New"/>
            <w:rtl/>
          </w:rPr>
          <w:delText>ان يبقى له امر مطاع فى الدولة بمصر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15" w:author="Transkribus" w:date="2019-12-11T14:30:00Z">
        <w:r w:rsidRPr="00EE6742">
          <w:rPr>
            <w:rFonts w:ascii="Courier New" w:hAnsi="Courier New" w:cs="Courier New"/>
            <w:rtl/>
          </w:rPr>
          <w:t>الى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91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ويمتثل امره</w:delText>
            </w:r>
          </w:del>
          <w:ins w:id="1917" w:author="Transkribus" w:date="2019-12-11T14:30:00Z">
            <w:r w:rsidRPr="00EE6742">
              <w:rPr>
                <w:rFonts w:ascii="Courier New" w:hAnsi="Courier New" w:cs="Courier New"/>
                <w:rtl/>
              </w:rPr>
              <w:t>ابن يبق له أمر مطاح فى الدولة ثمصر ومتتل أمرة</w:t>
            </w:r>
          </w:ins>
          <w:r w:rsidRPr="00EE6742">
            <w:rPr>
              <w:rFonts w:ascii="Courier New" w:hAnsi="Courier New" w:cs="Courier New"/>
              <w:rtl/>
            </w:rPr>
            <w:t xml:space="preserve"> ونهيه جماعة من الخلق</w:t>
          </w:r>
          <w:del w:id="1918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191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فلماوصل البية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1920" w:author="Transkribus" w:date="2019-12-11T14:30:00Z"/>
          <w:rFonts w:ascii="Courier New" w:hAnsi="Courier New" w:cs="Courier New"/>
        </w:rPr>
      </w:pPr>
      <w:dir w:val="rtl">
        <w:dir w:val="rtl">
          <w:del w:id="192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فلما وصل اليه الجواب</w:delText>
            </w:r>
          </w:del>
          <w:ins w:id="1922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الحواب</w:t>
            </w:r>
          </w:ins>
          <w:r w:rsidRPr="00EE6742">
            <w:rPr>
              <w:rFonts w:ascii="Courier New" w:hAnsi="Courier New" w:cs="Courier New"/>
              <w:rtl/>
            </w:rPr>
            <w:t xml:space="preserve"> بذلك </w:t>
          </w:r>
          <w:del w:id="19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فرح به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924" w:author="Transkribus" w:date="2019-12-11T14:30:00Z"/>
          <w:rFonts w:ascii="Courier New" w:hAnsi="Courier New" w:cs="Courier New"/>
        </w:rPr>
      </w:pPr>
      <w:dir w:val="rtl">
        <w:dir w:val="rtl">
          <w:ins w:id="192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فرج ب- </w:t>
            </w:r>
          </w:ins>
          <w:r w:rsidRPr="00EE6742">
            <w:rPr>
              <w:rFonts w:ascii="Courier New" w:hAnsi="Courier New" w:cs="Courier New"/>
              <w:rtl/>
            </w:rPr>
            <w:t xml:space="preserve">وعندما وصله </w:t>
          </w:r>
          <w:del w:id="19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مجيء الملوك</w:delText>
            </w:r>
          </w:del>
          <w:ins w:id="1927" w:author="Transkribus" w:date="2019-12-11T14:30:00Z">
            <w:r w:rsidRPr="00EE6742">
              <w:rPr>
                <w:rFonts w:ascii="Courier New" w:hAnsi="Courier New" w:cs="Courier New"/>
                <w:rtl/>
              </w:rPr>
              <w:t>محى مالملول</w:t>
            </w:r>
          </w:ins>
          <w:r w:rsidRPr="00EE6742">
            <w:rPr>
              <w:rFonts w:ascii="Courier New" w:hAnsi="Courier New" w:cs="Courier New"/>
              <w:rtl/>
            </w:rPr>
            <w:t xml:space="preserve"> وان النصر لهم </w:t>
          </w:r>
          <w:del w:id="19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خرج وايقن ان يبقى وزيرا بمصر وتم له ما ذكره</w:delText>
            </w:r>
          </w:del>
          <w:ins w:id="1929" w:author="Transkribus" w:date="2019-12-11T14:30:00Z">
            <w:r w:rsidRPr="00EE6742">
              <w:rPr>
                <w:rFonts w:ascii="Courier New" w:hAnsi="Courier New" w:cs="Courier New"/>
                <w:rtl/>
              </w:rPr>
              <w:t>جخرج وابقن ابن ييفى وز</w:t>
            </w:r>
            <w:r w:rsidRPr="00EE6742">
              <w:rPr>
                <w:rFonts w:ascii="Courier New" w:hAnsi="Courier New" w:cs="Courier New"/>
                <w:rtl/>
              </w:rPr>
              <w:tab/>
              <w:t>برا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1930" w:author="Transkribus" w:date="2019-12-11T14:30:00Z">
        <w:r w:rsidRPr="00EE6742">
          <w:rPr>
            <w:rFonts w:ascii="Courier New" w:hAnsi="Courier New" w:cs="Courier New"/>
            <w:rtl/>
          </w:rPr>
          <w:t xml:space="preserve"> مصرو ثم لهماد كره</w:t>
        </w:r>
      </w:ins>
      <w:r w:rsidRPr="00EE6742">
        <w:rPr>
          <w:rFonts w:ascii="Courier New" w:hAnsi="Courier New" w:cs="Courier New"/>
          <w:rtl/>
        </w:rPr>
        <w:t xml:space="preserve"> المنجم من الخروج من </w:t>
      </w:r>
      <w:del w:id="1931" w:author="Transkribus" w:date="2019-12-11T14:30:00Z">
        <w:r w:rsidRPr="009B6BCA">
          <w:rPr>
            <w:rFonts w:ascii="Courier New" w:hAnsi="Courier New" w:cs="Courier New"/>
            <w:rtl/>
          </w:rPr>
          <w:delText>الحبس والفرح والامر والنهى وصار له امر مطاع فى ذلك اليوم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32" w:author="Transkribus" w:date="2019-12-11T14:30:00Z">
        <w:r w:rsidRPr="00EE6742">
          <w:rPr>
            <w:rFonts w:ascii="Courier New" w:hAnsi="Courier New" w:cs="Courier New"/>
            <w:rtl/>
          </w:rPr>
          <w:t>الجيس والفرحوالامر واليهسى وصارله أمر مطاج</w:t>
        </w:r>
      </w:ins>
    </w:p>
    <w:p w:rsidR="00964221" w:rsidRPr="009B6BCA" w:rsidRDefault="00964221" w:rsidP="00964221">
      <w:pPr>
        <w:pStyle w:val="NurText"/>
        <w:bidi/>
        <w:rPr>
          <w:del w:id="1933" w:author="Transkribus" w:date="2019-12-11T14:30:00Z"/>
          <w:rFonts w:ascii="Courier New" w:hAnsi="Courier New" w:cs="Courier New"/>
        </w:rPr>
      </w:pPr>
      <w:dir w:val="rtl">
        <w:dir w:val="rtl">
          <w:ins w:id="193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فى ذلك اليوم </w:t>
            </w:r>
          </w:ins>
          <w:r w:rsidRPr="00EE6742">
            <w:rPr>
              <w:rFonts w:ascii="Courier New" w:hAnsi="Courier New" w:cs="Courier New"/>
              <w:rtl/>
            </w:rPr>
            <w:t xml:space="preserve">ولم </w:t>
          </w:r>
          <w:del w:id="19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يعلم امين</w:delText>
            </w:r>
          </w:del>
          <w:ins w:id="1936" w:author="Transkribus" w:date="2019-12-11T14:30:00Z">
            <w:r w:rsidRPr="00EE6742">
              <w:rPr>
                <w:rFonts w:ascii="Courier New" w:hAnsi="Courier New" w:cs="Courier New"/>
                <w:rtl/>
              </w:rPr>
              <w:t>بعلم أمين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الدولة </w:t>
          </w:r>
          <w:del w:id="19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ما يجرى</w:delText>
            </w:r>
          </w:del>
          <w:ins w:id="1938" w:author="Transkribus" w:date="2019-12-11T14:30:00Z">
            <w:r w:rsidRPr="00EE6742">
              <w:rPr>
                <w:rFonts w:ascii="Courier New" w:hAnsi="Courier New" w:cs="Courier New"/>
                <w:rtl/>
              </w:rPr>
              <w:t>مابحرى</w:t>
            </w:r>
          </w:ins>
          <w:r w:rsidRPr="00EE6742">
            <w:rPr>
              <w:rFonts w:ascii="Courier New" w:hAnsi="Courier New" w:cs="Courier New"/>
              <w:rtl/>
            </w:rPr>
            <w:t xml:space="preserve"> عليه بعد ذلك </w:t>
          </w:r>
          <w:del w:id="1939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وان الله </w:t>
          </w:r>
          <w:del w:id="19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عز</w:delText>
            </w:r>
          </w:del>
          <w:ins w:id="1941" w:author="Transkribus" w:date="2019-12-11T14:30:00Z">
            <w:r w:rsidRPr="00EE6742">
              <w:rPr>
                <w:rFonts w:ascii="Courier New" w:hAnsi="Courier New" w:cs="Courier New"/>
                <w:rtl/>
              </w:rPr>
              <w:t>عر</w:t>
            </w:r>
          </w:ins>
          <w:r w:rsidRPr="00EE6742">
            <w:rPr>
              <w:rFonts w:ascii="Courier New" w:hAnsi="Courier New" w:cs="Courier New"/>
              <w:rtl/>
            </w:rPr>
            <w:t xml:space="preserve"> وجل قد </w:t>
          </w:r>
          <w:del w:id="194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انفذ ما جعله</w:delText>
            </w:r>
          </w:del>
          <w:ins w:id="1943" w:author="Transkribus" w:date="2019-12-11T14:30:00Z">
            <w:r w:rsidRPr="00EE6742">
              <w:rPr>
                <w:rFonts w:ascii="Courier New" w:hAnsi="Courier New" w:cs="Courier New"/>
                <w:rtl/>
              </w:rPr>
              <w:t>أنقذ ماجعله</w:t>
            </w:r>
          </w:ins>
          <w:r w:rsidRPr="00EE6742">
            <w:rPr>
              <w:rFonts w:ascii="Courier New" w:hAnsi="Courier New" w:cs="Courier New"/>
              <w:rtl/>
            </w:rPr>
            <w:t xml:space="preserve"> عليه</w:t>
          </w:r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م</w:t>
      </w:r>
      <w:del w:id="1944" w:author="Transkribus" w:date="2019-12-11T14:30:00Z">
        <w:r w:rsidRPr="009B6BCA">
          <w:rPr>
            <w:rFonts w:ascii="Courier New" w:hAnsi="Courier New" w:cs="Courier New"/>
            <w:rtl/>
          </w:rPr>
          <w:delText>قد</w:delText>
        </w:r>
      </w:del>
      <w:ins w:id="1945" w:author="Transkribus" w:date="2019-12-11T14:30:00Z">
        <w:r w:rsidRPr="00EE6742">
          <w:rPr>
            <w:rFonts w:ascii="Courier New" w:hAnsi="Courier New" w:cs="Courier New"/>
            <w:rtl/>
          </w:rPr>
          <w:t>هذ</w:t>
        </w:r>
      </w:ins>
      <w:r w:rsidRPr="00EE6742">
        <w:rPr>
          <w:rFonts w:ascii="Courier New" w:hAnsi="Courier New" w:cs="Courier New"/>
          <w:rtl/>
        </w:rPr>
        <w:t>ورا وكان ذلك فى الكتاب مسطورا</w:t>
      </w:r>
      <w:del w:id="1946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1947" w:author="Transkribus" w:date="2019-12-11T14:30:00Z">
        <w:r w:rsidRPr="00EE6742">
          <w:rPr>
            <w:rFonts w:ascii="Courier New" w:hAnsi="Courier New" w:cs="Courier New"/>
            <w:rtl/>
          </w:rPr>
          <w:t xml:space="preserve"> اوكمانأ لصاحب أمين الدولة يقس قاشلة</w:t>
        </w:r>
      </w:ins>
    </w:p>
    <w:p w:rsidR="00964221" w:rsidRPr="00EE6742" w:rsidRDefault="00964221" w:rsidP="00964221">
      <w:pPr>
        <w:pStyle w:val="NurText"/>
        <w:bidi/>
        <w:rPr>
          <w:ins w:id="1948" w:author="Transkribus" w:date="2019-12-11T14:30:00Z"/>
          <w:rFonts w:ascii="Courier New" w:hAnsi="Courier New" w:cs="Courier New"/>
        </w:rPr>
      </w:pPr>
      <w:dir w:val="rtl">
        <w:dir w:val="rtl">
          <w:del w:id="19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وكان للصاحب امين الدولة نفس فاضلة 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وهمة </w:t>
          </w:r>
          <w:del w:id="19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</w:delText>
            </w:r>
          </w:del>
          <w:ins w:id="1951" w:author="Transkribus" w:date="2019-12-11T14:30:00Z">
            <w:r w:rsidRPr="00EE6742">
              <w:rPr>
                <w:rFonts w:ascii="Courier New" w:hAnsi="Courier New" w:cs="Courier New"/>
                <w:rtl/>
              </w:rPr>
              <w:t>غ</w:t>
            </w:r>
          </w:ins>
          <w:r w:rsidRPr="00EE6742">
            <w:rPr>
              <w:rFonts w:ascii="Courier New" w:hAnsi="Courier New" w:cs="Courier New"/>
              <w:rtl/>
            </w:rPr>
            <w:t>ال</w:t>
          </w:r>
          <w:del w:id="19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1953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ة فى </w:t>
          </w:r>
          <w:del w:id="195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1955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 xml:space="preserve">مع الكتب </w:t>
          </w:r>
          <w:del w:id="19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وتحصيلها واقتنى</w:delText>
            </w:r>
          </w:del>
          <w:ins w:id="1957" w:author="Transkribus" w:date="2019-12-11T14:30:00Z">
            <w:r w:rsidRPr="00EE6742">
              <w:rPr>
                <w:rFonts w:ascii="Courier New" w:hAnsi="Courier New" w:cs="Courier New"/>
                <w:rtl/>
              </w:rPr>
              <w:t>ومجصيلها وافتنى</w:t>
            </w:r>
          </w:ins>
          <w:r w:rsidRPr="00EE6742">
            <w:rPr>
              <w:rFonts w:ascii="Courier New" w:hAnsi="Courier New" w:cs="Courier New"/>
              <w:rtl/>
            </w:rPr>
            <w:t xml:space="preserve"> كتبا </w:t>
          </w:r>
          <w:del w:id="19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كثيرة فاخرة</w:delText>
            </w:r>
          </w:del>
          <w:ins w:id="1959" w:author="Transkribus" w:date="2019-12-11T14:30:00Z">
            <w:r w:rsidRPr="00EE6742">
              <w:rPr>
                <w:rFonts w:ascii="Courier New" w:hAnsi="Courier New" w:cs="Courier New"/>
                <w:rtl/>
              </w:rPr>
              <w:t>كمترة فاجرة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del w:id="19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سائر العلوم وكانت النساخ ابدا يكتبون</w:delText>
            </w:r>
          </w:del>
          <w:ins w:id="1961" w:author="Transkribus" w:date="2019-12-11T14:30:00Z">
            <w:r w:rsidRPr="00EE6742">
              <w:rPr>
                <w:rFonts w:ascii="Courier New" w:hAnsi="Courier New" w:cs="Courier New"/>
                <w:rtl/>
              </w:rPr>
              <w:t>ساثر العسلوم وكاتت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1962" w:author="Transkribus" w:date="2019-12-11T14:30:00Z"/>
          <w:rFonts w:ascii="Courier New" w:hAnsi="Courier New" w:cs="Courier New"/>
        </w:rPr>
      </w:pPr>
      <w:ins w:id="1963" w:author="Transkribus" w:date="2019-12-11T14:30:00Z">
        <w:r w:rsidRPr="00EE6742">
          <w:rPr>
            <w:rFonts w:ascii="Courier New" w:hAnsi="Courier New" w:cs="Courier New"/>
            <w:rtl/>
          </w:rPr>
          <w:t>ابساج أبد ابكتبون</w:t>
        </w:r>
      </w:ins>
      <w:r w:rsidRPr="00EE6742">
        <w:rPr>
          <w:rFonts w:ascii="Courier New" w:hAnsi="Courier New" w:cs="Courier New"/>
          <w:rtl/>
        </w:rPr>
        <w:t xml:space="preserve"> له </w:t>
      </w:r>
      <w:del w:id="1964" w:author="Transkribus" w:date="2019-12-11T14:30:00Z">
        <w:r w:rsidRPr="009B6BCA">
          <w:rPr>
            <w:rFonts w:ascii="Courier New" w:hAnsi="Courier New" w:cs="Courier New"/>
            <w:rtl/>
          </w:rPr>
          <w:delText>حتى انه اراد مرة نسخة</w:delText>
        </w:r>
      </w:del>
      <w:ins w:id="1965" w:author="Transkribus" w:date="2019-12-11T14:30:00Z">
        <w:r w:rsidRPr="00EE6742">
          <w:rPr>
            <w:rFonts w:ascii="Courier New" w:hAnsi="Courier New" w:cs="Courier New"/>
            <w:rtl/>
          </w:rPr>
          <w:t>حى اله ارادمرم سحة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1966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ins w:id="1967" w:author="Transkribus" w:date="2019-12-11T14:30:00Z">
        <w:r w:rsidRPr="00EE6742">
          <w:rPr>
            <w:rFonts w:ascii="Courier New" w:hAnsi="Courier New" w:cs="Courier New"/>
            <w:rtl/>
          </w:rPr>
          <w:t>ث</w:t>
        </w:r>
      </w:ins>
      <w:r w:rsidRPr="00EE6742">
        <w:rPr>
          <w:rFonts w:ascii="Courier New" w:hAnsi="Courier New" w:cs="Courier New"/>
          <w:rtl/>
        </w:rPr>
        <w:t>اري</w:t>
      </w:r>
      <w:del w:id="1968" w:author="Transkribus" w:date="2019-12-11T14:30:00Z">
        <w:r w:rsidRPr="009B6BCA">
          <w:rPr>
            <w:rFonts w:ascii="Courier New" w:hAnsi="Courier New" w:cs="Courier New"/>
            <w:rtl/>
          </w:rPr>
          <w:delText>خ</w:delText>
        </w:r>
      </w:del>
      <w:r w:rsidRPr="00EE6742">
        <w:rPr>
          <w:rFonts w:ascii="Courier New" w:hAnsi="Courier New" w:cs="Courier New"/>
          <w:rtl/>
        </w:rPr>
        <w:t xml:space="preserve"> دمشق </w:t>
      </w:r>
      <w:del w:id="1969" w:author="Transkribus" w:date="2019-12-11T14:30:00Z">
        <w:r w:rsidRPr="009B6BCA">
          <w:rPr>
            <w:rFonts w:ascii="Courier New" w:hAnsi="Courier New" w:cs="Courier New"/>
            <w:rtl/>
          </w:rPr>
          <w:delText>للحافظ</w:delText>
        </w:r>
      </w:del>
      <w:ins w:id="1970" w:author="Transkribus" w:date="2019-12-11T14:30:00Z">
        <w:r w:rsidRPr="00EE6742">
          <w:rPr>
            <w:rFonts w:ascii="Courier New" w:hAnsi="Courier New" w:cs="Courier New"/>
            <w:rtl/>
          </w:rPr>
          <w:t>العاقط</w:t>
        </w:r>
      </w:ins>
      <w:r w:rsidRPr="00EE6742">
        <w:rPr>
          <w:rFonts w:ascii="Courier New" w:hAnsi="Courier New" w:cs="Courier New"/>
          <w:rtl/>
        </w:rPr>
        <w:t xml:space="preserve"> ابن عساكر وهو</w:t>
      </w:r>
    </w:p>
    <w:p w:rsidR="00964221" w:rsidRPr="009B6BCA" w:rsidRDefault="00964221" w:rsidP="00964221">
      <w:pPr>
        <w:pStyle w:val="NurText"/>
        <w:bidi/>
        <w:rPr>
          <w:del w:id="1971" w:author="Transkribus" w:date="2019-12-11T14:30:00Z"/>
          <w:rFonts w:ascii="Courier New" w:hAnsi="Courier New" w:cs="Courier New"/>
        </w:rPr>
      </w:pPr>
      <w:ins w:id="1972" w:author="Transkribus" w:date="2019-12-11T14:30:00Z">
        <w:r w:rsidRPr="00EE6742">
          <w:rPr>
            <w:rFonts w:ascii="Courier New" w:hAnsi="Courier New" w:cs="Courier New"/>
            <w:rtl/>
          </w:rPr>
          <w:t>ا</w:t>
        </w:r>
      </w:ins>
      <w:r w:rsidRPr="00EE6742">
        <w:rPr>
          <w:rFonts w:ascii="Courier New" w:hAnsi="Courier New" w:cs="Courier New"/>
          <w:rtl/>
        </w:rPr>
        <w:t xml:space="preserve">بالخط الدقيق ثمانون </w:t>
      </w:r>
      <w:del w:id="1973" w:author="Transkribus" w:date="2019-12-11T14:30:00Z">
        <w:r w:rsidRPr="009B6BCA">
          <w:rPr>
            <w:rFonts w:ascii="Courier New" w:hAnsi="Courier New" w:cs="Courier New"/>
            <w:rtl/>
          </w:rPr>
          <w:delText>مجلدا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1974" w:author="Transkribus" w:date="2019-12-11T14:30:00Z"/>
          <w:rFonts w:ascii="Courier New" w:hAnsi="Courier New" w:cs="Courier New"/>
        </w:rPr>
      </w:pPr>
      <w:dir w:val="rtl">
        <w:dir w:val="rtl">
          <w:ins w:id="1975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مخلدا </w:t>
            </w:r>
          </w:ins>
          <w:r w:rsidRPr="00EE6742">
            <w:rPr>
              <w:rFonts w:ascii="Courier New" w:hAnsi="Courier New" w:cs="Courier New"/>
              <w:rtl/>
            </w:rPr>
            <w:t xml:space="preserve">فقال هذا الكتاب </w:t>
          </w:r>
          <w:del w:id="197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الزمن يقصر ان يكتبه ناسخ</w:delText>
            </w:r>
          </w:del>
          <w:ins w:id="1977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الرمن بقصران بكتيه ثاسح</w:t>
            </w:r>
          </w:ins>
          <w:r w:rsidRPr="00EE6742">
            <w:rPr>
              <w:rFonts w:ascii="Courier New" w:hAnsi="Courier New" w:cs="Courier New"/>
              <w:rtl/>
            </w:rPr>
            <w:t xml:space="preserve"> واحد ففرق</w:t>
          </w:r>
          <w:del w:id="19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ه</w:delText>
            </w:r>
          </w:del>
          <w:ins w:id="1979" w:author="Transkribus" w:date="2019-12-11T14:30:00Z">
            <w:r w:rsidRPr="00EE6742">
              <w:rPr>
                <w:rFonts w:ascii="Courier New" w:hAnsi="Courier New" w:cs="Courier New"/>
                <w:rtl/>
              </w:rPr>
              <w:t>ة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على </w:t>
      </w:r>
      <w:del w:id="1980" w:author="Transkribus" w:date="2019-12-11T14:30:00Z">
        <w:r w:rsidRPr="009B6BCA">
          <w:rPr>
            <w:rFonts w:ascii="Courier New" w:hAnsi="Courier New" w:cs="Courier New"/>
            <w:rtl/>
          </w:rPr>
          <w:delText>عشرة نساخ</w:delText>
        </w:r>
      </w:del>
      <w:ins w:id="1981" w:author="Transkribus" w:date="2019-12-11T14:30:00Z">
        <w:r w:rsidRPr="00EE6742">
          <w:rPr>
            <w:rFonts w:ascii="Courier New" w:hAnsi="Courier New" w:cs="Courier New"/>
            <w:rtl/>
          </w:rPr>
          <w:t>عييرة نساج</w:t>
        </w:r>
      </w:ins>
      <w:r w:rsidRPr="00EE6742">
        <w:rPr>
          <w:rFonts w:ascii="Courier New" w:hAnsi="Courier New" w:cs="Courier New"/>
          <w:rtl/>
        </w:rPr>
        <w:t xml:space="preserve"> كل </w:t>
      </w:r>
      <w:del w:id="1982" w:author="Transkribus" w:date="2019-12-11T14:30:00Z">
        <w:r w:rsidRPr="009B6BCA">
          <w:rPr>
            <w:rFonts w:ascii="Courier New" w:hAnsi="Courier New" w:cs="Courier New"/>
            <w:rtl/>
          </w:rPr>
          <w:delText>واحد منهم</w:delText>
        </w:r>
      </w:del>
      <w:ins w:id="1983" w:author="Transkribus" w:date="2019-12-11T14:30:00Z">
        <w:r w:rsidRPr="00EE6742">
          <w:rPr>
            <w:rFonts w:ascii="Courier New" w:hAnsi="Courier New" w:cs="Courier New"/>
            <w:rtl/>
          </w:rPr>
          <w:t>واحسدمنهم</w:t>
        </w:r>
      </w:ins>
      <w:r w:rsidRPr="00EE6742">
        <w:rPr>
          <w:rFonts w:ascii="Courier New" w:hAnsi="Courier New" w:cs="Courier New"/>
          <w:rtl/>
        </w:rPr>
        <w:t xml:space="preserve"> ثمان مجلدات فكت</w:t>
      </w:r>
      <w:del w:id="1984" w:author="Transkribus" w:date="2019-12-11T14:30:00Z">
        <w:r w:rsidRPr="009B6BCA">
          <w:rPr>
            <w:rFonts w:ascii="Courier New" w:hAnsi="Courier New" w:cs="Courier New"/>
            <w:rtl/>
          </w:rPr>
          <w:delText>ب</w:delText>
        </w:r>
      </w:del>
      <w:ins w:id="1985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>و</w:t>
      </w:r>
      <w:del w:id="1986" w:author="Transkribus" w:date="2019-12-11T14:30:00Z">
        <w:r w:rsidRPr="009B6BCA">
          <w:rPr>
            <w:rFonts w:ascii="Courier New" w:hAnsi="Courier New" w:cs="Courier New"/>
            <w:rtl/>
          </w:rPr>
          <w:delText>ه</w:delText>
        </w:r>
      </w:del>
      <w:ins w:id="1987" w:author="Transkribus" w:date="2019-12-11T14:30:00Z">
        <w:r w:rsidRPr="00EE6742">
          <w:rPr>
            <w:rFonts w:ascii="Courier New" w:hAnsi="Courier New" w:cs="Courier New"/>
            <w:rtl/>
          </w:rPr>
          <w:t>ة</w:t>
        </w:r>
      </w:ins>
      <w:r w:rsidRPr="00EE6742">
        <w:rPr>
          <w:rFonts w:ascii="Courier New" w:hAnsi="Courier New" w:cs="Courier New"/>
          <w:rtl/>
        </w:rPr>
        <w:t xml:space="preserve"> فى نحو س</w:t>
      </w:r>
      <w:ins w:id="1988" w:author="Transkribus" w:date="2019-12-11T14:30:00Z">
        <w:r w:rsidRPr="00EE6742">
          <w:rPr>
            <w:rFonts w:ascii="Courier New" w:hAnsi="Courier New" w:cs="Courier New"/>
            <w:rtl/>
          </w:rPr>
          <w:t>ف</w:t>
        </w:r>
      </w:ins>
      <w:r w:rsidRPr="00EE6742">
        <w:rPr>
          <w:rFonts w:ascii="Courier New" w:hAnsi="Courier New" w:cs="Courier New"/>
          <w:rtl/>
        </w:rPr>
        <w:t>ن</w:t>
      </w:r>
      <w:del w:id="1989" w:author="Transkribus" w:date="2019-12-11T14:30:00Z">
        <w:r w:rsidRPr="009B6BCA">
          <w:rPr>
            <w:rFonts w:ascii="Courier New" w:hAnsi="Courier New" w:cs="Courier New"/>
            <w:rtl/>
          </w:rPr>
          <w:delText>ت</w:delText>
        </w:r>
      </w:del>
      <w:r w:rsidRPr="00EE6742">
        <w:rPr>
          <w:rFonts w:ascii="Courier New" w:hAnsi="Courier New" w:cs="Courier New"/>
          <w:rtl/>
        </w:rPr>
        <w:t>ين وصار الكتاب بكماله</w:t>
      </w:r>
      <w:del w:id="1990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عنده وهذا من علو همته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1991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عقده وهذامن علوهمته </w:t>
            </w:r>
          </w:ins>
          <w:r w:rsidRPr="00EE6742">
            <w:rPr>
              <w:rFonts w:ascii="Courier New" w:hAnsi="Courier New" w:cs="Courier New"/>
              <w:rtl/>
            </w:rPr>
            <w:t>ولما كان ر</w:t>
          </w:r>
          <w:del w:id="19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ح</w:delText>
            </w:r>
          </w:del>
          <w:ins w:id="1993" w:author="Transkribus" w:date="2019-12-11T14:30:00Z">
            <w:r w:rsidRPr="00EE6742">
              <w:rPr>
                <w:rFonts w:ascii="Courier New" w:hAnsi="Courier New" w:cs="Courier New"/>
                <w:rtl/>
              </w:rPr>
              <w:t>ج</w:t>
            </w:r>
          </w:ins>
          <w:r w:rsidRPr="00EE6742">
            <w:rPr>
              <w:rFonts w:ascii="Courier New" w:hAnsi="Courier New" w:cs="Courier New"/>
              <w:rtl/>
            </w:rPr>
            <w:t xml:space="preserve">مه الله بدمشق </w:t>
          </w:r>
          <w:del w:id="19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وهو فى</w:delText>
            </w:r>
          </w:del>
          <w:ins w:id="1995" w:author="Transkribus" w:date="2019-12-11T14:30:00Z">
            <w:r w:rsidRPr="00EE6742">
              <w:rPr>
                <w:rFonts w:ascii="Courier New" w:hAnsi="Courier New" w:cs="Courier New"/>
                <w:rtl/>
              </w:rPr>
              <w:t>وهوفى</w:t>
            </w:r>
          </w:ins>
          <w:r w:rsidRPr="00EE6742">
            <w:rPr>
              <w:rFonts w:ascii="Courier New" w:hAnsi="Courier New" w:cs="Courier New"/>
              <w:rtl/>
            </w:rPr>
            <w:t xml:space="preserve"> دست و</w:t>
          </w:r>
          <w:del w:id="199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ز</w:delText>
            </w:r>
          </w:del>
          <w:ins w:id="1997" w:author="Transkribus" w:date="2019-12-11T14:30:00Z">
            <w:r w:rsidRPr="00EE6742">
              <w:rPr>
                <w:rFonts w:ascii="Courier New" w:hAnsi="Courier New" w:cs="Courier New"/>
                <w:rtl/>
              </w:rPr>
              <w:t>ر</w:t>
            </w:r>
          </w:ins>
          <w:r w:rsidRPr="00EE6742">
            <w:rPr>
              <w:rFonts w:ascii="Courier New" w:hAnsi="Courier New" w:cs="Courier New"/>
              <w:rtl/>
            </w:rPr>
            <w:t>ار</w:t>
          </w:r>
          <w:del w:id="199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ته</w:delText>
            </w:r>
          </w:del>
          <w:ins w:id="1999" w:author="Transkribus" w:date="2019-12-11T14:30:00Z">
            <w:r w:rsidRPr="00EE6742">
              <w:rPr>
                <w:rFonts w:ascii="Courier New" w:hAnsi="Courier New" w:cs="Courier New"/>
                <w:rtl/>
              </w:rPr>
              <w:t>ة</w:t>
            </w:r>
          </w:ins>
          <w:r w:rsidRPr="00EE6742">
            <w:rPr>
              <w:rFonts w:ascii="Courier New" w:hAnsi="Courier New" w:cs="Courier New"/>
              <w:rtl/>
            </w:rPr>
            <w:t xml:space="preserve"> فى </w:t>
          </w:r>
          <w:ins w:id="2000" w:author="Transkribus" w:date="2019-12-11T14:30:00Z">
            <w:r w:rsidRPr="00EE6742">
              <w:rPr>
                <w:rFonts w:ascii="Courier New" w:hAnsi="Courier New" w:cs="Courier New"/>
                <w:rtl/>
              </w:rPr>
              <w:t>أب</w:t>
            </w:r>
          </w:ins>
          <w:r w:rsidRPr="00EE6742">
            <w:rPr>
              <w:rFonts w:ascii="Courier New" w:hAnsi="Courier New" w:cs="Courier New"/>
              <w:rtl/>
            </w:rPr>
            <w:t>ا</w:t>
          </w:r>
          <w:del w:id="200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يا</w:delText>
            </w:r>
          </w:del>
          <w:r w:rsidRPr="00EE6742">
            <w:rPr>
              <w:rFonts w:ascii="Courier New" w:hAnsi="Courier New" w:cs="Courier New"/>
              <w:rtl/>
            </w:rPr>
            <w:t>م الملك</w:t>
          </w:r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الصالح</w:t>
      </w:r>
      <w:del w:id="2002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اسماعيل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2003" w:author="Transkribus" w:date="2019-12-11T14:30:00Z"/>
          <w:rFonts w:ascii="Courier New" w:hAnsi="Courier New" w:cs="Courier New"/>
        </w:rPr>
      </w:pPr>
      <w:dir w:val="rtl">
        <w:dir w:val="rtl">
          <w:del w:id="200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ابى صديقه وبينهما مودة فقال له يوما سديد</w:delText>
            </w:r>
          </w:del>
          <w:ins w:id="2005" w:author="Transkribus" w:date="2019-12-11T14:30:00Z">
            <w:r w:rsidRPr="00EE6742">
              <w:rPr>
                <w:rFonts w:ascii="Courier New" w:hAnsi="Courier New" w:cs="Courier New"/>
                <w:rtl/>
              </w:rPr>
              <w:t>٢٣٧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2006" w:author="Transkribus" w:date="2019-12-11T14:30:00Z"/>
          <w:rFonts w:ascii="Courier New" w:hAnsi="Courier New" w:cs="Courier New"/>
        </w:rPr>
      </w:pPr>
      <w:ins w:id="2007" w:author="Transkribus" w:date="2019-12-11T14:30:00Z">
        <w:r w:rsidRPr="00EE6742">
          <w:rPr>
            <w:rFonts w:ascii="Courier New" w:hAnsi="Courier New" w:cs="Courier New"/>
            <w:rtl/>
          </w:rPr>
          <w:t>الصالح اسمعيل وكابن أبى صديقة ويهمامودة فثال لهيومان اسديد</w:t>
        </w:r>
      </w:ins>
      <w:r w:rsidRPr="00EE6742">
        <w:rPr>
          <w:rFonts w:ascii="Courier New" w:hAnsi="Courier New" w:cs="Courier New"/>
          <w:rtl/>
        </w:rPr>
        <w:t xml:space="preserve"> الدين بلغنى ان اب</w:t>
      </w:r>
      <w:del w:id="2008" w:author="Transkribus" w:date="2019-12-11T14:30:00Z">
        <w:r w:rsidRPr="009B6BCA">
          <w:rPr>
            <w:rFonts w:ascii="Courier New" w:hAnsi="Courier New" w:cs="Courier New"/>
            <w:rtl/>
          </w:rPr>
          <w:delText>نك</w:delText>
        </w:r>
      </w:del>
      <w:ins w:id="2009" w:author="Transkribus" w:date="2019-12-11T14:30:00Z">
        <w:r w:rsidRPr="00EE6742">
          <w:rPr>
            <w:rFonts w:ascii="Courier New" w:hAnsi="Courier New" w:cs="Courier New"/>
            <w:rtl/>
          </w:rPr>
          <w:t>ل</w:t>
        </w:r>
      </w:ins>
      <w:r w:rsidRPr="00EE6742">
        <w:rPr>
          <w:rFonts w:ascii="Courier New" w:hAnsi="Courier New" w:cs="Courier New"/>
          <w:rtl/>
        </w:rPr>
        <w:t xml:space="preserve"> قد</w:t>
      </w:r>
      <w:del w:id="2010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صنف كتابا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2011" w:author="Transkribus" w:date="2019-12-11T14:30:00Z">
        <w:r w:rsidRPr="00EE6742">
          <w:rPr>
            <w:rFonts w:ascii="Courier New" w:hAnsi="Courier New" w:cs="Courier New"/>
            <w:rtl/>
          </w:rPr>
          <w:t>سيف كمتابا</w:t>
        </w:r>
      </w:ins>
      <w:r w:rsidRPr="00EE6742">
        <w:rPr>
          <w:rFonts w:ascii="Courier New" w:hAnsi="Courier New" w:cs="Courier New"/>
          <w:rtl/>
        </w:rPr>
        <w:t xml:space="preserve"> فى </w:t>
      </w:r>
      <w:del w:id="2012" w:author="Transkribus" w:date="2019-12-11T14:30:00Z">
        <w:r w:rsidRPr="009B6BCA">
          <w:rPr>
            <w:rFonts w:ascii="Courier New" w:hAnsi="Courier New" w:cs="Courier New"/>
            <w:rtl/>
          </w:rPr>
          <w:delText>طبقات</w:delText>
        </w:r>
      </w:del>
      <w:ins w:id="2013" w:author="Transkribus" w:date="2019-12-11T14:30:00Z">
        <w:r w:rsidRPr="00EE6742">
          <w:rPr>
            <w:rFonts w:ascii="Courier New" w:hAnsi="Courier New" w:cs="Courier New"/>
            <w:rtl/>
          </w:rPr>
          <w:t>طبة ات</w:t>
        </w:r>
      </w:ins>
      <w:r w:rsidRPr="00EE6742">
        <w:rPr>
          <w:rFonts w:ascii="Courier New" w:hAnsi="Courier New" w:cs="Courier New"/>
          <w:rtl/>
        </w:rPr>
        <w:t xml:space="preserve"> الاطباء </w:t>
      </w:r>
      <w:del w:id="2014" w:author="Transkribus" w:date="2019-12-11T14:30:00Z">
        <w:r w:rsidRPr="009B6BCA">
          <w:rPr>
            <w:rFonts w:ascii="Courier New" w:hAnsi="Courier New" w:cs="Courier New"/>
            <w:rtl/>
          </w:rPr>
          <w:delText>ما سبق اليه وجماعة</w:delText>
        </w:r>
      </w:del>
      <w:ins w:id="2015" w:author="Transkribus" w:date="2019-12-11T14:30:00Z">
        <w:r w:rsidRPr="00EE6742">
          <w:rPr>
            <w:rFonts w:ascii="Courier New" w:hAnsi="Courier New" w:cs="Courier New"/>
            <w:rtl/>
          </w:rPr>
          <w:t>ماسبق البه وحماعة</w:t>
        </w:r>
      </w:ins>
      <w:r w:rsidRPr="00EE6742">
        <w:rPr>
          <w:rFonts w:ascii="Courier New" w:hAnsi="Courier New" w:cs="Courier New"/>
          <w:rtl/>
        </w:rPr>
        <w:t xml:space="preserve"> الاطباء </w:t>
      </w:r>
      <w:del w:id="2016" w:author="Transkribus" w:date="2019-12-11T14:30:00Z">
        <w:r w:rsidRPr="009B6BCA">
          <w:rPr>
            <w:rFonts w:ascii="Courier New" w:hAnsi="Courier New" w:cs="Courier New"/>
            <w:rtl/>
          </w:rPr>
          <w:delText>الذين ياتون</w:delText>
        </w:r>
      </w:del>
      <w:ins w:id="2017" w:author="Transkribus" w:date="2019-12-11T14:30:00Z">
        <w:r w:rsidRPr="00EE6742">
          <w:rPr>
            <w:rFonts w:ascii="Courier New" w:hAnsi="Courier New" w:cs="Courier New"/>
            <w:rtl/>
          </w:rPr>
          <w:t>الدين بأبو ن</w:t>
        </w:r>
      </w:ins>
      <w:r w:rsidRPr="00EE6742">
        <w:rPr>
          <w:rFonts w:ascii="Courier New" w:hAnsi="Courier New" w:cs="Courier New"/>
          <w:rtl/>
        </w:rPr>
        <w:t xml:space="preserve"> الى </w:t>
      </w:r>
      <w:del w:id="2018" w:author="Transkribus" w:date="2019-12-11T14:30:00Z">
        <w:r w:rsidRPr="009B6BCA">
          <w:rPr>
            <w:rFonts w:ascii="Courier New" w:hAnsi="Courier New" w:cs="Courier New"/>
            <w:rtl/>
          </w:rPr>
          <w:delText>شاكرين</w:delText>
        </w:r>
      </w:del>
      <w:ins w:id="2019" w:author="Transkribus" w:date="2019-12-11T14:30:00Z">
        <w:r w:rsidRPr="00EE6742">
          <w:rPr>
            <w:rFonts w:ascii="Courier New" w:hAnsi="Courier New" w:cs="Courier New"/>
            <w:rtl/>
          </w:rPr>
          <w:t>شاكر بن</w:t>
        </w:r>
      </w:ins>
      <w:r w:rsidRPr="00EE6742">
        <w:rPr>
          <w:rFonts w:ascii="Courier New" w:hAnsi="Courier New" w:cs="Courier New"/>
          <w:rtl/>
        </w:rPr>
        <w:t xml:space="preserve"> منه</w:t>
      </w:r>
      <w:del w:id="2020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ins w:id="2021" w:author="Transkribus" w:date="2019-12-11T14:30:00Z"/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وهذا الكتاب </w:t>
          </w:r>
          <w:del w:id="202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ج</w:delText>
            </w:r>
          </w:del>
          <w:ins w:id="2023" w:author="Transkribus" w:date="2019-12-11T14:30:00Z">
            <w:r w:rsidRPr="00EE6742">
              <w:rPr>
                <w:rFonts w:ascii="Courier New" w:hAnsi="Courier New" w:cs="Courier New"/>
                <w:rtl/>
              </w:rPr>
              <w:t>خ</w:t>
            </w:r>
          </w:ins>
          <w:r w:rsidRPr="00EE6742">
            <w:rPr>
              <w:rFonts w:ascii="Courier New" w:hAnsi="Courier New" w:cs="Courier New"/>
              <w:rtl/>
            </w:rPr>
            <w:t xml:space="preserve">ليل القدر </w:t>
          </w:r>
          <w:del w:id="202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وقد اجتمع</w:delText>
            </w:r>
          </w:del>
          <w:ins w:id="2025" w:author="Transkribus" w:date="2019-12-11T14:30:00Z">
            <w:r w:rsidRPr="00EE6742">
              <w:rPr>
                <w:rFonts w:ascii="Courier New" w:hAnsi="Courier New" w:cs="Courier New"/>
                <w:rtl/>
              </w:rPr>
              <w:t>وفد احتمع</w:t>
            </w:r>
          </w:ins>
          <w:r w:rsidRPr="00EE6742">
            <w:rPr>
              <w:rFonts w:ascii="Courier New" w:hAnsi="Courier New" w:cs="Courier New"/>
              <w:rtl/>
            </w:rPr>
            <w:t xml:space="preserve"> عندى فى </w:t>
          </w:r>
          <w:del w:id="20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خزانتى اكثر</w:delText>
            </w:r>
          </w:del>
          <w:ins w:id="2027" w:author="Transkribus" w:date="2019-12-11T14:30:00Z">
            <w:r w:rsidRPr="00EE6742">
              <w:rPr>
                <w:rFonts w:ascii="Courier New" w:hAnsi="Courier New" w:cs="Courier New"/>
                <w:rtl/>
              </w:rPr>
              <w:t>خزاننى أكتر</w:t>
            </w:r>
          </w:ins>
          <w:r w:rsidRPr="00EE6742">
            <w:rPr>
              <w:rFonts w:ascii="Courier New" w:hAnsi="Courier New" w:cs="Courier New"/>
              <w:rtl/>
            </w:rPr>
            <w:t xml:space="preserve"> من </w:t>
          </w:r>
          <w:del w:id="202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عشرين</w:delText>
            </w:r>
          </w:del>
          <w:ins w:id="2029" w:author="Transkribus" w:date="2019-12-11T14:30:00Z">
            <w:r w:rsidRPr="00EE6742">
              <w:rPr>
                <w:rFonts w:ascii="Courier New" w:hAnsi="Courier New" w:cs="Courier New"/>
                <w:rtl/>
              </w:rPr>
              <w:t>عشر بن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الف </w:t>
          </w:r>
          <w:del w:id="203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مجلد ما فيها شيء</w:delText>
            </w:r>
          </w:del>
          <w:ins w:id="2031" w:author="Transkribus" w:date="2019-12-11T14:30:00Z">
            <w:r w:rsidRPr="00EE6742">
              <w:rPr>
                <w:rFonts w:ascii="Courier New" w:hAnsi="Courier New" w:cs="Courier New"/>
                <w:rtl/>
              </w:rPr>
              <w:t>محخلدمانيها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2032" w:author="Transkribus" w:date="2019-12-11T14:30:00Z"/>
          <w:rFonts w:ascii="Courier New" w:hAnsi="Courier New" w:cs="Courier New"/>
        </w:rPr>
      </w:pPr>
      <w:ins w:id="2033" w:author="Transkribus" w:date="2019-12-11T14:30:00Z">
        <w:r w:rsidRPr="00EE6742">
          <w:rPr>
            <w:rFonts w:ascii="Courier New" w:hAnsi="Courier New" w:cs="Courier New"/>
            <w:rtl/>
          </w:rPr>
          <w:t>اسى</w:t>
        </w:r>
      </w:ins>
      <w:r w:rsidRPr="00EE6742">
        <w:rPr>
          <w:rFonts w:ascii="Courier New" w:hAnsi="Courier New" w:cs="Courier New"/>
          <w:rtl/>
        </w:rPr>
        <w:t xml:space="preserve"> من هذا </w:t>
      </w:r>
      <w:del w:id="2034" w:author="Transkribus" w:date="2019-12-11T14:30:00Z">
        <w:r w:rsidRPr="009B6BCA">
          <w:rPr>
            <w:rFonts w:ascii="Courier New" w:hAnsi="Courier New" w:cs="Courier New"/>
            <w:rtl/>
          </w:rPr>
          <w:delText>الفن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3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واشتهى</w:delText>
            </w:r>
          </w:del>
          <w:ins w:id="2036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الغن واشهى</w:t>
            </w:r>
          </w:ins>
          <w:r w:rsidRPr="00EE6742">
            <w:rPr>
              <w:rFonts w:ascii="Courier New" w:hAnsi="Courier New" w:cs="Courier New"/>
              <w:rtl/>
            </w:rPr>
            <w:t xml:space="preserve"> منك </w:t>
          </w:r>
          <w:del w:id="20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ان تبعث اليه يكتب</w:delText>
            </w:r>
          </w:del>
          <w:ins w:id="2038" w:author="Transkribus" w:date="2019-12-11T14:30:00Z">
            <w:r w:rsidRPr="00EE6742">
              <w:rPr>
                <w:rFonts w:ascii="Courier New" w:hAnsi="Courier New" w:cs="Courier New"/>
                <w:rtl/>
              </w:rPr>
              <w:t>أن تبعت البه بكتب</w:t>
            </w:r>
          </w:ins>
          <w:r w:rsidRPr="00EE6742">
            <w:rPr>
              <w:rFonts w:ascii="Courier New" w:hAnsi="Courier New" w:cs="Courier New"/>
              <w:rtl/>
            </w:rPr>
            <w:t xml:space="preserve"> لى نس</w:t>
          </w:r>
          <w:del w:id="203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خة</w:delText>
            </w:r>
          </w:del>
          <w:ins w:id="2040" w:author="Transkribus" w:date="2019-12-11T14:30:00Z">
            <w:r w:rsidRPr="00EE6742">
              <w:rPr>
                <w:rFonts w:ascii="Courier New" w:hAnsi="Courier New" w:cs="Courier New"/>
                <w:rtl/>
              </w:rPr>
              <w:t>حه</w:t>
            </w:r>
          </w:ins>
          <w:r w:rsidRPr="00EE6742">
            <w:rPr>
              <w:rFonts w:ascii="Courier New" w:hAnsi="Courier New" w:cs="Courier New"/>
              <w:rtl/>
            </w:rPr>
            <w:t xml:space="preserve"> من هذا الكتاب</w:t>
          </w:r>
          <w:del w:id="204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042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وكتب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وكنت يومئذ بصرخد عند</w:delText>
            </w:r>
          </w:del>
          <w:ins w:id="2044" w:author="Transkribus" w:date="2019-12-11T14:30:00Z">
            <w:r w:rsidRPr="00EE6742">
              <w:rPr>
                <w:rFonts w:ascii="Courier New" w:hAnsi="Courier New" w:cs="Courier New"/>
                <w:rtl/>
              </w:rPr>
              <w:t>بو مثذ نصر جدعند</w:t>
            </w:r>
          </w:ins>
          <w:r w:rsidRPr="00EE6742">
            <w:rPr>
              <w:rFonts w:ascii="Courier New" w:hAnsi="Courier New" w:cs="Courier New"/>
              <w:rtl/>
            </w:rPr>
            <w:t xml:space="preserve"> مالكها الامير عز الدين </w:t>
          </w:r>
          <w:del w:id="20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ايبك المعظمى فامتثل امره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046" w:author="Transkribus" w:date="2019-12-11T14:30:00Z">
            <w:r w:rsidRPr="00EE6742">
              <w:rPr>
                <w:rFonts w:ascii="Courier New" w:hAnsi="Courier New" w:cs="Courier New"/>
                <w:rtl/>
              </w:rPr>
              <w:t>اسلك المعمى فامتقل امرة ولماوصلى كتاب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4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ولما وصلنى كتاب ابى اتيت الى دمشق واستصحبت معى</w:delText>
            </w:r>
          </w:del>
          <w:ins w:id="2048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أبى أتيب الى ذمشق واسة صحيب مبى</w:t>
            </w:r>
          </w:ins>
          <w:r w:rsidRPr="00EE6742">
            <w:rPr>
              <w:rFonts w:ascii="Courier New" w:hAnsi="Courier New" w:cs="Courier New"/>
              <w:rtl/>
            </w:rPr>
            <w:t xml:space="preserve"> مسودات </w:t>
          </w:r>
          <w:del w:id="204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 xml:space="preserve">من </w:delText>
            </w:r>
          </w:del>
          <w:r w:rsidRPr="00EE6742">
            <w:rPr>
              <w:rFonts w:ascii="Courier New" w:hAnsi="Courier New" w:cs="Courier New"/>
              <w:rtl/>
            </w:rPr>
            <w:t>الكتاب واستدعي</w:t>
          </w:r>
          <w:del w:id="205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2051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 الشريف الناس</w:t>
          </w:r>
          <w:del w:id="205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</w:delText>
            </w:r>
          </w:del>
          <w:ins w:id="2053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 xml:space="preserve"> وهو</w:t>
          </w:r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شمس الدين محمد الحسينى وكان </w:t>
      </w:r>
      <w:del w:id="2054" w:author="Transkribus" w:date="2019-12-11T14:30:00Z">
        <w:r w:rsidRPr="009B6BCA">
          <w:rPr>
            <w:rFonts w:ascii="Courier New" w:hAnsi="Courier New" w:cs="Courier New"/>
            <w:rtl/>
          </w:rPr>
          <w:delText>كثيرا ينسخ لنا وخطه</w:delText>
        </w:r>
      </w:del>
      <w:ins w:id="2055" w:author="Transkribus" w:date="2019-12-11T14:30:00Z">
        <w:r w:rsidRPr="00EE6742">
          <w:rPr>
            <w:rFonts w:ascii="Courier New" w:hAnsi="Courier New" w:cs="Courier New"/>
            <w:rtl/>
          </w:rPr>
          <w:t>كتير ايفسحلنا وجطه</w:t>
        </w:r>
      </w:ins>
      <w:r w:rsidRPr="00EE6742">
        <w:rPr>
          <w:rFonts w:ascii="Courier New" w:hAnsi="Courier New" w:cs="Courier New"/>
          <w:rtl/>
        </w:rPr>
        <w:t xml:space="preserve"> منسوب فى </w:t>
      </w:r>
      <w:del w:id="2056" w:author="Transkribus" w:date="2019-12-11T14:30:00Z">
        <w:r w:rsidRPr="009B6BCA">
          <w:rPr>
            <w:rFonts w:ascii="Courier New" w:hAnsi="Courier New" w:cs="Courier New"/>
            <w:rtl/>
          </w:rPr>
          <w:delText>نهاية الجودة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057" w:author="Transkribus" w:date="2019-12-11T14:30:00Z">
        <w:r w:rsidRPr="00EE6742">
          <w:rPr>
            <w:rFonts w:ascii="Courier New" w:hAnsi="Courier New" w:cs="Courier New"/>
            <w:rtl/>
          </w:rPr>
          <w:t>نهابة الحودة وهوفاضل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وهو فاضل</w:delText>
            </w:r>
          </w:del>
          <w:r w:rsidRPr="00EE6742">
            <w:rPr>
              <w:rFonts w:ascii="Courier New" w:hAnsi="Courier New" w:cs="Courier New"/>
              <w:rtl/>
            </w:rPr>
            <w:t xml:space="preserve"> فى العر</w:t>
          </w:r>
          <w:del w:id="205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ب</w:delText>
            </w:r>
          </w:del>
          <w:r w:rsidRPr="00EE6742">
            <w:rPr>
              <w:rFonts w:ascii="Courier New" w:hAnsi="Courier New" w:cs="Courier New"/>
              <w:rtl/>
            </w:rPr>
            <w:t xml:space="preserve">ية فاخليت له </w:t>
          </w:r>
          <w:del w:id="206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موضعا عندنا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061" w:author="Transkribus" w:date="2019-12-11T14:30:00Z">
            <w:r w:rsidRPr="00EE6742">
              <w:rPr>
                <w:rFonts w:ascii="Courier New" w:hAnsi="Courier New" w:cs="Courier New"/>
                <w:rtl/>
              </w:rPr>
              <w:t>موسعاعندناوكتب الكتاب فى مدة بسيرة فى تقطبع ريع البغدادى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2062" w:author="Transkribus" w:date="2019-12-11T14:30:00Z"/>
          <w:rFonts w:ascii="Courier New" w:hAnsi="Courier New" w:cs="Courier New"/>
        </w:rPr>
      </w:pPr>
      <w:dir w:val="rtl">
        <w:dir w:val="rtl">
          <w:del w:id="20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وكتب الكتاب فى مدة يسيرة فى تقطيع ربع البغدادى اربعة اجزاء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2064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أر يبعة أحمراء </w:t>
            </w:r>
          </w:ins>
          <w:r w:rsidRPr="00EE6742">
            <w:rPr>
              <w:rFonts w:ascii="Courier New" w:hAnsi="Courier New" w:cs="Courier New"/>
              <w:rtl/>
            </w:rPr>
            <w:t xml:space="preserve">ولما </w:t>
          </w:r>
          <w:del w:id="206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2066" w:author="Transkribus" w:date="2019-12-11T14:30:00Z">
            <w:r w:rsidRPr="00EE6742">
              <w:rPr>
                <w:rFonts w:ascii="Courier New" w:hAnsi="Courier New" w:cs="Courier New"/>
                <w:rtl/>
              </w:rPr>
              <w:t>م</w:t>
            </w:r>
          </w:ins>
          <w:r w:rsidRPr="00EE6742">
            <w:rPr>
              <w:rFonts w:ascii="Courier New" w:hAnsi="Courier New" w:cs="Courier New"/>
              <w:rtl/>
            </w:rPr>
            <w:t>جلد</w:t>
          </w:r>
          <w:del w:id="206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2068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 عملت قصيدة مدي</w:t>
          </w:r>
          <w:ins w:id="2069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 xml:space="preserve">ح فى الصاحب </w:t>
          </w:r>
          <w:del w:id="207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امين الدولة وبعثت بالجميع اليه مع قاضى القضاة بدمشق رفيع الدين الجيلي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071" w:author="Transkribus" w:date="2019-12-11T14:30:00Z">
            <w:r w:rsidRPr="00EE6742">
              <w:rPr>
                <w:rFonts w:ascii="Courier New" w:hAnsi="Courier New" w:cs="Courier New"/>
                <w:rtl/>
              </w:rPr>
              <w:t>أمين الدولة ويعي باليع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وهو من جملة المشايخ الذين</w:delText>
            </w:r>
          </w:del>
          <w:ins w:id="2073" w:author="Transkribus" w:date="2019-12-11T14:30:00Z">
            <w:r w:rsidRPr="00EE6742">
              <w:rPr>
                <w:rFonts w:ascii="Courier New" w:hAnsi="Courier New" w:cs="Courier New"/>
                <w:rtl/>
              </w:rPr>
              <w:t>البيسهمع قاضى القضاقيد مسق رفيع الدين الحيلى وهومن جملة المشابج الدين</w:t>
            </w:r>
          </w:ins>
          <w:r w:rsidRPr="00EE6742">
            <w:rPr>
              <w:rFonts w:ascii="Courier New" w:hAnsi="Courier New" w:cs="Courier New"/>
              <w:rtl/>
            </w:rPr>
            <w:t xml:space="preserve"> اشتغلت عليهم</w:t>
          </w:r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فانى قرات عليه </w:t>
      </w:r>
      <w:del w:id="2074" w:author="Transkribus" w:date="2019-12-11T14:30:00Z">
        <w:r w:rsidRPr="009B6BCA">
          <w:rPr>
            <w:rFonts w:ascii="Courier New" w:hAnsi="Courier New" w:cs="Courier New"/>
            <w:rtl/>
          </w:rPr>
          <w:delText>شيئا من كتاب</w:delText>
        </w:r>
      </w:del>
      <w:ins w:id="2075" w:author="Transkribus" w:date="2019-12-11T14:30:00Z">
        <w:r w:rsidRPr="00EE6742">
          <w:rPr>
            <w:rFonts w:ascii="Courier New" w:hAnsi="Courier New" w:cs="Courier New"/>
            <w:rtl/>
          </w:rPr>
          <w:t>شيامن كمتاب</w:t>
        </w:r>
      </w:ins>
      <w:r w:rsidRPr="00EE6742">
        <w:rPr>
          <w:rFonts w:ascii="Courier New" w:hAnsi="Courier New" w:cs="Courier New"/>
          <w:rtl/>
        </w:rPr>
        <w:t xml:space="preserve"> الاشارات والتنبيهات </w:t>
      </w:r>
      <w:del w:id="2076" w:author="Transkribus" w:date="2019-12-11T14:30:00Z">
        <w:r w:rsidRPr="009B6BCA">
          <w:rPr>
            <w:rFonts w:ascii="Courier New" w:hAnsi="Courier New" w:cs="Courier New"/>
            <w:rtl/>
          </w:rPr>
          <w:delText>لابن سينا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077" w:author="Transkribus" w:date="2019-12-11T14:30:00Z">
        <w:r w:rsidRPr="00EE6742">
          <w:rPr>
            <w:rFonts w:ascii="Courier New" w:hAnsi="Courier New" w:cs="Courier New"/>
            <w:rtl/>
          </w:rPr>
          <w:t>الابن صينا وكان بى ويبنه أيس كتهر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0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وكان بينى وبينه انس كثير ولما وقف امين</w:delText>
            </w:r>
          </w:del>
          <w:ins w:id="2079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ولساويف أمين</w:t>
            </w:r>
          </w:ins>
          <w:r w:rsidRPr="00EE6742">
            <w:rPr>
              <w:rFonts w:ascii="Courier New" w:hAnsi="Courier New" w:cs="Courier New"/>
              <w:rtl/>
            </w:rPr>
            <w:t xml:space="preserve"> الدولة على ذلك </w:t>
          </w:r>
          <w:del w:id="208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اعجبه غاية الاعجاب وفرح به كثيرا وارسل</w:delText>
            </w:r>
          </w:del>
          <w:ins w:id="2081" w:author="Transkribus" w:date="2019-12-11T14:30:00Z">
            <w:r w:rsidRPr="00EE6742">
              <w:rPr>
                <w:rFonts w:ascii="Courier New" w:hAnsi="Courier New" w:cs="Courier New"/>
                <w:rtl/>
              </w:rPr>
              <w:t>أمجبه عابة الاحاب وفرجه كشراوارسل</w:t>
            </w:r>
          </w:ins>
          <w:r w:rsidRPr="00EE6742">
            <w:rPr>
              <w:rFonts w:ascii="Courier New" w:hAnsi="Courier New" w:cs="Courier New"/>
              <w:rtl/>
            </w:rPr>
            <w:t xml:space="preserve"> الى مع القاضى</w:t>
          </w:r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المال الجزيل </w:t>
      </w:r>
      <w:del w:id="2082" w:author="Transkribus" w:date="2019-12-11T14:30:00Z">
        <w:r w:rsidRPr="009B6BCA">
          <w:rPr>
            <w:rFonts w:ascii="Courier New" w:hAnsi="Courier New" w:cs="Courier New"/>
            <w:rtl/>
          </w:rPr>
          <w:delText>والخلع الفاخرة وتشكر وقال اشتهى منك</w:delText>
        </w:r>
      </w:del>
      <w:ins w:id="2083" w:author="Transkribus" w:date="2019-12-11T14:30:00Z">
        <w:r w:rsidRPr="00EE6742">
          <w:rPr>
            <w:rFonts w:ascii="Courier New" w:hAnsi="Courier New" w:cs="Courier New"/>
            <w:rtl/>
          </w:rPr>
          <w:t>والخليم الناخرة وتسكر وفال اأشتى منلة</w:t>
        </w:r>
      </w:ins>
      <w:r w:rsidRPr="00EE6742">
        <w:rPr>
          <w:rFonts w:ascii="Courier New" w:hAnsi="Courier New" w:cs="Courier New"/>
          <w:rtl/>
        </w:rPr>
        <w:t xml:space="preserve"> ان </w:t>
      </w:r>
      <w:del w:id="2084" w:author="Transkribus" w:date="2019-12-11T14:30:00Z">
        <w:r w:rsidRPr="009B6BCA">
          <w:rPr>
            <w:rFonts w:ascii="Courier New" w:hAnsi="Courier New" w:cs="Courier New"/>
            <w:rtl/>
          </w:rPr>
          <w:delText>كلما تصنفه</w:delText>
        </w:r>
      </w:del>
      <w:ins w:id="2085" w:author="Transkribus" w:date="2019-12-11T14:30:00Z">
        <w:r w:rsidRPr="00EE6742">
          <w:rPr>
            <w:rFonts w:ascii="Courier New" w:hAnsi="Courier New" w:cs="Courier New"/>
            <w:rtl/>
          </w:rPr>
          <w:t>كملماتصتفه</w:t>
        </w:r>
      </w:ins>
      <w:r w:rsidRPr="00EE6742">
        <w:rPr>
          <w:rFonts w:ascii="Courier New" w:hAnsi="Courier New" w:cs="Courier New"/>
          <w:rtl/>
        </w:rPr>
        <w:t xml:space="preserve"> من الكتب</w:t>
      </w:r>
      <w:del w:id="2086" w:author="Transkribus" w:date="2019-12-11T14:30:00Z">
        <w:r w:rsidRPr="009B6BCA">
          <w:rPr>
            <w:rFonts w:ascii="Courier New" w:hAnsi="Courier New" w:cs="Courier New"/>
            <w:rtl/>
          </w:rPr>
          <w:delText xml:space="preserve"> تعرفنى به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ins w:id="2087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ابعرغنى ب- </w:t>
            </w:r>
          </w:ins>
          <w:r w:rsidRPr="00EE6742">
            <w:rPr>
              <w:rFonts w:ascii="Courier New" w:hAnsi="Courier New" w:cs="Courier New"/>
              <w:rtl/>
            </w:rPr>
            <w:t xml:space="preserve">وهذه </w:t>
          </w:r>
          <w:del w:id="20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</w:delText>
            </w:r>
          </w:del>
          <w:ins w:id="2089" w:author="Transkribus" w:date="2019-12-11T14:30:00Z">
            <w:r w:rsidRPr="00EE6742">
              <w:rPr>
                <w:rFonts w:ascii="Courier New" w:hAnsi="Courier New" w:cs="Courier New"/>
                <w:rtl/>
              </w:rPr>
              <w:t>ب</w:t>
            </w:r>
          </w:ins>
          <w:r w:rsidRPr="00EE6742">
            <w:rPr>
              <w:rFonts w:ascii="Courier New" w:hAnsi="Courier New" w:cs="Courier New"/>
              <w:rtl/>
            </w:rPr>
            <w:t>س</w:t>
          </w:r>
          <w:del w:id="20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خ</w:delText>
            </w:r>
          </w:del>
          <w:ins w:id="2091" w:author="Transkribus" w:date="2019-12-11T14:30:00Z">
            <w:r w:rsidRPr="00EE6742">
              <w:rPr>
                <w:rFonts w:ascii="Courier New" w:hAnsi="Courier New" w:cs="Courier New"/>
                <w:rtl/>
              </w:rPr>
              <w:t>ح</w:t>
            </w:r>
          </w:ins>
          <w:r w:rsidRPr="00EE6742">
            <w:rPr>
              <w:rFonts w:ascii="Courier New" w:hAnsi="Courier New" w:cs="Courier New"/>
              <w:rtl/>
            </w:rPr>
            <w:t>ة القصيدة ال</w:t>
          </w:r>
          <w:del w:id="209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</w:delText>
            </w:r>
          </w:del>
          <w:ins w:id="2093" w:author="Transkribus" w:date="2019-12-11T14:30:00Z">
            <w:r w:rsidRPr="00EE6742">
              <w:rPr>
                <w:rFonts w:ascii="Courier New" w:hAnsi="Courier New" w:cs="Courier New"/>
                <w:rtl/>
              </w:rPr>
              <w:t>ن</w:t>
            </w:r>
          </w:ins>
          <w:r w:rsidRPr="00EE6742">
            <w:rPr>
              <w:rFonts w:ascii="Courier New" w:hAnsi="Courier New" w:cs="Courier New"/>
              <w:rtl/>
            </w:rPr>
            <w:t xml:space="preserve">ى قلتها فيه وذلك فى </w:t>
          </w:r>
          <w:del w:id="2094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اوائل سنة ثلاث واربعين وستمائة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095" w:author="Transkribus" w:date="2019-12-11T14:30:00Z">
            <w:r w:rsidRPr="00EE6742">
              <w:rPr>
                <w:rFonts w:ascii="Courier New" w:hAnsi="Courier New" w:cs="Courier New"/>
                <w:rtl/>
              </w:rPr>
              <w:t>أو اقل سثة ثلاب وأر بعين وسيماقة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2096" w:author="Transkribus" w:date="2019-12-11T14:30:00Z"/>
          <w:rFonts w:ascii="Courier New" w:hAnsi="Courier New" w:cs="Courier New"/>
        </w:rPr>
      </w:pPr>
      <w:dir w:val="rtl">
        <w:dir w:val="rtl">
          <w:del w:id="209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فؤادى فى محبتهم اسير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وانى سار ركبهم يسير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2098" w:author="Transkribus" w:date="2019-12-11T14:30:00Z"/>
          <w:del w:id="2099" w:author="Transkribus" w:date="2019-12-11T14:30:00Z"/>
          <w:rFonts w:ascii="Courier New" w:hAnsi="Courier New" w:cs="Courier New"/>
        </w:rPr>
      </w:pPr>
      <w:dir w:val="rtl">
        <w:dir w:val="rtl">
          <w:del w:id="210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يحن</w:delText>
            </w:r>
          </w:del>
          <w:ins w:id="2101" w:author="Transkribus" w:date="2019-12-11T14:30:00Z">
            <w:r w:rsidRPr="00EE6742">
              <w:rPr>
                <w:rFonts w:ascii="Courier New" w:hAnsi="Courier New" w:cs="Courier New"/>
                <w:rtl/>
              </w:rPr>
              <w:t>بؤادى فى مجينهم أصير * وأنى صار وكيهم بشير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2102" w:author="Transkribus" w:date="2019-12-11T14:30:00Z"/>
          <w:rFonts w:ascii="Courier New" w:hAnsi="Courier New" w:cs="Courier New"/>
        </w:rPr>
      </w:pPr>
      <w:ins w:id="2103" w:author="Transkribus" w:date="2019-12-11T14:30:00Z">
        <w:r w:rsidRPr="00EE6742">
          <w:rPr>
            <w:rFonts w:ascii="Courier New" w:hAnsi="Courier New" w:cs="Courier New"/>
            <w:rtl/>
          </w:rPr>
          <w:t>الوافر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2104" w:author="Transkribus" w:date="2019-12-11T14:30:00Z">
        <w:r w:rsidRPr="00EE6742">
          <w:rPr>
            <w:rFonts w:ascii="Courier New" w:hAnsi="Courier New" w:cs="Courier New"/>
            <w:rtl/>
          </w:rPr>
          <w:t>ابحن</w:t>
        </w:r>
      </w:ins>
      <w:r w:rsidRPr="00EE6742">
        <w:rPr>
          <w:rFonts w:ascii="Courier New" w:hAnsi="Courier New" w:cs="Courier New"/>
          <w:rtl/>
        </w:rPr>
        <w:t xml:space="preserve"> الى العذيب </w:t>
      </w:r>
      <w:del w:id="2105" w:author="Transkribus" w:date="2019-12-11T14:30:00Z">
        <w:r w:rsidRPr="009B6BCA">
          <w:rPr>
            <w:rFonts w:ascii="Courier New" w:hAnsi="Courier New" w:cs="Courier New"/>
            <w:rtl/>
          </w:rPr>
          <w:delText>وساكنيه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حنينا قد تضمنه سعير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2106" w:author="Transkribus" w:date="2019-12-11T14:30:00Z">
        <w:del w:id="2107" w:author="Transkribus" w:date="2019-12-11T14:30:00Z">
          <w:r w:rsidRPr="00EE6742">
            <w:rPr>
              <w:rFonts w:ascii="Courier New" w:hAnsi="Courier New" w:cs="Courier New"/>
              <w:rtl/>
            </w:rPr>
            <w:delText>وساكنبيه * منيناقد كصمنه سعينر</w:delText>
          </w:r>
        </w:del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ويهوى </w:t>
          </w:r>
          <w:del w:id="210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نسمة هبت سحيرا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بها من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09" w:author="Transkribus" w:date="2019-12-11T14:30:00Z">
            <w:del w:id="211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أصمة هبمت سجرا * بهامن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طيب </w:t>
          </w:r>
          <w:del w:id="211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نشرهم عبير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112" w:author="Transkribus" w:date="2019-12-11T14:30:00Z">
            <w:r w:rsidRPr="00EE6742">
              <w:rPr>
                <w:rFonts w:ascii="Courier New" w:hAnsi="Courier New" w:cs="Courier New"/>
                <w:rtl/>
              </w:rPr>
              <w:t>فشرهيم عبيد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1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وانى</w:delText>
            </w:r>
          </w:del>
          <w:ins w:id="2114" w:author="Transkribus" w:date="2019-12-11T14:30:00Z">
            <w:r w:rsidRPr="00EE6742">
              <w:rPr>
                <w:rFonts w:ascii="Courier New" w:hAnsi="Courier New" w:cs="Courier New"/>
                <w:rtl/>
              </w:rPr>
              <w:t>و أبى</w:t>
            </w:r>
          </w:ins>
          <w:r w:rsidRPr="00EE6742">
            <w:rPr>
              <w:rFonts w:ascii="Courier New" w:hAnsi="Courier New" w:cs="Courier New"/>
              <w:rtl/>
            </w:rPr>
            <w:t xml:space="preserve"> قانع بعد </w:t>
          </w:r>
          <w:del w:id="211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التداني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بطيف من خيالهم يزور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16" w:author="Transkribus" w:date="2019-12-11T14:30:00Z">
            <w:del w:id="2117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النسدانى * يطيف من خبالهم بزور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>ومعسول ال</w:t>
          </w:r>
          <w:del w:id="211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لم</w:delText>
            </w:r>
          </w:del>
          <w:ins w:id="2119" w:author="Transkribus" w:date="2019-12-11T14:30:00Z">
            <w:r w:rsidRPr="00EE6742">
              <w:rPr>
                <w:rFonts w:ascii="Courier New" w:hAnsi="Courier New" w:cs="Courier New"/>
                <w:rtl/>
              </w:rPr>
              <w:t>ه</w:t>
            </w:r>
          </w:ins>
          <w:r w:rsidRPr="00EE6742">
            <w:rPr>
              <w:rFonts w:ascii="Courier New" w:hAnsi="Courier New" w:cs="Courier New"/>
              <w:rtl/>
            </w:rPr>
            <w:t xml:space="preserve">ى مر </w:t>
          </w:r>
          <w:del w:id="212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التجني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121" w:author="Transkribus" w:date="2019-12-11T14:30:00Z">
            <w:del w:id="212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الخنى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يجور على المحب </w:t>
          </w:r>
          <w:del w:id="212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ولا يجير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124" w:author="Transkribus" w:date="2019-12-11T14:30:00Z">
            <w:r w:rsidRPr="00EE6742">
              <w:rPr>
                <w:rFonts w:ascii="Courier New" w:hAnsi="Courier New" w:cs="Courier New"/>
                <w:rtl/>
              </w:rPr>
              <w:t>ولامجبر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2125" w:author="Transkribus" w:date="2019-12-11T14:30:00Z"/>
          <w:rFonts w:ascii="Courier New" w:hAnsi="Courier New" w:cs="Courier New"/>
        </w:rPr>
      </w:pPr>
      <w:dir w:val="rtl">
        <w:dir w:val="rtl">
          <w:del w:id="212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تصدى للصدود ففى فؤادي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بوافر هجره ابدا هجير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2127" w:author="Transkribus" w:date="2019-12-11T14:30:00Z"/>
          <w:del w:id="2128" w:author="Transkribus" w:date="2019-12-11T14:30:00Z"/>
          <w:rFonts w:ascii="Courier New" w:hAnsi="Courier New" w:cs="Courier New"/>
        </w:rPr>
      </w:pPr>
      <w:dir w:val="rtl">
        <w:dir w:val="rtl">
          <w:ins w:id="2129" w:author="Transkribus" w:date="2019-12-11T14:30:00Z">
            <w:r w:rsidRPr="00EE6742">
              <w:rPr>
                <w:rFonts w:ascii="Courier New" w:hAnsi="Courier New" w:cs="Courier New"/>
                <w:rtl/>
              </w:rPr>
              <w:t xml:space="preserve"> فصدى الصدودفق فؤادى * بو افر شهرة ابد اقجير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>وقد وصلت جفو</w:t>
      </w:r>
      <w:del w:id="2130" w:author="Transkribus" w:date="2019-12-11T14:30:00Z">
        <w:r w:rsidRPr="009B6BCA">
          <w:rPr>
            <w:rFonts w:ascii="Courier New" w:hAnsi="Courier New" w:cs="Courier New"/>
            <w:rtl/>
          </w:rPr>
          <w:delText>ن</w:delText>
        </w:r>
      </w:del>
      <w:ins w:id="2131" w:author="Transkribus" w:date="2019-12-11T14:30:00Z">
        <w:r w:rsidRPr="00EE6742">
          <w:rPr>
            <w:rFonts w:ascii="Courier New" w:hAnsi="Courier New" w:cs="Courier New"/>
            <w:rtl/>
          </w:rPr>
          <w:t>ف</w:t>
        </w:r>
      </w:ins>
      <w:r w:rsidRPr="00EE6742">
        <w:rPr>
          <w:rFonts w:ascii="Courier New" w:hAnsi="Courier New" w:cs="Courier New"/>
          <w:rtl/>
        </w:rPr>
        <w:t xml:space="preserve">ى فيه </w:t>
      </w:r>
      <w:del w:id="2132" w:author="Transkribus" w:date="2019-12-11T14:30:00Z">
        <w:r w:rsidRPr="009B6BCA">
          <w:rPr>
            <w:rFonts w:ascii="Courier New" w:hAnsi="Courier New" w:cs="Courier New"/>
            <w:rtl/>
          </w:rPr>
          <w:delText>سهدي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فما</w:delText>
            </w:r>
            <w:r>
              <w:delText>‬</w:delText>
            </w:r>
            <w:r>
              <w:delText>‬</w:delText>
            </w:r>
          </w:dir>
        </w:dir>
      </w:del>
      <w:ins w:id="2133" w:author="Transkribus" w:date="2019-12-11T14:30:00Z">
        <w:del w:id="2134" w:author="Transkribus" w:date="2019-12-11T14:30:00Z">
          <w:r w:rsidRPr="00EE6742">
            <w:rPr>
              <w:rFonts w:ascii="Courier New" w:hAnsi="Courier New" w:cs="Courier New"/>
              <w:rtl/>
            </w:rPr>
            <w:delText>مهدى * فىا</w:delText>
          </w:r>
        </w:del>
      </w:ins>
      <w:r w:rsidRPr="00EE6742">
        <w:rPr>
          <w:rFonts w:ascii="Courier New" w:hAnsi="Courier New" w:cs="Courier New"/>
          <w:rtl/>
        </w:rPr>
        <w:t xml:space="preserve"> هذى </w:t>
      </w:r>
      <w:del w:id="2135" w:author="Transkribus" w:date="2019-12-11T14:30:00Z">
        <w:r w:rsidRPr="009B6BCA">
          <w:rPr>
            <w:rFonts w:ascii="Courier New" w:hAnsi="Courier New" w:cs="Courier New"/>
            <w:rtl/>
          </w:rPr>
          <w:delText>القطيعة والنفور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2136" w:author="Transkribus" w:date="2019-12-11T14:30:00Z">
        <w:r w:rsidRPr="00EE6742">
          <w:rPr>
            <w:rFonts w:ascii="Courier New" w:hAnsi="Courier New" w:cs="Courier New"/>
            <w:rtl/>
          </w:rPr>
          <w:t>القطبعة والنقور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كان </w:t>
          </w:r>
          <w:del w:id="2137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قوامه غصن رطيب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138" w:author="Transkribus" w:date="2019-12-11T14:30:00Z">
            <w:del w:id="2139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قوامة مصن رطبب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وطلعة </w:t>
          </w:r>
          <w:del w:id="214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وجهه بدر منير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2141" w:author="Transkribus" w:date="2019-12-11T14:30:00Z">
            <w:r w:rsidRPr="00EE6742">
              <w:rPr>
                <w:rFonts w:ascii="Courier New" w:hAnsi="Courier New" w:cs="Courier New"/>
                <w:rtl/>
              </w:rPr>
              <w:t>وجههيدر منر</w:t>
            </w:r>
          </w:ins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2142" w:author="Transkribus" w:date="2019-12-11T14:30:00Z"/>
          <w:rFonts w:ascii="Courier New" w:hAnsi="Courier New" w:cs="Courier New"/>
        </w:rPr>
      </w:pPr>
      <w:dir w:val="rtl">
        <w:dir w:val="rtl">
          <w:del w:id="214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يرى نشوان من خمر التصابي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يميد وفى لواحظه فتور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9B6BCA" w:rsidRDefault="00964221" w:rsidP="00964221">
      <w:pPr>
        <w:pStyle w:val="NurText"/>
        <w:bidi/>
        <w:rPr>
          <w:del w:id="2144" w:author="Transkribus" w:date="2019-12-11T14:30:00Z"/>
          <w:rFonts w:ascii="Courier New" w:hAnsi="Courier New" w:cs="Courier New"/>
        </w:rPr>
      </w:pPr>
      <w:dir w:val="rtl">
        <w:dir w:val="rtl">
          <w:del w:id="214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ففى وجناته للحسن روض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وفى خدى من دمعى غدير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2146" w:author="Transkribus" w:date="2019-12-11T14:30:00Z"/>
          <w:del w:id="2147" w:author="Transkribus" w:date="2019-12-11T14:30:00Z"/>
          <w:rFonts w:ascii="Courier New" w:hAnsi="Courier New" w:cs="Courier New"/>
        </w:rPr>
      </w:pPr>
      <w:dir w:val="rtl">
        <w:dir w:val="rtl">
          <w:del w:id="214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وكم</w:delText>
            </w:r>
          </w:del>
          <w:ins w:id="2149" w:author="Transkribus" w:date="2019-12-11T14:30:00Z">
            <w:r w:rsidRPr="00EE6742">
              <w:rPr>
                <w:rFonts w:ascii="Courier New" w:hAnsi="Courier New" w:cs="Courier New"/>
                <w:rtl/>
              </w:rPr>
              <w:t>ابرى فشوان من حمر النصانى * ميدوفى لو احفطه فقور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ins w:id="2150" w:author="Transkribus" w:date="2019-12-11T14:30:00Z"/>
          <w:rFonts w:ascii="Courier New" w:hAnsi="Courier New" w:cs="Courier New"/>
        </w:rPr>
      </w:pPr>
      <w:ins w:id="2151" w:author="Transkribus" w:date="2019-12-11T14:30:00Z">
        <w:r w:rsidRPr="00EE6742">
          <w:rPr>
            <w:rFonts w:ascii="Courier New" w:hAnsi="Courier New" w:cs="Courier New"/>
            <w:rtl/>
          </w:rPr>
          <w:t>فقى وحناله لحسن دوس</w:t>
        </w:r>
        <w:r w:rsidRPr="00EE6742">
          <w:rPr>
            <w:rFonts w:ascii="Courier New" w:hAnsi="Courier New" w:cs="Courier New"/>
            <w:rtl/>
          </w:rPr>
          <w:tab/>
          <w:t xml:space="preserve"> وق جدى من دسى مدير</w:t>
        </w:r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2152" w:author="Transkribus" w:date="2019-12-11T14:30:00Z">
        <w:r w:rsidRPr="00EE6742">
          <w:rPr>
            <w:rFonts w:ascii="Courier New" w:hAnsi="Courier New" w:cs="Courier New"/>
            <w:rtl/>
          </w:rPr>
          <w:t>وثم</w:t>
        </w:r>
      </w:ins>
      <w:r w:rsidRPr="00EE6742">
        <w:rPr>
          <w:rFonts w:ascii="Courier New" w:hAnsi="Courier New" w:cs="Courier New"/>
          <w:rtl/>
        </w:rPr>
        <w:t xml:space="preserve"> زمن اراه قد تعدى</w:t>
      </w:r>
      <w:del w:id="2153" w:author="Transkribus" w:date="2019-12-11T14:30:00Z"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على واننى فيه صبور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2154" w:author="Transkribus" w:date="2019-12-11T14:30:00Z">
        <w:del w:id="2155" w:author="Transkribus" w:date="2019-12-11T14:30:00Z">
          <w:r w:rsidRPr="00EE6742">
            <w:rPr>
              <w:rFonts w:ascii="Courier New" w:hAnsi="Courier New" w:cs="Courier New"/>
              <w:rtl/>
            </w:rPr>
            <w:delText xml:space="preserve"> * عسلى وافنى فيعصيور</w:delText>
          </w:r>
        </w:del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56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وحالى</w:delText>
            </w:r>
          </w:del>
          <w:ins w:id="2157" w:author="Transkribus" w:date="2019-12-11T14:30:00Z">
            <w:r w:rsidRPr="00EE6742">
              <w:rPr>
                <w:rFonts w:ascii="Courier New" w:hAnsi="Courier New" w:cs="Courier New"/>
                <w:rtl/>
              </w:rPr>
              <w:t>وجانى</w:t>
            </w:r>
          </w:ins>
          <w:r w:rsidRPr="00EE6742">
            <w:rPr>
              <w:rFonts w:ascii="Courier New" w:hAnsi="Courier New" w:cs="Courier New"/>
              <w:rtl/>
            </w:rPr>
            <w:t xml:space="preserve"> مع بنيه </w:t>
          </w:r>
          <w:del w:id="215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غير حال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وسرى لا يمازجه سرور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59" w:author="Transkribus" w:date="2019-12-11T14:30:00Z">
            <w:del w:id="216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عبرجال * ومرى الاشمارجة مروز</w:delText>
              </w:r>
            </w:del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وان </w:t>
          </w:r>
          <w:del w:id="2161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اش</w:delText>
            </w:r>
          </w:del>
          <w:ins w:id="2162" w:author="Transkribus" w:date="2019-12-11T14:30:00Z">
            <w:r w:rsidRPr="00EE6742">
              <w:rPr>
                <w:rFonts w:ascii="Courier New" w:hAnsi="Courier New" w:cs="Courier New"/>
                <w:rtl/>
              </w:rPr>
              <w:t>أس</w:t>
            </w:r>
          </w:ins>
          <w:r w:rsidRPr="00EE6742">
            <w:rPr>
              <w:rFonts w:ascii="Courier New" w:hAnsi="Courier New" w:cs="Courier New"/>
              <w:rtl/>
            </w:rPr>
            <w:t xml:space="preserve">كو الزمان </w:t>
          </w:r>
          <w:del w:id="2163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فان ذخري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امين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64" w:author="Transkribus" w:date="2019-12-11T14:30:00Z">
            <w:del w:id="2165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نان دخرى * أمين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الدولة المول</w:t>
          </w:r>
          <w:ins w:id="2166" w:author="Transkribus" w:date="2019-12-11T14:30:00Z">
            <w:r w:rsidRPr="00EE6742">
              <w:rPr>
                <w:rFonts w:ascii="Courier New" w:hAnsi="Courier New" w:cs="Courier New"/>
                <w:rtl/>
              </w:rPr>
              <w:t>ف</w:t>
            </w:r>
          </w:ins>
          <w:r w:rsidRPr="00EE6742">
            <w:rPr>
              <w:rFonts w:ascii="Courier New" w:hAnsi="Courier New" w:cs="Courier New"/>
              <w:rtl/>
            </w:rPr>
            <w:t>ى الوزير</w:t>
          </w:r>
          <w:del w:id="216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9B6BCA" w:rsidRDefault="00964221" w:rsidP="00964221">
      <w:pPr>
        <w:pStyle w:val="NurText"/>
        <w:bidi/>
        <w:rPr>
          <w:del w:id="2168" w:author="Transkribus" w:date="2019-12-11T14:30:00Z"/>
          <w:rFonts w:ascii="Courier New" w:hAnsi="Courier New" w:cs="Courier New"/>
        </w:rPr>
      </w:pPr>
      <w:dir w:val="rtl">
        <w:dir w:val="rtl">
          <w:del w:id="2169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كريم اريحى ذو اياد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تعم كما همى الجون المطير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:rsidR="00964221" w:rsidRPr="00EE6742" w:rsidRDefault="00964221" w:rsidP="00964221">
      <w:pPr>
        <w:pStyle w:val="NurText"/>
        <w:bidi/>
        <w:rPr>
          <w:ins w:id="2170" w:author="Transkribus" w:date="2019-12-11T14:30:00Z"/>
          <w:del w:id="2171" w:author="Transkribus" w:date="2019-12-11T14:30:00Z"/>
          <w:rFonts w:ascii="Courier New" w:hAnsi="Courier New" w:cs="Courier New"/>
        </w:rPr>
      </w:pPr>
      <w:dir w:val="rtl">
        <w:dir w:val="rtl">
          <w:del w:id="217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تسامى</w:delText>
            </w:r>
          </w:del>
          <w:ins w:id="2173" w:author="Transkribus" w:date="2019-12-11T14:30:00Z">
            <w:r w:rsidRPr="00EE6742">
              <w:rPr>
                <w:rFonts w:ascii="Courier New" w:hAnsi="Courier New" w:cs="Courier New"/>
                <w:rtl/>
              </w:rPr>
              <w:t>كر ثم أر جسى ذواأياد * عم ثماهمى الحون المطبر</w:t>
            </w:r>
          </w:ins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ins w:id="2174" w:author="Transkribus" w:date="2019-12-11T14:30:00Z">
        <w:r w:rsidRPr="00EE6742">
          <w:rPr>
            <w:rFonts w:ascii="Courier New" w:hAnsi="Courier New" w:cs="Courier New"/>
            <w:rtl/>
          </w:rPr>
          <w:t>بسانى</w:t>
        </w:r>
      </w:ins>
      <w:r w:rsidRPr="00EE6742">
        <w:rPr>
          <w:rFonts w:ascii="Courier New" w:hAnsi="Courier New" w:cs="Courier New"/>
          <w:rtl/>
        </w:rPr>
        <w:t xml:space="preserve"> فى سماء </w:t>
      </w:r>
      <w:del w:id="2175" w:author="Transkribus" w:date="2019-12-11T14:30:00Z">
        <w:r w:rsidRPr="009B6BCA">
          <w:rPr>
            <w:rFonts w:ascii="Courier New" w:hAnsi="Courier New" w:cs="Courier New"/>
            <w:rtl/>
          </w:rPr>
          <w:delText>المجد حتى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MS Mincho" w:eastAsia="MS Mincho" w:hAnsi="MS Mincho" w:cs="MS Mincho" w:hint="eastAsia"/>
            <w:rtl/>
          </w:rPr>
          <w:delText>‬</w:delText>
        </w:r>
        <w:r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Pr="009B6BCA">
              <w:rPr>
                <w:rFonts w:ascii="Courier New" w:hAnsi="Courier New" w:cs="Courier New"/>
                <w:rtl/>
              </w:rPr>
              <w:delText>تاثر تحت اخمصه الاثير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>
              <w:delText>‬</w:delText>
            </w:r>
            <w:r>
              <w:delText>‬</w:delText>
            </w:r>
          </w:dir>
        </w:dir>
      </w:del>
      <w:ins w:id="2176" w:author="Transkribus" w:date="2019-12-11T14:30:00Z">
        <w:del w:id="2177" w:author="Transkribus" w:date="2019-12-11T14:30:00Z">
          <w:r w:rsidRPr="00EE6742">
            <w:rPr>
              <w:rFonts w:ascii="Courier New" w:hAnsi="Courier New" w:cs="Courier New"/>
              <w:rtl/>
            </w:rPr>
            <w:delText>المجدجى * تاتر حت أخمعه الاثبر</w:delText>
          </w:r>
        </w:del>
      </w:ins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وهل </w:t>
          </w:r>
          <w:del w:id="217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شعر يعبر عن علاه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>
                  <w:delText>‬</w:delText>
                </w:r>
                <w:r>
                  <w:delText>‬</w:delText>
                </w:r>
              </w:dir>
            </w:dir>
          </w:del>
          <w:ins w:id="2179" w:author="Transkribus" w:date="2019-12-11T14:30:00Z">
            <w:del w:id="2180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 xml:space="preserve">سعير يقرعن علام * 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>ودون محله الشعرى العبور</w:t>
          </w:r>
          <w:del w:id="2181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82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له امر وعدل مستمر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به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83" w:author="Transkribus" w:date="2019-12-11T14:30:00Z">
            <w:del w:id="2184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بأمر وعسدل مكمر * ه</w:delText>
              </w:r>
            </w:del>
          </w:ins>
          <w:r w:rsidRPr="00EE6742">
            <w:rPr>
              <w:rFonts w:ascii="Courier New" w:hAnsi="Courier New" w:cs="Courier New"/>
              <w:rtl/>
            </w:rPr>
            <w:t xml:space="preserve"> فى الخلق تع</w:t>
          </w:r>
          <w:del w:id="2185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تد</w:delText>
            </w:r>
          </w:del>
          <w:ins w:id="2186" w:author="Transkribus" w:date="2019-12-11T14:30:00Z">
            <w:r w:rsidRPr="00EE6742">
              <w:rPr>
                <w:rFonts w:ascii="Courier New" w:hAnsi="Courier New" w:cs="Courier New"/>
                <w:rtl/>
              </w:rPr>
              <w:t>ثذ</w:t>
            </w:r>
          </w:ins>
          <w:r w:rsidRPr="00EE6742">
            <w:rPr>
              <w:rFonts w:ascii="Courier New" w:hAnsi="Courier New" w:cs="Courier New"/>
              <w:rtl/>
            </w:rPr>
            <w:t>ل الامور</w:t>
          </w:r>
          <w:del w:id="2187" w:author="Transkribus" w:date="2019-12-11T14:30:00Z"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>
            <w:t>‬</w:t>
          </w:r>
          <w:r>
            <w:t>‬</w:t>
          </w:r>
        </w:dir>
      </w:dir>
    </w:p>
    <w:p w:rsidR="00964221" w:rsidRPr="00EE6742" w:rsidRDefault="00964221" w:rsidP="00964221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188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ففى</w:delText>
            </w:r>
          </w:del>
          <w:ins w:id="2189" w:author="Transkribus" w:date="2019-12-11T14:30:00Z">
            <w:r w:rsidRPr="00EE6742">
              <w:rPr>
                <w:rFonts w:ascii="Courier New" w:hAnsi="Courier New" w:cs="Courier New"/>
                <w:rtl/>
              </w:rPr>
              <w:t>بق</w:t>
            </w:r>
          </w:ins>
          <w:r w:rsidRPr="00EE6742">
            <w:rPr>
              <w:rFonts w:ascii="Courier New" w:hAnsi="Courier New" w:cs="Courier New"/>
              <w:rtl/>
            </w:rPr>
            <w:t xml:space="preserve"> الازمان </w:t>
          </w:r>
          <w:del w:id="2190" w:author="Transkribus" w:date="2019-12-11T14:30:00Z">
            <w:r w:rsidRPr="009B6BCA">
              <w:rPr>
                <w:rFonts w:ascii="Courier New" w:hAnsi="Courier New" w:cs="Courier New"/>
                <w:rtl/>
              </w:rPr>
              <w:delText>للعافى مبر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Pr="009B6BCA">
                  <w:rPr>
                    <w:rFonts w:ascii="Courier New" w:hAnsi="Courier New" w:cs="Courier New"/>
                    <w:rtl/>
                  </w:rPr>
                  <w:delText>وفى العزمات للعادى مبير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191" w:author="Transkribus" w:date="2019-12-11T14:30:00Z">
            <w:del w:id="2192" w:author="Transkribus" w:date="2019-12-11T14:30:00Z">
              <w:r w:rsidRPr="00EE6742">
                <w:rPr>
                  <w:rFonts w:ascii="Courier New" w:hAnsi="Courier New" w:cs="Courier New"/>
                  <w:rtl/>
                </w:rPr>
                <w:delText>العافى مير ١ وفى العربات العادى ميير</w:delText>
              </w:r>
            </w:del>
          </w:ins>
          <w:r>
            <w:t>‬</w:t>
          </w:r>
          <w:r>
            <w:t>‬</w:t>
          </w:r>
        </w:dir>
      </w:dir>
    </w:p>
    <w:p w:rsidR="00D741C9" w:rsidRDefault="00964221">
      <w:bookmarkStart w:id="2193" w:name="_GoBack"/>
      <w:bookmarkEnd w:id="2193"/>
    </w:p>
    <w:sectPr w:rsidR="00D741C9" w:rsidSect="00A339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21"/>
    <w:rsid w:val="00205B78"/>
    <w:rsid w:val="002E4E26"/>
    <w:rsid w:val="00384DF6"/>
    <w:rsid w:val="004B2352"/>
    <w:rsid w:val="005A5FE5"/>
    <w:rsid w:val="00663732"/>
    <w:rsid w:val="006B046D"/>
    <w:rsid w:val="00964221"/>
    <w:rsid w:val="00A33946"/>
    <w:rsid w:val="00CF58D5"/>
    <w:rsid w:val="00D1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437A2B0-CDE6-2B4C-8C2F-F32F4000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642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964221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964221"/>
    <w:rPr>
      <w:rFonts w:ascii="Consolas" w:hAnsi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221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221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9642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4753</Words>
  <Characters>29945</Characters>
  <Application>Microsoft Office Word</Application>
  <DocSecurity>0</DocSecurity>
  <Lines>249</Lines>
  <Paragraphs>69</Paragraphs>
  <ScaleCrop>false</ScaleCrop>
  <Company/>
  <LinksUpToDate>false</LinksUpToDate>
  <CharactersWithSpaces>34629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P. Gibson</dc:creator>
  <cp:keywords/>
  <dc:description/>
  <cp:lastModifiedBy>Nathan P. Gibson</cp:lastModifiedBy>
  <cp:revision>1</cp:revision>
  <dcterms:created xsi:type="dcterms:W3CDTF">2019-12-11T14:21:00Z</dcterms:created>
  <dcterms:modified xsi:type="dcterms:W3CDTF">2019-12-11T14:22:00Z</dcterms:modified>
</cp:coreProperties>
</file>