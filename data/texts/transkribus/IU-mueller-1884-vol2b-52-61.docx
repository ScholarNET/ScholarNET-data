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7992" w:rsidRPr="00EE6742" w:rsidRDefault="00287992" w:rsidP="00287992">
      <w:pPr>
        <w:pStyle w:val="NurText"/>
        <w:bidi/>
        <w:rPr>
          <w:ins w:id="0" w:author="Transkribus" w:date="2019-12-11T14:30:00Z"/>
          <w:rFonts w:ascii="Courier New" w:hAnsi="Courier New" w:cs="Courier New"/>
        </w:rPr>
      </w:pPr>
      <w:ins w:id="1" w:author="Transkribus" w:date="2019-12-11T14:30:00Z">
        <w:r w:rsidRPr="00EE6742">
          <w:rPr>
            <w:rFonts w:ascii="Courier New" w:hAnsi="Courier New" w:cs="Courier New"/>
            <w:rtl/>
          </w:rPr>
          <w:t>١٨٨</w:t>
        </w:r>
      </w:ins>
      <w:r>
        <w:t>‬</w:t>
      </w:r>
      <w:r>
        <w:t>‬</w:t>
      </w:r>
    </w:p>
    <w:p w:rsidR="00287992" w:rsidRPr="00EE6742" w:rsidRDefault="00287992" w:rsidP="00287992">
      <w:pPr>
        <w:pStyle w:val="NurText"/>
        <w:bidi/>
        <w:rPr>
          <w:rFonts w:ascii="Courier New" w:hAnsi="Courier New" w:cs="Courier New"/>
        </w:rPr>
      </w:pPr>
      <w:ins w:id="2" w:author="Transkribus" w:date="2019-12-11T14:30:00Z">
        <w:r w:rsidRPr="00EE6742">
          <w:rPr>
            <w:rFonts w:ascii="Courier New" w:hAnsi="Courier New" w:cs="Courier New"/>
            <w:rtl/>
          </w:rPr>
          <w:t xml:space="preserve">جسيكما لى سافعان فاننى * </w:t>
        </w:r>
      </w:ins>
      <w:r w:rsidRPr="00EE6742">
        <w:rPr>
          <w:rFonts w:ascii="Courier New" w:hAnsi="Courier New" w:cs="Courier New"/>
          <w:rtl/>
        </w:rPr>
        <w:t>لاعلم ا</w:t>
      </w:r>
      <w:ins w:id="3" w:author="Transkribus" w:date="2019-12-11T14:30:00Z">
        <w:r w:rsidRPr="00EE6742">
          <w:rPr>
            <w:rFonts w:ascii="Courier New" w:hAnsi="Courier New" w:cs="Courier New"/>
            <w:rtl/>
          </w:rPr>
          <w:t>أ</w:t>
        </w:r>
      </w:ins>
      <w:r w:rsidRPr="00EE6742">
        <w:rPr>
          <w:rFonts w:ascii="Courier New" w:hAnsi="Courier New" w:cs="Courier New"/>
          <w:rtl/>
        </w:rPr>
        <w:t xml:space="preserve">ن الله </w:t>
      </w:r>
      <w:del w:id="4" w:author="Transkribus" w:date="2019-12-11T14:30:00Z">
        <w:r w:rsidRPr="009B6BCA">
          <w:rPr>
            <w:rFonts w:ascii="Courier New" w:hAnsi="Courier New" w:cs="Courier New"/>
            <w:rtl/>
          </w:rPr>
          <w:delText>حينئذ حسبى الطويل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5" w:author="Transkribus" w:date="2019-12-11T14:30:00Z">
        <w:r w:rsidRPr="00EE6742">
          <w:rPr>
            <w:rFonts w:ascii="Courier New" w:hAnsi="Courier New" w:cs="Courier New"/>
            <w:rtl/>
          </w:rPr>
          <w:t>حينتذ ج حيى</w:t>
        </w:r>
      </w:ins>
    </w:p>
    <w:p w:rsidR="00287992" w:rsidRPr="00EE6742" w:rsidRDefault="00287992" w:rsidP="00287992">
      <w:pPr>
        <w:pStyle w:val="NurText"/>
        <w:bidi/>
        <w:rPr>
          <w:ins w:id="6" w:author="Transkribus" w:date="2019-12-11T14:30:00Z"/>
          <w:rFonts w:ascii="Courier New" w:hAnsi="Courier New" w:cs="Courier New"/>
        </w:rPr>
      </w:pPr>
      <w:dir w:val="rtl">
        <w:dir w:val="rtl">
          <w:ins w:id="7" w:author="Transkribus" w:date="2019-12-11T14:30:00Z">
            <w:r w:rsidRPr="00EE6742">
              <w:rPr>
                <w:rFonts w:ascii="Courier New" w:hAnsi="Courier New" w:cs="Courier New"/>
                <w:rtl/>
              </w:rPr>
              <w:t>فياقادو اقدر بتفريح جريى * ومجسل لدانى بالهى الطب</w:t>
            </w:r>
          </w:ins>
          <w:r>
            <w:t>‬</w:t>
          </w:r>
          <w:r>
            <w:t>‬</w:t>
          </w:r>
        </w:dir>
      </w:dir>
    </w:p>
    <w:p w:rsidR="00287992" w:rsidRPr="00EE6742" w:rsidRDefault="00287992" w:rsidP="00287992">
      <w:pPr>
        <w:pStyle w:val="NurText"/>
        <w:bidi/>
        <w:rPr>
          <w:rFonts w:ascii="Courier New" w:hAnsi="Courier New" w:cs="Courier New"/>
        </w:rPr>
      </w:pPr>
      <w:r w:rsidRPr="00EE6742">
        <w:rPr>
          <w:rFonts w:ascii="Courier New" w:hAnsi="Courier New" w:cs="Courier New"/>
          <w:rtl/>
        </w:rPr>
        <w:t xml:space="preserve">وقال </w:t>
      </w:r>
      <w:del w:id="8" w:author="Transkribus" w:date="2019-12-11T14:30:00Z">
        <w:r w:rsidRPr="009B6BCA">
          <w:rPr>
            <w:rFonts w:ascii="Courier New" w:hAnsi="Courier New" w:cs="Courier New"/>
            <w:rtl/>
          </w:rPr>
          <w:delText>ا</w:delText>
        </w:r>
      </w:del>
      <w:ins w:id="9" w:author="Transkribus" w:date="2019-12-11T14:30:00Z">
        <w:r w:rsidRPr="00EE6742">
          <w:rPr>
            <w:rFonts w:ascii="Courier New" w:hAnsi="Courier New" w:cs="Courier New"/>
            <w:rtl/>
          </w:rPr>
          <w:t>أ</w:t>
        </w:r>
      </w:ins>
      <w:r w:rsidRPr="00EE6742">
        <w:rPr>
          <w:rFonts w:ascii="Courier New" w:hAnsi="Courier New" w:cs="Courier New"/>
          <w:rtl/>
        </w:rPr>
        <w:t>يضا</w:t>
      </w:r>
      <w:del w:id="1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287992" w:rsidRPr="00EE6742" w:rsidRDefault="00287992" w:rsidP="00287992">
      <w:pPr>
        <w:pStyle w:val="NurText"/>
        <w:bidi/>
        <w:rPr>
          <w:ins w:id="11" w:author="Transkribus" w:date="2019-12-11T14:30:00Z"/>
          <w:rFonts w:ascii="Courier New" w:hAnsi="Courier New" w:cs="Courier New"/>
        </w:rPr>
      </w:pPr>
      <w:dir w:val="rtl">
        <w:dir w:val="rtl">
          <w:del w:id="12" w:author="Transkribus" w:date="2019-12-11T14:30:00Z">
            <w:r w:rsidRPr="009B6BCA">
              <w:rPr>
                <w:rFonts w:ascii="Courier New" w:hAnsi="Courier New" w:cs="Courier New"/>
                <w:rtl/>
              </w:rPr>
              <w:delText>كلما خفت قد تناءى</w:delText>
            </w:r>
          </w:del>
          <w:ins w:id="13" w:author="Transkribus" w:date="2019-12-11T14:30:00Z">
            <w:r w:rsidRPr="00EE6742">
              <w:rPr>
                <w:rFonts w:ascii="Courier New" w:hAnsi="Courier New" w:cs="Courier New"/>
                <w:rtl/>
              </w:rPr>
              <w:t>الخفيف)</w:t>
            </w:r>
          </w:ins>
          <w:r>
            <w:t>‬</w:t>
          </w:r>
          <w:r>
            <w:t>‬</w:t>
          </w:r>
        </w:dir>
      </w:dir>
    </w:p>
    <w:p w:rsidR="00287992" w:rsidRPr="00EE6742" w:rsidRDefault="00287992" w:rsidP="00287992">
      <w:pPr>
        <w:pStyle w:val="NurText"/>
        <w:bidi/>
        <w:rPr>
          <w:rFonts w:ascii="Courier New" w:hAnsi="Courier New" w:cs="Courier New"/>
        </w:rPr>
      </w:pPr>
      <w:ins w:id="14" w:author="Transkribus" w:date="2019-12-11T14:30:00Z">
        <w:r w:rsidRPr="00EE6742">
          <w:rPr>
            <w:rFonts w:ascii="Courier New" w:hAnsi="Courier New" w:cs="Courier New"/>
            <w:rtl/>
          </w:rPr>
          <w:t>لاجعت فدتناء ى</w:t>
        </w:r>
      </w:ins>
      <w:r w:rsidRPr="00EE6742">
        <w:rPr>
          <w:rFonts w:ascii="Courier New" w:hAnsi="Courier New" w:cs="Courier New"/>
          <w:rtl/>
        </w:rPr>
        <w:t xml:space="preserve"> الرجاء</w:t>
      </w:r>
      <w:del w:id="1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rsidRPr="00EE6742">
        <w:rPr>
          <w:rFonts w:ascii="Courier New" w:hAnsi="Courier New" w:cs="Courier New"/>
          <w:rtl/>
        </w:rPr>
        <w:t xml:space="preserve"> * </w:t>
      </w:r>
      <w:dir w:val="rtl">
        <w:dir w:val="rtl">
          <w:r w:rsidRPr="00EE6742">
            <w:rPr>
              <w:rFonts w:ascii="Courier New" w:hAnsi="Courier New" w:cs="Courier New"/>
              <w:rtl/>
            </w:rPr>
            <w:t>وو</w:t>
          </w:r>
          <w:del w:id="16" w:author="Transkribus" w:date="2019-12-11T14:30:00Z">
            <w:r w:rsidRPr="009B6BCA">
              <w:rPr>
                <w:rFonts w:ascii="Courier New" w:hAnsi="Courier New" w:cs="Courier New"/>
                <w:rtl/>
              </w:rPr>
              <w:delText>ث</w:delText>
            </w:r>
          </w:del>
          <w:r w:rsidRPr="00EE6742">
            <w:rPr>
              <w:rFonts w:ascii="Courier New" w:hAnsi="Courier New" w:cs="Courier New"/>
              <w:rtl/>
            </w:rPr>
            <w:t>و</w:t>
          </w:r>
          <w:del w:id="17" w:author="Transkribus" w:date="2019-12-11T14:30:00Z">
            <w:r w:rsidRPr="009B6BCA">
              <w:rPr>
                <w:rFonts w:ascii="Courier New" w:hAnsi="Courier New" w:cs="Courier New"/>
                <w:rtl/>
              </w:rPr>
              <w:delText>ق</w:delText>
            </w:r>
          </w:del>
          <w:ins w:id="18" w:author="Transkribus" w:date="2019-12-11T14:30:00Z">
            <w:r w:rsidRPr="00EE6742">
              <w:rPr>
                <w:rFonts w:ascii="Courier New" w:hAnsi="Courier New" w:cs="Courier New"/>
                <w:rtl/>
              </w:rPr>
              <w:t>ف</w:t>
            </w:r>
          </w:ins>
          <w:r w:rsidRPr="00EE6742">
            <w:rPr>
              <w:rFonts w:ascii="Courier New" w:hAnsi="Courier New" w:cs="Courier New"/>
              <w:rtl/>
            </w:rPr>
            <w:t xml:space="preserve">ى بالله </w:t>
          </w:r>
          <w:del w:id="19" w:author="Transkribus" w:date="2019-12-11T14:30:00Z">
            <w:r w:rsidRPr="009B6BCA">
              <w:rPr>
                <w:rFonts w:ascii="Courier New" w:hAnsi="Courier New" w:cs="Courier New"/>
                <w:rtl/>
              </w:rPr>
              <w:delText>فيه اكتفاء</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0" w:author="Transkribus" w:date="2019-12-11T14:30:00Z">
            <w:r w:rsidRPr="00EE6742">
              <w:rPr>
                <w:rFonts w:ascii="Courier New" w:hAnsi="Courier New" w:cs="Courier New"/>
                <w:rtl/>
              </w:rPr>
              <w:t>بها كنقاء</w:t>
            </w:r>
          </w:ins>
          <w:r>
            <w:t>‬</w:t>
          </w:r>
          <w:r>
            <w:t>‬</w:t>
          </w:r>
        </w:dir>
      </w:dir>
    </w:p>
    <w:p w:rsidR="00287992" w:rsidRPr="00EE6742" w:rsidRDefault="00287992" w:rsidP="00287992">
      <w:pPr>
        <w:pStyle w:val="NurText"/>
        <w:bidi/>
        <w:rPr>
          <w:rFonts w:ascii="Courier New" w:hAnsi="Courier New" w:cs="Courier New"/>
        </w:rPr>
      </w:pPr>
      <w:dir w:val="rtl">
        <w:dir w:val="rtl">
          <w:del w:id="21" w:author="Transkribus" w:date="2019-12-11T14:30:00Z">
            <w:r w:rsidRPr="009B6BCA">
              <w:rPr>
                <w:rFonts w:ascii="Courier New" w:hAnsi="Courier New" w:cs="Courier New"/>
                <w:rtl/>
              </w:rPr>
              <w:delText>فدع الخوف</w:delText>
            </w:r>
          </w:del>
          <w:ins w:id="22" w:author="Transkribus" w:date="2019-12-11T14:30:00Z">
            <w:r w:rsidRPr="00EE6742">
              <w:rPr>
                <w:rFonts w:ascii="Courier New" w:hAnsi="Courier New" w:cs="Courier New"/>
                <w:rtl/>
              </w:rPr>
              <w:t>فدج الحوف</w:t>
            </w:r>
          </w:ins>
          <w:r w:rsidRPr="00EE6742">
            <w:rPr>
              <w:rFonts w:ascii="Courier New" w:hAnsi="Courier New" w:cs="Courier New"/>
              <w:rtl/>
            </w:rPr>
            <w:t xml:space="preserve"> والرجاء جميعا</w:t>
          </w:r>
          <w:del w:id="2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واصطبر راضيا فذاك الرضاء</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dir>
            </w:dir>
          </w:del>
          <w:ins w:id="24" w:author="Transkribus" w:date="2019-12-11T14:30:00Z">
            <w:del w:id="25" w:author="Transkribus" w:date="2019-12-11T14:30:00Z">
              <w:r w:rsidRPr="00EE6742">
                <w:rPr>
                  <w:rFonts w:ascii="Courier New" w:hAnsi="Courier New" w:cs="Courier New"/>
                  <w:rtl/>
                </w:rPr>
                <w:delText>*واسطرر اسيافذ ال الرساء</w:delText>
              </w:r>
            </w:del>
          </w:ins>
          <w:r>
            <w:t>‬</w:t>
          </w:r>
          <w:r>
            <w:t>‬</w:t>
          </w:r>
        </w:dir>
      </w:dir>
    </w:p>
    <w:p w:rsidR="00287992" w:rsidRPr="00EE6742" w:rsidRDefault="00287992" w:rsidP="00287992">
      <w:pPr>
        <w:pStyle w:val="NurText"/>
        <w:bidi/>
        <w:rPr>
          <w:rFonts w:ascii="Courier New" w:hAnsi="Courier New" w:cs="Courier New"/>
        </w:rPr>
      </w:pPr>
      <w:dir w:val="rtl">
        <w:dir w:val="rtl">
          <w:del w:id="26" w:author="Transkribus" w:date="2019-12-11T14:30:00Z">
            <w:r w:rsidRPr="009B6BCA">
              <w:rPr>
                <w:rFonts w:ascii="Courier New" w:hAnsi="Courier New" w:cs="Courier New"/>
                <w:rtl/>
              </w:rPr>
              <w:delText>ليس عما قضى</w:delText>
            </w:r>
          </w:del>
          <w:ins w:id="27" w:author="Transkribus" w:date="2019-12-11T14:30:00Z">
            <w:r w:rsidRPr="00EE6742">
              <w:rPr>
                <w:rFonts w:ascii="Courier New" w:hAnsi="Courier New" w:cs="Courier New"/>
                <w:rtl/>
              </w:rPr>
              <w:t>ابس عمافضى</w:t>
            </w:r>
          </w:ins>
          <w:r w:rsidRPr="00EE6742">
            <w:rPr>
              <w:rFonts w:ascii="Courier New" w:hAnsi="Courier New" w:cs="Courier New"/>
              <w:rtl/>
            </w:rPr>
            <w:t xml:space="preserve"> الاله </w:t>
          </w:r>
          <w:del w:id="28" w:author="Transkribus" w:date="2019-12-11T14:30:00Z">
            <w:r w:rsidRPr="009B6BCA">
              <w:rPr>
                <w:rFonts w:ascii="Courier New" w:hAnsi="Courier New" w:cs="Courier New"/>
                <w:rtl/>
              </w:rPr>
              <w:delText>محيد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فدع</w:delText>
                </w:r>
                <w:r>
                  <w:delText>‬</w:delText>
                </w:r>
                <w:r>
                  <w:delText>‬</w:delText>
                </w:r>
              </w:dir>
            </w:dir>
          </w:del>
          <w:ins w:id="29" w:author="Transkribus" w:date="2019-12-11T14:30:00Z">
            <w:del w:id="30" w:author="Transkribus" w:date="2019-12-11T14:30:00Z">
              <w:r w:rsidRPr="00EE6742">
                <w:rPr>
                  <w:rFonts w:ascii="Courier New" w:hAnsi="Courier New" w:cs="Courier New"/>
                  <w:rtl/>
                </w:rPr>
                <w:delText>مجيد * فدم</w:delText>
              </w:r>
            </w:del>
          </w:ins>
          <w:r w:rsidRPr="00EE6742">
            <w:rPr>
              <w:rFonts w:ascii="Courier New" w:hAnsi="Courier New" w:cs="Courier New"/>
              <w:rtl/>
            </w:rPr>
            <w:t xml:space="preserve"> الهم فهو عندى عناء</w:t>
          </w:r>
          <w:del w:id="3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287992" w:rsidRPr="00EE6742" w:rsidRDefault="00287992" w:rsidP="00287992">
      <w:pPr>
        <w:pStyle w:val="NurText"/>
        <w:bidi/>
        <w:rPr>
          <w:rFonts w:ascii="Courier New" w:hAnsi="Courier New" w:cs="Courier New"/>
        </w:rPr>
      </w:pPr>
      <w:dir w:val="rtl">
        <w:dir w:val="rtl">
          <w:del w:id="32" w:author="Transkribus" w:date="2019-12-11T14:30:00Z">
            <w:r w:rsidRPr="009B6BCA">
              <w:rPr>
                <w:rFonts w:ascii="Courier New" w:hAnsi="Courier New" w:cs="Courier New"/>
                <w:rtl/>
              </w:rPr>
              <w:delText>وتيقن ان</w:delText>
            </w:r>
          </w:del>
          <w:ins w:id="33" w:author="Transkribus" w:date="2019-12-11T14:30:00Z">
            <w:r w:rsidRPr="00EE6742">
              <w:rPr>
                <w:rFonts w:ascii="Courier New" w:hAnsi="Courier New" w:cs="Courier New"/>
                <w:rtl/>
              </w:rPr>
              <w:t>وبيقن أن</w:t>
            </w:r>
          </w:ins>
          <w:r w:rsidRPr="00EE6742">
            <w:rPr>
              <w:rFonts w:ascii="Courier New" w:hAnsi="Courier New" w:cs="Courier New"/>
              <w:rtl/>
            </w:rPr>
            <w:t xml:space="preserve"> الاله لطيف</w:t>
          </w:r>
          <w:del w:id="3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ان اتى</w:delText>
                </w:r>
                <w:r>
                  <w:delText>‬</w:delText>
                </w:r>
                <w:r>
                  <w:delText>‬</w:delText>
                </w:r>
              </w:dir>
            </w:dir>
          </w:del>
          <w:ins w:id="35" w:author="Transkribus" w:date="2019-12-11T14:30:00Z">
            <w:del w:id="36" w:author="Transkribus" w:date="2019-12-11T14:30:00Z">
              <w:r w:rsidRPr="00EE6742">
                <w:rPr>
                  <w:rFonts w:ascii="Courier New" w:hAnsi="Courier New" w:cs="Courier New"/>
                  <w:rtl/>
                </w:rPr>
                <w:delText xml:space="preserve"> * ابن أبى</w:delText>
              </w:r>
            </w:del>
          </w:ins>
          <w:r w:rsidRPr="00EE6742">
            <w:rPr>
              <w:rFonts w:ascii="Courier New" w:hAnsi="Courier New" w:cs="Courier New"/>
              <w:rtl/>
            </w:rPr>
            <w:t xml:space="preserve"> الغم </w:t>
          </w:r>
          <w:del w:id="37" w:author="Transkribus" w:date="2019-12-11T14:30:00Z">
            <w:r w:rsidRPr="009B6BCA">
              <w:rPr>
                <w:rFonts w:ascii="Courier New" w:hAnsi="Courier New" w:cs="Courier New"/>
                <w:rtl/>
              </w:rPr>
              <w:delText>اعقب السراء الخفيف</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38" w:author="Transkribus" w:date="2019-12-11T14:30:00Z">
            <w:r w:rsidRPr="00EE6742">
              <w:rPr>
                <w:rFonts w:ascii="Courier New" w:hAnsi="Courier New" w:cs="Courier New"/>
                <w:rtl/>
              </w:rPr>
              <w:t>أععب السراه</w:t>
            </w:r>
          </w:ins>
          <w:r>
            <w:t>‬</w:t>
          </w:r>
          <w:r>
            <w:t>‬</w:t>
          </w:r>
        </w:dir>
      </w:dir>
    </w:p>
    <w:p w:rsidR="00287992" w:rsidRPr="00EE6742" w:rsidRDefault="00287992" w:rsidP="00287992">
      <w:pPr>
        <w:pStyle w:val="NurText"/>
        <w:bidi/>
        <w:rPr>
          <w:rFonts w:ascii="Courier New" w:hAnsi="Courier New" w:cs="Courier New"/>
        </w:rPr>
      </w:pPr>
      <w:dir w:val="rtl">
        <w:dir w:val="rtl">
          <w:r w:rsidRPr="00EE6742">
            <w:rPr>
              <w:rFonts w:ascii="Courier New" w:hAnsi="Courier New" w:cs="Courier New"/>
              <w:rtl/>
            </w:rPr>
            <w:t xml:space="preserve">وقال </w:t>
          </w:r>
          <w:del w:id="39" w:author="Transkribus" w:date="2019-12-11T14:30:00Z">
            <w:r w:rsidRPr="009B6BCA">
              <w:rPr>
                <w:rFonts w:ascii="Courier New" w:hAnsi="Courier New" w:cs="Courier New"/>
                <w:rtl/>
              </w:rPr>
              <w:delText>ا</w:delText>
            </w:r>
          </w:del>
          <w:ins w:id="40" w:author="Transkribus" w:date="2019-12-11T14:30:00Z">
            <w:r w:rsidRPr="00EE6742">
              <w:rPr>
                <w:rFonts w:ascii="Courier New" w:hAnsi="Courier New" w:cs="Courier New"/>
                <w:rtl/>
              </w:rPr>
              <w:t>أ</w:t>
            </w:r>
          </w:ins>
          <w:r w:rsidRPr="00EE6742">
            <w:rPr>
              <w:rFonts w:ascii="Courier New" w:hAnsi="Courier New" w:cs="Courier New"/>
              <w:rtl/>
            </w:rPr>
            <w:t>يضا</w:t>
          </w:r>
          <w:del w:id="4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287992" w:rsidRPr="009B6BCA" w:rsidRDefault="00287992" w:rsidP="00287992">
      <w:pPr>
        <w:pStyle w:val="NurText"/>
        <w:bidi/>
        <w:rPr>
          <w:del w:id="42" w:author="Transkribus" w:date="2019-12-11T14:30:00Z"/>
          <w:rFonts w:ascii="Courier New" w:hAnsi="Courier New" w:cs="Courier New"/>
        </w:rPr>
      </w:pPr>
      <w:dir w:val="rtl">
        <w:dir w:val="rtl">
          <w:del w:id="43" w:author="Transkribus" w:date="2019-12-11T14:30:00Z">
            <w:r w:rsidRPr="009B6BCA">
              <w:rPr>
                <w:rFonts w:ascii="Courier New" w:hAnsi="Courier New" w:cs="Courier New"/>
                <w:rtl/>
              </w:rPr>
              <w:delText>اذا ضاق امر فاصبر سوف ينجلي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فكم حر نار اعقبت بسلام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287992" w:rsidRPr="009B6BCA" w:rsidRDefault="00287992" w:rsidP="00287992">
      <w:pPr>
        <w:pStyle w:val="NurText"/>
        <w:bidi/>
        <w:rPr>
          <w:del w:id="44" w:author="Transkribus" w:date="2019-12-11T14:30:00Z"/>
          <w:rFonts w:ascii="Courier New" w:hAnsi="Courier New" w:cs="Courier New"/>
        </w:rPr>
      </w:pPr>
      <w:dir w:val="rtl">
        <w:dir w:val="rtl">
          <w:del w:id="45" w:author="Transkribus" w:date="2019-12-11T14:30:00Z">
            <w:r w:rsidRPr="009B6BCA">
              <w:rPr>
                <w:rFonts w:ascii="Courier New" w:hAnsi="Courier New" w:cs="Courier New"/>
                <w:rtl/>
              </w:rPr>
              <w:delText>ولا تسال الايام دفع ملمة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فلست ترى امرا حليف دوام الطويل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287992" w:rsidRPr="00EE6742" w:rsidRDefault="00287992" w:rsidP="00287992">
      <w:pPr>
        <w:pStyle w:val="NurText"/>
        <w:bidi/>
        <w:rPr>
          <w:ins w:id="46" w:author="Transkribus" w:date="2019-12-11T14:30:00Z"/>
          <w:del w:id="47" w:author="Transkribus" w:date="2019-12-11T14:30:00Z"/>
          <w:rFonts w:ascii="Courier New" w:hAnsi="Courier New" w:cs="Courier New"/>
        </w:rPr>
      </w:pPr>
      <w:dir w:val="rtl">
        <w:dir w:val="rtl">
          <w:ins w:id="48" w:author="Transkribus" w:date="2019-12-11T14:30:00Z">
            <w:r w:rsidRPr="00EE6742">
              <w:rPr>
                <w:rFonts w:ascii="Courier New" w:hAnsi="Courier New" w:cs="Courier New"/>
                <w:rtl/>
              </w:rPr>
              <w:t>الطريل٢</w:t>
            </w:r>
          </w:ins>
          <w:r>
            <w:t>‬</w:t>
          </w:r>
          <w:r>
            <w:t>‬</w:t>
          </w:r>
        </w:dir>
      </w:dir>
    </w:p>
    <w:p w:rsidR="00287992" w:rsidRPr="00EE6742" w:rsidRDefault="00287992" w:rsidP="00287992">
      <w:pPr>
        <w:pStyle w:val="NurText"/>
        <w:bidi/>
        <w:rPr>
          <w:ins w:id="49" w:author="Transkribus" w:date="2019-12-11T14:30:00Z"/>
          <w:rFonts w:ascii="Courier New" w:hAnsi="Courier New" w:cs="Courier New"/>
        </w:rPr>
      </w:pPr>
      <w:ins w:id="50" w:author="Transkribus" w:date="2019-12-11T14:30:00Z">
        <w:r w:rsidRPr="00EE6742">
          <w:rPr>
            <w:rFonts w:ascii="Courier New" w:hAnsi="Courier New" w:cs="Courier New"/>
            <w:rtl/>
          </w:rPr>
          <w:t>اداصاق اأمر قاصير صوف بعلى * فكم جرنار أعقيت بسسلام</w:t>
        </w:r>
      </w:ins>
    </w:p>
    <w:p w:rsidR="00287992" w:rsidRPr="00EE6742" w:rsidRDefault="00287992" w:rsidP="00287992">
      <w:pPr>
        <w:pStyle w:val="NurText"/>
        <w:bidi/>
        <w:rPr>
          <w:ins w:id="51" w:author="Transkribus" w:date="2019-12-11T14:30:00Z"/>
          <w:rFonts w:ascii="Courier New" w:hAnsi="Courier New" w:cs="Courier New"/>
        </w:rPr>
      </w:pPr>
      <w:ins w:id="52" w:author="Transkribus" w:date="2019-12-11T14:30:00Z">
        <w:r w:rsidRPr="00EE6742">
          <w:rPr>
            <w:rFonts w:ascii="Courier New" w:hAnsi="Courier New" w:cs="Courier New"/>
            <w:rtl/>
          </w:rPr>
          <w:t>ولاكسال الامام وفح ملسه * قلست برى أمر احليف دوام</w:t>
        </w:r>
      </w:ins>
    </w:p>
    <w:p w:rsidR="00287992" w:rsidRPr="00EE6742" w:rsidRDefault="00287992" w:rsidP="00287992">
      <w:pPr>
        <w:pStyle w:val="NurText"/>
        <w:bidi/>
        <w:rPr>
          <w:rFonts w:ascii="Courier New" w:hAnsi="Courier New" w:cs="Courier New"/>
        </w:rPr>
      </w:pPr>
      <w:r w:rsidRPr="00EE6742">
        <w:rPr>
          <w:rFonts w:ascii="Courier New" w:hAnsi="Courier New" w:cs="Courier New"/>
          <w:rtl/>
        </w:rPr>
        <w:t xml:space="preserve">وقال وكتبه الى الملك الناصر </w:t>
      </w:r>
      <w:del w:id="53" w:author="Transkribus" w:date="2019-12-11T14:30:00Z">
        <w:r w:rsidRPr="009B6BCA">
          <w:rPr>
            <w:rFonts w:ascii="Courier New" w:hAnsi="Courier New" w:cs="Courier New"/>
            <w:rtl/>
          </w:rPr>
          <w:delText>ي</w:delText>
        </w:r>
      </w:del>
      <w:ins w:id="54" w:author="Transkribus" w:date="2019-12-11T14:30:00Z">
        <w:r w:rsidRPr="00EE6742">
          <w:rPr>
            <w:rFonts w:ascii="Courier New" w:hAnsi="Courier New" w:cs="Courier New"/>
            <w:rtl/>
          </w:rPr>
          <w:t>م</w:t>
        </w:r>
      </w:ins>
      <w:r w:rsidRPr="00EE6742">
        <w:rPr>
          <w:rFonts w:ascii="Courier New" w:hAnsi="Courier New" w:cs="Courier New"/>
          <w:rtl/>
        </w:rPr>
        <w:t>وسف بن محمد</w:t>
      </w:r>
      <w:del w:id="5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287992" w:rsidRPr="009B6BCA" w:rsidRDefault="00287992" w:rsidP="00287992">
      <w:pPr>
        <w:pStyle w:val="NurText"/>
        <w:bidi/>
        <w:rPr>
          <w:del w:id="56" w:author="Transkribus" w:date="2019-12-11T14:30:00Z"/>
          <w:rFonts w:ascii="Courier New" w:hAnsi="Courier New" w:cs="Courier New"/>
        </w:rPr>
      </w:pPr>
      <w:dir w:val="rtl">
        <w:dir w:val="rtl">
          <w:del w:id="57" w:author="Transkribus" w:date="2019-12-11T14:30:00Z">
            <w:r w:rsidRPr="009B6BCA">
              <w:rPr>
                <w:rFonts w:ascii="Courier New" w:hAnsi="Courier New" w:cs="Courier New"/>
                <w:rtl/>
              </w:rPr>
              <w:delText>ليهنك نيروز اتاك مبشرا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بنيل الذى تهواه يوما وتطلب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287992" w:rsidRPr="00EE6742" w:rsidRDefault="00287992" w:rsidP="00287992">
      <w:pPr>
        <w:pStyle w:val="NurText"/>
        <w:bidi/>
        <w:rPr>
          <w:ins w:id="58" w:author="Transkribus" w:date="2019-12-11T14:30:00Z"/>
          <w:del w:id="59" w:author="Transkribus" w:date="2019-12-11T14:30:00Z"/>
          <w:rFonts w:ascii="Courier New" w:hAnsi="Courier New" w:cs="Courier New"/>
        </w:rPr>
      </w:pPr>
      <w:dir w:val="rtl">
        <w:dir w:val="rtl">
          <w:ins w:id="60" w:author="Transkribus" w:date="2019-12-11T14:30:00Z">
            <w:r w:rsidRPr="00EE6742">
              <w:rPr>
                <w:rFonts w:ascii="Courier New" w:hAnsi="Courier New" w:cs="Courier New"/>
                <w:rtl/>
              </w:rPr>
              <w:t>اطريل</w:t>
            </w:r>
          </w:ins>
          <w:r>
            <w:t>‬</w:t>
          </w:r>
          <w:r>
            <w:t>‬</w:t>
          </w:r>
        </w:dir>
      </w:dir>
    </w:p>
    <w:p w:rsidR="00287992" w:rsidRPr="00EE6742" w:rsidRDefault="00287992" w:rsidP="00287992">
      <w:pPr>
        <w:pStyle w:val="NurText"/>
        <w:bidi/>
        <w:rPr>
          <w:ins w:id="61" w:author="Transkribus" w:date="2019-12-11T14:30:00Z"/>
          <w:rFonts w:ascii="Courier New" w:hAnsi="Courier New" w:cs="Courier New"/>
        </w:rPr>
      </w:pPr>
      <w:ins w:id="62" w:author="Transkribus" w:date="2019-12-11T14:30:00Z">
        <w:r w:rsidRPr="00EE6742">
          <w:rPr>
            <w:rFonts w:ascii="Courier New" w:hAnsi="Courier New" w:cs="Courier New"/>
            <w:rtl/>
          </w:rPr>
          <w:t>لبيهنلك تيروزاثاك ميسرا * يل الذى هواء بوما وقطلب</w:t>
        </w:r>
      </w:ins>
    </w:p>
    <w:p w:rsidR="00287992" w:rsidRPr="00EE6742" w:rsidRDefault="00287992" w:rsidP="00287992">
      <w:pPr>
        <w:pStyle w:val="NurText"/>
        <w:bidi/>
        <w:rPr>
          <w:rFonts w:ascii="Courier New" w:hAnsi="Courier New" w:cs="Courier New"/>
        </w:rPr>
      </w:pPr>
      <w:r w:rsidRPr="00EE6742">
        <w:rPr>
          <w:rFonts w:ascii="Courier New" w:hAnsi="Courier New" w:cs="Courier New"/>
          <w:rtl/>
        </w:rPr>
        <w:t xml:space="preserve">وان بقاء الملك مع </w:t>
      </w:r>
      <w:del w:id="63" w:author="Transkribus" w:date="2019-12-11T14:30:00Z">
        <w:r w:rsidRPr="009B6BCA">
          <w:rPr>
            <w:rFonts w:ascii="Courier New" w:hAnsi="Courier New" w:cs="Courier New"/>
            <w:rtl/>
          </w:rPr>
          <w:delText>غير اهله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عجيب وحالى منه عندك اعجب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dir>
        </w:dir>
      </w:del>
      <w:ins w:id="64" w:author="Transkribus" w:date="2019-12-11T14:30:00Z">
        <w:del w:id="65" w:author="Transkribus" w:date="2019-12-11T14:30:00Z">
          <w:r w:rsidRPr="00EE6742">
            <w:rPr>
              <w:rFonts w:ascii="Courier New" w:hAnsi="Courier New" w:cs="Courier New"/>
              <w:rtl/>
            </w:rPr>
            <w:delText>عير أمله * حيب وجالى ميه عبدل أيحب</w:delText>
          </w:r>
        </w:del>
      </w:ins>
    </w:p>
    <w:p w:rsidR="00287992" w:rsidRPr="00EE6742" w:rsidRDefault="00287992" w:rsidP="00287992">
      <w:pPr>
        <w:pStyle w:val="NurText"/>
        <w:bidi/>
        <w:rPr>
          <w:rFonts w:ascii="Courier New" w:hAnsi="Courier New" w:cs="Courier New"/>
        </w:rPr>
      </w:pPr>
      <w:dir w:val="rtl">
        <w:dir w:val="rtl">
          <w:del w:id="66" w:author="Transkribus" w:date="2019-12-11T14:30:00Z">
            <w:r w:rsidRPr="009B6BCA">
              <w:rPr>
                <w:rFonts w:ascii="Courier New" w:hAnsi="Courier New" w:cs="Courier New"/>
                <w:rtl/>
              </w:rPr>
              <w:delText>اسوق اليك</w:delText>
            </w:r>
          </w:del>
          <w:ins w:id="67" w:author="Transkribus" w:date="2019-12-11T14:30:00Z">
            <w:r w:rsidRPr="00EE6742">
              <w:rPr>
                <w:rFonts w:ascii="Courier New" w:hAnsi="Courier New" w:cs="Courier New"/>
                <w:rtl/>
              </w:rPr>
              <w:t>أسون البلك</w:t>
            </w:r>
          </w:ins>
          <w:r w:rsidRPr="00EE6742">
            <w:rPr>
              <w:rFonts w:ascii="Courier New" w:hAnsi="Courier New" w:cs="Courier New"/>
              <w:rtl/>
            </w:rPr>
            <w:t xml:space="preserve"> الملك </w:t>
          </w:r>
          <w:del w:id="68" w:author="Transkribus" w:date="2019-12-11T14:30:00Z">
            <w:r w:rsidRPr="009B6BCA">
              <w:rPr>
                <w:rFonts w:ascii="Courier New" w:hAnsi="Courier New" w:cs="Courier New"/>
                <w:rtl/>
              </w:rPr>
              <w:delText>طوعا فتلقه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69" w:author="Transkribus" w:date="2019-12-11T14:30:00Z">
            <w:del w:id="70" w:author="Transkribus" w:date="2019-12-11T14:30:00Z">
              <w:r w:rsidRPr="00EE6742">
                <w:rPr>
                  <w:rFonts w:ascii="Courier New" w:hAnsi="Courier New" w:cs="Courier New"/>
                  <w:rtl/>
                </w:rPr>
                <w:delText xml:space="preserve">طوعافتلقه * </w:delText>
              </w:r>
            </w:del>
          </w:ins>
          <w:r w:rsidRPr="00EE6742">
            <w:rPr>
              <w:rFonts w:ascii="Courier New" w:hAnsi="Courier New" w:cs="Courier New"/>
              <w:rtl/>
            </w:rPr>
            <w:t xml:space="preserve">ومن عند </w:t>
          </w:r>
          <w:del w:id="71" w:author="Transkribus" w:date="2019-12-11T14:30:00Z">
            <w:r w:rsidRPr="009B6BCA">
              <w:rPr>
                <w:rFonts w:ascii="Courier New" w:hAnsi="Courier New" w:cs="Courier New"/>
                <w:rtl/>
              </w:rPr>
              <w:delText>غ</w:delText>
            </w:r>
          </w:del>
          <w:ins w:id="72" w:author="Transkribus" w:date="2019-12-11T14:30:00Z">
            <w:r w:rsidRPr="00EE6742">
              <w:rPr>
                <w:rFonts w:ascii="Courier New" w:hAnsi="Courier New" w:cs="Courier New"/>
                <w:rtl/>
              </w:rPr>
              <w:t>ع</w:t>
            </w:r>
          </w:ins>
          <w:r w:rsidRPr="00EE6742">
            <w:rPr>
              <w:rFonts w:ascii="Courier New" w:hAnsi="Courier New" w:cs="Courier New"/>
              <w:rtl/>
            </w:rPr>
            <w:t xml:space="preserve">يرى فى تقاضيه </w:t>
          </w:r>
          <w:del w:id="73" w:author="Transkribus" w:date="2019-12-11T14:30:00Z">
            <w:r w:rsidRPr="009B6BCA">
              <w:rPr>
                <w:rFonts w:ascii="Courier New" w:hAnsi="Courier New" w:cs="Courier New"/>
                <w:rtl/>
              </w:rPr>
              <w:delText>ت</w:delText>
            </w:r>
          </w:del>
          <w:r w:rsidRPr="00EE6742">
            <w:rPr>
              <w:rFonts w:ascii="Courier New" w:hAnsi="Courier New" w:cs="Courier New"/>
              <w:rtl/>
            </w:rPr>
            <w:t>رغب</w:t>
          </w:r>
          <w:del w:id="7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287992" w:rsidRPr="00EE6742" w:rsidRDefault="00287992" w:rsidP="00287992">
      <w:pPr>
        <w:pStyle w:val="NurText"/>
        <w:bidi/>
        <w:rPr>
          <w:rFonts w:ascii="Courier New" w:hAnsi="Courier New" w:cs="Courier New"/>
        </w:rPr>
      </w:pPr>
      <w:dir w:val="rtl">
        <w:dir w:val="rtl">
          <w:del w:id="75" w:author="Transkribus" w:date="2019-12-11T14:30:00Z">
            <w:r w:rsidRPr="009B6BCA">
              <w:rPr>
                <w:rFonts w:ascii="Courier New" w:hAnsi="Courier New" w:cs="Courier New"/>
                <w:rtl/>
              </w:rPr>
              <w:delText>وتداب</w:delText>
            </w:r>
          </w:del>
          <w:ins w:id="76" w:author="Transkribus" w:date="2019-12-11T14:30:00Z">
            <w:r w:rsidRPr="00EE6742">
              <w:rPr>
                <w:rFonts w:ascii="Courier New" w:hAnsi="Courier New" w:cs="Courier New"/>
                <w:rtl/>
              </w:rPr>
              <w:t>ويد أب</w:t>
            </w:r>
          </w:ins>
          <w:r w:rsidRPr="00EE6742">
            <w:rPr>
              <w:rFonts w:ascii="Courier New" w:hAnsi="Courier New" w:cs="Courier New"/>
              <w:rtl/>
            </w:rPr>
            <w:t xml:space="preserve"> فى </w:t>
          </w:r>
          <w:del w:id="77" w:author="Transkribus" w:date="2019-12-11T14:30:00Z">
            <w:r w:rsidRPr="009B6BCA">
              <w:rPr>
                <w:rFonts w:ascii="Courier New" w:hAnsi="Courier New" w:cs="Courier New"/>
                <w:rtl/>
              </w:rPr>
              <w:delText>تحصيل ما انا قادر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78" w:author="Transkribus" w:date="2019-12-11T14:30:00Z">
            <w:del w:id="79" w:author="Transkribus" w:date="2019-12-11T14:30:00Z">
              <w:r w:rsidRPr="00EE6742">
                <w:rPr>
                  <w:rFonts w:ascii="Courier New" w:hAnsi="Courier New" w:cs="Courier New"/>
                  <w:rtl/>
                </w:rPr>
                <w:delText xml:space="preserve">محصيل مااناقادر * </w:delText>
              </w:r>
            </w:del>
          </w:ins>
          <w:r w:rsidRPr="00EE6742">
            <w:rPr>
              <w:rFonts w:ascii="Courier New" w:hAnsi="Courier New" w:cs="Courier New"/>
              <w:rtl/>
            </w:rPr>
            <w:t xml:space="preserve">عليه من الملك الذى راح </w:t>
          </w:r>
          <w:del w:id="80" w:author="Transkribus" w:date="2019-12-11T14:30:00Z">
            <w:r w:rsidRPr="009B6BCA">
              <w:rPr>
                <w:rFonts w:ascii="Courier New" w:hAnsi="Courier New" w:cs="Courier New"/>
                <w:rtl/>
              </w:rPr>
              <w:delText>يصعب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81" w:author="Transkribus" w:date="2019-12-11T14:30:00Z">
            <w:r w:rsidRPr="00EE6742">
              <w:rPr>
                <w:rFonts w:ascii="Courier New" w:hAnsi="Courier New" w:cs="Courier New"/>
                <w:rtl/>
              </w:rPr>
              <w:t>يصفت</w:t>
            </w:r>
          </w:ins>
          <w:r>
            <w:t>‬</w:t>
          </w:r>
          <w:r>
            <w:t>‬</w:t>
          </w:r>
        </w:dir>
      </w:dir>
    </w:p>
    <w:p w:rsidR="00287992" w:rsidRPr="00EE6742" w:rsidRDefault="00287992" w:rsidP="00287992">
      <w:pPr>
        <w:pStyle w:val="NurText"/>
        <w:bidi/>
        <w:rPr>
          <w:rFonts w:ascii="Courier New" w:hAnsi="Courier New" w:cs="Courier New"/>
        </w:rPr>
      </w:pPr>
      <w:dir w:val="rtl">
        <w:dir w:val="rtl">
          <w:r w:rsidRPr="00EE6742">
            <w:rPr>
              <w:rFonts w:ascii="Courier New" w:hAnsi="Courier New" w:cs="Courier New"/>
              <w:rtl/>
            </w:rPr>
            <w:t xml:space="preserve">واقسم </w:t>
          </w:r>
          <w:del w:id="82" w:author="Transkribus" w:date="2019-12-11T14:30:00Z">
            <w:r w:rsidRPr="009B6BCA">
              <w:rPr>
                <w:rFonts w:ascii="Courier New" w:hAnsi="Courier New" w:cs="Courier New"/>
                <w:rtl/>
              </w:rPr>
              <w:delText>لو ساعدتنى بعض مدة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83" w:author="Transkribus" w:date="2019-12-11T14:30:00Z">
            <w:del w:id="84" w:author="Transkribus" w:date="2019-12-11T14:30:00Z">
              <w:r w:rsidRPr="00EE6742">
                <w:rPr>
                  <w:rFonts w:ascii="Courier New" w:hAnsi="Courier New" w:cs="Courier New"/>
                  <w:rtl/>
                </w:rPr>
                <w:delText>لوساعدسى بعس مده *</w:delText>
              </w:r>
            </w:del>
          </w:ins>
          <w:r w:rsidRPr="00EE6742">
            <w:rPr>
              <w:rFonts w:ascii="Courier New" w:hAnsi="Courier New" w:cs="Courier New"/>
              <w:rtl/>
            </w:rPr>
            <w:t xml:space="preserve">لامسى الذى </w:t>
          </w:r>
          <w:del w:id="85" w:author="Transkribus" w:date="2019-12-11T14:30:00Z">
            <w:r w:rsidRPr="009B6BCA">
              <w:rPr>
                <w:rFonts w:ascii="Courier New" w:hAnsi="Courier New" w:cs="Courier New"/>
                <w:rtl/>
              </w:rPr>
              <w:delText>استعبدته</w:delText>
            </w:r>
          </w:del>
          <w:ins w:id="86" w:author="Transkribus" w:date="2019-12-11T14:30:00Z">
            <w:r w:rsidRPr="00EE6742">
              <w:rPr>
                <w:rFonts w:ascii="Courier New" w:hAnsi="Courier New" w:cs="Courier New"/>
                <w:rtl/>
              </w:rPr>
              <w:t>اسعيدبة</w:t>
            </w:r>
          </w:ins>
          <w:r w:rsidRPr="00EE6742">
            <w:rPr>
              <w:rFonts w:ascii="Courier New" w:hAnsi="Courier New" w:cs="Courier New"/>
              <w:rtl/>
            </w:rPr>
            <w:t xml:space="preserve"> وهو </w:t>
          </w:r>
          <w:del w:id="87" w:author="Transkribus" w:date="2019-12-11T14:30:00Z">
            <w:r w:rsidRPr="009B6BCA">
              <w:rPr>
                <w:rFonts w:ascii="Courier New" w:hAnsi="Courier New" w:cs="Courier New"/>
                <w:rtl/>
              </w:rPr>
              <w:delText>يقرب الطويل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88" w:author="Transkribus" w:date="2019-12-11T14:30:00Z">
            <w:r w:rsidRPr="00EE6742">
              <w:rPr>
                <w:rFonts w:ascii="Courier New" w:hAnsi="Courier New" w:cs="Courier New"/>
                <w:rtl/>
              </w:rPr>
              <w:t>يعرب</w:t>
            </w:r>
          </w:ins>
          <w:r>
            <w:t>‬</w:t>
          </w:r>
          <w:r>
            <w:t>‬</w:t>
          </w:r>
        </w:dir>
      </w:dir>
    </w:p>
    <w:p w:rsidR="00287992" w:rsidRPr="009B6BCA" w:rsidRDefault="00287992" w:rsidP="00287992">
      <w:pPr>
        <w:pStyle w:val="NurText"/>
        <w:bidi/>
        <w:rPr>
          <w:del w:id="89" w:author="Transkribus" w:date="2019-12-11T14:30:00Z"/>
          <w:rFonts w:ascii="Courier New" w:hAnsi="Courier New" w:cs="Courier New"/>
        </w:rPr>
      </w:pPr>
      <w:dir w:val="rtl">
        <w:dir w:val="rtl">
          <w:del w:id="90" w:author="Transkribus" w:date="2019-12-11T14:30:00Z">
            <w:r w:rsidRPr="009B6BCA">
              <w:rPr>
                <w:rFonts w:ascii="Courier New" w:hAnsi="Courier New" w:cs="Courier New"/>
                <w:rtl/>
              </w:rPr>
              <w:delText>وقال ايضا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287992" w:rsidRPr="009B6BCA" w:rsidRDefault="00287992" w:rsidP="00287992">
      <w:pPr>
        <w:pStyle w:val="NurText"/>
        <w:bidi/>
        <w:rPr>
          <w:del w:id="91" w:author="Transkribus" w:date="2019-12-11T14:30:00Z"/>
          <w:rFonts w:ascii="Courier New" w:hAnsi="Courier New" w:cs="Courier New"/>
        </w:rPr>
      </w:pPr>
      <w:dir w:val="rtl">
        <w:dir w:val="rtl">
          <w:del w:id="92" w:author="Transkribus" w:date="2019-12-11T14:30:00Z">
            <w:r w:rsidRPr="009B6BCA">
              <w:rPr>
                <w:rFonts w:ascii="Courier New" w:hAnsi="Courier New" w:cs="Courier New"/>
                <w:rtl/>
              </w:rPr>
              <w:delText>سارحل عنكم لا لكرهى لفضلكم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على ومن لى ان اقضى به عمري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287992" w:rsidRPr="00EE6742" w:rsidRDefault="00287992" w:rsidP="00287992">
      <w:pPr>
        <w:pStyle w:val="NurText"/>
        <w:bidi/>
        <w:rPr>
          <w:ins w:id="93" w:author="Transkribus" w:date="2019-12-11T14:30:00Z"/>
          <w:del w:id="94" w:author="Transkribus" w:date="2019-12-11T14:30:00Z"/>
          <w:rFonts w:ascii="Courier New" w:hAnsi="Courier New" w:cs="Courier New"/>
        </w:rPr>
      </w:pPr>
      <w:dir w:val="rtl">
        <w:dir w:val="rtl">
          <w:del w:id="95" w:author="Transkribus" w:date="2019-12-11T14:30:00Z">
            <w:r w:rsidRPr="009B6BCA">
              <w:rPr>
                <w:rFonts w:ascii="Courier New" w:hAnsi="Courier New" w:cs="Courier New"/>
                <w:rtl/>
              </w:rPr>
              <w:delText>ولكنما رزقى</w:delText>
            </w:r>
          </w:del>
          <w:ins w:id="96" w:author="Transkribus" w:date="2019-12-11T14:30:00Z">
            <w:r w:rsidRPr="00EE6742">
              <w:rPr>
                <w:rFonts w:ascii="Courier New" w:hAnsi="Courier New" w:cs="Courier New"/>
                <w:rtl/>
              </w:rPr>
              <w:t>وثقال أيقا</w:t>
            </w:r>
          </w:ins>
          <w:r>
            <w:t>‬</w:t>
          </w:r>
          <w:r>
            <w:t>‬</w:t>
          </w:r>
        </w:dir>
      </w:dir>
    </w:p>
    <w:p w:rsidR="00287992" w:rsidRPr="00EE6742" w:rsidRDefault="00287992" w:rsidP="00287992">
      <w:pPr>
        <w:pStyle w:val="NurText"/>
        <w:bidi/>
        <w:rPr>
          <w:ins w:id="97" w:author="Transkribus" w:date="2019-12-11T14:30:00Z"/>
          <w:rFonts w:ascii="Courier New" w:hAnsi="Courier New" w:cs="Courier New"/>
        </w:rPr>
      </w:pPr>
      <w:ins w:id="98" w:author="Transkribus" w:date="2019-12-11T14:30:00Z">
        <w:r w:rsidRPr="00EE6742">
          <w:rPr>
            <w:rFonts w:ascii="Courier New" w:hAnsi="Courier New" w:cs="Courier New"/>
            <w:rtl/>
          </w:rPr>
          <w:t>الطريل٢</w:t>
        </w:r>
      </w:ins>
    </w:p>
    <w:p w:rsidR="00287992" w:rsidRPr="00EE6742" w:rsidRDefault="00287992" w:rsidP="00287992">
      <w:pPr>
        <w:pStyle w:val="NurText"/>
        <w:bidi/>
        <w:rPr>
          <w:ins w:id="99" w:author="Transkribus" w:date="2019-12-11T14:30:00Z"/>
          <w:rFonts w:ascii="Courier New" w:hAnsi="Courier New" w:cs="Courier New"/>
        </w:rPr>
      </w:pPr>
      <w:ins w:id="100" w:author="Transkribus" w:date="2019-12-11T14:30:00Z">
        <w:r w:rsidRPr="00EE6742">
          <w:rPr>
            <w:rFonts w:ascii="Courier New" w:hAnsi="Courier New" w:cs="Courier New"/>
            <w:rtl/>
          </w:rPr>
          <w:t xml:space="preserve"> سار جل عبكم الالكر هى الفصلكم * على ومن بلى أبن أفضى ه عمرى</w:t>
        </w:r>
      </w:ins>
    </w:p>
    <w:p w:rsidR="00287992" w:rsidRPr="00EE6742" w:rsidRDefault="00287992" w:rsidP="00287992">
      <w:pPr>
        <w:pStyle w:val="NurText"/>
        <w:bidi/>
        <w:rPr>
          <w:rFonts w:ascii="Courier New" w:hAnsi="Courier New" w:cs="Courier New"/>
        </w:rPr>
      </w:pPr>
      <w:ins w:id="101" w:author="Transkribus" w:date="2019-12-11T14:30:00Z">
        <w:r w:rsidRPr="00EE6742">
          <w:rPr>
            <w:rFonts w:ascii="Courier New" w:hAnsi="Courier New" w:cs="Courier New"/>
            <w:rtl/>
          </w:rPr>
          <w:t>ولكنمارزق</w:t>
        </w:r>
      </w:ins>
      <w:r w:rsidRPr="00EE6742">
        <w:rPr>
          <w:rFonts w:ascii="Courier New" w:hAnsi="Courier New" w:cs="Courier New"/>
          <w:rtl/>
        </w:rPr>
        <w:t xml:space="preserve"> قليل </w:t>
      </w:r>
      <w:del w:id="102" w:author="Transkribus" w:date="2019-12-11T14:30:00Z">
        <w:r w:rsidRPr="009B6BCA">
          <w:rPr>
            <w:rFonts w:ascii="Courier New" w:hAnsi="Courier New" w:cs="Courier New"/>
            <w:rtl/>
          </w:rPr>
          <w:delText>وحاسدي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كثير وقد</w:delText>
            </w:r>
            <w:r>
              <w:delText>‬</w:delText>
            </w:r>
            <w:r>
              <w:delText>‬</w:delText>
            </w:r>
          </w:dir>
        </w:dir>
      </w:del>
      <w:ins w:id="103" w:author="Transkribus" w:date="2019-12-11T14:30:00Z">
        <w:del w:id="104" w:author="Transkribus" w:date="2019-12-11T14:30:00Z">
          <w:r w:rsidRPr="00EE6742">
            <w:rPr>
              <w:rFonts w:ascii="Courier New" w:hAnsi="Courier New" w:cs="Courier New"/>
              <w:rtl/>
            </w:rPr>
            <w:delText>وجاسدى * كنير ويد</w:delText>
          </w:r>
        </w:del>
      </w:ins>
      <w:r w:rsidRPr="00EE6742">
        <w:rPr>
          <w:rFonts w:ascii="Courier New" w:hAnsi="Courier New" w:cs="Courier New"/>
          <w:rtl/>
        </w:rPr>
        <w:t xml:space="preserve"> طالت </w:t>
      </w:r>
      <w:del w:id="105" w:author="Transkribus" w:date="2019-12-11T14:30:00Z">
        <w:r w:rsidRPr="009B6BCA">
          <w:rPr>
            <w:rFonts w:ascii="Courier New" w:hAnsi="Courier New" w:cs="Courier New"/>
            <w:rtl/>
          </w:rPr>
          <w:delText>بنا نوب</w:delText>
        </w:r>
      </w:del>
      <w:ins w:id="106" w:author="Transkribus" w:date="2019-12-11T14:30:00Z">
        <w:r w:rsidRPr="00EE6742">
          <w:rPr>
            <w:rFonts w:ascii="Courier New" w:hAnsi="Courier New" w:cs="Courier New"/>
            <w:rtl/>
          </w:rPr>
          <w:t>شايوب</w:t>
        </w:r>
      </w:ins>
      <w:r w:rsidRPr="00EE6742">
        <w:rPr>
          <w:rFonts w:ascii="Courier New" w:hAnsi="Courier New" w:cs="Courier New"/>
          <w:rtl/>
        </w:rPr>
        <w:t xml:space="preserve"> الدهر</w:t>
      </w:r>
      <w:del w:id="10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287992" w:rsidRPr="00EE6742" w:rsidRDefault="00287992" w:rsidP="00287992">
      <w:pPr>
        <w:pStyle w:val="NurText"/>
        <w:bidi/>
        <w:rPr>
          <w:rFonts w:ascii="Courier New" w:hAnsi="Courier New" w:cs="Courier New"/>
        </w:rPr>
      </w:pPr>
      <w:dir w:val="rtl">
        <w:dir w:val="rtl">
          <w:del w:id="108" w:author="Transkribus" w:date="2019-12-11T14:30:00Z">
            <w:r w:rsidRPr="009B6BCA">
              <w:rPr>
                <w:rFonts w:ascii="Courier New" w:hAnsi="Courier New" w:cs="Courier New"/>
                <w:rtl/>
              </w:rPr>
              <w:delText>ت</w:delText>
            </w:r>
          </w:del>
          <w:r w:rsidRPr="00EE6742">
            <w:rPr>
              <w:rFonts w:ascii="Courier New" w:hAnsi="Courier New" w:cs="Courier New"/>
              <w:rtl/>
            </w:rPr>
            <w:t>ب</w:t>
          </w:r>
          <w:ins w:id="109" w:author="Transkribus" w:date="2019-12-11T14:30:00Z">
            <w:r w:rsidRPr="00EE6742">
              <w:rPr>
                <w:rFonts w:ascii="Courier New" w:hAnsi="Courier New" w:cs="Courier New"/>
                <w:rtl/>
              </w:rPr>
              <w:t>ي</w:t>
            </w:r>
          </w:ins>
          <w:r w:rsidRPr="00EE6742">
            <w:rPr>
              <w:rFonts w:ascii="Courier New" w:hAnsi="Courier New" w:cs="Courier New"/>
              <w:rtl/>
            </w:rPr>
            <w:t xml:space="preserve">دلت عن </w:t>
          </w:r>
          <w:del w:id="110" w:author="Transkribus" w:date="2019-12-11T14:30:00Z">
            <w:r w:rsidRPr="009B6BCA">
              <w:rPr>
                <w:rFonts w:ascii="Courier New" w:hAnsi="Courier New" w:cs="Courier New"/>
                <w:rtl/>
              </w:rPr>
              <w:delText>جاه جليل</w:delText>
            </w:r>
          </w:del>
          <w:ins w:id="111" w:author="Transkribus" w:date="2019-12-11T14:30:00Z">
            <w:r w:rsidRPr="00EE6742">
              <w:rPr>
                <w:rFonts w:ascii="Courier New" w:hAnsi="Courier New" w:cs="Courier New"/>
                <w:rtl/>
              </w:rPr>
              <w:t>جاء خليل</w:t>
            </w:r>
          </w:ins>
          <w:r w:rsidRPr="00EE6742">
            <w:rPr>
              <w:rFonts w:ascii="Courier New" w:hAnsi="Courier New" w:cs="Courier New"/>
              <w:rtl/>
            </w:rPr>
            <w:t xml:space="preserve"> بذلة</w:t>
          </w:r>
          <w:del w:id="11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113" w:author="Transkribus" w:date="2019-12-11T14:30:00Z">
            <w:del w:id="114" w:author="Transkribus" w:date="2019-12-11T14:30:00Z">
              <w:r w:rsidRPr="00EE6742">
                <w:rPr>
                  <w:rFonts w:ascii="Courier New" w:hAnsi="Courier New" w:cs="Courier New"/>
                  <w:rtl/>
                </w:rPr>
                <w:delText xml:space="preserve"> * </w:delText>
              </w:r>
            </w:del>
          </w:ins>
          <w:r w:rsidRPr="00EE6742">
            <w:rPr>
              <w:rFonts w:ascii="Courier New" w:hAnsi="Courier New" w:cs="Courier New"/>
              <w:rtl/>
            </w:rPr>
            <w:t>وعن سعة فى الرزق بال</w:t>
          </w:r>
          <w:del w:id="115" w:author="Transkribus" w:date="2019-12-11T14:30:00Z">
            <w:r w:rsidRPr="009B6BCA">
              <w:rPr>
                <w:rFonts w:ascii="Courier New" w:hAnsi="Courier New" w:cs="Courier New"/>
                <w:rtl/>
              </w:rPr>
              <w:delText>ض</w:delText>
            </w:r>
          </w:del>
          <w:ins w:id="116" w:author="Transkribus" w:date="2019-12-11T14:30:00Z">
            <w:r w:rsidRPr="00EE6742">
              <w:rPr>
                <w:rFonts w:ascii="Courier New" w:hAnsi="Courier New" w:cs="Courier New"/>
                <w:rtl/>
              </w:rPr>
              <w:t>ص</w:t>
            </w:r>
          </w:ins>
          <w:r w:rsidRPr="00EE6742">
            <w:rPr>
              <w:rFonts w:ascii="Courier New" w:hAnsi="Courier New" w:cs="Courier New"/>
              <w:rtl/>
            </w:rPr>
            <w:t>ي</w:t>
          </w:r>
          <w:del w:id="117" w:author="Transkribus" w:date="2019-12-11T14:30:00Z">
            <w:r w:rsidRPr="009B6BCA">
              <w:rPr>
                <w:rFonts w:ascii="Courier New" w:hAnsi="Courier New" w:cs="Courier New"/>
                <w:rtl/>
              </w:rPr>
              <w:delText>ق</w:delText>
            </w:r>
          </w:del>
          <w:ins w:id="118" w:author="Transkribus" w:date="2019-12-11T14:30:00Z">
            <w:r w:rsidRPr="00EE6742">
              <w:rPr>
                <w:rFonts w:ascii="Courier New" w:hAnsi="Courier New" w:cs="Courier New"/>
                <w:rtl/>
              </w:rPr>
              <w:t>ف</w:t>
            </w:r>
          </w:ins>
          <w:r w:rsidRPr="00EE6742">
            <w:rPr>
              <w:rFonts w:ascii="Courier New" w:hAnsi="Courier New" w:cs="Courier New"/>
              <w:rtl/>
            </w:rPr>
            <w:t xml:space="preserve"> والفقر</w:t>
          </w:r>
          <w:del w:id="11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287992" w:rsidRPr="009B6BCA" w:rsidRDefault="00287992" w:rsidP="00287992">
      <w:pPr>
        <w:pStyle w:val="NurText"/>
        <w:bidi/>
        <w:rPr>
          <w:del w:id="120" w:author="Transkribus" w:date="2019-12-11T14:30:00Z"/>
          <w:rFonts w:ascii="Courier New" w:hAnsi="Courier New" w:cs="Courier New"/>
        </w:rPr>
      </w:pPr>
      <w:dir w:val="rtl">
        <w:dir w:val="rtl">
          <w:del w:id="121" w:author="Transkribus" w:date="2019-12-11T14:30:00Z">
            <w:r w:rsidRPr="009B6BCA">
              <w:rPr>
                <w:rFonts w:ascii="Courier New" w:hAnsi="Courier New" w:cs="Courier New"/>
                <w:rtl/>
              </w:rPr>
              <w:delText>وعادقصارى منيتى فى ذراكم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اساوى بمن لا يستعد بان يدري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287992" w:rsidRPr="00EE6742" w:rsidRDefault="00287992" w:rsidP="00287992">
      <w:pPr>
        <w:pStyle w:val="NurText"/>
        <w:bidi/>
        <w:rPr>
          <w:ins w:id="122" w:author="Transkribus" w:date="2019-12-11T14:30:00Z"/>
          <w:del w:id="123" w:author="Transkribus" w:date="2019-12-11T14:30:00Z"/>
          <w:rFonts w:ascii="Courier New" w:hAnsi="Courier New" w:cs="Courier New"/>
        </w:rPr>
      </w:pPr>
      <w:dir w:val="rtl">
        <w:dir w:val="rtl">
          <w:ins w:id="124" w:author="Transkribus" w:date="2019-12-11T14:30:00Z">
            <w:r w:rsidRPr="00EE6742">
              <w:rPr>
                <w:rFonts w:ascii="Courier New" w:hAnsi="Courier New" w:cs="Courier New"/>
                <w:rtl/>
              </w:rPr>
              <w:t>وعاديصارى منيى فى دوا كم * أساوى عمن لانسعد بابن بدوى</w:t>
            </w:r>
          </w:ins>
          <w:r>
            <w:t>‬</w:t>
          </w:r>
          <w:r>
            <w:t>‬</w:t>
          </w:r>
        </w:dir>
      </w:dir>
    </w:p>
    <w:p w:rsidR="00287992" w:rsidRPr="00EE6742" w:rsidRDefault="00287992" w:rsidP="00287992">
      <w:pPr>
        <w:pStyle w:val="NurText"/>
        <w:bidi/>
        <w:rPr>
          <w:rFonts w:ascii="Courier New" w:hAnsi="Courier New" w:cs="Courier New"/>
        </w:rPr>
      </w:pPr>
      <w:r w:rsidRPr="00EE6742">
        <w:rPr>
          <w:rFonts w:ascii="Courier New" w:hAnsi="Courier New" w:cs="Courier New"/>
          <w:rtl/>
        </w:rPr>
        <w:t>ولو كا</w:t>
      </w:r>
      <w:del w:id="125" w:author="Transkribus" w:date="2019-12-11T14:30:00Z">
        <w:r w:rsidRPr="009B6BCA">
          <w:rPr>
            <w:rFonts w:ascii="Courier New" w:hAnsi="Courier New" w:cs="Courier New"/>
            <w:rtl/>
          </w:rPr>
          <w:delText>ن</w:delText>
        </w:r>
      </w:del>
      <w:r w:rsidRPr="00EE6742">
        <w:rPr>
          <w:rFonts w:ascii="Courier New" w:hAnsi="Courier New" w:cs="Courier New"/>
          <w:rtl/>
        </w:rPr>
        <w:t>ت</w:t>
      </w:r>
      <w:ins w:id="126" w:author="Transkribus" w:date="2019-12-11T14:30:00Z">
        <w:r w:rsidRPr="00EE6742">
          <w:rPr>
            <w:rFonts w:ascii="Courier New" w:hAnsi="Courier New" w:cs="Courier New"/>
            <w:rtl/>
          </w:rPr>
          <w:t>ت</w:t>
        </w:r>
      </w:ins>
      <w:r w:rsidRPr="00EE6742">
        <w:rPr>
          <w:rFonts w:ascii="Courier New" w:hAnsi="Courier New" w:cs="Courier New"/>
          <w:rtl/>
        </w:rPr>
        <w:t xml:space="preserve"> العلياء </w:t>
      </w:r>
      <w:del w:id="127" w:author="Transkribus" w:date="2019-12-11T14:30:00Z">
        <w:r w:rsidRPr="009B6BCA">
          <w:rPr>
            <w:rFonts w:ascii="Courier New" w:hAnsi="Courier New" w:cs="Courier New"/>
            <w:rtl/>
          </w:rPr>
          <w:delText>تاتى</w:delText>
        </w:r>
      </w:del>
      <w:ins w:id="128" w:author="Transkribus" w:date="2019-12-11T14:30:00Z">
        <w:r w:rsidRPr="00EE6742">
          <w:rPr>
            <w:rFonts w:ascii="Courier New" w:hAnsi="Courier New" w:cs="Courier New"/>
            <w:rtl/>
          </w:rPr>
          <w:t>ثانقى</w:t>
        </w:r>
      </w:ins>
      <w:r w:rsidRPr="00EE6742">
        <w:rPr>
          <w:rFonts w:ascii="Courier New" w:hAnsi="Courier New" w:cs="Courier New"/>
          <w:rtl/>
        </w:rPr>
        <w:t xml:space="preserve"> الى </w:t>
      </w:r>
      <w:del w:id="129" w:author="Transkribus" w:date="2019-12-11T14:30:00Z">
        <w:r w:rsidRPr="009B6BCA">
          <w:rPr>
            <w:rFonts w:ascii="Courier New" w:hAnsi="Courier New" w:cs="Courier New"/>
            <w:rtl/>
          </w:rPr>
          <w:delText>الحجى</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علوت محل الشهب</w:delText>
            </w:r>
            <w:r>
              <w:delText>‬</w:delText>
            </w:r>
            <w:r>
              <w:delText>‬</w:delText>
            </w:r>
          </w:dir>
        </w:dir>
      </w:del>
      <w:ins w:id="130" w:author="Transkribus" w:date="2019-12-11T14:30:00Z">
        <w:del w:id="131" w:author="Transkribus" w:date="2019-12-11T14:30:00Z">
          <w:r w:rsidRPr="00EE6742">
            <w:rPr>
              <w:rFonts w:ascii="Courier New" w:hAnsi="Courier New" w:cs="Courier New"/>
              <w:rtl/>
            </w:rPr>
            <w:delText>الخا * علوب مجحل الشعت</w:delText>
          </w:r>
        </w:del>
      </w:ins>
      <w:r w:rsidRPr="00EE6742">
        <w:rPr>
          <w:rFonts w:ascii="Courier New" w:hAnsi="Courier New" w:cs="Courier New"/>
          <w:rtl/>
        </w:rPr>
        <w:t xml:space="preserve"> مع </w:t>
      </w:r>
      <w:del w:id="132" w:author="Transkribus" w:date="2019-12-11T14:30:00Z">
        <w:r w:rsidRPr="009B6BCA">
          <w:rPr>
            <w:rFonts w:ascii="Courier New" w:hAnsi="Courier New" w:cs="Courier New"/>
            <w:rtl/>
          </w:rPr>
          <w:delText>موضع البدر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33" w:author="Transkribus" w:date="2019-12-11T14:30:00Z">
        <w:r w:rsidRPr="00EE6742">
          <w:rPr>
            <w:rFonts w:ascii="Courier New" w:hAnsi="Courier New" w:cs="Courier New"/>
            <w:rtl/>
          </w:rPr>
          <w:t>موفع البدير</w:t>
        </w:r>
      </w:ins>
    </w:p>
    <w:p w:rsidR="00287992" w:rsidRPr="00EE6742" w:rsidRDefault="00287992" w:rsidP="00287992">
      <w:pPr>
        <w:pStyle w:val="NurText"/>
        <w:bidi/>
        <w:rPr>
          <w:rFonts w:ascii="Courier New" w:hAnsi="Courier New" w:cs="Courier New"/>
        </w:rPr>
      </w:pPr>
      <w:r w:rsidRPr="00EE6742">
        <w:rPr>
          <w:rFonts w:ascii="Courier New" w:hAnsi="Courier New" w:cs="Courier New"/>
          <w:rtl/>
        </w:rPr>
        <w:t xml:space="preserve"> </w:t>
      </w:r>
      <w:dir w:val="rtl">
        <w:dir w:val="rtl">
          <w:r w:rsidRPr="00EE6742">
            <w:rPr>
              <w:rFonts w:ascii="Courier New" w:hAnsi="Courier New" w:cs="Courier New"/>
              <w:rtl/>
            </w:rPr>
            <w:t xml:space="preserve">على </w:t>
          </w:r>
          <w:del w:id="134" w:author="Transkribus" w:date="2019-12-11T14:30:00Z">
            <w:r w:rsidRPr="009B6BCA">
              <w:rPr>
                <w:rFonts w:ascii="Courier New" w:hAnsi="Courier New" w:cs="Courier New"/>
                <w:rtl/>
              </w:rPr>
              <w:delText>انه قد</w:delText>
            </w:r>
          </w:del>
          <w:ins w:id="135" w:author="Transkribus" w:date="2019-12-11T14:30:00Z">
            <w:r w:rsidRPr="00EE6742">
              <w:rPr>
                <w:rFonts w:ascii="Courier New" w:hAnsi="Courier New" w:cs="Courier New"/>
                <w:rtl/>
              </w:rPr>
              <w:t>أبه يسد</w:t>
            </w:r>
          </w:ins>
          <w:r w:rsidRPr="00EE6742">
            <w:rPr>
              <w:rFonts w:ascii="Courier New" w:hAnsi="Courier New" w:cs="Courier New"/>
              <w:rtl/>
            </w:rPr>
            <w:t xml:space="preserve"> طال </w:t>
          </w:r>
          <w:del w:id="136" w:author="Transkribus" w:date="2019-12-11T14:30:00Z">
            <w:r w:rsidRPr="009B6BCA">
              <w:rPr>
                <w:rFonts w:ascii="Courier New" w:hAnsi="Courier New" w:cs="Courier New"/>
                <w:rtl/>
              </w:rPr>
              <w:delText>ما صرفت يدي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صنوف الورى بالجود والنهى</w:delText>
                </w:r>
                <w:r>
                  <w:delText>‬</w:delText>
                </w:r>
                <w:r>
                  <w:delText>‬</w:delText>
                </w:r>
              </w:dir>
            </w:dir>
          </w:del>
          <w:ins w:id="137" w:author="Transkribus" w:date="2019-12-11T14:30:00Z">
            <w:del w:id="138" w:author="Transkribus" w:date="2019-12-11T14:30:00Z">
              <w:r w:rsidRPr="00EE6742">
                <w:rPr>
                  <w:rFonts w:ascii="Courier New" w:hAnsi="Courier New" w:cs="Courier New"/>
                  <w:rtl/>
                </w:rPr>
                <w:delText>ماصرقت يدى * سيوف الوزى بالحود والهى</w:delText>
              </w:r>
            </w:del>
          </w:ins>
          <w:r w:rsidRPr="00EE6742">
            <w:rPr>
              <w:rFonts w:ascii="Courier New" w:hAnsi="Courier New" w:cs="Courier New"/>
              <w:rtl/>
            </w:rPr>
            <w:t xml:space="preserve"> والامر</w:t>
          </w:r>
          <w:del w:id="13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287992" w:rsidRPr="00EE6742" w:rsidRDefault="00287992" w:rsidP="00287992">
      <w:pPr>
        <w:pStyle w:val="NurText"/>
        <w:bidi/>
        <w:rPr>
          <w:rFonts w:ascii="Courier New" w:hAnsi="Courier New" w:cs="Courier New"/>
        </w:rPr>
      </w:pPr>
      <w:dir w:val="rtl">
        <w:dir w:val="rtl">
          <w:del w:id="140" w:author="Transkribus" w:date="2019-12-11T14:30:00Z">
            <w:r w:rsidRPr="009B6BCA">
              <w:rPr>
                <w:rFonts w:ascii="Courier New" w:hAnsi="Courier New" w:cs="Courier New"/>
                <w:rtl/>
              </w:rPr>
              <w:delText>ف</w:delText>
            </w:r>
          </w:del>
          <w:r w:rsidRPr="00EE6742">
            <w:rPr>
              <w:rFonts w:ascii="Courier New" w:hAnsi="Courier New" w:cs="Courier New"/>
              <w:rtl/>
            </w:rPr>
            <w:t>صبرا على جور الل</w:t>
          </w:r>
          <w:del w:id="141" w:author="Transkribus" w:date="2019-12-11T14:30:00Z">
            <w:r w:rsidRPr="009B6BCA">
              <w:rPr>
                <w:rFonts w:ascii="Courier New" w:hAnsi="Courier New" w:cs="Courier New"/>
                <w:rtl/>
              </w:rPr>
              <w:delText>ي</w:delText>
            </w:r>
          </w:del>
          <w:ins w:id="142" w:author="Transkribus" w:date="2019-12-11T14:30:00Z">
            <w:r w:rsidRPr="00EE6742">
              <w:rPr>
                <w:rFonts w:ascii="Courier New" w:hAnsi="Courier New" w:cs="Courier New"/>
                <w:rtl/>
              </w:rPr>
              <w:t>ب</w:t>
            </w:r>
          </w:ins>
          <w:r w:rsidRPr="00EE6742">
            <w:rPr>
              <w:rFonts w:ascii="Courier New" w:hAnsi="Courier New" w:cs="Courier New"/>
              <w:rtl/>
            </w:rPr>
            <w:t>ا</w:t>
          </w:r>
          <w:del w:id="143" w:author="Transkribus" w:date="2019-12-11T14:30:00Z">
            <w:r w:rsidRPr="009B6BCA">
              <w:rPr>
                <w:rFonts w:ascii="Courier New" w:hAnsi="Courier New" w:cs="Courier New"/>
                <w:rtl/>
              </w:rPr>
              <w:delText>ل</w:delText>
            </w:r>
          </w:del>
          <w:ins w:id="144" w:author="Transkribus" w:date="2019-12-11T14:30:00Z">
            <w:r w:rsidRPr="00EE6742">
              <w:rPr>
                <w:rFonts w:ascii="Courier New" w:hAnsi="Courier New" w:cs="Courier New"/>
                <w:rtl/>
              </w:rPr>
              <w:t>ن</w:t>
            </w:r>
          </w:ins>
          <w:r w:rsidRPr="00EE6742">
            <w:rPr>
              <w:rFonts w:ascii="Courier New" w:hAnsi="Courier New" w:cs="Courier New"/>
              <w:rtl/>
            </w:rPr>
            <w:t>ى وحكمها</w:t>
          </w:r>
          <w:del w:id="14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فما برحت لا تستمر على امر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dir>
            </w:dir>
          </w:del>
          <w:ins w:id="146" w:author="Transkribus" w:date="2019-12-11T14:30:00Z">
            <w:del w:id="147" w:author="Transkribus" w:date="2019-12-11T14:30:00Z">
              <w:r w:rsidRPr="00EE6742">
                <w:rPr>
                  <w:rFonts w:ascii="Courier New" w:hAnsi="Courier New" w:cs="Courier New"/>
                  <w:rtl/>
                </w:rPr>
                <w:delText xml:space="preserve"> * فا برجب لاتسيمر عسلى امر</w:delText>
              </w:r>
            </w:del>
          </w:ins>
          <w:r>
            <w:t>‬</w:t>
          </w:r>
          <w:r>
            <w:t>‬</w:t>
          </w:r>
        </w:dir>
      </w:dir>
    </w:p>
    <w:p w:rsidR="00287992" w:rsidRPr="00EE6742" w:rsidRDefault="00287992" w:rsidP="00287992">
      <w:pPr>
        <w:pStyle w:val="NurText"/>
        <w:bidi/>
        <w:rPr>
          <w:rFonts w:ascii="Courier New" w:hAnsi="Courier New" w:cs="Courier New"/>
        </w:rPr>
      </w:pPr>
      <w:dir w:val="rtl">
        <w:dir w:val="rtl">
          <w:r w:rsidRPr="00EE6742">
            <w:rPr>
              <w:rFonts w:ascii="Courier New" w:hAnsi="Courier New" w:cs="Courier New"/>
              <w:rtl/>
            </w:rPr>
            <w:t xml:space="preserve">ومن </w:t>
          </w:r>
          <w:del w:id="148" w:author="Transkribus" w:date="2019-12-11T14:30:00Z">
            <w:r w:rsidRPr="009B6BCA">
              <w:rPr>
                <w:rFonts w:ascii="Courier New" w:hAnsi="Courier New" w:cs="Courier New"/>
                <w:rtl/>
              </w:rPr>
              <w:delText>عجب انى ارجى</w:delText>
            </w:r>
          </w:del>
          <w:ins w:id="149" w:author="Transkribus" w:date="2019-12-11T14:30:00Z">
            <w:r w:rsidRPr="00EE6742">
              <w:rPr>
                <w:rFonts w:ascii="Courier New" w:hAnsi="Courier New" w:cs="Courier New"/>
                <w:rtl/>
              </w:rPr>
              <w:t>يحب أبى أرخى</w:t>
            </w:r>
          </w:ins>
          <w:r w:rsidRPr="00EE6742">
            <w:rPr>
              <w:rFonts w:ascii="Courier New" w:hAnsi="Courier New" w:cs="Courier New"/>
              <w:rtl/>
            </w:rPr>
            <w:t xml:space="preserve"> سواكم</w:t>
          </w:r>
          <w:del w:id="15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وارحل</w:delText>
                </w:r>
                <w:r>
                  <w:delText>‬</w:delText>
                </w:r>
                <w:r>
                  <w:delText>‬</w:delText>
                </w:r>
              </w:dir>
            </w:dir>
          </w:del>
          <w:ins w:id="151" w:author="Transkribus" w:date="2019-12-11T14:30:00Z">
            <w:del w:id="152" w:author="Transkribus" w:date="2019-12-11T14:30:00Z">
              <w:r w:rsidRPr="00EE6742">
                <w:rPr>
                  <w:rFonts w:ascii="Courier New" w:hAnsi="Courier New" w:cs="Courier New"/>
                  <w:rtl/>
                </w:rPr>
                <w:delText xml:space="preserve"> * وأر جسل</w:delText>
              </w:r>
            </w:del>
          </w:ins>
          <w:r w:rsidRPr="00EE6742">
            <w:rPr>
              <w:rFonts w:ascii="Courier New" w:hAnsi="Courier New" w:cs="Courier New"/>
              <w:rtl/>
            </w:rPr>
            <w:t xml:space="preserve"> عنكم </w:t>
          </w:r>
          <w:del w:id="153" w:author="Transkribus" w:date="2019-12-11T14:30:00Z">
            <w:r w:rsidRPr="009B6BCA">
              <w:rPr>
                <w:rFonts w:ascii="Courier New" w:hAnsi="Courier New" w:cs="Courier New"/>
                <w:rtl/>
              </w:rPr>
              <w:delText>اطلب البر بالبر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54" w:author="Transkribus" w:date="2019-12-11T14:30:00Z">
            <w:r w:rsidRPr="00EE6742">
              <w:rPr>
                <w:rFonts w:ascii="Courier New" w:hAnsi="Courier New" w:cs="Courier New"/>
                <w:rtl/>
              </w:rPr>
              <w:t>أطلب البريالس</w:t>
            </w:r>
          </w:ins>
          <w:r>
            <w:t>‬</w:t>
          </w:r>
          <w:r>
            <w:t>‬</w:t>
          </w:r>
        </w:dir>
      </w:dir>
    </w:p>
    <w:p w:rsidR="00287992" w:rsidRPr="00EE6742" w:rsidRDefault="00287992" w:rsidP="00287992">
      <w:pPr>
        <w:pStyle w:val="NurText"/>
        <w:bidi/>
        <w:rPr>
          <w:rFonts w:ascii="Courier New" w:hAnsi="Courier New" w:cs="Courier New"/>
        </w:rPr>
      </w:pPr>
      <w:dir w:val="rtl">
        <w:dir w:val="rtl">
          <w:del w:id="155" w:author="Transkribus" w:date="2019-12-11T14:30:00Z">
            <w:r w:rsidRPr="009B6BCA">
              <w:rPr>
                <w:rFonts w:ascii="Courier New" w:hAnsi="Courier New" w:cs="Courier New"/>
                <w:rtl/>
              </w:rPr>
              <w:delText>واستخبر الافاق عن كل منعم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 xml:space="preserve">واقطع </w:delText>
                </w:r>
                <w:r>
                  <w:delText>‬</w:delText>
                </w:r>
                <w:r>
                  <w:delText>‬</w:delText>
                </w:r>
              </w:dir>
            </w:dir>
          </w:del>
          <w:ins w:id="156" w:author="Transkribus" w:date="2019-12-11T14:30:00Z">
            <w:del w:id="157" w:author="Transkribus" w:date="2019-12-11T14:30:00Z">
              <w:r w:rsidRPr="00EE6742">
                <w:rPr>
                  <w:rFonts w:ascii="Courier New" w:hAnsi="Courier New" w:cs="Courier New"/>
                  <w:rtl/>
                </w:rPr>
                <w:delText xml:space="preserve">واسجير الاشاق عن كى مبعم * واقطم </w:delText>
              </w:r>
            </w:del>
          </w:ins>
          <w:r w:rsidRPr="00EE6742">
            <w:rPr>
              <w:rFonts w:ascii="Courier New" w:hAnsi="Courier New" w:cs="Courier New"/>
              <w:rtl/>
            </w:rPr>
            <w:t xml:space="preserve">بالتطواف </w:t>
          </w:r>
          <w:del w:id="158" w:author="Transkribus" w:date="2019-12-11T14:30:00Z">
            <w:r w:rsidRPr="009B6BCA">
              <w:rPr>
                <w:rFonts w:ascii="Courier New" w:hAnsi="Courier New" w:cs="Courier New"/>
                <w:rtl/>
              </w:rPr>
              <w:delText>مستصعب القفر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59" w:author="Transkribus" w:date="2019-12-11T14:30:00Z">
            <w:r w:rsidRPr="00EE6742">
              <w:rPr>
                <w:rFonts w:ascii="Courier New" w:hAnsi="Courier New" w:cs="Courier New"/>
                <w:rtl/>
              </w:rPr>
              <w:t>مسيسعف القة</w:t>
            </w:r>
          </w:ins>
          <w:r>
            <w:t>‬</w:t>
          </w:r>
          <w:r>
            <w:t>‬</w:t>
          </w:r>
        </w:dir>
      </w:dir>
    </w:p>
    <w:p w:rsidR="00287992" w:rsidRPr="00EE6742" w:rsidRDefault="00287992" w:rsidP="00287992">
      <w:pPr>
        <w:pStyle w:val="NurText"/>
        <w:bidi/>
        <w:rPr>
          <w:rFonts w:ascii="Courier New" w:hAnsi="Courier New" w:cs="Courier New"/>
        </w:rPr>
      </w:pPr>
      <w:dir w:val="rtl">
        <w:dir w:val="rtl">
          <w:del w:id="160" w:author="Transkribus" w:date="2019-12-11T14:30:00Z">
            <w:r w:rsidRPr="009B6BCA">
              <w:rPr>
                <w:rFonts w:ascii="Courier New" w:hAnsi="Courier New" w:cs="Courier New"/>
                <w:rtl/>
              </w:rPr>
              <w:delText>وانت صلاح</w:delText>
            </w:r>
          </w:del>
          <w:ins w:id="161" w:author="Transkribus" w:date="2019-12-11T14:30:00Z">
            <w:r w:rsidRPr="00EE6742">
              <w:rPr>
                <w:rFonts w:ascii="Courier New" w:hAnsi="Courier New" w:cs="Courier New"/>
                <w:rtl/>
              </w:rPr>
              <w:t>وألب صلاجم</w:t>
            </w:r>
          </w:ins>
          <w:r w:rsidRPr="00EE6742">
            <w:rPr>
              <w:rFonts w:ascii="Courier New" w:hAnsi="Courier New" w:cs="Courier New"/>
              <w:rtl/>
            </w:rPr>
            <w:t xml:space="preserve"> الدين </w:t>
          </w:r>
          <w:del w:id="162" w:author="Transkribus" w:date="2019-12-11T14:30:00Z">
            <w:r w:rsidRPr="009B6BCA">
              <w:rPr>
                <w:rFonts w:ascii="Courier New" w:hAnsi="Courier New" w:cs="Courier New"/>
                <w:rtl/>
              </w:rPr>
              <w:delText>اكرم ذا الورى</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163" w:author="Transkribus" w:date="2019-12-11T14:30:00Z">
            <w:del w:id="164" w:author="Transkribus" w:date="2019-12-11T14:30:00Z">
              <w:r w:rsidRPr="00EE6742">
                <w:rPr>
                  <w:rFonts w:ascii="Courier New" w:hAnsi="Courier New" w:cs="Courier New"/>
                  <w:rtl/>
                </w:rPr>
                <w:delText xml:space="preserve">أكرم دالوزى * </w:delText>
              </w:r>
            </w:del>
          </w:ins>
          <w:r w:rsidRPr="00EE6742">
            <w:rPr>
              <w:rFonts w:ascii="Courier New" w:hAnsi="Courier New" w:cs="Courier New"/>
              <w:rtl/>
            </w:rPr>
            <w:t xml:space="preserve">ومن </w:t>
          </w:r>
          <w:del w:id="165" w:author="Transkribus" w:date="2019-12-11T14:30:00Z">
            <w:r w:rsidRPr="009B6BCA">
              <w:rPr>
                <w:rFonts w:ascii="Courier New" w:hAnsi="Courier New" w:cs="Courier New"/>
                <w:rtl/>
              </w:rPr>
              <w:delText>جوده يزرى بمندفق البحر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66" w:author="Transkribus" w:date="2019-12-11T14:30:00Z">
            <w:r w:rsidRPr="00EE6742">
              <w:rPr>
                <w:rFonts w:ascii="Courier New" w:hAnsi="Courier New" w:cs="Courier New"/>
                <w:rtl/>
              </w:rPr>
              <w:t>جودة برزى غبدفق البجر</w:t>
            </w:r>
          </w:ins>
          <w:r>
            <w:t>‬</w:t>
          </w:r>
          <w:r>
            <w:t>‬</w:t>
          </w:r>
        </w:dir>
      </w:dir>
    </w:p>
    <w:p w:rsidR="00287992" w:rsidRPr="00EE6742" w:rsidRDefault="00287992" w:rsidP="00287992">
      <w:pPr>
        <w:pStyle w:val="NurText"/>
        <w:bidi/>
        <w:rPr>
          <w:rFonts w:ascii="Courier New" w:hAnsi="Courier New" w:cs="Courier New"/>
        </w:rPr>
      </w:pPr>
      <w:dir w:val="rtl">
        <w:dir w:val="rtl">
          <w:r w:rsidRPr="00EE6742">
            <w:rPr>
              <w:rFonts w:ascii="Courier New" w:hAnsi="Courier New" w:cs="Courier New"/>
              <w:rtl/>
            </w:rPr>
            <w:t>وا</w:t>
          </w:r>
          <w:del w:id="167" w:author="Transkribus" w:date="2019-12-11T14:30:00Z">
            <w:r w:rsidRPr="009B6BCA">
              <w:rPr>
                <w:rFonts w:ascii="Courier New" w:hAnsi="Courier New" w:cs="Courier New"/>
                <w:rtl/>
              </w:rPr>
              <w:delText>ن</w:delText>
            </w:r>
          </w:del>
          <w:ins w:id="168" w:author="Transkribus" w:date="2019-12-11T14:30:00Z">
            <w:r w:rsidRPr="00EE6742">
              <w:rPr>
                <w:rFonts w:ascii="Courier New" w:hAnsi="Courier New" w:cs="Courier New"/>
                <w:rtl/>
              </w:rPr>
              <w:t>ل</w:t>
            </w:r>
          </w:ins>
          <w:r w:rsidRPr="00EE6742">
            <w:rPr>
              <w:rFonts w:ascii="Courier New" w:hAnsi="Courier New" w:cs="Courier New"/>
              <w:rtl/>
            </w:rPr>
            <w:t xml:space="preserve">ت مليك الارض </w:t>
          </w:r>
          <w:del w:id="169" w:author="Transkribus" w:date="2019-12-11T14:30:00Z">
            <w:r w:rsidRPr="009B6BCA">
              <w:rPr>
                <w:rFonts w:ascii="Courier New" w:hAnsi="Courier New" w:cs="Courier New"/>
                <w:rtl/>
              </w:rPr>
              <w:delText>طرا فما يرى</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170" w:author="Transkribus" w:date="2019-12-11T14:30:00Z">
            <w:del w:id="171" w:author="Transkribus" w:date="2019-12-11T14:30:00Z">
              <w:r w:rsidRPr="00EE6742">
                <w:rPr>
                  <w:rFonts w:ascii="Courier New" w:hAnsi="Courier New" w:cs="Courier New"/>
                  <w:rtl/>
                </w:rPr>
                <w:delText xml:space="preserve">طر المايرى * </w:delText>
              </w:r>
            </w:del>
          </w:ins>
          <w:r w:rsidRPr="00EE6742">
            <w:rPr>
              <w:rFonts w:ascii="Courier New" w:hAnsi="Courier New" w:cs="Courier New"/>
              <w:rtl/>
            </w:rPr>
            <w:t xml:space="preserve">لملك سواكم فى البسيطة من </w:t>
          </w:r>
          <w:del w:id="172" w:author="Transkribus" w:date="2019-12-11T14:30:00Z">
            <w:r w:rsidRPr="009B6BCA">
              <w:rPr>
                <w:rFonts w:ascii="Courier New" w:hAnsi="Courier New" w:cs="Courier New"/>
                <w:rtl/>
              </w:rPr>
              <w:delText>ق</w:delText>
            </w:r>
          </w:del>
          <w:ins w:id="173" w:author="Transkribus" w:date="2019-12-11T14:30:00Z">
            <w:r w:rsidRPr="00EE6742">
              <w:rPr>
                <w:rFonts w:ascii="Courier New" w:hAnsi="Courier New" w:cs="Courier New"/>
                <w:rtl/>
              </w:rPr>
              <w:t>ع</w:t>
            </w:r>
          </w:ins>
          <w:r w:rsidRPr="00EE6742">
            <w:rPr>
              <w:rFonts w:ascii="Courier New" w:hAnsi="Courier New" w:cs="Courier New"/>
              <w:rtl/>
            </w:rPr>
            <w:t>در</w:t>
          </w:r>
          <w:del w:id="17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287992" w:rsidRPr="00EE6742" w:rsidRDefault="00287992" w:rsidP="00287992">
      <w:pPr>
        <w:pStyle w:val="NurText"/>
        <w:bidi/>
        <w:rPr>
          <w:ins w:id="175" w:author="Transkribus" w:date="2019-12-11T14:30:00Z"/>
          <w:rFonts w:ascii="Courier New" w:hAnsi="Courier New" w:cs="Courier New"/>
        </w:rPr>
      </w:pPr>
      <w:dir w:val="rtl">
        <w:dir w:val="rtl">
          <w:r w:rsidRPr="00EE6742">
            <w:rPr>
              <w:rFonts w:ascii="Courier New" w:hAnsi="Courier New" w:cs="Courier New"/>
              <w:rtl/>
            </w:rPr>
            <w:t xml:space="preserve">وانى </w:t>
          </w:r>
          <w:del w:id="176" w:author="Transkribus" w:date="2019-12-11T14:30:00Z">
            <w:r w:rsidRPr="009B6BCA">
              <w:rPr>
                <w:rFonts w:ascii="Courier New" w:hAnsi="Courier New" w:cs="Courier New"/>
                <w:rtl/>
              </w:rPr>
              <w:delText>وانا القن</w:delText>
            </w:r>
          </w:del>
          <w:ins w:id="177" w:author="Transkribus" w:date="2019-12-11T14:30:00Z">
            <w:r w:rsidRPr="00EE6742">
              <w:rPr>
                <w:rFonts w:ascii="Courier New" w:hAnsi="Courier New" w:cs="Courier New"/>
                <w:rtl/>
              </w:rPr>
              <w:t>أنالقن</w:t>
            </w:r>
          </w:ins>
          <w:r w:rsidRPr="00EE6742">
            <w:rPr>
              <w:rFonts w:ascii="Courier New" w:hAnsi="Courier New" w:cs="Courier New"/>
              <w:rtl/>
            </w:rPr>
            <w:t xml:space="preserve"> الذى ليس</w:t>
          </w:r>
          <w:del w:id="178" w:author="Transkribus" w:date="2019-12-11T14:30:00Z">
            <w:r w:rsidRPr="009B6BCA">
              <w:rPr>
                <w:rFonts w:ascii="Courier New" w:hAnsi="Courier New" w:cs="Courier New"/>
                <w:rtl/>
              </w:rPr>
              <w:delText xml:space="preserve"> يدعي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179" w:author="Transkribus" w:date="2019-12-11T14:30:00Z">
            <w:del w:id="180" w:author="Transkribus" w:date="2019-12-11T14:30:00Z">
              <w:r w:rsidRPr="00EE6742">
                <w:rPr>
                  <w:rFonts w:ascii="Courier New" w:hAnsi="Courier New" w:cs="Courier New"/>
                  <w:rtl/>
                </w:rPr>
                <w:tab/>
                <w:delText xml:space="preserve">بدى * </w:delText>
              </w:r>
            </w:del>
          </w:ins>
          <w:r w:rsidRPr="00EE6742">
            <w:rPr>
              <w:rFonts w:ascii="Courier New" w:hAnsi="Courier New" w:cs="Courier New"/>
              <w:rtl/>
            </w:rPr>
            <w:t xml:space="preserve">سواى </w:t>
          </w:r>
          <w:del w:id="181" w:author="Transkribus" w:date="2019-12-11T14:30:00Z">
            <w:r w:rsidRPr="009B6BCA">
              <w:rPr>
                <w:rFonts w:ascii="Courier New" w:hAnsi="Courier New" w:cs="Courier New"/>
                <w:rtl/>
              </w:rPr>
              <w:delText>حقوقى اللاء تقطع</w:delText>
            </w:r>
          </w:del>
          <w:ins w:id="182" w:author="Transkribus" w:date="2019-12-11T14:30:00Z">
            <w:r w:rsidRPr="00EE6742">
              <w:rPr>
                <w:rFonts w:ascii="Courier New" w:hAnsi="Courier New" w:cs="Courier New"/>
                <w:rtl/>
              </w:rPr>
              <w:t>حصوفى الاه بقطح</w:t>
            </w:r>
          </w:ins>
          <w:r w:rsidRPr="00EE6742">
            <w:rPr>
              <w:rFonts w:ascii="Courier New" w:hAnsi="Courier New" w:cs="Courier New"/>
              <w:rtl/>
            </w:rPr>
            <w:t xml:space="preserve"> بالنصر</w:t>
          </w:r>
          <w:r>
            <w:t>‬</w:t>
          </w:r>
          <w:r>
            <w:t>‬</w:t>
          </w:r>
        </w:dir>
      </w:dir>
    </w:p>
    <w:p w:rsidR="00287992" w:rsidRPr="00EE6742" w:rsidRDefault="00287992" w:rsidP="00287992">
      <w:pPr>
        <w:pStyle w:val="NurText"/>
        <w:bidi/>
        <w:rPr>
          <w:ins w:id="183" w:author="Transkribus" w:date="2019-12-11T14:30:00Z"/>
          <w:rFonts w:ascii="Courier New" w:hAnsi="Courier New" w:cs="Courier New"/>
        </w:rPr>
      </w:pPr>
      <w:ins w:id="184" w:author="Transkribus" w:date="2019-12-11T14:30:00Z">
        <w:r w:rsidRPr="00EE6742">
          <w:rPr>
            <w:rFonts w:ascii="Courier New" w:hAnsi="Courier New" w:cs="Courier New"/>
            <w:rtl/>
          </w:rPr>
          <w:t>وقال أيضا</w:t>
        </w:r>
      </w:ins>
    </w:p>
    <w:p w:rsidR="00287992" w:rsidRPr="00EE6742" w:rsidRDefault="00287992" w:rsidP="00287992">
      <w:pPr>
        <w:pStyle w:val="NurText"/>
        <w:bidi/>
        <w:rPr>
          <w:rFonts w:ascii="Courier New" w:hAnsi="Courier New" w:cs="Courier New"/>
        </w:rPr>
      </w:pPr>
      <w:r w:rsidRPr="00EE6742">
        <w:rPr>
          <w:rFonts w:ascii="Courier New" w:hAnsi="Courier New" w:cs="Courier New"/>
          <w:rtl/>
        </w:rPr>
        <w:t>الطويل</w:t>
      </w:r>
      <w:del w:id="18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287992" w:rsidRPr="009B6BCA" w:rsidRDefault="00287992" w:rsidP="00287992">
      <w:pPr>
        <w:pStyle w:val="NurText"/>
        <w:bidi/>
        <w:rPr>
          <w:del w:id="186" w:author="Transkribus" w:date="2019-12-11T14:30:00Z"/>
          <w:rFonts w:ascii="Courier New" w:hAnsi="Courier New" w:cs="Courier New"/>
        </w:rPr>
      </w:pPr>
      <w:dir w:val="rtl">
        <w:dir w:val="rtl">
          <w:del w:id="187" w:author="Transkribus" w:date="2019-12-11T14:30:00Z">
            <w:r w:rsidRPr="009B6BCA">
              <w:rPr>
                <w:rFonts w:ascii="Courier New" w:hAnsi="Courier New" w:cs="Courier New"/>
                <w:rtl/>
              </w:rPr>
              <w:delText>وقال ايضا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287992" w:rsidRPr="009B6BCA" w:rsidRDefault="00287992" w:rsidP="00287992">
      <w:pPr>
        <w:pStyle w:val="NurText"/>
        <w:bidi/>
        <w:rPr>
          <w:del w:id="188" w:author="Transkribus" w:date="2019-12-11T14:30:00Z"/>
          <w:rFonts w:ascii="Courier New" w:hAnsi="Courier New" w:cs="Courier New"/>
        </w:rPr>
      </w:pPr>
      <w:dir w:val="rtl">
        <w:dir w:val="rtl">
          <w:del w:id="189" w:author="Transkribus" w:date="2019-12-11T14:30:00Z">
            <w:r w:rsidRPr="009B6BCA">
              <w:rPr>
                <w:rFonts w:ascii="Courier New" w:hAnsi="Courier New" w:cs="Courier New"/>
                <w:rtl/>
              </w:rPr>
              <w:delText>لئن كان جسمى سار عنك مفارقا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فقلبى فى اكناف ربعك ساكن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287992" w:rsidRPr="00EE6742" w:rsidRDefault="00287992" w:rsidP="00287992">
      <w:pPr>
        <w:pStyle w:val="NurText"/>
        <w:bidi/>
        <w:rPr>
          <w:ins w:id="190" w:author="Transkribus" w:date="2019-12-11T14:30:00Z"/>
          <w:del w:id="191" w:author="Transkribus" w:date="2019-12-11T14:30:00Z"/>
          <w:rFonts w:ascii="Courier New" w:hAnsi="Courier New" w:cs="Courier New"/>
        </w:rPr>
      </w:pPr>
      <w:dir w:val="rtl">
        <w:dir w:val="rtl">
          <w:ins w:id="192" w:author="Transkribus" w:date="2019-12-11T14:30:00Z">
            <w:r w:rsidRPr="00EE6742">
              <w:rPr>
                <w:rFonts w:ascii="Courier New" w:hAnsi="Courier New" w:cs="Courier New"/>
                <w:rtl/>
              </w:rPr>
              <w:t>ابن كمان حسمى صار عنلك مقارقا * فقلى فى أكنافى ريعلك ساكمن</w:t>
            </w:r>
          </w:ins>
          <w:r>
            <w:t>‬</w:t>
          </w:r>
          <w:r>
            <w:t>‬</w:t>
          </w:r>
        </w:dir>
      </w:dir>
    </w:p>
    <w:p w:rsidR="00287992" w:rsidRPr="00EE6742" w:rsidRDefault="00287992" w:rsidP="00287992">
      <w:pPr>
        <w:pStyle w:val="NurText"/>
        <w:bidi/>
        <w:rPr>
          <w:ins w:id="193" w:author="Transkribus" w:date="2019-12-11T14:30:00Z"/>
          <w:rFonts w:ascii="Courier New" w:hAnsi="Courier New" w:cs="Courier New"/>
        </w:rPr>
      </w:pPr>
      <w:r w:rsidRPr="00EE6742">
        <w:rPr>
          <w:rFonts w:ascii="Courier New" w:hAnsi="Courier New" w:cs="Courier New"/>
          <w:rtl/>
        </w:rPr>
        <w:t xml:space="preserve">وان </w:t>
      </w:r>
      <w:del w:id="194" w:author="Transkribus" w:date="2019-12-11T14:30:00Z">
        <w:r w:rsidRPr="009B6BCA">
          <w:rPr>
            <w:rFonts w:ascii="Courier New" w:hAnsi="Courier New" w:cs="Courier New"/>
            <w:rtl/>
          </w:rPr>
          <w:delText>ف</w:delText>
        </w:r>
      </w:del>
      <w:ins w:id="195" w:author="Transkribus" w:date="2019-12-11T14:30:00Z">
        <w:r w:rsidRPr="00EE6742">
          <w:rPr>
            <w:rFonts w:ascii="Courier New" w:hAnsi="Courier New" w:cs="Courier New"/>
            <w:rtl/>
          </w:rPr>
          <w:t>ق</w:t>
        </w:r>
      </w:ins>
      <w:r w:rsidRPr="00EE6742">
        <w:rPr>
          <w:rFonts w:ascii="Courier New" w:hAnsi="Courier New" w:cs="Courier New"/>
          <w:rtl/>
        </w:rPr>
        <w:t xml:space="preserve">ؤادى من </w:t>
      </w:r>
      <w:del w:id="196" w:author="Transkribus" w:date="2019-12-11T14:30:00Z">
        <w:r w:rsidRPr="009B6BCA">
          <w:rPr>
            <w:rFonts w:ascii="Courier New" w:hAnsi="Courier New" w:cs="Courier New"/>
            <w:rtl/>
          </w:rPr>
          <w:delText>تن</w:delText>
        </w:r>
      </w:del>
      <w:ins w:id="197" w:author="Transkribus" w:date="2019-12-11T14:30:00Z">
        <w:r w:rsidRPr="00EE6742">
          <w:rPr>
            <w:rFonts w:ascii="Courier New" w:hAnsi="Courier New" w:cs="Courier New"/>
            <w:rtl/>
          </w:rPr>
          <w:t>بب</w:t>
        </w:r>
      </w:ins>
      <w:r w:rsidRPr="00EE6742">
        <w:rPr>
          <w:rFonts w:ascii="Courier New" w:hAnsi="Courier New" w:cs="Courier New"/>
          <w:rtl/>
        </w:rPr>
        <w:t>قلك خائف</w:t>
      </w:r>
      <w:del w:id="19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199" w:author="Transkribus" w:date="2019-12-11T14:30:00Z">
        <w:del w:id="200" w:author="Transkribus" w:date="2019-12-11T14:30:00Z">
          <w:r w:rsidRPr="00EE6742">
            <w:rPr>
              <w:rFonts w:ascii="Courier New" w:hAnsi="Courier New" w:cs="Courier New"/>
              <w:rtl/>
            </w:rPr>
            <w:delText xml:space="preserve"> * </w:delText>
          </w:r>
        </w:del>
      </w:ins>
      <w:r w:rsidRPr="00EE6742">
        <w:rPr>
          <w:rFonts w:ascii="Courier New" w:hAnsi="Courier New" w:cs="Courier New"/>
          <w:rtl/>
        </w:rPr>
        <w:t xml:space="preserve">على </w:t>
      </w:r>
      <w:del w:id="201" w:author="Transkribus" w:date="2019-12-11T14:30:00Z">
        <w:r w:rsidRPr="009B6BCA">
          <w:rPr>
            <w:rFonts w:ascii="Courier New" w:hAnsi="Courier New" w:cs="Courier New"/>
            <w:rtl/>
          </w:rPr>
          <w:delText>ان قلبى</w:delText>
        </w:r>
      </w:del>
      <w:ins w:id="202" w:author="Transkribus" w:date="2019-12-11T14:30:00Z">
        <w:r w:rsidRPr="00EE6742">
          <w:rPr>
            <w:rFonts w:ascii="Courier New" w:hAnsi="Courier New" w:cs="Courier New"/>
            <w:rtl/>
          </w:rPr>
          <w:t>ابن قلنى</w:t>
        </w:r>
      </w:ins>
      <w:r w:rsidRPr="00EE6742">
        <w:rPr>
          <w:rFonts w:ascii="Courier New" w:hAnsi="Courier New" w:cs="Courier New"/>
          <w:rtl/>
        </w:rPr>
        <w:t xml:space="preserve"> من </w:t>
      </w:r>
      <w:del w:id="203" w:author="Transkribus" w:date="2019-12-11T14:30:00Z">
        <w:r w:rsidRPr="009B6BCA">
          <w:rPr>
            <w:rFonts w:ascii="Courier New" w:hAnsi="Courier New" w:cs="Courier New"/>
            <w:rtl/>
          </w:rPr>
          <w:delText xml:space="preserve">تنقله امن </w:delText>
        </w:r>
      </w:del>
      <w:ins w:id="204" w:author="Transkribus" w:date="2019-12-11T14:30:00Z">
        <w:r w:rsidRPr="00EE6742">
          <w:rPr>
            <w:rFonts w:ascii="Courier New" w:hAnsi="Courier New" w:cs="Courier New"/>
            <w:rtl/>
          </w:rPr>
          <w:t>بيفلة أمر</w:t>
        </w:r>
      </w:ins>
    </w:p>
    <w:p w:rsidR="00287992" w:rsidRPr="00EE6742" w:rsidRDefault="00287992" w:rsidP="00287992">
      <w:pPr>
        <w:pStyle w:val="NurText"/>
        <w:bidi/>
        <w:rPr>
          <w:ins w:id="205" w:author="Transkribus" w:date="2019-12-11T14:30:00Z"/>
          <w:rFonts w:ascii="Courier New" w:hAnsi="Courier New" w:cs="Courier New"/>
        </w:rPr>
      </w:pPr>
      <w:ins w:id="206" w:author="Transkribus" w:date="2019-12-11T14:30:00Z">
        <w:r w:rsidRPr="00EE6742">
          <w:rPr>
            <w:rFonts w:ascii="Courier New" w:hAnsi="Courier New" w:cs="Courier New"/>
            <w:rtl/>
          </w:rPr>
          <w:t xml:space="preserve"> بي</w:t>
        </w:r>
      </w:ins>
    </w:p>
    <w:p w:rsidR="00287992" w:rsidRPr="00EE6742" w:rsidRDefault="00287992" w:rsidP="00287992">
      <w:pPr>
        <w:pStyle w:val="NurText"/>
        <w:bidi/>
        <w:rPr>
          <w:ins w:id="207" w:author="Transkribus" w:date="2019-12-11T14:30:00Z"/>
          <w:rFonts w:ascii="Courier New" w:hAnsi="Courier New" w:cs="Courier New"/>
        </w:rPr>
      </w:pPr>
      <w:ins w:id="208" w:author="Transkribus" w:date="2019-12-11T14:30:00Z">
        <w:r w:rsidRPr="00EE6742">
          <w:rPr>
            <w:rFonts w:ascii="Courier New" w:hAnsi="Courier New" w:cs="Courier New"/>
            <w:rtl/>
          </w:rPr>
          <w:t>١٨٩</w:t>
        </w:r>
      </w:ins>
    </w:p>
    <w:p w:rsidR="00287992" w:rsidRPr="00EE6742" w:rsidRDefault="00287992" w:rsidP="00287992">
      <w:pPr>
        <w:pStyle w:val="NurText"/>
        <w:bidi/>
        <w:rPr>
          <w:ins w:id="209" w:author="Transkribus" w:date="2019-12-11T14:30:00Z"/>
          <w:rFonts w:ascii="Courier New" w:hAnsi="Courier New" w:cs="Courier New"/>
        </w:rPr>
      </w:pPr>
      <w:ins w:id="210" w:author="Transkribus" w:date="2019-12-11T14:30:00Z">
        <w:r w:rsidRPr="00EE6742">
          <w:rPr>
            <w:rFonts w:ascii="Courier New" w:hAnsi="Courier New" w:cs="Courier New"/>
            <w:rtl/>
          </w:rPr>
          <w:t>وقال أبقا</w:t>
        </w:r>
      </w:ins>
    </w:p>
    <w:p w:rsidR="00287992" w:rsidRPr="00EE6742" w:rsidRDefault="00287992" w:rsidP="00287992">
      <w:pPr>
        <w:pStyle w:val="NurText"/>
        <w:bidi/>
        <w:rPr>
          <w:rFonts w:ascii="Courier New" w:hAnsi="Courier New" w:cs="Courier New"/>
        </w:rPr>
      </w:pPr>
      <w:r w:rsidRPr="00EE6742">
        <w:rPr>
          <w:rFonts w:ascii="Courier New" w:hAnsi="Courier New" w:cs="Courier New"/>
          <w:rtl/>
        </w:rPr>
        <w:t>الطويل</w:t>
      </w:r>
      <w:del w:id="21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287992" w:rsidRPr="009B6BCA" w:rsidRDefault="00287992" w:rsidP="00287992">
      <w:pPr>
        <w:pStyle w:val="NurText"/>
        <w:bidi/>
        <w:rPr>
          <w:del w:id="212" w:author="Transkribus" w:date="2019-12-11T14:30:00Z"/>
          <w:rFonts w:ascii="Courier New" w:hAnsi="Courier New" w:cs="Courier New"/>
        </w:rPr>
      </w:pPr>
      <w:dir w:val="rtl">
        <w:dir w:val="rtl">
          <w:del w:id="213" w:author="Transkribus" w:date="2019-12-11T14:30:00Z">
            <w:r w:rsidRPr="009B6BCA">
              <w:rPr>
                <w:rFonts w:ascii="Courier New" w:hAnsi="Courier New" w:cs="Courier New"/>
                <w:rtl/>
              </w:rPr>
              <w:delText>وقال ايضا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287992" w:rsidRPr="00EE6742" w:rsidRDefault="00287992" w:rsidP="00287992">
      <w:pPr>
        <w:pStyle w:val="NurText"/>
        <w:bidi/>
        <w:rPr>
          <w:rFonts w:ascii="Courier New" w:hAnsi="Courier New" w:cs="Courier New"/>
        </w:rPr>
      </w:pPr>
      <w:dir w:val="rtl">
        <w:dir w:val="rtl">
          <w:del w:id="214" w:author="Transkribus" w:date="2019-12-11T14:30:00Z">
            <w:r w:rsidRPr="009B6BCA">
              <w:rPr>
                <w:rFonts w:ascii="Courier New" w:hAnsi="Courier New" w:cs="Courier New"/>
                <w:rtl/>
              </w:rPr>
              <w:delText>ايا قمرى اوحشتنى وتركتني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حليف</w:delText>
                </w:r>
                <w:r>
                  <w:delText>‬</w:delText>
                </w:r>
                <w:r>
                  <w:delText>‬</w:delText>
                </w:r>
              </w:dir>
            </w:dir>
          </w:del>
          <w:ins w:id="215" w:author="Transkribus" w:date="2019-12-11T14:30:00Z">
            <w:del w:id="216" w:author="Transkribus" w:date="2019-12-11T14:30:00Z">
              <w:r w:rsidRPr="00EE6742">
                <w:rPr>
                  <w:rFonts w:ascii="Courier New" w:hAnsi="Courier New" w:cs="Courier New"/>
                  <w:rtl/>
                </w:rPr>
                <w:delText>اباقرى أو حشتنى ويركتنى * خليف</w:delText>
              </w:r>
            </w:del>
          </w:ins>
          <w:r w:rsidRPr="00EE6742">
            <w:rPr>
              <w:rFonts w:ascii="Courier New" w:hAnsi="Courier New" w:cs="Courier New"/>
              <w:rtl/>
            </w:rPr>
            <w:t xml:space="preserve"> سهاد دا</w:t>
          </w:r>
          <w:del w:id="217" w:author="Transkribus" w:date="2019-12-11T14:30:00Z">
            <w:r w:rsidRPr="009B6BCA">
              <w:rPr>
                <w:rFonts w:ascii="Courier New" w:hAnsi="Courier New" w:cs="Courier New"/>
                <w:rtl/>
              </w:rPr>
              <w:delText>ئ</w:delText>
            </w:r>
          </w:del>
          <w:ins w:id="218" w:author="Transkribus" w:date="2019-12-11T14:30:00Z">
            <w:r w:rsidRPr="00EE6742">
              <w:rPr>
                <w:rFonts w:ascii="Courier New" w:hAnsi="Courier New" w:cs="Courier New"/>
                <w:rtl/>
              </w:rPr>
              <w:t>ث</w:t>
            </w:r>
          </w:ins>
          <w:r w:rsidRPr="00EE6742">
            <w:rPr>
              <w:rFonts w:ascii="Courier New" w:hAnsi="Courier New" w:cs="Courier New"/>
              <w:rtl/>
            </w:rPr>
            <w:t>م الهم والفكر</w:t>
          </w:r>
          <w:del w:id="21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287992" w:rsidRPr="00EE6742" w:rsidRDefault="00287992" w:rsidP="00287992">
      <w:pPr>
        <w:pStyle w:val="NurText"/>
        <w:bidi/>
        <w:rPr>
          <w:rFonts w:ascii="Courier New" w:hAnsi="Courier New" w:cs="Courier New"/>
        </w:rPr>
      </w:pPr>
      <w:dir w:val="rtl">
        <w:dir w:val="rtl">
          <w:ins w:id="220" w:author="Transkribus" w:date="2019-12-11T14:30:00Z">
            <w:r w:rsidRPr="00EE6742">
              <w:rPr>
                <w:rFonts w:ascii="Courier New" w:hAnsi="Courier New" w:cs="Courier New"/>
                <w:rtl/>
              </w:rPr>
              <w:t>ا</w:t>
            </w:r>
          </w:ins>
          <w:r w:rsidRPr="00EE6742">
            <w:rPr>
              <w:rFonts w:ascii="Courier New" w:hAnsi="Courier New" w:cs="Courier New"/>
              <w:rtl/>
            </w:rPr>
            <w:t xml:space="preserve">بودى لو </w:t>
          </w:r>
          <w:del w:id="221" w:author="Transkribus" w:date="2019-12-11T14:30:00Z">
            <w:r w:rsidRPr="009B6BCA">
              <w:rPr>
                <w:rFonts w:ascii="Courier New" w:hAnsi="Courier New" w:cs="Courier New"/>
                <w:rtl/>
              </w:rPr>
              <w:delText>ام</w:delText>
            </w:r>
          </w:del>
          <w:ins w:id="222" w:author="Transkribus" w:date="2019-12-11T14:30:00Z">
            <w:r w:rsidRPr="00EE6742">
              <w:rPr>
                <w:rFonts w:ascii="Courier New" w:hAnsi="Courier New" w:cs="Courier New"/>
                <w:rtl/>
              </w:rPr>
              <w:t>أح</w:t>
            </w:r>
          </w:ins>
          <w:r w:rsidRPr="00EE6742">
            <w:rPr>
              <w:rFonts w:ascii="Courier New" w:hAnsi="Courier New" w:cs="Courier New"/>
              <w:rtl/>
            </w:rPr>
            <w:t xml:space="preserve">سيت عندى </w:t>
          </w:r>
          <w:del w:id="223" w:author="Transkribus" w:date="2019-12-11T14:30:00Z">
            <w:r w:rsidRPr="009B6BCA">
              <w:rPr>
                <w:rFonts w:ascii="Courier New" w:hAnsi="Courier New" w:cs="Courier New"/>
                <w:rtl/>
              </w:rPr>
              <w:delText>حاضرا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وامسى</w:delText>
                </w:r>
                <w:r>
                  <w:delText>‬</w:delText>
                </w:r>
                <w:r>
                  <w:delText>‬</w:delText>
                </w:r>
              </w:dir>
            </w:dir>
          </w:del>
          <w:ins w:id="224" w:author="Transkribus" w:date="2019-12-11T14:30:00Z">
            <w:del w:id="225" w:author="Transkribus" w:date="2019-12-11T14:30:00Z">
              <w:r w:rsidRPr="00EE6742">
                <w:rPr>
                  <w:rFonts w:ascii="Courier New" w:hAnsi="Courier New" w:cs="Courier New"/>
                  <w:rtl/>
                </w:rPr>
                <w:delText>جاصرا * وأمسى</w:delText>
              </w:r>
            </w:del>
          </w:ins>
          <w:r w:rsidRPr="00EE6742">
            <w:rPr>
              <w:rFonts w:ascii="Courier New" w:hAnsi="Courier New" w:cs="Courier New"/>
              <w:rtl/>
            </w:rPr>
            <w:t xml:space="preserve"> عديم العقل والسمع </w:t>
          </w:r>
          <w:del w:id="226" w:author="Transkribus" w:date="2019-12-11T14:30:00Z">
            <w:r w:rsidRPr="009B6BCA">
              <w:rPr>
                <w:rFonts w:ascii="Courier New" w:hAnsi="Courier New" w:cs="Courier New"/>
                <w:rtl/>
              </w:rPr>
              <w:delText>والبصر الطويل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27" w:author="Transkribus" w:date="2019-12-11T14:30:00Z">
            <w:r w:rsidRPr="00EE6742">
              <w:rPr>
                <w:rFonts w:ascii="Courier New" w:hAnsi="Courier New" w:cs="Courier New"/>
                <w:rtl/>
              </w:rPr>
              <w:t>واليصر</w:t>
            </w:r>
          </w:ins>
          <w:r>
            <w:t>‬</w:t>
          </w:r>
          <w:r>
            <w:t>‬</w:t>
          </w:r>
        </w:dir>
      </w:dir>
    </w:p>
    <w:p w:rsidR="00287992" w:rsidRPr="00EE6742" w:rsidRDefault="00287992" w:rsidP="00287992">
      <w:pPr>
        <w:pStyle w:val="NurText"/>
        <w:bidi/>
        <w:rPr>
          <w:rFonts w:ascii="Courier New" w:hAnsi="Courier New" w:cs="Courier New"/>
        </w:rPr>
      </w:pPr>
      <w:dir w:val="rtl">
        <w:dir w:val="rtl">
          <w:r w:rsidRPr="00EE6742">
            <w:rPr>
              <w:rFonts w:ascii="Courier New" w:hAnsi="Courier New" w:cs="Courier New"/>
              <w:rtl/>
            </w:rPr>
            <w:t>وقال</w:t>
          </w:r>
          <w:del w:id="22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29" w:author="Transkribus" w:date="2019-12-11T14:30:00Z">
            <w:r w:rsidRPr="00EE6742">
              <w:rPr>
                <w:rFonts w:ascii="Courier New" w:hAnsi="Courier New" w:cs="Courier New"/>
                <w:rtl/>
              </w:rPr>
              <w:t xml:space="preserve"> دويلب</w:t>
            </w:r>
          </w:ins>
          <w:r>
            <w:t>‬</w:t>
          </w:r>
          <w:r>
            <w:t>‬</w:t>
          </w:r>
        </w:dir>
      </w:dir>
    </w:p>
    <w:p w:rsidR="00287992" w:rsidRPr="00EE6742" w:rsidRDefault="00287992" w:rsidP="00287992">
      <w:pPr>
        <w:pStyle w:val="NurText"/>
        <w:bidi/>
        <w:rPr>
          <w:rFonts w:ascii="Courier New" w:hAnsi="Courier New" w:cs="Courier New"/>
        </w:rPr>
      </w:pPr>
      <w:dir w:val="rtl">
        <w:dir w:val="rtl">
          <w:del w:id="230" w:author="Transkribus" w:date="2019-12-11T14:30:00Z">
            <w:r w:rsidRPr="009B6BCA">
              <w:rPr>
                <w:rFonts w:ascii="Courier New" w:hAnsi="Courier New" w:cs="Courier New"/>
                <w:rtl/>
              </w:rPr>
              <w:delText>يا مالك مهجتى ويا متلفها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كم تسعفك النفس</w:delText>
                </w:r>
                <w:r>
                  <w:delText>‬</w:delText>
                </w:r>
                <w:r>
                  <w:delText>‬</w:delText>
                </w:r>
              </w:dir>
            </w:dir>
          </w:del>
          <w:ins w:id="231" w:author="Transkribus" w:date="2019-12-11T14:30:00Z">
            <w:del w:id="232" w:author="Transkribus" w:date="2019-12-11T14:30:00Z">
              <w:r w:rsidRPr="00EE6742">
                <w:rPr>
                  <w:rFonts w:ascii="Courier New" w:hAnsi="Courier New" w:cs="Courier New"/>
                  <w:rtl/>
                </w:rPr>
                <w:delText>بامالك مهيعى وباملفها * كم نسعقك النقس</w:delText>
              </w:r>
            </w:del>
          </w:ins>
          <w:r w:rsidRPr="00EE6742">
            <w:rPr>
              <w:rFonts w:ascii="Courier New" w:hAnsi="Courier New" w:cs="Courier New"/>
              <w:rtl/>
            </w:rPr>
            <w:t xml:space="preserve"> وكم تعسفها</w:t>
          </w:r>
          <w:del w:id="23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287992" w:rsidRPr="00EE6742" w:rsidRDefault="00287992" w:rsidP="00287992">
      <w:pPr>
        <w:pStyle w:val="NurText"/>
        <w:bidi/>
        <w:rPr>
          <w:rFonts w:ascii="Courier New" w:hAnsi="Courier New" w:cs="Courier New"/>
        </w:rPr>
      </w:pPr>
      <w:dir w:val="rtl">
        <w:dir w:val="rtl">
          <w:r w:rsidRPr="00EE6742">
            <w:rPr>
              <w:rFonts w:ascii="Courier New" w:hAnsi="Courier New" w:cs="Courier New"/>
              <w:rtl/>
            </w:rPr>
            <w:t>ا</w:t>
          </w:r>
          <w:ins w:id="234" w:author="Transkribus" w:date="2019-12-11T14:30:00Z">
            <w:r w:rsidRPr="00EE6742">
              <w:rPr>
                <w:rFonts w:ascii="Courier New" w:hAnsi="Courier New" w:cs="Courier New"/>
                <w:rtl/>
              </w:rPr>
              <w:t>ب</w:t>
            </w:r>
          </w:ins>
          <w:r w:rsidRPr="00EE6742">
            <w:rPr>
              <w:rFonts w:ascii="Courier New" w:hAnsi="Courier New" w:cs="Courier New"/>
              <w:rtl/>
            </w:rPr>
            <w:t xml:space="preserve">ن كنت </w:t>
          </w:r>
          <w:del w:id="235" w:author="Transkribus" w:date="2019-12-11T14:30:00Z">
            <w:r w:rsidRPr="009B6BCA">
              <w:rPr>
                <w:rFonts w:ascii="Courier New" w:hAnsi="Courier New" w:cs="Courier New"/>
                <w:rtl/>
              </w:rPr>
              <w:delText>انا فى</w:delText>
            </w:r>
          </w:del>
          <w:ins w:id="236" w:author="Transkribus" w:date="2019-12-11T14:30:00Z">
            <w:r w:rsidRPr="00EE6742">
              <w:rPr>
                <w:rFonts w:ascii="Courier New" w:hAnsi="Courier New" w:cs="Courier New"/>
                <w:rtl/>
              </w:rPr>
              <w:t>أنافى</w:t>
            </w:r>
          </w:ins>
          <w:r w:rsidRPr="00EE6742">
            <w:rPr>
              <w:rFonts w:ascii="Courier New" w:hAnsi="Courier New" w:cs="Courier New"/>
              <w:rtl/>
            </w:rPr>
            <w:t xml:space="preserve"> الحب يعقوب هوى</w:t>
          </w:r>
          <w:del w:id="23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ها انت</w:delText>
                </w:r>
                <w:r>
                  <w:delText>‬</w:delText>
                </w:r>
                <w:r>
                  <w:delText>‬</w:delText>
                </w:r>
              </w:dir>
            </w:dir>
          </w:del>
          <w:ins w:id="238" w:author="Transkribus" w:date="2019-12-11T14:30:00Z">
            <w:del w:id="239" w:author="Transkribus" w:date="2019-12-11T14:30:00Z">
              <w:r w:rsidRPr="00EE6742">
                <w:rPr>
                  <w:rFonts w:ascii="Courier New" w:hAnsi="Courier New" w:cs="Courier New"/>
                  <w:rtl/>
                </w:rPr>
                <w:delText xml:space="preserve"> * ما ألت</w:delText>
              </w:r>
            </w:del>
          </w:ins>
          <w:r w:rsidRPr="00EE6742">
            <w:rPr>
              <w:rFonts w:ascii="Courier New" w:hAnsi="Courier New" w:cs="Courier New"/>
              <w:rtl/>
            </w:rPr>
            <w:t xml:space="preserve"> على </w:t>
          </w:r>
          <w:del w:id="240" w:author="Transkribus" w:date="2019-12-11T14:30:00Z">
            <w:r w:rsidRPr="009B6BCA">
              <w:rPr>
                <w:rFonts w:ascii="Courier New" w:hAnsi="Courier New" w:cs="Courier New"/>
                <w:rtl/>
              </w:rPr>
              <w:delText>حسانها يوسفها دوبيت</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41" w:author="Transkribus" w:date="2019-12-11T14:30:00Z">
            <w:r w:rsidRPr="00EE6742">
              <w:rPr>
                <w:rFonts w:ascii="Courier New" w:hAnsi="Courier New" w:cs="Courier New"/>
                <w:rtl/>
              </w:rPr>
              <w:t>جبانها روسفها</w:t>
            </w:r>
          </w:ins>
          <w:r>
            <w:t>‬</w:t>
          </w:r>
          <w:r>
            <w:t>‬</w:t>
          </w:r>
        </w:dir>
      </w:dir>
    </w:p>
    <w:p w:rsidR="00287992" w:rsidRPr="00EE6742" w:rsidRDefault="00287992" w:rsidP="00287992">
      <w:pPr>
        <w:pStyle w:val="NurText"/>
        <w:bidi/>
        <w:rPr>
          <w:rFonts w:ascii="Courier New" w:hAnsi="Courier New" w:cs="Courier New"/>
        </w:rPr>
      </w:pPr>
      <w:dir w:val="rtl">
        <w:dir w:val="rtl">
          <w:r w:rsidRPr="00EE6742">
            <w:rPr>
              <w:rFonts w:ascii="Courier New" w:hAnsi="Courier New" w:cs="Courier New"/>
              <w:rtl/>
            </w:rPr>
            <w:t>ول</w:t>
          </w:r>
          <w:del w:id="242" w:author="Transkribus" w:date="2019-12-11T14:30:00Z">
            <w:r w:rsidRPr="009B6BCA">
              <w:rPr>
                <w:rFonts w:ascii="Courier New" w:hAnsi="Courier New" w:cs="Courier New"/>
                <w:rtl/>
              </w:rPr>
              <w:delText>ل</w:delText>
            </w:r>
          </w:del>
          <w:r w:rsidRPr="00EE6742">
            <w:rPr>
              <w:rFonts w:ascii="Courier New" w:hAnsi="Courier New" w:cs="Courier New"/>
              <w:rtl/>
            </w:rPr>
            <w:t>صاحب نجم الدين بن الل</w:t>
          </w:r>
          <w:del w:id="243" w:author="Transkribus" w:date="2019-12-11T14:30:00Z">
            <w:r w:rsidRPr="009B6BCA">
              <w:rPr>
                <w:rFonts w:ascii="Courier New" w:hAnsi="Courier New" w:cs="Courier New"/>
                <w:rtl/>
              </w:rPr>
              <w:delText>ب</w:delText>
            </w:r>
          </w:del>
          <w:ins w:id="244" w:author="Transkribus" w:date="2019-12-11T14:30:00Z">
            <w:r w:rsidRPr="00EE6742">
              <w:rPr>
                <w:rFonts w:ascii="Courier New" w:hAnsi="Courier New" w:cs="Courier New"/>
                <w:rtl/>
              </w:rPr>
              <w:t>ي</w:t>
            </w:r>
          </w:ins>
          <w:r w:rsidRPr="00EE6742">
            <w:rPr>
              <w:rFonts w:ascii="Courier New" w:hAnsi="Courier New" w:cs="Courier New"/>
              <w:rtl/>
            </w:rPr>
            <w:t xml:space="preserve">ودى من الكتب </w:t>
          </w:r>
          <w:del w:id="245" w:author="Transkribus" w:date="2019-12-11T14:30:00Z">
            <w:r w:rsidRPr="009B6BCA">
              <w:rPr>
                <w:rFonts w:ascii="Courier New" w:hAnsi="Courier New" w:cs="Courier New"/>
                <w:rtl/>
              </w:rPr>
              <w:delText>مختصر الكليات من كتاب القانون لابن</w:delText>
            </w:r>
          </w:del>
          <w:ins w:id="246" w:author="Transkribus" w:date="2019-12-11T14:30:00Z">
            <w:r w:rsidRPr="00EE6742">
              <w:rPr>
                <w:rFonts w:ascii="Courier New" w:hAnsi="Courier New" w:cs="Courier New"/>
                <w:rtl/>
              </w:rPr>
              <w:t>محنصر الكامات موكتاب القالون الابن</w:t>
            </w:r>
          </w:ins>
          <w:r w:rsidRPr="00EE6742">
            <w:rPr>
              <w:rFonts w:ascii="Courier New" w:hAnsi="Courier New" w:cs="Courier New"/>
              <w:rtl/>
            </w:rPr>
            <w:t xml:space="preserve"> سينا</w:t>
          </w:r>
          <w:del w:id="24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287992" w:rsidRPr="009B6BCA" w:rsidRDefault="00287992" w:rsidP="00287992">
      <w:pPr>
        <w:pStyle w:val="NurText"/>
        <w:bidi/>
        <w:rPr>
          <w:del w:id="248" w:author="Transkribus" w:date="2019-12-11T14:30:00Z"/>
          <w:rFonts w:ascii="Courier New" w:hAnsi="Courier New" w:cs="Courier New"/>
        </w:rPr>
      </w:pPr>
      <w:dir w:val="rtl">
        <w:dir w:val="rtl">
          <w:del w:id="249" w:author="Transkribus" w:date="2019-12-11T14:30:00Z">
            <w:r w:rsidRPr="009B6BCA">
              <w:rPr>
                <w:rFonts w:ascii="Courier New" w:hAnsi="Courier New" w:cs="Courier New"/>
                <w:rtl/>
              </w:rPr>
              <w:delText>مختصر كتاب المسائل</w:delText>
            </w:r>
          </w:del>
          <w:ins w:id="250" w:author="Transkribus" w:date="2019-12-11T14:30:00Z">
            <w:r w:rsidRPr="00EE6742">
              <w:rPr>
                <w:rFonts w:ascii="Courier New" w:hAnsi="Courier New" w:cs="Courier New"/>
                <w:rtl/>
              </w:rPr>
              <w:t>محنصر كتات المساقل</w:t>
            </w:r>
          </w:ins>
          <w:r w:rsidRPr="00EE6742">
            <w:rPr>
              <w:rFonts w:ascii="Courier New" w:hAnsi="Courier New" w:cs="Courier New"/>
              <w:rtl/>
            </w:rPr>
            <w:t xml:space="preserve"> لحنين </w:t>
          </w:r>
          <w:del w:id="251" w:author="Transkribus" w:date="2019-12-11T14:30:00Z">
            <w:r w:rsidRPr="009B6BCA">
              <w:rPr>
                <w:rFonts w:ascii="Courier New" w:hAnsi="Courier New" w:cs="Courier New"/>
                <w:rtl/>
              </w:rPr>
              <w:delText>ا</w:delText>
            </w:r>
          </w:del>
          <w:r w:rsidRPr="00EE6742">
            <w:rPr>
              <w:rFonts w:ascii="Courier New" w:hAnsi="Courier New" w:cs="Courier New"/>
              <w:rtl/>
            </w:rPr>
            <w:t>بن اسحق</w:t>
          </w:r>
          <w:del w:id="25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287992" w:rsidRPr="00EE6742" w:rsidRDefault="00287992" w:rsidP="00287992">
      <w:pPr>
        <w:pStyle w:val="NurText"/>
        <w:bidi/>
        <w:rPr>
          <w:rFonts w:ascii="Courier New" w:hAnsi="Courier New" w:cs="Courier New"/>
        </w:rPr>
      </w:pPr>
      <w:dir w:val="rtl">
        <w:dir w:val="rtl">
          <w:del w:id="253" w:author="Transkribus" w:date="2019-12-11T14:30:00Z">
            <w:r w:rsidRPr="009B6BCA">
              <w:rPr>
                <w:rFonts w:ascii="Courier New" w:hAnsi="Courier New" w:cs="Courier New"/>
                <w:rtl/>
              </w:rPr>
              <w:delText>مختصر</w:delText>
            </w:r>
          </w:del>
          <w:ins w:id="254" w:author="Transkribus" w:date="2019-12-11T14:30:00Z">
            <w:r w:rsidRPr="00EE6742">
              <w:rPr>
                <w:rFonts w:ascii="Courier New" w:hAnsi="Courier New" w:cs="Courier New"/>
                <w:rtl/>
              </w:rPr>
              <w:t xml:space="preserve"> محنصر</w:t>
            </w:r>
          </w:ins>
          <w:r w:rsidRPr="00EE6742">
            <w:rPr>
              <w:rFonts w:ascii="Courier New" w:hAnsi="Courier New" w:cs="Courier New"/>
              <w:rtl/>
            </w:rPr>
            <w:t xml:space="preserve"> كتاب الاشارات والتنبيهات </w:t>
          </w:r>
          <w:ins w:id="255" w:author="Transkribus" w:date="2019-12-11T14:30:00Z">
            <w:r w:rsidRPr="00EE6742">
              <w:rPr>
                <w:rFonts w:ascii="Courier New" w:hAnsi="Courier New" w:cs="Courier New"/>
                <w:rtl/>
              </w:rPr>
              <w:t>ا</w:t>
            </w:r>
          </w:ins>
          <w:r w:rsidRPr="00EE6742">
            <w:rPr>
              <w:rFonts w:ascii="Courier New" w:hAnsi="Courier New" w:cs="Courier New"/>
              <w:rtl/>
            </w:rPr>
            <w:t>لابن سينا</w:t>
          </w:r>
          <w:del w:id="25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287992" w:rsidRPr="00EE6742" w:rsidRDefault="00287992" w:rsidP="00287992">
      <w:pPr>
        <w:pStyle w:val="NurText"/>
        <w:bidi/>
        <w:rPr>
          <w:rFonts w:ascii="Courier New" w:hAnsi="Courier New" w:cs="Courier New"/>
        </w:rPr>
      </w:pPr>
      <w:dir w:val="rtl">
        <w:dir w:val="rtl">
          <w:del w:id="257" w:author="Transkribus" w:date="2019-12-11T14:30:00Z">
            <w:r w:rsidRPr="009B6BCA">
              <w:rPr>
                <w:rFonts w:ascii="Courier New" w:hAnsi="Courier New" w:cs="Courier New"/>
                <w:rtl/>
              </w:rPr>
              <w:delText>مختصر كتاب</w:delText>
            </w:r>
          </w:del>
          <w:ins w:id="258" w:author="Transkribus" w:date="2019-12-11T14:30:00Z">
            <w:r w:rsidRPr="00EE6742">
              <w:rPr>
                <w:rFonts w:ascii="Courier New" w:hAnsi="Courier New" w:cs="Courier New"/>
                <w:rtl/>
              </w:rPr>
              <w:t>بحنصر كمتاب</w:t>
            </w:r>
          </w:ins>
          <w:r w:rsidRPr="00EE6742">
            <w:rPr>
              <w:rFonts w:ascii="Courier New" w:hAnsi="Courier New" w:cs="Courier New"/>
              <w:rtl/>
            </w:rPr>
            <w:t xml:space="preserve"> عيون الحكمة لابن سينا</w:t>
          </w:r>
          <w:del w:id="25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60" w:author="Transkribus" w:date="2019-12-11T14:30:00Z">
            <w:r w:rsidRPr="00EE6742">
              <w:rPr>
                <w:rFonts w:ascii="Courier New" w:hAnsi="Courier New" w:cs="Courier New"/>
                <w:rtl/>
              </w:rPr>
              <w:t xml:space="preserve"> منصركاتاب اللجس لابن جطيب الرى ممنصر</w:t>
            </w:r>
          </w:ins>
          <w:r>
            <w:t>‬</w:t>
          </w:r>
          <w:r>
            <w:t>‬</w:t>
          </w:r>
        </w:dir>
      </w:dir>
    </w:p>
    <w:p w:rsidR="00287992" w:rsidRPr="009B6BCA" w:rsidRDefault="00287992" w:rsidP="00287992">
      <w:pPr>
        <w:pStyle w:val="NurText"/>
        <w:bidi/>
        <w:rPr>
          <w:del w:id="261" w:author="Transkribus" w:date="2019-12-11T14:30:00Z"/>
          <w:rFonts w:ascii="Courier New" w:hAnsi="Courier New" w:cs="Courier New"/>
        </w:rPr>
      </w:pPr>
      <w:dir w:val="rtl">
        <w:dir w:val="rtl">
          <w:del w:id="262" w:author="Transkribus" w:date="2019-12-11T14:30:00Z">
            <w:r w:rsidRPr="009B6BCA">
              <w:rPr>
                <w:rFonts w:ascii="Courier New" w:hAnsi="Courier New" w:cs="Courier New"/>
                <w:rtl/>
              </w:rPr>
              <w:delText xml:space="preserve">مختصر </w:delText>
            </w:r>
          </w:del>
          <w:r w:rsidRPr="00EE6742">
            <w:rPr>
              <w:rFonts w:ascii="Courier New" w:hAnsi="Courier New" w:cs="Courier New"/>
              <w:rtl/>
            </w:rPr>
            <w:t xml:space="preserve">كتاب </w:t>
          </w:r>
          <w:del w:id="263" w:author="Transkribus" w:date="2019-12-11T14:30:00Z">
            <w:r w:rsidRPr="009B6BCA">
              <w:rPr>
                <w:rFonts w:ascii="Courier New" w:hAnsi="Courier New" w:cs="Courier New"/>
                <w:rtl/>
              </w:rPr>
              <w:delText>الملخص لابن خطيب الري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287992" w:rsidRPr="009B6BCA" w:rsidRDefault="00287992" w:rsidP="00287992">
      <w:pPr>
        <w:pStyle w:val="NurText"/>
        <w:bidi/>
        <w:rPr>
          <w:del w:id="264" w:author="Transkribus" w:date="2019-12-11T14:30:00Z"/>
          <w:rFonts w:ascii="Courier New" w:hAnsi="Courier New" w:cs="Courier New"/>
        </w:rPr>
      </w:pPr>
      <w:dir w:val="rtl">
        <w:dir w:val="rtl">
          <w:del w:id="265" w:author="Transkribus" w:date="2019-12-11T14:30:00Z">
            <w:r w:rsidRPr="009B6BCA">
              <w:rPr>
                <w:rFonts w:ascii="Courier New" w:hAnsi="Courier New" w:cs="Courier New"/>
                <w:rtl/>
              </w:rPr>
              <w:delText>مختصر كتاب المعاملين</w:delText>
            </w:r>
          </w:del>
          <w:ins w:id="266" w:author="Transkribus" w:date="2019-12-11T14:30:00Z">
            <w:r w:rsidRPr="00EE6742">
              <w:rPr>
                <w:rFonts w:ascii="Courier New" w:hAnsi="Courier New" w:cs="Courier New"/>
                <w:rtl/>
              </w:rPr>
              <w:t>المعاملسين</w:t>
            </w:r>
          </w:ins>
          <w:r w:rsidRPr="00EE6742">
            <w:rPr>
              <w:rFonts w:ascii="Courier New" w:hAnsi="Courier New" w:cs="Courier New"/>
              <w:rtl/>
            </w:rPr>
            <w:t xml:space="preserve"> فى الاصولين</w:t>
          </w:r>
          <w:del w:id="26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287992" w:rsidRPr="009B6BCA" w:rsidRDefault="00287992" w:rsidP="00287992">
      <w:pPr>
        <w:pStyle w:val="NurText"/>
        <w:bidi/>
        <w:rPr>
          <w:del w:id="268" w:author="Transkribus" w:date="2019-12-11T14:30:00Z"/>
          <w:rFonts w:ascii="Courier New" w:hAnsi="Courier New" w:cs="Courier New"/>
        </w:rPr>
      </w:pPr>
      <w:dir w:val="rtl">
        <w:dir w:val="rtl">
          <w:del w:id="269" w:author="Transkribus" w:date="2019-12-11T14:30:00Z">
            <w:r w:rsidRPr="009B6BCA">
              <w:rPr>
                <w:rFonts w:ascii="Courier New" w:hAnsi="Courier New" w:cs="Courier New"/>
                <w:rtl/>
              </w:rPr>
              <w:delText>مختصر كتاب</w:delText>
            </w:r>
          </w:del>
          <w:ins w:id="270" w:author="Transkribus" w:date="2019-12-11T14:30:00Z">
            <w:r w:rsidRPr="00EE6742">
              <w:rPr>
                <w:rFonts w:ascii="Courier New" w:hAnsi="Courier New" w:cs="Courier New"/>
                <w:rtl/>
              </w:rPr>
              <w:t xml:space="preserve"> محنصر كمتاب</w:t>
            </w:r>
          </w:ins>
          <w:r w:rsidRPr="00EE6742">
            <w:rPr>
              <w:rFonts w:ascii="Courier New" w:hAnsi="Courier New" w:cs="Courier New"/>
              <w:rtl/>
            </w:rPr>
            <w:t xml:space="preserve"> اوقليدس</w:t>
          </w:r>
          <w:del w:id="27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287992" w:rsidRPr="00EE6742" w:rsidRDefault="00287992" w:rsidP="00287992">
      <w:pPr>
        <w:pStyle w:val="NurText"/>
        <w:bidi/>
        <w:rPr>
          <w:rFonts w:ascii="Courier New" w:hAnsi="Courier New" w:cs="Courier New"/>
        </w:rPr>
      </w:pPr>
      <w:dir w:val="rtl">
        <w:dir w:val="rtl">
          <w:del w:id="272" w:author="Transkribus" w:date="2019-12-11T14:30:00Z">
            <w:r w:rsidRPr="009B6BCA">
              <w:rPr>
                <w:rFonts w:ascii="Courier New" w:hAnsi="Courier New" w:cs="Courier New"/>
                <w:rtl/>
              </w:rPr>
              <w:delText>مختصر</w:delText>
            </w:r>
          </w:del>
          <w:ins w:id="273" w:author="Transkribus" w:date="2019-12-11T14:30:00Z">
            <w:r w:rsidRPr="00EE6742">
              <w:rPr>
                <w:rFonts w:ascii="Courier New" w:hAnsi="Courier New" w:cs="Courier New"/>
                <w:rtl/>
              </w:rPr>
              <w:t xml:space="preserve"> محنصر</w:t>
            </w:r>
          </w:ins>
          <w:r w:rsidRPr="00EE6742">
            <w:rPr>
              <w:rFonts w:ascii="Courier New" w:hAnsi="Courier New" w:cs="Courier New"/>
              <w:rtl/>
            </w:rPr>
            <w:t xml:space="preserve"> مصادرات </w:t>
          </w:r>
          <w:del w:id="274" w:author="Transkribus" w:date="2019-12-11T14:30:00Z">
            <w:r w:rsidRPr="009B6BCA">
              <w:rPr>
                <w:rFonts w:ascii="Courier New" w:hAnsi="Courier New" w:cs="Courier New"/>
                <w:rtl/>
              </w:rPr>
              <w:delText>ا</w:delText>
            </w:r>
          </w:del>
          <w:ins w:id="275" w:author="Transkribus" w:date="2019-12-11T14:30:00Z">
            <w:r w:rsidRPr="00EE6742">
              <w:rPr>
                <w:rFonts w:ascii="Courier New" w:hAnsi="Courier New" w:cs="Courier New"/>
                <w:rtl/>
              </w:rPr>
              <w:t>أ</w:t>
            </w:r>
          </w:ins>
          <w:r w:rsidRPr="00EE6742">
            <w:rPr>
              <w:rFonts w:ascii="Courier New" w:hAnsi="Courier New" w:cs="Courier New"/>
              <w:rtl/>
            </w:rPr>
            <w:t>وقليدس</w:t>
          </w:r>
          <w:del w:id="27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287992" w:rsidRPr="009B6BCA" w:rsidRDefault="00287992" w:rsidP="00287992">
      <w:pPr>
        <w:pStyle w:val="NurText"/>
        <w:bidi/>
        <w:rPr>
          <w:del w:id="277" w:author="Transkribus" w:date="2019-12-11T14:30:00Z"/>
          <w:rFonts w:ascii="Courier New" w:hAnsi="Courier New" w:cs="Courier New"/>
        </w:rPr>
      </w:pPr>
      <w:dir w:val="rtl">
        <w:dir w:val="rtl">
          <w:del w:id="278" w:author="Transkribus" w:date="2019-12-11T14:30:00Z">
            <w:r w:rsidRPr="009B6BCA">
              <w:rPr>
                <w:rFonts w:ascii="Courier New" w:hAnsi="Courier New" w:cs="Courier New"/>
                <w:rtl/>
              </w:rPr>
              <w:delText>كتاب اللمعات</w:delText>
            </w:r>
          </w:del>
          <w:ins w:id="279" w:author="Transkribus" w:date="2019-12-11T14:30:00Z">
            <w:r w:rsidRPr="00EE6742">
              <w:rPr>
                <w:rFonts w:ascii="Courier New" w:hAnsi="Courier New" w:cs="Courier New"/>
                <w:rtl/>
              </w:rPr>
              <w:t>٢تاب اللعات</w:t>
            </w:r>
          </w:ins>
          <w:r w:rsidRPr="00EE6742">
            <w:rPr>
              <w:rFonts w:ascii="Courier New" w:hAnsi="Courier New" w:cs="Courier New"/>
              <w:rtl/>
            </w:rPr>
            <w:t xml:space="preserve"> فى الحكمة </w:t>
          </w:r>
          <w:del w:id="28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287992" w:rsidRPr="00EE6742" w:rsidRDefault="00287992" w:rsidP="00287992">
      <w:pPr>
        <w:pStyle w:val="NurText"/>
        <w:bidi/>
        <w:rPr>
          <w:rFonts w:ascii="Courier New" w:hAnsi="Courier New" w:cs="Courier New"/>
        </w:rPr>
      </w:pPr>
      <w:dir w:val="rtl">
        <w:dir w:val="rtl">
          <w:r w:rsidRPr="00EE6742">
            <w:rPr>
              <w:rFonts w:ascii="Courier New" w:hAnsi="Courier New" w:cs="Courier New"/>
              <w:rtl/>
            </w:rPr>
            <w:t xml:space="preserve">كتاب </w:t>
          </w:r>
          <w:del w:id="281" w:author="Transkribus" w:date="2019-12-11T14:30:00Z">
            <w:r w:rsidRPr="009B6BCA">
              <w:rPr>
                <w:rFonts w:ascii="Courier New" w:hAnsi="Courier New" w:cs="Courier New"/>
                <w:rtl/>
              </w:rPr>
              <w:delText>ا</w:delText>
            </w:r>
          </w:del>
          <w:ins w:id="282" w:author="Transkribus" w:date="2019-12-11T14:30:00Z">
            <w:r w:rsidRPr="00EE6742">
              <w:rPr>
                <w:rFonts w:ascii="Courier New" w:hAnsi="Courier New" w:cs="Courier New"/>
                <w:rtl/>
              </w:rPr>
              <w:t>كم</w:t>
            </w:r>
          </w:ins>
          <w:r w:rsidRPr="00EE6742">
            <w:rPr>
              <w:rFonts w:ascii="Courier New" w:hAnsi="Courier New" w:cs="Courier New"/>
              <w:rtl/>
            </w:rPr>
            <w:t xml:space="preserve">فاق الاشراق فى </w:t>
          </w:r>
          <w:del w:id="283" w:author="Transkribus" w:date="2019-12-11T14:30:00Z">
            <w:r w:rsidRPr="009B6BCA">
              <w:rPr>
                <w:rFonts w:ascii="Courier New" w:hAnsi="Courier New" w:cs="Courier New"/>
                <w:rtl/>
              </w:rPr>
              <w:delText>الحكمة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84" w:author="Transkribus" w:date="2019-12-11T14:30:00Z">
            <w:r w:rsidRPr="00EE6742">
              <w:rPr>
                <w:rFonts w:ascii="Courier New" w:hAnsi="Courier New" w:cs="Courier New"/>
                <w:rtl/>
              </w:rPr>
              <w:t>الحكممة كتاب المناسم الفد سية</w:t>
            </w:r>
          </w:ins>
          <w:r>
            <w:t>‬</w:t>
          </w:r>
          <w:r>
            <w:t>‬</w:t>
          </w:r>
        </w:dir>
      </w:dir>
    </w:p>
    <w:p w:rsidR="00287992" w:rsidRPr="009B6BCA" w:rsidRDefault="00287992" w:rsidP="00287992">
      <w:pPr>
        <w:pStyle w:val="NurText"/>
        <w:bidi/>
        <w:rPr>
          <w:del w:id="285" w:author="Transkribus" w:date="2019-12-11T14:30:00Z"/>
          <w:rFonts w:ascii="Courier New" w:hAnsi="Courier New" w:cs="Courier New"/>
        </w:rPr>
      </w:pPr>
      <w:dir w:val="rtl">
        <w:dir w:val="rtl">
          <w:del w:id="286" w:author="Transkribus" w:date="2019-12-11T14:30:00Z">
            <w:r w:rsidRPr="009B6BCA">
              <w:rPr>
                <w:rFonts w:ascii="Courier New" w:hAnsi="Courier New" w:cs="Courier New"/>
                <w:rtl/>
              </w:rPr>
              <w:delText>كتاب المناهج القدسية</w:delText>
            </w:r>
          </w:del>
          <w:r w:rsidRPr="00EE6742">
            <w:rPr>
              <w:rFonts w:ascii="Courier New" w:hAnsi="Courier New" w:cs="Courier New"/>
              <w:rtl/>
            </w:rPr>
            <w:t xml:space="preserve"> فى العلوم الحكمية</w:t>
          </w:r>
          <w:del w:id="28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287992" w:rsidRPr="00EE6742" w:rsidRDefault="00287992" w:rsidP="00287992">
      <w:pPr>
        <w:pStyle w:val="NurText"/>
        <w:bidi/>
        <w:rPr>
          <w:rFonts w:ascii="Courier New" w:hAnsi="Courier New" w:cs="Courier New"/>
        </w:rPr>
      </w:pPr>
      <w:dir w:val="rtl">
        <w:dir w:val="rtl">
          <w:del w:id="288" w:author="Transkribus" w:date="2019-12-11T14:30:00Z">
            <w:r w:rsidRPr="009B6BCA">
              <w:rPr>
                <w:rFonts w:ascii="Courier New" w:hAnsi="Courier New" w:cs="Courier New"/>
                <w:rtl/>
              </w:rPr>
              <w:delText>كافية</w:delText>
            </w:r>
          </w:del>
          <w:ins w:id="289" w:author="Transkribus" w:date="2019-12-11T14:30:00Z">
            <w:r w:rsidRPr="00EE6742">
              <w:rPr>
                <w:rFonts w:ascii="Courier New" w:hAnsi="Courier New" w:cs="Courier New"/>
                <w:rtl/>
              </w:rPr>
              <w:t xml:space="preserve"> ٤اقبة</w:t>
            </w:r>
          </w:ins>
          <w:r w:rsidRPr="00EE6742">
            <w:rPr>
              <w:rFonts w:ascii="Courier New" w:hAnsi="Courier New" w:cs="Courier New"/>
              <w:rtl/>
            </w:rPr>
            <w:t xml:space="preserve"> الحساب فى علم الحساب</w:t>
          </w:r>
          <w:del w:id="29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91" w:author="Transkribus" w:date="2019-12-11T14:30:00Z">
            <w:r w:rsidRPr="00EE6742">
              <w:rPr>
                <w:rFonts w:ascii="Courier New" w:hAnsi="Courier New" w:cs="Courier New"/>
                <w:rtl/>
              </w:rPr>
              <w:t xml:space="preserve"> عابة الثابات فى الجتاج البه من</w:t>
            </w:r>
          </w:ins>
          <w:r>
            <w:t>‬</w:t>
          </w:r>
          <w:r>
            <w:t>‬</w:t>
          </w:r>
        </w:dir>
      </w:dir>
    </w:p>
    <w:p w:rsidR="00287992" w:rsidRPr="00EE6742" w:rsidRDefault="00287992" w:rsidP="00287992">
      <w:pPr>
        <w:pStyle w:val="NurText"/>
        <w:bidi/>
        <w:rPr>
          <w:ins w:id="292" w:author="Transkribus" w:date="2019-12-11T14:30:00Z"/>
          <w:rFonts w:ascii="Courier New" w:hAnsi="Courier New" w:cs="Courier New"/>
        </w:rPr>
      </w:pPr>
      <w:dir w:val="rtl">
        <w:dir w:val="rtl">
          <w:del w:id="293" w:author="Transkribus" w:date="2019-12-11T14:30:00Z">
            <w:r w:rsidRPr="009B6BCA">
              <w:rPr>
                <w:rFonts w:ascii="Courier New" w:hAnsi="Courier New" w:cs="Courier New"/>
                <w:rtl/>
              </w:rPr>
              <w:delText>غاية الغايات فى المحتاج اليه اوقليدس والمتوسطات</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تدقيق المباحث الطبية فى تحقيق المسائل الخلافية على طريق مسائل</w:delText>
                </w:r>
                <w:r>
                  <w:delText>‬</w:delText>
                </w:r>
                <w:r>
                  <w:delText>‬</w:delText>
                </w:r>
              </w:dir>
            </w:dir>
          </w:del>
          <w:ins w:id="294" w:author="Transkribus" w:date="2019-12-11T14:30:00Z">
            <w:del w:id="295" w:author="Transkribus" w:date="2019-12-11T14:30:00Z">
              <w:r w:rsidRPr="00EE6742">
                <w:rPr>
                  <w:rFonts w:ascii="Courier New" w:hAnsi="Courier New" w:cs="Courier New"/>
                  <w:rtl/>
                </w:rPr>
                <w:delText>أوقليدس والنوسطات يدفيق الباجب الطببة فى حفيق الساقل الخلانية على طريق</w:delText>
              </w:r>
            </w:del>
          </w:ins>
          <w:r>
            <w:t>‬</w:t>
          </w:r>
          <w:r>
            <w:t>‬</w:t>
          </w:r>
        </w:dir>
      </w:dir>
    </w:p>
    <w:p w:rsidR="00287992" w:rsidRPr="009B6BCA" w:rsidRDefault="00287992" w:rsidP="00287992">
      <w:pPr>
        <w:pStyle w:val="NurText"/>
        <w:bidi/>
        <w:rPr>
          <w:del w:id="296" w:author="Transkribus" w:date="2019-12-11T14:30:00Z"/>
          <w:rFonts w:ascii="Courier New" w:hAnsi="Courier New" w:cs="Courier New"/>
        </w:rPr>
      </w:pPr>
      <w:ins w:id="297" w:author="Transkribus" w:date="2019-12-11T14:30:00Z">
        <w:r w:rsidRPr="00EE6742">
          <w:rPr>
            <w:rFonts w:ascii="Courier New" w:hAnsi="Courier New" w:cs="Courier New"/>
            <w:rtl/>
          </w:rPr>
          <w:t>مساقل</w:t>
        </w:r>
      </w:ins>
      <w:r w:rsidRPr="00EE6742">
        <w:rPr>
          <w:rFonts w:ascii="Courier New" w:hAnsi="Courier New" w:cs="Courier New"/>
          <w:rtl/>
        </w:rPr>
        <w:t xml:space="preserve"> خلاف الفقهاء </w:t>
      </w:r>
      <w:del w:id="29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287992" w:rsidRPr="00EE6742" w:rsidRDefault="00287992" w:rsidP="00287992">
      <w:pPr>
        <w:pStyle w:val="NurText"/>
        <w:bidi/>
        <w:rPr>
          <w:rFonts w:ascii="Courier New" w:hAnsi="Courier New" w:cs="Courier New"/>
        </w:rPr>
      </w:pPr>
      <w:dir w:val="rtl">
        <w:dir w:val="rtl">
          <w:r w:rsidRPr="00EE6742">
            <w:rPr>
              <w:rFonts w:ascii="Courier New" w:hAnsi="Courier New" w:cs="Courier New"/>
              <w:rtl/>
            </w:rPr>
            <w:t>مقالة فى البرشعثا</w:t>
          </w:r>
          <w:del w:id="29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300" w:author="Transkribus" w:date="2019-12-11T14:30:00Z">
            <w:r w:rsidRPr="00EE6742">
              <w:rPr>
                <w:rFonts w:ascii="Courier New" w:hAnsi="Courier New" w:cs="Courier New"/>
                <w:rtl/>
              </w:rPr>
              <w:t xml:space="preserve"> كتاب ابصاج الرأى السحيف من كمالام الموفق</w:t>
            </w:r>
          </w:ins>
          <w:r>
            <w:t>‬</w:t>
          </w:r>
          <w:r>
            <w:t>‬</w:t>
          </w:r>
        </w:dir>
      </w:dir>
    </w:p>
    <w:p w:rsidR="00287992" w:rsidRPr="009B6BCA" w:rsidRDefault="00287992" w:rsidP="00287992">
      <w:pPr>
        <w:pStyle w:val="NurText"/>
        <w:bidi/>
        <w:rPr>
          <w:del w:id="301" w:author="Transkribus" w:date="2019-12-11T14:30:00Z"/>
          <w:rFonts w:ascii="Courier New" w:hAnsi="Courier New" w:cs="Courier New"/>
        </w:rPr>
      </w:pPr>
      <w:dir w:val="rtl">
        <w:dir w:val="rtl">
          <w:del w:id="302" w:author="Transkribus" w:date="2019-12-11T14:30:00Z">
            <w:r w:rsidRPr="009B6BCA">
              <w:rPr>
                <w:rFonts w:ascii="Courier New" w:hAnsi="Courier New" w:cs="Courier New"/>
                <w:rtl/>
              </w:rPr>
              <w:delText xml:space="preserve">كتاب ايضاح الراى السخيف من كلام الموفق </w:delText>
            </w:r>
          </w:del>
          <w:r w:rsidRPr="00EE6742">
            <w:rPr>
              <w:rFonts w:ascii="Courier New" w:hAnsi="Courier New" w:cs="Courier New"/>
              <w:rtl/>
            </w:rPr>
            <w:t>عبد ال</w:t>
          </w:r>
          <w:del w:id="303" w:author="Transkribus" w:date="2019-12-11T14:30:00Z">
            <w:r w:rsidRPr="009B6BCA">
              <w:rPr>
                <w:rFonts w:ascii="Courier New" w:hAnsi="Courier New" w:cs="Courier New"/>
                <w:rtl/>
              </w:rPr>
              <w:delText>ل</w:delText>
            </w:r>
          </w:del>
          <w:r w:rsidRPr="00EE6742">
            <w:rPr>
              <w:rFonts w:ascii="Courier New" w:hAnsi="Courier New" w:cs="Courier New"/>
              <w:rtl/>
            </w:rPr>
            <w:t>ط</w:t>
          </w:r>
          <w:del w:id="304" w:author="Transkribus" w:date="2019-12-11T14:30:00Z">
            <w:r w:rsidRPr="009B6BCA">
              <w:rPr>
                <w:rFonts w:ascii="Courier New" w:hAnsi="Courier New" w:cs="Courier New"/>
                <w:rtl/>
              </w:rPr>
              <w:delText>ي</w:delText>
            </w:r>
          </w:del>
          <w:ins w:id="305" w:author="Transkribus" w:date="2019-12-11T14:30:00Z">
            <w:r w:rsidRPr="00EE6742">
              <w:rPr>
                <w:rFonts w:ascii="Courier New" w:hAnsi="Courier New" w:cs="Courier New"/>
                <w:rtl/>
              </w:rPr>
              <w:t>ب</w:t>
            </w:r>
          </w:ins>
          <w:r w:rsidRPr="00EE6742">
            <w:rPr>
              <w:rFonts w:ascii="Courier New" w:hAnsi="Courier New" w:cs="Courier New"/>
              <w:rtl/>
            </w:rPr>
            <w:t>ف والف هذا الك</w:t>
          </w:r>
          <w:del w:id="306" w:author="Transkribus" w:date="2019-12-11T14:30:00Z">
            <w:r w:rsidRPr="009B6BCA">
              <w:rPr>
                <w:rFonts w:ascii="Courier New" w:hAnsi="Courier New" w:cs="Courier New"/>
                <w:rtl/>
              </w:rPr>
              <w:delText>ت</w:delText>
            </w:r>
          </w:del>
          <w:ins w:id="307" w:author="Transkribus" w:date="2019-12-11T14:30:00Z">
            <w:r w:rsidRPr="00EE6742">
              <w:rPr>
                <w:rFonts w:ascii="Courier New" w:hAnsi="Courier New" w:cs="Courier New"/>
                <w:rtl/>
              </w:rPr>
              <w:t>م</w:t>
            </w:r>
          </w:ins>
          <w:r w:rsidRPr="00EE6742">
            <w:rPr>
              <w:rFonts w:ascii="Courier New" w:hAnsi="Courier New" w:cs="Courier New"/>
              <w:rtl/>
            </w:rPr>
            <w:t xml:space="preserve">اب وله من العمر </w:t>
          </w:r>
          <w:del w:id="308" w:author="Transkribus" w:date="2019-12-11T14:30:00Z">
            <w:r w:rsidRPr="009B6BCA">
              <w:rPr>
                <w:rFonts w:ascii="Courier New" w:hAnsi="Courier New" w:cs="Courier New"/>
                <w:rtl/>
              </w:rPr>
              <w:delText>ثلاث عشرة سنة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287992" w:rsidRPr="00EE6742" w:rsidRDefault="00287992" w:rsidP="00287992">
      <w:pPr>
        <w:pStyle w:val="NurText"/>
        <w:bidi/>
        <w:rPr>
          <w:rFonts w:ascii="Courier New" w:hAnsi="Courier New" w:cs="Courier New"/>
        </w:rPr>
      </w:pPr>
      <w:dir w:val="rtl">
        <w:dir w:val="rtl">
          <w:del w:id="309" w:author="Transkribus" w:date="2019-12-11T14:30:00Z">
            <w:r w:rsidRPr="009B6BCA">
              <w:rPr>
                <w:rFonts w:ascii="Courier New" w:hAnsi="Courier New" w:cs="Courier New"/>
                <w:rtl/>
              </w:rPr>
              <w:delText>غاية</w:delText>
            </w:r>
          </w:del>
          <w:ins w:id="310" w:author="Transkribus" w:date="2019-12-11T14:30:00Z">
            <w:r w:rsidRPr="00EE6742">
              <w:rPr>
                <w:rFonts w:ascii="Courier New" w:hAnsi="Courier New" w:cs="Courier New"/>
                <w:rtl/>
              </w:rPr>
              <w:t>ثلاثة عسرستة عابة</w:t>
            </w:r>
          </w:ins>
          <w:r w:rsidRPr="00EE6742">
            <w:rPr>
              <w:rFonts w:ascii="Courier New" w:hAnsi="Courier New" w:cs="Courier New"/>
              <w:rtl/>
            </w:rPr>
            <w:t xml:space="preserve"> الاحكام فى صناعة</w:t>
          </w:r>
          <w:r>
            <w:t>‬</w:t>
          </w:r>
          <w:r>
            <w:t>‬</w:t>
          </w:r>
        </w:dir>
      </w:dir>
    </w:p>
    <w:p w:rsidR="00287992" w:rsidRPr="009B6BCA" w:rsidRDefault="00287992" w:rsidP="00287992">
      <w:pPr>
        <w:pStyle w:val="NurText"/>
        <w:bidi/>
        <w:rPr>
          <w:del w:id="311" w:author="Transkribus" w:date="2019-12-11T14:30:00Z"/>
          <w:rFonts w:ascii="Courier New" w:hAnsi="Courier New" w:cs="Courier New"/>
        </w:rPr>
      </w:pPr>
      <w:r w:rsidRPr="00EE6742">
        <w:rPr>
          <w:rFonts w:ascii="Courier New" w:hAnsi="Courier New" w:cs="Courier New"/>
          <w:rtl/>
        </w:rPr>
        <w:t>الاحكام</w:t>
      </w:r>
      <w:del w:id="31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287992" w:rsidRPr="009B6BCA" w:rsidRDefault="00287992" w:rsidP="00287992">
      <w:pPr>
        <w:pStyle w:val="NurText"/>
        <w:bidi/>
        <w:rPr>
          <w:del w:id="313" w:author="Transkribus" w:date="2019-12-11T14:30:00Z"/>
          <w:rFonts w:ascii="Courier New" w:hAnsi="Courier New" w:cs="Courier New"/>
        </w:rPr>
      </w:pPr>
      <w:dir w:val="rtl">
        <w:dir w:val="rtl">
          <w:del w:id="314" w:author="Transkribus" w:date="2019-12-11T14:30:00Z">
            <w:r w:rsidRPr="009B6BCA">
              <w:rPr>
                <w:rFonts w:ascii="Courier New" w:hAnsi="Courier New" w:cs="Courier New"/>
                <w:rtl/>
              </w:rPr>
              <w:delText>الرسالة السنية</w:delText>
            </w:r>
          </w:del>
          <w:ins w:id="315" w:author="Transkribus" w:date="2019-12-11T14:30:00Z">
            <w:r w:rsidRPr="00EE6742">
              <w:rPr>
                <w:rFonts w:ascii="Courier New" w:hAnsi="Courier New" w:cs="Courier New"/>
                <w:rtl/>
              </w:rPr>
              <w:t xml:space="preserve"> الرشالة السفية</w:t>
            </w:r>
          </w:ins>
          <w:r w:rsidRPr="00EE6742">
            <w:rPr>
              <w:rFonts w:ascii="Courier New" w:hAnsi="Courier New" w:cs="Courier New"/>
              <w:rtl/>
            </w:rPr>
            <w:t xml:space="preserve"> فى شر</w:t>
          </w:r>
          <w:del w:id="316" w:author="Transkribus" w:date="2019-12-11T14:30:00Z">
            <w:r w:rsidRPr="009B6BCA">
              <w:rPr>
                <w:rFonts w:ascii="Courier New" w:hAnsi="Courier New" w:cs="Courier New"/>
                <w:rtl/>
              </w:rPr>
              <w:delText>ح</w:delText>
            </w:r>
          </w:del>
          <w:ins w:id="317" w:author="Transkribus" w:date="2019-12-11T14:30:00Z">
            <w:r w:rsidRPr="00EE6742">
              <w:rPr>
                <w:rFonts w:ascii="Courier New" w:hAnsi="Courier New" w:cs="Courier New"/>
                <w:rtl/>
              </w:rPr>
              <w:t>جم</w:t>
            </w:r>
          </w:ins>
          <w:r w:rsidRPr="00EE6742">
            <w:rPr>
              <w:rFonts w:ascii="Courier New" w:hAnsi="Courier New" w:cs="Courier New"/>
              <w:rtl/>
            </w:rPr>
            <w:t xml:space="preserve"> المقدمة </w:t>
          </w:r>
          <w:del w:id="318" w:author="Transkribus" w:date="2019-12-11T14:30:00Z">
            <w:r w:rsidRPr="009B6BCA">
              <w:rPr>
                <w:rFonts w:ascii="Courier New" w:hAnsi="Courier New" w:cs="Courier New"/>
                <w:rtl/>
              </w:rPr>
              <w:delText>المطرزية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287992" w:rsidRPr="00EE6742" w:rsidRDefault="00287992" w:rsidP="00287992">
      <w:pPr>
        <w:pStyle w:val="NurText"/>
        <w:bidi/>
        <w:rPr>
          <w:rFonts w:ascii="Courier New" w:hAnsi="Courier New" w:cs="Courier New"/>
        </w:rPr>
      </w:pPr>
      <w:dir w:val="rtl">
        <w:dir w:val="rtl">
          <w:del w:id="319" w:author="Transkribus" w:date="2019-12-11T14:30:00Z">
            <w:r w:rsidRPr="009B6BCA">
              <w:rPr>
                <w:rFonts w:ascii="Courier New" w:hAnsi="Courier New" w:cs="Courier New"/>
                <w:rtl/>
              </w:rPr>
              <w:delText>الانوار</w:delText>
            </w:r>
          </w:del>
          <w:ins w:id="320" w:author="Transkribus" w:date="2019-12-11T14:30:00Z">
            <w:r w:rsidRPr="00EE6742">
              <w:rPr>
                <w:rFonts w:ascii="Courier New" w:hAnsi="Courier New" w:cs="Courier New"/>
                <w:rtl/>
              </w:rPr>
              <w:t>المطررة الابوار</w:t>
            </w:r>
          </w:ins>
          <w:r w:rsidRPr="00EE6742">
            <w:rPr>
              <w:rFonts w:ascii="Courier New" w:hAnsi="Courier New" w:cs="Courier New"/>
              <w:rtl/>
            </w:rPr>
            <w:t xml:space="preserve"> الساطعات فى </w:t>
          </w:r>
          <w:del w:id="321" w:author="Transkribus" w:date="2019-12-11T14:30:00Z">
            <w:r w:rsidRPr="009B6BCA">
              <w:rPr>
                <w:rFonts w:ascii="Courier New" w:hAnsi="Courier New" w:cs="Courier New"/>
                <w:rtl/>
              </w:rPr>
              <w:delText>شرح الايات البينات</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322" w:author="Transkribus" w:date="2019-12-11T14:30:00Z">
            <w:r w:rsidRPr="00EE6742">
              <w:rPr>
                <w:rFonts w:ascii="Courier New" w:hAnsi="Courier New" w:cs="Courier New"/>
                <w:rtl/>
              </w:rPr>
              <w:t>شرج الابان</w:t>
            </w:r>
          </w:ins>
          <w:r>
            <w:t>‬</w:t>
          </w:r>
          <w:r>
            <w:t>‬</w:t>
          </w:r>
        </w:dir>
      </w:dir>
    </w:p>
    <w:p w:rsidR="00287992" w:rsidRPr="009B6BCA" w:rsidRDefault="00287992" w:rsidP="00287992">
      <w:pPr>
        <w:pStyle w:val="NurText"/>
        <w:bidi/>
        <w:rPr>
          <w:del w:id="323" w:author="Transkribus" w:date="2019-12-11T14:30:00Z"/>
          <w:rFonts w:ascii="Courier New" w:hAnsi="Courier New" w:cs="Courier New"/>
        </w:rPr>
      </w:pPr>
      <w:dir w:val="rtl">
        <w:dir w:val="rtl">
          <w:ins w:id="324" w:author="Transkribus" w:date="2019-12-11T14:30:00Z">
            <w:r w:rsidRPr="00EE6742">
              <w:rPr>
                <w:rFonts w:ascii="Courier New" w:hAnsi="Courier New" w:cs="Courier New"/>
                <w:rtl/>
              </w:rPr>
              <w:t xml:space="preserve">البينان </w:t>
            </w:r>
          </w:ins>
          <w:r w:rsidRPr="00EE6742">
            <w:rPr>
              <w:rFonts w:ascii="Courier New" w:hAnsi="Courier New" w:cs="Courier New"/>
              <w:rtl/>
            </w:rPr>
            <w:t xml:space="preserve">كتاب </w:t>
          </w:r>
          <w:del w:id="325" w:author="Transkribus" w:date="2019-12-11T14:30:00Z">
            <w:r w:rsidRPr="009B6BCA">
              <w:rPr>
                <w:rFonts w:ascii="Courier New" w:hAnsi="Courier New" w:cs="Courier New"/>
                <w:rtl/>
              </w:rPr>
              <w:delText>نزهة</w:delText>
            </w:r>
          </w:del>
          <w:ins w:id="326" w:author="Transkribus" w:date="2019-12-11T14:30:00Z">
            <w:r w:rsidRPr="00EE6742">
              <w:rPr>
                <w:rFonts w:ascii="Courier New" w:hAnsi="Courier New" w:cs="Courier New"/>
                <w:rtl/>
              </w:rPr>
              <w:t>برمة</w:t>
            </w:r>
          </w:ins>
          <w:r w:rsidRPr="00EE6742">
            <w:rPr>
              <w:rFonts w:ascii="Courier New" w:hAnsi="Courier New" w:cs="Courier New"/>
              <w:rtl/>
            </w:rPr>
            <w:t xml:space="preserve"> الناظر فى </w:t>
          </w:r>
          <w:del w:id="327" w:author="Transkribus" w:date="2019-12-11T14:30:00Z">
            <w:r w:rsidRPr="009B6BCA">
              <w:rPr>
                <w:rFonts w:ascii="Courier New" w:hAnsi="Courier New" w:cs="Courier New"/>
                <w:rtl/>
              </w:rPr>
              <w:delText>المثل السائر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287992" w:rsidRPr="00EE6742" w:rsidRDefault="00287992" w:rsidP="00287992">
      <w:pPr>
        <w:pStyle w:val="NurText"/>
        <w:bidi/>
        <w:rPr>
          <w:rFonts w:ascii="Courier New" w:hAnsi="Courier New" w:cs="Courier New"/>
        </w:rPr>
      </w:pPr>
      <w:dir w:val="rtl">
        <w:dir w:val="rtl">
          <w:del w:id="328" w:author="Transkribus" w:date="2019-12-11T14:30:00Z">
            <w:r w:rsidRPr="009B6BCA">
              <w:rPr>
                <w:rFonts w:ascii="Courier New" w:hAnsi="Courier New" w:cs="Courier New"/>
                <w:rtl/>
              </w:rPr>
              <w:delText>الرسالة</w:delText>
            </w:r>
          </w:del>
          <w:ins w:id="329" w:author="Transkribus" w:date="2019-12-11T14:30:00Z">
            <w:r w:rsidRPr="00EE6742">
              <w:rPr>
                <w:rFonts w:ascii="Courier New" w:hAnsi="Courier New" w:cs="Courier New"/>
                <w:rtl/>
              </w:rPr>
              <w:t>النل السار الرشالة</w:t>
            </w:r>
          </w:ins>
          <w:r w:rsidRPr="00EE6742">
            <w:rPr>
              <w:rFonts w:ascii="Courier New" w:hAnsi="Courier New" w:cs="Courier New"/>
              <w:rtl/>
            </w:rPr>
            <w:t xml:space="preserve"> الكاملة فى علم </w:t>
          </w:r>
          <w:del w:id="330" w:author="Transkribus" w:date="2019-12-11T14:30:00Z">
            <w:r w:rsidRPr="009B6BCA">
              <w:rPr>
                <w:rFonts w:ascii="Courier New" w:hAnsi="Courier New" w:cs="Courier New"/>
                <w:rtl/>
              </w:rPr>
              <w:delText>الجبر والمقابلة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331" w:author="Transkribus" w:date="2019-12-11T14:30:00Z">
            <w:r w:rsidRPr="00EE6742">
              <w:rPr>
                <w:rFonts w:ascii="Courier New" w:hAnsi="Courier New" w:cs="Courier New"/>
                <w:rtl/>
              </w:rPr>
              <w:t>الجير والمةاملة</w:t>
            </w:r>
          </w:ins>
          <w:r>
            <w:t>‬</w:t>
          </w:r>
          <w:r>
            <w:t>‬</w:t>
          </w:r>
        </w:dir>
      </w:dir>
    </w:p>
    <w:p w:rsidR="00287992" w:rsidRPr="009B6BCA" w:rsidRDefault="00287992" w:rsidP="00287992">
      <w:pPr>
        <w:pStyle w:val="NurText"/>
        <w:bidi/>
        <w:rPr>
          <w:del w:id="332" w:author="Transkribus" w:date="2019-12-11T14:30:00Z"/>
          <w:rFonts w:ascii="Courier New" w:hAnsi="Courier New" w:cs="Courier New"/>
        </w:rPr>
      </w:pPr>
      <w:dir w:val="rtl">
        <w:dir w:val="rtl">
          <w:r w:rsidRPr="00EE6742">
            <w:rPr>
              <w:rFonts w:ascii="Courier New" w:hAnsi="Courier New" w:cs="Courier New"/>
              <w:rtl/>
            </w:rPr>
            <w:t>الرسالة المنصور</w:t>
          </w:r>
          <w:del w:id="333" w:author="Transkribus" w:date="2019-12-11T14:30:00Z">
            <w:r w:rsidRPr="009B6BCA">
              <w:rPr>
                <w:rFonts w:ascii="Courier New" w:hAnsi="Courier New" w:cs="Courier New"/>
                <w:rtl/>
              </w:rPr>
              <w:delText>ية</w:delText>
            </w:r>
          </w:del>
          <w:ins w:id="334" w:author="Transkribus" w:date="2019-12-11T14:30:00Z">
            <w:r w:rsidRPr="00EE6742">
              <w:rPr>
                <w:rFonts w:ascii="Courier New" w:hAnsi="Courier New" w:cs="Courier New"/>
                <w:rtl/>
              </w:rPr>
              <w:t>ه</w:t>
            </w:r>
          </w:ins>
          <w:r w:rsidRPr="00EE6742">
            <w:rPr>
              <w:rFonts w:ascii="Courier New" w:hAnsi="Courier New" w:cs="Courier New"/>
              <w:rtl/>
            </w:rPr>
            <w:t xml:space="preserve"> فى </w:t>
          </w:r>
          <w:del w:id="335" w:author="Transkribus" w:date="2019-12-11T14:30:00Z">
            <w:r w:rsidRPr="009B6BCA">
              <w:rPr>
                <w:rFonts w:ascii="Courier New" w:hAnsi="Courier New" w:cs="Courier New"/>
                <w:rtl/>
              </w:rPr>
              <w:delText>الاعداد</w:delText>
            </w:r>
          </w:del>
          <w:ins w:id="336" w:author="Transkribus" w:date="2019-12-11T14:30:00Z">
            <w:r w:rsidRPr="00EE6742">
              <w:rPr>
                <w:rFonts w:ascii="Courier New" w:hAnsi="Courier New" w:cs="Courier New"/>
                <w:rtl/>
              </w:rPr>
              <w:t>الاعبد اد</w:t>
            </w:r>
          </w:ins>
          <w:r w:rsidRPr="00EE6742">
            <w:rPr>
              <w:rFonts w:ascii="Courier New" w:hAnsi="Courier New" w:cs="Courier New"/>
              <w:rtl/>
            </w:rPr>
            <w:t xml:space="preserve"> الوفقية</w:t>
          </w:r>
          <w:del w:id="33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287992" w:rsidRPr="00EE6742" w:rsidRDefault="00287992" w:rsidP="00287992">
      <w:pPr>
        <w:pStyle w:val="NurText"/>
        <w:bidi/>
        <w:rPr>
          <w:rFonts w:ascii="Courier New" w:hAnsi="Courier New" w:cs="Courier New"/>
        </w:rPr>
      </w:pPr>
      <w:dir w:val="rtl">
        <w:dir w:val="rtl">
          <w:del w:id="338" w:author="Transkribus" w:date="2019-12-11T14:30:00Z">
            <w:r w:rsidRPr="009B6BCA">
              <w:rPr>
                <w:rFonts w:ascii="Courier New" w:hAnsi="Courier New" w:cs="Courier New"/>
                <w:rtl/>
              </w:rPr>
              <w:delText>الزاهى</w:delText>
            </w:r>
          </w:del>
          <w:ins w:id="339" w:author="Transkribus" w:date="2019-12-11T14:30:00Z">
            <w:r w:rsidRPr="00EE6742">
              <w:rPr>
                <w:rFonts w:ascii="Courier New" w:hAnsi="Courier New" w:cs="Courier New"/>
                <w:rtl/>
              </w:rPr>
              <w:t xml:space="preserve"> الراهى</w:t>
            </w:r>
          </w:ins>
          <w:r w:rsidRPr="00EE6742">
            <w:rPr>
              <w:rFonts w:ascii="Courier New" w:hAnsi="Courier New" w:cs="Courier New"/>
              <w:rtl/>
            </w:rPr>
            <w:t xml:space="preserve"> فى </w:t>
          </w:r>
          <w:del w:id="340" w:author="Transkribus" w:date="2019-12-11T14:30:00Z">
            <w:r w:rsidRPr="009B6BCA">
              <w:rPr>
                <w:rFonts w:ascii="Courier New" w:hAnsi="Courier New" w:cs="Courier New"/>
                <w:rtl/>
              </w:rPr>
              <w:delText>اختصار الزيج المقرب المبنى على الرصد المجرب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341" w:author="Transkribus" w:date="2019-12-11T14:30:00Z">
            <w:r w:rsidRPr="00EE6742">
              <w:rPr>
                <w:rFonts w:ascii="Courier New" w:hAnsi="Courier New" w:cs="Courier New"/>
                <w:rtl/>
              </w:rPr>
              <w:t>الخنصار الريبح الشاهى الريح المهرب</w:t>
            </w:r>
          </w:ins>
          <w:r>
            <w:t>‬</w:t>
          </w:r>
          <w:r>
            <w:t>‬</w:t>
          </w:r>
        </w:dir>
      </w:dir>
    </w:p>
    <w:p w:rsidR="00287992" w:rsidRPr="00EE6742" w:rsidRDefault="00287992" w:rsidP="00287992">
      <w:pPr>
        <w:pStyle w:val="NurText"/>
        <w:bidi/>
        <w:rPr>
          <w:ins w:id="342" w:author="Transkribus" w:date="2019-12-11T14:30:00Z"/>
          <w:rFonts w:ascii="Courier New" w:hAnsi="Courier New" w:cs="Courier New"/>
        </w:rPr>
      </w:pPr>
      <w:dir w:val="rtl">
        <w:dir w:val="rtl">
          <w:ins w:id="343" w:author="Transkribus" w:date="2019-12-11T14:30:00Z">
            <w:r w:rsidRPr="00EE6742">
              <w:rPr>
                <w:rFonts w:ascii="Courier New" w:hAnsi="Courier New" w:cs="Courier New"/>
                <w:rtl/>
              </w:rPr>
              <w:t>السى على الرسد المجمد</w:t>
            </w:r>
          </w:ins>
          <w:r>
            <w:t>‬</w:t>
          </w:r>
          <w:r>
            <w:t>‬</w:t>
          </w:r>
        </w:dir>
      </w:dir>
    </w:p>
    <w:p w:rsidR="00287992" w:rsidRPr="00EE6742" w:rsidRDefault="00287992" w:rsidP="00287992">
      <w:pPr>
        <w:pStyle w:val="NurText"/>
        <w:bidi/>
        <w:rPr>
          <w:ins w:id="344" w:author="Transkribus" w:date="2019-12-11T14:30:00Z"/>
          <w:rFonts w:ascii="Courier New" w:hAnsi="Courier New" w:cs="Courier New"/>
        </w:rPr>
      </w:pPr>
      <w:ins w:id="345" w:author="Transkribus" w:date="2019-12-11T14:30:00Z">
        <w:r w:rsidRPr="00EE6742">
          <w:rPr>
            <w:rFonts w:ascii="Courier New" w:hAnsi="Courier New" w:cs="Courier New"/>
            <w:rtl/>
          </w:rPr>
          <w:t>ابرين الدين</w:t>
        </w:r>
      </w:ins>
    </w:p>
    <w:p w:rsidR="00287992" w:rsidRPr="00EE6742" w:rsidRDefault="00287992" w:rsidP="00287992">
      <w:pPr>
        <w:pStyle w:val="NurText"/>
        <w:bidi/>
        <w:rPr>
          <w:rFonts w:ascii="Courier New" w:hAnsi="Courier New" w:cs="Courier New"/>
        </w:rPr>
      </w:pPr>
      <w:ins w:id="346" w:author="Transkribus" w:date="2019-12-11T14:30:00Z">
        <w:r w:rsidRPr="00EE6742">
          <w:rPr>
            <w:rFonts w:ascii="Courier New" w:hAnsi="Courier New" w:cs="Courier New"/>
            <w:rtl/>
          </w:rPr>
          <w:t>*(</w:t>
        </w:r>
      </w:ins>
      <w:r w:rsidRPr="00EE6742">
        <w:rPr>
          <w:rFonts w:ascii="Courier New" w:hAnsi="Courier New" w:cs="Courier New"/>
          <w:rtl/>
        </w:rPr>
        <w:t xml:space="preserve">زين الدين </w:t>
      </w:r>
      <w:del w:id="347" w:author="Transkribus" w:date="2019-12-11T14:30:00Z">
        <w:r w:rsidRPr="009B6BCA">
          <w:rPr>
            <w:rFonts w:ascii="Courier New" w:hAnsi="Courier New" w:cs="Courier New"/>
            <w:rtl/>
          </w:rPr>
          <w:delText>الحافظي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348" w:author="Transkribus" w:date="2019-12-11T14:30:00Z">
        <w:r w:rsidRPr="00EE6742">
          <w:rPr>
            <w:rFonts w:ascii="Courier New" w:hAnsi="Courier New" w:cs="Courier New"/>
            <w:rtl/>
          </w:rPr>
          <w:t>الحافقلى)*</w:t>
        </w:r>
      </w:ins>
    </w:p>
    <w:p w:rsidR="00287992" w:rsidRPr="00EE6742" w:rsidRDefault="00287992" w:rsidP="00287992">
      <w:pPr>
        <w:pStyle w:val="NurText"/>
        <w:bidi/>
        <w:rPr>
          <w:ins w:id="349" w:author="Transkribus" w:date="2019-12-11T14:30:00Z"/>
          <w:rFonts w:ascii="Courier New" w:hAnsi="Courier New" w:cs="Courier New"/>
        </w:rPr>
      </w:pPr>
      <w:dir w:val="rtl">
        <w:dir w:val="rtl">
          <w:r w:rsidRPr="00EE6742">
            <w:rPr>
              <w:rFonts w:ascii="Courier New" w:hAnsi="Courier New" w:cs="Courier New"/>
              <w:rtl/>
            </w:rPr>
            <w:t xml:space="preserve">هو الصدر الامام العالم </w:t>
          </w:r>
          <w:del w:id="350" w:author="Transkribus" w:date="2019-12-11T14:30:00Z">
            <w:r w:rsidRPr="009B6BCA">
              <w:rPr>
                <w:rFonts w:ascii="Courier New" w:hAnsi="Courier New" w:cs="Courier New"/>
                <w:rtl/>
              </w:rPr>
              <w:delText>الامير زين</w:delText>
            </w:r>
          </w:del>
          <w:ins w:id="351" w:author="Transkribus" w:date="2019-12-11T14:30:00Z">
            <w:r w:rsidRPr="00EE6742">
              <w:rPr>
                <w:rFonts w:ascii="Courier New" w:hAnsi="Courier New" w:cs="Courier New"/>
                <w:rtl/>
              </w:rPr>
              <w:t>الامرز بن</w:t>
            </w:r>
          </w:ins>
          <w:r w:rsidRPr="00EE6742">
            <w:rPr>
              <w:rFonts w:ascii="Courier New" w:hAnsi="Courier New" w:cs="Courier New"/>
              <w:rtl/>
            </w:rPr>
            <w:t xml:space="preserve"> الدين سليمان بن الم</w:t>
          </w:r>
          <w:del w:id="352" w:author="Transkribus" w:date="2019-12-11T14:30:00Z">
            <w:r w:rsidRPr="009B6BCA">
              <w:rPr>
                <w:rFonts w:ascii="Courier New" w:hAnsi="Courier New" w:cs="Courier New"/>
                <w:rtl/>
              </w:rPr>
              <w:delText>ؤ</w:delText>
            </w:r>
          </w:del>
          <w:ins w:id="353" w:author="Transkribus" w:date="2019-12-11T14:30:00Z">
            <w:r w:rsidRPr="00EE6742">
              <w:rPr>
                <w:rFonts w:ascii="Courier New" w:hAnsi="Courier New" w:cs="Courier New"/>
                <w:rtl/>
              </w:rPr>
              <w:t>وز</w:t>
            </w:r>
          </w:ins>
          <w:r w:rsidRPr="00EE6742">
            <w:rPr>
              <w:rFonts w:ascii="Courier New" w:hAnsi="Courier New" w:cs="Courier New"/>
              <w:rtl/>
            </w:rPr>
            <w:t>يد على بن</w:t>
          </w:r>
          <w:del w:id="354" w:author="Transkribus" w:date="2019-12-11T14:30:00Z">
            <w:r w:rsidRPr="009B6BCA">
              <w:rPr>
                <w:rFonts w:ascii="Courier New" w:hAnsi="Courier New" w:cs="Courier New"/>
                <w:rtl/>
              </w:rPr>
              <w:delText xml:space="preserve"> خ</w:delText>
            </w:r>
          </w:del>
          <w:r>
            <w:t>‬</w:t>
          </w:r>
          <w:r>
            <w:t>‬</w:t>
          </w:r>
        </w:dir>
      </w:dir>
    </w:p>
    <w:p w:rsidR="00287992" w:rsidRPr="00EE6742" w:rsidRDefault="00287992" w:rsidP="00287992">
      <w:pPr>
        <w:pStyle w:val="NurText"/>
        <w:bidi/>
        <w:rPr>
          <w:ins w:id="355" w:author="Transkribus" w:date="2019-12-11T14:30:00Z"/>
          <w:rFonts w:ascii="Courier New" w:hAnsi="Courier New" w:cs="Courier New"/>
        </w:rPr>
      </w:pPr>
      <w:ins w:id="356" w:author="Transkribus" w:date="2019-12-11T14:30:00Z">
        <w:r w:rsidRPr="00EE6742">
          <w:rPr>
            <w:rFonts w:ascii="Courier New" w:hAnsi="Courier New" w:cs="Courier New"/>
            <w:rtl/>
          </w:rPr>
          <w:t>ح</w:t>
        </w:r>
      </w:ins>
      <w:r w:rsidRPr="00EE6742">
        <w:rPr>
          <w:rFonts w:ascii="Courier New" w:hAnsi="Courier New" w:cs="Courier New"/>
          <w:rtl/>
        </w:rPr>
        <w:t>طيب عقرباء ا</w:t>
      </w:r>
      <w:del w:id="357" w:author="Transkribus" w:date="2019-12-11T14:30:00Z">
        <w:r w:rsidRPr="009B6BCA">
          <w:rPr>
            <w:rFonts w:ascii="Courier New" w:hAnsi="Courier New" w:cs="Courier New"/>
            <w:rtl/>
          </w:rPr>
          <w:delText>ش</w:delText>
        </w:r>
      </w:del>
      <w:ins w:id="358" w:author="Transkribus" w:date="2019-12-11T14:30:00Z">
        <w:r w:rsidRPr="00EE6742">
          <w:rPr>
            <w:rFonts w:ascii="Courier New" w:hAnsi="Courier New" w:cs="Courier New"/>
            <w:rtl/>
          </w:rPr>
          <w:t>لس</w:t>
        </w:r>
      </w:ins>
      <w:r w:rsidRPr="00EE6742">
        <w:rPr>
          <w:rFonts w:ascii="Courier New" w:hAnsi="Courier New" w:cs="Courier New"/>
          <w:rtl/>
        </w:rPr>
        <w:t xml:space="preserve">تغل بصناعة الطب على </w:t>
      </w:r>
      <w:del w:id="359" w:author="Transkribus" w:date="2019-12-11T14:30:00Z">
        <w:r w:rsidRPr="009B6BCA">
          <w:rPr>
            <w:rFonts w:ascii="Courier New" w:hAnsi="Courier New" w:cs="Courier New"/>
            <w:rtl/>
          </w:rPr>
          <w:delText>شيخنا مهذب</w:delText>
        </w:r>
      </w:del>
      <w:ins w:id="360" w:author="Transkribus" w:date="2019-12-11T14:30:00Z">
        <w:r w:rsidRPr="00EE6742">
          <w:rPr>
            <w:rFonts w:ascii="Courier New" w:hAnsi="Courier New" w:cs="Courier New"/>
            <w:rtl/>
          </w:rPr>
          <w:t>سحنامهذب</w:t>
        </w:r>
      </w:ins>
      <w:r w:rsidRPr="00EE6742">
        <w:rPr>
          <w:rFonts w:ascii="Courier New" w:hAnsi="Courier New" w:cs="Courier New"/>
          <w:rtl/>
        </w:rPr>
        <w:t xml:space="preserve"> الدين عبد الر</w:t>
      </w:r>
      <w:del w:id="361" w:author="Transkribus" w:date="2019-12-11T14:30:00Z">
        <w:r w:rsidRPr="009B6BCA">
          <w:rPr>
            <w:rFonts w:ascii="Courier New" w:hAnsi="Courier New" w:cs="Courier New"/>
            <w:rtl/>
          </w:rPr>
          <w:delText>حي</w:delText>
        </w:r>
      </w:del>
      <w:ins w:id="362" w:author="Transkribus" w:date="2019-12-11T14:30:00Z">
        <w:r w:rsidRPr="00EE6742">
          <w:rPr>
            <w:rFonts w:ascii="Courier New" w:hAnsi="Courier New" w:cs="Courier New"/>
            <w:rtl/>
          </w:rPr>
          <w:t>ج</w:t>
        </w:r>
      </w:ins>
      <w:r w:rsidRPr="00EE6742">
        <w:rPr>
          <w:rFonts w:ascii="Courier New" w:hAnsi="Courier New" w:cs="Courier New"/>
          <w:rtl/>
        </w:rPr>
        <w:t>م بن على ر</w:t>
      </w:r>
      <w:del w:id="363" w:author="Transkribus" w:date="2019-12-11T14:30:00Z">
        <w:r w:rsidRPr="009B6BCA">
          <w:rPr>
            <w:rFonts w:ascii="Courier New" w:hAnsi="Courier New" w:cs="Courier New"/>
            <w:rtl/>
          </w:rPr>
          <w:delText>ح</w:delText>
        </w:r>
      </w:del>
      <w:ins w:id="364" w:author="Transkribus" w:date="2019-12-11T14:30:00Z">
        <w:r w:rsidRPr="00EE6742">
          <w:rPr>
            <w:rFonts w:ascii="Courier New" w:hAnsi="Courier New" w:cs="Courier New"/>
            <w:rtl/>
          </w:rPr>
          <w:t>ج</w:t>
        </w:r>
      </w:ins>
      <w:r w:rsidRPr="00EE6742">
        <w:rPr>
          <w:rFonts w:ascii="Courier New" w:hAnsi="Courier New" w:cs="Courier New"/>
          <w:rtl/>
        </w:rPr>
        <w:t>م</w:t>
      </w:r>
      <w:del w:id="365" w:author="Transkribus" w:date="2019-12-11T14:30:00Z">
        <w:r w:rsidRPr="009B6BCA">
          <w:rPr>
            <w:rFonts w:ascii="Courier New" w:hAnsi="Courier New" w:cs="Courier New"/>
            <w:rtl/>
          </w:rPr>
          <w:delText>ه</w:delText>
        </w:r>
      </w:del>
      <w:ins w:id="366" w:author="Transkribus" w:date="2019-12-11T14:30:00Z">
        <w:r w:rsidRPr="00EE6742">
          <w:rPr>
            <w:rFonts w:ascii="Courier New" w:hAnsi="Courier New" w:cs="Courier New"/>
            <w:rtl/>
          </w:rPr>
          <w:t>ة</w:t>
        </w:r>
      </w:ins>
      <w:r w:rsidRPr="00EE6742">
        <w:rPr>
          <w:rFonts w:ascii="Courier New" w:hAnsi="Courier New" w:cs="Courier New"/>
          <w:rtl/>
        </w:rPr>
        <w:t xml:space="preserve"> الله</w:t>
      </w:r>
      <w:del w:id="367" w:author="Transkribus" w:date="2019-12-11T14:30:00Z">
        <w:r w:rsidRPr="009B6BCA">
          <w:rPr>
            <w:rFonts w:ascii="Courier New" w:hAnsi="Courier New" w:cs="Courier New"/>
            <w:rtl/>
          </w:rPr>
          <w:delText xml:space="preserve"> فحصل</w:delText>
        </w:r>
      </w:del>
    </w:p>
    <w:p w:rsidR="00287992" w:rsidRPr="00EE6742" w:rsidRDefault="00287992" w:rsidP="00287992">
      <w:pPr>
        <w:pStyle w:val="NurText"/>
        <w:bidi/>
        <w:rPr>
          <w:rFonts w:ascii="Courier New" w:hAnsi="Courier New" w:cs="Courier New"/>
        </w:rPr>
      </w:pPr>
      <w:ins w:id="368" w:author="Transkribus" w:date="2019-12-11T14:30:00Z">
        <w:r w:rsidRPr="00EE6742">
          <w:rPr>
            <w:rFonts w:ascii="Courier New" w:hAnsi="Courier New" w:cs="Courier New"/>
            <w:rtl/>
          </w:rPr>
          <w:t>لفضل</w:t>
        </w:r>
      </w:ins>
      <w:r w:rsidRPr="00EE6742">
        <w:rPr>
          <w:rFonts w:ascii="Courier New" w:hAnsi="Courier New" w:cs="Courier New"/>
          <w:rtl/>
        </w:rPr>
        <w:t xml:space="preserve"> علمها وعملها </w:t>
      </w:r>
      <w:del w:id="369" w:author="Transkribus" w:date="2019-12-11T14:30:00Z">
        <w:r w:rsidRPr="009B6BCA">
          <w:rPr>
            <w:rFonts w:ascii="Courier New" w:hAnsi="Courier New" w:cs="Courier New"/>
            <w:rtl/>
          </w:rPr>
          <w:delText>واتقن فصولها وجملها</w:delText>
        </w:r>
      </w:del>
      <w:ins w:id="370" w:author="Transkribus" w:date="2019-12-11T14:30:00Z">
        <w:r w:rsidRPr="00EE6742">
          <w:rPr>
            <w:rFonts w:ascii="Courier New" w:hAnsi="Courier New" w:cs="Courier New"/>
            <w:rtl/>
          </w:rPr>
          <w:t>واثقن نصولها وحملها</w:t>
        </w:r>
      </w:ins>
      <w:r w:rsidRPr="00EE6742">
        <w:rPr>
          <w:rFonts w:ascii="Courier New" w:hAnsi="Courier New" w:cs="Courier New"/>
          <w:rtl/>
        </w:rPr>
        <w:t xml:space="preserve"> وخدم بصناعة الطب الملك </w:t>
      </w:r>
      <w:del w:id="371" w:author="Transkribus" w:date="2019-12-11T14:30:00Z">
        <w:r w:rsidRPr="009B6BCA">
          <w:rPr>
            <w:rFonts w:ascii="Courier New" w:hAnsi="Courier New" w:cs="Courier New"/>
            <w:rtl/>
          </w:rPr>
          <w:delText>الحافظ نور</w:delText>
        </w:r>
      </w:del>
      <w:ins w:id="372" w:author="Transkribus" w:date="2019-12-11T14:30:00Z">
        <w:r w:rsidRPr="00EE6742">
          <w:rPr>
            <w:rFonts w:ascii="Courier New" w:hAnsi="Courier New" w:cs="Courier New"/>
            <w:rtl/>
          </w:rPr>
          <w:t>الحافط ور</w:t>
        </w:r>
      </w:ins>
      <w:r w:rsidRPr="00EE6742">
        <w:rPr>
          <w:rFonts w:ascii="Courier New" w:hAnsi="Courier New" w:cs="Courier New"/>
          <w:rtl/>
        </w:rPr>
        <w:t xml:space="preserve"> الدين</w:t>
      </w:r>
    </w:p>
    <w:p w:rsidR="00287992" w:rsidRPr="00EE6742" w:rsidRDefault="00287992" w:rsidP="00287992">
      <w:pPr>
        <w:pStyle w:val="NurText"/>
        <w:bidi/>
        <w:rPr>
          <w:rFonts w:ascii="Courier New" w:hAnsi="Courier New" w:cs="Courier New"/>
        </w:rPr>
      </w:pPr>
      <w:r w:rsidRPr="00EE6742">
        <w:rPr>
          <w:rFonts w:ascii="Courier New" w:hAnsi="Courier New" w:cs="Courier New"/>
          <w:rtl/>
        </w:rPr>
        <w:t>ا</w:t>
      </w:r>
      <w:ins w:id="373" w:author="Transkribus" w:date="2019-12-11T14:30:00Z">
        <w:r w:rsidRPr="00EE6742">
          <w:rPr>
            <w:rFonts w:ascii="Courier New" w:hAnsi="Courier New" w:cs="Courier New"/>
            <w:rtl/>
          </w:rPr>
          <w:t>ب</w:t>
        </w:r>
      </w:ins>
      <w:r w:rsidRPr="00EE6742">
        <w:rPr>
          <w:rFonts w:ascii="Courier New" w:hAnsi="Courier New" w:cs="Courier New"/>
          <w:rtl/>
        </w:rPr>
        <w:t xml:space="preserve">رسلان شاه بن </w:t>
      </w:r>
      <w:del w:id="374" w:author="Transkribus" w:date="2019-12-11T14:30:00Z">
        <w:r w:rsidRPr="009B6BCA">
          <w:rPr>
            <w:rFonts w:ascii="Courier New" w:hAnsi="Courier New" w:cs="Courier New"/>
            <w:rtl/>
          </w:rPr>
          <w:delText>ا</w:delText>
        </w:r>
      </w:del>
      <w:ins w:id="375" w:author="Transkribus" w:date="2019-12-11T14:30:00Z">
        <w:r w:rsidRPr="00EE6742">
          <w:rPr>
            <w:rFonts w:ascii="Courier New" w:hAnsi="Courier New" w:cs="Courier New"/>
            <w:rtl/>
          </w:rPr>
          <w:t>أ</w:t>
        </w:r>
      </w:ins>
      <w:r w:rsidRPr="00EE6742">
        <w:rPr>
          <w:rFonts w:ascii="Courier New" w:hAnsi="Courier New" w:cs="Courier New"/>
          <w:rtl/>
        </w:rPr>
        <w:t xml:space="preserve">بى بكر بن </w:t>
      </w:r>
      <w:del w:id="376" w:author="Transkribus" w:date="2019-12-11T14:30:00Z">
        <w:r w:rsidRPr="009B6BCA">
          <w:rPr>
            <w:rFonts w:ascii="Courier New" w:hAnsi="Courier New" w:cs="Courier New"/>
            <w:rtl/>
          </w:rPr>
          <w:delText>ا</w:delText>
        </w:r>
      </w:del>
      <w:ins w:id="377" w:author="Transkribus" w:date="2019-12-11T14:30:00Z">
        <w:r w:rsidRPr="00EE6742">
          <w:rPr>
            <w:rFonts w:ascii="Courier New" w:hAnsi="Courier New" w:cs="Courier New"/>
            <w:rtl/>
          </w:rPr>
          <w:t>أ</w:t>
        </w:r>
      </w:ins>
      <w:r w:rsidRPr="00EE6742">
        <w:rPr>
          <w:rFonts w:ascii="Courier New" w:hAnsi="Courier New" w:cs="Courier New"/>
          <w:rtl/>
        </w:rPr>
        <w:t>يوب وكان يوم</w:t>
      </w:r>
      <w:del w:id="378" w:author="Transkribus" w:date="2019-12-11T14:30:00Z">
        <w:r w:rsidRPr="009B6BCA">
          <w:rPr>
            <w:rFonts w:ascii="Courier New" w:hAnsi="Courier New" w:cs="Courier New"/>
            <w:rtl/>
          </w:rPr>
          <w:delText>ئ</w:delText>
        </w:r>
      </w:del>
      <w:ins w:id="379" w:author="Transkribus" w:date="2019-12-11T14:30:00Z">
        <w:r w:rsidRPr="00EE6742">
          <w:rPr>
            <w:rFonts w:ascii="Courier New" w:hAnsi="Courier New" w:cs="Courier New"/>
            <w:rtl/>
          </w:rPr>
          <w:t>ت</w:t>
        </w:r>
      </w:ins>
      <w:r w:rsidRPr="00EE6742">
        <w:rPr>
          <w:rFonts w:ascii="Courier New" w:hAnsi="Courier New" w:cs="Courier New"/>
          <w:rtl/>
        </w:rPr>
        <w:t xml:space="preserve">ذ صاحب قلعة </w:t>
      </w:r>
      <w:del w:id="380" w:author="Transkribus" w:date="2019-12-11T14:30:00Z">
        <w:r w:rsidRPr="009B6BCA">
          <w:rPr>
            <w:rFonts w:ascii="Courier New" w:hAnsi="Courier New" w:cs="Courier New"/>
            <w:rtl/>
          </w:rPr>
          <w:delText>جعبر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381" w:author="Transkribus" w:date="2019-12-11T14:30:00Z">
        <w:r w:rsidRPr="00EE6742">
          <w:rPr>
            <w:rFonts w:ascii="Courier New" w:hAnsi="Courier New" w:cs="Courier New"/>
            <w:rtl/>
          </w:rPr>
          <w:t>جعير وأقام فى خذمبة فى الميه جعير</w:t>
        </w:r>
      </w:ins>
    </w:p>
    <w:p w:rsidR="00287992" w:rsidRPr="00EE6742" w:rsidRDefault="00287992" w:rsidP="00287992">
      <w:pPr>
        <w:pStyle w:val="NurText"/>
        <w:bidi/>
        <w:rPr>
          <w:rFonts w:ascii="Courier New" w:hAnsi="Courier New" w:cs="Courier New"/>
        </w:rPr>
      </w:pPr>
      <w:dir w:val="rtl">
        <w:dir w:val="rtl">
          <w:del w:id="382" w:author="Transkribus" w:date="2019-12-11T14:30:00Z">
            <w:r w:rsidRPr="009B6BCA">
              <w:rPr>
                <w:rFonts w:ascii="Courier New" w:hAnsi="Courier New" w:cs="Courier New"/>
                <w:rtl/>
              </w:rPr>
              <w:delText>واقام فى خدمته فى قلعة جعبر وتميز عنده واجزل رفده وخوله</w:delText>
            </w:r>
          </w:del>
          <w:ins w:id="383" w:author="Transkribus" w:date="2019-12-11T14:30:00Z">
            <w:r w:rsidRPr="00EE6742">
              <w:rPr>
                <w:rFonts w:ascii="Courier New" w:hAnsi="Courier New" w:cs="Courier New"/>
                <w:rtl/>
              </w:rPr>
              <w:t>وغير عنده وأجرل زقده وجوله</w:t>
            </w:r>
          </w:ins>
          <w:r w:rsidRPr="00EE6742">
            <w:rPr>
              <w:rFonts w:ascii="Courier New" w:hAnsi="Courier New" w:cs="Courier New"/>
              <w:rtl/>
            </w:rPr>
            <w:t xml:space="preserve"> فى دولته واشتمل عليه </w:t>
          </w:r>
          <w:del w:id="384" w:author="Transkribus" w:date="2019-12-11T14:30:00Z">
            <w:r w:rsidRPr="009B6BCA">
              <w:rPr>
                <w:rFonts w:ascii="Courier New" w:hAnsi="Courier New" w:cs="Courier New"/>
                <w:rtl/>
              </w:rPr>
              <w:delText>بكليته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385" w:author="Transkribus" w:date="2019-12-11T14:30:00Z">
            <w:r w:rsidRPr="00EE6742">
              <w:rPr>
                <w:rFonts w:ascii="Courier New" w:hAnsi="Courier New" w:cs="Courier New"/>
                <w:rtl/>
              </w:rPr>
              <w:t>مكليته وكمان زبن الدين بعانى</w:t>
            </w:r>
          </w:ins>
          <w:r>
            <w:t>‬</w:t>
          </w:r>
          <w:r>
            <w:t>‬</w:t>
          </w:r>
        </w:dir>
      </w:dir>
    </w:p>
    <w:p w:rsidR="00287992" w:rsidRPr="009B6BCA" w:rsidRDefault="00287992" w:rsidP="00287992">
      <w:pPr>
        <w:pStyle w:val="NurText"/>
        <w:bidi/>
        <w:rPr>
          <w:del w:id="386" w:author="Transkribus" w:date="2019-12-11T14:30:00Z"/>
          <w:rFonts w:ascii="Courier New" w:hAnsi="Courier New" w:cs="Courier New"/>
        </w:rPr>
      </w:pPr>
      <w:dir w:val="rtl">
        <w:dir w:val="rtl">
          <w:del w:id="387" w:author="Transkribus" w:date="2019-12-11T14:30:00Z">
            <w:r w:rsidRPr="009B6BCA">
              <w:rPr>
                <w:rFonts w:ascii="Courier New" w:hAnsi="Courier New" w:cs="Courier New"/>
                <w:rtl/>
              </w:rPr>
              <w:delText>وكان زين الدين يعانى الادب والشعر والكتابة</w:delText>
            </w:r>
          </w:del>
          <w:ins w:id="388" w:author="Transkribus" w:date="2019-12-11T14:30:00Z">
            <w:r w:rsidRPr="00EE6742">
              <w:rPr>
                <w:rFonts w:ascii="Courier New" w:hAnsi="Courier New" w:cs="Courier New"/>
                <w:rtl/>
              </w:rPr>
              <w:t>الاذب والشعرو الكتابة</w:t>
            </w:r>
          </w:ins>
          <w:r w:rsidRPr="00EE6742">
            <w:rPr>
              <w:rFonts w:ascii="Courier New" w:hAnsi="Courier New" w:cs="Courier New"/>
              <w:rtl/>
            </w:rPr>
            <w:t xml:space="preserve"> الحسنة</w:t>
          </w:r>
          <w:del w:id="38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287992" w:rsidRPr="00EE6742" w:rsidRDefault="00287992" w:rsidP="00287992">
      <w:pPr>
        <w:pStyle w:val="NurText"/>
        <w:bidi/>
        <w:rPr>
          <w:rFonts w:ascii="Courier New" w:hAnsi="Courier New" w:cs="Courier New"/>
        </w:rPr>
      </w:pPr>
      <w:dir w:val="rtl">
        <w:dir w:val="rtl">
          <w:del w:id="390" w:author="Transkribus" w:date="2019-12-11T14:30:00Z">
            <w:r w:rsidRPr="009B6BCA">
              <w:rPr>
                <w:rFonts w:ascii="Courier New" w:hAnsi="Courier New" w:cs="Courier New"/>
                <w:rtl/>
              </w:rPr>
              <w:delText>وكان ايضا يعانى الجندية وداخل اولاد</w:delText>
            </w:r>
          </w:del>
          <w:ins w:id="391" w:author="Transkribus" w:date="2019-12-11T14:30:00Z">
            <w:r w:rsidRPr="00EE6742">
              <w:rPr>
                <w:rFonts w:ascii="Courier New" w:hAnsi="Courier New" w:cs="Courier New"/>
                <w:rtl/>
              </w:rPr>
              <w:t xml:space="preserve"> وكمان أبضابعانى الحتديقوداخل أولاد</w:t>
            </w:r>
          </w:ins>
          <w:r w:rsidRPr="00EE6742">
            <w:rPr>
              <w:rFonts w:ascii="Courier New" w:hAnsi="Courier New" w:cs="Courier New"/>
              <w:rtl/>
            </w:rPr>
            <w:t xml:space="preserve"> الملك الحا</w:t>
          </w:r>
          <w:del w:id="392" w:author="Transkribus" w:date="2019-12-11T14:30:00Z">
            <w:r w:rsidRPr="009B6BCA">
              <w:rPr>
                <w:rFonts w:ascii="Courier New" w:hAnsi="Courier New" w:cs="Courier New"/>
                <w:rtl/>
              </w:rPr>
              <w:delText>فظ</w:delText>
            </w:r>
          </w:del>
          <w:ins w:id="393" w:author="Transkribus" w:date="2019-12-11T14:30:00Z">
            <w:r w:rsidRPr="00EE6742">
              <w:rPr>
                <w:rFonts w:ascii="Courier New" w:hAnsi="Courier New" w:cs="Courier New"/>
                <w:rtl/>
              </w:rPr>
              <w:t>نط</w:t>
            </w:r>
          </w:ins>
          <w:r w:rsidRPr="00EE6742">
            <w:rPr>
              <w:rFonts w:ascii="Courier New" w:hAnsi="Courier New" w:cs="Courier New"/>
              <w:rtl/>
            </w:rPr>
            <w:t xml:space="preserve"> وصار</w:t>
          </w:r>
          <w:del w:id="394" w:author="Transkribus" w:date="2019-12-11T14:30:00Z">
            <w:r w:rsidRPr="009B6BCA">
              <w:rPr>
                <w:rFonts w:ascii="Courier New" w:hAnsi="Courier New" w:cs="Courier New"/>
                <w:rtl/>
              </w:rPr>
              <w:delText xml:space="preserve"> حظيا عندهم مكينا فى دولتهم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287992" w:rsidRPr="00EE6742" w:rsidRDefault="00287992" w:rsidP="00287992">
      <w:pPr>
        <w:pStyle w:val="NurText"/>
        <w:bidi/>
        <w:rPr>
          <w:ins w:id="395" w:author="Transkribus" w:date="2019-12-11T14:30:00Z"/>
          <w:rFonts w:ascii="Courier New" w:hAnsi="Courier New" w:cs="Courier New"/>
        </w:rPr>
      </w:pPr>
      <w:dir w:val="rtl">
        <w:dir w:val="rtl">
          <w:del w:id="396" w:author="Transkribus" w:date="2019-12-11T14:30:00Z">
            <w:r w:rsidRPr="009B6BCA">
              <w:rPr>
                <w:rFonts w:ascii="Courier New" w:hAnsi="Courier New" w:cs="Courier New"/>
                <w:rtl/>
              </w:rPr>
              <w:delText>ولما توفى الملك الحافظ وتسلم قلعة جعبر</w:delText>
            </w:r>
          </w:del>
          <w:ins w:id="397" w:author="Transkribus" w:date="2019-12-11T14:30:00Z">
            <w:r w:rsidRPr="00EE6742">
              <w:rPr>
                <w:rFonts w:ascii="Courier New" w:hAnsi="Courier New" w:cs="Courier New"/>
                <w:rtl/>
              </w:rPr>
              <w:t>حطبا عثد هم مكنا فى دوانهم ولمانوفى الملك الحاقط وفسلم قلعه جعير الملك الناصر يوسف</w:t>
            </w:r>
          </w:ins>
          <w:r>
            <w:t>‬</w:t>
          </w:r>
          <w:r>
            <w:t>‬</w:t>
          </w:r>
        </w:dir>
      </w:dir>
    </w:p>
    <w:p w:rsidR="00287992" w:rsidRPr="00EE6742" w:rsidRDefault="00287992" w:rsidP="00287992">
      <w:pPr>
        <w:pStyle w:val="NurText"/>
        <w:bidi/>
        <w:rPr>
          <w:ins w:id="398" w:author="Transkribus" w:date="2019-12-11T14:30:00Z"/>
          <w:rFonts w:ascii="Courier New" w:hAnsi="Courier New" w:cs="Courier New"/>
        </w:rPr>
      </w:pPr>
      <w:ins w:id="399" w:author="Transkribus" w:date="2019-12-11T14:30:00Z">
        <w:r w:rsidRPr="00EE6742">
          <w:rPr>
            <w:rFonts w:ascii="Courier New" w:hAnsi="Courier New" w:cs="Courier New"/>
            <w:rtl/>
          </w:rPr>
          <w:t>ابن محمد بن عازى صاحب خلي وذلك ثمر اسلات كمان نيهار بن الدين الحافطى واففقل زين</w:t>
        </w:r>
      </w:ins>
    </w:p>
    <w:p w:rsidR="00287992" w:rsidRPr="00EE6742" w:rsidRDefault="00287992" w:rsidP="00287992">
      <w:pPr>
        <w:pStyle w:val="NurText"/>
        <w:bidi/>
        <w:rPr>
          <w:ins w:id="400" w:author="Transkribus" w:date="2019-12-11T14:30:00Z"/>
          <w:rFonts w:ascii="Courier New" w:hAnsi="Courier New" w:cs="Courier New"/>
        </w:rPr>
      </w:pPr>
      <w:ins w:id="401" w:author="Transkribus" w:date="2019-12-11T14:30:00Z">
        <w:r w:rsidRPr="00EE6742">
          <w:rPr>
            <w:rFonts w:ascii="Courier New" w:hAnsi="Courier New" w:cs="Courier New"/>
            <w:rtl/>
          </w:rPr>
          <w:t>الدين الى حلب وصارب عهيدعند الملك الناصر ومترلة رفبعة وفروجز بن الدين بابفقرييس</w:t>
        </w:r>
      </w:ins>
    </w:p>
    <w:p w:rsidR="00287992" w:rsidRPr="00EE6742" w:rsidRDefault="00287992" w:rsidP="00287992">
      <w:pPr>
        <w:pStyle w:val="NurText"/>
        <w:bidi/>
        <w:rPr>
          <w:rFonts w:ascii="Courier New" w:hAnsi="Courier New" w:cs="Courier New"/>
        </w:rPr>
      </w:pPr>
      <w:ins w:id="402" w:author="Transkribus" w:date="2019-12-11T14:30:00Z">
        <w:r w:rsidRPr="00EE6742">
          <w:rPr>
            <w:rFonts w:ascii="Courier New" w:hAnsi="Courier New" w:cs="Courier New"/>
            <w:rtl/>
          </w:rPr>
          <w:t>خلب وافتنى أمو الاكشير مولماملك</w:t>
        </w:r>
      </w:ins>
      <w:r w:rsidRPr="00EE6742">
        <w:rPr>
          <w:rFonts w:ascii="Courier New" w:hAnsi="Courier New" w:cs="Courier New"/>
          <w:rtl/>
        </w:rPr>
        <w:t xml:space="preserve"> الملك الناصر يوسف بن محمد </w:t>
      </w:r>
      <w:del w:id="403" w:author="Transkribus" w:date="2019-12-11T14:30:00Z">
        <w:r w:rsidRPr="009B6BCA">
          <w:rPr>
            <w:rFonts w:ascii="Courier New" w:hAnsi="Courier New" w:cs="Courier New"/>
            <w:rtl/>
          </w:rPr>
          <w:delText>بن غازى صاحب حلب وذلك بمراسلات كان فيها زين الدين الحافظي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404" w:author="Transkribus" w:date="2019-12-11T14:30:00Z">
        <w:r w:rsidRPr="00EE6742">
          <w:rPr>
            <w:rFonts w:ascii="Courier New" w:hAnsi="Courier New" w:cs="Courier New"/>
            <w:rtl/>
          </w:rPr>
          <w:t>ديسق وضل معة الى دمشق</w:t>
        </w:r>
      </w:ins>
    </w:p>
    <w:p w:rsidR="00287992" w:rsidRPr="009B6BCA" w:rsidRDefault="00287992" w:rsidP="00287992">
      <w:pPr>
        <w:pStyle w:val="NurText"/>
        <w:bidi/>
        <w:rPr>
          <w:del w:id="405" w:author="Transkribus" w:date="2019-12-11T14:30:00Z"/>
          <w:rFonts w:ascii="Courier New" w:hAnsi="Courier New" w:cs="Courier New"/>
        </w:rPr>
      </w:pPr>
      <w:dir w:val="rtl">
        <w:dir w:val="rtl">
          <w:del w:id="406" w:author="Transkribus" w:date="2019-12-11T14:30:00Z">
            <w:r w:rsidRPr="009B6BCA">
              <w:rPr>
                <w:rFonts w:ascii="Courier New" w:hAnsi="Courier New" w:cs="Courier New"/>
                <w:rtl/>
              </w:rPr>
              <w:delText>وانتقل زين الدين الى حلب وصارت له يد عند الملك الناصر ومنزلة رفيعة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287992" w:rsidRPr="009B6BCA" w:rsidRDefault="00287992" w:rsidP="00287992">
      <w:pPr>
        <w:pStyle w:val="NurText"/>
        <w:bidi/>
        <w:rPr>
          <w:del w:id="407" w:author="Transkribus" w:date="2019-12-11T14:30:00Z"/>
          <w:rFonts w:ascii="Courier New" w:hAnsi="Courier New" w:cs="Courier New"/>
        </w:rPr>
      </w:pPr>
      <w:dir w:val="rtl">
        <w:dir w:val="rtl">
          <w:del w:id="408" w:author="Transkribus" w:date="2019-12-11T14:30:00Z">
            <w:r w:rsidRPr="009B6BCA">
              <w:rPr>
                <w:rFonts w:ascii="Courier New" w:hAnsi="Courier New" w:cs="Courier New"/>
                <w:rtl/>
              </w:rPr>
              <w:delText>وتزوج زين الدين بابنة رئيس حلب واقتنى اموالا كثيرة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287992" w:rsidRPr="009B6BCA" w:rsidRDefault="00287992" w:rsidP="00287992">
      <w:pPr>
        <w:pStyle w:val="NurText"/>
        <w:bidi/>
        <w:rPr>
          <w:del w:id="409" w:author="Transkribus" w:date="2019-12-11T14:30:00Z"/>
          <w:rFonts w:ascii="Courier New" w:hAnsi="Courier New" w:cs="Courier New"/>
        </w:rPr>
      </w:pPr>
      <w:dir w:val="rtl">
        <w:dir w:val="rtl">
          <w:del w:id="410" w:author="Transkribus" w:date="2019-12-11T14:30:00Z">
            <w:r w:rsidRPr="009B6BCA">
              <w:rPr>
                <w:rFonts w:ascii="Courier New" w:hAnsi="Courier New" w:cs="Courier New"/>
                <w:rtl/>
              </w:rPr>
              <w:delText>ولما ملك الناصر يوسف</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287992" w:rsidRPr="00EE6742" w:rsidRDefault="00287992" w:rsidP="00287992">
      <w:pPr>
        <w:pStyle w:val="NurText"/>
        <w:bidi/>
        <w:rPr>
          <w:rFonts w:ascii="Courier New" w:hAnsi="Courier New" w:cs="Courier New"/>
        </w:rPr>
      </w:pPr>
      <w:dir w:val="rtl">
        <w:dir w:val="rtl">
          <w:del w:id="411" w:author="Transkribus" w:date="2019-12-11T14:30:00Z">
            <w:r w:rsidRPr="009B6BCA">
              <w:rPr>
                <w:rFonts w:ascii="Courier New" w:hAnsi="Courier New" w:cs="Courier New"/>
                <w:rtl/>
              </w:rPr>
              <w:delText xml:space="preserve">ابن محمد دمشق وصل معه الى دمشق </w:delText>
            </w:r>
          </w:del>
          <w:r w:rsidRPr="00EE6742">
            <w:rPr>
              <w:rFonts w:ascii="Courier New" w:hAnsi="Courier New" w:cs="Courier New"/>
              <w:rtl/>
            </w:rPr>
            <w:t xml:space="preserve">وصار مكينا فى دولته وجيها فى </w:t>
          </w:r>
          <w:del w:id="412" w:author="Transkribus" w:date="2019-12-11T14:30:00Z">
            <w:r w:rsidRPr="009B6BCA">
              <w:rPr>
                <w:rFonts w:ascii="Courier New" w:hAnsi="Courier New" w:cs="Courier New"/>
                <w:rtl/>
              </w:rPr>
              <w:delText>ايامه معانيا للصناعة</w:delText>
            </w:r>
          </w:del>
          <w:ins w:id="413" w:author="Transkribus" w:date="2019-12-11T14:30:00Z">
            <w:r w:rsidRPr="00EE6742">
              <w:rPr>
                <w:rFonts w:ascii="Courier New" w:hAnsi="Courier New" w:cs="Courier New"/>
                <w:rtl/>
              </w:rPr>
              <w:t>أيامه معاتبالصناعة</w:t>
            </w:r>
          </w:ins>
          <w:r w:rsidRPr="00EE6742">
            <w:rPr>
              <w:rFonts w:ascii="Courier New" w:hAnsi="Courier New" w:cs="Courier New"/>
              <w:rtl/>
            </w:rPr>
            <w:t xml:space="preserve"> الطبية </w:t>
          </w:r>
          <w:del w:id="414" w:author="Transkribus" w:date="2019-12-11T14:30:00Z">
            <w:r w:rsidRPr="009B6BCA">
              <w:rPr>
                <w:rFonts w:ascii="Courier New" w:hAnsi="Courier New" w:cs="Courier New"/>
                <w:rtl/>
              </w:rPr>
              <w:delText>معينا فى</w:delText>
            </w:r>
          </w:del>
          <w:ins w:id="415" w:author="Transkribus" w:date="2019-12-11T14:30:00Z">
            <w:r w:rsidRPr="00EE6742">
              <w:rPr>
                <w:rFonts w:ascii="Courier New" w:hAnsi="Courier New" w:cs="Courier New"/>
                <w:rtl/>
              </w:rPr>
              <w:t>معينافى</w:t>
            </w:r>
          </w:ins>
          <w:r w:rsidRPr="00EE6742">
            <w:rPr>
              <w:rFonts w:ascii="Courier New" w:hAnsi="Courier New" w:cs="Courier New"/>
              <w:rtl/>
            </w:rPr>
            <w:t xml:space="preserve"> الامره والجندية</w:t>
          </w:r>
          <w:del w:id="41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287992" w:rsidRPr="00EE6742" w:rsidRDefault="00287992" w:rsidP="00287992">
      <w:pPr>
        <w:pStyle w:val="NurText"/>
        <w:bidi/>
        <w:rPr>
          <w:rFonts w:ascii="Courier New" w:hAnsi="Courier New" w:cs="Courier New"/>
        </w:rPr>
      </w:pPr>
      <w:dir w:val="rtl">
        <w:dir w:val="rtl">
          <w:ins w:id="417" w:author="Transkribus" w:date="2019-12-11T14:30:00Z">
            <w:r w:rsidRPr="00EE6742">
              <w:rPr>
                <w:rFonts w:ascii="Courier New" w:hAnsi="Courier New" w:cs="Courier New"/>
                <w:rtl/>
              </w:rPr>
              <w:t xml:space="preserve"> ب</w:t>
            </w:r>
          </w:ins>
          <w:r w:rsidRPr="00EE6742">
            <w:rPr>
              <w:rFonts w:ascii="Courier New" w:hAnsi="Courier New" w:cs="Courier New"/>
              <w:rtl/>
            </w:rPr>
            <w:t>ولذلك قلت فيه</w:t>
          </w:r>
          <w:del w:id="41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287992" w:rsidRPr="00EE6742" w:rsidRDefault="00287992" w:rsidP="00287992">
      <w:pPr>
        <w:pStyle w:val="NurText"/>
        <w:bidi/>
        <w:rPr>
          <w:ins w:id="419" w:author="Transkribus" w:date="2019-12-11T14:30:00Z"/>
          <w:rFonts w:ascii="Courier New" w:hAnsi="Courier New" w:cs="Courier New"/>
        </w:rPr>
      </w:pPr>
      <w:dir w:val="rtl">
        <w:dir w:val="rtl">
          <w:del w:id="420" w:author="Transkribus" w:date="2019-12-11T14:30:00Z">
            <w:r w:rsidRPr="009B6BCA">
              <w:rPr>
                <w:rFonts w:ascii="Courier New" w:hAnsi="Courier New" w:cs="Courier New"/>
                <w:rtl/>
              </w:rPr>
              <w:delText>(وما زال</w:delText>
            </w:r>
          </w:del>
          <w:ins w:id="421" w:author="Transkribus" w:date="2019-12-11T14:30:00Z">
            <w:r w:rsidRPr="00EE6742">
              <w:rPr>
                <w:rFonts w:ascii="Courier New" w:hAnsi="Courier New" w:cs="Courier New"/>
                <w:rtl/>
              </w:rPr>
              <w:t>الطويل٢</w:t>
            </w:r>
          </w:ins>
          <w:r>
            <w:t>‬</w:t>
          </w:r>
          <w:r>
            <w:t>‬</w:t>
          </w:r>
        </w:dir>
      </w:dir>
    </w:p>
    <w:p w:rsidR="00287992" w:rsidRPr="009B6BCA" w:rsidRDefault="00287992" w:rsidP="00287992">
      <w:pPr>
        <w:pStyle w:val="NurText"/>
        <w:bidi/>
        <w:rPr>
          <w:del w:id="422" w:author="Transkribus" w:date="2019-12-11T14:30:00Z"/>
          <w:rFonts w:ascii="Courier New" w:hAnsi="Courier New" w:cs="Courier New"/>
        </w:rPr>
      </w:pPr>
      <w:ins w:id="423" w:author="Transkribus" w:date="2019-12-11T14:30:00Z">
        <w:r w:rsidRPr="00EE6742">
          <w:rPr>
            <w:rFonts w:ascii="Courier New" w:hAnsi="Courier New" w:cs="Courier New"/>
            <w:rtl/>
          </w:rPr>
          <w:t>ومازال</w:t>
        </w:r>
      </w:ins>
      <w:r w:rsidRPr="00EE6742">
        <w:rPr>
          <w:rFonts w:ascii="Courier New" w:hAnsi="Courier New" w:cs="Courier New"/>
          <w:rtl/>
        </w:rPr>
        <w:t xml:space="preserve"> زين الدين فى كل منصب</w:t>
      </w:r>
      <w:del w:id="42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287992" w:rsidRPr="00EE6742" w:rsidRDefault="00287992" w:rsidP="00287992">
      <w:pPr>
        <w:pStyle w:val="NurText"/>
        <w:bidi/>
        <w:rPr>
          <w:rFonts w:ascii="Courier New" w:hAnsi="Courier New" w:cs="Courier New"/>
        </w:rPr>
      </w:pPr>
      <w:dir w:val="rtl">
        <w:dir w:val="rtl">
          <w:ins w:id="425" w:author="Transkribus" w:date="2019-12-11T14:30:00Z">
            <w:r w:rsidRPr="00EE6742">
              <w:rPr>
                <w:rFonts w:ascii="Courier New" w:hAnsi="Courier New" w:cs="Courier New"/>
                <w:rtl/>
              </w:rPr>
              <w:t xml:space="preserve"> * </w:t>
            </w:r>
          </w:ins>
          <w:r w:rsidRPr="00EE6742">
            <w:rPr>
              <w:rFonts w:ascii="Courier New" w:hAnsi="Courier New" w:cs="Courier New"/>
              <w:rtl/>
            </w:rPr>
            <w:t xml:space="preserve">له فى سماء </w:t>
          </w:r>
          <w:del w:id="426" w:author="Transkribus" w:date="2019-12-11T14:30:00Z">
            <w:r w:rsidRPr="009B6BCA">
              <w:rPr>
                <w:rFonts w:ascii="Courier New" w:hAnsi="Courier New" w:cs="Courier New"/>
                <w:rtl/>
              </w:rPr>
              <w:delText>المجد اعلى</w:delText>
            </w:r>
          </w:del>
          <w:ins w:id="427" w:author="Transkribus" w:date="2019-12-11T14:30:00Z">
            <w:r w:rsidRPr="00EE6742">
              <w:rPr>
                <w:rFonts w:ascii="Courier New" w:hAnsi="Courier New" w:cs="Courier New"/>
                <w:rtl/>
              </w:rPr>
              <w:t>الجد أعلى</w:t>
            </w:r>
          </w:ins>
          <w:r w:rsidRPr="00EE6742">
            <w:rPr>
              <w:rFonts w:ascii="Courier New" w:hAnsi="Courier New" w:cs="Courier New"/>
              <w:rtl/>
            </w:rPr>
            <w:t xml:space="preserve"> المراتب</w:t>
          </w:r>
          <w:del w:id="42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287992" w:rsidRPr="00EE6742" w:rsidRDefault="00287992" w:rsidP="00287992">
      <w:pPr>
        <w:pStyle w:val="NurText"/>
        <w:bidi/>
        <w:rPr>
          <w:ins w:id="429" w:author="Transkribus" w:date="2019-12-11T14:30:00Z"/>
          <w:rFonts w:ascii="Courier New" w:hAnsi="Courier New" w:cs="Courier New"/>
        </w:rPr>
      </w:pPr>
      <w:dir w:val="rtl">
        <w:dir w:val="rtl">
          <w:del w:id="430" w:author="Transkribus" w:date="2019-12-11T14:30:00Z">
            <w:r w:rsidRPr="009B6BCA">
              <w:rPr>
                <w:rFonts w:ascii="Courier New" w:hAnsi="Courier New" w:cs="Courier New"/>
                <w:rtl/>
              </w:rPr>
              <w:delText>امير حوى</w:delText>
            </w:r>
          </w:del>
          <w:ins w:id="431" w:author="Transkribus" w:date="2019-12-11T14:30:00Z">
            <w:r w:rsidRPr="00EE6742">
              <w:rPr>
                <w:rFonts w:ascii="Courier New" w:hAnsi="Courier New" w:cs="Courier New"/>
                <w:rtl/>
              </w:rPr>
              <w:t>٥</w:t>
            </w:r>
            <w:r w:rsidRPr="00EE6742">
              <w:rPr>
                <w:rFonts w:ascii="Courier New" w:hAnsi="Courier New" w:cs="Courier New"/>
                <w:rtl/>
              </w:rPr>
              <w:tab/>
              <w:t>*</w:t>
            </w:r>
          </w:ins>
          <w:r>
            <w:t>‬</w:t>
          </w:r>
          <w:r>
            <w:t>‬</w:t>
          </w:r>
        </w:dir>
      </w:dir>
    </w:p>
    <w:p w:rsidR="00287992" w:rsidRPr="00EE6742" w:rsidRDefault="00287992" w:rsidP="00287992">
      <w:pPr>
        <w:pStyle w:val="NurText"/>
        <w:bidi/>
        <w:rPr>
          <w:ins w:id="432" w:author="Transkribus" w:date="2019-12-11T14:30:00Z"/>
          <w:rFonts w:ascii="Courier New" w:hAnsi="Courier New" w:cs="Courier New"/>
        </w:rPr>
      </w:pPr>
      <w:ins w:id="433" w:author="Transkribus" w:date="2019-12-11T14:30:00Z">
        <w:r w:rsidRPr="00EE6742">
          <w:rPr>
            <w:rFonts w:ascii="Courier New" w:hAnsi="Courier New" w:cs="Courier New"/>
            <w:rtl/>
          </w:rPr>
          <w:t>١٩٠</w:t>
        </w:r>
      </w:ins>
    </w:p>
    <w:p w:rsidR="00287992" w:rsidRPr="00EE6742" w:rsidRDefault="00287992" w:rsidP="00287992">
      <w:pPr>
        <w:pStyle w:val="NurText"/>
        <w:bidi/>
        <w:rPr>
          <w:rFonts w:ascii="Courier New" w:hAnsi="Courier New" w:cs="Courier New"/>
        </w:rPr>
      </w:pPr>
      <w:ins w:id="434" w:author="Transkribus" w:date="2019-12-11T14:30:00Z">
        <w:r w:rsidRPr="00EE6742">
          <w:rPr>
            <w:rFonts w:ascii="Courier New" w:hAnsi="Courier New" w:cs="Courier New"/>
            <w:rtl/>
          </w:rPr>
          <w:t>أمير جوى</w:t>
        </w:r>
      </w:ins>
      <w:r w:rsidRPr="00EE6742">
        <w:rPr>
          <w:rFonts w:ascii="Courier New" w:hAnsi="Courier New" w:cs="Courier New"/>
          <w:rtl/>
        </w:rPr>
        <w:t xml:space="preserve"> فى العلم </w:t>
      </w:r>
      <w:del w:id="435" w:author="Transkribus" w:date="2019-12-11T14:30:00Z">
        <w:r w:rsidRPr="009B6BCA">
          <w:rPr>
            <w:rFonts w:ascii="Courier New" w:hAnsi="Courier New" w:cs="Courier New"/>
            <w:rtl/>
          </w:rPr>
          <w:delText>كل فضيلة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436" w:author="Transkribus" w:date="2019-12-11T14:30:00Z">
        <w:del w:id="437" w:author="Transkribus" w:date="2019-12-11T14:30:00Z">
          <w:r w:rsidRPr="00EE6742">
            <w:rPr>
              <w:rFonts w:ascii="Courier New" w:hAnsi="Courier New" w:cs="Courier New"/>
              <w:rtl/>
            </w:rPr>
            <w:delText xml:space="preserve">ل فشيلة * </w:delText>
          </w:r>
        </w:del>
      </w:ins>
      <w:r w:rsidRPr="00EE6742">
        <w:rPr>
          <w:rFonts w:ascii="Courier New" w:hAnsi="Courier New" w:cs="Courier New"/>
          <w:rtl/>
        </w:rPr>
        <w:t xml:space="preserve">وفاق الورى فى </w:t>
      </w:r>
      <w:del w:id="438" w:author="Transkribus" w:date="2019-12-11T14:30:00Z">
        <w:r w:rsidRPr="009B6BCA">
          <w:rPr>
            <w:rFonts w:ascii="Courier New" w:hAnsi="Courier New" w:cs="Courier New"/>
            <w:rtl/>
          </w:rPr>
          <w:delText>رايه والتجارب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439" w:author="Transkribus" w:date="2019-12-11T14:30:00Z">
        <w:r w:rsidRPr="00EE6742">
          <w:rPr>
            <w:rFonts w:ascii="Courier New" w:hAnsi="Courier New" w:cs="Courier New"/>
            <w:rtl/>
          </w:rPr>
          <w:t>رأبمو النجارب</w:t>
        </w:r>
      </w:ins>
    </w:p>
    <w:p w:rsidR="00287992" w:rsidRPr="00EE6742" w:rsidRDefault="00287992" w:rsidP="00287992">
      <w:pPr>
        <w:pStyle w:val="NurText"/>
        <w:bidi/>
        <w:rPr>
          <w:rFonts w:ascii="Courier New" w:hAnsi="Courier New" w:cs="Courier New"/>
        </w:rPr>
      </w:pPr>
      <w:dir w:val="rtl">
        <w:dir w:val="rtl">
          <w:r w:rsidRPr="00EE6742">
            <w:rPr>
              <w:rFonts w:ascii="Courier New" w:hAnsi="Courier New" w:cs="Courier New"/>
              <w:rtl/>
            </w:rPr>
            <w:t>اذا ك</w:t>
          </w:r>
          <w:ins w:id="440" w:author="Transkribus" w:date="2019-12-11T14:30:00Z">
            <w:r w:rsidRPr="00EE6742">
              <w:rPr>
                <w:rFonts w:ascii="Courier New" w:hAnsi="Courier New" w:cs="Courier New"/>
                <w:rtl/>
              </w:rPr>
              <w:t>م</w:t>
            </w:r>
          </w:ins>
          <w:r w:rsidRPr="00EE6742">
            <w:rPr>
              <w:rFonts w:ascii="Courier New" w:hAnsi="Courier New" w:cs="Courier New"/>
              <w:rtl/>
            </w:rPr>
            <w:t>ان فى طب فصدر مجالس</w:t>
          </w:r>
          <w:del w:id="44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442" w:author="Transkribus" w:date="2019-12-11T14:30:00Z">
            <w:del w:id="443" w:author="Transkribus" w:date="2019-12-11T14:30:00Z">
              <w:r w:rsidRPr="00EE6742">
                <w:rPr>
                  <w:rFonts w:ascii="Courier New" w:hAnsi="Courier New" w:cs="Courier New"/>
                  <w:rtl/>
                </w:rPr>
                <w:delText xml:space="preserve"> * </w:delText>
              </w:r>
            </w:del>
          </w:ins>
          <w:r w:rsidRPr="00EE6742">
            <w:rPr>
              <w:rFonts w:ascii="Courier New" w:hAnsi="Courier New" w:cs="Courier New"/>
              <w:rtl/>
            </w:rPr>
            <w:t>وان ك</w:t>
          </w:r>
          <w:ins w:id="444" w:author="Transkribus" w:date="2019-12-11T14:30:00Z">
            <w:r w:rsidRPr="00EE6742">
              <w:rPr>
                <w:rFonts w:ascii="Courier New" w:hAnsi="Courier New" w:cs="Courier New"/>
                <w:rtl/>
              </w:rPr>
              <w:t>م</w:t>
            </w:r>
          </w:ins>
          <w:r w:rsidRPr="00EE6742">
            <w:rPr>
              <w:rFonts w:ascii="Courier New" w:hAnsi="Courier New" w:cs="Courier New"/>
              <w:rtl/>
            </w:rPr>
            <w:t xml:space="preserve">ان فى حرب </w:t>
          </w:r>
          <w:del w:id="445" w:author="Transkribus" w:date="2019-12-11T14:30:00Z">
            <w:r w:rsidRPr="009B6BCA">
              <w:rPr>
                <w:rFonts w:ascii="Courier New" w:hAnsi="Courier New" w:cs="Courier New"/>
                <w:rtl/>
              </w:rPr>
              <w:delText>فقلب الكتائب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446" w:author="Transkribus" w:date="2019-12-11T14:30:00Z">
            <w:r w:rsidRPr="00EE6742">
              <w:rPr>
                <w:rFonts w:ascii="Courier New" w:hAnsi="Courier New" w:cs="Courier New"/>
                <w:rtl/>
              </w:rPr>
              <w:t>غلب الكناتب</w:t>
            </w:r>
          </w:ins>
          <w:r>
            <w:t>‬</w:t>
          </w:r>
          <w:r>
            <w:t>‬</w:t>
          </w:r>
        </w:dir>
      </w:dir>
    </w:p>
    <w:p w:rsidR="00287992" w:rsidRPr="009B6BCA" w:rsidRDefault="00287992" w:rsidP="00287992">
      <w:pPr>
        <w:pStyle w:val="NurText"/>
        <w:bidi/>
        <w:rPr>
          <w:del w:id="447" w:author="Transkribus" w:date="2019-12-11T14:30:00Z"/>
          <w:rFonts w:ascii="Courier New" w:hAnsi="Courier New" w:cs="Courier New"/>
        </w:rPr>
      </w:pPr>
      <w:dir w:val="rtl">
        <w:dir w:val="rtl">
          <w:del w:id="448" w:author="Transkribus" w:date="2019-12-11T14:30:00Z">
            <w:r w:rsidRPr="009B6BCA">
              <w:rPr>
                <w:rFonts w:ascii="Courier New" w:hAnsi="Courier New" w:cs="Courier New"/>
                <w:rtl/>
              </w:rPr>
              <w:delText>ففى السلم كم احيا وليا بطبه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وفى الحرب كم افنى العدا بالقواضب الطويل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287992" w:rsidRPr="00EE6742" w:rsidRDefault="00287992" w:rsidP="00287992">
      <w:pPr>
        <w:pStyle w:val="NurText"/>
        <w:bidi/>
        <w:rPr>
          <w:ins w:id="449" w:author="Transkribus" w:date="2019-12-11T14:30:00Z"/>
          <w:del w:id="450" w:author="Transkribus" w:date="2019-12-11T14:30:00Z"/>
          <w:rFonts w:ascii="Courier New" w:hAnsi="Courier New" w:cs="Courier New"/>
        </w:rPr>
      </w:pPr>
      <w:dir w:val="rtl">
        <w:dir w:val="rtl">
          <w:ins w:id="451" w:author="Transkribus" w:date="2019-12-11T14:30:00Z">
            <w:r w:rsidRPr="00EE6742">
              <w:rPr>
                <w:rFonts w:ascii="Courier New" w:hAnsi="Courier New" w:cs="Courier New"/>
                <w:rtl/>
              </w:rPr>
              <w:t xml:space="preserve"> بفى السلم ثم أحمبا وليار طبه موفى الجرف ثم أفنى العبد ابالقواضب</w:t>
            </w:r>
          </w:ins>
          <w:r>
            <w:t>‬</w:t>
          </w:r>
          <w:r>
            <w:t>‬</w:t>
          </w:r>
        </w:dir>
      </w:dir>
    </w:p>
    <w:p w:rsidR="00287992" w:rsidRPr="00EE6742" w:rsidRDefault="00287992" w:rsidP="00287992">
      <w:pPr>
        <w:pStyle w:val="NurText"/>
        <w:bidi/>
        <w:rPr>
          <w:rFonts w:ascii="Courier New" w:hAnsi="Courier New" w:cs="Courier New"/>
        </w:rPr>
      </w:pPr>
      <w:r w:rsidRPr="00EE6742">
        <w:rPr>
          <w:rFonts w:ascii="Courier New" w:hAnsi="Courier New" w:cs="Courier New"/>
          <w:rtl/>
        </w:rPr>
        <w:t xml:space="preserve">ولم </w:t>
      </w:r>
      <w:del w:id="452" w:author="Transkribus" w:date="2019-12-11T14:30:00Z">
        <w:r w:rsidRPr="009B6BCA">
          <w:rPr>
            <w:rFonts w:ascii="Courier New" w:hAnsi="Courier New" w:cs="Courier New"/>
            <w:rtl/>
          </w:rPr>
          <w:delText>يزل</w:delText>
        </w:r>
      </w:del>
      <w:ins w:id="453" w:author="Transkribus" w:date="2019-12-11T14:30:00Z">
        <w:r w:rsidRPr="00EE6742">
          <w:rPr>
            <w:rFonts w:ascii="Courier New" w:hAnsi="Courier New" w:cs="Courier New"/>
            <w:rtl/>
          </w:rPr>
          <w:t>بنل</w:t>
        </w:r>
      </w:ins>
      <w:r w:rsidRPr="00EE6742">
        <w:rPr>
          <w:rFonts w:ascii="Courier New" w:hAnsi="Courier New" w:cs="Courier New"/>
          <w:rtl/>
        </w:rPr>
        <w:t xml:space="preserve"> الملك </w:t>
      </w:r>
      <w:del w:id="454" w:author="Transkribus" w:date="2019-12-11T14:30:00Z">
        <w:r w:rsidRPr="009B6BCA">
          <w:rPr>
            <w:rFonts w:ascii="Courier New" w:hAnsi="Courier New" w:cs="Courier New"/>
            <w:rtl/>
          </w:rPr>
          <w:delText>الناصر بدمشق</w:delText>
        </w:r>
      </w:del>
      <w:ins w:id="455" w:author="Transkribus" w:date="2019-12-11T14:30:00Z">
        <w:r w:rsidRPr="00EE6742">
          <w:rPr>
            <w:rFonts w:ascii="Courier New" w:hAnsi="Courier New" w:cs="Courier New"/>
            <w:rtl/>
          </w:rPr>
          <w:t>النلصريد مسق</w:t>
        </w:r>
      </w:ins>
      <w:r w:rsidRPr="00EE6742">
        <w:rPr>
          <w:rFonts w:ascii="Courier New" w:hAnsi="Courier New" w:cs="Courier New"/>
          <w:rtl/>
        </w:rPr>
        <w:t xml:space="preserve"> وهو </w:t>
      </w:r>
      <w:del w:id="456" w:author="Transkribus" w:date="2019-12-11T14:30:00Z">
        <w:r w:rsidRPr="009B6BCA">
          <w:rPr>
            <w:rFonts w:ascii="Courier New" w:hAnsi="Courier New" w:cs="Courier New"/>
            <w:rtl/>
          </w:rPr>
          <w:delText>عنده حتى جاءت</w:delText>
        </w:r>
      </w:del>
      <w:ins w:id="457" w:author="Transkribus" w:date="2019-12-11T14:30:00Z">
        <w:r w:rsidRPr="00EE6742">
          <w:rPr>
            <w:rFonts w:ascii="Courier New" w:hAnsi="Courier New" w:cs="Courier New"/>
            <w:rtl/>
          </w:rPr>
          <w:t>عندة حى حاءب</w:t>
        </w:r>
      </w:ins>
      <w:r w:rsidRPr="00EE6742">
        <w:rPr>
          <w:rFonts w:ascii="Courier New" w:hAnsi="Courier New" w:cs="Courier New"/>
          <w:rtl/>
        </w:rPr>
        <w:t xml:space="preserve"> رسل </w:t>
      </w:r>
      <w:del w:id="458" w:author="Transkribus" w:date="2019-12-11T14:30:00Z">
        <w:r w:rsidRPr="009B6BCA">
          <w:rPr>
            <w:rFonts w:ascii="Courier New" w:hAnsi="Courier New" w:cs="Courier New"/>
            <w:rtl/>
          </w:rPr>
          <w:delText>التتر من</w:delText>
        </w:r>
      </w:del>
      <w:ins w:id="459" w:author="Transkribus" w:date="2019-12-11T14:30:00Z">
        <w:r w:rsidRPr="00EE6742">
          <w:rPr>
            <w:rFonts w:ascii="Courier New" w:hAnsi="Courier New" w:cs="Courier New"/>
            <w:rtl/>
          </w:rPr>
          <w:t>التترمن</w:t>
        </w:r>
      </w:ins>
      <w:r w:rsidRPr="00EE6742">
        <w:rPr>
          <w:rFonts w:ascii="Courier New" w:hAnsi="Courier New" w:cs="Courier New"/>
          <w:rtl/>
        </w:rPr>
        <w:t xml:space="preserve"> الشرق الى الملك الناص</w:t>
      </w:r>
      <w:ins w:id="460" w:author="Transkribus" w:date="2019-12-11T14:30:00Z">
        <w:r w:rsidRPr="00EE6742">
          <w:rPr>
            <w:rFonts w:ascii="Courier New" w:hAnsi="Courier New" w:cs="Courier New"/>
            <w:rtl/>
          </w:rPr>
          <w:t>ي</w:t>
        </w:r>
      </w:ins>
      <w:r w:rsidRPr="00EE6742">
        <w:rPr>
          <w:rFonts w:ascii="Courier New" w:hAnsi="Courier New" w:cs="Courier New"/>
          <w:rtl/>
        </w:rPr>
        <w:t>ر</w:t>
      </w:r>
    </w:p>
    <w:p w:rsidR="00287992" w:rsidRPr="00EE6742" w:rsidRDefault="00287992" w:rsidP="00287992">
      <w:pPr>
        <w:pStyle w:val="NurText"/>
        <w:bidi/>
        <w:rPr>
          <w:rFonts w:ascii="Courier New" w:hAnsi="Courier New" w:cs="Courier New"/>
        </w:rPr>
      </w:pPr>
      <w:r w:rsidRPr="00EE6742">
        <w:rPr>
          <w:rFonts w:ascii="Courier New" w:hAnsi="Courier New" w:cs="Courier New"/>
          <w:rtl/>
        </w:rPr>
        <w:t>وهم فى طلب الب</w:t>
      </w:r>
      <w:del w:id="461" w:author="Transkribus" w:date="2019-12-11T14:30:00Z">
        <w:r w:rsidRPr="009B6BCA">
          <w:rPr>
            <w:rFonts w:ascii="Courier New" w:hAnsi="Courier New" w:cs="Courier New"/>
            <w:rtl/>
          </w:rPr>
          <w:delText>ل</w:delText>
        </w:r>
      </w:del>
      <w:r w:rsidRPr="00EE6742">
        <w:rPr>
          <w:rFonts w:ascii="Courier New" w:hAnsi="Courier New" w:cs="Courier New"/>
          <w:rtl/>
        </w:rPr>
        <w:t xml:space="preserve">اد والتشرط عليه </w:t>
      </w:r>
      <w:del w:id="462" w:author="Transkribus" w:date="2019-12-11T14:30:00Z">
        <w:r w:rsidRPr="009B6BCA">
          <w:rPr>
            <w:rFonts w:ascii="Courier New" w:hAnsi="Courier New" w:cs="Courier New"/>
            <w:rtl/>
          </w:rPr>
          <w:delText xml:space="preserve">بما يحمله اليهم </w:delText>
        </w:r>
      </w:del>
      <w:ins w:id="463" w:author="Transkribus" w:date="2019-12-11T14:30:00Z">
        <w:r w:rsidRPr="00EE6742">
          <w:rPr>
            <w:rFonts w:ascii="Courier New" w:hAnsi="Courier New" w:cs="Courier New"/>
            <w:rtl/>
          </w:rPr>
          <w:t xml:space="preserve">ثمانجمله البهم </w:t>
        </w:r>
      </w:ins>
      <w:r w:rsidRPr="00EE6742">
        <w:rPr>
          <w:rFonts w:ascii="Courier New" w:hAnsi="Courier New" w:cs="Courier New"/>
          <w:rtl/>
        </w:rPr>
        <w:t xml:space="preserve">من الاموال وغيرها </w:t>
      </w:r>
      <w:del w:id="464" w:author="Transkribus" w:date="2019-12-11T14:30:00Z">
        <w:r w:rsidRPr="009B6BCA">
          <w:rPr>
            <w:rFonts w:ascii="Courier New" w:hAnsi="Courier New" w:cs="Courier New"/>
            <w:rtl/>
          </w:rPr>
          <w:delText>فبعث زين</w:delText>
        </w:r>
      </w:del>
      <w:ins w:id="465" w:author="Transkribus" w:date="2019-12-11T14:30:00Z">
        <w:r w:rsidRPr="00EE6742">
          <w:rPr>
            <w:rFonts w:ascii="Courier New" w:hAnsi="Courier New" w:cs="Courier New"/>
            <w:rtl/>
          </w:rPr>
          <w:t>فيعثز بن</w:t>
        </w:r>
      </w:ins>
      <w:r w:rsidRPr="00EE6742">
        <w:rPr>
          <w:rFonts w:ascii="Courier New" w:hAnsi="Courier New" w:cs="Courier New"/>
          <w:rtl/>
        </w:rPr>
        <w:t xml:space="preserve"> الدين</w:t>
      </w:r>
    </w:p>
    <w:p w:rsidR="00287992" w:rsidRPr="00EE6742" w:rsidRDefault="00287992" w:rsidP="00287992">
      <w:pPr>
        <w:pStyle w:val="NurText"/>
        <w:bidi/>
        <w:rPr>
          <w:rFonts w:ascii="Courier New" w:hAnsi="Courier New" w:cs="Courier New"/>
        </w:rPr>
      </w:pPr>
      <w:r w:rsidRPr="00EE6742">
        <w:rPr>
          <w:rFonts w:ascii="Courier New" w:hAnsi="Courier New" w:cs="Courier New"/>
          <w:rtl/>
        </w:rPr>
        <w:t>الحا</w:t>
      </w:r>
      <w:del w:id="466" w:author="Transkribus" w:date="2019-12-11T14:30:00Z">
        <w:r w:rsidRPr="009B6BCA">
          <w:rPr>
            <w:rFonts w:ascii="Courier New" w:hAnsi="Courier New" w:cs="Courier New"/>
            <w:rtl/>
          </w:rPr>
          <w:delText>فظ</w:delText>
        </w:r>
      </w:del>
      <w:ins w:id="467" w:author="Transkribus" w:date="2019-12-11T14:30:00Z">
        <w:r w:rsidRPr="00EE6742">
          <w:rPr>
            <w:rFonts w:ascii="Courier New" w:hAnsi="Courier New" w:cs="Courier New"/>
            <w:rtl/>
          </w:rPr>
          <w:t>قط</w:t>
        </w:r>
      </w:ins>
      <w:r w:rsidRPr="00EE6742">
        <w:rPr>
          <w:rFonts w:ascii="Courier New" w:hAnsi="Courier New" w:cs="Courier New"/>
          <w:rtl/>
        </w:rPr>
        <w:t xml:space="preserve">ى رسولا </w:t>
      </w:r>
      <w:del w:id="468" w:author="Transkribus" w:date="2019-12-11T14:30:00Z">
        <w:r w:rsidRPr="009B6BCA">
          <w:rPr>
            <w:rFonts w:ascii="Courier New" w:hAnsi="Courier New" w:cs="Courier New"/>
            <w:rtl/>
          </w:rPr>
          <w:delText>الى خاقان هولاكو</w:delText>
        </w:r>
      </w:del>
      <w:ins w:id="469" w:author="Transkribus" w:date="2019-12-11T14:30:00Z">
        <w:r w:rsidRPr="00EE6742">
          <w:rPr>
            <w:rFonts w:ascii="Courier New" w:hAnsi="Courier New" w:cs="Courier New"/>
            <w:rtl/>
          </w:rPr>
          <w:t>الىخاقان هولا كو</w:t>
        </w:r>
      </w:ins>
      <w:r w:rsidRPr="00EE6742">
        <w:rPr>
          <w:rFonts w:ascii="Courier New" w:hAnsi="Courier New" w:cs="Courier New"/>
          <w:rtl/>
        </w:rPr>
        <w:t xml:space="preserve"> ملك التتر وسا</w:t>
      </w:r>
      <w:del w:id="470" w:author="Transkribus" w:date="2019-12-11T14:30:00Z">
        <w:r w:rsidRPr="009B6BCA">
          <w:rPr>
            <w:rFonts w:ascii="Courier New" w:hAnsi="Courier New" w:cs="Courier New"/>
            <w:rtl/>
          </w:rPr>
          <w:delText>ئ</w:delText>
        </w:r>
      </w:del>
      <w:ins w:id="471" w:author="Transkribus" w:date="2019-12-11T14:30:00Z">
        <w:r w:rsidRPr="00EE6742">
          <w:rPr>
            <w:rFonts w:ascii="Courier New" w:hAnsi="Courier New" w:cs="Courier New"/>
            <w:rtl/>
          </w:rPr>
          <w:t>ت</w:t>
        </w:r>
      </w:ins>
      <w:r w:rsidRPr="00EE6742">
        <w:rPr>
          <w:rFonts w:ascii="Courier New" w:hAnsi="Courier New" w:cs="Courier New"/>
          <w:rtl/>
        </w:rPr>
        <w:t xml:space="preserve">ر ملوكهم </w:t>
      </w:r>
      <w:del w:id="472" w:author="Transkribus" w:date="2019-12-11T14:30:00Z">
        <w:r w:rsidRPr="009B6BCA">
          <w:rPr>
            <w:rFonts w:ascii="Courier New" w:hAnsi="Courier New" w:cs="Courier New"/>
            <w:rtl/>
          </w:rPr>
          <w:delText>فاحسنوا اليه الاحسان الكثير واستمالوه حتى صار من جهتهم ومازجهم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473" w:author="Transkribus" w:date="2019-12-11T14:30:00Z">
        <w:r w:rsidRPr="00EE6742">
          <w:rPr>
            <w:rFonts w:ascii="Courier New" w:hAnsi="Courier New" w:cs="Courier New"/>
            <w:rtl/>
          </w:rPr>
          <w:t>فأحسنوالبه الاحسان</w:t>
        </w:r>
      </w:ins>
    </w:p>
    <w:p w:rsidR="00287992" w:rsidRPr="00EE6742" w:rsidRDefault="00287992" w:rsidP="00287992">
      <w:pPr>
        <w:pStyle w:val="NurText"/>
        <w:bidi/>
        <w:rPr>
          <w:ins w:id="474" w:author="Transkribus" w:date="2019-12-11T14:30:00Z"/>
          <w:rFonts w:ascii="Courier New" w:hAnsi="Courier New" w:cs="Courier New"/>
        </w:rPr>
      </w:pPr>
      <w:dir w:val="rtl">
        <w:dir w:val="rtl">
          <w:del w:id="475" w:author="Transkribus" w:date="2019-12-11T14:30:00Z">
            <w:r w:rsidRPr="009B6BCA">
              <w:rPr>
                <w:rFonts w:ascii="Courier New" w:hAnsi="Courier New" w:cs="Courier New"/>
                <w:rtl/>
              </w:rPr>
              <w:delText>وتردد</w:delText>
            </w:r>
          </w:del>
          <w:ins w:id="476" w:author="Transkribus" w:date="2019-12-11T14:30:00Z">
            <w:r w:rsidRPr="00EE6742">
              <w:rPr>
                <w:rFonts w:ascii="Courier New" w:hAnsi="Courier New" w:cs="Courier New"/>
                <w:rtl/>
              </w:rPr>
              <w:t>الكثير واسثم الود سى صارمن جهشم ومارجهم وثردد</w:t>
            </w:r>
          </w:ins>
          <w:r w:rsidRPr="00EE6742">
            <w:rPr>
              <w:rFonts w:ascii="Courier New" w:hAnsi="Courier New" w:cs="Courier New"/>
              <w:rtl/>
            </w:rPr>
            <w:t xml:space="preserve"> فى المراسلة مرات </w:t>
          </w:r>
          <w:del w:id="477" w:author="Transkribus" w:date="2019-12-11T14:30:00Z">
            <w:r w:rsidRPr="009B6BCA">
              <w:rPr>
                <w:rFonts w:ascii="Courier New" w:hAnsi="Courier New" w:cs="Courier New"/>
                <w:rtl/>
              </w:rPr>
              <w:delText xml:space="preserve">واطمع التتر فى </w:delText>
            </w:r>
          </w:del>
          <w:ins w:id="478" w:author="Transkribus" w:date="2019-12-11T14:30:00Z">
            <w:r w:rsidRPr="00EE6742">
              <w:rPr>
                <w:rFonts w:ascii="Courier New" w:hAnsi="Courier New" w:cs="Courier New"/>
                <w:rtl/>
              </w:rPr>
              <w:t>وأطبع التترى</w:t>
            </w:r>
          </w:ins>
          <w:r>
            <w:t>‬</w:t>
          </w:r>
          <w:r>
            <w:t>‬</w:t>
          </w:r>
        </w:dir>
      </w:dir>
    </w:p>
    <w:p w:rsidR="00287992" w:rsidRPr="00EE6742" w:rsidRDefault="00287992" w:rsidP="00287992">
      <w:pPr>
        <w:pStyle w:val="NurText"/>
        <w:bidi/>
        <w:rPr>
          <w:ins w:id="479" w:author="Transkribus" w:date="2019-12-11T14:30:00Z"/>
          <w:rFonts w:ascii="Courier New" w:hAnsi="Courier New" w:cs="Courier New"/>
        </w:rPr>
      </w:pPr>
      <w:r w:rsidRPr="00EE6742">
        <w:rPr>
          <w:rFonts w:ascii="Courier New" w:hAnsi="Courier New" w:cs="Courier New"/>
          <w:rtl/>
        </w:rPr>
        <w:t xml:space="preserve">البلاد </w:t>
      </w:r>
      <w:del w:id="480" w:author="Transkribus" w:date="2019-12-11T14:30:00Z">
        <w:r w:rsidRPr="009B6BCA">
          <w:rPr>
            <w:rFonts w:ascii="Courier New" w:hAnsi="Courier New" w:cs="Courier New"/>
            <w:rtl/>
          </w:rPr>
          <w:delText>وصار يهول</w:delText>
        </w:r>
      </w:del>
      <w:ins w:id="481" w:author="Transkribus" w:date="2019-12-11T14:30:00Z">
        <w:r w:rsidRPr="00EE6742">
          <w:rPr>
            <w:rFonts w:ascii="Courier New" w:hAnsi="Courier New" w:cs="Courier New"/>
            <w:rtl/>
          </w:rPr>
          <w:t>وصارهول</w:t>
        </w:r>
      </w:ins>
      <w:r w:rsidRPr="00EE6742">
        <w:rPr>
          <w:rFonts w:ascii="Courier New" w:hAnsi="Courier New" w:cs="Courier New"/>
          <w:rtl/>
        </w:rPr>
        <w:t xml:space="preserve"> على الملك الناصر </w:t>
      </w:r>
      <w:del w:id="482" w:author="Transkribus" w:date="2019-12-11T14:30:00Z">
        <w:r w:rsidRPr="009B6BCA">
          <w:rPr>
            <w:rFonts w:ascii="Courier New" w:hAnsi="Courier New" w:cs="Courier New"/>
            <w:rtl/>
          </w:rPr>
          <w:delText>امورهم ويعظم</w:delText>
        </w:r>
      </w:del>
      <w:ins w:id="483" w:author="Transkribus" w:date="2019-12-11T14:30:00Z">
        <w:r w:rsidRPr="00EE6742">
          <w:rPr>
            <w:rFonts w:ascii="Courier New" w:hAnsi="Courier New" w:cs="Courier New"/>
            <w:rtl/>
          </w:rPr>
          <w:t>أمورهم وبعطم</w:t>
        </w:r>
      </w:ins>
      <w:r w:rsidRPr="00EE6742">
        <w:rPr>
          <w:rFonts w:ascii="Courier New" w:hAnsi="Courier New" w:cs="Courier New"/>
          <w:rtl/>
        </w:rPr>
        <w:t xml:space="preserve"> شانهم </w:t>
      </w:r>
      <w:del w:id="484" w:author="Transkribus" w:date="2019-12-11T14:30:00Z">
        <w:r w:rsidRPr="009B6BCA">
          <w:rPr>
            <w:rFonts w:ascii="Courier New" w:hAnsi="Courier New" w:cs="Courier New"/>
            <w:rtl/>
          </w:rPr>
          <w:delText>ويفخم مملكتهم ويصف كثرة عساكرهم ويصغر شان</w:delText>
        </w:r>
      </w:del>
      <w:ins w:id="485" w:author="Transkribus" w:date="2019-12-11T14:30:00Z">
        <w:r w:rsidRPr="00EE6742">
          <w:rPr>
            <w:rFonts w:ascii="Courier New" w:hAnsi="Courier New" w:cs="Courier New"/>
            <w:rtl/>
          </w:rPr>
          <w:t>ويفضم ملمكتهم ويسف كرثرة</w:t>
        </w:r>
      </w:ins>
    </w:p>
    <w:p w:rsidR="00287992" w:rsidRPr="00EE6742" w:rsidRDefault="00287992" w:rsidP="00287992">
      <w:pPr>
        <w:pStyle w:val="NurText"/>
        <w:bidi/>
        <w:rPr>
          <w:rFonts w:ascii="Courier New" w:hAnsi="Courier New" w:cs="Courier New"/>
        </w:rPr>
      </w:pPr>
      <w:ins w:id="486" w:author="Transkribus" w:date="2019-12-11T14:30:00Z">
        <w:r w:rsidRPr="00EE6742">
          <w:rPr>
            <w:rFonts w:ascii="Courier New" w:hAnsi="Courier New" w:cs="Courier New"/>
            <w:rtl/>
          </w:rPr>
          <w:t>بمسا كرهم ويصفرشان الملك الناصر ومن عندممن العبا كروكمان</w:t>
        </w:r>
      </w:ins>
      <w:r w:rsidRPr="00EE6742">
        <w:rPr>
          <w:rFonts w:ascii="Courier New" w:hAnsi="Courier New" w:cs="Courier New"/>
          <w:rtl/>
        </w:rPr>
        <w:t xml:space="preserve"> الملك </w:t>
      </w:r>
      <w:del w:id="487" w:author="Transkribus" w:date="2019-12-11T14:30:00Z">
        <w:r w:rsidRPr="009B6BCA">
          <w:rPr>
            <w:rFonts w:ascii="Courier New" w:hAnsi="Courier New" w:cs="Courier New"/>
            <w:rtl/>
          </w:rPr>
          <w:delText>الناصر ومن عنده من العساكر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488" w:author="Transkribus" w:date="2019-12-11T14:30:00Z">
        <w:r w:rsidRPr="00EE6742">
          <w:rPr>
            <w:rFonts w:ascii="Courier New" w:hAnsi="Courier New" w:cs="Courier New"/>
            <w:rtl/>
          </w:rPr>
          <w:t>الناصرمع ذلك</w:t>
        </w:r>
      </w:ins>
    </w:p>
    <w:p w:rsidR="00287992" w:rsidRPr="009B6BCA" w:rsidRDefault="00287992" w:rsidP="00287992">
      <w:pPr>
        <w:pStyle w:val="NurText"/>
        <w:bidi/>
        <w:rPr>
          <w:del w:id="489" w:author="Transkribus" w:date="2019-12-11T14:30:00Z"/>
          <w:rFonts w:ascii="Courier New" w:hAnsi="Courier New" w:cs="Courier New"/>
        </w:rPr>
      </w:pPr>
      <w:dir w:val="rtl">
        <w:dir w:val="rtl">
          <w:del w:id="490" w:author="Transkribus" w:date="2019-12-11T14:30:00Z">
            <w:r w:rsidRPr="009B6BCA">
              <w:rPr>
                <w:rFonts w:ascii="Courier New" w:hAnsi="Courier New" w:cs="Courier New"/>
                <w:rtl/>
              </w:rPr>
              <w:delText>وكان الملك الناصر مع ذلك جبانا متوقفا عن الحرب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287992" w:rsidRPr="00EE6742" w:rsidRDefault="00287992" w:rsidP="00287992">
      <w:pPr>
        <w:pStyle w:val="NurText"/>
        <w:bidi/>
        <w:rPr>
          <w:ins w:id="491" w:author="Transkribus" w:date="2019-12-11T14:30:00Z"/>
          <w:rFonts w:ascii="Courier New" w:hAnsi="Courier New" w:cs="Courier New"/>
        </w:rPr>
      </w:pPr>
      <w:dir w:val="rtl">
        <w:dir w:val="rtl">
          <w:del w:id="492" w:author="Transkribus" w:date="2019-12-11T14:30:00Z">
            <w:r w:rsidRPr="009B6BCA">
              <w:rPr>
                <w:rFonts w:ascii="Courier New" w:hAnsi="Courier New" w:cs="Courier New"/>
                <w:rtl/>
              </w:rPr>
              <w:delText xml:space="preserve">ولما جاءت التتر الى حلب وكان هولاكو قد نازلها بقوا عليها نحو شهر </w:delText>
            </w:r>
          </w:del>
          <w:ins w:id="493" w:author="Transkribus" w:date="2019-12-11T14:30:00Z">
            <w:r w:rsidRPr="00EE6742">
              <w:rPr>
                <w:rFonts w:ascii="Courier New" w:hAnsi="Courier New" w:cs="Courier New"/>
                <w:rtl/>
              </w:rPr>
              <w:t>حبائامتوقة اعن الحرب ولماجاءت التترالى خلي وكمان هولا كوفد ثارلها مقواعليه ابنجو</w:t>
            </w:r>
          </w:ins>
          <w:r>
            <w:t>‬</w:t>
          </w:r>
          <w:r>
            <w:t>‬</w:t>
          </w:r>
        </w:dir>
      </w:dir>
    </w:p>
    <w:p w:rsidR="00287992" w:rsidRPr="00EE6742" w:rsidRDefault="00287992" w:rsidP="00287992">
      <w:pPr>
        <w:pStyle w:val="NurText"/>
        <w:bidi/>
        <w:rPr>
          <w:ins w:id="494" w:author="Transkribus" w:date="2019-12-11T14:30:00Z"/>
          <w:rFonts w:ascii="Courier New" w:hAnsi="Courier New" w:cs="Courier New"/>
        </w:rPr>
      </w:pPr>
      <w:ins w:id="495" w:author="Transkribus" w:date="2019-12-11T14:30:00Z">
        <w:r w:rsidRPr="00EE6742">
          <w:rPr>
            <w:rFonts w:ascii="Courier New" w:hAnsi="Courier New" w:cs="Courier New"/>
            <w:rtl/>
          </w:rPr>
          <w:t xml:space="preserve">اشهر </w:t>
        </w:r>
      </w:ins>
      <w:r w:rsidRPr="00EE6742">
        <w:rPr>
          <w:rFonts w:ascii="Courier New" w:hAnsi="Courier New" w:cs="Courier New"/>
          <w:rtl/>
        </w:rPr>
        <w:t xml:space="preserve">وملكوها </w:t>
      </w:r>
      <w:del w:id="496" w:author="Transkribus" w:date="2019-12-11T14:30:00Z">
        <w:r w:rsidRPr="009B6BCA">
          <w:rPr>
            <w:rFonts w:ascii="Courier New" w:hAnsi="Courier New" w:cs="Courier New"/>
            <w:rtl/>
          </w:rPr>
          <w:delText>وقتلوا اهلها وسبوا النساء</w:delText>
        </w:r>
      </w:del>
      <w:ins w:id="497" w:author="Transkribus" w:date="2019-12-11T14:30:00Z">
        <w:r w:rsidRPr="00EE6742">
          <w:rPr>
            <w:rFonts w:ascii="Courier New" w:hAnsi="Courier New" w:cs="Courier New"/>
            <w:rtl/>
          </w:rPr>
          <w:t>وفتلوا أعلها وسيوالنساء</w:t>
        </w:r>
      </w:ins>
      <w:r w:rsidRPr="00EE6742">
        <w:rPr>
          <w:rFonts w:ascii="Courier New" w:hAnsi="Courier New" w:cs="Courier New"/>
          <w:rtl/>
        </w:rPr>
        <w:t xml:space="preserve"> والصبيان ونه</w:t>
      </w:r>
      <w:del w:id="498" w:author="Transkribus" w:date="2019-12-11T14:30:00Z">
        <w:r w:rsidRPr="009B6BCA">
          <w:rPr>
            <w:rFonts w:ascii="Courier New" w:hAnsi="Courier New" w:cs="Courier New"/>
            <w:rtl/>
          </w:rPr>
          <w:delText>ب</w:delText>
        </w:r>
      </w:del>
      <w:ins w:id="499" w:author="Transkribus" w:date="2019-12-11T14:30:00Z">
        <w:r w:rsidRPr="00EE6742">
          <w:rPr>
            <w:rFonts w:ascii="Courier New" w:hAnsi="Courier New" w:cs="Courier New"/>
            <w:rtl/>
          </w:rPr>
          <w:t>ي</w:t>
        </w:r>
      </w:ins>
      <w:r w:rsidRPr="00EE6742">
        <w:rPr>
          <w:rFonts w:ascii="Courier New" w:hAnsi="Courier New" w:cs="Courier New"/>
          <w:rtl/>
        </w:rPr>
        <w:t xml:space="preserve">وا الاموال </w:t>
      </w:r>
      <w:del w:id="500" w:author="Transkribus" w:date="2019-12-11T14:30:00Z">
        <w:r w:rsidRPr="009B6BCA">
          <w:rPr>
            <w:rFonts w:ascii="Courier New" w:hAnsi="Courier New" w:cs="Courier New"/>
            <w:rtl/>
          </w:rPr>
          <w:delText xml:space="preserve">وهدموا القلعة وغيرها </w:delText>
        </w:r>
      </w:del>
      <w:ins w:id="501" w:author="Transkribus" w:date="2019-12-11T14:30:00Z">
        <w:r w:rsidRPr="00EE6742">
          <w:rPr>
            <w:rFonts w:ascii="Courier New" w:hAnsi="Courier New" w:cs="Courier New"/>
            <w:rtl/>
          </w:rPr>
          <w:t>وهد موالقلعة وصبر٨ا</w:t>
        </w:r>
      </w:ins>
    </w:p>
    <w:p w:rsidR="00287992" w:rsidRPr="00EE6742" w:rsidRDefault="00287992" w:rsidP="00287992">
      <w:pPr>
        <w:pStyle w:val="NurText"/>
        <w:bidi/>
        <w:rPr>
          <w:ins w:id="502" w:author="Transkribus" w:date="2019-12-11T14:30:00Z"/>
          <w:rFonts w:ascii="Courier New" w:hAnsi="Courier New" w:cs="Courier New"/>
        </w:rPr>
      </w:pPr>
      <w:r w:rsidRPr="00EE6742">
        <w:rPr>
          <w:rFonts w:ascii="Courier New" w:hAnsi="Courier New" w:cs="Courier New"/>
          <w:rtl/>
        </w:rPr>
        <w:t>هرب الملك الناصر يوسف من دم</w:t>
      </w:r>
      <w:del w:id="503" w:author="Transkribus" w:date="2019-12-11T14:30:00Z">
        <w:r w:rsidRPr="009B6BCA">
          <w:rPr>
            <w:rFonts w:ascii="Courier New" w:hAnsi="Courier New" w:cs="Courier New"/>
            <w:rtl/>
          </w:rPr>
          <w:delText>ش</w:delText>
        </w:r>
      </w:del>
      <w:ins w:id="504" w:author="Transkribus" w:date="2019-12-11T14:30:00Z">
        <w:r w:rsidRPr="00EE6742">
          <w:rPr>
            <w:rFonts w:ascii="Courier New" w:hAnsi="Courier New" w:cs="Courier New"/>
            <w:rtl/>
          </w:rPr>
          <w:t>س</w:t>
        </w:r>
      </w:ins>
      <w:r w:rsidRPr="00EE6742">
        <w:rPr>
          <w:rFonts w:ascii="Courier New" w:hAnsi="Courier New" w:cs="Courier New"/>
          <w:rtl/>
        </w:rPr>
        <w:t>ق الى مصر و</w:t>
      </w:r>
      <w:del w:id="505" w:author="Transkribus" w:date="2019-12-11T14:30:00Z">
        <w:r w:rsidRPr="009B6BCA">
          <w:rPr>
            <w:rFonts w:ascii="Courier New" w:hAnsi="Courier New" w:cs="Courier New"/>
            <w:rtl/>
          </w:rPr>
          <w:delText>ق</w:delText>
        </w:r>
      </w:del>
      <w:ins w:id="506" w:author="Transkribus" w:date="2019-12-11T14:30:00Z">
        <w:r w:rsidRPr="00EE6742">
          <w:rPr>
            <w:rFonts w:ascii="Courier New" w:hAnsi="Courier New" w:cs="Courier New"/>
            <w:rtl/>
          </w:rPr>
          <w:t>ف</w:t>
        </w:r>
      </w:ins>
      <w:r w:rsidRPr="00EE6742">
        <w:rPr>
          <w:rFonts w:ascii="Courier New" w:hAnsi="Courier New" w:cs="Courier New"/>
          <w:rtl/>
        </w:rPr>
        <w:t xml:space="preserve">صد ان </w:t>
      </w:r>
      <w:del w:id="507" w:author="Transkribus" w:date="2019-12-11T14:30:00Z">
        <w:r w:rsidRPr="009B6BCA">
          <w:rPr>
            <w:rFonts w:ascii="Courier New" w:hAnsi="Courier New" w:cs="Courier New"/>
            <w:rtl/>
          </w:rPr>
          <w:delText>يملكها فخرجت عساكر</w:delText>
        </w:r>
      </w:del>
      <w:ins w:id="508" w:author="Transkribus" w:date="2019-12-11T14:30:00Z">
        <w:r w:rsidRPr="00EE6742">
          <w:rPr>
            <w:rFonts w:ascii="Courier New" w:hAnsi="Courier New" w:cs="Courier New"/>
            <w:rtl/>
          </w:rPr>
          <w:t>خلكها كرجس عسا كمر</w:t>
        </w:r>
      </w:ins>
      <w:r w:rsidRPr="00EE6742">
        <w:rPr>
          <w:rFonts w:ascii="Courier New" w:hAnsi="Courier New" w:cs="Courier New"/>
          <w:rtl/>
        </w:rPr>
        <w:t xml:space="preserve"> مصر</w:t>
      </w:r>
      <w:del w:id="509" w:author="Transkribus" w:date="2019-12-11T14:30:00Z">
        <w:r w:rsidRPr="009B6BCA">
          <w:rPr>
            <w:rFonts w:ascii="Courier New" w:hAnsi="Courier New" w:cs="Courier New"/>
            <w:rtl/>
          </w:rPr>
          <w:delText xml:space="preserve"> وملكها يومئذ</w:delText>
        </w:r>
      </w:del>
    </w:p>
    <w:p w:rsidR="00287992" w:rsidRPr="00EE6742" w:rsidRDefault="00287992" w:rsidP="00287992">
      <w:pPr>
        <w:pStyle w:val="NurText"/>
        <w:bidi/>
        <w:rPr>
          <w:rFonts w:ascii="Courier New" w:hAnsi="Courier New" w:cs="Courier New"/>
        </w:rPr>
      </w:pPr>
      <w:ins w:id="510" w:author="Transkribus" w:date="2019-12-11T14:30:00Z">
        <w:r w:rsidRPr="00EE6742">
          <w:rPr>
            <w:rFonts w:ascii="Courier New" w:hAnsi="Courier New" w:cs="Courier New"/>
            <w:rtl/>
          </w:rPr>
          <w:t>وملكه ايومثذ</w:t>
        </w:r>
      </w:ins>
      <w:r w:rsidRPr="00EE6742">
        <w:rPr>
          <w:rFonts w:ascii="Courier New" w:hAnsi="Courier New" w:cs="Courier New"/>
          <w:rtl/>
        </w:rPr>
        <w:t xml:space="preserve"> الملك </w:t>
      </w:r>
      <w:del w:id="511" w:author="Transkribus" w:date="2019-12-11T14:30:00Z">
        <w:r w:rsidRPr="009B6BCA">
          <w:rPr>
            <w:rFonts w:ascii="Courier New" w:hAnsi="Courier New" w:cs="Courier New"/>
            <w:rtl/>
          </w:rPr>
          <w:delText>المظفر سيف</w:delText>
        </w:r>
      </w:del>
      <w:ins w:id="512" w:author="Transkribus" w:date="2019-12-11T14:30:00Z">
        <w:r w:rsidRPr="00EE6742">
          <w:rPr>
            <w:rFonts w:ascii="Courier New" w:hAnsi="Courier New" w:cs="Courier New"/>
            <w:rtl/>
          </w:rPr>
          <w:t>ابقاقرسسيف</w:t>
        </w:r>
      </w:ins>
      <w:r w:rsidRPr="00EE6742">
        <w:rPr>
          <w:rFonts w:ascii="Courier New" w:hAnsi="Courier New" w:cs="Courier New"/>
          <w:rtl/>
        </w:rPr>
        <w:t xml:space="preserve"> الدين قط</w:t>
      </w:r>
      <w:del w:id="513" w:author="Transkribus" w:date="2019-12-11T14:30:00Z">
        <w:r w:rsidRPr="009B6BCA">
          <w:rPr>
            <w:rFonts w:ascii="Courier New" w:hAnsi="Courier New" w:cs="Courier New"/>
            <w:rtl/>
          </w:rPr>
          <w:delText>ز</w:delText>
        </w:r>
      </w:del>
      <w:ins w:id="514" w:author="Transkribus" w:date="2019-12-11T14:30:00Z">
        <w:r w:rsidRPr="00EE6742">
          <w:rPr>
            <w:rFonts w:ascii="Courier New" w:hAnsi="Courier New" w:cs="Courier New"/>
            <w:rtl/>
          </w:rPr>
          <w:t>ر</w:t>
        </w:r>
      </w:ins>
      <w:r w:rsidRPr="00EE6742">
        <w:rPr>
          <w:rFonts w:ascii="Courier New" w:hAnsi="Courier New" w:cs="Courier New"/>
          <w:rtl/>
        </w:rPr>
        <w:t xml:space="preserve"> فكسر الملك </w:t>
      </w:r>
      <w:del w:id="515" w:author="Transkribus" w:date="2019-12-11T14:30:00Z">
        <w:r w:rsidRPr="009B6BCA">
          <w:rPr>
            <w:rFonts w:ascii="Courier New" w:hAnsi="Courier New" w:cs="Courier New"/>
            <w:rtl/>
          </w:rPr>
          <w:delText>الحافظ وتفرقت عساكره وزال ملكه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516" w:author="Transkribus" w:date="2019-12-11T14:30:00Z">
        <w:r w:rsidRPr="00EE6742">
          <w:rPr>
            <w:rFonts w:ascii="Courier New" w:hAnsi="Courier New" w:cs="Courier New"/>
            <w:rtl/>
          </w:rPr>
          <w:t>الحافط وففرقت عباكر مورال</w:t>
        </w:r>
      </w:ins>
    </w:p>
    <w:p w:rsidR="00287992" w:rsidRPr="00EE6742" w:rsidRDefault="00287992" w:rsidP="00287992">
      <w:pPr>
        <w:pStyle w:val="NurText"/>
        <w:bidi/>
        <w:rPr>
          <w:rFonts w:ascii="Courier New" w:hAnsi="Courier New" w:cs="Courier New"/>
        </w:rPr>
      </w:pPr>
      <w:dir w:val="rtl">
        <w:dir w:val="rtl">
          <w:ins w:id="517" w:author="Transkribus" w:date="2019-12-11T14:30:00Z">
            <w:r w:rsidRPr="00EE6742">
              <w:rPr>
                <w:rFonts w:ascii="Courier New" w:hAnsi="Courier New" w:cs="Courier New"/>
                <w:rtl/>
              </w:rPr>
              <w:t xml:space="preserve">ابلكه </w:t>
            </w:r>
          </w:ins>
          <w:r w:rsidRPr="00EE6742">
            <w:rPr>
              <w:rFonts w:ascii="Courier New" w:hAnsi="Courier New" w:cs="Courier New"/>
              <w:rtl/>
            </w:rPr>
            <w:t xml:space="preserve">وملكت </w:t>
          </w:r>
          <w:del w:id="518" w:author="Transkribus" w:date="2019-12-11T14:30:00Z">
            <w:r w:rsidRPr="009B6BCA">
              <w:rPr>
                <w:rFonts w:ascii="Courier New" w:hAnsi="Courier New" w:cs="Courier New"/>
                <w:rtl/>
              </w:rPr>
              <w:delText>التتر دمشق</w:delText>
            </w:r>
          </w:del>
          <w:ins w:id="519" w:author="Transkribus" w:date="2019-12-11T14:30:00Z">
            <w:r w:rsidRPr="00EE6742">
              <w:rPr>
                <w:rFonts w:ascii="Courier New" w:hAnsi="Courier New" w:cs="Courier New"/>
                <w:rtl/>
              </w:rPr>
              <w:t>التتردمشق</w:t>
            </w:r>
          </w:ins>
          <w:r w:rsidRPr="00EE6742">
            <w:rPr>
              <w:rFonts w:ascii="Courier New" w:hAnsi="Courier New" w:cs="Courier New"/>
              <w:rtl/>
            </w:rPr>
            <w:t xml:space="preserve"> بالامان </w:t>
          </w:r>
          <w:del w:id="520" w:author="Transkribus" w:date="2019-12-11T14:30:00Z">
            <w:r w:rsidRPr="009B6BCA">
              <w:rPr>
                <w:rFonts w:ascii="Courier New" w:hAnsi="Courier New" w:cs="Courier New"/>
                <w:rtl/>
              </w:rPr>
              <w:delText>وجعلوا فيها نائبا من</w:delText>
            </w:r>
          </w:del>
          <w:ins w:id="521" w:author="Transkribus" w:date="2019-12-11T14:30:00Z">
            <w:r w:rsidRPr="00EE6742">
              <w:rPr>
                <w:rFonts w:ascii="Courier New" w:hAnsi="Courier New" w:cs="Courier New"/>
                <w:rtl/>
              </w:rPr>
              <w:t>وحعلو افيهالاتبامن</w:t>
            </w:r>
          </w:ins>
          <w:r w:rsidRPr="00EE6742">
            <w:rPr>
              <w:rFonts w:ascii="Courier New" w:hAnsi="Courier New" w:cs="Courier New"/>
              <w:rtl/>
            </w:rPr>
            <w:t xml:space="preserve"> جهتهم</w:t>
          </w:r>
          <w:del w:id="52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523" w:author="Transkribus" w:date="2019-12-11T14:30:00Z">
            <w:r w:rsidRPr="00EE6742">
              <w:rPr>
                <w:rFonts w:ascii="Courier New" w:hAnsi="Courier New" w:cs="Courier New"/>
                <w:rtl/>
              </w:rPr>
              <w:t xml:space="preserve"> وصارر بن الدين أبصاها</w:t>
            </w:r>
          </w:ins>
          <w:r>
            <w:t>‬</w:t>
          </w:r>
          <w:r>
            <w:t>‬</w:t>
          </w:r>
        </w:dir>
      </w:dir>
    </w:p>
    <w:p w:rsidR="00287992" w:rsidRPr="00EE6742" w:rsidRDefault="00287992" w:rsidP="00287992">
      <w:pPr>
        <w:pStyle w:val="NurText"/>
        <w:bidi/>
        <w:rPr>
          <w:rFonts w:ascii="Courier New" w:hAnsi="Courier New" w:cs="Courier New"/>
        </w:rPr>
      </w:pPr>
      <w:dir w:val="rtl">
        <w:dir w:val="rtl">
          <w:del w:id="524" w:author="Transkribus" w:date="2019-12-11T14:30:00Z">
            <w:r w:rsidRPr="009B6BCA">
              <w:rPr>
                <w:rFonts w:ascii="Courier New" w:hAnsi="Courier New" w:cs="Courier New"/>
                <w:rtl/>
              </w:rPr>
              <w:delText>وصار زين</w:delText>
            </w:r>
          </w:del>
          <w:ins w:id="525" w:author="Transkribus" w:date="2019-12-11T14:30:00Z">
            <w:r w:rsidRPr="00EE6742">
              <w:rPr>
                <w:rFonts w:ascii="Courier New" w:hAnsi="Courier New" w:cs="Courier New"/>
                <w:rtl/>
              </w:rPr>
              <w:t>وامروة وبق معة جماعة أحنادحتى كانوابد عوبه الملكزين</w:t>
            </w:r>
          </w:ins>
          <w:r w:rsidRPr="00EE6742">
            <w:rPr>
              <w:rFonts w:ascii="Courier New" w:hAnsi="Courier New" w:cs="Courier New"/>
              <w:rtl/>
            </w:rPr>
            <w:t xml:space="preserve"> الدين </w:t>
          </w:r>
          <w:del w:id="526" w:author="Transkribus" w:date="2019-12-11T14:30:00Z">
            <w:r w:rsidRPr="009B6BCA">
              <w:rPr>
                <w:rFonts w:ascii="Courier New" w:hAnsi="Courier New" w:cs="Courier New"/>
                <w:rtl/>
              </w:rPr>
              <w:delText>ايضا بها وامروه وبقى معه جماعة اجناد حتى كانوا يدعونه</w:delText>
            </w:r>
          </w:del>
          <w:ins w:id="527" w:author="Transkribus" w:date="2019-12-11T14:30:00Z">
            <w:r w:rsidRPr="00EE6742">
              <w:rPr>
                <w:rFonts w:ascii="Courier New" w:hAnsi="Courier New" w:cs="Courier New"/>
                <w:rtl/>
              </w:rPr>
              <w:t>ولاوسل</w:t>
            </w:r>
          </w:ins>
          <w:r w:rsidRPr="00EE6742">
            <w:rPr>
              <w:rFonts w:ascii="Courier New" w:hAnsi="Courier New" w:cs="Courier New"/>
              <w:rtl/>
            </w:rPr>
            <w:t xml:space="preserve"> الملك </w:t>
          </w:r>
          <w:del w:id="528" w:author="Transkribus" w:date="2019-12-11T14:30:00Z">
            <w:r w:rsidRPr="009B6BCA">
              <w:rPr>
                <w:rFonts w:ascii="Courier New" w:hAnsi="Courier New" w:cs="Courier New"/>
                <w:rtl/>
              </w:rPr>
              <w:delText>زين الدين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529" w:author="Transkribus" w:date="2019-12-11T14:30:00Z">
            <w:r w:rsidRPr="00EE6742">
              <w:rPr>
                <w:rFonts w:ascii="Courier New" w:hAnsi="Courier New" w:cs="Courier New"/>
                <w:rtl/>
              </w:rPr>
              <w:t>المطفر</w:t>
            </w:r>
          </w:ins>
          <w:r>
            <w:t>‬</w:t>
          </w:r>
          <w:r>
            <w:t>‬</w:t>
          </w:r>
        </w:dir>
      </w:dir>
    </w:p>
    <w:p w:rsidR="00287992" w:rsidRPr="00EE6742" w:rsidRDefault="00287992" w:rsidP="00287992">
      <w:pPr>
        <w:pStyle w:val="NurText"/>
        <w:bidi/>
        <w:rPr>
          <w:ins w:id="530" w:author="Transkribus" w:date="2019-12-11T14:30:00Z"/>
          <w:rFonts w:ascii="Courier New" w:hAnsi="Courier New" w:cs="Courier New"/>
        </w:rPr>
      </w:pPr>
      <w:dir w:val="rtl">
        <w:dir w:val="rtl">
          <w:del w:id="531" w:author="Transkribus" w:date="2019-12-11T14:30:00Z">
            <w:r w:rsidRPr="009B6BCA">
              <w:rPr>
                <w:rFonts w:ascii="Courier New" w:hAnsi="Courier New" w:cs="Courier New"/>
                <w:rtl/>
              </w:rPr>
              <w:delText>ولما وصل الملك المظفر قطز</w:delText>
            </w:r>
          </w:del>
          <w:ins w:id="532" w:author="Transkribus" w:date="2019-12-11T14:30:00Z">
            <w:r w:rsidRPr="00EE6742">
              <w:rPr>
                <w:rFonts w:ascii="Courier New" w:hAnsi="Courier New" w:cs="Courier New"/>
                <w:rtl/>
              </w:rPr>
              <w:t>ابطر</w:t>
            </w:r>
          </w:ins>
          <w:r w:rsidRPr="00EE6742">
            <w:rPr>
              <w:rFonts w:ascii="Courier New" w:hAnsi="Courier New" w:cs="Courier New"/>
              <w:rtl/>
            </w:rPr>
            <w:t xml:space="preserve"> صاحب مصر ومعه عساكر الاسلام وكسر </w:t>
          </w:r>
          <w:del w:id="533" w:author="Transkribus" w:date="2019-12-11T14:30:00Z">
            <w:r w:rsidRPr="009B6BCA">
              <w:rPr>
                <w:rFonts w:ascii="Courier New" w:hAnsi="Courier New" w:cs="Courier New"/>
                <w:rtl/>
              </w:rPr>
              <w:delText>التتر فى</w:delText>
            </w:r>
          </w:del>
          <w:ins w:id="534" w:author="Transkribus" w:date="2019-12-11T14:30:00Z">
            <w:r w:rsidRPr="00EE6742">
              <w:rPr>
                <w:rFonts w:ascii="Courier New" w:hAnsi="Courier New" w:cs="Courier New"/>
                <w:rtl/>
              </w:rPr>
              <w:t>التترفى</w:t>
            </w:r>
          </w:ins>
          <w:r w:rsidRPr="00EE6742">
            <w:rPr>
              <w:rFonts w:ascii="Courier New" w:hAnsi="Courier New" w:cs="Courier New"/>
              <w:rtl/>
            </w:rPr>
            <w:t xml:space="preserve"> وادى كنعان الكسرة </w:t>
          </w:r>
          <w:del w:id="535" w:author="Transkribus" w:date="2019-12-11T14:30:00Z">
            <w:r w:rsidRPr="009B6BCA">
              <w:rPr>
                <w:rFonts w:ascii="Courier New" w:hAnsi="Courier New" w:cs="Courier New"/>
                <w:rtl/>
              </w:rPr>
              <w:delText>العظيمة المشهورة وقتل</w:delText>
            </w:r>
          </w:del>
          <w:ins w:id="536" w:author="Transkribus" w:date="2019-12-11T14:30:00Z">
            <w:r w:rsidRPr="00EE6742">
              <w:rPr>
                <w:rFonts w:ascii="Courier New" w:hAnsi="Courier New" w:cs="Courier New"/>
                <w:rtl/>
              </w:rPr>
              <w:t>العطبمة</w:t>
            </w:r>
          </w:ins>
          <w:r>
            <w:t>‬</w:t>
          </w:r>
          <w:r>
            <w:t>‬</w:t>
          </w:r>
        </w:dir>
      </w:dir>
    </w:p>
    <w:p w:rsidR="00287992" w:rsidRPr="00EE6742" w:rsidRDefault="00287992" w:rsidP="00287992">
      <w:pPr>
        <w:pStyle w:val="NurText"/>
        <w:bidi/>
        <w:rPr>
          <w:ins w:id="537" w:author="Transkribus" w:date="2019-12-11T14:30:00Z"/>
          <w:rFonts w:ascii="Courier New" w:hAnsi="Courier New" w:cs="Courier New"/>
        </w:rPr>
      </w:pPr>
      <w:ins w:id="538" w:author="Transkribus" w:date="2019-12-11T14:30:00Z">
        <w:r w:rsidRPr="00EE6742">
          <w:rPr>
            <w:rFonts w:ascii="Courier New" w:hAnsi="Courier New" w:cs="Courier New"/>
            <w:rtl/>
          </w:rPr>
          <w:lastRenderedPageBreak/>
          <w:t>المشهورمة وفتل</w:t>
        </w:r>
      </w:ins>
      <w:r w:rsidRPr="00EE6742">
        <w:rPr>
          <w:rFonts w:ascii="Courier New" w:hAnsi="Courier New" w:cs="Courier New"/>
          <w:rtl/>
        </w:rPr>
        <w:t xml:space="preserve"> من التتر الخلق الع</w:t>
      </w:r>
      <w:del w:id="539" w:author="Transkribus" w:date="2019-12-11T14:30:00Z">
        <w:r w:rsidRPr="009B6BCA">
          <w:rPr>
            <w:rFonts w:ascii="Courier New" w:hAnsi="Courier New" w:cs="Courier New"/>
            <w:rtl/>
          </w:rPr>
          <w:delText>ظي</w:delText>
        </w:r>
      </w:del>
      <w:ins w:id="540" w:author="Transkribus" w:date="2019-12-11T14:30:00Z">
        <w:r w:rsidRPr="00EE6742">
          <w:rPr>
            <w:rFonts w:ascii="Courier New" w:hAnsi="Courier New" w:cs="Courier New"/>
            <w:rtl/>
          </w:rPr>
          <w:t>ط</w:t>
        </w:r>
      </w:ins>
      <w:r w:rsidRPr="00EE6742">
        <w:rPr>
          <w:rFonts w:ascii="Courier New" w:hAnsi="Courier New" w:cs="Courier New"/>
          <w:rtl/>
        </w:rPr>
        <w:t xml:space="preserve">م الذى </w:t>
      </w:r>
      <w:del w:id="541" w:author="Transkribus" w:date="2019-12-11T14:30:00Z">
        <w:r w:rsidRPr="009B6BCA">
          <w:rPr>
            <w:rFonts w:ascii="Courier New" w:hAnsi="Courier New" w:cs="Courier New"/>
            <w:rtl/>
          </w:rPr>
          <w:delText>لا يحصى انهزم نائب التتر ومن</w:delText>
        </w:r>
      </w:del>
      <w:ins w:id="542" w:author="Transkribus" w:date="2019-12-11T14:30:00Z">
        <w:r w:rsidRPr="00EE6742">
          <w:rPr>
            <w:rFonts w:ascii="Courier New" w:hAnsi="Courier New" w:cs="Courier New"/>
            <w:rtl/>
          </w:rPr>
          <w:t>الايحصى اهزم ناتب التترومن</w:t>
        </w:r>
      </w:ins>
      <w:r w:rsidRPr="00EE6742">
        <w:rPr>
          <w:rFonts w:ascii="Courier New" w:hAnsi="Courier New" w:cs="Courier New"/>
          <w:rtl/>
        </w:rPr>
        <w:t xml:space="preserve"> معه من دمشق</w:t>
      </w:r>
      <w:del w:id="543" w:author="Transkribus" w:date="2019-12-11T14:30:00Z">
        <w:r w:rsidRPr="009B6BCA">
          <w:rPr>
            <w:rFonts w:ascii="Courier New" w:hAnsi="Courier New" w:cs="Courier New"/>
            <w:rtl/>
          </w:rPr>
          <w:delText xml:space="preserve"> وراح زين</w:delText>
        </w:r>
      </w:del>
    </w:p>
    <w:p w:rsidR="00287992" w:rsidRPr="00EE6742" w:rsidRDefault="00287992" w:rsidP="00287992">
      <w:pPr>
        <w:pStyle w:val="NurText"/>
        <w:bidi/>
        <w:rPr>
          <w:rFonts w:ascii="Courier New" w:hAnsi="Courier New" w:cs="Courier New"/>
        </w:rPr>
      </w:pPr>
      <w:ins w:id="544" w:author="Transkribus" w:date="2019-12-11T14:30:00Z">
        <w:r w:rsidRPr="00EE6742">
          <w:rPr>
            <w:rFonts w:ascii="Courier New" w:hAnsi="Courier New" w:cs="Courier New"/>
            <w:rtl/>
          </w:rPr>
          <w:t>اوراج ر بن</w:t>
        </w:r>
      </w:ins>
      <w:r w:rsidRPr="00EE6742">
        <w:rPr>
          <w:rFonts w:ascii="Courier New" w:hAnsi="Courier New" w:cs="Courier New"/>
          <w:rtl/>
        </w:rPr>
        <w:t xml:space="preserve"> الدين الحا</w:t>
      </w:r>
      <w:del w:id="545" w:author="Transkribus" w:date="2019-12-11T14:30:00Z">
        <w:r w:rsidRPr="009B6BCA">
          <w:rPr>
            <w:rFonts w:ascii="Courier New" w:hAnsi="Courier New" w:cs="Courier New"/>
            <w:rtl/>
          </w:rPr>
          <w:delText>فظ</w:delText>
        </w:r>
      </w:del>
      <w:ins w:id="546" w:author="Transkribus" w:date="2019-12-11T14:30:00Z">
        <w:r w:rsidRPr="00EE6742">
          <w:rPr>
            <w:rFonts w:ascii="Courier New" w:hAnsi="Courier New" w:cs="Courier New"/>
            <w:rtl/>
          </w:rPr>
          <w:t>نط</w:t>
        </w:r>
      </w:ins>
      <w:r w:rsidRPr="00EE6742">
        <w:rPr>
          <w:rFonts w:ascii="Courier New" w:hAnsi="Courier New" w:cs="Courier New"/>
          <w:rtl/>
        </w:rPr>
        <w:t xml:space="preserve">ى معهم </w:t>
      </w:r>
      <w:del w:id="547" w:author="Transkribus" w:date="2019-12-11T14:30:00Z">
        <w:r w:rsidRPr="009B6BCA">
          <w:rPr>
            <w:rFonts w:ascii="Courier New" w:hAnsi="Courier New" w:cs="Courier New"/>
            <w:rtl/>
          </w:rPr>
          <w:delText>خوفا على نفسه من ال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548" w:author="Transkribus" w:date="2019-12-11T14:30:00Z">
        <w:r w:rsidRPr="00EE6742">
          <w:rPr>
            <w:rFonts w:ascii="Courier New" w:hAnsi="Courier New" w:cs="Courier New"/>
            <w:rtl/>
          </w:rPr>
          <w:t>خوفاعلى نقسه من المسلين وصاوت بلاد الشام بعمد الله الى</w:t>
        </w:r>
      </w:ins>
    </w:p>
    <w:p w:rsidR="00287992" w:rsidRPr="009B6BCA" w:rsidRDefault="00287992" w:rsidP="00287992">
      <w:pPr>
        <w:pStyle w:val="NurText"/>
        <w:bidi/>
        <w:rPr>
          <w:del w:id="549" w:author="Transkribus" w:date="2019-12-11T14:30:00Z"/>
          <w:rFonts w:ascii="Courier New" w:hAnsi="Courier New" w:cs="Courier New"/>
        </w:rPr>
      </w:pPr>
      <w:dir w:val="rtl">
        <w:dir w:val="rtl">
          <w:del w:id="550" w:author="Transkribus" w:date="2019-12-11T14:30:00Z">
            <w:r w:rsidRPr="009B6BCA">
              <w:rPr>
                <w:rFonts w:ascii="Courier New" w:hAnsi="Courier New" w:cs="Courier New"/>
                <w:rtl/>
              </w:rPr>
              <w:delText>مسلم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287992" w:rsidRPr="00EE6742" w:rsidRDefault="00287992" w:rsidP="00287992">
      <w:pPr>
        <w:pStyle w:val="NurText"/>
        <w:bidi/>
        <w:rPr>
          <w:ins w:id="551" w:author="Transkribus" w:date="2019-12-11T14:30:00Z"/>
          <w:rFonts w:ascii="Courier New" w:hAnsi="Courier New" w:cs="Courier New"/>
        </w:rPr>
      </w:pPr>
      <w:dir w:val="rtl">
        <w:dir w:val="rtl">
          <w:del w:id="552" w:author="Transkribus" w:date="2019-12-11T14:30:00Z">
            <w:r w:rsidRPr="009B6BCA">
              <w:rPr>
                <w:rFonts w:ascii="Courier New" w:hAnsi="Courier New" w:cs="Courier New"/>
                <w:rtl/>
              </w:rPr>
              <w:delText xml:space="preserve">ين وصارت بلاد الشام بحمد الله الى </w:delText>
            </w:r>
          </w:del>
          <w:r w:rsidRPr="00EE6742">
            <w:rPr>
              <w:rFonts w:ascii="Courier New" w:hAnsi="Courier New" w:cs="Courier New"/>
              <w:rtl/>
            </w:rPr>
            <w:t>ما ك</w:t>
          </w:r>
          <w:ins w:id="553" w:author="Transkribus" w:date="2019-12-11T14:30:00Z">
            <w:r w:rsidRPr="00EE6742">
              <w:rPr>
                <w:rFonts w:ascii="Courier New" w:hAnsi="Courier New" w:cs="Courier New"/>
                <w:rtl/>
              </w:rPr>
              <w:t>م</w:t>
            </w:r>
          </w:ins>
          <w:r w:rsidRPr="00EE6742">
            <w:rPr>
              <w:rFonts w:ascii="Courier New" w:hAnsi="Courier New" w:cs="Courier New"/>
              <w:rtl/>
            </w:rPr>
            <w:t>ا</w:t>
          </w:r>
          <w:del w:id="554" w:author="Transkribus" w:date="2019-12-11T14:30:00Z">
            <w:r w:rsidRPr="009B6BCA">
              <w:rPr>
                <w:rFonts w:ascii="Courier New" w:hAnsi="Courier New" w:cs="Courier New"/>
                <w:rtl/>
              </w:rPr>
              <w:delText>ن</w:delText>
            </w:r>
          </w:del>
          <w:r w:rsidRPr="00EE6742">
            <w:rPr>
              <w:rFonts w:ascii="Courier New" w:hAnsi="Courier New" w:cs="Courier New"/>
              <w:rtl/>
            </w:rPr>
            <w:t>ت</w:t>
          </w:r>
          <w:ins w:id="555" w:author="Transkribus" w:date="2019-12-11T14:30:00Z">
            <w:r w:rsidRPr="00EE6742">
              <w:rPr>
                <w:rFonts w:ascii="Courier New" w:hAnsi="Courier New" w:cs="Courier New"/>
                <w:rtl/>
              </w:rPr>
              <w:t>ت</w:t>
            </w:r>
          </w:ins>
          <w:r w:rsidRPr="00EE6742">
            <w:rPr>
              <w:rFonts w:ascii="Courier New" w:hAnsi="Courier New" w:cs="Courier New"/>
              <w:rtl/>
            </w:rPr>
            <w:t xml:space="preserve"> عليه وملكها بعد الملك المظفر </w:t>
          </w:r>
          <w:del w:id="556" w:author="Transkribus" w:date="2019-12-11T14:30:00Z">
            <w:r w:rsidRPr="009B6BCA">
              <w:rPr>
                <w:rFonts w:ascii="Courier New" w:hAnsi="Courier New" w:cs="Courier New"/>
                <w:rtl/>
              </w:rPr>
              <w:delText>قطز رحمه</w:delText>
            </w:r>
          </w:del>
          <w:ins w:id="557" w:author="Transkribus" w:date="2019-12-11T14:30:00Z">
            <w:r w:rsidRPr="00EE6742">
              <w:rPr>
                <w:rFonts w:ascii="Courier New" w:hAnsi="Courier New" w:cs="Courier New"/>
                <w:rtl/>
              </w:rPr>
              <w:t>فطر رجمة</w:t>
            </w:r>
          </w:ins>
          <w:r w:rsidRPr="00EE6742">
            <w:rPr>
              <w:rFonts w:ascii="Courier New" w:hAnsi="Courier New" w:cs="Courier New"/>
              <w:rtl/>
            </w:rPr>
            <w:t xml:space="preserve"> الله السلطان الملك ال</w:t>
          </w:r>
          <w:del w:id="558" w:author="Transkribus" w:date="2019-12-11T14:30:00Z">
            <w:r w:rsidRPr="009B6BCA">
              <w:rPr>
                <w:rFonts w:ascii="Courier New" w:hAnsi="Courier New" w:cs="Courier New"/>
                <w:rtl/>
              </w:rPr>
              <w:delText>ظ</w:delText>
            </w:r>
          </w:del>
          <w:ins w:id="559" w:author="Transkribus" w:date="2019-12-11T14:30:00Z">
            <w:r w:rsidRPr="00EE6742">
              <w:rPr>
                <w:rFonts w:ascii="Courier New" w:hAnsi="Courier New" w:cs="Courier New"/>
                <w:rtl/>
              </w:rPr>
              <w:t>ط</w:t>
            </w:r>
          </w:ins>
          <w:r w:rsidRPr="00EE6742">
            <w:rPr>
              <w:rFonts w:ascii="Courier New" w:hAnsi="Courier New" w:cs="Courier New"/>
              <w:rtl/>
            </w:rPr>
            <w:t>اهر ركن الدين</w:t>
          </w:r>
          <w:del w:id="560" w:author="Transkribus" w:date="2019-12-11T14:30:00Z">
            <w:r w:rsidRPr="009B6BCA">
              <w:rPr>
                <w:rFonts w:ascii="Courier New" w:hAnsi="Courier New" w:cs="Courier New"/>
                <w:rtl/>
              </w:rPr>
              <w:delText xml:space="preserve"> بيبرس وصار</w:delText>
            </w:r>
          </w:del>
          <w:r>
            <w:t>‬</w:t>
          </w:r>
          <w:r>
            <w:t>‬</w:t>
          </w:r>
        </w:dir>
      </w:dir>
    </w:p>
    <w:p w:rsidR="00287992" w:rsidRPr="00EE6742" w:rsidRDefault="00287992" w:rsidP="00287992">
      <w:pPr>
        <w:pStyle w:val="NurText"/>
        <w:bidi/>
        <w:rPr>
          <w:rFonts w:ascii="Courier New" w:hAnsi="Courier New" w:cs="Courier New"/>
        </w:rPr>
      </w:pPr>
      <w:ins w:id="561" w:author="Transkribus" w:date="2019-12-11T14:30:00Z">
        <w:r w:rsidRPr="00EE6742">
          <w:rPr>
            <w:rFonts w:ascii="Courier New" w:hAnsi="Courier New" w:cs="Courier New"/>
            <w:rtl/>
          </w:rPr>
          <w:t>مار</w:t>
        </w:r>
      </w:ins>
      <w:r w:rsidRPr="00EE6742">
        <w:rPr>
          <w:rFonts w:ascii="Courier New" w:hAnsi="Courier New" w:cs="Courier New"/>
          <w:rtl/>
        </w:rPr>
        <w:t xml:space="preserve"> صاحب الديار </w:t>
      </w:r>
      <w:del w:id="562" w:author="Transkribus" w:date="2019-12-11T14:30:00Z">
        <w:r w:rsidRPr="009B6BCA">
          <w:rPr>
            <w:rFonts w:ascii="Courier New" w:hAnsi="Courier New" w:cs="Courier New"/>
            <w:rtl/>
          </w:rPr>
          <w:delText>المصرية والشام خلد</w:delText>
        </w:r>
      </w:del>
      <w:ins w:id="563" w:author="Transkribus" w:date="2019-12-11T14:30:00Z">
        <w:r w:rsidRPr="00EE6742">
          <w:rPr>
            <w:rFonts w:ascii="Courier New" w:hAnsi="Courier New" w:cs="Courier New"/>
            <w:rtl/>
          </w:rPr>
          <w:t>المصربعوالشام جخلد</w:t>
        </w:r>
      </w:ins>
      <w:r w:rsidRPr="00EE6742">
        <w:rPr>
          <w:rFonts w:ascii="Courier New" w:hAnsi="Courier New" w:cs="Courier New"/>
          <w:rtl/>
        </w:rPr>
        <w:t xml:space="preserve"> الله ملكه</w:t>
      </w:r>
      <w:del w:id="56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287992" w:rsidRPr="00EE6742" w:rsidRDefault="00287992" w:rsidP="00287992">
      <w:pPr>
        <w:pStyle w:val="NurText"/>
        <w:bidi/>
        <w:rPr>
          <w:ins w:id="565" w:author="Transkribus" w:date="2019-12-11T14:30:00Z"/>
          <w:rFonts w:ascii="Courier New" w:hAnsi="Courier New" w:cs="Courier New"/>
        </w:rPr>
      </w:pPr>
      <w:dir w:val="rtl">
        <w:dir w:val="rtl">
          <w:del w:id="566" w:author="Transkribus" w:date="2019-12-11T14:30:00Z">
            <w:r w:rsidRPr="009B6BCA">
              <w:rPr>
                <w:rFonts w:ascii="Courier New" w:hAnsi="Courier New" w:cs="Courier New"/>
                <w:rtl/>
              </w:rPr>
              <w:delText>ابو</w:delText>
            </w:r>
          </w:del>
          <w:ins w:id="567" w:author="Transkribus" w:date="2019-12-11T14:30:00Z">
            <w:r w:rsidRPr="00EE6742">
              <w:rPr>
                <w:rFonts w:ascii="Courier New" w:hAnsi="Courier New" w:cs="Courier New"/>
                <w:rtl/>
              </w:rPr>
              <w:t xml:space="preserve"> أبو الفضل</w:t>
            </w:r>
          </w:ins>
          <w:r>
            <w:t>‬</w:t>
          </w:r>
          <w:r>
            <w:t>‬</w:t>
          </w:r>
        </w:dir>
      </w:dir>
    </w:p>
    <w:p w:rsidR="00287992" w:rsidRPr="00EE6742" w:rsidRDefault="00287992" w:rsidP="00287992">
      <w:pPr>
        <w:pStyle w:val="NurText"/>
        <w:bidi/>
        <w:rPr>
          <w:rFonts w:ascii="Courier New" w:hAnsi="Courier New" w:cs="Courier New"/>
        </w:rPr>
      </w:pPr>
      <w:ins w:id="568" w:author="Transkribus" w:date="2019-12-11T14:30:00Z">
        <w:r w:rsidRPr="00EE6742">
          <w:rPr>
            <w:rFonts w:ascii="Courier New" w:hAnsi="Courier New" w:cs="Courier New"/>
            <w:rtl/>
          </w:rPr>
          <w:t>*(أبو</w:t>
        </w:r>
      </w:ins>
      <w:r w:rsidRPr="00EE6742">
        <w:rPr>
          <w:rFonts w:ascii="Courier New" w:hAnsi="Courier New" w:cs="Courier New"/>
          <w:rtl/>
        </w:rPr>
        <w:t xml:space="preserve"> الفضل بن عبد الكر</w:t>
      </w:r>
      <w:del w:id="569" w:author="Transkribus" w:date="2019-12-11T14:30:00Z">
        <w:r w:rsidRPr="009B6BCA">
          <w:rPr>
            <w:rFonts w:ascii="Courier New" w:hAnsi="Courier New" w:cs="Courier New"/>
            <w:rtl/>
          </w:rPr>
          <w:delText>ي</w:delText>
        </w:r>
      </w:del>
      <w:r w:rsidRPr="00EE6742">
        <w:rPr>
          <w:rFonts w:ascii="Courier New" w:hAnsi="Courier New" w:cs="Courier New"/>
          <w:rtl/>
        </w:rPr>
        <w:t>م المهندس</w:t>
      </w:r>
      <w:del w:id="57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571" w:author="Transkribus" w:date="2019-12-11T14:30:00Z">
        <w:r w:rsidRPr="00EE6742">
          <w:rPr>
            <w:rFonts w:ascii="Courier New" w:hAnsi="Courier New" w:cs="Courier New"/>
            <w:rtl/>
          </w:rPr>
          <w:t>)*</w:t>
        </w:r>
      </w:ins>
    </w:p>
    <w:p w:rsidR="00287992" w:rsidRPr="00EE6742" w:rsidRDefault="00287992" w:rsidP="00287992">
      <w:pPr>
        <w:pStyle w:val="NurText"/>
        <w:bidi/>
        <w:rPr>
          <w:ins w:id="572" w:author="Transkribus" w:date="2019-12-11T14:30:00Z"/>
          <w:rFonts w:ascii="Courier New" w:hAnsi="Courier New" w:cs="Courier New"/>
        </w:rPr>
      </w:pPr>
      <w:dir w:val="rtl">
        <w:dir w:val="rtl">
          <w:r w:rsidRPr="00EE6742">
            <w:rPr>
              <w:rFonts w:ascii="Courier New" w:hAnsi="Courier New" w:cs="Courier New"/>
              <w:rtl/>
            </w:rPr>
            <w:t xml:space="preserve">هو </w:t>
          </w:r>
          <w:del w:id="573" w:author="Transkribus" w:date="2019-12-11T14:30:00Z">
            <w:r w:rsidRPr="009B6BCA">
              <w:rPr>
                <w:rFonts w:ascii="Courier New" w:hAnsi="Courier New" w:cs="Courier New"/>
                <w:rtl/>
              </w:rPr>
              <w:delText>مؤ</w:delText>
            </w:r>
          </w:del>
          <w:ins w:id="574" w:author="Transkribus" w:date="2019-12-11T14:30:00Z">
            <w:r w:rsidRPr="00EE6742">
              <w:rPr>
                <w:rFonts w:ascii="Courier New" w:hAnsi="Courier New" w:cs="Courier New"/>
                <w:rtl/>
              </w:rPr>
              <w:t>بو</w:t>
            </w:r>
          </w:ins>
          <w:r w:rsidRPr="00EE6742">
            <w:rPr>
              <w:rFonts w:ascii="Courier New" w:hAnsi="Courier New" w:cs="Courier New"/>
              <w:rtl/>
            </w:rPr>
            <w:t xml:space="preserve">يد الدين </w:t>
          </w:r>
          <w:del w:id="575" w:author="Transkribus" w:date="2019-12-11T14:30:00Z">
            <w:r w:rsidRPr="009B6BCA">
              <w:rPr>
                <w:rFonts w:ascii="Courier New" w:hAnsi="Courier New" w:cs="Courier New"/>
                <w:rtl/>
              </w:rPr>
              <w:delText>ا</w:delText>
            </w:r>
          </w:del>
          <w:ins w:id="576" w:author="Transkribus" w:date="2019-12-11T14:30:00Z">
            <w:r w:rsidRPr="00EE6742">
              <w:rPr>
                <w:rFonts w:ascii="Courier New" w:hAnsi="Courier New" w:cs="Courier New"/>
                <w:rtl/>
              </w:rPr>
              <w:t>أ</w:t>
            </w:r>
          </w:ins>
          <w:r w:rsidRPr="00EE6742">
            <w:rPr>
              <w:rFonts w:ascii="Courier New" w:hAnsi="Courier New" w:cs="Courier New"/>
              <w:rtl/>
            </w:rPr>
            <w:t>بو الفضل محمد بن عبد الكريم</w:t>
          </w:r>
          <w:r>
            <w:t>‬</w:t>
          </w:r>
          <w:r>
            <w:t>‬</w:t>
          </w:r>
        </w:dir>
      </w:dir>
    </w:p>
    <w:p w:rsidR="00287992" w:rsidRPr="009B6BCA" w:rsidRDefault="00287992" w:rsidP="00287992">
      <w:pPr>
        <w:pStyle w:val="NurText"/>
        <w:bidi/>
        <w:rPr>
          <w:del w:id="577" w:author="Transkribus" w:date="2019-12-11T14:30:00Z"/>
          <w:rFonts w:ascii="Courier New" w:hAnsi="Courier New" w:cs="Courier New"/>
        </w:rPr>
      </w:pPr>
      <w:ins w:id="578" w:author="Transkribus" w:date="2019-12-11T14:30:00Z">
        <w:r w:rsidRPr="00EE6742">
          <w:rPr>
            <w:rFonts w:ascii="Courier New" w:hAnsi="Courier New" w:cs="Courier New"/>
            <w:rtl/>
          </w:rPr>
          <w:t>ا</w:t>
        </w:r>
      </w:ins>
      <w:r w:rsidRPr="00EE6742">
        <w:rPr>
          <w:rFonts w:ascii="Courier New" w:hAnsi="Courier New" w:cs="Courier New"/>
          <w:rtl/>
        </w:rPr>
        <w:t>بن عبد الرحمن ال</w:t>
      </w:r>
      <w:del w:id="579" w:author="Transkribus" w:date="2019-12-11T14:30:00Z">
        <w:r w:rsidRPr="009B6BCA">
          <w:rPr>
            <w:rFonts w:ascii="Courier New" w:hAnsi="Courier New" w:cs="Courier New"/>
            <w:rtl/>
          </w:rPr>
          <w:delText>ح</w:delText>
        </w:r>
      </w:del>
      <w:ins w:id="580" w:author="Transkribus" w:date="2019-12-11T14:30:00Z">
        <w:r w:rsidRPr="00EE6742">
          <w:rPr>
            <w:rFonts w:ascii="Courier New" w:hAnsi="Courier New" w:cs="Courier New"/>
            <w:rtl/>
          </w:rPr>
          <w:t>ج</w:t>
        </w:r>
      </w:ins>
      <w:r w:rsidRPr="00EE6742">
        <w:rPr>
          <w:rFonts w:ascii="Courier New" w:hAnsi="Courier New" w:cs="Courier New"/>
          <w:rtl/>
        </w:rPr>
        <w:t>ار</w:t>
      </w:r>
      <w:del w:id="581" w:author="Transkribus" w:date="2019-12-11T14:30:00Z">
        <w:r w:rsidRPr="009B6BCA">
          <w:rPr>
            <w:rFonts w:ascii="Courier New" w:hAnsi="Courier New" w:cs="Courier New"/>
            <w:rtl/>
          </w:rPr>
          <w:delText>ثى</w:delText>
        </w:r>
      </w:del>
      <w:ins w:id="582" w:author="Transkribus" w:date="2019-12-11T14:30:00Z">
        <w:r w:rsidRPr="00EE6742">
          <w:rPr>
            <w:rFonts w:ascii="Courier New" w:hAnsi="Courier New" w:cs="Courier New"/>
            <w:rtl/>
          </w:rPr>
          <w:t>ق</w:t>
        </w:r>
      </w:ins>
      <w:r w:rsidRPr="00EE6742">
        <w:rPr>
          <w:rFonts w:ascii="Courier New" w:hAnsi="Courier New" w:cs="Courier New"/>
          <w:rtl/>
        </w:rPr>
        <w:t xml:space="preserve"> مولده </w:t>
      </w:r>
      <w:del w:id="583" w:author="Transkribus" w:date="2019-12-11T14:30:00Z">
        <w:r w:rsidRPr="009B6BCA">
          <w:rPr>
            <w:rFonts w:ascii="Courier New" w:hAnsi="Courier New" w:cs="Courier New"/>
            <w:rtl/>
          </w:rPr>
          <w:delText>ومنشؤه بدمشق</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287992" w:rsidRPr="00EE6742" w:rsidRDefault="00287992" w:rsidP="00287992">
      <w:pPr>
        <w:pStyle w:val="NurText"/>
        <w:bidi/>
        <w:rPr>
          <w:ins w:id="584" w:author="Transkribus" w:date="2019-12-11T14:30:00Z"/>
          <w:rFonts w:ascii="Courier New" w:hAnsi="Courier New" w:cs="Courier New"/>
        </w:rPr>
      </w:pPr>
      <w:dir w:val="rtl">
        <w:dir w:val="rtl">
          <w:ins w:id="585" w:author="Transkribus" w:date="2019-12-11T14:30:00Z">
            <w:r w:rsidRPr="00EE6742">
              <w:rPr>
                <w:rFonts w:ascii="Courier New" w:hAnsi="Courier New" w:cs="Courier New"/>
                <w:rtl/>
              </w:rPr>
              <w:t xml:space="preserve">ومتشوم بد ميق </w:t>
            </w:r>
          </w:ins>
          <w:r w:rsidRPr="00EE6742">
            <w:rPr>
              <w:rFonts w:ascii="Courier New" w:hAnsi="Courier New" w:cs="Courier New"/>
              <w:rtl/>
            </w:rPr>
            <w:t xml:space="preserve">وكان </w:t>
          </w:r>
          <w:del w:id="586" w:author="Transkribus" w:date="2019-12-11T14:30:00Z">
            <w:r w:rsidRPr="009B6BCA">
              <w:rPr>
                <w:rFonts w:ascii="Courier New" w:hAnsi="Courier New" w:cs="Courier New"/>
                <w:rtl/>
              </w:rPr>
              <w:delText>ي</w:delText>
            </w:r>
          </w:del>
          <w:ins w:id="587" w:author="Transkribus" w:date="2019-12-11T14:30:00Z">
            <w:r w:rsidRPr="00EE6742">
              <w:rPr>
                <w:rFonts w:ascii="Courier New" w:hAnsi="Courier New" w:cs="Courier New"/>
                <w:rtl/>
              </w:rPr>
              <w:t>م</w:t>
            </w:r>
          </w:ins>
          <w:r w:rsidRPr="00EE6742">
            <w:rPr>
              <w:rFonts w:ascii="Courier New" w:hAnsi="Courier New" w:cs="Courier New"/>
              <w:rtl/>
            </w:rPr>
            <w:t>عرف بالمهندس ل</w:t>
          </w:r>
          <w:del w:id="588" w:author="Transkribus" w:date="2019-12-11T14:30:00Z">
            <w:r w:rsidRPr="009B6BCA">
              <w:rPr>
                <w:rFonts w:ascii="Courier New" w:hAnsi="Courier New" w:cs="Courier New"/>
                <w:rtl/>
              </w:rPr>
              <w:delText>ج</w:delText>
            </w:r>
          </w:del>
          <w:ins w:id="589" w:author="Transkribus" w:date="2019-12-11T14:30:00Z">
            <w:r w:rsidRPr="00EE6742">
              <w:rPr>
                <w:rFonts w:ascii="Courier New" w:hAnsi="Courier New" w:cs="Courier New"/>
                <w:rtl/>
              </w:rPr>
              <w:t>ح</w:t>
            </w:r>
          </w:ins>
          <w:r w:rsidRPr="00EE6742">
            <w:rPr>
              <w:rFonts w:ascii="Courier New" w:hAnsi="Courier New" w:cs="Courier New"/>
              <w:rtl/>
            </w:rPr>
            <w:t>ودة معرفته بالهندسة</w:t>
          </w:r>
          <w:del w:id="590" w:author="Transkribus" w:date="2019-12-11T14:30:00Z">
            <w:r w:rsidRPr="009B6BCA">
              <w:rPr>
                <w:rFonts w:ascii="Courier New" w:hAnsi="Courier New" w:cs="Courier New"/>
                <w:rtl/>
              </w:rPr>
              <w:delText xml:space="preserve"> وشهرته بها قبل</w:delText>
            </w:r>
          </w:del>
          <w:r>
            <w:t>‬</w:t>
          </w:r>
          <w:r>
            <w:t>‬</w:t>
          </w:r>
        </w:dir>
      </w:dir>
    </w:p>
    <w:p w:rsidR="00287992" w:rsidRPr="00EE6742" w:rsidRDefault="00287992" w:rsidP="00287992">
      <w:pPr>
        <w:pStyle w:val="NurText"/>
        <w:bidi/>
        <w:rPr>
          <w:rFonts w:ascii="Courier New" w:hAnsi="Courier New" w:cs="Courier New"/>
        </w:rPr>
      </w:pPr>
      <w:ins w:id="591" w:author="Transkribus" w:date="2019-12-11T14:30:00Z">
        <w:r w:rsidRPr="00EE6742">
          <w:rPr>
            <w:rFonts w:ascii="Courier New" w:hAnsi="Courier New" w:cs="Courier New"/>
            <w:rtl/>
          </w:rPr>
          <w:t>وشهربة بهاقيل</w:t>
        </w:r>
      </w:ins>
      <w:r w:rsidRPr="00EE6742">
        <w:rPr>
          <w:rFonts w:ascii="Courier New" w:hAnsi="Courier New" w:cs="Courier New"/>
          <w:rtl/>
        </w:rPr>
        <w:t xml:space="preserve"> ان </w:t>
      </w:r>
      <w:del w:id="592" w:author="Transkribus" w:date="2019-12-11T14:30:00Z">
        <w:r w:rsidRPr="009B6BCA">
          <w:rPr>
            <w:rFonts w:ascii="Courier New" w:hAnsi="Courier New" w:cs="Courier New"/>
            <w:rtl/>
          </w:rPr>
          <w:delText>يتحلى بمعرفة صناعة</w:delText>
        </w:r>
      </w:del>
      <w:ins w:id="593" w:author="Transkribus" w:date="2019-12-11T14:30:00Z">
        <w:r w:rsidRPr="00EE6742">
          <w:rPr>
            <w:rFonts w:ascii="Courier New" w:hAnsi="Courier New" w:cs="Courier New"/>
            <w:rtl/>
          </w:rPr>
          <w:t>بعلى مهرفة صتاعة</w:t>
        </w:r>
      </w:ins>
      <w:r w:rsidRPr="00EE6742">
        <w:rPr>
          <w:rFonts w:ascii="Courier New" w:hAnsi="Courier New" w:cs="Courier New"/>
          <w:rtl/>
        </w:rPr>
        <w:t xml:space="preserve"> الطب</w:t>
      </w:r>
      <w:del w:id="59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595" w:author="Transkribus" w:date="2019-12-11T14:30:00Z">
        <w:r w:rsidRPr="00EE6742">
          <w:rPr>
            <w:rFonts w:ascii="Courier New" w:hAnsi="Courier New" w:cs="Courier New"/>
            <w:rtl/>
          </w:rPr>
          <w:t xml:space="preserve"> وكمان فى أول اأمرة مجار اويتحت الجارة</w:t>
        </w:r>
      </w:ins>
    </w:p>
    <w:p w:rsidR="00287992" w:rsidRPr="009B6BCA" w:rsidRDefault="00287992" w:rsidP="00287992">
      <w:pPr>
        <w:pStyle w:val="NurText"/>
        <w:bidi/>
        <w:rPr>
          <w:del w:id="596" w:author="Transkribus" w:date="2019-12-11T14:30:00Z"/>
          <w:rFonts w:ascii="Courier New" w:hAnsi="Courier New" w:cs="Courier New"/>
        </w:rPr>
      </w:pPr>
      <w:dir w:val="rtl">
        <w:dir w:val="rtl">
          <w:del w:id="597" w:author="Transkribus" w:date="2019-12-11T14:30:00Z">
            <w:r w:rsidRPr="009B6BCA">
              <w:rPr>
                <w:rFonts w:ascii="Courier New" w:hAnsi="Courier New" w:cs="Courier New"/>
                <w:rtl/>
              </w:rPr>
              <w:delText>وكان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287992" w:rsidRPr="00EE6742" w:rsidRDefault="00287992" w:rsidP="00287992">
      <w:pPr>
        <w:pStyle w:val="NurText"/>
        <w:bidi/>
        <w:rPr>
          <w:rFonts w:ascii="Courier New" w:hAnsi="Courier New" w:cs="Courier New"/>
        </w:rPr>
      </w:pPr>
      <w:dir w:val="rtl">
        <w:dir w:val="rtl">
          <w:del w:id="598" w:author="Transkribus" w:date="2019-12-11T14:30:00Z">
            <w:r w:rsidRPr="009B6BCA">
              <w:rPr>
                <w:rFonts w:ascii="Courier New" w:hAnsi="Courier New" w:cs="Courier New"/>
                <w:rtl/>
              </w:rPr>
              <w:delText>فى اول امره نجارا وينحت الحجارة ايضا وكان تكسبه</w:delText>
            </w:r>
          </w:del>
          <w:ins w:id="599" w:author="Transkribus" w:date="2019-12-11T14:30:00Z">
            <w:r w:rsidRPr="00EE6742">
              <w:rPr>
                <w:rFonts w:ascii="Courier New" w:hAnsi="Courier New" w:cs="Courier New"/>
                <w:rtl/>
              </w:rPr>
              <w:t>ابصاوكمان فكسيه</w:t>
            </w:r>
          </w:ins>
          <w:r w:rsidRPr="00EE6742">
            <w:rPr>
              <w:rFonts w:ascii="Courier New" w:hAnsi="Courier New" w:cs="Courier New"/>
              <w:rtl/>
            </w:rPr>
            <w:t xml:space="preserve"> بصناعة النجارة وله </w:t>
          </w:r>
          <w:del w:id="600" w:author="Transkribus" w:date="2019-12-11T14:30:00Z">
            <w:r w:rsidRPr="009B6BCA">
              <w:rPr>
                <w:rFonts w:ascii="Courier New" w:hAnsi="Courier New" w:cs="Courier New"/>
                <w:rtl/>
              </w:rPr>
              <w:delText>يد طولى</w:delText>
            </w:r>
          </w:del>
          <w:ins w:id="601" w:author="Transkribus" w:date="2019-12-11T14:30:00Z">
            <w:r w:rsidRPr="00EE6742">
              <w:rPr>
                <w:rFonts w:ascii="Courier New" w:hAnsi="Courier New" w:cs="Courier New"/>
                <w:rtl/>
              </w:rPr>
              <w:t>بدطولى</w:t>
            </w:r>
          </w:ins>
          <w:r w:rsidRPr="00EE6742">
            <w:rPr>
              <w:rFonts w:ascii="Courier New" w:hAnsi="Courier New" w:cs="Courier New"/>
              <w:rtl/>
            </w:rPr>
            <w:t xml:space="preserve"> فيها والناس </w:t>
          </w:r>
          <w:del w:id="602" w:author="Transkribus" w:date="2019-12-11T14:30:00Z">
            <w:r w:rsidRPr="009B6BCA">
              <w:rPr>
                <w:rFonts w:ascii="Courier New" w:hAnsi="Courier New" w:cs="Courier New"/>
                <w:rtl/>
              </w:rPr>
              <w:delText>كثيرا ما يرغبون</w:delText>
            </w:r>
          </w:del>
          <w:ins w:id="603" w:author="Transkribus" w:date="2019-12-11T14:30:00Z">
            <w:r w:rsidRPr="00EE6742">
              <w:rPr>
                <w:rFonts w:ascii="Courier New" w:hAnsi="Courier New" w:cs="Courier New"/>
                <w:rtl/>
              </w:rPr>
              <w:t>كتيراها ير عيون</w:t>
            </w:r>
          </w:ins>
          <w:r w:rsidRPr="00EE6742">
            <w:rPr>
              <w:rFonts w:ascii="Courier New" w:hAnsi="Courier New" w:cs="Courier New"/>
              <w:rtl/>
            </w:rPr>
            <w:t xml:space="preserve"> الى </w:t>
          </w:r>
          <w:del w:id="604" w:author="Transkribus" w:date="2019-12-11T14:30:00Z">
            <w:r w:rsidRPr="009B6BCA">
              <w:rPr>
                <w:rFonts w:ascii="Courier New" w:hAnsi="Courier New" w:cs="Courier New"/>
                <w:rtl/>
              </w:rPr>
              <w:delText>ا</w:delText>
            </w:r>
          </w:del>
          <w:ins w:id="605" w:author="Transkribus" w:date="2019-12-11T14:30:00Z">
            <w:r w:rsidRPr="00EE6742">
              <w:rPr>
                <w:rFonts w:ascii="Courier New" w:hAnsi="Courier New" w:cs="Courier New"/>
                <w:rtl/>
              </w:rPr>
              <w:t>أ</w:t>
            </w:r>
          </w:ins>
          <w:r w:rsidRPr="00EE6742">
            <w:rPr>
              <w:rFonts w:ascii="Courier New" w:hAnsi="Courier New" w:cs="Courier New"/>
              <w:rtl/>
            </w:rPr>
            <w:t>ع</w:t>
          </w:r>
          <w:ins w:id="606" w:author="Transkribus" w:date="2019-12-11T14:30:00Z">
            <w:r w:rsidRPr="00EE6742">
              <w:rPr>
                <w:rFonts w:ascii="Courier New" w:hAnsi="Courier New" w:cs="Courier New"/>
                <w:rtl/>
              </w:rPr>
              <w:t>ث</w:t>
            </w:r>
          </w:ins>
          <w:r w:rsidRPr="00EE6742">
            <w:rPr>
              <w:rFonts w:ascii="Courier New" w:hAnsi="Courier New" w:cs="Courier New"/>
              <w:rtl/>
            </w:rPr>
            <w:t>ماله</w:t>
          </w:r>
          <w:del w:id="60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287992" w:rsidRPr="00EE6742" w:rsidRDefault="00287992" w:rsidP="00287992">
      <w:pPr>
        <w:pStyle w:val="NurText"/>
        <w:bidi/>
        <w:rPr>
          <w:rFonts w:ascii="Courier New" w:hAnsi="Courier New" w:cs="Courier New"/>
        </w:rPr>
      </w:pPr>
      <w:dir w:val="rtl">
        <w:dir w:val="rtl">
          <w:del w:id="608" w:author="Transkribus" w:date="2019-12-11T14:30:00Z">
            <w:r w:rsidRPr="009B6BCA">
              <w:rPr>
                <w:rFonts w:ascii="Courier New" w:hAnsi="Courier New" w:cs="Courier New"/>
                <w:rtl/>
              </w:rPr>
              <w:delText>واكثر ابواب البيمارستان الكبير</w:delText>
            </w:r>
          </w:del>
          <w:ins w:id="609" w:author="Transkribus" w:date="2019-12-11T14:30:00Z">
            <w:r w:rsidRPr="00EE6742">
              <w:rPr>
                <w:rFonts w:ascii="Courier New" w:hAnsi="Courier New" w:cs="Courier New"/>
                <w:rtl/>
              </w:rPr>
              <w:t>وأ٣تر أبو اب السمار ستان الكمير</w:t>
            </w:r>
          </w:ins>
          <w:r w:rsidRPr="00EE6742">
            <w:rPr>
              <w:rFonts w:ascii="Courier New" w:hAnsi="Courier New" w:cs="Courier New"/>
              <w:rtl/>
            </w:rPr>
            <w:t xml:space="preserve"> الذى </w:t>
          </w:r>
          <w:del w:id="610" w:author="Transkribus" w:date="2019-12-11T14:30:00Z">
            <w:r w:rsidRPr="009B6BCA">
              <w:rPr>
                <w:rFonts w:ascii="Courier New" w:hAnsi="Courier New" w:cs="Courier New"/>
                <w:rtl/>
              </w:rPr>
              <w:delText>ا</w:delText>
            </w:r>
          </w:del>
          <w:ins w:id="611" w:author="Transkribus" w:date="2019-12-11T14:30:00Z">
            <w:r w:rsidRPr="00EE6742">
              <w:rPr>
                <w:rFonts w:ascii="Courier New" w:hAnsi="Courier New" w:cs="Courier New"/>
                <w:rtl/>
              </w:rPr>
              <w:t>أ</w:t>
            </w:r>
          </w:ins>
          <w:r w:rsidRPr="00EE6742">
            <w:rPr>
              <w:rFonts w:ascii="Courier New" w:hAnsi="Courier New" w:cs="Courier New"/>
              <w:rtl/>
            </w:rPr>
            <w:t>نشا</w:t>
          </w:r>
          <w:del w:id="612" w:author="Transkribus" w:date="2019-12-11T14:30:00Z">
            <w:r w:rsidRPr="009B6BCA">
              <w:rPr>
                <w:rFonts w:ascii="Courier New" w:hAnsi="Courier New" w:cs="Courier New"/>
                <w:rtl/>
              </w:rPr>
              <w:delText>ه</w:delText>
            </w:r>
          </w:del>
          <w:ins w:id="613" w:author="Transkribus" w:date="2019-12-11T14:30:00Z">
            <w:r w:rsidRPr="00EE6742">
              <w:rPr>
                <w:rFonts w:ascii="Courier New" w:hAnsi="Courier New" w:cs="Courier New"/>
                <w:rtl/>
              </w:rPr>
              <w:t>ء</w:t>
            </w:r>
          </w:ins>
          <w:r w:rsidRPr="00EE6742">
            <w:rPr>
              <w:rFonts w:ascii="Courier New" w:hAnsi="Courier New" w:cs="Courier New"/>
              <w:rtl/>
            </w:rPr>
            <w:t xml:space="preserve"> الملك العادل نور الدين </w:t>
          </w:r>
          <w:del w:id="614" w:author="Transkribus" w:date="2019-12-11T14:30:00Z">
            <w:r w:rsidRPr="009B6BCA">
              <w:rPr>
                <w:rFonts w:ascii="Courier New" w:hAnsi="Courier New" w:cs="Courier New"/>
                <w:rtl/>
              </w:rPr>
              <w:delText>ابن زنكى رحمه</w:delText>
            </w:r>
          </w:del>
          <w:ins w:id="615" w:author="Transkribus" w:date="2019-12-11T14:30:00Z">
            <w:r w:rsidRPr="00EE6742">
              <w:rPr>
                <w:rFonts w:ascii="Courier New" w:hAnsi="Courier New" w:cs="Courier New"/>
                <w:rtl/>
              </w:rPr>
              <w:t>بن رفكى رحمةه</w:t>
            </w:r>
          </w:ins>
          <w:r w:rsidRPr="00EE6742">
            <w:rPr>
              <w:rFonts w:ascii="Courier New" w:hAnsi="Courier New" w:cs="Courier New"/>
              <w:rtl/>
            </w:rPr>
            <w:t xml:space="preserve"> الله</w:t>
          </w:r>
          <w:r>
            <w:t>‬</w:t>
          </w:r>
          <w:r>
            <w:t>‬</w:t>
          </w:r>
        </w:dir>
      </w:dir>
    </w:p>
    <w:p w:rsidR="00287992" w:rsidRPr="00EE6742" w:rsidRDefault="00287992" w:rsidP="00287992">
      <w:pPr>
        <w:pStyle w:val="NurText"/>
        <w:bidi/>
        <w:rPr>
          <w:rFonts w:ascii="Courier New" w:hAnsi="Courier New" w:cs="Courier New"/>
        </w:rPr>
      </w:pPr>
      <w:r w:rsidRPr="00EE6742">
        <w:rPr>
          <w:rFonts w:ascii="Courier New" w:hAnsi="Courier New" w:cs="Courier New"/>
          <w:rtl/>
        </w:rPr>
        <w:t xml:space="preserve">من </w:t>
      </w:r>
      <w:del w:id="616" w:author="Transkribus" w:date="2019-12-11T14:30:00Z">
        <w:r w:rsidRPr="009B6BCA">
          <w:rPr>
            <w:rFonts w:ascii="Courier New" w:hAnsi="Courier New" w:cs="Courier New"/>
            <w:rtl/>
          </w:rPr>
          <w:delText>نجارته وصنعته اخبرنى</w:delText>
        </w:r>
      </w:del>
      <w:ins w:id="617" w:author="Transkribus" w:date="2019-12-11T14:30:00Z">
        <w:r w:rsidRPr="00EE6742">
          <w:rPr>
            <w:rFonts w:ascii="Courier New" w:hAnsi="Courier New" w:cs="Courier New"/>
            <w:rtl/>
          </w:rPr>
          <w:t>جاريه وصنعيه أخير فى</w:t>
        </w:r>
      </w:ins>
      <w:r w:rsidRPr="00EE6742">
        <w:rPr>
          <w:rFonts w:ascii="Courier New" w:hAnsi="Courier New" w:cs="Courier New"/>
          <w:rtl/>
        </w:rPr>
        <w:t xml:space="preserve"> سديد الدين بن رقيقة عنه </w:t>
      </w:r>
      <w:del w:id="618" w:author="Transkribus" w:date="2019-12-11T14:30:00Z">
        <w:r w:rsidRPr="009B6BCA">
          <w:rPr>
            <w:rFonts w:ascii="Courier New" w:hAnsi="Courier New" w:cs="Courier New"/>
            <w:rtl/>
          </w:rPr>
          <w:delText>انه اخبره بذلك</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619" w:author="Transkribus" w:date="2019-12-11T14:30:00Z">
        <w:r w:rsidRPr="00EE6742">
          <w:rPr>
            <w:rFonts w:ascii="Courier New" w:hAnsi="Courier New" w:cs="Courier New"/>
            <w:rtl/>
          </w:rPr>
          <w:t>أنه أجيرمبذلك أوحدفنى اشمس الدين</w:t>
        </w:r>
      </w:ins>
    </w:p>
    <w:p w:rsidR="00287992" w:rsidRPr="00EE6742" w:rsidRDefault="00287992" w:rsidP="00287992">
      <w:pPr>
        <w:pStyle w:val="NurText"/>
        <w:bidi/>
        <w:rPr>
          <w:ins w:id="620" w:author="Transkribus" w:date="2019-12-11T14:30:00Z"/>
          <w:rFonts w:ascii="Courier New" w:hAnsi="Courier New" w:cs="Courier New"/>
        </w:rPr>
      </w:pPr>
      <w:dir w:val="rtl">
        <w:dir w:val="rtl">
          <w:del w:id="621" w:author="Transkribus" w:date="2019-12-11T14:30:00Z">
            <w:r w:rsidRPr="009B6BCA">
              <w:rPr>
                <w:rFonts w:ascii="Courier New" w:hAnsi="Courier New" w:cs="Courier New"/>
                <w:rtl/>
              </w:rPr>
              <w:delText>وحدثنى شمس الدين بن المطواع الكحال</w:delText>
            </w:r>
          </w:del>
          <w:ins w:id="622" w:author="Transkribus" w:date="2019-12-11T14:30:00Z">
            <w:r w:rsidRPr="00EE6742">
              <w:rPr>
                <w:rFonts w:ascii="Courier New" w:hAnsi="Courier New" w:cs="Courier New"/>
                <w:rtl/>
              </w:rPr>
              <w:t>ابن المطوام الكمال</w:t>
            </w:r>
          </w:ins>
          <w:r w:rsidRPr="00EE6742">
            <w:rPr>
              <w:rFonts w:ascii="Courier New" w:hAnsi="Courier New" w:cs="Courier New"/>
              <w:rtl/>
            </w:rPr>
            <w:t xml:space="preserve"> عنه وكان </w:t>
          </w:r>
          <w:del w:id="623" w:author="Transkribus" w:date="2019-12-11T14:30:00Z">
            <w:r w:rsidRPr="009B6BCA">
              <w:rPr>
                <w:rFonts w:ascii="Courier New" w:hAnsi="Courier New" w:cs="Courier New"/>
                <w:rtl/>
              </w:rPr>
              <w:delText>صديقا له ان اول اشتغاله بالعلم انه</w:delText>
            </w:r>
          </w:del>
          <w:ins w:id="624" w:author="Transkribus" w:date="2019-12-11T14:30:00Z">
            <w:r w:rsidRPr="00EE6742">
              <w:rPr>
                <w:rFonts w:ascii="Courier New" w:hAnsi="Courier New" w:cs="Courier New"/>
                <w:rtl/>
              </w:rPr>
              <w:t>صدفة الهأن أول اشتفاله العلم اله</w:t>
            </w:r>
          </w:ins>
          <w:r w:rsidRPr="00EE6742">
            <w:rPr>
              <w:rFonts w:ascii="Courier New" w:hAnsi="Courier New" w:cs="Courier New"/>
              <w:rtl/>
            </w:rPr>
            <w:t xml:space="preserve"> قصد الى </w:t>
          </w:r>
          <w:del w:id="625" w:author="Transkribus" w:date="2019-12-11T14:30:00Z">
            <w:r w:rsidRPr="009B6BCA">
              <w:rPr>
                <w:rFonts w:ascii="Courier New" w:hAnsi="Courier New" w:cs="Courier New"/>
                <w:rtl/>
              </w:rPr>
              <w:delText>ان يتعلم اوقليدس ليزداد</w:delText>
            </w:r>
          </w:del>
          <w:ins w:id="626" w:author="Transkribus" w:date="2019-12-11T14:30:00Z">
            <w:r w:rsidRPr="00EE6742">
              <w:rPr>
                <w:rFonts w:ascii="Courier New" w:hAnsi="Courier New" w:cs="Courier New"/>
                <w:rtl/>
              </w:rPr>
              <w:t>أن متعلم أوقليدس</w:t>
            </w:r>
          </w:ins>
          <w:r>
            <w:t>‬</w:t>
          </w:r>
          <w:r>
            <w:t>‬</w:t>
          </w:r>
        </w:dir>
      </w:dir>
    </w:p>
    <w:p w:rsidR="00287992" w:rsidRPr="009B6BCA" w:rsidRDefault="00287992" w:rsidP="00287992">
      <w:pPr>
        <w:pStyle w:val="NurText"/>
        <w:bidi/>
        <w:rPr>
          <w:del w:id="627" w:author="Transkribus" w:date="2019-12-11T14:30:00Z"/>
          <w:rFonts w:ascii="Courier New" w:hAnsi="Courier New" w:cs="Courier New"/>
        </w:rPr>
      </w:pPr>
      <w:ins w:id="628" w:author="Transkribus" w:date="2019-12-11T14:30:00Z">
        <w:r w:rsidRPr="00EE6742">
          <w:rPr>
            <w:rFonts w:ascii="Courier New" w:hAnsi="Courier New" w:cs="Courier New"/>
            <w:rtl/>
          </w:rPr>
          <w:t>ابرداد</w:t>
        </w:r>
      </w:ins>
      <w:r w:rsidRPr="00EE6742">
        <w:rPr>
          <w:rFonts w:ascii="Courier New" w:hAnsi="Courier New" w:cs="Courier New"/>
          <w:rtl/>
        </w:rPr>
        <w:t xml:space="preserve"> فى صناعة النجارة </w:t>
      </w:r>
      <w:del w:id="629" w:author="Transkribus" w:date="2019-12-11T14:30:00Z">
        <w:r w:rsidRPr="009B6BCA">
          <w:rPr>
            <w:rFonts w:ascii="Courier New" w:hAnsi="Courier New" w:cs="Courier New"/>
            <w:rtl/>
          </w:rPr>
          <w:delText>جودة ويطلع</w:delText>
        </w:r>
      </w:del>
      <w:ins w:id="630" w:author="Transkribus" w:date="2019-12-11T14:30:00Z">
        <w:r w:rsidRPr="00EE6742">
          <w:rPr>
            <w:rFonts w:ascii="Courier New" w:hAnsi="Courier New" w:cs="Courier New"/>
            <w:rtl/>
          </w:rPr>
          <w:t>جوده وبطلع</w:t>
        </w:r>
      </w:ins>
      <w:r w:rsidRPr="00EE6742">
        <w:rPr>
          <w:rFonts w:ascii="Courier New" w:hAnsi="Courier New" w:cs="Courier New"/>
          <w:rtl/>
        </w:rPr>
        <w:t xml:space="preserve"> على </w:t>
      </w:r>
      <w:del w:id="631" w:author="Transkribus" w:date="2019-12-11T14:30:00Z">
        <w:r w:rsidRPr="009B6BCA">
          <w:rPr>
            <w:rFonts w:ascii="Courier New" w:hAnsi="Courier New" w:cs="Courier New"/>
            <w:rtl/>
          </w:rPr>
          <w:delText>دقائقها ويتصرف</w:delText>
        </w:r>
      </w:del>
      <w:ins w:id="632" w:author="Transkribus" w:date="2019-12-11T14:30:00Z">
        <w:r w:rsidRPr="00EE6742">
          <w:rPr>
            <w:rFonts w:ascii="Courier New" w:hAnsi="Courier New" w:cs="Courier New"/>
            <w:rtl/>
          </w:rPr>
          <w:t>دقاتقها وينصرف</w:t>
        </w:r>
      </w:ins>
      <w:r w:rsidRPr="00EE6742">
        <w:rPr>
          <w:rFonts w:ascii="Courier New" w:hAnsi="Courier New" w:cs="Courier New"/>
          <w:rtl/>
        </w:rPr>
        <w:t xml:space="preserve"> فى </w:t>
      </w:r>
      <w:del w:id="633" w:author="Transkribus" w:date="2019-12-11T14:30:00Z">
        <w:r w:rsidRPr="009B6BCA">
          <w:rPr>
            <w:rFonts w:ascii="Courier New" w:hAnsi="Courier New" w:cs="Courier New"/>
            <w:rtl/>
          </w:rPr>
          <w:delText>ا</w:delText>
        </w:r>
      </w:del>
      <w:ins w:id="634" w:author="Transkribus" w:date="2019-12-11T14:30:00Z">
        <w:r w:rsidRPr="00EE6742">
          <w:rPr>
            <w:rFonts w:ascii="Courier New" w:hAnsi="Courier New" w:cs="Courier New"/>
            <w:rtl/>
          </w:rPr>
          <w:t>أ</w:t>
        </w:r>
      </w:ins>
      <w:r w:rsidRPr="00EE6742">
        <w:rPr>
          <w:rFonts w:ascii="Courier New" w:hAnsi="Courier New" w:cs="Courier New"/>
          <w:rtl/>
        </w:rPr>
        <w:t xml:space="preserve">عمالها </w:t>
      </w:r>
      <w:del w:id="63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287992" w:rsidRPr="00EE6742" w:rsidRDefault="00287992" w:rsidP="00287992">
      <w:pPr>
        <w:pStyle w:val="NurText"/>
        <w:bidi/>
        <w:rPr>
          <w:ins w:id="636" w:author="Transkribus" w:date="2019-12-11T14:30:00Z"/>
          <w:rFonts w:ascii="Courier New" w:hAnsi="Courier New" w:cs="Courier New"/>
        </w:rPr>
      </w:pPr>
      <w:dir w:val="rtl">
        <w:dir w:val="rtl">
          <w:r w:rsidRPr="00EE6742">
            <w:rPr>
              <w:rFonts w:ascii="Courier New" w:hAnsi="Courier New" w:cs="Courier New"/>
              <w:rtl/>
            </w:rPr>
            <w:t xml:space="preserve">قال وكان فى </w:t>
          </w:r>
          <w:del w:id="637" w:author="Transkribus" w:date="2019-12-11T14:30:00Z">
            <w:r w:rsidRPr="009B6BCA">
              <w:rPr>
                <w:rFonts w:ascii="Courier New" w:hAnsi="Courier New" w:cs="Courier New"/>
                <w:rtl/>
              </w:rPr>
              <w:delText>تلك الايام يعمل</w:delText>
            </w:r>
          </w:del>
          <w:ins w:id="638" w:author="Transkribus" w:date="2019-12-11T14:30:00Z">
            <w:r w:rsidRPr="00EE6742">
              <w:rPr>
                <w:rFonts w:ascii="Courier New" w:hAnsi="Courier New" w:cs="Courier New"/>
                <w:rtl/>
              </w:rPr>
              <w:t>تملك</w:t>
            </w:r>
          </w:ins>
          <w:r>
            <w:t>‬</w:t>
          </w:r>
          <w:r>
            <w:t>‬</w:t>
          </w:r>
        </w:dir>
      </w:dir>
    </w:p>
    <w:p w:rsidR="00287992" w:rsidRPr="00EE6742" w:rsidRDefault="00287992" w:rsidP="00287992">
      <w:pPr>
        <w:pStyle w:val="NurText"/>
        <w:bidi/>
        <w:rPr>
          <w:ins w:id="639" w:author="Transkribus" w:date="2019-12-11T14:30:00Z"/>
          <w:rFonts w:ascii="Courier New" w:hAnsi="Courier New" w:cs="Courier New"/>
        </w:rPr>
      </w:pPr>
      <w:ins w:id="640" w:author="Transkribus" w:date="2019-12-11T14:30:00Z">
        <w:r w:rsidRPr="00EE6742">
          <w:rPr>
            <w:rFonts w:ascii="Courier New" w:hAnsi="Courier New" w:cs="Courier New"/>
            <w:rtl/>
          </w:rPr>
          <w:t>الابام بعمل</w:t>
        </w:r>
      </w:ins>
      <w:r w:rsidRPr="00EE6742">
        <w:rPr>
          <w:rFonts w:ascii="Courier New" w:hAnsi="Courier New" w:cs="Courier New"/>
          <w:rtl/>
        </w:rPr>
        <w:t xml:space="preserve"> فى </w:t>
      </w:r>
      <w:del w:id="641" w:author="Transkribus" w:date="2019-12-11T14:30:00Z">
        <w:r w:rsidRPr="009B6BCA">
          <w:rPr>
            <w:rFonts w:ascii="Courier New" w:hAnsi="Courier New" w:cs="Courier New"/>
            <w:rtl/>
          </w:rPr>
          <w:delText>مسجد خاتون</w:delText>
        </w:r>
      </w:del>
      <w:ins w:id="642" w:author="Transkribus" w:date="2019-12-11T14:30:00Z">
        <w:r w:rsidRPr="00EE6742">
          <w:rPr>
            <w:rFonts w:ascii="Courier New" w:hAnsi="Courier New" w:cs="Courier New"/>
            <w:rtl/>
          </w:rPr>
          <w:t>سسحدجالون</w:t>
        </w:r>
      </w:ins>
      <w:r w:rsidRPr="00EE6742">
        <w:rPr>
          <w:rFonts w:ascii="Courier New" w:hAnsi="Courier New" w:cs="Courier New"/>
          <w:rtl/>
        </w:rPr>
        <w:t xml:space="preserve"> الذى </w:t>
      </w:r>
      <w:del w:id="643" w:author="Transkribus" w:date="2019-12-11T14:30:00Z">
        <w:r w:rsidRPr="009B6BCA">
          <w:rPr>
            <w:rFonts w:ascii="Courier New" w:hAnsi="Courier New" w:cs="Courier New"/>
            <w:rtl/>
          </w:rPr>
          <w:delText>تحت المنيبع غربى دمشق</w:delText>
        </w:r>
      </w:del>
      <w:ins w:id="644" w:author="Transkribus" w:date="2019-12-11T14:30:00Z">
        <w:r w:rsidRPr="00EE6742">
          <w:rPr>
            <w:rFonts w:ascii="Courier New" w:hAnsi="Courier New" w:cs="Courier New"/>
            <w:rtl/>
          </w:rPr>
          <w:t>بب المنبيع عرفى ديسق</w:t>
        </w:r>
      </w:ins>
      <w:r w:rsidRPr="00EE6742">
        <w:rPr>
          <w:rFonts w:ascii="Courier New" w:hAnsi="Courier New" w:cs="Courier New"/>
          <w:rtl/>
        </w:rPr>
        <w:t xml:space="preserve"> فكان فى </w:t>
      </w:r>
      <w:del w:id="645" w:author="Transkribus" w:date="2019-12-11T14:30:00Z">
        <w:r w:rsidRPr="009B6BCA">
          <w:rPr>
            <w:rFonts w:ascii="Courier New" w:hAnsi="Courier New" w:cs="Courier New"/>
            <w:rtl/>
          </w:rPr>
          <w:delText xml:space="preserve">كل غداة لا يصل الى </w:delText>
        </w:r>
      </w:del>
      <w:ins w:id="646" w:author="Transkribus" w:date="2019-12-11T14:30:00Z">
        <w:r w:rsidRPr="00EE6742">
          <w:rPr>
            <w:rFonts w:ascii="Courier New" w:hAnsi="Courier New" w:cs="Courier New"/>
            <w:rtl/>
          </w:rPr>
          <w:t>كلى عداة لافضل الى١</w:t>
        </w:r>
      </w:ins>
    </w:p>
    <w:p w:rsidR="00287992" w:rsidRPr="00EE6742" w:rsidRDefault="00287992" w:rsidP="00287992">
      <w:pPr>
        <w:pStyle w:val="NurText"/>
        <w:bidi/>
        <w:rPr>
          <w:ins w:id="647" w:author="Transkribus" w:date="2019-12-11T14:30:00Z"/>
          <w:rFonts w:ascii="Courier New" w:hAnsi="Courier New" w:cs="Courier New"/>
        </w:rPr>
      </w:pPr>
      <w:r w:rsidRPr="00EE6742">
        <w:rPr>
          <w:rFonts w:ascii="Courier New" w:hAnsi="Courier New" w:cs="Courier New"/>
          <w:rtl/>
        </w:rPr>
        <w:t xml:space="preserve">ذلك </w:t>
      </w:r>
      <w:del w:id="648" w:author="Transkribus" w:date="2019-12-11T14:30:00Z">
        <w:r w:rsidRPr="009B6BCA">
          <w:rPr>
            <w:rFonts w:ascii="Courier New" w:hAnsi="Courier New" w:cs="Courier New"/>
            <w:rtl/>
          </w:rPr>
          <w:delText>الموضع الا وقد حفظ شيئا من اوقليدس ويحل ايضا منه</w:delText>
        </w:r>
      </w:del>
      <w:ins w:id="649" w:author="Transkribus" w:date="2019-12-11T14:30:00Z">
        <w:r w:rsidRPr="00EE6742">
          <w:rPr>
            <w:rFonts w:ascii="Courier New" w:hAnsi="Courier New" w:cs="Courier New"/>
            <w:rtl/>
          </w:rPr>
          <w:t>الموشيم الاوقد حفط شيأمن أوقليدس ويجل أنصامته</w:t>
        </w:r>
      </w:ins>
      <w:r w:rsidRPr="00EE6742">
        <w:rPr>
          <w:rFonts w:ascii="Courier New" w:hAnsi="Courier New" w:cs="Courier New"/>
          <w:rtl/>
        </w:rPr>
        <w:t xml:space="preserve"> فى </w:t>
      </w:r>
      <w:del w:id="650" w:author="Transkribus" w:date="2019-12-11T14:30:00Z">
        <w:r w:rsidRPr="009B6BCA">
          <w:rPr>
            <w:rFonts w:ascii="Courier New" w:hAnsi="Courier New" w:cs="Courier New"/>
            <w:rtl/>
          </w:rPr>
          <w:delText>طريقه وعند فراغه</w:delText>
        </w:r>
      </w:del>
      <w:ins w:id="651" w:author="Transkribus" w:date="2019-12-11T14:30:00Z">
        <w:r w:rsidRPr="00EE6742">
          <w:rPr>
            <w:rFonts w:ascii="Courier New" w:hAnsi="Courier New" w:cs="Courier New"/>
            <w:rtl/>
          </w:rPr>
          <w:t>طريقة وعندقراعه</w:t>
        </w:r>
      </w:ins>
      <w:r w:rsidRPr="00EE6742">
        <w:rPr>
          <w:rFonts w:ascii="Courier New" w:hAnsi="Courier New" w:cs="Courier New"/>
          <w:rtl/>
        </w:rPr>
        <w:t xml:space="preserve"> من العمل</w:t>
      </w:r>
      <w:del w:id="652" w:author="Transkribus" w:date="2019-12-11T14:30:00Z">
        <w:r w:rsidRPr="009B6BCA">
          <w:rPr>
            <w:rFonts w:ascii="Courier New" w:hAnsi="Courier New" w:cs="Courier New"/>
            <w:rtl/>
          </w:rPr>
          <w:delText xml:space="preserve"> الى ان حل</w:delText>
        </w:r>
      </w:del>
    </w:p>
    <w:p w:rsidR="00287992" w:rsidRPr="009B6BCA" w:rsidRDefault="00287992" w:rsidP="00287992">
      <w:pPr>
        <w:pStyle w:val="NurText"/>
        <w:bidi/>
        <w:rPr>
          <w:del w:id="653" w:author="Transkribus" w:date="2019-12-11T14:30:00Z"/>
          <w:rFonts w:ascii="Courier New" w:hAnsi="Courier New" w:cs="Courier New"/>
        </w:rPr>
      </w:pPr>
      <w:ins w:id="654" w:author="Transkribus" w:date="2019-12-11T14:30:00Z">
        <w:r w:rsidRPr="00EE6742">
          <w:rPr>
            <w:rFonts w:ascii="Courier New" w:hAnsi="Courier New" w:cs="Courier New"/>
            <w:rtl/>
          </w:rPr>
          <w:t>ابلى أبن جسل</w:t>
        </w:r>
      </w:ins>
      <w:r w:rsidRPr="00EE6742">
        <w:rPr>
          <w:rFonts w:ascii="Courier New" w:hAnsi="Courier New" w:cs="Courier New"/>
          <w:rtl/>
        </w:rPr>
        <w:t xml:space="preserve"> كتاب </w:t>
      </w:r>
      <w:del w:id="655" w:author="Transkribus" w:date="2019-12-11T14:30:00Z">
        <w:r w:rsidRPr="009B6BCA">
          <w:rPr>
            <w:rFonts w:ascii="Courier New" w:hAnsi="Courier New" w:cs="Courier New"/>
            <w:rtl/>
          </w:rPr>
          <w:delText>اوقليدس</w:delText>
        </w:r>
      </w:del>
      <w:ins w:id="656" w:author="Transkribus" w:date="2019-12-11T14:30:00Z">
        <w:r w:rsidRPr="00EE6742">
          <w:rPr>
            <w:rFonts w:ascii="Courier New" w:hAnsi="Courier New" w:cs="Courier New"/>
            <w:rtl/>
          </w:rPr>
          <w:t>أو قليدس</w:t>
        </w:r>
      </w:ins>
      <w:r w:rsidRPr="00EE6742">
        <w:rPr>
          <w:rFonts w:ascii="Courier New" w:hAnsi="Courier New" w:cs="Courier New"/>
          <w:rtl/>
        </w:rPr>
        <w:t xml:space="preserve"> باسره وفهم</w:t>
      </w:r>
      <w:del w:id="657" w:author="Transkribus" w:date="2019-12-11T14:30:00Z">
        <w:r w:rsidRPr="009B6BCA">
          <w:rPr>
            <w:rFonts w:ascii="Courier New" w:hAnsi="Courier New" w:cs="Courier New"/>
            <w:rtl/>
          </w:rPr>
          <w:delText>ه</w:delText>
        </w:r>
      </w:del>
      <w:ins w:id="658" w:author="Transkribus" w:date="2019-12-11T14:30:00Z">
        <w:r w:rsidRPr="00EE6742">
          <w:rPr>
            <w:rFonts w:ascii="Courier New" w:hAnsi="Courier New" w:cs="Courier New"/>
            <w:rtl/>
          </w:rPr>
          <w:t>ة</w:t>
        </w:r>
      </w:ins>
      <w:r w:rsidRPr="00EE6742">
        <w:rPr>
          <w:rFonts w:ascii="Courier New" w:hAnsi="Courier New" w:cs="Courier New"/>
          <w:rtl/>
        </w:rPr>
        <w:t xml:space="preserve"> فهما جيدا وقوى </w:t>
      </w:r>
      <w:del w:id="659" w:author="Transkribus" w:date="2019-12-11T14:30:00Z">
        <w:r w:rsidRPr="009B6BCA">
          <w:rPr>
            <w:rFonts w:ascii="Courier New" w:hAnsi="Courier New" w:cs="Courier New"/>
            <w:rtl/>
          </w:rPr>
          <w:delText>فيه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287992" w:rsidRPr="00EE6742" w:rsidRDefault="00287992" w:rsidP="00287992">
      <w:pPr>
        <w:pStyle w:val="NurText"/>
        <w:bidi/>
        <w:rPr>
          <w:ins w:id="660" w:author="Transkribus" w:date="2019-12-11T14:30:00Z"/>
          <w:rFonts w:ascii="Courier New" w:hAnsi="Courier New" w:cs="Courier New"/>
        </w:rPr>
      </w:pPr>
      <w:dir w:val="rtl">
        <w:dir w:val="rtl">
          <w:ins w:id="661" w:author="Transkribus" w:date="2019-12-11T14:30:00Z">
            <w:r w:rsidRPr="00EE6742">
              <w:rPr>
                <w:rFonts w:ascii="Courier New" w:hAnsi="Courier New" w:cs="Courier New"/>
                <w:rtl/>
              </w:rPr>
              <w:t xml:space="preserve">نيه </w:t>
            </w:r>
          </w:ins>
          <w:r w:rsidRPr="00EE6742">
            <w:rPr>
              <w:rFonts w:ascii="Courier New" w:hAnsi="Courier New" w:cs="Courier New"/>
              <w:rtl/>
            </w:rPr>
            <w:t>ثم نظر ايضا فى كتاب</w:t>
          </w:r>
          <w:del w:id="662" w:author="Transkribus" w:date="2019-12-11T14:30:00Z">
            <w:r w:rsidRPr="009B6BCA">
              <w:rPr>
                <w:rFonts w:ascii="Courier New" w:hAnsi="Courier New" w:cs="Courier New"/>
                <w:rtl/>
              </w:rPr>
              <w:delText xml:space="preserve"> المجسطى وشرع</w:delText>
            </w:r>
          </w:del>
          <w:r>
            <w:t>‬</w:t>
          </w:r>
          <w:r>
            <w:t>‬</w:t>
          </w:r>
        </w:dir>
      </w:dir>
    </w:p>
    <w:p w:rsidR="00287992" w:rsidRPr="00EE6742" w:rsidRDefault="00287992" w:rsidP="00287992">
      <w:pPr>
        <w:pStyle w:val="NurText"/>
        <w:bidi/>
        <w:rPr>
          <w:rFonts w:ascii="Courier New" w:hAnsi="Courier New" w:cs="Courier New"/>
        </w:rPr>
      </w:pPr>
      <w:ins w:id="663" w:author="Transkribus" w:date="2019-12-11T14:30:00Z">
        <w:r w:rsidRPr="00EE6742">
          <w:rPr>
            <w:rFonts w:ascii="Courier New" w:hAnsi="Courier New" w:cs="Courier New"/>
            <w:rtl/>
          </w:rPr>
          <w:t>الحسطى وشرح</w:t>
        </w:r>
      </w:ins>
      <w:r w:rsidRPr="00EE6742">
        <w:rPr>
          <w:rFonts w:ascii="Courier New" w:hAnsi="Courier New" w:cs="Courier New"/>
          <w:rtl/>
        </w:rPr>
        <w:t xml:space="preserve"> فى </w:t>
      </w:r>
      <w:del w:id="664" w:author="Transkribus" w:date="2019-12-11T14:30:00Z">
        <w:r w:rsidRPr="009B6BCA">
          <w:rPr>
            <w:rFonts w:ascii="Courier New" w:hAnsi="Courier New" w:cs="Courier New"/>
            <w:rtl/>
          </w:rPr>
          <w:delText>قراءته وحله</w:delText>
        </w:r>
      </w:del>
      <w:ins w:id="665" w:author="Transkribus" w:date="2019-12-11T14:30:00Z">
        <w:r w:rsidRPr="00EE6742">
          <w:rPr>
            <w:rFonts w:ascii="Courier New" w:hAnsi="Courier New" w:cs="Courier New"/>
            <w:rtl/>
          </w:rPr>
          <w:t>فر امته وخله</w:t>
        </w:r>
      </w:ins>
      <w:r w:rsidRPr="00EE6742">
        <w:rPr>
          <w:rFonts w:ascii="Courier New" w:hAnsi="Courier New" w:cs="Courier New"/>
          <w:rtl/>
        </w:rPr>
        <w:t xml:space="preserve"> وانصرف بك</w:t>
      </w:r>
      <w:del w:id="666" w:author="Transkribus" w:date="2019-12-11T14:30:00Z">
        <w:r w:rsidRPr="009B6BCA">
          <w:rPr>
            <w:rFonts w:ascii="Courier New" w:hAnsi="Courier New" w:cs="Courier New"/>
            <w:rtl/>
          </w:rPr>
          <w:delText>لي</w:delText>
        </w:r>
      </w:del>
      <w:ins w:id="667" w:author="Transkribus" w:date="2019-12-11T14:30:00Z">
        <w:r w:rsidRPr="00EE6742">
          <w:rPr>
            <w:rFonts w:ascii="Courier New" w:hAnsi="Courier New" w:cs="Courier New"/>
            <w:rtl/>
          </w:rPr>
          <w:t>ام</w:t>
        </w:r>
      </w:ins>
      <w:r w:rsidRPr="00EE6742">
        <w:rPr>
          <w:rFonts w:ascii="Courier New" w:hAnsi="Courier New" w:cs="Courier New"/>
          <w:rtl/>
        </w:rPr>
        <w:t xml:space="preserve">ته الى </w:t>
      </w:r>
      <w:del w:id="668" w:author="Transkribus" w:date="2019-12-11T14:30:00Z">
        <w:r w:rsidRPr="009B6BCA">
          <w:rPr>
            <w:rFonts w:ascii="Courier New" w:hAnsi="Courier New" w:cs="Courier New"/>
            <w:rtl/>
          </w:rPr>
          <w:delText>ص</w:delText>
        </w:r>
      </w:del>
      <w:ins w:id="669" w:author="Transkribus" w:date="2019-12-11T14:30:00Z">
        <w:r w:rsidRPr="00EE6742">
          <w:rPr>
            <w:rFonts w:ascii="Courier New" w:hAnsi="Courier New" w:cs="Courier New"/>
            <w:rtl/>
          </w:rPr>
          <w:t>س</w:t>
        </w:r>
      </w:ins>
      <w:r w:rsidRPr="00EE6742">
        <w:rPr>
          <w:rFonts w:ascii="Courier New" w:hAnsi="Courier New" w:cs="Courier New"/>
          <w:rtl/>
        </w:rPr>
        <w:t>ناعة الهندسة وعرف بها</w:t>
      </w:r>
      <w:del w:id="67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671" w:author="Transkribus" w:date="2019-12-11T14:30:00Z">
        <w:r w:rsidRPr="00EE6742">
          <w:rPr>
            <w:rFonts w:ascii="Courier New" w:hAnsi="Courier New" w:cs="Courier New"/>
            <w:rtl/>
          </w:rPr>
          <w:t xml:space="preserve"> أأقول)</w:t>
        </w:r>
      </w:ins>
    </w:p>
    <w:p w:rsidR="00287992" w:rsidRPr="00EE6742" w:rsidRDefault="00287992" w:rsidP="00287992">
      <w:pPr>
        <w:pStyle w:val="NurText"/>
        <w:bidi/>
        <w:rPr>
          <w:ins w:id="672" w:author="Transkribus" w:date="2019-12-11T14:30:00Z"/>
          <w:rFonts w:ascii="Courier New" w:hAnsi="Courier New" w:cs="Courier New"/>
        </w:rPr>
      </w:pPr>
      <w:dir w:val="rtl">
        <w:dir w:val="rtl">
          <w:del w:id="673" w:author="Transkribus" w:date="2019-12-11T14:30:00Z">
            <w:r w:rsidRPr="009B6BCA">
              <w:rPr>
                <w:rFonts w:ascii="Courier New" w:hAnsi="Courier New" w:cs="Courier New"/>
                <w:rtl/>
              </w:rPr>
              <w:delText xml:space="preserve">اقول واشتغل ايضا بصناعة </w:delText>
            </w:r>
          </w:del>
          <w:ins w:id="674" w:author="Transkribus" w:date="2019-12-11T14:30:00Z">
            <w:r w:rsidRPr="00EE6742">
              <w:rPr>
                <w:rFonts w:ascii="Courier New" w:hAnsi="Courier New" w:cs="Courier New"/>
                <w:rtl/>
              </w:rPr>
              <w:t>ابررس وسا</w:t>
            </w:r>
          </w:ins>
          <w:r>
            <w:t>‬</w:t>
          </w:r>
          <w:r>
            <w:t>‬</w:t>
          </w:r>
        </w:dir>
      </w:dir>
    </w:p>
    <w:p w:rsidR="00287992" w:rsidRPr="00EE6742" w:rsidRDefault="00287992" w:rsidP="00287992">
      <w:pPr>
        <w:pStyle w:val="NurText"/>
        <w:bidi/>
        <w:rPr>
          <w:ins w:id="675" w:author="Transkribus" w:date="2019-12-11T14:30:00Z"/>
          <w:rFonts w:ascii="Courier New" w:hAnsi="Courier New" w:cs="Courier New"/>
        </w:rPr>
      </w:pPr>
      <w:ins w:id="676" w:author="Transkribus" w:date="2019-12-11T14:30:00Z">
        <w:r w:rsidRPr="00EE6742">
          <w:rPr>
            <w:rFonts w:ascii="Courier New" w:hAnsi="Courier New" w:cs="Courier New"/>
            <w:rtl/>
          </w:rPr>
          <w:t xml:space="preserve"> ابر</w:t>
        </w:r>
      </w:ins>
    </w:p>
    <w:p w:rsidR="00287992" w:rsidRPr="00EE6742" w:rsidRDefault="00287992" w:rsidP="00287992">
      <w:pPr>
        <w:pStyle w:val="NurText"/>
        <w:bidi/>
        <w:rPr>
          <w:ins w:id="677" w:author="Transkribus" w:date="2019-12-11T14:30:00Z"/>
          <w:rFonts w:ascii="Courier New" w:hAnsi="Courier New" w:cs="Courier New"/>
        </w:rPr>
      </w:pPr>
      <w:ins w:id="678" w:author="Transkribus" w:date="2019-12-11T14:30:00Z">
        <w:r w:rsidRPr="00EE6742">
          <w:rPr>
            <w:rFonts w:ascii="Courier New" w:hAnsi="Courier New" w:cs="Courier New"/>
            <w:rtl/>
          </w:rPr>
          <w:t>١٩١</w:t>
        </w:r>
      </w:ins>
    </w:p>
    <w:p w:rsidR="00287992" w:rsidRPr="009B6BCA" w:rsidRDefault="00287992" w:rsidP="00287992">
      <w:pPr>
        <w:pStyle w:val="NurText"/>
        <w:bidi/>
        <w:rPr>
          <w:del w:id="679" w:author="Transkribus" w:date="2019-12-11T14:30:00Z"/>
          <w:rFonts w:ascii="Courier New" w:hAnsi="Courier New" w:cs="Courier New"/>
        </w:rPr>
      </w:pPr>
      <w:ins w:id="680" w:author="Transkribus" w:date="2019-12-11T14:30:00Z">
        <w:r w:rsidRPr="00EE6742">
          <w:rPr>
            <w:rFonts w:ascii="Courier New" w:hAnsi="Courier New" w:cs="Courier New"/>
            <w:rtl/>
          </w:rPr>
          <w:t xml:space="preserve"> واستغل أيصا بصسناهة </w:t>
        </w:r>
      </w:ins>
      <w:r w:rsidRPr="00EE6742">
        <w:rPr>
          <w:rFonts w:ascii="Courier New" w:hAnsi="Courier New" w:cs="Courier New"/>
          <w:rtl/>
        </w:rPr>
        <w:t xml:space="preserve">النجوم </w:t>
      </w:r>
      <w:del w:id="681" w:author="Transkribus" w:date="2019-12-11T14:30:00Z">
        <w:r w:rsidRPr="009B6BCA">
          <w:rPr>
            <w:rFonts w:ascii="Courier New" w:hAnsi="Courier New" w:cs="Courier New"/>
            <w:rtl/>
          </w:rPr>
          <w:delText>وعمل الزيجات</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287992" w:rsidRPr="00EE6742" w:rsidRDefault="00287992" w:rsidP="00287992">
      <w:pPr>
        <w:pStyle w:val="NurText"/>
        <w:bidi/>
        <w:rPr>
          <w:rFonts w:ascii="Courier New" w:hAnsi="Courier New" w:cs="Courier New"/>
        </w:rPr>
      </w:pPr>
      <w:dir w:val="rtl">
        <w:dir w:val="rtl">
          <w:ins w:id="682" w:author="Transkribus" w:date="2019-12-11T14:30:00Z">
            <w:r w:rsidRPr="00EE6742">
              <w:rPr>
                <w:rFonts w:ascii="Courier New" w:hAnsi="Courier New" w:cs="Courier New"/>
                <w:rtl/>
              </w:rPr>
              <w:t xml:space="preserve">وعهمل الرييات </w:t>
            </w:r>
          </w:ins>
          <w:r w:rsidRPr="00EE6742">
            <w:rPr>
              <w:rFonts w:ascii="Courier New" w:hAnsi="Courier New" w:cs="Courier New"/>
              <w:rtl/>
            </w:rPr>
            <w:t xml:space="preserve">وكان </w:t>
          </w:r>
          <w:del w:id="683" w:author="Transkribus" w:date="2019-12-11T14:30:00Z">
            <w:r w:rsidRPr="009B6BCA">
              <w:rPr>
                <w:rFonts w:ascii="Courier New" w:hAnsi="Courier New" w:cs="Courier New"/>
                <w:rtl/>
              </w:rPr>
              <w:delText>قد ورد</w:delText>
            </w:r>
          </w:del>
          <w:ins w:id="684" w:author="Transkribus" w:date="2019-12-11T14:30:00Z">
            <w:r w:rsidRPr="00EE6742">
              <w:rPr>
                <w:rFonts w:ascii="Courier New" w:hAnsi="Courier New" w:cs="Courier New"/>
                <w:rtl/>
              </w:rPr>
              <w:t>تسدوزد</w:t>
            </w:r>
          </w:ins>
          <w:r w:rsidRPr="00EE6742">
            <w:rPr>
              <w:rFonts w:ascii="Courier New" w:hAnsi="Courier New" w:cs="Courier New"/>
              <w:rtl/>
            </w:rPr>
            <w:t xml:space="preserve"> الى دمشق ذلك الوقت </w:t>
          </w:r>
          <w:del w:id="685" w:author="Transkribus" w:date="2019-12-11T14:30:00Z">
            <w:r w:rsidRPr="009B6BCA">
              <w:rPr>
                <w:rFonts w:ascii="Courier New" w:hAnsi="Courier New" w:cs="Courier New"/>
                <w:rtl/>
              </w:rPr>
              <w:delText>الشرف الطوسى وكان فاضلا فى الهندسة والعلوم الرياضية ليس فى زمانه مثله فاجتمع به وقرا عليه واخذ عنه شيئا كثيرا من معارفه وقرا ايضا صناعة الطب على ابى المجد محمد بن ابى الحكم ولازمه حق الملازمة ونسخ بخطه كتبا كثيرة فى العلوم الحكمية وفى صناعة الطب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686" w:author="Transkribus" w:date="2019-12-11T14:30:00Z">
            <w:r w:rsidRPr="00EE6742">
              <w:rPr>
                <w:rFonts w:ascii="Courier New" w:hAnsi="Courier New" w:cs="Courier New"/>
                <w:rtl/>
              </w:rPr>
              <w:t>الشرف٦</w:t>
            </w:r>
          </w:ins>
          <w:r>
            <w:t>‬</w:t>
          </w:r>
          <w:r>
            <w:t>‬</w:t>
          </w:r>
        </w:dir>
      </w:dir>
    </w:p>
    <w:p w:rsidR="00287992" w:rsidRPr="00EE6742" w:rsidRDefault="00287992" w:rsidP="00287992">
      <w:pPr>
        <w:pStyle w:val="NurText"/>
        <w:bidi/>
        <w:rPr>
          <w:ins w:id="687" w:author="Transkribus" w:date="2019-12-11T14:30:00Z"/>
          <w:rFonts w:ascii="Courier New" w:hAnsi="Courier New" w:cs="Courier New"/>
        </w:rPr>
      </w:pPr>
      <w:dir w:val="rtl">
        <w:dir w:val="rtl">
          <w:del w:id="688" w:author="Transkribus" w:date="2019-12-11T14:30:00Z">
            <w:r w:rsidRPr="009B6BCA">
              <w:rPr>
                <w:rFonts w:ascii="Courier New" w:hAnsi="Courier New" w:cs="Courier New"/>
                <w:rtl/>
              </w:rPr>
              <w:delText>ووجدت بخطه</w:delText>
            </w:r>
          </w:del>
          <w:ins w:id="689" w:author="Transkribus" w:date="2019-12-11T14:30:00Z">
            <w:r w:rsidRPr="00EE6742">
              <w:rPr>
                <w:rFonts w:ascii="Courier New" w:hAnsi="Courier New" w:cs="Courier New"/>
                <w:rtl/>
              </w:rPr>
              <w:t>اطوسى وكان فاضلا فى الهندسة والعلوم الرياضية ليس فى رمانه متله فاجتمع به وفر أعلية</w:t>
            </w:r>
          </w:ins>
          <w:r>
            <w:t>‬</w:t>
          </w:r>
          <w:r>
            <w:t>‬</w:t>
          </w:r>
        </w:dir>
      </w:dir>
    </w:p>
    <w:p w:rsidR="00287992" w:rsidRPr="00EE6742" w:rsidRDefault="00287992" w:rsidP="00287992">
      <w:pPr>
        <w:pStyle w:val="NurText"/>
        <w:bidi/>
        <w:rPr>
          <w:ins w:id="690" w:author="Transkribus" w:date="2019-12-11T14:30:00Z"/>
          <w:rFonts w:ascii="Courier New" w:hAnsi="Courier New" w:cs="Courier New"/>
        </w:rPr>
      </w:pPr>
      <w:ins w:id="691" w:author="Transkribus" w:date="2019-12-11T14:30:00Z">
        <w:r w:rsidRPr="00EE6742">
          <w:rPr>
            <w:rFonts w:ascii="Courier New" w:hAnsi="Courier New" w:cs="Courier New"/>
            <w:rtl/>
          </w:rPr>
          <w:t>وأحذعنه شيأفتيرامن معارفه وفر اأيضا سناعة الطب على أبى المجد محمد بن أبى الحكم</w:t>
        </w:r>
      </w:ins>
    </w:p>
    <w:p w:rsidR="00287992" w:rsidRPr="00EE6742" w:rsidRDefault="00287992" w:rsidP="00287992">
      <w:pPr>
        <w:pStyle w:val="NurText"/>
        <w:bidi/>
        <w:rPr>
          <w:ins w:id="692" w:author="Transkribus" w:date="2019-12-11T14:30:00Z"/>
          <w:rFonts w:ascii="Courier New" w:hAnsi="Courier New" w:cs="Courier New"/>
        </w:rPr>
      </w:pPr>
      <w:ins w:id="693" w:author="Transkribus" w:date="2019-12-11T14:30:00Z">
        <w:r w:rsidRPr="00EE6742">
          <w:rPr>
            <w:rFonts w:ascii="Courier New" w:hAnsi="Courier New" w:cs="Courier New"/>
            <w:rtl/>
          </w:rPr>
          <w:t>ولازمه حق الملازمة ونسح بحطة كمنبا كنبرة فى العلوم الحكممة وفى صناعة الطب ووحذب</w:t>
        </w:r>
      </w:ins>
    </w:p>
    <w:p w:rsidR="00287992" w:rsidRPr="00EE6742" w:rsidRDefault="00287992" w:rsidP="00287992">
      <w:pPr>
        <w:pStyle w:val="NurText"/>
        <w:bidi/>
        <w:rPr>
          <w:rFonts w:ascii="Courier New" w:hAnsi="Courier New" w:cs="Courier New"/>
        </w:rPr>
      </w:pPr>
      <w:ins w:id="694" w:author="Transkribus" w:date="2019-12-11T14:30:00Z">
        <w:r w:rsidRPr="00EE6742">
          <w:rPr>
            <w:rFonts w:ascii="Courier New" w:hAnsi="Courier New" w:cs="Courier New"/>
            <w:rtl/>
          </w:rPr>
          <w:t>ابحطه</w:t>
        </w:r>
      </w:ins>
      <w:r w:rsidRPr="00EE6742">
        <w:rPr>
          <w:rFonts w:ascii="Courier New" w:hAnsi="Courier New" w:cs="Courier New"/>
          <w:rtl/>
        </w:rPr>
        <w:t xml:space="preserve"> الكتب الستة </w:t>
      </w:r>
      <w:del w:id="695" w:author="Transkribus" w:date="2019-12-11T14:30:00Z">
        <w:r w:rsidRPr="009B6BCA">
          <w:rPr>
            <w:rFonts w:ascii="Courier New" w:hAnsi="Courier New" w:cs="Courier New"/>
            <w:rtl/>
          </w:rPr>
          <w:delText>عشر لجالينوس</w:delText>
        </w:r>
      </w:del>
      <w:ins w:id="696" w:author="Transkribus" w:date="2019-12-11T14:30:00Z">
        <w:r w:rsidRPr="00EE6742">
          <w:rPr>
            <w:rFonts w:ascii="Courier New" w:hAnsi="Courier New" w:cs="Courier New"/>
            <w:rtl/>
          </w:rPr>
          <w:t>عسرطالبنوس</w:t>
        </w:r>
      </w:ins>
      <w:r w:rsidRPr="00EE6742">
        <w:rPr>
          <w:rFonts w:ascii="Courier New" w:hAnsi="Courier New" w:cs="Courier New"/>
          <w:rtl/>
        </w:rPr>
        <w:t xml:space="preserve"> وقد قراها على </w:t>
      </w:r>
      <w:del w:id="697" w:author="Transkribus" w:date="2019-12-11T14:30:00Z">
        <w:r w:rsidRPr="009B6BCA">
          <w:rPr>
            <w:rFonts w:ascii="Courier New" w:hAnsi="Courier New" w:cs="Courier New"/>
            <w:rtl/>
          </w:rPr>
          <w:delText>ا</w:delText>
        </w:r>
      </w:del>
      <w:ins w:id="698" w:author="Transkribus" w:date="2019-12-11T14:30:00Z">
        <w:r w:rsidRPr="00EE6742">
          <w:rPr>
            <w:rFonts w:ascii="Courier New" w:hAnsi="Courier New" w:cs="Courier New"/>
            <w:rtl/>
          </w:rPr>
          <w:t>أ</w:t>
        </w:r>
      </w:ins>
      <w:r w:rsidRPr="00EE6742">
        <w:rPr>
          <w:rFonts w:ascii="Courier New" w:hAnsi="Courier New" w:cs="Courier New"/>
          <w:rtl/>
        </w:rPr>
        <w:t xml:space="preserve">بى المجد محمد بن </w:t>
      </w:r>
      <w:del w:id="699" w:author="Transkribus" w:date="2019-12-11T14:30:00Z">
        <w:r w:rsidRPr="009B6BCA">
          <w:rPr>
            <w:rFonts w:ascii="Courier New" w:hAnsi="Courier New" w:cs="Courier New"/>
            <w:rtl/>
          </w:rPr>
          <w:delText>ا</w:delText>
        </w:r>
      </w:del>
      <w:ins w:id="700" w:author="Transkribus" w:date="2019-12-11T14:30:00Z">
        <w:r w:rsidRPr="00EE6742">
          <w:rPr>
            <w:rFonts w:ascii="Courier New" w:hAnsi="Courier New" w:cs="Courier New"/>
            <w:rtl/>
          </w:rPr>
          <w:t>أ</w:t>
        </w:r>
      </w:ins>
      <w:r w:rsidRPr="00EE6742">
        <w:rPr>
          <w:rFonts w:ascii="Courier New" w:hAnsi="Courier New" w:cs="Courier New"/>
          <w:rtl/>
        </w:rPr>
        <w:t>بى الحكم وعليها خط</w:t>
      </w:r>
    </w:p>
    <w:p w:rsidR="00287992" w:rsidRPr="009B6BCA" w:rsidRDefault="00287992" w:rsidP="00287992">
      <w:pPr>
        <w:pStyle w:val="NurText"/>
        <w:bidi/>
        <w:rPr>
          <w:del w:id="701" w:author="Transkribus" w:date="2019-12-11T14:30:00Z"/>
          <w:rFonts w:ascii="Courier New" w:hAnsi="Courier New" w:cs="Courier New"/>
        </w:rPr>
      </w:pPr>
      <w:r w:rsidRPr="00EE6742">
        <w:rPr>
          <w:rFonts w:ascii="Courier New" w:hAnsi="Courier New" w:cs="Courier New"/>
          <w:rtl/>
        </w:rPr>
        <w:t xml:space="preserve">ابن </w:t>
      </w:r>
      <w:del w:id="702" w:author="Transkribus" w:date="2019-12-11T14:30:00Z">
        <w:r w:rsidRPr="009B6BCA">
          <w:rPr>
            <w:rFonts w:ascii="Courier New" w:hAnsi="Courier New" w:cs="Courier New"/>
            <w:rtl/>
          </w:rPr>
          <w:delText>ا</w:delText>
        </w:r>
      </w:del>
      <w:ins w:id="703" w:author="Transkribus" w:date="2019-12-11T14:30:00Z">
        <w:r w:rsidRPr="00EE6742">
          <w:rPr>
            <w:rFonts w:ascii="Courier New" w:hAnsi="Courier New" w:cs="Courier New"/>
            <w:rtl/>
          </w:rPr>
          <w:t>أ</w:t>
        </w:r>
      </w:ins>
      <w:r w:rsidRPr="00EE6742">
        <w:rPr>
          <w:rFonts w:ascii="Courier New" w:hAnsi="Courier New" w:cs="Courier New"/>
          <w:rtl/>
        </w:rPr>
        <w:t xml:space="preserve">بى الحكم </w:t>
      </w:r>
      <w:del w:id="704" w:author="Transkribus" w:date="2019-12-11T14:30:00Z">
        <w:r w:rsidRPr="009B6BCA">
          <w:rPr>
            <w:rFonts w:ascii="Courier New" w:hAnsi="Courier New" w:cs="Courier New"/>
            <w:rtl/>
          </w:rPr>
          <w:delText>له بالقراءة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287992" w:rsidRPr="00EE6742" w:rsidRDefault="00287992" w:rsidP="00287992">
      <w:pPr>
        <w:pStyle w:val="NurText"/>
        <w:bidi/>
        <w:rPr>
          <w:rFonts w:ascii="Courier New" w:hAnsi="Courier New" w:cs="Courier New"/>
        </w:rPr>
      </w:pPr>
      <w:dir w:val="rtl">
        <w:dir w:val="rtl">
          <w:ins w:id="705" w:author="Transkribus" w:date="2019-12-11T14:30:00Z">
            <w:r w:rsidRPr="00EE6742">
              <w:rPr>
                <w:rFonts w:ascii="Courier New" w:hAnsi="Courier New" w:cs="Courier New"/>
                <w:rtl/>
              </w:rPr>
              <w:t xml:space="preserve">لديالقراءه </w:t>
            </w:r>
          </w:ins>
          <w:r w:rsidRPr="00EE6742">
            <w:rPr>
              <w:rFonts w:ascii="Courier New" w:hAnsi="Courier New" w:cs="Courier New"/>
              <w:rtl/>
            </w:rPr>
            <w:t xml:space="preserve">وهو الذى </w:t>
          </w:r>
          <w:del w:id="706" w:author="Transkribus" w:date="2019-12-11T14:30:00Z">
            <w:r w:rsidRPr="009B6BCA">
              <w:rPr>
                <w:rFonts w:ascii="Courier New" w:hAnsi="Courier New" w:cs="Courier New"/>
                <w:rtl/>
              </w:rPr>
              <w:delText>ا</w:delText>
            </w:r>
          </w:del>
          <w:ins w:id="707" w:author="Transkribus" w:date="2019-12-11T14:30:00Z">
            <w:r w:rsidRPr="00EE6742">
              <w:rPr>
                <w:rFonts w:ascii="Courier New" w:hAnsi="Courier New" w:cs="Courier New"/>
                <w:rtl/>
              </w:rPr>
              <w:t>أ</w:t>
            </w:r>
          </w:ins>
          <w:r w:rsidRPr="00EE6742">
            <w:rPr>
              <w:rFonts w:ascii="Courier New" w:hAnsi="Courier New" w:cs="Courier New"/>
              <w:rtl/>
            </w:rPr>
            <w:t xml:space="preserve">صلح الساعات </w:t>
          </w:r>
          <w:del w:id="708" w:author="Transkribus" w:date="2019-12-11T14:30:00Z">
            <w:r w:rsidRPr="009B6BCA">
              <w:rPr>
                <w:rFonts w:ascii="Courier New" w:hAnsi="Courier New" w:cs="Courier New"/>
                <w:rtl/>
              </w:rPr>
              <w:delText>التى للجامع بدمشق</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709" w:author="Transkribus" w:date="2019-12-11T14:30:00Z">
            <w:r w:rsidRPr="00EE6742">
              <w:rPr>
                <w:rFonts w:ascii="Courier New" w:hAnsi="Courier New" w:cs="Courier New"/>
                <w:rtl/>
              </w:rPr>
              <w:t>البى العامم بد مشق وكان له على مراعاثهاأ</w:t>
            </w:r>
          </w:ins>
          <w:r>
            <w:t>‬</w:t>
          </w:r>
          <w:r>
            <w:t>‬</w:t>
          </w:r>
        </w:dir>
      </w:dir>
    </w:p>
    <w:p w:rsidR="00287992" w:rsidRPr="009B6BCA" w:rsidRDefault="00287992" w:rsidP="00287992">
      <w:pPr>
        <w:pStyle w:val="NurText"/>
        <w:bidi/>
        <w:rPr>
          <w:del w:id="710" w:author="Transkribus" w:date="2019-12-11T14:30:00Z"/>
          <w:rFonts w:ascii="Courier New" w:hAnsi="Courier New" w:cs="Courier New"/>
        </w:rPr>
      </w:pPr>
      <w:dir w:val="rtl">
        <w:dir w:val="rtl">
          <w:del w:id="711" w:author="Transkribus" w:date="2019-12-11T14:30:00Z">
            <w:r w:rsidRPr="009B6BCA">
              <w:rPr>
                <w:rFonts w:ascii="Courier New" w:hAnsi="Courier New" w:cs="Courier New"/>
                <w:rtl/>
              </w:rPr>
              <w:delText>وكان له على مراعاتها وتفقدها جامكية</w:delText>
            </w:r>
          </w:del>
          <w:ins w:id="712" w:author="Transkribus" w:date="2019-12-11T14:30:00Z">
            <w:r w:rsidRPr="00EE6742">
              <w:rPr>
                <w:rFonts w:ascii="Courier New" w:hAnsi="Courier New" w:cs="Courier New"/>
                <w:rtl/>
              </w:rPr>
              <w:t>ويفقد ها جامكيه</w:t>
            </w:r>
          </w:ins>
          <w:r w:rsidRPr="00EE6742">
            <w:rPr>
              <w:rFonts w:ascii="Courier New" w:hAnsi="Courier New" w:cs="Courier New"/>
              <w:rtl/>
            </w:rPr>
            <w:t xml:space="preserve"> مستمرة </w:t>
          </w:r>
          <w:del w:id="713" w:author="Transkribus" w:date="2019-12-11T14:30:00Z">
            <w:r w:rsidRPr="009B6BCA">
              <w:rPr>
                <w:rFonts w:ascii="Courier New" w:hAnsi="Courier New" w:cs="Courier New"/>
                <w:rtl/>
              </w:rPr>
              <w:delText>ياخذها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287992" w:rsidRPr="00EE6742" w:rsidRDefault="00287992" w:rsidP="00287992">
      <w:pPr>
        <w:pStyle w:val="NurText"/>
        <w:bidi/>
        <w:rPr>
          <w:ins w:id="714" w:author="Transkribus" w:date="2019-12-11T14:30:00Z"/>
          <w:rFonts w:ascii="Courier New" w:hAnsi="Courier New" w:cs="Courier New"/>
        </w:rPr>
      </w:pPr>
      <w:dir w:val="rtl">
        <w:dir w:val="rtl">
          <w:del w:id="715" w:author="Transkribus" w:date="2019-12-11T14:30:00Z">
            <w:r w:rsidRPr="009B6BCA">
              <w:rPr>
                <w:rFonts w:ascii="Courier New" w:hAnsi="Courier New" w:cs="Courier New"/>
                <w:rtl/>
              </w:rPr>
              <w:delText>وكانت</w:delText>
            </w:r>
          </w:del>
          <w:ins w:id="716" w:author="Transkribus" w:date="2019-12-11T14:30:00Z">
            <w:r w:rsidRPr="00EE6742">
              <w:rPr>
                <w:rFonts w:ascii="Courier New" w:hAnsi="Courier New" w:cs="Courier New"/>
                <w:rtl/>
              </w:rPr>
              <w:t>باخذها وكاتت</w:t>
            </w:r>
          </w:ins>
          <w:r w:rsidRPr="00EE6742">
            <w:rPr>
              <w:rFonts w:ascii="Courier New" w:hAnsi="Courier New" w:cs="Courier New"/>
              <w:rtl/>
            </w:rPr>
            <w:t xml:space="preserve"> له </w:t>
          </w:r>
          <w:del w:id="717" w:author="Transkribus" w:date="2019-12-11T14:30:00Z">
            <w:r w:rsidRPr="009B6BCA">
              <w:rPr>
                <w:rFonts w:ascii="Courier New" w:hAnsi="Courier New" w:cs="Courier New"/>
                <w:rtl/>
              </w:rPr>
              <w:delText>ايضا جامكية لطبه</w:delText>
            </w:r>
          </w:del>
          <w:ins w:id="718" w:author="Transkribus" w:date="2019-12-11T14:30:00Z">
            <w:r w:rsidRPr="00EE6742">
              <w:rPr>
                <w:rFonts w:ascii="Courier New" w:hAnsi="Courier New" w:cs="Courier New"/>
                <w:rtl/>
              </w:rPr>
              <w:t>أبصاجامكبة الطبه</w:t>
            </w:r>
          </w:ins>
          <w:r w:rsidRPr="00EE6742">
            <w:rPr>
              <w:rFonts w:ascii="Courier New" w:hAnsi="Courier New" w:cs="Courier New"/>
              <w:rtl/>
            </w:rPr>
            <w:t xml:space="preserve"> فى </w:t>
          </w:r>
          <w:del w:id="719" w:author="Transkribus" w:date="2019-12-11T14:30:00Z">
            <w:r w:rsidRPr="009B6BCA">
              <w:rPr>
                <w:rFonts w:ascii="Courier New" w:hAnsi="Courier New" w:cs="Courier New"/>
                <w:rtl/>
              </w:rPr>
              <w:delText>البيمارستان الكبير وبقى سنينا كثيرة</w:delText>
            </w:r>
          </w:del>
          <w:ins w:id="720" w:author="Transkribus" w:date="2019-12-11T14:30:00Z">
            <w:r w:rsidRPr="00EE6742">
              <w:rPr>
                <w:rFonts w:ascii="Courier New" w:hAnsi="Courier New" w:cs="Courier New"/>
                <w:rtl/>
              </w:rPr>
              <w:t>البمارستان الكمرويق</w:t>
            </w:r>
          </w:ins>
          <w:r>
            <w:t>‬</w:t>
          </w:r>
          <w:r>
            <w:t>‬</w:t>
          </w:r>
        </w:dir>
      </w:dir>
    </w:p>
    <w:p w:rsidR="00287992" w:rsidRPr="009B6BCA" w:rsidRDefault="00287992" w:rsidP="00287992">
      <w:pPr>
        <w:pStyle w:val="NurText"/>
        <w:bidi/>
        <w:rPr>
          <w:del w:id="721" w:author="Transkribus" w:date="2019-12-11T14:30:00Z"/>
          <w:rFonts w:ascii="Courier New" w:hAnsi="Courier New" w:cs="Courier New"/>
        </w:rPr>
      </w:pPr>
      <w:ins w:id="722" w:author="Transkribus" w:date="2019-12-11T14:30:00Z">
        <w:r w:rsidRPr="00EE6742">
          <w:rPr>
            <w:rFonts w:ascii="Courier New" w:hAnsi="Courier New" w:cs="Courier New"/>
            <w:rtl/>
          </w:rPr>
          <w:t>ستدنا كشيرة</w:t>
        </w:r>
      </w:ins>
      <w:r w:rsidRPr="00EE6742">
        <w:rPr>
          <w:rFonts w:ascii="Courier New" w:hAnsi="Courier New" w:cs="Courier New"/>
          <w:rtl/>
        </w:rPr>
        <w:t xml:space="preserve"> يطب فى </w:t>
      </w:r>
      <w:del w:id="723" w:author="Transkribus" w:date="2019-12-11T14:30:00Z">
        <w:r w:rsidRPr="009B6BCA">
          <w:rPr>
            <w:rFonts w:ascii="Courier New" w:hAnsi="Courier New" w:cs="Courier New"/>
            <w:rtl/>
          </w:rPr>
          <w:delText>البيمارستان</w:delText>
        </w:r>
      </w:del>
      <w:ins w:id="724" w:author="Transkribus" w:date="2019-12-11T14:30:00Z">
        <w:r w:rsidRPr="00EE6742">
          <w:rPr>
            <w:rFonts w:ascii="Courier New" w:hAnsi="Courier New" w:cs="Courier New"/>
            <w:rtl/>
          </w:rPr>
          <w:t>السمار ستان</w:t>
        </w:r>
      </w:ins>
      <w:r w:rsidRPr="00EE6742">
        <w:rPr>
          <w:rFonts w:ascii="Courier New" w:hAnsi="Courier New" w:cs="Courier New"/>
          <w:rtl/>
        </w:rPr>
        <w:t xml:space="preserve"> الى حين </w:t>
      </w:r>
      <w:del w:id="725" w:author="Transkribus" w:date="2019-12-11T14:30:00Z">
        <w:r w:rsidRPr="009B6BCA">
          <w:rPr>
            <w:rFonts w:ascii="Courier New" w:hAnsi="Courier New" w:cs="Courier New"/>
            <w:rtl/>
          </w:rPr>
          <w:delText>وفاته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287992" w:rsidRPr="009B6BCA" w:rsidRDefault="00287992" w:rsidP="00287992">
      <w:pPr>
        <w:pStyle w:val="NurText"/>
        <w:bidi/>
        <w:rPr>
          <w:del w:id="726" w:author="Transkribus" w:date="2019-12-11T14:30:00Z"/>
          <w:rFonts w:ascii="Courier New" w:hAnsi="Courier New" w:cs="Courier New"/>
        </w:rPr>
      </w:pPr>
      <w:dir w:val="rtl">
        <w:dir w:val="rtl">
          <w:del w:id="727" w:author="Transkribus" w:date="2019-12-11T14:30:00Z">
            <w:r w:rsidRPr="009B6BCA">
              <w:rPr>
                <w:rFonts w:ascii="Courier New" w:hAnsi="Courier New" w:cs="Courier New"/>
                <w:rtl/>
              </w:rPr>
              <w:delText>وكان فاضلا فى صناعة الطب جيد المباشرة لاعمالها محمود الطريقة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287992" w:rsidRPr="00EE6742" w:rsidRDefault="00287992" w:rsidP="00287992">
      <w:pPr>
        <w:pStyle w:val="NurText"/>
        <w:bidi/>
        <w:rPr>
          <w:ins w:id="728" w:author="Transkribus" w:date="2019-12-11T14:30:00Z"/>
          <w:rFonts w:ascii="Courier New" w:hAnsi="Courier New" w:cs="Courier New"/>
        </w:rPr>
      </w:pPr>
      <w:dir w:val="rtl">
        <w:dir w:val="rtl">
          <w:ins w:id="729" w:author="Transkribus" w:date="2019-12-11T14:30:00Z">
            <w:r w:rsidRPr="00EE6742">
              <w:rPr>
                <w:rFonts w:ascii="Courier New" w:hAnsi="Courier New" w:cs="Courier New"/>
                <w:rtl/>
              </w:rPr>
              <w:t xml:space="preserve">وفاقه </w:t>
            </w:r>
          </w:ins>
          <w:r w:rsidRPr="00EE6742">
            <w:rPr>
              <w:rFonts w:ascii="Courier New" w:hAnsi="Courier New" w:cs="Courier New"/>
              <w:rtl/>
            </w:rPr>
            <w:t xml:space="preserve">وكان </w:t>
          </w:r>
          <w:del w:id="730" w:author="Transkribus" w:date="2019-12-11T14:30:00Z">
            <w:r w:rsidRPr="009B6BCA">
              <w:rPr>
                <w:rFonts w:ascii="Courier New" w:hAnsi="Courier New" w:cs="Courier New"/>
                <w:rtl/>
              </w:rPr>
              <w:delText xml:space="preserve">قد سافر الى </w:delText>
            </w:r>
          </w:del>
          <w:ins w:id="731" w:author="Transkribus" w:date="2019-12-11T14:30:00Z">
            <w:r w:rsidRPr="00EE6742">
              <w:rPr>
                <w:rFonts w:ascii="Courier New" w:hAnsi="Courier New" w:cs="Courier New"/>
                <w:rtl/>
              </w:rPr>
              <w:t>فاسلافى صناعة الطب عبد المباشرم</w:t>
            </w:r>
          </w:ins>
          <w:r>
            <w:t>‬</w:t>
          </w:r>
          <w:r>
            <w:t>‬</w:t>
          </w:r>
        </w:dir>
      </w:dir>
    </w:p>
    <w:p w:rsidR="00287992" w:rsidRPr="00EE6742" w:rsidRDefault="00287992" w:rsidP="00287992">
      <w:pPr>
        <w:pStyle w:val="NurText"/>
        <w:bidi/>
        <w:rPr>
          <w:ins w:id="732" w:author="Transkribus" w:date="2019-12-11T14:30:00Z"/>
          <w:rFonts w:ascii="Courier New" w:hAnsi="Courier New" w:cs="Courier New"/>
        </w:rPr>
      </w:pPr>
      <w:ins w:id="733" w:author="Transkribus" w:date="2019-12-11T14:30:00Z">
        <w:r w:rsidRPr="00EE6742">
          <w:rPr>
            <w:rFonts w:ascii="Courier New" w:hAnsi="Courier New" w:cs="Courier New"/>
            <w:rtl/>
          </w:rPr>
          <w:t xml:space="preserve">الاعمالها شحمود الطر بقة وكمان قدساقر الى </w:t>
        </w:r>
      </w:ins>
      <w:r w:rsidRPr="00EE6742">
        <w:rPr>
          <w:rFonts w:ascii="Courier New" w:hAnsi="Courier New" w:cs="Courier New"/>
          <w:rtl/>
        </w:rPr>
        <w:t xml:space="preserve">ديار مصر </w:t>
      </w:r>
      <w:del w:id="734" w:author="Transkribus" w:date="2019-12-11T14:30:00Z">
        <w:r w:rsidRPr="009B6BCA">
          <w:rPr>
            <w:rFonts w:ascii="Courier New" w:hAnsi="Courier New" w:cs="Courier New"/>
            <w:rtl/>
          </w:rPr>
          <w:delText>وسمع شيئا من الحديث</w:delText>
        </w:r>
      </w:del>
      <w:ins w:id="735" w:author="Transkribus" w:date="2019-12-11T14:30:00Z">
        <w:r w:rsidRPr="00EE6742">
          <w:rPr>
            <w:rFonts w:ascii="Courier New" w:hAnsi="Courier New" w:cs="Courier New"/>
            <w:rtl/>
          </w:rPr>
          <w:t>وشمع شيامن الحديب</w:t>
        </w:r>
      </w:ins>
      <w:r w:rsidRPr="00EE6742">
        <w:rPr>
          <w:rFonts w:ascii="Courier New" w:hAnsi="Courier New" w:cs="Courier New"/>
          <w:rtl/>
        </w:rPr>
        <w:t xml:space="preserve"> بالاسكندرية فى</w:t>
      </w:r>
      <w:del w:id="736" w:author="Transkribus" w:date="2019-12-11T14:30:00Z">
        <w:r w:rsidRPr="009B6BCA">
          <w:rPr>
            <w:rFonts w:ascii="Courier New" w:hAnsi="Courier New" w:cs="Courier New"/>
            <w:rtl/>
          </w:rPr>
          <w:delText xml:space="preserve"> سنة اثنتين او ثلاث وسبعين وخمسمائة من رشيد</w:delText>
        </w:r>
      </w:del>
    </w:p>
    <w:p w:rsidR="00287992" w:rsidRPr="00EE6742" w:rsidRDefault="00287992" w:rsidP="00287992">
      <w:pPr>
        <w:pStyle w:val="NurText"/>
        <w:bidi/>
        <w:rPr>
          <w:ins w:id="737" w:author="Transkribus" w:date="2019-12-11T14:30:00Z"/>
          <w:rFonts w:ascii="Courier New" w:hAnsi="Courier New" w:cs="Courier New"/>
        </w:rPr>
      </w:pPr>
      <w:ins w:id="738" w:author="Transkribus" w:date="2019-12-11T14:30:00Z">
        <w:r w:rsidRPr="00EE6742">
          <w:rPr>
            <w:rFonts w:ascii="Courier New" w:hAnsi="Courier New" w:cs="Courier New"/>
            <w:rtl/>
          </w:rPr>
          <w:t>سقة الننين أو قلاب وسيعين وشمسماثة من رسيد</w:t>
        </w:r>
      </w:ins>
      <w:r w:rsidRPr="00EE6742">
        <w:rPr>
          <w:rFonts w:ascii="Courier New" w:hAnsi="Courier New" w:cs="Courier New"/>
          <w:rtl/>
        </w:rPr>
        <w:t xml:space="preserve"> الدين </w:t>
      </w:r>
      <w:del w:id="739" w:author="Transkribus" w:date="2019-12-11T14:30:00Z">
        <w:r w:rsidRPr="009B6BCA">
          <w:rPr>
            <w:rFonts w:ascii="Courier New" w:hAnsi="Courier New" w:cs="Courier New"/>
            <w:rtl/>
          </w:rPr>
          <w:delText>ابى الثناء حماد</w:delText>
        </w:r>
      </w:del>
      <w:ins w:id="740" w:author="Transkribus" w:date="2019-12-11T14:30:00Z">
        <w:r w:rsidRPr="00EE6742">
          <w:rPr>
            <w:rFonts w:ascii="Courier New" w:hAnsi="Courier New" w:cs="Courier New"/>
            <w:rtl/>
          </w:rPr>
          <w:t>أبى التناء جماد</w:t>
        </w:r>
      </w:ins>
      <w:r w:rsidRPr="00EE6742">
        <w:rPr>
          <w:rFonts w:ascii="Courier New" w:hAnsi="Courier New" w:cs="Courier New"/>
          <w:rtl/>
        </w:rPr>
        <w:t xml:space="preserve"> بن هبة الله بن </w:t>
      </w:r>
      <w:del w:id="741" w:author="Transkribus" w:date="2019-12-11T14:30:00Z">
        <w:r w:rsidRPr="009B6BCA">
          <w:rPr>
            <w:rFonts w:ascii="Courier New" w:hAnsi="Courier New" w:cs="Courier New"/>
            <w:rtl/>
          </w:rPr>
          <w:delText xml:space="preserve">حماد بن </w:delText>
        </w:r>
      </w:del>
      <w:ins w:id="742" w:author="Transkribus" w:date="2019-12-11T14:30:00Z">
        <w:r w:rsidRPr="00EE6742">
          <w:rPr>
            <w:rFonts w:ascii="Courier New" w:hAnsi="Courier New" w:cs="Courier New"/>
            <w:rtl/>
          </w:rPr>
          <w:t>جمادين</w:t>
        </w:r>
      </w:ins>
    </w:p>
    <w:p w:rsidR="00287992" w:rsidRPr="00EE6742" w:rsidRDefault="00287992" w:rsidP="00287992">
      <w:pPr>
        <w:pStyle w:val="NurText"/>
        <w:bidi/>
        <w:rPr>
          <w:rFonts w:ascii="Courier New" w:hAnsi="Courier New" w:cs="Courier New"/>
        </w:rPr>
      </w:pPr>
      <w:r w:rsidRPr="00EE6742">
        <w:rPr>
          <w:rFonts w:ascii="Courier New" w:hAnsi="Courier New" w:cs="Courier New"/>
          <w:rtl/>
        </w:rPr>
        <w:t>الفضيل ال</w:t>
      </w:r>
      <w:del w:id="743" w:author="Transkribus" w:date="2019-12-11T14:30:00Z">
        <w:r w:rsidRPr="009B6BCA">
          <w:rPr>
            <w:rFonts w:ascii="Courier New" w:hAnsi="Courier New" w:cs="Courier New"/>
            <w:rtl/>
          </w:rPr>
          <w:delText>ح</w:delText>
        </w:r>
      </w:del>
      <w:ins w:id="744" w:author="Transkribus" w:date="2019-12-11T14:30:00Z">
        <w:r w:rsidRPr="00EE6742">
          <w:rPr>
            <w:rFonts w:ascii="Courier New" w:hAnsi="Courier New" w:cs="Courier New"/>
            <w:rtl/>
          </w:rPr>
          <w:t>ج</w:t>
        </w:r>
      </w:ins>
      <w:r w:rsidRPr="00EE6742">
        <w:rPr>
          <w:rFonts w:ascii="Courier New" w:hAnsi="Courier New" w:cs="Courier New"/>
          <w:rtl/>
        </w:rPr>
        <w:t xml:space="preserve">رانى ومن </w:t>
      </w:r>
      <w:del w:id="745" w:author="Transkribus" w:date="2019-12-11T14:30:00Z">
        <w:r w:rsidRPr="009B6BCA">
          <w:rPr>
            <w:rFonts w:ascii="Courier New" w:hAnsi="Courier New" w:cs="Courier New"/>
            <w:rtl/>
          </w:rPr>
          <w:delText>ا</w:delText>
        </w:r>
      </w:del>
      <w:ins w:id="746" w:author="Transkribus" w:date="2019-12-11T14:30:00Z">
        <w:r w:rsidRPr="00EE6742">
          <w:rPr>
            <w:rFonts w:ascii="Courier New" w:hAnsi="Courier New" w:cs="Courier New"/>
            <w:rtl/>
          </w:rPr>
          <w:t>أ</w:t>
        </w:r>
      </w:ins>
      <w:r w:rsidRPr="00EE6742">
        <w:rPr>
          <w:rFonts w:ascii="Courier New" w:hAnsi="Courier New" w:cs="Courier New"/>
          <w:rtl/>
        </w:rPr>
        <w:t xml:space="preserve">بى طاهر </w:t>
      </w:r>
      <w:del w:id="747" w:author="Transkribus" w:date="2019-12-11T14:30:00Z">
        <w:r w:rsidRPr="009B6BCA">
          <w:rPr>
            <w:rFonts w:ascii="Courier New" w:hAnsi="Courier New" w:cs="Courier New"/>
            <w:rtl/>
          </w:rPr>
          <w:delText>ا</w:delText>
        </w:r>
      </w:del>
      <w:ins w:id="748" w:author="Transkribus" w:date="2019-12-11T14:30:00Z">
        <w:r w:rsidRPr="00EE6742">
          <w:rPr>
            <w:rFonts w:ascii="Courier New" w:hAnsi="Courier New" w:cs="Courier New"/>
            <w:rtl/>
          </w:rPr>
          <w:t>أ</w:t>
        </w:r>
      </w:ins>
      <w:r w:rsidRPr="00EE6742">
        <w:rPr>
          <w:rFonts w:ascii="Courier New" w:hAnsi="Courier New" w:cs="Courier New"/>
          <w:rtl/>
        </w:rPr>
        <w:t xml:space="preserve">حمد بن محمد بن </w:t>
      </w:r>
      <w:del w:id="749" w:author="Transkribus" w:date="2019-12-11T14:30:00Z">
        <w:r w:rsidRPr="009B6BCA">
          <w:rPr>
            <w:rFonts w:ascii="Courier New" w:hAnsi="Courier New" w:cs="Courier New"/>
            <w:rtl/>
          </w:rPr>
          <w:delText>ا</w:delText>
        </w:r>
      </w:del>
      <w:ins w:id="750" w:author="Transkribus" w:date="2019-12-11T14:30:00Z">
        <w:r w:rsidRPr="00EE6742">
          <w:rPr>
            <w:rFonts w:ascii="Courier New" w:hAnsi="Courier New" w:cs="Courier New"/>
            <w:rtl/>
          </w:rPr>
          <w:t>أ</w:t>
        </w:r>
      </w:ins>
      <w:r w:rsidRPr="00EE6742">
        <w:rPr>
          <w:rFonts w:ascii="Courier New" w:hAnsi="Courier New" w:cs="Courier New"/>
          <w:rtl/>
        </w:rPr>
        <w:t>حمد بن محمد بن ابراهيم السل</w:t>
      </w:r>
      <w:del w:id="751" w:author="Transkribus" w:date="2019-12-11T14:30:00Z">
        <w:r w:rsidRPr="009B6BCA">
          <w:rPr>
            <w:rFonts w:ascii="Courier New" w:hAnsi="Courier New" w:cs="Courier New"/>
            <w:rtl/>
          </w:rPr>
          <w:delText>فى</w:delText>
        </w:r>
      </w:del>
      <w:ins w:id="752" w:author="Transkribus" w:date="2019-12-11T14:30:00Z">
        <w:r w:rsidRPr="00EE6742">
          <w:rPr>
            <w:rFonts w:ascii="Courier New" w:hAnsi="Courier New" w:cs="Courier New"/>
            <w:rtl/>
          </w:rPr>
          <w:t>ق</w:t>
        </w:r>
      </w:ins>
      <w:r w:rsidRPr="00EE6742">
        <w:rPr>
          <w:rFonts w:ascii="Courier New" w:hAnsi="Courier New" w:cs="Courier New"/>
          <w:rtl/>
        </w:rPr>
        <w:t xml:space="preserve"> الاصفهاني</w:t>
      </w:r>
      <w:del w:id="75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287992" w:rsidRPr="009B6BCA" w:rsidRDefault="00287992" w:rsidP="00287992">
      <w:pPr>
        <w:pStyle w:val="NurText"/>
        <w:bidi/>
        <w:rPr>
          <w:del w:id="754" w:author="Transkribus" w:date="2019-12-11T14:30:00Z"/>
          <w:rFonts w:ascii="Courier New" w:hAnsi="Courier New" w:cs="Courier New"/>
        </w:rPr>
      </w:pPr>
      <w:dir w:val="rtl">
        <w:dir w:val="rtl">
          <w:del w:id="755" w:author="Transkribus" w:date="2019-12-11T14:30:00Z">
            <w:r w:rsidRPr="009B6BCA">
              <w:rPr>
                <w:rFonts w:ascii="Courier New" w:hAnsi="Courier New" w:cs="Courier New"/>
                <w:rtl/>
              </w:rPr>
              <w:delText>واشتغل ايضا بالادب</w:delText>
            </w:r>
          </w:del>
          <w:ins w:id="756" w:author="Transkribus" w:date="2019-12-11T14:30:00Z">
            <w:r w:rsidRPr="00EE6742">
              <w:rPr>
                <w:rFonts w:ascii="Courier New" w:hAnsi="Courier New" w:cs="Courier New"/>
                <w:rtl/>
              </w:rPr>
              <w:t>واسشتغل أيسارالادب</w:t>
            </w:r>
          </w:ins>
          <w:r w:rsidRPr="00EE6742">
            <w:rPr>
              <w:rFonts w:ascii="Courier New" w:hAnsi="Courier New" w:cs="Courier New"/>
              <w:rtl/>
            </w:rPr>
            <w:t xml:space="preserve"> وعلم </w:t>
          </w:r>
          <w:del w:id="757" w:author="Transkribus" w:date="2019-12-11T14:30:00Z">
            <w:r w:rsidRPr="009B6BCA">
              <w:rPr>
                <w:rFonts w:ascii="Courier New" w:hAnsi="Courier New" w:cs="Courier New"/>
                <w:rtl/>
              </w:rPr>
              <w:delText>النحو وكان يشعر</w:delText>
            </w:r>
          </w:del>
          <w:ins w:id="758" w:author="Transkribus" w:date="2019-12-11T14:30:00Z">
            <w:r w:rsidRPr="00EE6742">
              <w:rPr>
                <w:rFonts w:ascii="Courier New" w:hAnsi="Courier New" w:cs="Courier New"/>
                <w:rtl/>
              </w:rPr>
              <w:t>النجووكان بشعر</w:t>
            </w:r>
          </w:ins>
          <w:r w:rsidRPr="00EE6742">
            <w:rPr>
              <w:rFonts w:ascii="Courier New" w:hAnsi="Courier New" w:cs="Courier New"/>
              <w:rtl/>
            </w:rPr>
            <w:t xml:space="preserve"> وله </w:t>
          </w:r>
          <w:del w:id="759" w:author="Transkribus" w:date="2019-12-11T14:30:00Z">
            <w:r w:rsidRPr="009B6BCA">
              <w:rPr>
                <w:rFonts w:ascii="Courier New" w:hAnsi="Courier New" w:cs="Courier New"/>
                <w:rtl/>
              </w:rPr>
              <w:delText>قطع جيدة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287992" w:rsidRPr="00EE6742" w:rsidRDefault="00287992" w:rsidP="00287992">
      <w:pPr>
        <w:pStyle w:val="NurText"/>
        <w:bidi/>
        <w:rPr>
          <w:ins w:id="760" w:author="Transkribus" w:date="2019-12-11T14:30:00Z"/>
          <w:rFonts w:ascii="Courier New" w:hAnsi="Courier New" w:cs="Courier New"/>
        </w:rPr>
      </w:pPr>
      <w:dir w:val="rtl">
        <w:dir w:val="rtl">
          <w:del w:id="761" w:author="Transkribus" w:date="2019-12-11T14:30:00Z">
            <w:r w:rsidRPr="009B6BCA">
              <w:rPr>
                <w:rFonts w:ascii="Courier New" w:hAnsi="Courier New" w:cs="Courier New"/>
                <w:rtl/>
              </w:rPr>
              <w:delText>وتوفى رحمه</w:delText>
            </w:r>
          </w:del>
          <w:ins w:id="762" w:author="Transkribus" w:date="2019-12-11T14:30:00Z">
            <w:r w:rsidRPr="00EE6742">
              <w:rPr>
                <w:rFonts w:ascii="Courier New" w:hAnsi="Courier New" w:cs="Courier New"/>
                <w:rtl/>
              </w:rPr>
              <w:t>قطمر جيده ويوفى رجمةه</w:t>
            </w:r>
          </w:ins>
          <w:r w:rsidRPr="00EE6742">
            <w:rPr>
              <w:rFonts w:ascii="Courier New" w:hAnsi="Courier New" w:cs="Courier New"/>
              <w:rtl/>
            </w:rPr>
            <w:t xml:space="preserve"> الله فى </w:t>
          </w:r>
          <w:del w:id="763" w:author="Transkribus" w:date="2019-12-11T14:30:00Z">
            <w:r w:rsidRPr="009B6BCA">
              <w:rPr>
                <w:rFonts w:ascii="Courier New" w:hAnsi="Courier New" w:cs="Courier New"/>
                <w:rtl/>
              </w:rPr>
              <w:delText>سنة تسع وتسعين وخمسمائة بدمشق</w:delText>
            </w:r>
          </w:del>
          <w:ins w:id="764" w:author="Transkribus" w:date="2019-12-11T14:30:00Z">
            <w:r w:rsidRPr="00EE6742">
              <w:rPr>
                <w:rFonts w:ascii="Courier New" w:hAnsi="Courier New" w:cs="Courier New"/>
                <w:rtl/>
              </w:rPr>
              <w:t>ستة تيع وفسعين</w:t>
            </w:r>
          </w:ins>
          <w:r>
            <w:t>‬</w:t>
          </w:r>
          <w:r>
            <w:t>‬</w:t>
          </w:r>
        </w:dir>
      </w:dir>
    </w:p>
    <w:p w:rsidR="00287992" w:rsidRPr="009B6BCA" w:rsidRDefault="00287992" w:rsidP="00287992">
      <w:pPr>
        <w:pStyle w:val="NurText"/>
        <w:bidi/>
        <w:rPr>
          <w:del w:id="765" w:author="Transkribus" w:date="2019-12-11T14:30:00Z"/>
          <w:rFonts w:ascii="Courier New" w:hAnsi="Courier New" w:cs="Courier New"/>
        </w:rPr>
      </w:pPr>
      <w:ins w:id="766" w:author="Transkribus" w:date="2019-12-11T14:30:00Z">
        <w:r w:rsidRPr="00EE6742">
          <w:rPr>
            <w:rFonts w:ascii="Courier New" w:hAnsi="Courier New" w:cs="Courier New"/>
            <w:rtl/>
          </w:rPr>
          <w:lastRenderedPageBreak/>
          <w:t>وسمسمائة بد مسق</w:t>
        </w:r>
      </w:ins>
      <w:r w:rsidRPr="00EE6742">
        <w:rPr>
          <w:rFonts w:ascii="Courier New" w:hAnsi="Courier New" w:cs="Courier New"/>
          <w:rtl/>
        </w:rPr>
        <w:t xml:space="preserve"> باسهال عر</w:t>
      </w:r>
      <w:del w:id="767" w:author="Transkribus" w:date="2019-12-11T14:30:00Z">
        <w:r w:rsidRPr="009B6BCA">
          <w:rPr>
            <w:rFonts w:ascii="Courier New" w:hAnsi="Courier New" w:cs="Courier New"/>
            <w:rtl/>
          </w:rPr>
          <w:delText>ض</w:delText>
        </w:r>
      </w:del>
      <w:ins w:id="768" w:author="Transkribus" w:date="2019-12-11T14:30:00Z">
        <w:r w:rsidRPr="00EE6742">
          <w:rPr>
            <w:rFonts w:ascii="Courier New" w:hAnsi="Courier New" w:cs="Courier New"/>
            <w:rtl/>
          </w:rPr>
          <w:t>س</w:t>
        </w:r>
      </w:ins>
      <w:r w:rsidRPr="00EE6742">
        <w:rPr>
          <w:rFonts w:ascii="Courier New" w:hAnsi="Courier New" w:cs="Courier New"/>
          <w:rtl/>
        </w:rPr>
        <w:t xml:space="preserve"> له </w:t>
      </w:r>
      <w:del w:id="769" w:author="Transkribus" w:date="2019-12-11T14:30:00Z">
        <w:r w:rsidRPr="009B6BCA">
          <w:rPr>
            <w:rFonts w:ascii="Courier New" w:hAnsi="Courier New" w:cs="Courier New"/>
            <w:rtl/>
          </w:rPr>
          <w:delText>وعاش نحو السبعين سنة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287992" w:rsidRPr="00EE6742" w:rsidRDefault="00287992" w:rsidP="00287992">
      <w:pPr>
        <w:pStyle w:val="NurText"/>
        <w:bidi/>
        <w:rPr>
          <w:ins w:id="770" w:author="Transkribus" w:date="2019-12-11T14:30:00Z"/>
          <w:rFonts w:ascii="Courier New" w:hAnsi="Courier New" w:cs="Courier New"/>
        </w:rPr>
      </w:pPr>
      <w:dir w:val="rtl">
        <w:dir w:val="rtl">
          <w:ins w:id="771" w:author="Transkribus" w:date="2019-12-11T14:30:00Z">
            <w:r w:rsidRPr="00EE6742">
              <w:rPr>
                <w:rFonts w:ascii="Courier New" w:hAnsi="Courier New" w:cs="Courier New"/>
                <w:rtl/>
              </w:rPr>
              <w:t xml:space="preserve">وعاس محو السيعين صفة </w:t>
            </w:r>
          </w:ins>
          <w:r w:rsidRPr="00EE6742">
            <w:rPr>
              <w:rFonts w:ascii="Courier New" w:hAnsi="Courier New" w:cs="Courier New"/>
              <w:rtl/>
            </w:rPr>
            <w:t xml:space="preserve">ومن شعر </w:t>
          </w:r>
          <w:del w:id="772" w:author="Transkribus" w:date="2019-12-11T14:30:00Z">
            <w:r w:rsidRPr="009B6BCA">
              <w:rPr>
                <w:rFonts w:ascii="Courier New" w:hAnsi="Courier New" w:cs="Courier New"/>
                <w:rtl/>
              </w:rPr>
              <w:delText>ا</w:delText>
            </w:r>
          </w:del>
          <w:ins w:id="773" w:author="Transkribus" w:date="2019-12-11T14:30:00Z">
            <w:r w:rsidRPr="00EE6742">
              <w:rPr>
                <w:rFonts w:ascii="Courier New" w:hAnsi="Courier New" w:cs="Courier New"/>
                <w:rtl/>
              </w:rPr>
              <w:t>أ</w:t>
            </w:r>
          </w:ins>
          <w:r w:rsidRPr="00EE6742">
            <w:rPr>
              <w:rFonts w:ascii="Courier New" w:hAnsi="Courier New" w:cs="Courier New"/>
              <w:rtl/>
            </w:rPr>
            <w:t>بى الفضل بن عبد</w:t>
          </w:r>
          <w:del w:id="774" w:author="Transkribus" w:date="2019-12-11T14:30:00Z">
            <w:r w:rsidRPr="009B6BCA">
              <w:rPr>
                <w:rFonts w:ascii="Courier New" w:hAnsi="Courier New" w:cs="Courier New"/>
                <w:rtl/>
              </w:rPr>
              <w:delText xml:space="preserve"> الكريم المهندس نقلت</w:delText>
            </w:r>
          </w:del>
          <w:r>
            <w:t>‬</w:t>
          </w:r>
          <w:r>
            <w:t>‬</w:t>
          </w:r>
        </w:dir>
      </w:dir>
    </w:p>
    <w:p w:rsidR="00287992" w:rsidRPr="00EE6742" w:rsidRDefault="00287992" w:rsidP="00287992">
      <w:pPr>
        <w:pStyle w:val="NurText"/>
        <w:bidi/>
        <w:rPr>
          <w:ins w:id="775" w:author="Transkribus" w:date="2019-12-11T14:30:00Z"/>
          <w:rFonts w:ascii="Courier New" w:hAnsi="Courier New" w:cs="Courier New"/>
        </w:rPr>
      </w:pPr>
      <w:ins w:id="776" w:author="Transkribus" w:date="2019-12-11T14:30:00Z">
        <w:r w:rsidRPr="00EE6742">
          <w:rPr>
            <w:rFonts w:ascii="Courier New" w:hAnsi="Courier New" w:cs="Courier New"/>
            <w:rtl/>
          </w:rPr>
          <w:t>سكرم المهنسدس فقلت</w:t>
        </w:r>
      </w:ins>
      <w:r w:rsidRPr="00EE6742">
        <w:rPr>
          <w:rFonts w:ascii="Courier New" w:hAnsi="Courier New" w:cs="Courier New"/>
          <w:rtl/>
        </w:rPr>
        <w:t xml:space="preserve"> من خطه فى م</w:t>
      </w:r>
      <w:del w:id="777" w:author="Transkribus" w:date="2019-12-11T14:30:00Z">
        <w:r w:rsidRPr="009B6BCA">
          <w:rPr>
            <w:rFonts w:ascii="Courier New" w:hAnsi="Courier New" w:cs="Courier New"/>
            <w:rtl/>
          </w:rPr>
          <w:delText>ق</w:delText>
        </w:r>
      </w:del>
      <w:ins w:id="778" w:author="Transkribus" w:date="2019-12-11T14:30:00Z">
        <w:r w:rsidRPr="00EE6742">
          <w:rPr>
            <w:rFonts w:ascii="Courier New" w:hAnsi="Courier New" w:cs="Courier New"/>
            <w:rtl/>
          </w:rPr>
          <w:t>ة</w:t>
        </w:r>
      </w:ins>
      <w:r w:rsidRPr="00EE6742">
        <w:rPr>
          <w:rFonts w:ascii="Courier New" w:hAnsi="Courier New" w:cs="Courier New"/>
          <w:rtl/>
        </w:rPr>
        <w:t>الت</w:t>
      </w:r>
      <w:del w:id="779" w:author="Transkribus" w:date="2019-12-11T14:30:00Z">
        <w:r w:rsidRPr="009B6BCA">
          <w:rPr>
            <w:rFonts w:ascii="Courier New" w:hAnsi="Courier New" w:cs="Courier New"/>
            <w:rtl/>
          </w:rPr>
          <w:delText>ه</w:delText>
        </w:r>
      </w:del>
      <w:ins w:id="780" w:author="Transkribus" w:date="2019-12-11T14:30:00Z">
        <w:r w:rsidRPr="00EE6742">
          <w:rPr>
            <w:rFonts w:ascii="Courier New" w:hAnsi="Courier New" w:cs="Courier New"/>
            <w:rtl/>
          </w:rPr>
          <w:t>ة</w:t>
        </w:r>
      </w:ins>
      <w:r w:rsidRPr="00EE6742">
        <w:rPr>
          <w:rFonts w:ascii="Courier New" w:hAnsi="Courier New" w:cs="Courier New"/>
          <w:rtl/>
        </w:rPr>
        <w:t xml:space="preserve"> فى ر</w:t>
      </w:r>
      <w:del w:id="781" w:author="Transkribus" w:date="2019-12-11T14:30:00Z">
        <w:r w:rsidRPr="009B6BCA">
          <w:rPr>
            <w:rFonts w:ascii="Courier New" w:hAnsi="Courier New" w:cs="Courier New"/>
            <w:rtl/>
          </w:rPr>
          <w:delText>ؤ</w:delText>
        </w:r>
      </w:del>
      <w:ins w:id="782" w:author="Transkribus" w:date="2019-12-11T14:30:00Z">
        <w:r w:rsidRPr="00EE6742">
          <w:rPr>
            <w:rFonts w:ascii="Courier New" w:hAnsi="Courier New" w:cs="Courier New"/>
            <w:rtl/>
          </w:rPr>
          <w:t>ز</w:t>
        </w:r>
      </w:ins>
      <w:r w:rsidRPr="00EE6742">
        <w:rPr>
          <w:rFonts w:ascii="Courier New" w:hAnsi="Courier New" w:cs="Courier New"/>
          <w:rtl/>
        </w:rPr>
        <w:t xml:space="preserve">ية الهلال </w:t>
      </w:r>
      <w:del w:id="783" w:author="Transkribus" w:date="2019-12-11T14:30:00Z">
        <w:r w:rsidRPr="009B6BCA">
          <w:rPr>
            <w:rFonts w:ascii="Courier New" w:hAnsi="Courier New" w:cs="Courier New"/>
            <w:rtl/>
          </w:rPr>
          <w:delText>الفها للقاضى محيى الدين بن</w:delText>
        </w:r>
      </w:del>
      <w:ins w:id="784" w:author="Transkribus" w:date="2019-12-11T14:30:00Z">
        <w:r w:rsidRPr="00EE6742">
          <w:rPr>
            <w:rFonts w:ascii="Courier New" w:hAnsi="Courier New" w:cs="Courier New"/>
            <w:rtl/>
          </w:rPr>
          <w:t>الفه</w:t>
        </w:r>
      </w:ins>
      <w:r w:rsidRPr="00EE6742">
        <w:rPr>
          <w:rFonts w:ascii="Courier New" w:hAnsi="Courier New" w:cs="Courier New"/>
          <w:rtl/>
        </w:rPr>
        <w:t xml:space="preserve"> القاضى </w:t>
      </w:r>
      <w:del w:id="785" w:author="Transkribus" w:date="2019-12-11T14:30:00Z">
        <w:r w:rsidRPr="009B6BCA">
          <w:rPr>
            <w:rFonts w:ascii="Courier New" w:hAnsi="Courier New" w:cs="Courier New"/>
            <w:rtl/>
          </w:rPr>
          <w:delText>زكى</w:delText>
        </w:r>
      </w:del>
      <w:ins w:id="786" w:author="Transkribus" w:date="2019-12-11T14:30:00Z">
        <w:r w:rsidRPr="00EE6742">
          <w:rPr>
            <w:rFonts w:ascii="Courier New" w:hAnsi="Courier New" w:cs="Courier New"/>
            <w:rtl/>
          </w:rPr>
          <w:t>حفى الدين ين</w:t>
        </w:r>
      </w:ins>
    </w:p>
    <w:p w:rsidR="00287992" w:rsidRPr="00EE6742" w:rsidRDefault="00287992" w:rsidP="00287992">
      <w:pPr>
        <w:pStyle w:val="NurText"/>
        <w:bidi/>
        <w:rPr>
          <w:rFonts w:ascii="Courier New" w:hAnsi="Courier New" w:cs="Courier New"/>
        </w:rPr>
      </w:pPr>
      <w:ins w:id="787" w:author="Transkribus" w:date="2019-12-11T14:30:00Z">
        <w:r w:rsidRPr="00EE6742">
          <w:rPr>
            <w:rFonts w:ascii="Courier New" w:hAnsi="Courier New" w:cs="Courier New"/>
            <w:rtl/>
          </w:rPr>
          <w:t>القاضى ذ فى</w:t>
        </w:r>
      </w:ins>
      <w:r w:rsidRPr="00EE6742">
        <w:rPr>
          <w:rFonts w:ascii="Courier New" w:hAnsi="Courier New" w:cs="Courier New"/>
          <w:rtl/>
        </w:rPr>
        <w:t xml:space="preserve"> الدين ويقول فيها </w:t>
      </w:r>
      <w:del w:id="788" w:author="Transkribus" w:date="2019-12-11T14:30:00Z">
        <w:r w:rsidRPr="009B6BCA">
          <w:rPr>
            <w:rFonts w:ascii="Courier New" w:hAnsi="Courier New" w:cs="Courier New"/>
            <w:rtl/>
          </w:rPr>
          <w:delText>ي</w:delText>
        </w:r>
      </w:del>
      <w:r w:rsidRPr="00EE6742">
        <w:rPr>
          <w:rFonts w:ascii="Courier New" w:hAnsi="Courier New" w:cs="Courier New"/>
          <w:rtl/>
        </w:rPr>
        <w:t>مد</w:t>
      </w:r>
      <w:del w:id="789" w:author="Transkribus" w:date="2019-12-11T14:30:00Z">
        <w:r w:rsidRPr="009B6BCA">
          <w:rPr>
            <w:rFonts w:ascii="Courier New" w:hAnsi="Courier New" w:cs="Courier New"/>
            <w:rtl/>
          </w:rPr>
          <w:delText>ح</w:delText>
        </w:r>
      </w:del>
      <w:ins w:id="790" w:author="Transkribus" w:date="2019-12-11T14:30:00Z">
        <w:r w:rsidRPr="00EE6742">
          <w:rPr>
            <w:rFonts w:ascii="Courier New" w:hAnsi="Courier New" w:cs="Courier New"/>
            <w:rtl/>
          </w:rPr>
          <w:t>ج</w:t>
        </w:r>
      </w:ins>
      <w:r w:rsidRPr="00EE6742">
        <w:rPr>
          <w:rFonts w:ascii="Courier New" w:hAnsi="Courier New" w:cs="Courier New"/>
          <w:rtl/>
        </w:rPr>
        <w:t>ه</w:t>
      </w:r>
      <w:del w:id="79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287992" w:rsidRPr="00EE6742" w:rsidRDefault="00287992" w:rsidP="00287992">
      <w:pPr>
        <w:pStyle w:val="NurText"/>
        <w:bidi/>
        <w:rPr>
          <w:ins w:id="792" w:author="Transkribus" w:date="2019-12-11T14:30:00Z"/>
          <w:rFonts w:ascii="Courier New" w:hAnsi="Courier New" w:cs="Courier New"/>
        </w:rPr>
      </w:pPr>
      <w:dir w:val="rtl">
        <w:dir w:val="rtl">
          <w:ins w:id="793" w:author="Transkribus" w:date="2019-12-11T14:30:00Z">
            <w:r w:rsidRPr="00EE6742">
              <w:rPr>
                <w:rFonts w:ascii="Courier New" w:hAnsi="Courier New" w:cs="Courier New"/>
                <w:rtl/>
              </w:rPr>
              <w:t>البسيط٢</w:t>
            </w:r>
          </w:ins>
          <w:r>
            <w:t>‬</w:t>
          </w:r>
          <w:r>
            <w:t>‬</w:t>
          </w:r>
        </w:dir>
      </w:dir>
    </w:p>
    <w:p w:rsidR="00287992" w:rsidRPr="00EE6742" w:rsidRDefault="00287992" w:rsidP="00287992">
      <w:pPr>
        <w:pStyle w:val="NurText"/>
        <w:bidi/>
        <w:rPr>
          <w:rFonts w:ascii="Courier New" w:hAnsi="Courier New" w:cs="Courier New"/>
        </w:rPr>
      </w:pPr>
      <w:r w:rsidRPr="00EE6742">
        <w:rPr>
          <w:rFonts w:ascii="Courier New" w:hAnsi="Courier New" w:cs="Courier New"/>
          <w:rtl/>
        </w:rPr>
        <w:t xml:space="preserve">خصصت بالاب </w:t>
      </w:r>
      <w:del w:id="794" w:author="Transkribus" w:date="2019-12-11T14:30:00Z">
        <w:r w:rsidRPr="009B6BCA">
          <w:rPr>
            <w:rFonts w:ascii="Courier New" w:hAnsi="Courier New" w:cs="Courier New"/>
            <w:rtl/>
          </w:rPr>
          <w:delText>لما ان رايتهم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دعوا بنعتك اشخاصا من البشر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dir>
        </w:dir>
      </w:del>
      <w:ins w:id="795" w:author="Transkribus" w:date="2019-12-11T14:30:00Z">
        <w:del w:id="796" w:author="Transkribus" w:date="2019-12-11T14:30:00Z">
          <w:r w:rsidRPr="00EE6742">
            <w:rPr>
              <w:rFonts w:ascii="Courier New" w:hAnsi="Courier New" w:cs="Courier New"/>
              <w:rtl/>
            </w:rPr>
            <w:delText>لمان رايكم * وعو اسنعتك أسحاسامن اليشس</w:delText>
          </w:r>
        </w:del>
      </w:ins>
    </w:p>
    <w:p w:rsidR="00287992" w:rsidRPr="009B6BCA" w:rsidRDefault="00287992" w:rsidP="00287992">
      <w:pPr>
        <w:pStyle w:val="NurText"/>
        <w:bidi/>
        <w:rPr>
          <w:del w:id="797" w:author="Transkribus" w:date="2019-12-11T14:30:00Z"/>
          <w:rFonts w:ascii="Courier New" w:hAnsi="Courier New" w:cs="Courier New"/>
        </w:rPr>
      </w:pPr>
      <w:dir w:val="rtl">
        <w:dir w:val="rtl">
          <w:del w:id="798" w:author="Transkribus" w:date="2019-12-11T14:30:00Z">
            <w:r w:rsidRPr="009B6BCA">
              <w:rPr>
                <w:rFonts w:ascii="Courier New" w:hAnsi="Courier New" w:cs="Courier New"/>
                <w:rtl/>
              </w:rPr>
              <w:delText>ضد النعوت تراهم ان بلوتهم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وقد يسمى بصيرا غير ذى بصر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287992" w:rsidRPr="00EE6742" w:rsidRDefault="00287992" w:rsidP="00287992">
      <w:pPr>
        <w:pStyle w:val="NurText"/>
        <w:bidi/>
        <w:rPr>
          <w:ins w:id="799" w:author="Transkribus" w:date="2019-12-11T14:30:00Z"/>
          <w:del w:id="800" w:author="Transkribus" w:date="2019-12-11T14:30:00Z"/>
          <w:rFonts w:ascii="Courier New" w:hAnsi="Courier New" w:cs="Courier New"/>
        </w:rPr>
      </w:pPr>
      <w:dir w:val="rtl">
        <w:dir w:val="rtl">
          <w:del w:id="801" w:author="Transkribus" w:date="2019-12-11T14:30:00Z">
            <w:r w:rsidRPr="009B6BCA">
              <w:rPr>
                <w:rFonts w:ascii="Courier New" w:hAnsi="Courier New" w:cs="Courier New"/>
                <w:rtl/>
              </w:rPr>
              <w:delText>والنعت ما لم تك الافعال تعضده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802" w:author="Transkribus" w:date="2019-12-11T14:30:00Z">
            <w:del w:id="803" w:author="Transkribus" w:date="2019-12-11T14:30:00Z">
              <w:r w:rsidRPr="00EE6742">
                <w:rPr>
                  <w:rFonts w:ascii="Courier New" w:hAnsi="Courier New" w:cs="Courier New"/>
                  <w:rtl/>
                </w:rPr>
                <w:delText xml:space="preserve"> سسذ النعوب ابراهيم ابن بلونجم * وفد يشمى صير اشيردى يصر</w:delText>
              </w:r>
            </w:del>
          </w:ins>
          <w:r>
            <w:t>‬</w:t>
          </w:r>
          <w:r>
            <w:t>‬</w:t>
          </w:r>
        </w:dir>
      </w:dir>
    </w:p>
    <w:p w:rsidR="00287992" w:rsidRPr="00EE6742" w:rsidRDefault="00287992" w:rsidP="00287992">
      <w:pPr>
        <w:pStyle w:val="NurText"/>
        <w:bidi/>
        <w:rPr>
          <w:rFonts w:ascii="Courier New" w:hAnsi="Courier New" w:cs="Courier New"/>
        </w:rPr>
      </w:pPr>
      <w:ins w:id="804" w:author="Transkribus" w:date="2019-12-11T14:30:00Z">
        <w:r w:rsidRPr="00EE6742">
          <w:rPr>
            <w:rFonts w:ascii="Courier New" w:hAnsi="Courier New" w:cs="Courier New"/>
            <w:rtl/>
          </w:rPr>
          <w:t xml:space="preserve">والنعب مالم تلك الاعجال تعصده * </w:t>
        </w:r>
      </w:ins>
      <w:r w:rsidRPr="00EE6742">
        <w:rPr>
          <w:rFonts w:ascii="Courier New" w:hAnsi="Courier New" w:cs="Courier New"/>
          <w:rtl/>
        </w:rPr>
        <w:t xml:space="preserve">اسم على </w:t>
      </w:r>
      <w:del w:id="805" w:author="Transkribus" w:date="2019-12-11T14:30:00Z">
        <w:r w:rsidRPr="009B6BCA">
          <w:rPr>
            <w:rFonts w:ascii="Courier New" w:hAnsi="Courier New" w:cs="Courier New"/>
            <w:rtl/>
          </w:rPr>
          <w:delText>صورة خطت</w:delText>
        </w:r>
      </w:del>
      <w:ins w:id="806" w:author="Transkribus" w:date="2019-12-11T14:30:00Z">
        <w:r w:rsidRPr="00EE6742">
          <w:rPr>
            <w:rFonts w:ascii="Courier New" w:hAnsi="Courier New" w:cs="Courier New"/>
            <w:rtl/>
          </w:rPr>
          <w:t>صوره حطت</w:t>
        </w:r>
      </w:ins>
      <w:r w:rsidRPr="00EE6742">
        <w:rPr>
          <w:rFonts w:ascii="Courier New" w:hAnsi="Courier New" w:cs="Courier New"/>
          <w:rtl/>
        </w:rPr>
        <w:t xml:space="preserve"> من الصور</w:t>
      </w:r>
      <w:del w:id="80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287992" w:rsidRPr="00EE6742" w:rsidRDefault="00287992" w:rsidP="00287992">
      <w:pPr>
        <w:pStyle w:val="NurText"/>
        <w:bidi/>
        <w:rPr>
          <w:rFonts w:ascii="Courier New" w:hAnsi="Courier New" w:cs="Courier New"/>
        </w:rPr>
      </w:pPr>
      <w:dir w:val="rtl">
        <w:dir w:val="rtl">
          <w:r w:rsidRPr="00EE6742">
            <w:rPr>
              <w:rFonts w:ascii="Courier New" w:hAnsi="Courier New" w:cs="Courier New"/>
              <w:rtl/>
            </w:rPr>
            <w:t xml:space="preserve">وما الحقيق </w:t>
          </w:r>
          <w:del w:id="808" w:author="Transkribus" w:date="2019-12-11T14:30:00Z">
            <w:r w:rsidRPr="009B6BCA">
              <w:rPr>
                <w:rFonts w:ascii="Courier New" w:hAnsi="Courier New" w:cs="Courier New"/>
                <w:rtl/>
              </w:rPr>
              <w:delText>به لفظ يطابقه المعنى</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كنجل</w:delText>
                </w:r>
                <w:r>
                  <w:delText>‬</w:delText>
                </w:r>
                <w:r>
                  <w:delText>‬</w:delText>
                </w:r>
              </w:dir>
            </w:dir>
          </w:del>
          <w:ins w:id="809" w:author="Transkribus" w:date="2019-12-11T14:30:00Z">
            <w:del w:id="810" w:author="Transkribus" w:date="2019-12-11T14:30:00Z">
              <w:r w:rsidRPr="00EE6742">
                <w:rPr>
                  <w:rFonts w:ascii="Courier New" w:hAnsi="Courier New" w:cs="Courier New"/>
                  <w:rtl/>
                </w:rPr>
                <w:delText>- لعط بطايفة السمعنى كجل</w:delText>
              </w:r>
            </w:del>
          </w:ins>
          <w:r w:rsidRPr="00EE6742">
            <w:rPr>
              <w:rFonts w:ascii="Courier New" w:hAnsi="Courier New" w:cs="Courier New"/>
              <w:rtl/>
            </w:rPr>
            <w:t xml:space="preserve"> القضاة ال</w:t>
          </w:r>
          <w:del w:id="811" w:author="Transkribus" w:date="2019-12-11T14:30:00Z">
            <w:r w:rsidRPr="009B6BCA">
              <w:rPr>
                <w:rFonts w:ascii="Courier New" w:hAnsi="Courier New" w:cs="Courier New"/>
                <w:rtl/>
              </w:rPr>
              <w:delText>ص</w:delText>
            </w:r>
          </w:del>
          <w:ins w:id="812" w:author="Transkribus" w:date="2019-12-11T14:30:00Z">
            <w:r w:rsidRPr="00EE6742">
              <w:rPr>
                <w:rFonts w:ascii="Courier New" w:hAnsi="Courier New" w:cs="Courier New"/>
                <w:rtl/>
              </w:rPr>
              <w:t>س</w:t>
            </w:r>
          </w:ins>
          <w:r w:rsidRPr="00EE6742">
            <w:rPr>
              <w:rFonts w:ascii="Courier New" w:hAnsi="Courier New" w:cs="Courier New"/>
              <w:rtl/>
            </w:rPr>
            <w:t>يد من م</w:t>
          </w:r>
          <w:del w:id="813" w:author="Transkribus" w:date="2019-12-11T14:30:00Z">
            <w:r w:rsidRPr="009B6BCA">
              <w:rPr>
                <w:rFonts w:ascii="Courier New" w:hAnsi="Courier New" w:cs="Courier New"/>
                <w:rtl/>
              </w:rPr>
              <w:delText>ض</w:delText>
            </w:r>
          </w:del>
          <w:ins w:id="814" w:author="Transkribus" w:date="2019-12-11T14:30:00Z">
            <w:r w:rsidRPr="00EE6742">
              <w:rPr>
                <w:rFonts w:ascii="Courier New" w:hAnsi="Courier New" w:cs="Courier New"/>
                <w:rtl/>
              </w:rPr>
              <w:t>ص</w:t>
            </w:r>
          </w:ins>
          <w:r w:rsidRPr="00EE6742">
            <w:rPr>
              <w:rFonts w:ascii="Courier New" w:hAnsi="Courier New" w:cs="Courier New"/>
              <w:rtl/>
            </w:rPr>
            <w:t>ر</w:t>
          </w:r>
          <w:del w:id="81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287992" w:rsidRPr="00EE6742" w:rsidRDefault="00287992" w:rsidP="00287992">
      <w:pPr>
        <w:pStyle w:val="NurText"/>
        <w:bidi/>
        <w:rPr>
          <w:rFonts w:ascii="Courier New" w:hAnsi="Courier New" w:cs="Courier New"/>
        </w:rPr>
      </w:pPr>
      <w:r w:rsidRPr="00EE6742">
        <w:rPr>
          <w:rFonts w:ascii="Courier New" w:hAnsi="Courier New" w:cs="Courier New"/>
          <w:rtl/>
        </w:rPr>
        <w:t xml:space="preserve"> </w:t>
      </w:r>
      <w:dir w:val="rtl">
        <w:dir w:val="rtl">
          <w:r w:rsidRPr="00EE6742">
            <w:rPr>
              <w:rFonts w:ascii="Courier New" w:hAnsi="Courier New" w:cs="Courier New"/>
              <w:rtl/>
            </w:rPr>
            <w:t>فالدين والملك والاسلام قاطبة</w:t>
          </w:r>
          <w:del w:id="81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rsidRPr="00EE6742">
            <w:rPr>
              <w:rFonts w:ascii="Courier New" w:hAnsi="Courier New" w:cs="Courier New"/>
              <w:rtl/>
            </w:rPr>
            <w:t xml:space="preserve"> * </w:t>
          </w:r>
          <w:dir w:val="rtl">
            <w:dir w:val="rtl">
              <w:r w:rsidRPr="00EE6742">
                <w:rPr>
                  <w:rFonts w:ascii="Courier New" w:hAnsi="Courier New" w:cs="Courier New"/>
                  <w:rtl/>
                </w:rPr>
                <w:t>بر</w:t>
              </w:r>
              <w:del w:id="817" w:author="Transkribus" w:date="2019-12-11T14:30:00Z">
                <w:r w:rsidRPr="009B6BCA">
                  <w:rPr>
                    <w:rFonts w:ascii="Courier New" w:hAnsi="Courier New" w:cs="Courier New"/>
                    <w:rtl/>
                  </w:rPr>
                  <w:delText>اي</w:delText>
                </w:r>
              </w:del>
              <w:ins w:id="818" w:author="Transkribus" w:date="2019-12-11T14:30:00Z">
                <w:r w:rsidRPr="00EE6742">
                  <w:rPr>
                    <w:rFonts w:ascii="Courier New" w:hAnsi="Courier New" w:cs="Courier New"/>
                    <w:rtl/>
                  </w:rPr>
                  <w:t>أب</w:t>
                </w:r>
              </w:ins>
              <w:r w:rsidRPr="00EE6742">
                <w:rPr>
                  <w:rFonts w:ascii="Courier New" w:hAnsi="Courier New" w:cs="Courier New"/>
                  <w:rtl/>
                </w:rPr>
                <w:t xml:space="preserve">ه فى </w:t>
              </w:r>
              <w:del w:id="819" w:author="Transkribus" w:date="2019-12-11T14:30:00Z">
                <w:r w:rsidRPr="009B6BCA">
                  <w:rPr>
                    <w:rFonts w:ascii="Courier New" w:hAnsi="Courier New" w:cs="Courier New"/>
                    <w:rtl/>
                  </w:rPr>
                  <w:delText>ا</w:delText>
                </w:r>
              </w:del>
              <w:ins w:id="820" w:author="Transkribus" w:date="2019-12-11T14:30:00Z">
                <w:r w:rsidRPr="00EE6742">
                  <w:rPr>
                    <w:rFonts w:ascii="Courier New" w:hAnsi="Courier New" w:cs="Courier New"/>
                    <w:rtl/>
                  </w:rPr>
                  <w:t>أ</w:t>
                </w:r>
              </w:ins>
              <w:r w:rsidRPr="00EE6742">
                <w:rPr>
                  <w:rFonts w:ascii="Courier New" w:hAnsi="Courier New" w:cs="Courier New"/>
                  <w:rtl/>
                </w:rPr>
                <w:t xml:space="preserve">مان من </w:t>
              </w:r>
              <w:del w:id="821" w:author="Transkribus" w:date="2019-12-11T14:30:00Z">
                <w:r w:rsidRPr="009B6BCA">
                  <w:rPr>
                    <w:rFonts w:ascii="Courier New" w:hAnsi="Courier New" w:cs="Courier New"/>
                    <w:rtl/>
                  </w:rPr>
                  <w:delText>يد الغير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822" w:author="Transkribus" w:date="2019-12-11T14:30:00Z">
                <w:r w:rsidRPr="00EE6742">
                  <w:rPr>
                    <w:rFonts w:ascii="Courier New" w:hAnsi="Courier New" w:cs="Courier New"/>
                    <w:rtl/>
                  </w:rPr>
                  <w:t>بد الغسير</w:t>
                </w:r>
              </w:ins>
              <w:r>
                <w:t>‬</w:t>
              </w:r>
              <w:r>
                <w:t>‬</w:t>
              </w:r>
              <w:r>
                <w:t>‬</w:t>
              </w:r>
              <w:r>
                <w:t>‬</w:t>
              </w:r>
            </w:dir>
          </w:dir>
        </w:dir>
      </w:dir>
    </w:p>
    <w:p w:rsidR="00287992" w:rsidRPr="00EE6742" w:rsidRDefault="00287992" w:rsidP="00287992">
      <w:pPr>
        <w:pStyle w:val="NurText"/>
        <w:bidi/>
        <w:rPr>
          <w:rFonts w:ascii="Courier New" w:hAnsi="Courier New" w:cs="Courier New"/>
        </w:rPr>
      </w:pPr>
      <w:dir w:val="rtl">
        <w:dir w:val="rtl">
          <w:del w:id="823" w:author="Transkribus" w:date="2019-12-11T14:30:00Z">
            <w:r w:rsidRPr="009B6BCA">
              <w:rPr>
                <w:rFonts w:ascii="Courier New" w:hAnsi="Courier New" w:cs="Courier New"/>
                <w:rtl/>
              </w:rPr>
              <w:delText>كم</w:delText>
            </w:r>
          </w:del>
          <w:ins w:id="824" w:author="Transkribus" w:date="2019-12-11T14:30:00Z">
            <w:r w:rsidRPr="00EE6742">
              <w:rPr>
                <w:rFonts w:ascii="Courier New" w:hAnsi="Courier New" w:cs="Courier New"/>
                <w:rtl/>
              </w:rPr>
              <w:t>٩م</w:t>
            </w:r>
          </w:ins>
          <w:r w:rsidRPr="00EE6742">
            <w:rPr>
              <w:rFonts w:ascii="Courier New" w:hAnsi="Courier New" w:cs="Courier New"/>
              <w:rtl/>
            </w:rPr>
            <w:t xml:space="preserve"> سن سنة </w:t>
          </w:r>
          <w:del w:id="825" w:author="Transkribus" w:date="2019-12-11T14:30:00Z">
            <w:r w:rsidRPr="009B6BCA">
              <w:rPr>
                <w:rFonts w:ascii="Courier New" w:hAnsi="Courier New" w:cs="Courier New"/>
                <w:rtl/>
              </w:rPr>
              <w:delText>خ</w:delText>
            </w:r>
          </w:del>
          <w:ins w:id="826" w:author="Transkribus" w:date="2019-12-11T14:30:00Z">
            <w:r w:rsidRPr="00EE6742">
              <w:rPr>
                <w:rFonts w:ascii="Courier New" w:hAnsi="Courier New" w:cs="Courier New"/>
                <w:rtl/>
              </w:rPr>
              <w:t>ج</w:t>
            </w:r>
          </w:ins>
          <w:r w:rsidRPr="00EE6742">
            <w:rPr>
              <w:rFonts w:ascii="Courier New" w:hAnsi="Courier New" w:cs="Courier New"/>
              <w:rtl/>
            </w:rPr>
            <w:t xml:space="preserve">ير فى </w:t>
          </w:r>
          <w:del w:id="827" w:author="Transkribus" w:date="2019-12-11T14:30:00Z">
            <w:r w:rsidRPr="009B6BCA">
              <w:rPr>
                <w:rFonts w:ascii="Courier New" w:hAnsi="Courier New" w:cs="Courier New"/>
                <w:rtl/>
              </w:rPr>
              <w:delText>ولايته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وقام لله</w:delText>
                </w:r>
                <w:r>
                  <w:delText>‬</w:delText>
                </w:r>
                <w:r>
                  <w:delText>‬</w:delText>
                </w:r>
              </w:dir>
            </w:dir>
          </w:del>
          <w:ins w:id="828" w:author="Transkribus" w:date="2019-12-11T14:30:00Z">
            <w:del w:id="829" w:author="Transkribus" w:date="2019-12-11T14:30:00Z">
              <w:r w:rsidRPr="00EE6742">
                <w:rPr>
                  <w:rFonts w:ascii="Courier New" w:hAnsi="Courier New" w:cs="Courier New"/>
                  <w:rtl/>
                </w:rPr>
                <w:delText>ولابتة * وفاثم ه</w:delText>
              </w:r>
            </w:del>
          </w:ins>
          <w:r w:rsidRPr="00EE6742">
            <w:rPr>
              <w:rFonts w:ascii="Courier New" w:hAnsi="Courier New" w:cs="Courier New"/>
              <w:rtl/>
            </w:rPr>
            <w:t xml:space="preserve"> فيها </w:t>
          </w:r>
          <w:del w:id="830" w:author="Transkribus" w:date="2019-12-11T14:30:00Z">
            <w:r w:rsidRPr="009B6BCA">
              <w:rPr>
                <w:rFonts w:ascii="Courier New" w:hAnsi="Courier New" w:cs="Courier New"/>
                <w:rtl/>
              </w:rPr>
              <w:delText>غير معتذر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831" w:author="Transkribus" w:date="2019-12-11T14:30:00Z">
            <w:r w:rsidRPr="00EE6742">
              <w:rPr>
                <w:rFonts w:ascii="Courier New" w:hAnsi="Courier New" w:cs="Courier New"/>
                <w:rtl/>
              </w:rPr>
              <w:t>غسير معندر</w:t>
            </w:r>
          </w:ins>
          <w:r>
            <w:t>‬</w:t>
          </w:r>
          <w:r>
            <w:t>‬</w:t>
          </w:r>
        </w:dir>
      </w:dir>
    </w:p>
    <w:p w:rsidR="00287992" w:rsidRPr="00EE6742" w:rsidRDefault="00287992" w:rsidP="00287992">
      <w:pPr>
        <w:pStyle w:val="NurText"/>
        <w:bidi/>
        <w:rPr>
          <w:rFonts w:ascii="Courier New" w:hAnsi="Courier New" w:cs="Courier New"/>
        </w:rPr>
      </w:pPr>
      <w:dir w:val="rtl">
        <w:dir w:val="rtl">
          <w:del w:id="832" w:author="Transkribus" w:date="2019-12-11T14:30:00Z">
            <w:r w:rsidRPr="009B6BCA">
              <w:rPr>
                <w:rFonts w:ascii="Courier New" w:hAnsi="Courier New" w:cs="Courier New"/>
                <w:rtl/>
              </w:rPr>
              <w:delText>يرجو بذاك نعيما لا نفاد له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833" w:author="Transkribus" w:date="2019-12-11T14:30:00Z">
            <w:del w:id="834" w:author="Transkribus" w:date="2019-12-11T14:30:00Z">
              <w:r w:rsidRPr="00EE6742">
                <w:rPr>
                  <w:rFonts w:ascii="Courier New" w:hAnsi="Courier New" w:cs="Courier New"/>
                  <w:rtl/>
                </w:rPr>
                <w:delText xml:space="preserve">بر جويذال- فعيما الاننادله * </w:delText>
              </w:r>
            </w:del>
          </w:ins>
          <w:r w:rsidRPr="00EE6742">
            <w:rPr>
              <w:rFonts w:ascii="Courier New" w:hAnsi="Courier New" w:cs="Courier New"/>
              <w:rtl/>
            </w:rPr>
            <w:t xml:space="preserve">جوار ملك </w:t>
          </w:r>
          <w:del w:id="835" w:author="Transkribus" w:date="2019-12-11T14:30:00Z">
            <w:r w:rsidRPr="009B6BCA">
              <w:rPr>
                <w:rFonts w:ascii="Courier New" w:hAnsi="Courier New" w:cs="Courier New"/>
                <w:rtl/>
              </w:rPr>
              <w:delText>عزيز جل</w:delText>
            </w:r>
          </w:del>
          <w:ins w:id="836" w:author="Transkribus" w:date="2019-12-11T14:30:00Z">
            <w:r w:rsidRPr="00EE6742">
              <w:rPr>
                <w:rFonts w:ascii="Courier New" w:hAnsi="Courier New" w:cs="Courier New"/>
                <w:rtl/>
              </w:rPr>
              <w:t>عز برجسل</w:t>
            </w:r>
          </w:ins>
          <w:r w:rsidRPr="00EE6742">
            <w:rPr>
              <w:rFonts w:ascii="Courier New" w:hAnsi="Courier New" w:cs="Courier New"/>
              <w:rtl/>
            </w:rPr>
            <w:t xml:space="preserve"> مقتدر</w:t>
          </w:r>
          <w:del w:id="83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287992" w:rsidRPr="00EE6742" w:rsidRDefault="00287992" w:rsidP="00287992">
      <w:pPr>
        <w:pStyle w:val="NurText"/>
        <w:bidi/>
        <w:rPr>
          <w:rFonts w:ascii="Courier New" w:hAnsi="Courier New" w:cs="Courier New"/>
        </w:rPr>
      </w:pPr>
      <w:dir w:val="rtl">
        <w:dir w:val="rtl">
          <w:r w:rsidRPr="00EE6742">
            <w:rPr>
              <w:rFonts w:ascii="Courier New" w:hAnsi="Courier New" w:cs="Courier New"/>
              <w:rtl/>
            </w:rPr>
            <w:t xml:space="preserve">فالله </w:t>
          </w:r>
          <w:del w:id="838" w:author="Transkribus" w:date="2019-12-11T14:30:00Z">
            <w:r w:rsidRPr="009B6BCA">
              <w:rPr>
                <w:rFonts w:ascii="Courier New" w:hAnsi="Courier New" w:cs="Courier New"/>
                <w:rtl/>
              </w:rPr>
              <w:delText>يكلؤه من كل حادثة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ما غردت هاتفات الورق</w:delText>
                </w:r>
                <w:r>
                  <w:delText>‬</w:delText>
                </w:r>
                <w:r>
                  <w:delText>‬</w:delText>
                </w:r>
              </w:dir>
            </w:dir>
          </w:del>
          <w:ins w:id="839" w:author="Transkribus" w:date="2019-12-11T14:30:00Z">
            <w:del w:id="840" w:author="Transkribus" w:date="2019-12-11T14:30:00Z">
              <w:r w:rsidRPr="00EE6742">
                <w:rPr>
                  <w:rFonts w:ascii="Courier New" w:hAnsi="Courier New" w:cs="Courier New"/>
                  <w:rtl/>
                </w:rPr>
                <w:delText>كااه منل جادقه * ماعردت هائقات الوزق</w:delText>
              </w:r>
            </w:del>
          </w:ins>
          <w:r w:rsidRPr="00EE6742">
            <w:rPr>
              <w:rFonts w:ascii="Courier New" w:hAnsi="Courier New" w:cs="Courier New"/>
              <w:rtl/>
            </w:rPr>
            <w:t xml:space="preserve"> فى </w:t>
          </w:r>
          <w:del w:id="841" w:author="Transkribus" w:date="2019-12-11T14:30:00Z">
            <w:r w:rsidRPr="009B6BCA">
              <w:rPr>
                <w:rFonts w:ascii="Courier New" w:hAnsi="Courier New" w:cs="Courier New"/>
                <w:rtl/>
              </w:rPr>
              <w:delText>الشجر البسيط</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842" w:author="Transkribus" w:date="2019-12-11T14:30:00Z">
            <w:r w:rsidRPr="00EE6742">
              <w:rPr>
                <w:rFonts w:ascii="Courier New" w:hAnsi="Courier New" w:cs="Courier New"/>
                <w:rtl/>
              </w:rPr>
              <w:t>السحر</w:t>
            </w:r>
          </w:ins>
          <w:r>
            <w:t>‬</w:t>
          </w:r>
          <w:r>
            <w:t>‬</w:t>
          </w:r>
        </w:dir>
      </w:dir>
    </w:p>
    <w:p w:rsidR="00287992" w:rsidRPr="00EE6742" w:rsidRDefault="00287992" w:rsidP="00287992">
      <w:pPr>
        <w:pStyle w:val="NurText"/>
        <w:bidi/>
        <w:rPr>
          <w:rFonts w:ascii="Courier New" w:hAnsi="Courier New" w:cs="Courier New"/>
        </w:rPr>
      </w:pPr>
      <w:dir w:val="rtl">
        <w:dir w:val="rtl">
          <w:r w:rsidRPr="00EE6742">
            <w:rPr>
              <w:rFonts w:ascii="Courier New" w:hAnsi="Courier New" w:cs="Courier New"/>
              <w:rtl/>
            </w:rPr>
            <w:t>ول</w:t>
          </w:r>
          <w:del w:id="843" w:author="Transkribus" w:date="2019-12-11T14:30:00Z">
            <w:r w:rsidRPr="009B6BCA">
              <w:rPr>
                <w:rFonts w:ascii="Courier New" w:hAnsi="Courier New" w:cs="Courier New"/>
                <w:rtl/>
              </w:rPr>
              <w:delText>ا</w:delText>
            </w:r>
          </w:del>
          <w:ins w:id="844" w:author="Transkribus" w:date="2019-12-11T14:30:00Z">
            <w:r w:rsidRPr="00EE6742">
              <w:rPr>
                <w:rFonts w:ascii="Courier New" w:hAnsi="Courier New" w:cs="Courier New"/>
                <w:rtl/>
              </w:rPr>
              <w:t>أ</w:t>
            </w:r>
          </w:ins>
          <w:r w:rsidRPr="00EE6742">
            <w:rPr>
              <w:rFonts w:ascii="Courier New" w:hAnsi="Courier New" w:cs="Courier New"/>
              <w:rtl/>
            </w:rPr>
            <w:t>بى الفضل بن عبد الكر</w:t>
          </w:r>
          <w:del w:id="845" w:author="Transkribus" w:date="2019-12-11T14:30:00Z">
            <w:r w:rsidRPr="009B6BCA">
              <w:rPr>
                <w:rFonts w:ascii="Courier New" w:hAnsi="Courier New" w:cs="Courier New"/>
                <w:rtl/>
              </w:rPr>
              <w:delText>ي</w:delText>
            </w:r>
          </w:del>
          <w:r w:rsidRPr="00EE6742">
            <w:rPr>
              <w:rFonts w:ascii="Courier New" w:hAnsi="Courier New" w:cs="Courier New"/>
              <w:rtl/>
            </w:rPr>
            <w:t xml:space="preserve">م المهندس من الكتب رسالة فى </w:t>
          </w:r>
          <w:del w:id="846" w:author="Transkribus" w:date="2019-12-11T14:30:00Z">
            <w:r w:rsidRPr="009B6BCA">
              <w:rPr>
                <w:rFonts w:ascii="Courier New" w:hAnsi="Courier New" w:cs="Courier New"/>
                <w:rtl/>
              </w:rPr>
              <w:delText>معرفة رمز التقويم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847" w:author="Transkribus" w:date="2019-12-11T14:30:00Z">
            <w:r w:rsidRPr="00EE6742">
              <w:rPr>
                <w:rFonts w:ascii="Courier New" w:hAnsi="Courier New" w:cs="Courier New"/>
                <w:rtl/>
              </w:rPr>
              <w:t>معر فقد مر التقفو ثم مةالة</w:t>
            </w:r>
          </w:ins>
          <w:r>
            <w:t>‬</w:t>
          </w:r>
          <w:r>
            <w:t>‬</w:t>
          </w:r>
        </w:dir>
      </w:dir>
    </w:p>
    <w:p w:rsidR="00287992" w:rsidRPr="009B6BCA" w:rsidRDefault="00287992" w:rsidP="00287992">
      <w:pPr>
        <w:pStyle w:val="NurText"/>
        <w:bidi/>
        <w:rPr>
          <w:del w:id="848" w:author="Transkribus" w:date="2019-12-11T14:30:00Z"/>
          <w:rFonts w:ascii="Courier New" w:hAnsi="Courier New" w:cs="Courier New"/>
        </w:rPr>
      </w:pPr>
      <w:dir w:val="rtl">
        <w:dir w:val="rtl">
          <w:del w:id="849" w:author="Transkribus" w:date="2019-12-11T14:30:00Z">
            <w:r w:rsidRPr="009B6BCA">
              <w:rPr>
                <w:rFonts w:ascii="Courier New" w:hAnsi="Courier New" w:cs="Courier New"/>
                <w:rtl/>
              </w:rPr>
              <w:delText>مقالة</w:delText>
            </w:r>
          </w:del>
          <w:r w:rsidRPr="00EE6742">
            <w:rPr>
              <w:rFonts w:ascii="Courier New" w:hAnsi="Courier New" w:cs="Courier New"/>
              <w:rtl/>
            </w:rPr>
            <w:t xml:space="preserve"> فى ر</w:t>
          </w:r>
          <w:del w:id="850" w:author="Transkribus" w:date="2019-12-11T14:30:00Z">
            <w:r w:rsidRPr="009B6BCA">
              <w:rPr>
                <w:rFonts w:ascii="Courier New" w:hAnsi="Courier New" w:cs="Courier New"/>
                <w:rtl/>
              </w:rPr>
              <w:delText>ؤ</w:delText>
            </w:r>
          </w:del>
          <w:ins w:id="851" w:author="Transkribus" w:date="2019-12-11T14:30:00Z">
            <w:r w:rsidRPr="00EE6742">
              <w:rPr>
                <w:rFonts w:ascii="Courier New" w:hAnsi="Courier New" w:cs="Courier New"/>
                <w:rtl/>
              </w:rPr>
              <w:t>و</w:t>
            </w:r>
          </w:ins>
          <w:r w:rsidRPr="00EE6742">
            <w:rPr>
              <w:rFonts w:ascii="Courier New" w:hAnsi="Courier New" w:cs="Courier New"/>
              <w:rtl/>
            </w:rPr>
            <w:t>ية الهلال</w:t>
          </w:r>
          <w:del w:id="85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287992" w:rsidRPr="00EE6742" w:rsidRDefault="00287992" w:rsidP="00287992">
      <w:pPr>
        <w:pStyle w:val="NurText"/>
        <w:bidi/>
        <w:rPr>
          <w:rFonts w:ascii="Courier New" w:hAnsi="Courier New" w:cs="Courier New"/>
        </w:rPr>
      </w:pPr>
      <w:dir w:val="rtl">
        <w:dir w:val="rtl">
          <w:del w:id="853" w:author="Transkribus" w:date="2019-12-11T14:30:00Z">
            <w:r w:rsidRPr="009B6BCA">
              <w:rPr>
                <w:rFonts w:ascii="Courier New" w:hAnsi="Courier New" w:cs="Courier New"/>
                <w:rtl/>
              </w:rPr>
              <w:delText>اختصار</w:delText>
            </w:r>
          </w:del>
          <w:ins w:id="854" w:author="Transkribus" w:date="2019-12-11T14:30:00Z">
            <w:r w:rsidRPr="00EE6742">
              <w:rPr>
                <w:rFonts w:ascii="Courier New" w:hAnsi="Courier New" w:cs="Courier New"/>
                <w:rtl/>
              </w:rPr>
              <w:t xml:space="preserve"> احتصار</w:t>
            </w:r>
          </w:ins>
          <w:r w:rsidRPr="00EE6742">
            <w:rPr>
              <w:rFonts w:ascii="Courier New" w:hAnsi="Courier New" w:cs="Courier New"/>
              <w:rtl/>
            </w:rPr>
            <w:t xml:space="preserve"> كتاب الاغانى الكبير </w:t>
          </w:r>
          <w:del w:id="855" w:author="Transkribus" w:date="2019-12-11T14:30:00Z">
            <w:r w:rsidRPr="009B6BCA">
              <w:rPr>
                <w:rFonts w:ascii="Courier New" w:hAnsi="Courier New" w:cs="Courier New"/>
                <w:rtl/>
              </w:rPr>
              <w:delText>لابى الفرج الاصبهاني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856" w:author="Transkribus" w:date="2019-12-11T14:30:00Z">
            <w:r w:rsidRPr="00EE6742">
              <w:rPr>
                <w:rFonts w:ascii="Courier New" w:hAnsi="Courier New" w:cs="Courier New"/>
                <w:rtl/>
              </w:rPr>
              <w:t>لأى الفرح الاصهاني وكتب من نصنبفه</w:t>
            </w:r>
          </w:ins>
          <w:r>
            <w:t>‬</w:t>
          </w:r>
          <w:r>
            <w:t>‬</w:t>
          </w:r>
        </w:dir>
      </w:dir>
    </w:p>
    <w:p w:rsidR="00287992" w:rsidRPr="00EE6742" w:rsidRDefault="00287992" w:rsidP="00287992">
      <w:pPr>
        <w:pStyle w:val="NurText"/>
        <w:bidi/>
        <w:rPr>
          <w:rFonts w:ascii="Courier New" w:hAnsi="Courier New" w:cs="Courier New"/>
        </w:rPr>
      </w:pPr>
      <w:dir w:val="rtl">
        <w:dir w:val="rtl">
          <w:del w:id="857" w:author="Transkribus" w:date="2019-12-11T14:30:00Z">
            <w:r w:rsidRPr="009B6BCA">
              <w:rPr>
                <w:rFonts w:ascii="Courier New" w:hAnsi="Courier New" w:cs="Courier New"/>
                <w:rtl/>
              </w:rPr>
              <w:delText>وكتب من تصنيفه هذا نسخة بخطه فى عشر</w:delText>
            </w:r>
          </w:del>
          <w:ins w:id="858" w:author="Transkribus" w:date="2019-12-11T14:30:00Z">
            <w:r w:rsidRPr="00EE6742">
              <w:rPr>
                <w:rFonts w:ascii="Courier New" w:hAnsi="Courier New" w:cs="Courier New"/>
                <w:rtl/>
              </w:rPr>
              <w:t>هذ انسيفة مخطه فى عسر</w:t>
            </w:r>
          </w:ins>
          <w:r w:rsidRPr="00EE6742">
            <w:rPr>
              <w:rFonts w:ascii="Courier New" w:hAnsi="Courier New" w:cs="Courier New"/>
              <w:rtl/>
            </w:rPr>
            <w:t xml:space="preserve"> مجلدات </w:t>
          </w:r>
          <w:del w:id="859" w:author="Transkribus" w:date="2019-12-11T14:30:00Z">
            <w:r w:rsidRPr="009B6BCA">
              <w:rPr>
                <w:rFonts w:ascii="Courier New" w:hAnsi="Courier New" w:cs="Courier New"/>
                <w:rtl/>
              </w:rPr>
              <w:delText>ووقفها بدمشق</w:delText>
            </w:r>
          </w:del>
          <w:ins w:id="860" w:author="Transkribus" w:date="2019-12-11T14:30:00Z">
            <w:r w:rsidRPr="00EE6742">
              <w:rPr>
                <w:rFonts w:ascii="Courier New" w:hAnsi="Courier New" w:cs="Courier New"/>
                <w:rtl/>
              </w:rPr>
              <w:t>ووففهايبد مشق</w:t>
            </w:r>
          </w:ins>
          <w:r w:rsidRPr="00EE6742">
            <w:rPr>
              <w:rFonts w:ascii="Courier New" w:hAnsi="Courier New" w:cs="Courier New"/>
              <w:rtl/>
            </w:rPr>
            <w:t xml:space="preserve"> فى </w:t>
          </w:r>
          <w:del w:id="861" w:author="Transkribus" w:date="2019-12-11T14:30:00Z">
            <w:r w:rsidRPr="009B6BCA">
              <w:rPr>
                <w:rFonts w:ascii="Courier New" w:hAnsi="Courier New" w:cs="Courier New"/>
                <w:rtl/>
              </w:rPr>
              <w:delText>الجامع مضافا</w:delText>
            </w:r>
          </w:del>
          <w:ins w:id="862" w:author="Transkribus" w:date="2019-12-11T14:30:00Z">
            <w:r w:rsidRPr="00EE6742">
              <w:rPr>
                <w:rFonts w:ascii="Courier New" w:hAnsi="Courier New" w:cs="Courier New"/>
                <w:rtl/>
              </w:rPr>
              <w:t>الحامع مصاقا</w:t>
            </w:r>
          </w:ins>
          <w:r w:rsidRPr="00EE6742">
            <w:rPr>
              <w:rFonts w:ascii="Courier New" w:hAnsi="Courier New" w:cs="Courier New"/>
              <w:rtl/>
            </w:rPr>
            <w:t xml:space="preserve"> الى الكتب المو</w:t>
          </w:r>
          <w:del w:id="863" w:author="Transkribus" w:date="2019-12-11T14:30:00Z">
            <w:r w:rsidRPr="009B6BCA">
              <w:rPr>
                <w:rFonts w:ascii="Courier New" w:hAnsi="Courier New" w:cs="Courier New"/>
                <w:rtl/>
              </w:rPr>
              <w:delText>ق</w:delText>
            </w:r>
          </w:del>
          <w:ins w:id="864" w:author="Transkribus" w:date="2019-12-11T14:30:00Z">
            <w:r w:rsidRPr="00EE6742">
              <w:rPr>
                <w:rFonts w:ascii="Courier New" w:hAnsi="Courier New" w:cs="Courier New"/>
                <w:rtl/>
              </w:rPr>
              <w:t>ف</w:t>
            </w:r>
          </w:ins>
          <w:r w:rsidRPr="00EE6742">
            <w:rPr>
              <w:rFonts w:ascii="Courier New" w:hAnsi="Courier New" w:cs="Courier New"/>
              <w:rtl/>
            </w:rPr>
            <w:t>وفة فى</w:t>
          </w:r>
          <w:r>
            <w:t>‬</w:t>
          </w:r>
          <w:r>
            <w:t>‬</w:t>
          </w:r>
        </w:dir>
      </w:dir>
    </w:p>
    <w:p w:rsidR="00287992" w:rsidRPr="00EE6742" w:rsidRDefault="00287992" w:rsidP="00287992">
      <w:pPr>
        <w:pStyle w:val="NurText"/>
        <w:bidi/>
        <w:rPr>
          <w:rFonts w:ascii="Courier New" w:hAnsi="Courier New" w:cs="Courier New"/>
        </w:rPr>
      </w:pPr>
      <w:r w:rsidRPr="00EE6742">
        <w:rPr>
          <w:rFonts w:ascii="Courier New" w:hAnsi="Courier New" w:cs="Courier New"/>
          <w:rtl/>
        </w:rPr>
        <w:t xml:space="preserve"> مقصورة ابن </w:t>
      </w:r>
      <w:del w:id="865" w:author="Transkribus" w:date="2019-12-11T14:30:00Z">
        <w:r w:rsidRPr="009B6BCA">
          <w:rPr>
            <w:rFonts w:ascii="Courier New" w:hAnsi="Courier New" w:cs="Courier New"/>
            <w:rtl/>
          </w:rPr>
          <w:delText>عروة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866" w:author="Transkribus" w:date="2019-12-11T14:30:00Z">
        <w:r w:rsidRPr="00EE6742">
          <w:rPr>
            <w:rFonts w:ascii="Courier New" w:hAnsi="Courier New" w:cs="Courier New"/>
            <w:rtl/>
          </w:rPr>
          <w:t>عزوة كتاب فى الجزوف والسيياسة كماب فى الادوية المفردة على ترئيب</w:t>
        </w:r>
      </w:ins>
    </w:p>
    <w:p w:rsidR="00287992" w:rsidRPr="009B6BCA" w:rsidRDefault="00287992" w:rsidP="00287992">
      <w:pPr>
        <w:pStyle w:val="NurText"/>
        <w:bidi/>
        <w:rPr>
          <w:del w:id="867" w:author="Transkribus" w:date="2019-12-11T14:30:00Z"/>
          <w:rFonts w:ascii="Courier New" w:hAnsi="Courier New" w:cs="Courier New"/>
        </w:rPr>
      </w:pPr>
      <w:dir w:val="rtl">
        <w:dir w:val="rtl">
          <w:del w:id="868" w:author="Transkribus" w:date="2019-12-11T14:30:00Z">
            <w:r w:rsidRPr="009B6BCA">
              <w:rPr>
                <w:rFonts w:ascii="Courier New" w:hAnsi="Courier New" w:cs="Courier New"/>
                <w:rtl/>
              </w:rPr>
              <w:delText>كتاب فى الحروب والسياسة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287992" w:rsidRPr="009B6BCA" w:rsidRDefault="00287992" w:rsidP="00287992">
      <w:pPr>
        <w:pStyle w:val="NurText"/>
        <w:bidi/>
        <w:rPr>
          <w:del w:id="869" w:author="Transkribus" w:date="2019-12-11T14:30:00Z"/>
          <w:rFonts w:ascii="Courier New" w:hAnsi="Courier New" w:cs="Courier New"/>
        </w:rPr>
      </w:pPr>
      <w:dir w:val="rtl">
        <w:dir w:val="rtl">
          <w:del w:id="870" w:author="Transkribus" w:date="2019-12-11T14:30:00Z">
            <w:r w:rsidRPr="009B6BCA">
              <w:rPr>
                <w:rFonts w:ascii="Courier New" w:hAnsi="Courier New" w:cs="Courier New"/>
                <w:rtl/>
              </w:rPr>
              <w:delText>كتاب فى الادوية المفردة على ترتيب حروف ابجد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287992" w:rsidRPr="00EE6742" w:rsidRDefault="00287992" w:rsidP="00287992">
      <w:pPr>
        <w:pStyle w:val="NurText"/>
        <w:bidi/>
        <w:rPr>
          <w:ins w:id="871" w:author="Transkribus" w:date="2019-12-11T14:30:00Z"/>
          <w:rFonts w:ascii="Courier New" w:hAnsi="Courier New" w:cs="Courier New"/>
        </w:rPr>
      </w:pPr>
      <w:dir w:val="rtl">
        <w:dir w:val="rtl">
          <w:ins w:id="872" w:author="Transkribus" w:date="2019-12-11T14:30:00Z">
            <w:r w:rsidRPr="00EE6742">
              <w:rPr>
                <w:rFonts w:ascii="Courier New" w:hAnsi="Courier New" w:cs="Courier New"/>
                <w:rtl/>
              </w:rPr>
              <w:t xml:space="preserve"> احروف أحد</w:t>
            </w:r>
          </w:ins>
          <w:r>
            <w:t>‬</w:t>
          </w:r>
          <w:r>
            <w:t>‬</w:t>
          </w:r>
        </w:dir>
      </w:dir>
    </w:p>
    <w:p w:rsidR="00287992" w:rsidRPr="00EE6742" w:rsidRDefault="00287992" w:rsidP="00287992">
      <w:pPr>
        <w:pStyle w:val="NurText"/>
        <w:bidi/>
        <w:rPr>
          <w:ins w:id="873" w:author="Transkribus" w:date="2019-12-11T14:30:00Z"/>
          <w:rFonts w:ascii="Courier New" w:hAnsi="Courier New" w:cs="Courier New"/>
        </w:rPr>
      </w:pPr>
      <w:ins w:id="874" w:author="Transkribus" w:date="2019-12-11T14:30:00Z">
        <w:r w:rsidRPr="00EE6742">
          <w:rPr>
            <w:rFonts w:ascii="Courier New" w:hAnsi="Courier New" w:cs="Courier New"/>
            <w:rtl/>
          </w:rPr>
          <w:t>موفق الدين</w:t>
        </w:r>
      </w:ins>
    </w:p>
    <w:p w:rsidR="00287992" w:rsidRPr="00EE6742" w:rsidRDefault="00287992" w:rsidP="00287992">
      <w:pPr>
        <w:pStyle w:val="NurText"/>
        <w:bidi/>
        <w:rPr>
          <w:rFonts w:ascii="Courier New" w:hAnsi="Courier New" w:cs="Courier New"/>
        </w:rPr>
      </w:pPr>
      <w:ins w:id="875" w:author="Transkribus" w:date="2019-12-11T14:30:00Z">
        <w:r w:rsidRPr="00EE6742">
          <w:rPr>
            <w:rFonts w:ascii="Courier New" w:hAnsi="Courier New" w:cs="Courier New"/>
            <w:rtl/>
          </w:rPr>
          <w:t>*(</w:t>
        </w:r>
      </w:ins>
      <w:r w:rsidRPr="00EE6742">
        <w:rPr>
          <w:rFonts w:ascii="Courier New" w:hAnsi="Courier New" w:cs="Courier New"/>
          <w:rtl/>
        </w:rPr>
        <w:t>موفق الدين عبد العزيز</w:t>
      </w:r>
      <w:del w:id="87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877" w:author="Transkribus" w:date="2019-12-11T14:30:00Z">
        <w:r w:rsidRPr="00EE6742">
          <w:rPr>
            <w:rFonts w:ascii="Courier New" w:hAnsi="Courier New" w:cs="Courier New"/>
            <w:rtl/>
          </w:rPr>
          <w:t>)*</w:t>
        </w:r>
      </w:ins>
    </w:p>
    <w:p w:rsidR="00287992" w:rsidRPr="00EE6742" w:rsidRDefault="00287992" w:rsidP="00287992">
      <w:pPr>
        <w:pStyle w:val="NurText"/>
        <w:bidi/>
        <w:rPr>
          <w:rFonts w:ascii="Courier New" w:hAnsi="Courier New" w:cs="Courier New"/>
        </w:rPr>
      </w:pPr>
      <w:dir w:val="rtl">
        <w:dir w:val="rtl">
          <w:del w:id="878" w:author="Transkribus" w:date="2019-12-11T14:30:00Z">
            <w:r w:rsidRPr="009B6BCA">
              <w:rPr>
                <w:rFonts w:ascii="Courier New" w:hAnsi="Courier New" w:cs="Courier New"/>
                <w:rtl/>
              </w:rPr>
              <w:delText>هو الشيخ</w:delText>
            </w:r>
          </w:del>
          <w:ins w:id="879" w:author="Transkribus" w:date="2019-12-11T14:30:00Z">
            <w:r w:rsidRPr="00EE6742">
              <w:rPr>
                <w:rFonts w:ascii="Courier New" w:hAnsi="Courier New" w:cs="Courier New"/>
                <w:rtl/>
              </w:rPr>
              <w:t>بهو الشيح</w:t>
            </w:r>
          </w:ins>
          <w:r w:rsidRPr="00EE6742">
            <w:rPr>
              <w:rFonts w:ascii="Courier New" w:hAnsi="Courier New" w:cs="Courier New"/>
              <w:rtl/>
            </w:rPr>
            <w:t xml:space="preserve"> الامام العالم موفق الدين عبد العزيز بن عبد </w:t>
          </w:r>
          <w:del w:id="880" w:author="Transkribus" w:date="2019-12-11T14:30:00Z">
            <w:r w:rsidRPr="009B6BCA">
              <w:rPr>
                <w:rFonts w:ascii="Courier New" w:hAnsi="Courier New" w:cs="Courier New"/>
                <w:rtl/>
              </w:rPr>
              <w:delText>الجبار بن ابى محمد السلمي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881" w:author="Transkribus" w:date="2019-12-11T14:30:00Z">
            <w:r w:rsidRPr="00EE6742">
              <w:rPr>
                <w:rFonts w:ascii="Courier New" w:hAnsi="Courier New" w:cs="Courier New"/>
                <w:rtl/>
              </w:rPr>
              <w:t>الحيار</w:t>
            </w:r>
          </w:ins>
          <w:r>
            <w:t>‬</w:t>
          </w:r>
          <w:r>
            <w:t>‬</w:t>
          </w:r>
        </w:dir>
      </w:dir>
    </w:p>
    <w:p w:rsidR="00287992" w:rsidRPr="00EE6742" w:rsidRDefault="00287992" w:rsidP="00287992">
      <w:pPr>
        <w:pStyle w:val="NurText"/>
        <w:bidi/>
        <w:rPr>
          <w:ins w:id="882" w:author="Transkribus" w:date="2019-12-11T14:30:00Z"/>
          <w:rFonts w:ascii="Courier New" w:hAnsi="Courier New" w:cs="Courier New"/>
        </w:rPr>
      </w:pPr>
      <w:dir w:val="rtl">
        <w:dir w:val="rtl">
          <w:ins w:id="883" w:author="Transkribus" w:date="2019-12-11T14:30:00Z">
            <w:r w:rsidRPr="00EE6742">
              <w:rPr>
                <w:rFonts w:ascii="Courier New" w:hAnsi="Courier New" w:cs="Courier New"/>
                <w:rtl/>
              </w:rPr>
              <w:t xml:space="preserve">ابن أبى محمد السلمى </w:t>
            </w:r>
          </w:ins>
          <w:r w:rsidRPr="00EE6742">
            <w:rPr>
              <w:rFonts w:ascii="Courier New" w:hAnsi="Courier New" w:cs="Courier New"/>
              <w:rtl/>
            </w:rPr>
            <w:t>كان ك</w:t>
          </w:r>
          <w:del w:id="884" w:author="Transkribus" w:date="2019-12-11T14:30:00Z">
            <w:r w:rsidRPr="009B6BCA">
              <w:rPr>
                <w:rFonts w:ascii="Courier New" w:hAnsi="Courier New" w:cs="Courier New"/>
                <w:rtl/>
              </w:rPr>
              <w:delText>ثي</w:delText>
            </w:r>
          </w:del>
          <w:ins w:id="885" w:author="Transkribus" w:date="2019-12-11T14:30:00Z">
            <w:r w:rsidRPr="00EE6742">
              <w:rPr>
                <w:rFonts w:ascii="Courier New" w:hAnsi="Courier New" w:cs="Courier New"/>
                <w:rtl/>
              </w:rPr>
              <w:t>تب</w:t>
            </w:r>
          </w:ins>
          <w:r w:rsidRPr="00EE6742">
            <w:rPr>
              <w:rFonts w:ascii="Courier New" w:hAnsi="Courier New" w:cs="Courier New"/>
              <w:rtl/>
            </w:rPr>
            <w:t xml:space="preserve">ر الخير </w:t>
          </w:r>
          <w:del w:id="886" w:author="Transkribus" w:date="2019-12-11T14:30:00Z">
            <w:r w:rsidRPr="009B6BCA">
              <w:rPr>
                <w:rFonts w:ascii="Courier New" w:hAnsi="Courier New" w:cs="Courier New"/>
                <w:rtl/>
              </w:rPr>
              <w:delText>محبا له مؤثرا للجميل</w:delText>
            </w:r>
          </w:del>
          <w:ins w:id="887" w:author="Transkribus" w:date="2019-12-11T14:30:00Z">
            <w:r w:rsidRPr="00EE6742">
              <w:rPr>
                <w:rFonts w:ascii="Courier New" w:hAnsi="Courier New" w:cs="Courier New"/>
                <w:rtl/>
              </w:rPr>
              <w:t>مجماله موير الجميل</w:t>
            </w:r>
          </w:ins>
          <w:r w:rsidRPr="00EE6742">
            <w:rPr>
              <w:rFonts w:ascii="Courier New" w:hAnsi="Courier New" w:cs="Courier New"/>
              <w:rtl/>
            </w:rPr>
            <w:t xml:space="preserve"> عزيز المرو</w:t>
          </w:r>
          <w:del w:id="888" w:author="Transkribus" w:date="2019-12-11T14:30:00Z">
            <w:r w:rsidRPr="009B6BCA">
              <w:rPr>
                <w:rFonts w:ascii="Courier New" w:hAnsi="Courier New" w:cs="Courier New"/>
                <w:rtl/>
              </w:rPr>
              <w:delText>ء</w:delText>
            </w:r>
          </w:del>
          <w:ins w:id="889" w:author="Transkribus" w:date="2019-12-11T14:30:00Z">
            <w:r w:rsidRPr="00EE6742">
              <w:rPr>
                <w:rFonts w:ascii="Courier New" w:hAnsi="Courier New" w:cs="Courier New"/>
                <w:rtl/>
              </w:rPr>
              <w:t>ف</w:t>
            </w:r>
          </w:ins>
          <w:r w:rsidRPr="00EE6742">
            <w:rPr>
              <w:rFonts w:ascii="Courier New" w:hAnsi="Courier New" w:cs="Courier New"/>
              <w:rtl/>
            </w:rPr>
            <w:t>ة وافر الع</w:t>
          </w:r>
          <w:del w:id="890" w:author="Transkribus" w:date="2019-12-11T14:30:00Z">
            <w:r w:rsidRPr="009B6BCA">
              <w:rPr>
                <w:rFonts w:ascii="Courier New" w:hAnsi="Courier New" w:cs="Courier New"/>
                <w:rtl/>
              </w:rPr>
              <w:delText>رب</w:delText>
            </w:r>
          </w:del>
          <w:ins w:id="891" w:author="Transkribus" w:date="2019-12-11T14:30:00Z">
            <w:r w:rsidRPr="00EE6742">
              <w:rPr>
                <w:rFonts w:ascii="Courier New" w:hAnsi="Courier New" w:cs="Courier New"/>
                <w:rtl/>
              </w:rPr>
              <w:t>ز</w:t>
            </w:r>
          </w:ins>
          <w:r w:rsidRPr="00EE6742">
            <w:rPr>
              <w:rFonts w:ascii="Courier New" w:hAnsi="Courier New" w:cs="Courier New"/>
              <w:rtl/>
            </w:rPr>
            <w:t>ية شديد الشفقة</w:t>
          </w:r>
          <w:del w:id="892" w:author="Transkribus" w:date="2019-12-11T14:30:00Z">
            <w:r w:rsidRPr="009B6BCA">
              <w:rPr>
                <w:rFonts w:ascii="Courier New" w:hAnsi="Courier New" w:cs="Courier New"/>
                <w:rtl/>
              </w:rPr>
              <w:delText xml:space="preserve"> رضى وخصوصا لمن كان</w:delText>
            </w:r>
          </w:del>
          <w:r>
            <w:t>‬</w:t>
          </w:r>
          <w:r>
            <w:t>‬</w:t>
          </w:r>
        </w:dir>
      </w:dir>
    </w:p>
    <w:p w:rsidR="00287992" w:rsidRPr="00EE6742" w:rsidRDefault="00287992" w:rsidP="00287992">
      <w:pPr>
        <w:pStyle w:val="NurText"/>
        <w:bidi/>
        <w:rPr>
          <w:ins w:id="893" w:author="Transkribus" w:date="2019-12-11T14:30:00Z"/>
          <w:rFonts w:ascii="Courier New" w:hAnsi="Courier New" w:cs="Courier New"/>
        </w:rPr>
      </w:pPr>
      <w:ins w:id="894" w:author="Transkribus" w:date="2019-12-11T14:30:00Z">
        <w:r w:rsidRPr="00EE6742">
          <w:rPr>
            <w:rFonts w:ascii="Courier New" w:hAnsi="Courier New" w:cs="Courier New"/>
            <w:rtl/>
          </w:rPr>
          <w:t>على المرضى وخصوسالمن كمان</w:t>
        </w:r>
      </w:ins>
      <w:r w:rsidRPr="00EE6742">
        <w:rPr>
          <w:rFonts w:ascii="Courier New" w:hAnsi="Courier New" w:cs="Courier New"/>
          <w:rtl/>
        </w:rPr>
        <w:t xml:space="preserve"> منهم </w:t>
      </w:r>
      <w:del w:id="895" w:author="Transkribus" w:date="2019-12-11T14:30:00Z">
        <w:r w:rsidRPr="009B6BCA">
          <w:rPr>
            <w:rFonts w:ascii="Courier New" w:hAnsi="Courier New" w:cs="Courier New"/>
            <w:rtl/>
          </w:rPr>
          <w:delText>ضعيف الحال يفتقدهم</w:delText>
        </w:r>
      </w:del>
      <w:ins w:id="896" w:author="Transkribus" w:date="2019-12-11T14:30:00Z">
        <w:r w:rsidRPr="00EE6742">
          <w:rPr>
            <w:rFonts w:ascii="Courier New" w:hAnsi="Courier New" w:cs="Courier New"/>
            <w:rtl/>
          </w:rPr>
          <w:t>شعيف الجال بفتقدهم</w:t>
        </w:r>
      </w:ins>
      <w:r w:rsidRPr="00EE6742">
        <w:rPr>
          <w:rFonts w:ascii="Courier New" w:hAnsi="Courier New" w:cs="Courier New"/>
          <w:rtl/>
        </w:rPr>
        <w:t xml:space="preserve"> ويعالجهم </w:t>
      </w:r>
      <w:del w:id="897" w:author="Transkribus" w:date="2019-12-11T14:30:00Z">
        <w:r w:rsidRPr="009B6BCA">
          <w:rPr>
            <w:rFonts w:ascii="Courier New" w:hAnsi="Courier New" w:cs="Courier New"/>
            <w:rtl/>
          </w:rPr>
          <w:delText>ويوصل اليهم</w:delText>
        </w:r>
      </w:del>
      <w:ins w:id="898" w:author="Transkribus" w:date="2019-12-11T14:30:00Z">
        <w:r w:rsidRPr="00EE6742">
          <w:rPr>
            <w:rFonts w:ascii="Courier New" w:hAnsi="Courier New" w:cs="Courier New"/>
            <w:rtl/>
          </w:rPr>
          <w:t>ويوسل البهم</w:t>
        </w:r>
      </w:ins>
      <w:r w:rsidRPr="00EE6742">
        <w:rPr>
          <w:rFonts w:ascii="Courier New" w:hAnsi="Courier New" w:cs="Courier New"/>
          <w:rtl/>
        </w:rPr>
        <w:t xml:space="preserve"> النفقة</w:t>
      </w:r>
      <w:del w:id="899" w:author="Transkribus" w:date="2019-12-11T14:30:00Z">
        <w:r w:rsidRPr="009B6BCA">
          <w:rPr>
            <w:rFonts w:ascii="Courier New" w:hAnsi="Courier New" w:cs="Courier New"/>
            <w:rtl/>
          </w:rPr>
          <w:delText xml:space="preserve"> وما يحتاجونه</w:delText>
        </w:r>
      </w:del>
    </w:p>
    <w:p w:rsidR="00287992" w:rsidRPr="009B6BCA" w:rsidRDefault="00287992" w:rsidP="00287992">
      <w:pPr>
        <w:pStyle w:val="NurText"/>
        <w:bidi/>
        <w:rPr>
          <w:del w:id="900" w:author="Transkribus" w:date="2019-12-11T14:30:00Z"/>
          <w:rFonts w:ascii="Courier New" w:hAnsi="Courier New" w:cs="Courier New"/>
        </w:rPr>
      </w:pPr>
      <w:ins w:id="901" w:author="Transkribus" w:date="2019-12-11T14:30:00Z">
        <w:r w:rsidRPr="00EE6742">
          <w:rPr>
            <w:rFonts w:ascii="Courier New" w:hAnsi="Courier New" w:cs="Courier New"/>
            <w:rtl/>
          </w:rPr>
          <w:t>لو مابحتاحومه</w:t>
        </w:r>
      </w:ins>
      <w:r w:rsidRPr="00EE6742">
        <w:rPr>
          <w:rFonts w:ascii="Courier New" w:hAnsi="Courier New" w:cs="Courier New"/>
          <w:rtl/>
        </w:rPr>
        <w:t xml:space="preserve"> من </w:t>
      </w:r>
      <w:del w:id="902" w:author="Transkribus" w:date="2019-12-11T14:30:00Z">
        <w:r w:rsidRPr="009B6BCA">
          <w:rPr>
            <w:rFonts w:ascii="Courier New" w:hAnsi="Courier New" w:cs="Courier New"/>
            <w:rtl/>
          </w:rPr>
          <w:delText>الادوية والاغذية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287992" w:rsidRPr="009B6BCA" w:rsidRDefault="00287992" w:rsidP="00287992">
      <w:pPr>
        <w:pStyle w:val="NurText"/>
        <w:bidi/>
        <w:rPr>
          <w:del w:id="903" w:author="Transkribus" w:date="2019-12-11T14:30:00Z"/>
          <w:rFonts w:ascii="Courier New" w:hAnsi="Courier New" w:cs="Courier New"/>
        </w:rPr>
      </w:pPr>
      <w:dir w:val="rtl">
        <w:dir w:val="rtl">
          <w:ins w:id="904" w:author="Transkribus" w:date="2019-12-11T14:30:00Z">
            <w:r w:rsidRPr="00EE6742">
              <w:rPr>
                <w:rFonts w:ascii="Courier New" w:hAnsi="Courier New" w:cs="Courier New"/>
                <w:rtl/>
              </w:rPr>
              <w:t xml:space="preserve">الادوسة والاغذيه </w:t>
            </w:r>
          </w:ins>
          <w:r w:rsidRPr="00EE6742">
            <w:rPr>
              <w:rFonts w:ascii="Courier New" w:hAnsi="Courier New" w:cs="Courier New"/>
              <w:rtl/>
            </w:rPr>
            <w:t xml:space="preserve">وكان كثير الدين طلق الوجه </w:t>
          </w:r>
          <w:del w:id="905" w:author="Transkribus" w:date="2019-12-11T14:30:00Z">
            <w:r w:rsidRPr="009B6BCA">
              <w:rPr>
                <w:rFonts w:ascii="Courier New" w:hAnsi="Courier New" w:cs="Courier New"/>
                <w:rtl/>
              </w:rPr>
              <w:delText>يحبه كل احد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287992" w:rsidRPr="00EE6742" w:rsidRDefault="00287992" w:rsidP="00287992">
      <w:pPr>
        <w:pStyle w:val="NurText"/>
        <w:bidi/>
        <w:rPr>
          <w:ins w:id="906" w:author="Transkribus" w:date="2019-12-11T14:30:00Z"/>
          <w:rFonts w:ascii="Courier New" w:hAnsi="Courier New" w:cs="Courier New"/>
        </w:rPr>
      </w:pPr>
      <w:dir w:val="rtl">
        <w:dir w:val="rtl">
          <w:ins w:id="907" w:author="Transkribus" w:date="2019-12-11T14:30:00Z">
            <w:r w:rsidRPr="00EE6742">
              <w:rPr>
                <w:rFonts w:ascii="Courier New" w:hAnsi="Courier New" w:cs="Courier New"/>
                <w:rtl/>
              </w:rPr>
              <w:t xml:space="preserve">جيهكل أحد </w:t>
            </w:r>
          </w:ins>
          <w:r w:rsidRPr="00EE6742">
            <w:rPr>
              <w:rFonts w:ascii="Courier New" w:hAnsi="Courier New" w:cs="Courier New"/>
              <w:rtl/>
            </w:rPr>
            <w:t xml:space="preserve">وكان فى </w:t>
          </w:r>
          <w:del w:id="908" w:author="Transkribus" w:date="2019-12-11T14:30:00Z">
            <w:r w:rsidRPr="009B6BCA">
              <w:rPr>
                <w:rFonts w:ascii="Courier New" w:hAnsi="Courier New" w:cs="Courier New"/>
                <w:rtl/>
              </w:rPr>
              <w:delText>اول امره</w:delText>
            </w:r>
          </w:del>
          <w:ins w:id="909" w:author="Transkribus" w:date="2019-12-11T14:30:00Z">
            <w:r w:rsidRPr="00EE6742">
              <w:rPr>
                <w:rFonts w:ascii="Courier New" w:hAnsi="Courier New" w:cs="Courier New"/>
                <w:rtl/>
              </w:rPr>
              <w:t>أول</w:t>
            </w:r>
          </w:ins>
          <w:r>
            <w:t>‬</w:t>
          </w:r>
          <w:r>
            <w:t>‬</w:t>
          </w:r>
        </w:dir>
      </w:dir>
    </w:p>
    <w:p w:rsidR="00287992" w:rsidRPr="00EE6742" w:rsidRDefault="00287992" w:rsidP="00287992">
      <w:pPr>
        <w:pStyle w:val="NurText"/>
        <w:bidi/>
        <w:rPr>
          <w:ins w:id="910" w:author="Transkribus" w:date="2019-12-11T14:30:00Z"/>
          <w:rFonts w:ascii="Courier New" w:hAnsi="Courier New" w:cs="Courier New"/>
        </w:rPr>
      </w:pPr>
      <w:ins w:id="911" w:author="Transkribus" w:date="2019-12-11T14:30:00Z">
        <w:r w:rsidRPr="00EE6742">
          <w:rPr>
            <w:rFonts w:ascii="Courier New" w:hAnsi="Courier New" w:cs="Courier New"/>
            <w:rtl/>
          </w:rPr>
          <w:t>- صحف٠٥ة</w:t>
        </w:r>
      </w:ins>
    </w:p>
    <w:p w:rsidR="00287992" w:rsidRPr="00EE6742" w:rsidRDefault="00287992" w:rsidP="00287992">
      <w:pPr>
        <w:pStyle w:val="NurText"/>
        <w:bidi/>
        <w:rPr>
          <w:ins w:id="912" w:author="Transkribus" w:date="2019-12-11T14:30:00Z"/>
          <w:rFonts w:ascii="Courier New" w:hAnsi="Courier New" w:cs="Courier New"/>
        </w:rPr>
      </w:pPr>
      <w:ins w:id="913" w:author="Transkribus" w:date="2019-12-11T14:30:00Z">
        <w:r w:rsidRPr="00EE6742">
          <w:rPr>
            <w:rFonts w:ascii="Courier New" w:hAnsi="Courier New" w:cs="Courier New"/>
            <w:rtl/>
          </w:rPr>
          <w:t>١٩٢</w:t>
        </w:r>
      </w:ins>
    </w:p>
    <w:p w:rsidR="00287992" w:rsidRPr="009B6BCA" w:rsidRDefault="00287992" w:rsidP="00287992">
      <w:pPr>
        <w:pStyle w:val="NurText"/>
        <w:bidi/>
        <w:rPr>
          <w:del w:id="914" w:author="Transkribus" w:date="2019-12-11T14:30:00Z"/>
          <w:rFonts w:ascii="Courier New" w:hAnsi="Courier New" w:cs="Courier New"/>
        </w:rPr>
      </w:pPr>
      <w:ins w:id="915" w:author="Transkribus" w:date="2019-12-11T14:30:00Z">
        <w:r w:rsidRPr="00EE6742">
          <w:rPr>
            <w:rFonts w:ascii="Courier New" w:hAnsi="Courier New" w:cs="Courier New"/>
            <w:rtl/>
          </w:rPr>
          <w:t>أمرعفقيها</w:t>
        </w:r>
      </w:ins>
      <w:r w:rsidRPr="00EE6742">
        <w:rPr>
          <w:rFonts w:ascii="Courier New" w:hAnsi="Courier New" w:cs="Courier New"/>
          <w:rtl/>
        </w:rPr>
        <w:t xml:space="preserve"> فى المدرسة </w:t>
      </w:r>
      <w:del w:id="916" w:author="Transkribus" w:date="2019-12-11T14:30:00Z">
        <w:r w:rsidRPr="009B6BCA">
          <w:rPr>
            <w:rFonts w:ascii="Courier New" w:hAnsi="Courier New" w:cs="Courier New"/>
            <w:rtl/>
          </w:rPr>
          <w:delText>فقيها فى المدرسة الامينية بدمشق</w:delText>
        </w:r>
      </w:del>
      <w:ins w:id="917" w:author="Transkribus" w:date="2019-12-11T14:30:00Z">
        <w:r w:rsidRPr="00EE6742">
          <w:rPr>
            <w:rFonts w:ascii="Courier New" w:hAnsi="Courier New" w:cs="Courier New"/>
            <w:rtl/>
          </w:rPr>
          <w:t>الامنبةيدمشق</w:t>
        </w:r>
      </w:ins>
      <w:r w:rsidRPr="00EE6742">
        <w:rPr>
          <w:rFonts w:ascii="Courier New" w:hAnsi="Courier New" w:cs="Courier New"/>
          <w:rtl/>
        </w:rPr>
        <w:t xml:space="preserve"> عند </w:t>
      </w:r>
      <w:del w:id="918" w:author="Transkribus" w:date="2019-12-11T14:30:00Z">
        <w:r w:rsidRPr="009B6BCA">
          <w:rPr>
            <w:rFonts w:ascii="Courier New" w:hAnsi="Courier New" w:cs="Courier New"/>
            <w:rtl/>
          </w:rPr>
          <w:delText>الجامع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287992" w:rsidRPr="00EE6742" w:rsidRDefault="00287992" w:rsidP="00287992">
      <w:pPr>
        <w:pStyle w:val="NurText"/>
        <w:bidi/>
        <w:rPr>
          <w:rFonts w:ascii="Courier New" w:hAnsi="Courier New" w:cs="Courier New"/>
        </w:rPr>
      </w:pPr>
      <w:dir w:val="rtl">
        <w:dir w:val="rtl">
          <w:del w:id="919" w:author="Transkribus" w:date="2019-12-11T14:30:00Z">
            <w:r w:rsidRPr="009B6BCA">
              <w:rPr>
                <w:rFonts w:ascii="Courier New" w:hAnsi="Courier New" w:cs="Courier New"/>
                <w:rtl/>
              </w:rPr>
              <w:delText>واشتغل</w:delText>
            </w:r>
          </w:del>
          <w:ins w:id="920" w:author="Transkribus" w:date="2019-12-11T14:30:00Z">
            <w:r w:rsidRPr="00EE6742">
              <w:rPr>
                <w:rFonts w:ascii="Courier New" w:hAnsi="Courier New" w:cs="Courier New"/>
                <w:rtl/>
              </w:rPr>
              <w:t>الحابم واستغل</w:t>
            </w:r>
          </w:ins>
          <w:r w:rsidRPr="00EE6742">
            <w:rPr>
              <w:rFonts w:ascii="Courier New" w:hAnsi="Courier New" w:cs="Courier New"/>
              <w:rtl/>
            </w:rPr>
            <w:t xml:space="preserve"> بعد ذلك على ال</w:t>
          </w:r>
          <w:del w:id="921" w:author="Transkribus" w:date="2019-12-11T14:30:00Z">
            <w:r w:rsidRPr="009B6BCA">
              <w:rPr>
                <w:rFonts w:ascii="Courier New" w:hAnsi="Courier New" w:cs="Courier New"/>
                <w:rtl/>
              </w:rPr>
              <w:delText>ي</w:delText>
            </w:r>
          </w:del>
          <w:ins w:id="922" w:author="Transkribus" w:date="2019-12-11T14:30:00Z">
            <w:r w:rsidRPr="00EE6742">
              <w:rPr>
                <w:rFonts w:ascii="Courier New" w:hAnsi="Courier New" w:cs="Courier New"/>
                <w:rtl/>
              </w:rPr>
              <w:t>ب</w:t>
            </w:r>
          </w:ins>
          <w:r w:rsidRPr="00EE6742">
            <w:rPr>
              <w:rFonts w:ascii="Courier New" w:hAnsi="Courier New" w:cs="Courier New"/>
              <w:rtl/>
            </w:rPr>
            <w:t>اس بن المطران</w:t>
          </w:r>
          <w:r>
            <w:t>‬</w:t>
          </w:r>
          <w:r>
            <w:t>‬</w:t>
          </w:r>
        </w:dir>
      </w:dir>
    </w:p>
    <w:p w:rsidR="00287992" w:rsidRPr="00EE6742" w:rsidRDefault="00287992" w:rsidP="00287992">
      <w:pPr>
        <w:pStyle w:val="NurText"/>
        <w:bidi/>
        <w:rPr>
          <w:rFonts w:ascii="Courier New" w:hAnsi="Courier New" w:cs="Courier New"/>
        </w:rPr>
      </w:pPr>
      <w:r w:rsidRPr="00EE6742">
        <w:rPr>
          <w:rFonts w:ascii="Courier New" w:hAnsi="Courier New" w:cs="Courier New"/>
          <w:rtl/>
        </w:rPr>
        <w:t>بصنا</w:t>
      </w:r>
      <w:del w:id="923" w:author="Transkribus" w:date="2019-12-11T14:30:00Z">
        <w:r w:rsidRPr="009B6BCA">
          <w:rPr>
            <w:rFonts w:ascii="Courier New" w:hAnsi="Courier New" w:cs="Courier New"/>
            <w:rtl/>
          </w:rPr>
          <w:delText>ع</w:delText>
        </w:r>
      </w:del>
      <w:ins w:id="924" w:author="Transkribus" w:date="2019-12-11T14:30:00Z">
        <w:r w:rsidRPr="00EE6742">
          <w:rPr>
            <w:rFonts w:ascii="Courier New" w:hAnsi="Courier New" w:cs="Courier New"/>
            <w:rtl/>
          </w:rPr>
          <w:t>ه</w:t>
        </w:r>
      </w:ins>
      <w:r w:rsidRPr="00EE6742">
        <w:rPr>
          <w:rFonts w:ascii="Courier New" w:hAnsi="Courier New" w:cs="Courier New"/>
          <w:rtl/>
        </w:rPr>
        <w:t xml:space="preserve">ة الطب </w:t>
      </w:r>
      <w:del w:id="925" w:author="Transkribus" w:date="2019-12-11T14:30:00Z">
        <w:r w:rsidRPr="009B6BCA">
          <w:rPr>
            <w:rFonts w:ascii="Courier New" w:hAnsi="Courier New" w:cs="Courier New"/>
            <w:rtl/>
          </w:rPr>
          <w:delText>واتقن معرفتها</w:delText>
        </w:r>
      </w:del>
      <w:ins w:id="926" w:author="Transkribus" w:date="2019-12-11T14:30:00Z">
        <w:r w:rsidRPr="00EE6742">
          <w:rPr>
            <w:rFonts w:ascii="Courier New" w:hAnsi="Courier New" w:cs="Courier New"/>
            <w:rtl/>
          </w:rPr>
          <w:t>وأتقن معرفها</w:t>
        </w:r>
      </w:ins>
      <w:r w:rsidRPr="00EE6742">
        <w:rPr>
          <w:rFonts w:ascii="Courier New" w:hAnsi="Courier New" w:cs="Courier New"/>
          <w:rtl/>
        </w:rPr>
        <w:t xml:space="preserve"> وحصل علمها وعملها وصار من </w:t>
      </w:r>
      <w:del w:id="927" w:author="Transkribus" w:date="2019-12-11T14:30:00Z">
        <w:r w:rsidRPr="009B6BCA">
          <w:rPr>
            <w:rFonts w:ascii="Courier New" w:hAnsi="Courier New" w:cs="Courier New"/>
            <w:rtl/>
          </w:rPr>
          <w:delText>المتميزين من اربابها والمشايخ الذين يقتدى بهم فيها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928" w:author="Transkribus" w:date="2019-12-11T14:30:00Z">
        <w:r w:rsidRPr="00EE6742">
          <w:rPr>
            <w:rFonts w:ascii="Courier New" w:hAnsi="Courier New" w:cs="Courier New"/>
            <w:rtl/>
          </w:rPr>
          <w:t>المنمرز بن من أرياج او المشايج</w:t>
        </w:r>
      </w:ins>
    </w:p>
    <w:p w:rsidR="00287992" w:rsidRPr="009B6BCA" w:rsidRDefault="00287992" w:rsidP="00287992">
      <w:pPr>
        <w:pStyle w:val="NurText"/>
        <w:bidi/>
        <w:rPr>
          <w:del w:id="929" w:author="Transkribus" w:date="2019-12-11T14:30:00Z"/>
          <w:rFonts w:ascii="Courier New" w:hAnsi="Courier New" w:cs="Courier New"/>
        </w:rPr>
      </w:pPr>
      <w:dir w:val="rtl">
        <w:dir w:val="rtl">
          <w:ins w:id="930" w:author="Transkribus" w:date="2019-12-11T14:30:00Z">
            <w:r w:rsidRPr="00EE6742">
              <w:rPr>
                <w:rFonts w:ascii="Courier New" w:hAnsi="Courier New" w:cs="Courier New"/>
                <w:rtl/>
              </w:rPr>
              <w:t xml:space="preserve">الدين يقيدى نهم فيها </w:t>
            </w:r>
          </w:ins>
          <w:r w:rsidRPr="00EE6742">
            <w:rPr>
              <w:rFonts w:ascii="Courier New" w:hAnsi="Courier New" w:cs="Courier New"/>
              <w:rtl/>
            </w:rPr>
            <w:t>وكان له م</w:t>
          </w:r>
          <w:del w:id="931" w:author="Transkribus" w:date="2019-12-11T14:30:00Z">
            <w:r w:rsidRPr="009B6BCA">
              <w:rPr>
                <w:rFonts w:ascii="Courier New" w:hAnsi="Courier New" w:cs="Courier New"/>
                <w:rtl/>
              </w:rPr>
              <w:delText>ج</w:delText>
            </w:r>
          </w:del>
          <w:ins w:id="932" w:author="Transkribus" w:date="2019-12-11T14:30:00Z">
            <w:r w:rsidRPr="00EE6742">
              <w:rPr>
                <w:rFonts w:ascii="Courier New" w:hAnsi="Courier New" w:cs="Courier New"/>
                <w:rtl/>
              </w:rPr>
              <w:t>خ</w:t>
            </w:r>
          </w:ins>
          <w:r w:rsidRPr="00EE6742">
            <w:rPr>
              <w:rFonts w:ascii="Courier New" w:hAnsi="Courier New" w:cs="Courier New"/>
              <w:rtl/>
            </w:rPr>
            <w:t xml:space="preserve">لس عام </w:t>
          </w:r>
          <w:ins w:id="933" w:author="Transkribus" w:date="2019-12-11T14:30:00Z">
            <w:r w:rsidRPr="00EE6742">
              <w:rPr>
                <w:rFonts w:ascii="Courier New" w:hAnsi="Courier New" w:cs="Courier New"/>
                <w:rtl/>
              </w:rPr>
              <w:t>ا</w:t>
            </w:r>
          </w:ins>
          <w:r w:rsidRPr="00EE6742">
            <w:rPr>
              <w:rFonts w:ascii="Courier New" w:hAnsi="Courier New" w:cs="Courier New"/>
              <w:rtl/>
            </w:rPr>
            <w:t>ل</w:t>
          </w:r>
          <w:del w:id="934" w:author="Transkribus" w:date="2019-12-11T14:30:00Z">
            <w:r w:rsidRPr="009B6BCA">
              <w:rPr>
                <w:rFonts w:ascii="Courier New" w:hAnsi="Courier New" w:cs="Courier New"/>
                <w:rtl/>
              </w:rPr>
              <w:delText>ل</w:delText>
            </w:r>
          </w:del>
          <w:r w:rsidRPr="00EE6742">
            <w:rPr>
              <w:rFonts w:ascii="Courier New" w:hAnsi="Courier New" w:cs="Courier New"/>
              <w:rtl/>
            </w:rPr>
            <w:t>م</w:t>
          </w:r>
          <w:del w:id="935" w:author="Transkribus" w:date="2019-12-11T14:30:00Z">
            <w:r w:rsidRPr="009B6BCA">
              <w:rPr>
                <w:rFonts w:ascii="Courier New" w:hAnsi="Courier New" w:cs="Courier New"/>
                <w:rtl/>
              </w:rPr>
              <w:delText>ش</w:delText>
            </w:r>
          </w:del>
          <w:ins w:id="936" w:author="Transkribus" w:date="2019-12-11T14:30:00Z">
            <w:r w:rsidRPr="00EE6742">
              <w:rPr>
                <w:rFonts w:ascii="Courier New" w:hAnsi="Courier New" w:cs="Courier New"/>
                <w:rtl/>
              </w:rPr>
              <w:t>س</w:t>
            </w:r>
          </w:ins>
          <w:r w:rsidRPr="00EE6742">
            <w:rPr>
              <w:rFonts w:ascii="Courier New" w:hAnsi="Courier New" w:cs="Courier New"/>
              <w:rtl/>
            </w:rPr>
            <w:t>تغلين عليه بالطب</w:t>
          </w:r>
          <w:del w:id="93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287992" w:rsidRPr="00EE6742" w:rsidRDefault="00287992" w:rsidP="00287992">
      <w:pPr>
        <w:pStyle w:val="NurText"/>
        <w:bidi/>
        <w:rPr>
          <w:ins w:id="938" w:author="Transkribus" w:date="2019-12-11T14:30:00Z"/>
          <w:rFonts w:ascii="Courier New" w:hAnsi="Courier New" w:cs="Courier New"/>
        </w:rPr>
      </w:pPr>
      <w:dir w:val="rtl">
        <w:dir w:val="rtl">
          <w:ins w:id="939" w:author="Transkribus" w:date="2019-12-11T14:30:00Z">
            <w:r w:rsidRPr="00EE6742">
              <w:rPr>
                <w:rFonts w:ascii="Courier New" w:hAnsi="Courier New" w:cs="Courier New"/>
                <w:rtl/>
              </w:rPr>
              <w:t xml:space="preserve">ب </w:t>
            </w:r>
          </w:ins>
          <w:r w:rsidRPr="00EE6742">
            <w:rPr>
              <w:rFonts w:ascii="Courier New" w:hAnsi="Courier New" w:cs="Courier New"/>
              <w:rtl/>
            </w:rPr>
            <w:t>وخدم بصنا</w:t>
          </w:r>
          <w:del w:id="940" w:author="Transkribus" w:date="2019-12-11T14:30:00Z">
            <w:r w:rsidRPr="009B6BCA">
              <w:rPr>
                <w:rFonts w:ascii="Courier New" w:hAnsi="Courier New" w:cs="Courier New"/>
                <w:rtl/>
              </w:rPr>
              <w:delText>ع</w:delText>
            </w:r>
          </w:del>
          <w:ins w:id="941" w:author="Transkribus" w:date="2019-12-11T14:30:00Z">
            <w:r w:rsidRPr="00EE6742">
              <w:rPr>
                <w:rFonts w:ascii="Courier New" w:hAnsi="Courier New" w:cs="Courier New"/>
                <w:rtl/>
              </w:rPr>
              <w:t>ه</w:t>
            </w:r>
          </w:ins>
          <w:r w:rsidRPr="00EE6742">
            <w:rPr>
              <w:rFonts w:ascii="Courier New" w:hAnsi="Courier New" w:cs="Courier New"/>
              <w:rtl/>
            </w:rPr>
            <w:t>ة الطب</w:t>
          </w:r>
          <w:del w:id="942" w:author="Transkribus" w:date="2019-12-11T14:30:00Z">
            <w:r w:rsidRPr="009B6BCA">
              <w:rPr>
                <w:rFonts w:ascii="Courier New" w:hAnsi="Courier New" w:cs="Courier New"/>
                <w:rtl/>
              </w:rPr>
              <w:delText xml:space="preserve"> فى البيمارستان الكبير الذى انشاه </w:delText>
            </w:r>
          </w:del>
          <w:r>
            <w:t>‬</w:t>
          </w:r>
          <w:r>
            <w:t>‬</w:t>
          </w:r>
        </w:dir>
      </w:dir>
    </w:p>
    <w:p w:rsidR="00287992" w:rsidRPr="00EE6742" w:rsidRDefault="00287992" w:rsidP="00287992">
      <w:pPr>
        <w:pStyle w:val="NurText"/>
        <w:bidi/>
        <w:rPr>
          <w:ins w:id="943" w:author="Transkribus" w:date="2019-12-11T14:30:00Z"/>
          <w:rFonts w:ascii="Courier New" w:hAnsi="Courier New" w:cs="Courier New"/>
        </w:rPr>
      </w:pPr>
      <w:ins w:id="944" w:author="Transkribus" w:date="2019-12-11T14:30:00Z">
        <w:r w:rsidRPr="00EE6742">
          <w:rPr>
            <w:rFonts w:ascii="Courier New" w:hAnsi="Courier New" w:cs="Courier New"/>
            <w:rtl/>
          </w:rPr>
          <w:t>فى السمار ستان الكسر الذى أنشاه الملك العادل بور الدين محمود بن رفكى ثم خدم بعد ذلك</w:t>
        </w:r>
      </w:ins>
    </w:p>
    <w:p w:rsidR="00287992" w:rsidRPr="009B6BCA" w:rsidRDefault="00287992" w:rsidP="00287992">
      <w:pPr>
        <w:pStyle w:val="NurText"/>
        <w:bidi/>
        <w:rPr>
          <w:del w:id="945" w:author="Transkribus" w:date="2019-12-11T14:30:00Z"/>
          <w:rFonts w:ascii="Courier New" w:hAnsi="Courier New" w:cs="Courier New"/>
        </w:rPr>
      </w:pPr>
      <w:r w:rsidRPr="00EE6742">
        <w:rPr>
          <w:rFonts w:ascii="Courier New" w:hAnsi="Courier New" w:cs="Courier New"/>
          <w:rtl/>
        </w:rPr>
        <w:t xml:space="preserve">الملك العادل </w:t>
      </w:r>
      <w:del w:id="946" w:author="Transkribus" w:date="2019-12-11T14:30:00Z">
        <w:r w:rsidRPr="009B6BCA">
          <w:rPr>
            <w:rFonts w:ascii="Courier New" w:hAnsi="Courier New" w:cs="Courier New"/>
            <w:rtl/>
          </w:rPr>
          <w:delText>نور الدين محمود بن زنكي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287992" w:rsidRPr="00EE6742" w:rsidRDefault="00287992" w:rsidP="00287992">
      <w:pPr>
        <w:pStyle w:val="NurText"/>
        <w:bidi/>
        <w:rPr>
          <w:rFonts w:ascii="Courier New" w:hAnsi="Courier New" w:cs="Courier New"/>
        </w:rPr>
      </w:pPr>
      <w:dir w:val="rtl">
        <w:dir w:val="rtl">
          <w:del w:id="947" w:author="Transkribus" w:date="2019-12-11T14:30:00Z">
            <w:r w:rsidRPr="009B6BCA">
              <w:rPr>
                <w:rFonts w:ascii="Courier New" w:hAnsi="Courier New" w:cs="Courier New"/>
                <w:rtl/>
              </w:rPr>
              <w:delText>ثم خدم بعد ذلك الملك العادل ابا</w:delText>
            </w:r>
          </w:del>
          <w:ins w:id="948" w:author="Transkribus" w:date="2019-12-11T14:30:00Z">
            <w:r w:rsidRPr="00EE6742">
              <w:rPr>
                <w:rFonts w:ascii="Courier New" w:hAnsi="Courier New" w:cs="Courier New"/>
                <w:rtl/>
              </w:rPr>
              <w:t>أبا</w:t>
            </w:r>
          </w:ins>
          <w:r w:rsidRPr="00EE6742">
            <w:rPr>
              <w:rFonts w:ascii="Courier New" w:hAnsi="Courier New" w:cs="Courier New"/>
              <w:rtl/>
            </w:rPr>
            <w:t xml:space="preserve"> بكر بن </w:t>
          </w:r>
          <w:del w:id="949" w:author="Transkribus" w:date="2019-12-11T14:30:00Z">
            <w:r w:rsidRPr="009B6BCA">
              <w:rPr>
                <w:rFonts w:ascii="Courier New" w:hAnsi="Courier New" w:cs="Courier New"/>
                <w:rtl/>
              </w:rPr>
              <w:delText>ايوب وبقى معه سنين وله منه الانعام الكثير</w:delText>
            </w:r>
          </w:del>
          <w:ins w:id="950" w:author="Transkribus" w:date="2019-12-11T14:30:00Z">
            <w:r w:rsidRPr="00EE6742">
              <w:rPr>
                <w:rFonts w:ascii="Courier New" w:hAnsi="Courier New" w:cs="Courier New"/>
                <w:rtl/>
              </w:rPr>
              <w:t>أيو بوبقى معهسيين ولهمته الافقام الكنسير</w:t>
            </w:r>
          </w:ins>
          <w:r w:rsidRPr="00EE6742">
            <w:rPr>
              <w:rFonts w:ascii="Courier New" w:hAnsi="Courier New" w:cs="Courier New"/>
              <w:rtl/>
            </w:rPr>
            <w:t xml:space="preserve"> والافضال </w:t>
          </w:r>
          <w:del w:id="951" w:author="Transkribus" w:date="2019-12-11T14:30:00Z">
            <w:r w:rsidRPr="009B6BCA">
              <w:rPr>
                <w:rFonts w:ascii="Courier New" w:hAnsi="Courier New" w:cs="Courier New"/>
                <w:rtl/>
              </w:rPr>
              <w:delText>الغزير والمنزلة العلية والجامكية السنية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952" w:author="Transkribus" w:date="2019-12-11T14:30:00Z">
            <w:r w:rsidRPr="00EE6742">
              <w:rPr>
                <w:rFonts w:ascii="Courier New" w:hAnsi="Courier New" w:cs="Courier New"/>
                <w:rtl/>
              </w:rPr>
              <w:t>العزير</w:t>
            </w:r>
          </w:ins>
          <w:r>
            <w:t>‬</w:t>
          </w:r>
          <w:r>
            <w:t>‬</w:t>
          </w:r>
        </w:dir>
      </w:dir>
    </w:p>
    <w:p w:rsidR="00287992" w:rsidRPr="00EE6742" w:rsidRDefault="00287992" w:rsidP="00287992">
      <w:pPr>
        <w:pStyle w:val="NurText"/>
        <w:bidi/>
        <w:rPr>
          <w:ins w:id="953" w:author="Transkribus" w:date="2019-12-11T14:30:00Z"/>
          <w:rFonts w:ascii="Courier New" w:hAnsi="Courier New" w:cs="Courier New"/>
        </w:rPr>
      </w:pPr>
      <w:dir w:val="rtl">
        <w:dir w:val="rtl">
          <w:ins w:id="954" w:author="Transkribus" w:date="2019-12-11T14:30:00Z">
            <w:r w:rsidRPr="00EE6742">
              <w:rPr>
                <w:rFonts w:ascii="Courier New" w:hAnsi="Courier New" w:cs="Courier New"/>
                <w:rtl/>
              </w:rPr>
              <w:t xml:space="preserve">و المنزلة العليه والحامكبة السنبة </w:t>
            </w:r>
          </w:ins>
          <w:r w:rsidRPr="00EE6742">
            <w:rPr>
              <w:rFonts w:ascii="Courier New" w:hAnsi="Courier New" w:cs="Courier New"/>
              <w:rtl/>
            </w:rPr>
            <w:t xml:space="preserve">ولم </w:t>
          </w:r>
          <w:del w:id="955" w:author="Transkribus" w:date="2019-12-11T14:30:00Z">
            <w:r w:rsidRPr="009B6BCA">
              <w:rPr>
                <w:rFonts w:ascii="Courier New" w:hAnsi="Courier New" w:cs="Courier New"/>
                <w:rtl/>
              </w:rPr>
              <w:delText>ي</w:delText>
            </w:r>
          </w:del>
          <w:ins w:id="956" w:author="Transkribus" w:date="2019-12-11T14:30:00Z">
            <w:r w:rsidRPr="00EE6742">
              <w:rPr>
                <w:rFonts w:ascii="Courier New" w:hAnsi="Courier New" w:cs="Courier New"/>
                <w:rtl/>
              </w:rPr>
              <w:t>بر</w:t>
            </w:r>
          </w:ins>
          <w:r w:rsidRPr="00EE6742">
            <w:rPr>
              <w:rFonts w:ascii="Courier New" w:hAnsi="Courier New" w:cs="Courier New"/>
              <w:rtl/>
            </w:rPr>
            <w:t>زل فى خدم</w:t>
          </w:r>
          <w:del w:id="957" w:author="Transkribus" w:date="2019-12-11T14:30:00Z">
            <w:r w:rsidRPr="009B6BCA">
              <w:rPr>
                <w:rFonts w:ascii="Courier New" w:hAnsi="Courier New" w:cs="Courier New"/>
                <w:rtl/>
              </w:rPr>
              <w:delText>ته</w:delText>
            </w:r>
          </w:del>
          <w:ins w:id="958" w:author="Transkribus" w:date="2019-12-11T14:30:00Z">
            <w:r w:rsidRPr="00EE6742">
              <w:rPr>
                <w:rFonts w:ascii="Courier New" w:hAnsi="Courier New" w:cs="Courier New"/>
                <w:rtl/>
              </w:rPr>
              <w:t>ثة</w:t>
            </w:r>
          </w:ins>
          <w:r w:rsidRPr="00EE6742">
            <w:rPr>
              <w:rFonts w:ascii="Courier New" w:hAnsi="Courier New" w:cs="Courier New"/>
              <w:rtl/>
            </w:rPr>
            <w:t xml:space="preserve"> الى ان توفى موفق الدين عبد العزيز </w:t>
          </w:r>
          <w:del w:id="959" w:author="Transkribus" w:date="2019-12-11T14:30:00Z">
            <w:r w:rsidRPr="009B6BCA">
              <w:rPr>
                <w:rFonts w:ascii="Courier New" w:hAnsi="Courier New" w:cs="Courier New"/>
                <w:rtl/>
              </w:rPr>
              <w:delText xml:space="preserve">رحمه </w:delText>
            </w:r>
          </w:del>
          <w:ins w:id="960" w:author="Transkribus" w:date="2019-12-11T14:30:00Z">
            <w:r w:rsidRPr="00EE6742">
              <w:rPr>
                <w:rFonts w:ascii="Courier New" w:hAnsi="Courier New" w:cs="Courier New"/>
                <w:rtl/>
              </w:rPr>
              <w:t>زحمة</w:t>
            </w:r>
          </w:ins>
          <w:r>
            <w:t>‬</w:t>
          </w:r>
          <w:r>
            <w:t>‬</w:t>
          </w:r>
        </w:dir>
      </w:dir>
    </w:p>
    <w:p w:rsidR="00287992" w:rsidRPr="00EE6742" w:rsidRDefault="00287992" w:rsidP="00287992">
      <w:pPr>
        <w:pStyle w:val="NurText"/>
        <w:bidi/>
        <w:rPr>
          <w:rFonts w:ascii="Courier New" w:hAnsi="Courier New" w:cs="Courier New"/>
        </w:rPr>
      </w:pPr>
      <w:r w:rsidRPr="00EE6742">
        <w:rPr>
          <w:rFonts w:ascii="Courier New" w:hAnsi="Courier New" w:cs="Courier New"/>
          <w:rtl/>
        </w:rPr>
        <w:t xml:space="preserve">الله </w:t>
      </w:r>
      <w:del w:id="961" w:author="Transkribus" w:date="2019-12-11T14:30:00Z">
        <w:r w:rsidRPr="009B6BCA">
          <w:rPr>
            <w:rFonts w:ascii="Courier New" w:hAnsi="Courier New" w:cs="Courier New"/>
            <w:rtl/>
          </w:rPr>
          <w:delText>بدمشق</w:delText>
        </w:r>
      </w:del>
      <w:ins w:id="962" w:author="Transkribus" w:date="2019-12-11T14:30:00Z">
        <w:r w:rsidRPr="00EE6742">
          <w:rPr>
            <w:rFonts w:ascii="Courier New" w:hAnsi="Courier New" w:cs="Courier New"/>
            <w:rtl/>
          </w:rPr>
          <w:t>يديسق</w:t>
        </w:r>
      </w:ins>
      <w:r w:rsidRPr="00EE6742">
        <w:rPr>
          <w:rFonts w:ascii="Courier New" w:hAnsi="Courier New" w:cs="Courier New"/>
          <w:rtl/>
        </w:rPr>
        <w:t xml:space="preserve"> بعلة </w:t>
      </w:r>
      <w:del w:id="963" w:author="Transkribus" w:date="2019-12-11T14:30:00Z">
        <w:r w:rsidRPr="009B6BCA">
          <w:rPr>
            <w:rFonts w:ascii="Courier New" w:hAnsi="Courier New" w:cs="Courier New"/>
            <w:rtl/>
          </w:rPr>
          <w:delText>القولنج</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964" w:author="Transkribus" w:date="2019-12-11T14:30:00Z">
        <w:r w:rsidRPr="00EE6742">
          <w:rPr>
            <w:rFonts w:ascii="Courier New" w:hAnsi="Courier New" w:cs="Courier New"/>
            <w:rtl/>
          </w:rPr>
          <w:t>القواجم وذلك فى بوم الجحعة العشر بن من ذى الفعد هسثة أزبع وسماقة</w:t>
        </w:r>
      </w:ins>
    </w:p>
    <w:p w:rsidR="00287992" w:rsidRPr="00EE6742" w:rsidRDefault="00287992" w:rsidP="00287992">
      <w:pPr>
        <w:pStyle w:val="NurText"/>
        <w:bidi/>
        <w:rPr>
          <w:rFonts w:ascii="Courier New" w:hAnsi="Courier New" w:cs="Courier New"/>
        </w:rPr>
      </w:pPr>
      <w:dir w:val="rtl">
        <w:dir w:val="rtl">
          <w:del w:id="965" w:author="Transkribus" w:date="2019-12-11T14:30:00Z">
            <w:r w:rsidRPr="009B6BCA">
              <w:rPr>
                <w:rFonts w:ascii="Courier New" w:hAnsi="Courier New" w:cs="Courier New"/>
                <w:rtl/>
              </w:rPr>
              <w:delText>وذلك فى يوم الجمعة العشرين من ذى القعدة سنة اربع وستمائة ودفن بجبل قاسيون وعمره نحو</w:delText>
            </w:r>
          </w:del>
          <w:ins w:id="966" w:author="Transkribus" w:date="2019-12-11T14:30:00Z">
            <w:r w:rsidRPr="00EE6742">
              <w:rPr>
                <w:rFonts w:ascii="Courier New" w:hAnsi="Courier New" w:cs="Courier New"/>
                <w:rtl/>
              </w:rPr>
              <w:t>٩د١ جيا قاسمون وعمرة محو</w:t>
            </w:r>
          </w:ins>
          <w:r w:rsidRPr="00EE6742">
            <w:rPr>
              <w:rFonts w:ascii="Courier New" w:hAnsi="Courier New" w:cs="Courier New"/>
              <w:rtl/>
            </w:rPr>
            <w:t xml:space="preserve"> الستين </w:t>
          </w:r>
          <w:del w:id="967" w:author="Transkribus" w:date="2019-12-11T14:30:00Z">
            <w:r w:rsidRPr="009B6BCA">
              <w:rPr>
                <w:rFonts w:ascii="Courier New" w:hAnsi="Courier New" w:cs="Courier New"/>
                <w:rtl/>
              </w:rPr>
              <w:delText>سنة</w:delText>
            </w:r>
          </w:del>
          <w:ins w:id="968" w:author="Transkribus" w:date="2019-12-11T14:30:00Z">
            <w:r w:rsidRPr="00EE6742">
              <w:rPr>
                <w:rFonts w:ascii="Courier New" w:hAnsi="Courier New" w:cs="Courier New"/>
                <w:rtl/>
              </w:rPr>
              <w:t>شفة</w:t>
            </w:r>
          </w:ins>
          <w:r w:rsidRPr="00EE6742">
            <w:rPr>
              <w:rFonts w:ascii="Courier New" w:hAnsi="Courier New" w:cs="Courier New"/>
              <w:rtl/>
            </w:rPr>
            <w:t xml:space="preserve"> ومولده فى سنة </w:t>
          </w:r>
          <w:del w:id="969" w:author="Transkribus" w:date="2019-12-11T14:30:00Z">
            <w:r w:rsidRPr="009B6BCA">
              <w:rPr>
                <w:rFonts w:ascii="Courier New" w:hAnsi="Courier New" w:cs="Courier New"/>
                <w:rtl/>
              </w:rPr>
              <w:delText>خمسمائة ونيف وخمسين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970" w:author="Transkribus" w:date="2019-12-11T14:30:00Z">
            <w:r w:rsidRPr="00EE6742">
              <w:rPr>
                <w:rFonts w:ascii="Courier New" w:hAnsi="Courier New" w:cs="Courier New"/>
                <w:rtl/>
              </w:rPr>
              <w:t>شمسماكة وسيف وحمسين</w:t>
            </w:r>
          </w:ins>
          <w:r>
            <w:t>‬</w:t>
          </w:r>
          <w:r>
            <w:t>‬</w:t>
          </w:r>
        </w:dir>
      </w:dir>
    </w:p>
    <w:p w:rsidR="00287992" w:rsidRPr="00EE6742" w:rsidRDefault="00287992" w:rsidP="00287992">
      <w:pPr>
        <w:pStyle w:val="NurText"/>
        <w:bidi/>
        <w:rPr>
          <w:ins w:id="971" w:author="Transkribus" w:date="2019-12-11T14:30:00Z"/>
          <w:rFonts w:ascii="Courier New" w:hAnsi="Courier New" w:cs="Courier New"/>
        </w:rPr>
      </w:pPr>
      <w:dir w:val="rtl">
        <w:dir w:val="rtl">
          <w:ins w:id="972" w:author="Transkribus" w:date="2019-12-11T14:30:00Z">
            <w:r w:rsidRPr="00EE6742">
              <w:rPr>
                <w:rFonts w:ascii="Courier New" w:hAnsi="Courier New" w:cs="Courier New"/>
                <w:rtl/>
              </w:rPr>
              <w:t>سعد الدين</w:t>
            </w:r>
          </w:ins>
          <w:r>
            <w:t>‬</w:t>
          </w:r>
          <w:r>
            <w:t>‬</w:t>
          </w:r>
        </w:dir>
      </w:dir>
    </w:p>
    <w:p w:rsidR="00287992" w:rsidRPr="00EE6742" w:rsidRDefault="00287992" w:rsidP="00287992">
      <w:pPr>
        <w:pStyle w:val="NurText"/>
        <w:bidi/>
        <w:rPr>
          <w:rFonts w:ascii="Courier New" w:hAnsi="Courier New" w:cs="Courier New"/>
        </w:rPr>
      </w:pPr>
      <w:ins w:id="973" w:author="Transkribus" w:date="2019-12-11T14:30:00Z">
        <w:r w:rsidRPr="00EE6742">
          <w:rPr>
            <w:rFonts w:ascii="Courier New" w:hAnsi="Courier New" w:cs="Courier New"/>
            <w:rtl/>
          </w:rPr>
          <w:t>*(</w:t>
        </w:r>
      </w:ins>
      <w:r w:rsidRPr="00EE6742">
        <w:rPr>
          <w:rFonts w:ascii="Courier New" w:hAnsi="Courier New" w:cs="Courier New"/>
          <w:rtl/>
        </w:rPr>
        <w:t>سعد الدين بن عبد العزيز</w:t>
      </w:r>
      <w:del w:id="97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975" w:author="Transkribus" w:date="2019-12-11T14:30:00Z">
        <w:r w:rsidRPr="00EE6742">
          <w:rPr>
            <w:rFonts w:ascii="Courier New" w:hAnsi="Courier New" w:cs="Courier New"/>
            <w:rtl/>
          </w:rPr>
          <w:t xml:space="preserve"> )*</w:t>
        </w:r>
      </w:ins>
    </w:p>
    <w:p w:rsidR="00287992" w:rsidRPr="00EE6742" w:rsidRDefault="00287992" w:rsidP="00287992">
      <w:pPr>
        <w:pStyle w:val="NurText"/>
        <w:bidi/>
        <w:rPr>
          <w:ins w:id="976" w:author="Transkribus" w:date="2019-12-11T14:30:00Z"/>
          <w:rFonts w:ascii="Courier New" w:hAnsi="Courier New" w:cs="Courier New"/>
        </w:rPr>
      </w:pPr>
      <w:dir w:val="rtl">
        <w:dir w:val="rtl">
          <w:r w:rsidRPr="00EE6742">
            <w:rPr>
              <w:rFonts w:ascii="Courier New" w:hAnsi="Courier New" w:cs="Courier New"/>
              <w:rtl/>
            </w:rPr>
            <w:t xml:space="preserve">هو </w:t>
          </w:r>
          <w:del w:id="977" w:author="Transkribus" w:date="2019-12-11T14:30:00Z">
            <w:r w:rsidRPr="009B6BCA">
              <w:rPr>
                <w:rFonts w:ascii="Courier New" w:hAnsi="Courier New" w:cs="Courier New"/>
                <w:rtl/>
              </w:rPr>
              <w:delText>الحكيم الاجل</w:delText>
            </w:r>
          </w:del>
          <w:ins w:id="978" w:author="Transkribus" w:date="2019-12-11T14:30:00Z">
            <w:r w:rsidRPr="00EE6742">
              <w:rPr>
                <w:rFonts w:ascii="Courier New" w:hAnsi="Courier New" w:cs="Courier New"/>
                <w:rtl/>
              </w:rPr>
              <w:t>الحكم الاحل</w:t>
            </w:r>
          </w:ins>
          <w:r w:rsidRPr="00EE6742">
            <w:rPr>
              <w:rFonts w:ascii="Courier New" w:hAnsi="Courier New" w:cs="Courier New"/>
              <w:rtl/>
            </w:rPr>
            <w:t xml:space="preserve"> الامام العال</w:t>
          </w:r>
          <w:del w:id="979" w:author="Transkribus" w:date="2019-12-11T14:30:00Z">
            <w:r w:rsidRPr="009B6BCA">
              <w:rPr>
                <w:rFonts w:ascii="Courier New" w:hAnsi="Courier New" w:cs="Courier New"/>
                <w:rtl/>
              </w:rPr>
              <w:delText>م</w:delText>
            </w:r>
          </w:del>
          <w:r w:rsidRPr="00EE6742">
            <w:rPr>
              <w:rFonts w:ascii="Courier New" w:hAnsi="Courier New" w:cs="Courier New"/>
              <w:rtl/>
            </w:rPr>
            <w:t xml:space="preserve"> سعد الدين </w:t>
          </w:r>
          <w:del w:id="980" w:author="Transkribus" w:date="2019-12-11T14:30:00Z">
            <w:r w:rsidRPr="009B6BCA">
              <w:rPr>
                <w:rFonts w:ascii="Courier New" w:hAnsi="Courier New" w:cs="Courier New"/>
                <w:rtl/>
              </w:rPr>
              <w:delText>ا</w:delText>
            </w:r>
          </w:del>
          <w:ins w:id="981" w:author="Transkribus" w:date="2019-12-11T14:30:00Z">
            <w:r w:rsidRPr="00EE6742">
              <w:rPr>
                <w:rFonts w:ascii="Courier New" w:hAnsi="Courier New" w:cs="Courier New"/>
                <w:rtl/>
              </w:rPr>
              <w:t>أ</w:t>
            </w:r>
          </w:ins>
          <w:r w:rsidRPr="00EE6742">
            <w:rPr>
              <w:rFonts w:ascii="Courier New" w:hAnsi="Courier New" w:cs="Courier New"/>
              <w:rtl/>
            </w:rPr>
            <w:t>بو اسحق ابراهيم</w:t>
          </w:r>
          <w:r>
            <w:t>‬</w:t>
          </w:r>
          <w:r>
            <w:t>‬</w:t>
          </w:r>
        </w:dir>
      </w:dir>
    </w:p>
    <w:p w:rsidR="00287992" w:rsidRPr="009B6BCA" w:rsidRDefault="00287992" w:rsidP="00287992">
      <w:pPr>
        <w:pStyle w:val="NurText"/>
        <w:bidi/>
        <w:rPr>
          <w:del w:id="982" w:author="Transkribus" w:date="2019-12-11T14:30:00Z"/>
          <w:rFonts w:ascii="Courier New" w:hAnsi="Courier New" w:cs="Courier New"/>
        </w:rPr>
      </w:pPr>
      <w:ins w:id="983" w:author="Transkribus" w:date="2019-12-11T14:30:00Z">
        <w:r w:rsidRPr="00EE6742">
          <w:rPr>
            <w:rFonts w:ascii="Courier New" w:hAnsi="Courier New" w:cs="Courier New"/>
            <w:rtl/>
          </w:rPr>
          <w:t>ا</w:t>
        </w:r>
      </w:ins>
      <w:r w:rsidRPr="00EE6742">
        <w:rPr>
          <w:rFonts w:ascii="Courier New" w:hAnsi="Courier New" w:cs="Courier New"/>
          <w:rtl/>
        </w:rPr>
        <w:t>بن عبد العزيز بن عب</w:t>
      </w:r>
      <w:ins w:id="984" w:author="Transkribus" w:date="2019-12-11T14:30:00Z">
        <w:r w:rsidRPr="00EE6742">
          <w:rPr>
            <w:rFonts w:ascii="Courier New" w:hAnsi="Courier New" w:cs="Courier New"/>
            <w:rtl/>
          </w:rPr>
          <w:t>س</w:t>
        </w:r>
      </w:ins>
      <w:r w:rsidRPr="00EE6742">
        <w:rPr>
          <w:rFonts w:ascii="Courier New" w:hAnsi="Courier New" w:cs="Courier New"/>
          <w:rtl/>
        </w:rPr>
        <w:t xml:space="preserve">د الجبار بن </w:t>
      </w:r>
      <w:del w:id="985" w:author="Transkribus" w:date="2019-12-11T14:30:00Z">
        <w:r w:rsidRPr="009B6BCA">
          <w:rPr>
            <w:rFonts w:ascii="Courier New" w:hAnsi="Courier New" w:cs="Courier New"/>
            <w:rtl/>
          </w:rPr>
          <w:delText>ا</w:delText>
        </w:r>
      </w:del>
      <w:ins w:id="986" w:author="Transkribus" w:date="2019-12-11T14:30:00Z">
        <w:r w:rsidRPr="00EE6742">
          <w:rPr>
            <w:rFonts w:ascii="Courier New" w:hAnsi="Courier New" w:cs="Courier New"/>
            <w:rtl/>
          </w:rPr>
          <w:t>أ</w:t>
        </w:r>
      </w:ins>
      <w:r w:rsidRPr="00EE6742">
        <w:rPr>
          <w:rFonts w:ascii="Courier New" w:hAnsi="Courier New" w:cs="Courier New"/>
          <w:rtl/>
        </w:rPr>
        <w:t xml:space="preserve">بى محمد </w:t>
      </w:r>
      <w:del w:id="987" w:author="Transkribus" w:date="2019-12-11T14:30:00Z">
        <w:r w:rsidRPr="009B6BCA">
          <w:rPr>
            <w:rFonts w:ascii="Courier New" w:hAnsi="Courier New" w:cs="Courier New"/>
            <w:rtl/>
          </w:rPr>
          <w:delText>السلمي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287992" w:rsidRPr="00EE6742" w:rsidRDefault="00287992" w:rsidP="00287992">
      <w:pPr>
        <w:pStyle w:val="NurText"/>
        <w:bidi/>
        <w:rPr>
          <w:rFonts w:ascii="Courier New" w:hAnsi="Courier New" w:cs="Courier New"/>
        </w:rPr>
      </w:pPr>
      <w:dir w:val="rtl">
        <w:dir w:val="rtl">
          <w:ins w:id="988" w:author="Transkribus" w:date="2019-12-11T14:30:00Z">
            <w:r w:rsidRPr="00EE6742">
              <w:rPr>
                <w:rFonts w:ascii="Courier New" w:hAnsi="Courier New" w:cs="Courier New"/>
                <w:rtl/>
              </w:rPr>
              <w:t xml:space="preserve">السلمى </w:t>
            </w:r>
          </w:ins>
          <w:r w:rsidRPr="00EE6742">
            <w:rPr>
              <w:rFonts w:ascii="Courier New" w:hAnsi="Courier New" w:cs="Courier New"/>
              <w:rtl/>
            </w:rPr>
            <w:t xml:space="preserve">قد </w:t>
          </w:r>
          <w:del w:id="989" w:author="Transkribus" w:date="2019-12-11T14:30:00Z">
            <w:r w:rsidRPr="009B6BCA">
              <w:rPr>
                <w:rFonts w:ascii="Courier New" w:hAnsi="Courier New" w:cs="Courier New"/>
                <w:rtl/>
              </w:rPr>
              <w:delText>ا</w:delText>
            </w:r>
          </w:del>
          <w:ins w:id="990" w:author="Transkribus" w:date="2019-12-11T14:30:00Z">
            <w:r w:rsidRPr="00EE6742">
              <w:rPr>
                <w:rFonts w:ascii="Courier New" w:hAnsi="Courier New" w:cs="Courier New"/>
                <w:rtl/>
              </w:rPr>
              <w:t>أ</w:t>
            </w:r>
          </w:ins>
          <w:r w:rsidRPr="00EE6742">
            <w:rPr>
              <w:rFonts w:ascii="Courier New" w:hAnsi="Courier New" w:cs="Courier New"/>
              <w:rtl/>
            </w:rPr>
            <w:t>ش</w:t>
          </w:r>
          <w:del w:id="991" w:author="Transkribus" w:date="2019-12-11T14:30:00Z">
            <w:r w:rsidRPr="009B6BCA">
              <w:rPr>
                <w:rFonts w:ascii="Courier New" w:hAnsi="Courier New" w:cs="Courier New"/>
                <w:rtl/>
              </w:rPr>
              <w:delText>ب</w:delText>
            </w:r>
          </w:del>
          <w:ins w:id="992" w:author="Transkribus" w:date="2019-12-11T14:30:00Z">
            <w:r w:rsidRPr="00EE6742">
              <w:rPr>
                <w:rFonts w:ascii="Courier New" w:hAnsi="Courier New" w:cs="Courier New"/>
                <w:rtl/>
              </w:rPr>
              <w:t>ي</w:t>
            </w:r>
          </w:ins>
          <w:r w:rsidRPr="00EE6742">
            <w:rPr>
              <w:rFonts w:ascii="Courier New" w:hAnsi="Courier New" w:cs="Courier New"/>
              <w:rtl/>
            </w:rPr>
            <w:t xml:space="preserve">ه اباه فى </w:t>
          </w:r>
          <w:del w:id="993" w:author="Transkribus" w:date="2019-12-11T14:30:00Z">
            <w:r w:rsidRPr="009B6BCA">
              <w:rPr>
                <w:rFonts w:ascii="Courier New" w:hAnsi="Courier New" w:cs="Courier New"/>
                <w:rtl/>
              </w:rPr>
              <w:delText>خلقه وخلقه</w:delText>
            </w:r>
          </w:del>
          <w:ins w:id="994" w:author="Transkribus" w:date="2019-12-11T14:30:00Z">
            <w:r w:rsidRPr="00EE6742">
              <w:rPr>
                <w:rFonts w:ascii="Courier New" w:hAnsi="Courier New" w:cs="Courier New"/>
                <w:rtl/>
              </w:rPr>
              <w:t>خلقة وخلفه</w:t>
            </w:r>
          </w:ins>
          <w:r w:rsidRPr="00EE6742">
            <w:rPr>
              <w:rFonts w:ascii="Courier New" w:hAnsi="Courier New" w:cs="Courier New"/>
              <w:rtl/>
            </w:rPr>
            <w:t xml:space="preserve"> ومعرفته</w:t>
          </w:r>
          <w:r>
            <w:t>‬</w:t>
          </w:r>
          <w:r>
            <w:t>‬</w:t>
          </w:r>
        </w:dir>
      </w:dir>
    </w:p>
    <w:p w:rsidR="00287992" w:rsidRPr="009B6BCA" w:rsidRDefault="00287992" w:rsidP="00287992">
      <w:pPr>
        <w:pStyle w:val="NurText"/>
        <w:bidi/>
        <w:rPr>
          <w:del w:id="995" w:author="Transkribus" w:date="2019-12-11T14:30:00Z"/>
          <w:rFonts w:ascii="Courier New" w:hAnsi="Courier New" w:cs="Courier New"/>
        </w:rPr>
      </w:pPr>
      <w:r w:rsidRPr="00EE6742">
        <w:rPr>
          <w:rFonts w:ascii="Courier New" w:hAnsi="Courier New" w:cs="Courier New"/>
          <w:rtl/>
        </w:rPr>
        <w:t>وحذقه</w:t>
      </w:r>
      <w:del w:id="99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287992" w:rsidRPr="009B6BCA" w:rsidRDefault="00287992" w:rsidP="00287992">
      <w:pPr>
        <w:pStyle w:val="NurText"/>
        <w:bidi/>
        <w:rPr>
          <w:del w:id="997" w:author="Transkribus" w:date="2019-12-11T14:30:00Z"/>
          <w:rFonts w:ascii="Courier New" w:hAnsi="Courier New" w:cs="Courier New"/>
        </w:rPr>
      </w:pPr>
      <w:dir w:val="rtl">
        <w:dir w:val="rtl">
          <w:del w:id="998" w:author="Transkribus" w:date="2019-12-11T14:30:00Z">
            <w:r w:rsidRPr="009B6BCA">
              <w:rPr>
                <w:rFonts w:ascii="Courier New" w:hAnsi="Courier New" w:cs="Courier New"/>
                <w:rtl/>
              </w:rPr>
              <w:delText>كثير</w:delText>
            </w:r>
          </w:del>
          <w:ins w:id="999" w:author="Transkribus" w:date="2019-12-11T14:30:00Z">
            <w:r w:rsidRPr="00EE6742">
              <w:rPr>
                <w:rFonts w:ascii="Courier New" w:hAnsi="Courier New" w:cs="Courier New"/>
                <w:rtl/>
              </w:rPr>
              <w:t xml:space="preserve"> كشير</w:t>
            </w:r>
          </w:ins>
          <w:r w:rsidRPr="00EE6742">
            <w:rPr>
              <w:rFonts w:ascii="Courier New" w:hAnsi="Courier New" w:cs="Courier New"/>
              <w:rtl/>
            </w:rPr>
            <w:t xml:space="preserve"> الدين شريف </w:t>
          </w:r>
          <w:del w:id="1000" w:author="Transkribus" w:date="2019-12-11T14:30:00Z">
            <w:r w:rsidRPr="009B6BCA">
              <w:rPr>
                <w:rFonts w:ascii="Courier New" w:hAnsi="Courier New" w:cs="Courier New"/>
                <w:rtl/>
              </w:rPr>
              <w:delText>اليقين بارع فى</w:delText>
            </w:r>
          </w:del>
          <w:ins w:id="1001" w:author="Transkribus" w:date="2019-12-11T14:30:00Z">
            <w:r w:rsidRPr="00EE6742">
              <w:rPr>
                <w:rFonts w:ascii="Courier New" w:hAnsi="Courier New" w:cs="Courier New"/>
                <w:rtl/>
              </w:rPr>
              <w:t>البعين باريح فق</w:t>
            </w:r>
          </w:ins>
          <w:r w:rsidRPr="00EE6742">
            <w:rPr>
              <w:rFonts w:ascii="Courier New" w:hAnsi="Courier New" w:cs="Courier New"/>
              <w:rtl/>
            </w:rPr>
            <w:t xml:space="preserve"> العلوم </w:t>
          </w:r>
          <w:del w:id="1002" w:author="Transkribus" w:date="2019-12-11T14:30:00Z">
            <w:r w:rsidRPr="009B6BCA">
              <w:rPr>
                <w:rFonts w:ascii="Courier New" w:hAnsi="Courier New" w:cs="Courier New"/>
                <w:rtl/>
              </w:rPr>
              <w:delText>الفقهية ورع</w:delText>
            </w:r>
          </w:del>
          <w:ins w:id="1003" w:author="Transkribus" w:date="2019-12-11T14:30:00Z">
            <w:r w:rsidRPr="00EE6742">
              <w:rPr>
                <w:rFonts w:ascii="Courier New" w:hAnsi="Courier New" w:cs="Courier New"/>
                <w:rtl/>
              </w:rPr>
              <w:t>الفقهبة ورم</w:t>
            </w:r>
          </w:ins>
          <w:r w:rsidRPr="00EE6742">
            <w:rPr>
              <w:rFonts w:ascii="Courier New" w:hAnsi="Courier New" w:cs="Courier New"/>
              <w:rtl/>
            </w:rPr>
            <w:t xml:space="preserve"> فى الامور الدي</w:t>
          </w:r>
          <w:del w:id="1004" w:author="Transkribus" w:date="2019-12-11T14:30:00Z">
            <w:r w:rsidRPr="009B6BCA">
              <w:rPr>
                <w:rFonts w:ascii="Courier New" w:hAnsi="Courier New" w:cs="Courier New"/>
                <w:rtl/>
              </w:rPr>
              <w:delText>ن</w:delText>
            </w:r>
          </w:del>
          <w:ins w:id="1005" w:author="Transkribus" w:date="2019-12-11T14:30:00Z">
            <w:r w:rsidRPr="00EE6742">
              <w:rPr>
                <w:rFonts w:ascii="Courier New" w:hAnsi="Courier New" w:cs="Courier New"/>
                <w:rtl/>
              </w:rPr>
              <w:t>ق</w:t>
            </w:r>
          </w:ins>
          <w:r w:rsidRPr="00EE6742">
            <w:rPr>
              <w:rFonts w:ascii="Courier New" w:hAnsi="Courier New" w:cs="Courier New"/>
              <w:rtl/>
            </w:rPr>
            <w:t xml:space="preserve">ية </w:t>
          </w:r>
          <w:del w:id="100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287992" w:rsidRPr="00EE6742" w:rsidRDefault="00287992" w:rsidP="00287992">
      <w:pPr>
        <w:pStyle w:val="NurText"/>
        <w:bidi/>
        <w:rPr>
          <w:rFonts w:ascii="Courier New" w:hAnsi="Courier New" w:cs="Courier New"/>
        </w:rPr>
      </w:pPr>
      <w:dir w:val="rtl">
        <w:dir w:val="rtl">
          <w:r w:rsidRPr="00EE6742">
            <w:rPr>
              <w:rFonts w:ascii="Courier New" w:hAnsi="Courier New" w:cs="Courier New"/>
              <w:rtl/>
            </w:rPr>
            <w:t>ولما كان</w:t>
          </w:r>
          <w:r>
            <w:t>‬</w:t>
          </w:r>
          <w:r>
            <w:t>‬</w:t>
          </w:r>
        </w:dir>
      </w:dir>
    </w:p>
    <w:p w:rsidR="00287992" w:rsidRPr="009B6BCA" w:rsidRDefault="00287992" w:rsidP="00287992">
      <w:pPr>
        <w:pStyle w:val="NurText"/>
        <w:bidi/>
        <w:rPr>
          <w:del w:id="1007" w:author="Transkribus" w:date="2019-12-11T14:30:00Z"/>
          <w:rFonts w:ascii="Courier New" w:hAnsi="Courier New" w:cs="Courier New"/>
        </w:rPr>
      </w:pPr>
      <w:r w:rsidRPr="00EE6742">
        <w:rPr>
          <w:rFonts w:ascii="Courier New" w:hAnsi="Courier New" w:cs="Courier New"/>
          <w:rtl/>
        </w:rPr>
        <w:t xml:space="preserve">بدمشق </w:t>
      </w:r>
      <w:del w:id="1008" w:author="Transkribus" w:date="2019-12-11T14:30:00Z">
        <w:r w:rsidRPr="009B6BCA">
          <w:rPr>
            <w:rFonts w:ascii="Courier New" w:hAnsi="Courier New" w:cs="Courier New"/>
            <w:rtl/>
          </w:rPr>
          <w:delText>كان يعتكف بالجامع</w:delText>
        </w:r>
      </w:del>
      <w:ins w:id="1009" w:author="Transkribus" w:date="2019-12-11T14:30:00Z">
        <w:r w:rsidRPr="00EE6742">
          <w:rPr>
            <w:rFonts w:ascii="Courier New" w:hAnsi="Courier New" w:cs="Courier New"/>
            <w:rtl/>
          </w:rPr>
          <w:t>كمان يحتكف بالحسامع</w:t>
        </w:r>
      </w:ins>
      <w:r w:rsidRPr="00EE6742">
        <w:rPr>
          <w:rFonts w:ascii="Courier New" w:hAnsi="Courier New" w:cs="Courier New"/>
          <w:rtl/>
        </w:rPr>
        <w:t xml:space="preserve"> شهر رم</w:t>
      </w:r>
      <w:del w:id="1010" w:author="Transkribus" w:date="2019-12-11T14:30:00Z">
        <w:r w:rsidRPr="009B6BCA">
          <w:rPr>
            <w:rFonts w:ascii="Courier New" w:hAnsi="Courier New" w:cs="Courier New"/>
            <w:rtl/>
          </w:rPr>
          <w:delText>ض</w:delText>
        </w:r>
      </w:del>
      <w:ins w:id="1011" w:author="Transkribus" w:date="2019-12-11T14:30:00Z">
        <w:r w:rsidRPr="00EE6742">
          <w:rPr>
            <w:rFonts w:ascii="Courier New" w:hAnsi="Courier New" w:cs="Courier New"/>
            <w:rtl/>
          </w:rPr>
          <w:t>س</w:t>
        </w:r>
      </w:ins>
      <w:r w:rsidRPr="00EE6742">
        <w:rPr>
          <w:rFonts w:ascii="Courier New" w:hAnsi="Courier New" w:cs="Courier New"/>
          <w:rtl/>
        </w:rPr>
        <w:t>ان ولم ي</w:t>
      </w:r>
      <w:del w:id="1012" w:author="Transkribus" w:date="2019-12-11T14:30:00Z">
        <w:r w:rsidRPr="009B6BCA">
          <w:rPr>
            <w:rFonts w:ascii="Courier New" w:hAnsi="Courier New" w:cs="Courier New"/>
            <w:rtl/>
          </w:rPr>
          <w:delText>ت</w:delText>
        </w:r>
      </w:del>
      <w:r w:rsidRPr="00EE6742">
        <w:rPr>
          <w:rFonts w:ascii="Courier New" w:hAnsi="Courier New" w:cs="Courier New"/>
          <w:rtl/>
        </w:rPr>
        <w:t>ك</w:t>
      </w:r>
      <w:del w:id="1013" w:author="Transkribus" w:date="2019-12-11T14:30:00Z">
        <w:r w:rsidRPr="009B6BCA">
          <w:rPr>
            <w:rFonts w:ascii="Courier New" w:hAnsi="Courier New" w:cs="Courier New"/>
            <w:rtl/>
          </w:rPr>
          <w:delText>ل</w:delText>
        </w:r>
      </w:del>
      <w:ins w:id="1014" w:author="Transkribus" w:date="2019-12-11T14:30:00Z">
        <w:r w:rsidRPr="00EE6742">
          <w:rPr>
            <w:rFonts w:ascii="Courier New" w:hAnsi="Courier New" w:cs="Courier New"/>
            <w:rtl/>
          </w:rPr>
          <w:t>ا</w:t>
        </w:r>
      </w:ins>
      <w:r w:rsidRPr="00EE6742">
        <w:rPr>
          <w:rFonts w:ascii="Courier New" w:hAnsi="Courier New" w:cs="Courier New"/>
          <w:rtl/>
        </w:rPr>
        <w:t xml:space="preserve">م فيه </w:t>
      </w:r>
      <w:del w:id="101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287992" w:rsidRPr="00EE6742" w:rsidRDefault="00287992" w:rsidP="00287992">
      <w:pPr>
        <w:pStyle w:val="NurText"/>
        <w:bidi/>
        <w:rPr>
          <w:rFonts w:ascii="Courier New" w:hAnsi="Courier New" w:cs="Courier New"/>
        </w:rPr>
      </w:pPr>
      <w:dir w:val="rtl">
        <w:dir w:val="rtl">
          <w:r w:rsidRPr="00EE6742">
            <w:rPr>
              <w:rFonts w:ascii="Courier New" w:hAnsi="Courier New" w:cs="Courier New"/>
              <w:rtl/>
            </w:rPr>
            <w:t xml:space="preserve">وهو الذى </w:t>
          </w:r>
          <w:del w:id="1016" w:author="Transkribus" w:date="2019-12-11T14:30:00Z">
            <w:r w:rsidRPr="009B6BCA">
              <w:rPr>
                <w:rFonts w:ascii="Courier New" w:hAnsi="Courier New" w:cs="Courier New"/>
                <w:rtl/>
              </w:rPr>
              <w:delText>ت</w:delText>
            </w:r>
          </w:del>
          <w:ins w:id="1017" w:author="Transkribus" w:date="2019-12-11T14:30:00Z">
            <w:r w:rsidRPr="00EE6742">
              <w:rPr>
                <w:rFonts w:ascii="Courier New" w:hAnsi="Courier New" w:cs="Courier New"/>
                <w:rtl/>
              </w:rPr>
              <w:t>ب</w:t>
            </w:r>
          </w:ins>
          <w:r w:rsidRPr="00EE6742">
            <w:rPr>
              <w:rFonts w:ascii="Courier New" w:hAnsi="Courier New" w:cs="Courier New"/>
              <w:rtl/>
            </w:rPr>
            <w:t>ولى عمارة المدرسة</w:t>
          </w:r>
          <w:del w:id="1018" w:author="Transkribus" w:date="2019-12-11T14:30:00Z">
            <w:r w:rsidRPr="009B6BCA">
              <w:rPr>
                <w:rFonts w:ascii="Courier New" w:hAnsi="Courier New" w:cs="Courier New"/>
                <w:rtl/>
              </w:rPr>
              <w:delText xml:space="preserve"> ال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287992" w:rsidRPr="009B6BCA" w:rsidRDefault="00287992" w:rsidP="00287992">
      <w:pPr>
        <w:pStyle w:val="NurText"/>
        <w:bidi/>
        <w:rPr>
          <w:del w:id="1019" w:author="Transkribus" w:date="2019-12-11T14:30:00Z"/>
          <w:rFonts w:ascii="Courier New" w:hAnsi="Courier New" w:cs="Courier New"/>
        </w:rPr>
      </w:pPr>
      <w:dir w:val="rtl">
        <w:dir w:val="rtl">
          <w:del w:id="1020" w:author="Transkribus" w:date="2019-12-11T14:30:00Z">
            <w:r w:rsidRPr="009B6BCA">
              <w:rPr>
                <w:rFonts w:ascii="Courier New" w:hAnsi="Courier New" w:cs="Courier New"/>
                <w:rtl/>
              </w:rPr>
              <w:delText>حنبلية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287992" w:rsidRPr="00EE6742" w:rsidRDefault="00287992" w:rsidP="00287992">
      <w:pPr>
        <w:pStyle w:val="NurText"/>
        <w:bidi/>
        <w:rPr>
          <w:rFonts w:ascii="Courier New" w:hAnsi="Courier New" w:cs="Courier New"/>
        </w:rPr>
      </w:pPr>
      <w:dir w:val="rtl">
        <w:dir w:val="rtl">
          <w:ins w:id="1021" w:author="Transkribus" w:date="2019-12-11T14:30:00Z">
            <w:r w:rsidRPr="00EE6742">
              <w:rPr>
                <w:rFonts w:ascii="Courier New" w:hAnsi="Courier New" w:cs="Courier New"/>
                <w:rtl/>
              </w:rPr>
              <w:t xml:space="preserve">الحتيلية </w:t>
            </w:r>
          </w:ins>
          <w:r w:rsidRPr="00EE6742">
            <w:rPr>
              <w:rFonts w:ascii="Courier New" w:hAnsi="Courier New" w:cs="Courier New"/>
              <w:rtl/>
            </w:rPr>
            <w:t xml:space="preserve">فى </w:t>
          </w:r>
          <w:del w:id="1022" w:author="Transkribus" w:date="2019-12-11T14:30:00Z">
            <w:r w:rsidRPr="009B6BCA">
              <w:rPr>
                <w:rFonts w:ascii="Courier New" w:hAnsi="Courier New" w:cs="Courier New"/>
                <w:rtl/>
              </w:rPr>
              <w:delText>سوق القمع</w:delText>
            </w:r>
          </w:del>
          <w:ins w:id="1023" w:author="Transkribus" w:date="2019-12-11T14:30:00Z">
            <w:r w:rsidRPr="00EE6742">
              <w:rPr>
                <w:rFonts w:ascii="Courier New" w:hAnsi="Courier New" w:cs="Courier New"/>
                <w:rtl/>
              </w:rPr>
              <w:t>صوق القيم</w:t>
            </w:r>
          </w:ins>
          <w:r w:rsidRPr="00EE6742">
            <w:rPr>
              <w:rFonts w:ascii="Courier New" w:hAnsi="Courier New" w:cs="Courier New"/>
              <w:rtl/>
            </w:rPr>
            <w:t xml:space="preserve"> بدمشق وذلك فى </w:t>
          </w:r>
          <w:del w:id="1024" w:author="Transkribus" w:date="2019-12-11T14:30:00Z">
            <w:r w:rsidRPr="009B6BCA">
              <w:rPr>
                <w:rFonts w:ascii="Courier New" w:hAnsi="Courier New" w:cs="Courier New"/>
                <w:rtl/>
              </w:rPr>
              <w:delText>ا</w:delText>
            </w:r>
          </w:del>
          <w:ins w:id="1025" w:author="Transkribus" w:date="2019-12-11T14:30:00Z">
            <w:r w:rsidRPr="00EE6742">
              <w:rPr>
                <w:rFonts w:ascii="Courier New" w:hAnsi="Courier New" w:cs="Courier New"/>
                <w:rtl/>
              </w:rPr>
              <w:t>أ</w:t>
            </w:r>
          </w:ins>
          <w:r w:rsidRPr="00EE6742">
            <w:rPr>
              <w:rFonts w:ascii="Courier New" w:hAnsi="Courier New" w:cs="Courier New"/>
              <w:rtl/>
            </w:rPr>
            <w:t xml:space="preserve">يام الملك الاشرف موسى </w:t>
          </w:r>
          <w:ins w:id="1026" w:author="Transkribus" w:date="2019-12-11T14:30:00Z">
            <w:r w:rsidRPr="00EE6742">
              <w:rPr>
                <w:rFonts w:ascii="Courier New" w:hAnsi="Courier New" w:cs="Courier New"/>
                <w:rtl/>
              </w:rPr>
              <w:t>ا</w:t>
            </w:r>
          </w:ins>
          <w:r w:rsidRPr="00EE6742">
            <w:rPr>
              <w:rFonts w:ascii="Courier New" w:hAnsi="Courier New" w:cs="Courier New"/>
              <w:rtl/>
            </w:rPr>
            <w:t>بن الملك العادل وكان</w:t>
          </w:r>
          <w:r>
            <w:t>‬</w:t>
          </w:r>
          <w:r>
            <w:t>‬</w:t>
          </w:r>
        </w:dir>
      </w:dir>
    </w:p>
    <w:p w:rsidR="00287992" w:rsidRPr="009B6BCA" w:rsidRDefault="00287992" w:rsidP="00287992">
      <w:pPr>
        <w:pStyle w:val="NurText"/>
        <w:bidi/>
        <w:rPr>
          <w:del w:id="1027" w:author="Transkribus" w:date="2019-12-11T14:30:00Z"/>
          <w:rFonts w:ascii="Courier New" w:hAnsi="Courier New" w:cs="Courier New"/>
        </w:rPr>
      </w:pPr>
      <w:r w:rsidRPr="00EE6742">
        <w:rPr>
          <w:rFonts w:ascii="Courier New" w:hAnsi="Courier New" w:cs="Courier New"/>
          <w:rtl/>
        </w:rPr>
        <w:lastRenderedPageBreak/>
        <w:t>الا</w:t>
      </w:r>
      <w:del w:id="1028" w:author="Transkribus" w:date="2019-12-11T14:30:00Z">
        <w:r w:rsidRPr="009B6BCA">
          <w:rPr>
            <w:rFonts w:ascii="Courier New" w:hAnsi="Courier New" w:cs="Courier New"/>
            <w:rtl/>
          </w:rPr>
          <w:delText>م</w:delText>
        </w:r>
      </w:del>
      <w:ins w:id="1029" w:author="Transkribus" w:date="2019-12-11T14:30:00Z">
        <w:r w:rsidRPr="00EE6742">
          <w:rPr>
            <w:rFonts w:ascii="Courier New" w:hAnsi="Courier New" w:cs="Courier New"/>
            <w:rtl/>
          </w:rPr>
          <w:t>ه</w:t>
        </w:r>
      </w:ins>
      <w:r w:rsidRPr="00EE6742">
        <w:rPr>
          <w:rFonts w:ascii="Courier New" w:hAnsi="Courier New" w:cs="Courier New"/>
          <w:rtl/>
        </w:rPr>
        <w:t xml:space="preserve">ام المستنصر بالله خليفة </w:t>
      </w:r>
      <w:del w:id="1030" w:author="Transkribus" w:date="2019-12-11T14:30:00Z">
        <w:r w:rsidRPr="009B6BCA">
          <w:rPr>
            <w:rFonts w:ascii="Courier New" w:hAnsi="Courier New" w:cs="Courier New"/>
            <w:rtl/>
          </w:rPr>
          <w:delText>بغداد قد امره بعمارتها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287992" w:rsidRPr="00EE6742" w:rsidRDefault="00287992" w:rsidP="00287992">
      <w:pPr>
        <w:pStyle w:val="NurText"/>
        <w:bidi/>
        <w:rPr>
          <w:ins w:id="1031" w:author="Transkribus" w:date="2019-12-11T14:30:00Z"/>
          <w:rFonts w:ascii="Courier New" w:hAnsi="Courier New" w:cs="Courier New"/>
        </w:rPr>
      </w:pPr>
      <w:dir w:val="rtl">
        <w:dir w:val="rtl">
          <w:ins w:id="1032" w:author="Transkribus" w:date="2019-12-11T14:30:00Z">
            <w:r w:rsidRPr="00EE6742">
              <w:rPr>
                <w:rFonts w:ascii="Courier New" w:hAnsi="Courier New" w:cs="Courier New"/>
                <w:rtl/>
              </w:rPr>
              <w:t xml:space="preserve">عدادقدامر بعمارثها </w:t>
            </w:r>
          </w:ins>
          <w:r w:rsidRPr="00EE6742">
            <w:rPr>
              <w:rFonts w:ascii="Courier New" w:hAnsi="Courier New" w:cs="Courier New"/>
              <w:rtl/>
            </w:rPr>
            <w:t>وكان الحك</w:t>
          </w:r>
          <w:del w:id="1033" w:author="Transkribus" w:date="2019-12-11T14:30:00Z">
            <w:r w:rsidRPr="009B6BCA">
              <w:rPr>
                <w:rFonts w:ascii="Courier New" w:hAnsi="Courier New" w:cs="Courier New"/>
                <w:rtl/>
              </w:rPr>
              <w:delText>ي</w:delText>
            </w:r>
          </w:del>
          <w:r w:rsidRPr="00EE6742">
            <w:rPr>
              <w:rFonts w:ascii="Courier New" w:hAnsi="Courier New" w:cs="Courier New"/>
              <w:rtl/>
            </w:rPr>
            <w:t xml:space="preserve">م سعد الدين </w:t>
          </w:r>
          <w:del w:id="1034" w:author="Transkribus" w:date="2019-12-11T14:30:00Z">
            <w:r w:rsidRPr="009B6BCA">
              <w:rPr>
                <w:rFonts w:ascii="Courier New" w:hAnsi="Courier New" w:cs="Courier New"/>
                <w:rtl/>
              </w:rPr>
              <w:delText xml:space="preserve">اوحد زمانه </w:delText>
            </w:r>
          </w:del>
          <w:ins w:id="1035" w:author="Transkribus" w:date="2019-12-11T14:30:00Z">
            <w:r w:rsidRPr="00EE6742">
              <w:rPr>
                <w:rFonts w:ascii="Courier New" w:hAnsi="Courier New" w:cs="Courier New"/>
                <w:rtl/>
              </w:rPr>
              <w:t>أو جدرمانة</w:t>
            </w:r>
          </w:ins>
          <w:r>
            <w:t>‬</w:t>
          </w:r>
          <w:r>
            <w:t>‬</w:t>
          </w:r>
        </w:dir>
      </w:dir>
    </w:p>
    <w:p w:rsidR="00287992" w:rsidRPr="00EE6742" w:rsidRDefault="00287992" w:rsidP="00287992">
      <w:pPr>
        <w:pStyle w:val="NurText"/>
        <w:bidi/>
        <w:rPr>
          <w:ins w:id="1036" w:author="Transkribus" w:date="2019-12-11T14:30:00Z"/>
          <w:rFonts w:ascii="Courier New" w:hAnsi="Courier New" w:cs="Courier New"/>
        </w:rPr>
      </w:pPr>
      <w:ins w:id="1037" w:author="Transkribus" w:date="2019-12-11T14:30:00Z">
        <w:r w:rsidRPr="00EE6742">
          <w:rPr>
            <w:rFonts w:ascii="Courier New" w:hAnsi="Courier New" w:cs="Courier New"/>
            <w:rtl/>
          </w:rPr>
          <w:t>ى فابيكة</w:t>
        </w:r>
        <w:r w:rsidRPr="00EE6742">
          <w:rPr>
            <w:rFonts w:ascii="Courier New" w:hAnsi="Courier New" w:cs="Courier New"/>
            <w:rtl/>
          </w:rPr>
          <w:tab/>
        </w:r>
        <w:r w:rsidRPr="00EE6742">
          <w:rPr>
            <w:rFonts w:ascii="Courier New" w:hAnsi="Courier New" w:cs="Courier New"/>
            <w:rtl/>
          </w:rPr>
          <w:tab/>
          <w:t>٥*</w:t>
        </w:r>
        <w:r w:rsidRPr="00EE6742">
          <w:rPr>
            <w:rFonts w:ascii="Courier New" w:hAnsi="Courier New" w:cs="Courier New"/>
            <w:rtl/>
          </w:rPr>
          <w:tab/>
          <w:t>٧</w:t>
        </w:r>
        <w:r w:rsidRPr="00EE6742">
          <w:rPr>
            <w:rFonts w:ascii="Courier New" w:hAnsi="Courier New" w:cs="Courier New"/>
            <w:rtl/>
          </w:rPr>
          <w:tab/>
          <w:t>٧</w:t>
        </w:r>
      </w:ins>
    </w:p>
    <w:p w:rsidR="00287992" w:rsidRPr="00EE6742" w:rsidRDefault="00287992" w:rsidP="00287992">
      <w:pPr>
        <w:pStyle w:val="NurText"/>
        <w:bidi/>
        <w:rPr>
          <w:rFonts w:ascii="Courier New" w:hAnsi="Courier New" w:cs="Courier New"/>
        </w:rPr>
      </w:pPr>
      <w:r w:rsidRPr="00EE6742">
        <w:rPr>
          <w:rFonts w:ascii="Courier New" w:hAnsi="Courier New" w:cs="Courier New"/>
          <w:rtl/>
        </w:rPr>
        <w:t xml:space="preserve">وعلامة </w:t>
      </w:r>
      <w:del w:id="1038" w:author="Transkribus" w:date="2019-12-11T14:30:00Z">
        <w:r w:rsidRPr="009B6BCA">
          <w:rPr>
            <w:rFonts w:ascii="Courier New" w:hAnsi="Courier New" w:cs="Courier New"/>
            <w:rtl/>
          </w:rPr>
          <w:delText>اوانه</w:delText>
        </w:r>
      </w:del>
      <w:ins w:id="1039" w:author="Transkribus" w:date="2019-12-11T14:30:00Z">
        <w:r w:rsidRPr="00EE6742">
          <w:rPr>
            <w:rFonts w:ascii="Courier New" w:hAnsi="Courier New" w:cs="Courier New"/>
            <w:rtl/>
          </w:rPr>
          <w:t>أو اله</w:t>
        </w:r>
      </w:ins>
      <w:r w:rsidRPr="00EE6742">
        <w:rPr>
          <w:rFonts w:ascii="Courier New" w:hAnsi="Courier New" w:cs="Courier New"/>
          <w:rtl/>
        </w:rPr>
        <w:t xml:space="preserve"> فى صناعة الطب قد </w:t>
      </w:r>
      <w:del w:id="1040" w:author="Transkribus" w:date="2019-12-11T14:30:00Z">
        <w:r w:rsidRPr="009B6BCA">
          <w:rPr>
            <w:rFonts w:ascii="Courier New" w:hAnsi="Courier New" w:cs="Courier New"/>
            <w:rtl/>
          </w:rPr>
          <w:delText>احكم كليات اصولها واتقن جزئيات انواعها وفصولها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041" w:author="Transkribus" w:date="2019-12-11T14:30:00Z">
        <w:r w:rsidRPr="00EE6742">
          <w:rPr>
            <w:rFonts w:ascii="Courier New" w:hAnsi="Courier New" w:cs="Courier New"/>
            <w:rtl/>
          </w:rPr>
          <w:t>أحكم كمامات أصوفها واثقن جزئبات أبو اعها ونصوره</w:t>
        </w:r>
      </w:ins>
    </w:p>
    <w:p w:rsidR="00287992" w:rsidRPr="009B6BCA" w:rsidRDefault="00287992" w:rsidP="00287992">
      <w:pPr>
        <w:pStyle w:val="NurText"/>
        <w:bidi/>
        <w:rPr>
          <w:del w:id="1042" w:author="Transkribus" w:date="2019-12-11T14:30:00Z"/>
          <w:rFonts w:ascii="Courier New" w:hAnsi="Courier New" w:cs="Courier New"/>
        </w:rPr>
      </w:pPr>
      <w:dir w:val="rtl">
        <w:dir w:val="rtl">
          <w:r w:rsidRPr="00EE6742">
            <w:rPr>
              <w:rFonts w:ascii="Courier New" w:hAnsi="Courier New" w:cs="Courier New"/>
              <w:rtl/>
            </w:rPr>
            <w:t xml:space="preserve">ولم </w:t>
          </w:r>
          <w:del w:id="1043" w:author="Transkribus" w:date="2019-12-11T14:30:00Z">
            <w:r w:rsidRPr="009B6BCA">
              <w:rPr>
                <w:rFonts w:ascii="Courier New" w:hAnsi="Courier New" w:cs="Courier New"/>
                <w:rtl/>
              </w:rPr>
              <w:delText>يزل مواظبا</w:delText>
            </w:r>
          </w:del>
          <w:ins w:id="1044" w:author="Transkribus" w:date="2019-12-11T14:30:00Z">
            <w:r w:rsidRPr="00EE6742">
              <w:rPr>
                <w:rFonts w:ascii="Courier New" w:hAnsi="Courier New" w:cs="Courier New"/>
                <w:rtl/>
              </w:rPr>
              <w:t>بنزل مواطبا</w:t>
            </w:r>
          </w:ins>
          <w:r w:rsidRPr="00EE6742">
            <w:rPr>
              <w:rFonts w:ascii="Courier New" w:hAnsi="Courier New" w:cs="Courier New"/>
              <w:rtl/>
            </w:rPr>
            <w:t xml:space="preserve"> على الاشتغال </w:t>
          </w:r>
          <w:del w:id="1045" w:author="Transkribus" w:date="2019-12-11T14:30:00Z">
            <w:r w:rsidRPr="009B6BCA">
              <w:rPr>
                <w:rFonts w:ascii="Courier New" w:hAnsi="Courier New" w:cs="Courier New"/>
                <w:rtl/>
              </w:rPr>
              <w:delText>ملازما له</w:delText>
            </w:r>
          </w:del>
          <w:ins w:id="1046" w:author="Transkribus" w:date="2019-12-11T14:30:00Z">
            <w:r w:rsidRPr="00EE6742">
              <w:rPr>
                <w:rFonts w:ascii="Courier New" w:hAnsi="Courier New" w:cs="Courier New"/>
                <w:rtl/>
              </w:rPr>
              <w:t>ملازماله</w:t>
            </w:r>
          </w:ins>
          <w:r w:rsidRPr="00EE6742">
            <w:rPr>
              <w:rFonts w:ascii="Courier New" w:hAnsi="Courier New" w:cs="Courier New"/>
              <w:rtl/>
            </w:rPr>
            <w:t xml:space="preserve"> فى كل </w:t>
          </w:r>
          <w:del w:id="1047" w:author="Transkribus" w:date="2019-12-11T14:30:00Z">
            <w:r w:rsidRPr="009B6BCA">
              <w:rPr>
                <w:rFonts w:ascii="Courier New" w:hAnsi="Courier New" w:cs="Courier New"/>
                <w:rtl/>
              </w:rPr>
              <w:delText>الاحوال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287992" w:rsidRPr="009B6BCA" w:rsidRDefault="00287992" w:rsidP="00287992">
      <w:pPr>
        <w:pStyle w:val="NurText"/>
        <w:bidi/>
        <w:rPr>
          <w:del w:id="1048" w:author="Transkribus" w:date="2019-12-11T14:30:00Z"/>
          <w:rFonts w:ascii="Courier New" w:hAnsi="Courier New" w:cs="Courier New"/>
        </w:rPr>
      </w:pPr>
      <w:dir w:val="rtl">
        <w:dir w:val="rtl">
          <w:del w:id="1049" w:author="Transkribus" w:date="2019-12-11T14:30:00Z">
            <w:r w:rsidRPr="009B6BCA">
              <w:rPr>
                <w:rFonts w:ascii="Courier New" w:hAnsi="Courier New" w:cs="Courier New"/>
                <w:rtl/>
              </w:rPr>
              <w:delText>مولده بدمشق فى اوائل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287992" w:rsidRPr="00EE6742" w:rsidRDefault="00287992" w:rsidP="00287992">
      <w:pPr>
        <w:pStyle w:val="NurText"/>
        <w:bidi/>
        <w:rPr>
          <w:ins w:id="1050" w:author="Transkribus" w:date="2019-12-11T14:30:00Z"/>
          <w:rFonts w:ascii="Courier New" w:hAnsi="Courier New" w:cs="Courier New"/>
        </w:rPr>
      </w:pPr>
      <w:dir w:val="rtl">
        <w:dir w:val="rtl">
          <w:del w:id="1051" w:author="Transkribus" w:date="2019-12-11T14:30:00Z">
            <w:r w:rsidRPr="009B6BCA">
              <w:rPr>
                <w:rFonts w:ascii="Courier New" w:hAnsi="Courier New" w:cs="Courier New"/>
                <w:rtl/>
              </w:rPr>
              <w:delText>المحرم</w:delText>
            </w:r>
          </w:del>
          <w:ins w:id="1052" w:author="Transkribus" w:date="2019-12-11T14:30:00Z">
            <w:r w:rsidRPr="00EE6742">
              <w:rPr>
                <w:rFonts w:ascii="Courier New" w:hAnsi="Courier New" w:cs="Courier New"/>
                <w:rtl/>
              </w:rPr>
              <w:t>الأجوال مولدم بد مسق فى أو اقل المجرم</w:t>
            </w:r>
          </w:ins>
          <w:r w:rsidRPr="00EE6742">
            <w:rPr>
              <w:rFonts w:ascii="Courier New" w:hAnsi="Courier New" w:cs="Courier New"/>
              <w:rtl/>
            </w:rPr>
            <w:t xml:space="preserve"> سنة</w:t>
          </w:r>
          <w:del w:id="1053" w:author="Transkribus" w:date="2019-12-11T14:30:00Z">
            <w:r w:rsidRPr="009B6BCA">
              <w:rPr>
                <w:rFonts w:ascii="Courier New" w:hAnsi="Courier New" w:cs="Courier New"/>
                <w:rtl/>
              </w:rPr>
              <w:delText xml:space="preserve"> ثلاث</w:delText>
            </w:r>
          </w:del>
          <w:r>
            <w:t>‬</w:t>
          </w:r>
          <w:r>
            <w:t>‬</w:t>
          </w:r>
        </w:dir>
      </w:dir>
    </w:p>
    <w:p w:rsidR="00287992" w:rsidRPr="009B6BCA" w:rsidRDefault="00287992" w:rsidP="00287992">
      <w:pPr>
        <w:pStyle w:val="NurText"/>
        <w:bidi/>
        <w:rPr>
          <w:del w:id="1054" w:author="Transkribus" w:date="2019-12-11T14:30:00Z"/>
          <w:rFonts w:ascii="Courier New" w:hAnsi="Courier New" w:cs="Courier New"/>
        </w:rPr>
      </w:pPr>
      <w:ins w:id="1055" w:author="Transkribus" w:date="2019-12-11T14:30:00Z">
        <w:r w:rsidRPr="00EE6742">
          <w:rPr>
            <w:rFonts w:ascii="Courier New" w:hAnsi="Courier New" w:cs="Courier New"/>
            <w:rtl/>
          </w:rPr>
          <w:t>قلاب</w:t>
        </w:r>
      </w:ins>
      <w:r w:rsidRPr="00EE6742">
        <w:rPr>
          <w:rFonts w:ascii="Courier New" w:hAnsi="Courier New" w:cs="Courier New"/>
          <w:rtl/>
        </w:rPr>
        <w:t xml:space="preserve"> وثمانين </w:t>
      </w:r>
      <w:del w:id="1056" w:author="Transkribus" w:date="2019-12-11T14:30:00Z">
        <w:r w:rsidRPr="009B6BCA">
          <w:rPr>
            <w:rFonts w:ascii="Courier New" w:hAnsi="Courier New" w:cs="Courier New"/>
            <w:rtl/>
          </w:rPr>
          <w:delText>وخمسمائة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287992" w:rsidRPr="00EE6742" w:rsidRDefault="00287992" w:rsidP="00287992">
      <w:pPr>
        <w:pStyle w:val="NurText"/>
        <w:bidi/>
        <w:rPr>
          <w:rFonts w:ascii="Courier New" w:hAnsi="Courier New" w:cs="Courier New"/>
        </w:rPr>
      </w:pPr>
      <w:dir w:val="rtl">
        <w:dir w:val="rtl">
          <w:del w:id="1057" w:author="Transkribus" w:date="2019-12-11T14:30:00Z">
            <w:r w:rsidRPr="009B6BCA">
              <w:rPr>
                <w:rFonts w:ascii="Courier New" w:hAnsi="Courier New" w:cs="Courier New"/>
                <w:rtl/>
              </w:rPr>
              <w:delText>وخدم</w:delText>
            </w:r>
          </w:del>
          <w:ins w:id="1058" w:author="Transkribus" w:date="2019-12-11T14:30:00Z">
            <w:r w:rsidRPr="00EE6742">
              <w:rPr>
                <w:rFonts w:ascii="Courier New" w:hAnsi="Courier New" w:cs="Courier New"/>
                <w:rtl/>
              </w:rPr>
              <w:t>وخمسماثة وحدم</w:t>
            </w:r>
          </w:ins>
          <w:r w:rsidRPr="00EE6742">
            <w:rPr>
              <w:rFonts w:ascii="Courier New" w:hAnsi="Courier New" w:cs="Courier New"/>
              <w:rtl/>
            </w:rPr>
            <w:t xml:space="preserve"> بصناعة الطب فى </w:t>
          </w:r>
          <w:del w:id="1059" w:author="Transkribus" w:date="2019-12-11T14:30:00Z">
            <w:r w:rsidRPr="009B6BCA">
              <w:rPr>
                <w:rFonts w:ascii="Courier New" w:hAnsi="Courier New" w:cs="Courier New"/>
                <w:rtl/>
              </w:rPr>
              <w:delText>البيمارستان الكبير</w:delText>
            </w:r>
          </w:del>
          <w:ins w:id="1060" w:author="Transkribus" w:date="2019-12-11T14:30:00Z">
            <w:r w:rsidRPr="00EE6742">
              <w:rPr>
                <w:rFonts w:ascii="Courier New" w:hAnsi="Courier New" w:cs="Courier New"/>
                <w:rtl/>
              </w:rPr>
              <w:t>البمارستان الكمير</w:t>
            </w:r>
          </w:ins>
          <w:r w:rsidRPr="00EE6742">
            <w:rPr>
              <w:rFonts w:ascii="Courier New" w:hAnsi="Courier New" w:cs="Courier New"/>
              <w:rtl/>
            </w:rPr>
            <w:t xml:space="preserve"> الذى </w:t>
          </w:r>
          <w:del w:id="1061" w:author="Transkribus" w:date="2019-12-11T14:30:00Z">
            <w:r w:rsidRPr="009B6BCA">
              <w:rPr>
                <w:rFonts w:ascii="Courier New" w:hAnsi="Courier New" w:cs="Courier New"/>
                <w:rtl/>
              </w:rPr>
              <w:delText>ا</w:delText>
            </w:r>
          </w:del>
          <w:ins w:id="1062" w:author="Transkribus" w:date="2019-12-11T14:30:00Z">
            <w:r w:rsidRPr="00EE6742">
              <w:rPr>
                <w:rFonts w:ascii="Courier New" w:hAnsi="Courier New" w:cs="Courier New"/>
                <w:rtl/>
              </w:rPr>
              <w:t>أ</w:t>
            </w:r>
          </w:ins>
          <w:r w:rsidRPr="00EE6742">
            <w:rPr>
              <w:rFonts w:ascii="Courier New" w:hAnsi="Courier New" w:cs="Courier New"/>
              <w:rtl/>
            </w:rPr>
            <w:t>نشا</w:t>
          </w:r>
          <w:del w:id="1063" w:author="Transkribus" w:date="2019-12-11T14:30:00Z">
            <w:r w:rsidRPr="009B6BCA">
              <w:rPr>
                <w:rFonts w:ascii="Courier New" w:hAnsi="Courier New" w:cs="Courier New"/>
                <w:rtl/>
              </w:rPr>
              <w:delText>ه</w:delText>
            </w:r>
          </w:del>
          <w:ins w:id="1064" w:author="Transkribus" w:date="2019-12-11T14:30:00Z">
            <w:r w:rsidRPr="00EE6742">
              <w:rPr>
                <w:rFonts w:ascii="Courier New" w:hAnsi="Courier New" w:cs="Courier New"/>
                <w:rtl/>
              </w:rPr>
              <w:t>ء</w:t>
            </w:r>
          </w:ins>
          <w:r w:rsidRPr="00EE6742">
            <w:rPr>
              <w:rFonts w:ascii="Courier New" w:hAnsi="Courier New" w:cs="Courier New"/>
              <w:rtl/>
            </w:rPr>
            <w:t xml:space="preserve"> الملك</w:t>
          </w:r>
          <w:r>
            <w:t>‬</w:t>
          </w:r>
          <w:r>
            <w:t>‬</w:t>
          </w:r>
        </w:dir>
      </w:dir>
    </w:p>
    <w:p w:rsidR="00287992" w:rsidRPr="009B6BCA" w:rsidRDefault="00287992" w:rsidP="00287992">
      <w:pPr>
        <w:pStyle w:val="NurText"/>
        <w:bidi/>
        <w:rPr>
          <w:del w:id="1065" w:author="Transkribus" w:date="2019-12-11T14:30:00Z"/>
          <w:rFonts w:ascii="Courier New" w:hAnsi="Courier New" w:cs="Courier New"/>
        </w:rPr>
      </w:pPr>
      <w:r w:rsidRPr="00EE6742">
        <w:rPr>
          <w:rFonts w:ascii="Courier New" w:hAnsi="Courier New" w:cs="Courier New"/>
          <w:rtl/>
        </w:rPr>
        <w:t xml:space="preserve">العادل </w:t>
      </w:r>
      <w:del w:id="1066" w:author="Transkribus" w:date="2019-12-11T14:30:00Z">
        <w:r w:rsidRPr="009B6BCA">
          <w:rPr>
            <w:rFonts w:ascii="Courier New" w:hAnsi="Courier New" w:cs="Courier New"/>
            <w:rtl/>
          </w:rPr>
          <w:delText>ن</w:delText>
        </w:r>
      </w:del>
      <w:ins w:id="1067" w:author="Transkribus" w:date="2019-12-11T14:30:00Z">
        <w:r w:rsidRPr="00EE6742">
          <w:rPr>
            <w:rFonts w:ascii="Courier New" w:hAnsi="Courier New" w:cs="Courier New"/>
            <w:rtl/>
          </w:rPr>
          <w:t>ب</w:t>
        </w:r>
      </w:ins>
      <w:r w:rsidRPr="00EE6742">
        <w:rPr>
          <w:rFonts w:ascii="Courier New" w:hAnsi="Courier New" w:cs="Courier New"/>
          <w:rtl/>
        </w:rPr>
        <w:t xml:space="preserve">ور الدين بن </w:t>
      </w:r>
      <w:del w:id="1068" w:author="Transkribus" w:date="2019-12-11T14:30:00Z">
        <w:r w:rsidRPr="009B6BCA">
          <w:rPr>
            <w:rFonts w:ascii="Courier New" w:hAnsi="Courier New" w:cs="Courier New"/>
            <w:rtl/>
          </w:rPr>
          <w:delText>زنكي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287992" w:rsidRPr="00EE6742" w:rsidRDefault="00287992" w:rsidP="00287992">
      <w:pPr>
        <w:pStyle w:val="NurText"/>
        <w:bidi/>
        <w:rPr>
          <w:ins w:id="1069" w:author="Transkribus" w:date="2019-12-11T14:30:00Z"/>
          <w:rFonts w:ascii="Courier New" w:hAnsi="Courier New" w:cs="Courier New"/>
        </w:rPr>
      </w:pPr>
      <w:dir w:val="rtl">
        <w:dir w:val="rtl">
          <w:ins w:id="1070" w:author="Transkribus" w:date="2019-12-11T14:30:00Z">
            <w:r w:rsidRPr="00EE6742">
              <w:rPr>
                <w:rFonts w:ascii="Courier New" w:hAnsi="Courier New" w:cs="Courier New"/>
                <w:rtl/>
              </w:rPr>
              <w:t xml:space="preserve">زفكى </w:t>
            </w:r>
          </w:ins>
          <w:r w:rsidRPr="00EE6742">
            <w:rPr>
              <w:rFonts w:ascii="Courier New" w:hAnsi="Courier New" w:cs="Courier New"/>
              <w:rtl/>
            </w:rPr>
            <w:t xml:space="preserve">وبعد </w:t>
          </w:r>
          <w:del w:id="1071" w:author="Transkribus" w:date="2019-12-11T14:30:00Z">
            <w:r w:rsidRPr="009B6BCA">
              <w:rPr>
                <w:rFonts w:ascii="Courier New" w:hAnsi="Courier New" w:cs="Courier New"/>
                <w:rtl/>
              </w:rPr>
              <w:delText>ذلك خدم</w:delText>
            </w:r>
          </w:del>
          <w:ins w:id="1072" w:author="Transkribus" w:date="2019-12-11T14:30:00Z">
            <w:r w:rsidRPr="00EE6742">
              <w:rPr>
                <w:rFonts w:ascii="Courier New" w:hAnsi="Courier New" w:cs="Courier New"/>
                <w:rtl/>
              </w:rPr>
              <w:t>ذلكخدم</w:t>
            </w:r>
          </w:ins>
          <w:r w:rsidRPr="00EE6742">
            <w:rPr>
              <w:rFonts w:ascii="Courier New" w:hAnsi="Courier New" w:cs="Courier New"/>
              <w:rtl/>
            </w:rPr>
            <w:t xml:space="preserve"> الملك الاشرف </w:t>
          </w:r>
          <w:del w:id="1073" w:author="Transkribus" w:date="2019-12-11T14:30:00Z">
            <w:r w:rsidRPr="009B6BCA">
              <w:rPr>
                <w:rFonts w:ascii="Courier New" w:hAnsi="Courier New" w:cs="Courier New"/>
                <w:rtl/>
              </w:rPr>
              <w:delText>ا</w:delText>
            </w:r>
          </w:del>
          <w:ins w:id="1074" w:author="Transkribus" w:date="2019-12-11T14:30:00Z">
            <w:r w:rsidRPr="00EE6742">
              <w:rPr>
                <w:rFonts w:ascii="Courier New" w:hAnsi="Courier New" w:cs="Courier New"/>
                <w:rtl/>
              </w:rPr>
              <w:t>أ</w:t>
            </w:r>
          </w:ins>
          <w:r w:rsidRPr="00EE6742">
            <w:rPr>
              <w:rFonts w:ascii="Courier New" w:hAnsi="Courier New" w:cs="Courier New"/>
              <w:rtl/>
            </w:rPr>
            <w:t xml:space="preserve">با الفتح موسى بن </w:t>
          </w:r>
          <w:del w:id="1075" w:author="Transkribus" w:date="2019-12-11T14:30:00Z">
            <w:r w:rsidRPr="009B6BCA">
              <w:rPr>
                <w:rFonts w:ascii="Courier New" w:hAnsi="Courier New" w:cs="Courier New"/>
                <w:rtl/>
              </w:rPr>
              <w:delText>ا</w:delText>
            </w:r>
          </w:del>
          <w:ins w:id="1076" w:author="Transkribus" w:date="2019-12-11T14:30:00Z">
            <w:r w:rsidRPr="00EE6742">
              <w:rPr>
                <w:rFonts w:ascii="Courier New" w:hAnsi="Courier New" w:cs="Courier New"/>
                <w:rtl/>
              </w:rPr>
              <w:t>أ</w:t>
            </w:r>
          </w:ins>
          <w:r w:rsidRPr="00EE6742">
            <w:rPr>
              <w:rFonts w:ascii="Courier New" w:hAnsi="Courier New" w:cs="Courier New"/>
              <w:rtl/>
            </w:rPr>
            <w:t xml:space="preserve">بى بكر بن </w:t>
          </w:r>
          <w:del w:id="1077" w:author="Transkribus" w:date="2019-12-11T14:30:00Z">
            <w:r w:rsidRPr="009B6BCA">
              <w:rPr>
                <w:rFonts w:ascii="Courier New" w:hAnsi="Courier New" w:cs="Courier New"/>
                <w:rtl/>
              </w:rPr>
              <w:delText>ايوب واقام</w:delText>
            </w:r>
          </w:del>
          <w:ins w:id="1078" w:author="Transkribus" w:date="2019-12-11T14:30:00Z">
            <w:r w:rsidRPr="00EE6742">
              <w:rPr>
                <w:rFonts w:ascii="Courier New" w:hAnsi="Courier New" w:cs="Courier New"/>
                <w:rtl/>
              </w:rPr>
              <w:t>أيوب</w:t>
            </w:r>
          </w:ins>
          <w:r>
            <w:t>‬</w:t>
          </w:r>
          <w:r>
            <w:t>‬</w:t>
          </w:r>
        </w:dir>
      </w:dir>
    </w:p>
    <w:p w:rsidR="00287992" w:rsidRPr="00EE6742" w:rsidRDefault="00287992" w:rsidP="00287992">
      <w:pPr>
        <w:pStyle w:val="NurText"/>
        <w:bidi/>
        <w:rPr>
          <w:rFonts w:ascii="Courier New" w:hAnsi="Courier New" w:cs="Courier New"/>
        </w:rPr>
      </w:pPr>
      <w:ins w:id="1079" w:author="Transkribus" w:date="2019-12-11T14:30:00Z">
        <w:r w:rsidRPr="00EE6742">
          <w:rPr>
            <w:rFonts w:ascii="Courier New" w:hAnsi="Courier New" w:cs="Courier New"/>
            <w:rtl/>
          </w:rPr>
          <w:t>وأقام</w:t>
        </w:r>
      </w:ins>
      <w:r w:rsidRPr="00EE6742">
        <w:rPr>
          <w:rFonts w:ascii="Courier New" w:hAnsi="Courier New" w:cs="Courier New"/>
          <w:rtl/>
        </w:rPr>
        <w:t xml:space="preserve"> معه فى بلاد الشرق وله منه </w:t>
      </w:r>
      <w:del w:id="1080" w:author="Transkribus" w:date="2019-12-11T14:30:00Z">
        <w:r w:rsidRPr="009B6BCA">
          <w:rPr>
            <w:rFonts w:ascii="Courier New" w:hAnsi="Courier New" w:cs="Courier New"/>
            <w:rtl/>
          </w:rPr>
          <w:delText>الاحسان الكثير</w:delText>
        </w:r>
      </w:del>
      <w:ins w:id="1081" w:author="Transkribus" w:date="2019-12-11T14:30:00Z">
        <w:r w:rsidRPr="00EE6742">
          <w:rPr>
            <w:rFonts w:ascii="Courier New" w:hAnsi="Courier New" w:cs="Courier New"/>
            <w:rtl/>
          </w:rPr>
          <w:t>الاسبان الكتير</w:t>
        </w:r>
      </w:ins>
      <w:r w:rsidRPr="00EE6742">
        <w:rPr>
          <w:rFonts w:ascii="Courier New" w:hAnsi="Courier New" w:cs="Courier New"/>
          <w:rtl/>
        </w:rPr>
        <w:t xml:space="preserve"> والافضال </w:t>
      </w:r>
      <w:del w:id="1082" w:author="Transkribus" w:date="2019-12-11T14:30:00Z">
        <w:r w:rsidRPr="009B6BCA">
          <w:rPr>
            <w:rFonts w:ascii="Courier New" w:hAnsi="Courier New" w:cs="Courier New"/>
            <w:rtl/>
          </w:rPr>
          <w:delText>الغزير والجامكية</w:delText>
        </w:r>
      </w:del>
      <w:ins w:id="1083" w:author="Transkribus" w:date="2019-12-11T14:30:00Z">
        <w:r w:rsidRPr="00EE6742">
          <w:rPr>
            <w:rFonts w:ascii="Courier New" w:hAnsi="Courier New" w:cs="Courier New"/>
            <w:rtl/>
          </w:rPr>
          <w:t>العزير والحامكبة</w:t>
        </w:r>
      </w:ins>
      <w:r w:rsidRPr="00EE6742">
        <w:rPr>
          <w:rFonts w:ascii="Courier New" w:hAnsi="Courier New" w:cs="Courier New"/>
          <w:rtl/>
        </w:rPr>
        <w:t xml:space="preserve"> الوافرة</w:t>
      </w:r>
    </w:p>
    <w:p w:rsidR="00287992" w:rsidRPr="00EE6742" w:rsidRDefault="00287992" w:rsidP="00287992">
      <w:pPr>
        <w:pStyle w:val="NurText"/>
        <w:bidi/>
        <w:rPr>
          <w:rFonts w:ascii="Courier New" w:hAnsi="Courier New" w:cs="Courier New"/>
        </w:rPr>
      </w:pPr>
      <w:r w:rsidRPr="00EE6742">
        <w:rPr>
          <w:rFonts w:ascii="Courier New" w:hAnsi="Courier New" w:cs="Courier New"/>
          <w:rtl/>
        </w:rPr>
        <w:t xml:space="preserve">والصلات </w:t>
      </w:r>
      <w:del w:id="1084" w:author="Transkribus" w:date="2019-12-11T14:30:00Z">
        <w:r w:rsidRPr="009B6BCA">
          <w:rPr>
            <w:rFonts w:ascii="Courier New" w:hAnsi="Courier New" w:cs="Courier New"/>
            <w:rtl/>
          </w:rPr>
          <w:delText>المتواترة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085" w:author="Transkribus" w:date="2019-12-11T14:30:00Z">
        <w:r w:rsidRPr="00EE6742">
          <w:rPr>
            <w:rFonts w:ascii="Courier New" w:hAnsi="Courier New" w:cs="Courier New"/>
            <w:rtl/>
          </w:rPr>
          <w:t>الشواثرة وكان حطياغنسدم مكبنا فى دولته ولم بنل فى خدمته الى ابن أبى الملك</w:t>
        </w:r>
      </w:ins>
    </w:p>
    <w:p w:rsidR="00287992" w:rsidRPr="009B6BCA" w:rsidRDefault="00287992" w:rsidP="00287992">
      <w:pPr>
        <w:pStyle w:val="NurText"/>
        <w:bidi/>
        <w:rPr>
          <w:del w:id="1086" w:author="Transkribus" w:date="2019-12-11T14:30:00Z"/>
          <w:rFonts w:ascii="Courier New" w:hAnsi="Courier New" w:cs="Courier New"/>
        </w:rPr>
      </w:pPr>
      <w:dir w:val="rtl">
        <w:dir w:val="rtl">
          <w:del w:id="1087" w:author="Transkribus" w:date="2019-12-11T14:30:00Z">
            <w:r w:rsidRPr="009B6BCA">
              <w:rPr>
                <w:rFonts w:ascii="Courier New" w:hAnsi="Courier New" w:cs="Courier New"/>
                <w:rtl/>
              </w:rPr>
              <w:delText>وكان حظيا عنده مكينا فى دولته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287992" w:rsidRPr="009B6BCA" w:rsidRDefault="00287992" w:rsidP="00287992">
      <w:pPr>
        <w:pStyle w:val="NurText"/>
        <w:bidi/>
        <w:rPr>
          <w:del w:id="1088" w:author="Transkribus" w:date="2019-12-11T14:30:00Z"/>
          <w:rFonts w:ascii="Courier New" w:hAnsi="Courier New" w:cs="Courier New"/>
        </w:rPr>
      </w:pPr>
      <w:dir w:val="rtl">
        <w:dir w:val="rtl">
          <w:del w:id="1089" w:author="Transkribus" w:date="2019-12-11T14:30:00Z">
            <w:r w:rsidRPr="009B6BCA">
              <w:rPr>
                <w:rFonts w:ascii="Courier New" w:hAnsi="Courier New" w:cs="Courier New"/>
                <w:rtl/>
              </w:rPr>
              <w:delText xml:space="preserve">ولم يزل فى خدمته الى ان اتى الملك </w:delText>
            </w:r>
          </w:del>
          <w:r w:rsidRPr="00EE6742">
            <w:rPr>
              <w:rFonts w:ascii="Courier New" w:hAnsi="Courier New" w:cs="Courier New"/>
              <w:rtl/>
            </w:rPr>
            <w:t xml:space="preserve">الاشرف الى </w:t>
          </w:r>
          <w:del w:id="1090" w:author="Transkribus" w:date="2019-12-11T14:30:00Z">
            <w:r w:rsidRPr="009B6BCA">
              <w:rPr>
                <w:rFonts w:ascii="Courier New" w:hAnsi="Courier New" w:cs="Courier New"/>
                <w:rtl/>
              </w:rPr>
              <w:delText>دمشق وتسلمها من</w:delText>
            </w:r>
          </w:del>
          <w:ins w:id="1091" w:author="Transkribus" w:date="2019-12-11T14:30:00Z">
            <w:r w:rsidRPr="00EE6742">
              <w:rPr>
                <w:rFonts w:ascii="Courier New" w:hAnsi="Courier New" w:cs="Courier New"/>
                <w:rtl/>
              </w:rPr>
              <w:t>ديسق وسلهامن</w:t>
            </w:r>
          </w:ins>
          <w:r w:rsidRPr="00EE6742">
            <w:rPr>
              <w:rFonts w:ascii="Courier New" w:hAnsi="Courier New" w:cs="Courier New"/>
              <w:rtl/>
            </w:rPr>
            <w:t xml:space="preserve"> ابن </w:t>
          </w:r>
          <w:del w:id="1092" w:author="Transkribus" w:date="2019-12-11T14:30:00Z">
            <w:r w:rsidRPr="009B6BCA">
              <w:rPr>
                <w:rFonts w:ascii="Courier New" w:hAnsi="Courier New" w:cs="Courier New"/>
                <w:rtl/>
              </w:rPr>
              <w:delText>ا</w:delText>
            </w:r>
          </w:del>
          <w:ins w:id="1093" w:author="Transkribus" w:date="2019-12-11T14:30:00Z">
            <w:r w:rsidRPr="00EE6742">
              <w:rPr>
                <w:rFonts w:ascii="Courier New" w:hAnsi="Courier New" w:cs="Courier New"/>
                <w:rtl/>
              </w:rPr>
              <w:t>أ</w:t>
            </w:r>
          </w:ins>
          <w:r w:rsidRPr="00EE6742">
            <w:rPr>
              <w:rFonts w:ascii="Courier New" w:hAnsi="Courier New" w:cs="Courier New"/>
              <w:rtl/>
            </w:rPr>
            <w:t xml:space="preserve">خيه الملك </w:t>
          </w:r>
          <w:del w:id="1094" w:author="Transkribus" w:date="2019-12-11T14:30:00Z">
            <w:r w:rsidRPr="009B6BCA">
              <w:rPr>
                <w:rFonts w:ascii="Courier New" w:hAnsi="Courier New" w:cs="Courier New"/>
                <w:rtl/>
              </w:rPr>
              <w:delText>الناصر داود</w:delText>
            </w:r>
          </w:del>
          <w:ins w:id="1095" w:author="Transkribus" w:date="2019-12-11T14:30:00Z">
            <w:r w:rsidRPr="00EE6742">
              <w:rPr>
                <w:rFonts w:ascii="Courier New" w:hAnsi="Courier New" w:cs="Courier New"/>
                <w:rtl/>
              </w:rPr>
              <w:t>الناصرداود</w:t>
            </w:r>
          </w:ins>
          <w:r w:rsidRPr="00EE6742">
            <w:rPr>
              <w:rFonts w:ascii="Courier New" w:hAnsi="Courier New" w:cs="Courier New"/>
              <w:rtl/>
            </w:rPr>
            <w:t xml:space="preserve"> بن الملك المعظم </w:t>
          </w:r>
          <w:del w:id="109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287992" w:rsidRPr="00EE6742" w:rsidRDefault="00287992" w:rsidP="00287992">
      <w:pPr>
        <w:pStyle w:val="NurText"/>
        <w:bidi/>
        <w:rPr>
          <w:ins w:id="1097" w:author="Transkribus" w:date="2019-12-11T14:30:00Z"/>
          <w:rFonts w:ascii="Courier New" w:hAnsi="Courier New" w:cs="Courier New"/>
        </w:rPr>
      </w:pPr>
      <w:dir w:val="rtl">
        <w:dir w:val="rtl">
          <w:r w:rsidRPr="00EE6742">
            <w:rPr>
              <w:rFonts w:ascii="Courier New" w:hAnsi="Courier New" w:cs="Courier New"/>
              <w:rtl/>
            </w:rPr>
            <w:t xml:space="preserve">وذلك فى </w:t>
          </w:r>
          <w:del w:id="1098" w:author="Transkribus" w:date="2019-12-11T14:30:00Z">
            <w:r w:rsidRPr="009B6BCA">
              <w:rPr>
                <w:rFonts w:ascii="Courier New" w:hAnsi="Courier New" w:cs="Courier New"/>
                <w:rtl/>
              </w:rPr>
              <w:delText>شعبان سنة ست وعشرين وستمائة فاتى</w:delText>
            </w:r>
          </w:del>
          <w:ins w:id="1099" w:author="Transkribus" w:date="2019-12-11T14:30:00Z">
            <w:r w:rsidRPr="00EE6742">
              <w:rPr>
                <w:rFonts w:ascii="Courier New" w:hAnsi="Courier New" w:cs="Courier New"/>
                <w:rtl/>
              </w:rPr>
              <w:t>شعثان</w:t>
            </w:r>
          </w:ins>
          <w:r>
            <w:t>‬</w:t>
          </w:r>
          <w:r>
            <w:t>‬</w:t>
          </w:r>
        </w:dir>
      </w:dir>
    </w:p>
    <w:p w:rsidR="00287992" w:rsidRPr="009B6BCA" w:rsidRDefault="00287992" w:rsidP="00287992">
      <w:pPr>
        <w:pStyle w:val="NurText"/>
        <w:bidi/>
        <w:rPr>
          <w:del w:id="1100" w:author="Transkribus" w:date="2019-12-11T14:30:00Z"/>
          <w:rFonts w:ascii="Courier New" w:hAnsi="Courier New" w:cs="Courier New"/>
        </w:rPr>
      </w:pPr>
      <w:ins w:id="1101" w:author="Transkribus" w:date="2019-12-11T14:30:00Z">
        <w:r w:rsidRPr="00EE6742">
          <w:rPr>
            <w:rFonts w:ascii="Courier New" w:hAnsi="Courier New" w:cs="Courier New"/>
            <w:rtl/>
          </w:rPr>
          <w:t>ستةست وعسر بن وسثماثة أانى</w:t>
        </w:r>
      </w:ins>
      <w:r w:rsidRPr="00EE6742">
        <w:rPr>
          <w:rFonts w:ascii="Courier New" w:hAnsi="Courier New" w:cs="Courier New"/>
          <w:rtl/>
        </w:rPr>
        <w:t xml:space="preserve"> معه الى </w:t>
      </w:r>
      <w:del w:id="1102" w:author="Transkribus" w:date="2019-12-11T14:30:00Z">
        <w:r w:rsidRPr="009B6BCA">
          <w:rPr>
            <w:rFonts w:ascii="Courier New" w:hAnsi="Courier New" w:cs="Courier New"/>
            <w:rtl/>
          </w:rPr>
          <w:delText>دمشق وبقى</w:delText>
        </w:r>
      </w:del>
      <w:ins w:id="1103" w:author="Transkribus" w:date="2019-12-11T14:30:00Z">
        <w:r w:rsidRPr="00EE6742">
          <w:rPr>
            <w:rFonts w:ascii="Courier New" w:hAnsi="Courier New" w:cs="Courier New"/>
            <w:rtl/>
          </w:rPr>
          <w:t>دمسق ويق</w:t>
        </w:r>
      </w:ins>
      <w:r w:rsidRPr="00EE6742">
        <w:rPr>
          <w:rFonts w:ascii="Courier New" w:hAnsi="Courier New" w:cs="Courier New"/>
          <w:rtl/>
        </w:rPr>
        <w:t xml:space="preserve"> بها </w:t>
      </w:r>
      <w:del w:id="110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287992" w:rsidRPr="00EE6742" w:rsidRDefault="00287992" w:rsidP="00287992">
      <w:pPr>
        <w:pStyle w:val="NurText"/>
        <w:bidi/>
        <w:rPr>
          <w:rFonts w:ascii="Courier New" w:hAnsi="Courier New" w:cs="Courier New"/>
        </w:rPr>
      </w:pPr>
      <w:dir w:val="rtl">
        <w:dir w:val="rtl">
          <w:r w:rsidRPr="00EE6742">
            <w:rPr>
              <w:rFonts w:ascii="Courier New" w:hAnsi="Courier New" w:cs="Courier New"/>
              <w:rtl/>
            </w:rPr>
            <w:t>ثم ولاه السلطان ر</w:t>
          </w:r>
          <w:del w:id="1105" w:author="Transkribus" w:date="2019-12-11T14:30:00Z">
            <w:r w:rsidRPr="009B6BCA">
              <w:rPr>
                <w:rFonts w:ascii="Courier New" w:hAnsi="Courier New" w:cs="Courier New"/>
                <w:rtl/>
              </w:rPr>
              <w:delText>ئا</w:delText>
            </w:r>
          </w:del>
          <w:ins w:id="1106" w:author="Transkribus" w:date="2019-12-11T14:30:00Z">
            <w:r w:rsidRPr="00EE6742">
              <w:rPr>
                <w:rFonts w:ascii="Courier New" w:hAnsi="Courier New" w:cs="Courier New"/>
                <w:rtl/>
              </w:rPr>
              <w:t>أ</w:t>
            </w:r>
          </w:ins>
          <w:r w:rsidRPr="00EE6742">
            <w:rPr>
              <w:rFonts w:ascii="Courier New" w:hAnsi="Courier New" w:cs="Courier New"/>
              <w:rtl/>
            </w:rPr>
            <w:t>سة الطب ولم</w:t>
          </w:r>
          <w:del w:id="1107" w:author="Transkribus" w:date="2019-12-11T14:30:00Z">
            <w:r w:rsidRPr="009B6BCA">
              <w:rPr>
                <w:rFonts w:ascii="Courier New" w:hAnsi="Courier New" w:cs="Courier New"/>
                <w:rtl/>
              </w:rPr>
              <w:delText xml:space="preserve"> يزل فى خدمته الى ان توفى الملك الاشرف</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287992" w:rsidRPr="00EE6742" w:rsidRDefault="00287992" w:rsidP="00287992">
      <w:pPr>
        <w:pStyle w:val="NurText"/>
        <w:bidi/>
        <w:rPr>
          <w:ins w:id="1108" w:author="Transkribus" w:date="2019-12-11T14:30:00Z"/>
          <w:rFonts w:ascii="Courier New" w:hAnsi="Courier New" w:cs="Courier New"/>
        </w:rPr>
      </w:pPr>
      <w:dir w:val="rtl">
        <w:dir w:val="rtl">
          <w:del w:id="1109" w:author="Transkribus" w:date="2019-12-11T14:30:00Z">
            <w:r w:rsidRPr="009B6BCA">
              <w:rPr>
                <w:rFonts w:ascii="Courier New" w:hAnsi="Courier New" w:cs="Courier New"/>
                <w:rtl/>
              </w:rPr>
              <w:delText>وكانت</w:delText>
            </w:r>
          </w:del>
          <w:ins w:id="1110" w:author="Transkribus" w:date="2019-12-11T14:30:00Z">
            <w:r w:rsidRPr="00EE6742">
              <w:rPr>
                <w:rFonts w:ascii="Courier New" w:hAnsi="Courier New" w:cs="Courier New"/>
                <w:rtl/>
              </w:rPr>
              <w:t>ابن لى فى جديية الى ابن توفى الملك الاشرف وكاتت</w:t>
            </w:r>
          </w:ins>
          <w:r w:rsidRPr="00EE6742">
            <w:rPr>
              <w:rFonts w:ascii="Courier New" w:hAnsi="Courier New" w:cs="Courier New"/>
              <w:rtl/>
            </w:rPr>
            <w:t xml:space="preserve"> وفاته ر</w:t>
          </w:r>
          <w:del w:id="1111" w:author="Transkribus" w:date="2019-12-11T14:30:00Z">
            <w:r w:rsidRPr="009B6BCA">
              <w:rPr>
                <w:rFonts w:ascii="Courier New" w:hAnsi="Courier New" w:cs="Courier New"/>
                <w:rtl/>
              </w:rPr>
              <w:delText>ح</w:delText>
            </w:r>
          </w:del>
          <w:ins w:id="1112" w:author="Transkribus" w:date="2019-12-11T14:30:00Z">
            <w:r w:rsidRPr="00EE6742">
              <w:rPr>
                <w:rFonts w:ascii="Courier New" w:hAnsi="Courier New" w:cs="Courier New"/>
                <w:rtl/>
              </w:rPr>
              <w:t>ج</w:t>
            </w:r>
          </w:ins>
          <w:r w:rsidRPr="00EE6742">
            <w:rPr>
              <w:rFonts w:ascii="Courier New" w:hAnsi="Courier New" w:cs="Courier New"/>
              <w:rtl/>
            </w:rPr>
            <w:t>م</w:t>
          </w:r>
          <w:ins w:id="1113" w:author="Transkribus" w:date="2019-12-11T14:30:00Z">
            <w:r w:rsidRPr="00EE6742">
              <w:rPr>
                <w:rFonts w:ascii="Courier New" w:hAnsi="Courier New" w:cs="Courier New"/>
                <w:rtl/>
              </w:rPr>
              <w:t>ة</w:t>
            </w:r>
          </w:ins>
          <w:r w:rsidRPr="00EE6742">
            <w:rPr>
              <w:rFonts w:ascii="Courier New" w:hAnsi="Courier New" w:cs="Courier New"/>
              <w:rtl/>
            </w:rPr>
            <w:t xml:space="preserve">ه الله </w:t>
          </w:r>
          <w:del w:id="1114" w:author="Transkribus" w:date="2019-12-11T14:30:00Z">
            <w:r w:rsidRPr="009B6BCA">
              <w:rPr>
                <w:rFonts w:ascii="Courier New" w:hAnsi="Courier New" w:cs="Courier New"/>
                <w:rtl/>
              </w:rPr>
              <w:delText>ب</w:delText>
            </w:r>
          </w:del>
          <w:r w:rsidRPr="00EE6742">
            <w:rPr>
              <w:rFonts w:ascii="Courier New" w:hAnsi="Courier New" w:cs="Courier New"/>
              <w:rtl/>
            </w:rPr>
            <w:t xml:space="preserve">قلعة دمشق </w:t>
          </w:r>
          <w:del w:id="1115" w:author="Transkribus" w:date="2019-12-11T14:30:00Z">
            <w:r w:rsidRPr="009B6BCA">
              <w:rPr>
                <w:rFonts w:ascii="Courier New" w:hAnsi="Courier New" w:cs="Courier New"/>
                <w:rtl/>
              </w:rPr>
              <w:delText>اول نهار يوم الخميس</w:delText>
            </w:r>
          </w:del>
          <w:ins w:id="1116" w:author="Transkribus" w:date="2019-12-11T14:30:00Z">
            <w:r w:rsidRPr="00EE6742">
              <w:rPr>
                <w:rFonts w:ascii="Courier New" w:hAnsi="Courier New" w:cs="Courier New"/>
                <w:rtl/>
              </w:rPr>
              <w:t>أول نهاروم</w:t>
            </w:r>
          </w:ins>
          <w:r>
            <w:t>‬</w:t>
          </w:r>
          <w:r>
            <w:t>‬</w:t>
          </w:r>
        </w:dir>
      </w:dir>
    </w:p>
    <w:p w:rsidR="00287992" w:rsidRPr="009B6BCA" w:rsidRDefault="00287992" w:rsidP="00287992">
      <w:pPr>
        <w:pStyle w:val="NurText"/>
        <w:bidi/>
        <w:rPr>
          <w:del w:id="1117" w:author="Transkribus" w:date="2019-12-11T14:30:00Z"/>
          <w:rFonts w:ascii="Courier New" w:hAnsi="Courier New" w:cs="Courier New"/>
        </w:rPr>
      </w:pPr>
      <w:ins w:id="1118" w:author="Transkribus" w:date="2019-12-11T14:30:00Z">
        <w:r w:rsidRPr="00EE6742">
          <w:rPr>
            <w:rFonts w:ascii="Courier New" w:hAnsi="Courier New" w:cs="Courier New"/>
            <w:rtl/>
          </w:rPr>
          <w:t>النيس</w:t>
        </w:r>
      </w:ins>
      <w:r w:rsidRPr="00EE6742">
        <w:rPr>
          <w:rFonts w:ascii="Courier New" w:hAnsi="Courier New" w:cs="Courier New"/>
          <w:rtl/>
        </w:rPr>
        <w:t xml:space="preserve"> رابع الم</w:t>
      </w:r>
      <w:del w:id="1119" w:author="Transkribus" w:date="2019-12-11T14:30:00Z">
        <w:r w:rsidRPr="009B6BCA">
          <w:rPr>
            <w:rFonts w:ascii="Courier New" w:hAnsi="Courier New" w:cs="Courier New"/>
            <w:rtl/>
          </w:rPr>
          <w:delText>ح</w:delText>
        </w:r>
      </w:del>
      <w:ins w:id="1120" w:author="Transkribus" w:date="2019-12-11T14:30:00Z">
        <w:r w:rsidRPr="00EE6742">
          <w:rPr>
            <w:rFonts w:ascii="Courier New" w:hAnsi="Courier New" w:cs="Courier New"/>
            <w:rtl/>
          </w:rPr>
          <w:t>ج</w:t>
        </w:r>
      </w:ins>
      <w:r w:rsidRPr="00EE6742">
        <w:rPr>
          <w:rFonts w:ascii="Courier New" w:hAnsi="Courier New" w:cs="Courier New"/>
          <w:rtl/>
        </w:rPr>
        <w:t xml:space="preserve">رم سنة خمس </w:t>
      </w:r>
      <w:del w:id="1121" w:author="Transkribus" w:date="2019-12-11T14:30:00Z">
        <w:r w:rsidRPr="009B6BCA">
          <w:rPr>
            <w:rFonts w:ascii="Courier New" w:hAnsi="Courier New" w:cs="Courier New"/>
            <w:rtl/>
          </w:rPr>
          <w:delText>وثلاثين وستمائة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287992" w:rsidRPr="00EE6742" w:rsidRDefault="00287992" w:rsidP="00287992">
      <w:pPr>
        <w:pStyle w:val="NurText"/>
        <w:bidi/>
        <w:rPr>
          <w:rFonts w:ascii="Courier New" w:hAnsi="Courier New" w:cs="Courier New"/>
        </w:rPr>
      </w:pPr>
      <w:dir w:val="rtl">
        <w:dir w:val="rtl">
          <w:ins w:id="1122" w:author="Transkribus" w:date="2019-12-11T14:30:00Z">
            <w:r w:rsidRPr="00EE6742">
              <w:rPr>
                <w:rFonts w:ascii="Courier New" w:hAnsi="Courier New" w:cs="Courier New"/>
                <w:rtl/>
              </w:rPr>
              <w:t xml:space="preserve">ونالانين وسماثة </w:t>
            </w:r>
          </w:ins>
          <w:r w:rsidRPr="00EE6742">
            <w:rPr>
              <w:rFonts w:ascii="Courier New" w:hAnsi="Courier New" w:cs="Courier New"/>
              <w:rtl/>
            </w:rPr>
            <w:t xml:space="preserve">ثم بعد ذلك </w:t>
          </w:r>
          <w:del w:id="1123" w:author="Transkribus" w:date="2019-12-11T14:30:00Z">
            <w:r w:rsidRPr="009B6BCA">
              <w:rPr>
                <w:rFonts w:ascii="Courier New" w:hAnsi="Courier New" w:cs="Courier New"/>
                <w:rtl/>
              </w:rPr>
              <w:delText>لما ملك</w:delText>
            </w:r>
          </w:del>
          <w:ins w:id="1124" w:author="Transkribus" w:date="2019-12-11T14:30:00Z">
            <w:r w:rsidRPr="00EE6742">
              <w:rPr>
                <w:rFonts w:ascii="Courier New" w:hAnsi="Courier New" w:cs="Courier New"/>
                <w:rtl/>
              </w:rPr>
              <w:t>لماملك</w:t>
            </w:r>
          </w:ins>
          <w:r w:rsidRPr="00EE6742">
            <w:rPr>
              <w:rFonts w:ascii="Courier New" w:hAnsi="Courier New" w:cs="Courier New"/>
              <w:rtl/>
            </w:rPr>
            <w:t xml:space="preserve"> دمشق الملك الكامل</w:t>
          </w:r>
          <w:r>
            <w:t>‬</w:t>
          </w:r>
          <w:r>
            <w:t>‬</w:t>
          </w:r>
        </w:dir>
      </w:dir>
    </w:p>
    <w:p w:rsidR="00287992" w:rsidRPr="00EE6742" w:rsidRDefault="00287992" w:rsidP="00287992">
      <w:pPr>
        <w:pStyle w:val="NurText"/>
        <w:bidi/>
        <w:rPr>
          <w:ins w:id="1125" w:author="Transkribus" w:date="2019-12-11T14:30:00Z"/>
          <w:rFonts w:ascii="Courier New" w:hAnsi="Courier New" w:cs="Courier New"/>
        </w:rPr>
      </w:pPr>
      <w:r w:rsidRPr="00EE6742">
        <w:rPr>
          <w:rFonts w:ascii="Courier New" w:hAnsi="Courier New" w:cs="Courier New"/>
          <w:rtl/>
        </w:rPr>
        <w:t xml:space="preserve">محمد بن </w:t>
      </w:r>
      <w:del w:id="1126" w:author="Transkribus" w:date="2019-12-11T14:30:00Z">
        <w:r w:rsidRPr="009B6BCA">
          <w:rPr>
            <w:rFonts w:ascii="Courier New" w:hAnsi="Courier New" w:cs="Courier New"/>
            <w:rtl/>
          </w:rPr>
          <w:delText>ا</w:delText>
        </w:r>
      </w:del>
      <w:ins w:id="1127" w:author="Transkribus" w:date="2019-12-11T14:30:00Z">
        <w:r w:rsidRPr="00EE6742">
          <w:rPr>
            <w:rFonts w:ascii="Courier New" w:hAnsi="Courier New" w:cs="Courier New"/>
            <w:rtl/>
          </w:rPr>
          <w:t>أ</w:t>
        </w:r>
      </w:ins>
      <w:r w:rsidRPr="00EE6742">
        <w:rPr>
          <w:rFonts w:ascii="Courier New" w:hAnsi="Courier New" w:cs="Courier New"/>
          <w:rtl/>
        </w:rPr>
        <w:t xml:space="preserve">بى بكر بن </w:t>
      </w:r>
      <w:del w:id="1128" w:author="Transkribus" w:date="2019-12-11T14:30:00Z">
        <w:r w:rsidRPr="009B6BCA">
          <w:rPr>
            <w:rFonts w:ascii="Courier New" w:hAnsi="Courier New" w:cs="Courier New"/>
            <w:rtl/>
          </w:rPr>
          <w:delText>ا</w:delText>
        </w:r>
      </w:del>
      <w:ins w:id="1129" w:author="Transkribus" w:date="2019-12-11T14:30:00Z">
        <w:r w:rsidRPr="00EE6742">
          <w:rPr>
            <w:rFonts w:ascii="Courier New" w:hAnsi="Courier New" w:cs="Courier New"/>
            <w:rtl/>
          </w:rPr>
          <w:t>أ</w:t>
        </w:r>
      </w:ins>
      <w:r w:rsidRPr="00EE6742">
        <w:rPr>
          <w:rFonts w:ascii="Courier New" w:hAnsi="Courier New" w:cs="Courier New"/>
          <w:rtl/>
        </w:rPr>
        <w:t>يوب فى الع</w:t>
      </w:r>
      <w:del w:id="1130" w:author="Transkribus" w:date="2019-12-11T14:30:00Z">
        <w:r w:rsidRPr="009B6BCA">
          <w:rPr>
            <w:rFonts w:ascii="Courier New" w:hAnsi="Courier New" w:cs="Courier New"/>
            <w:rtl/>
          </w:rPr>
          <w:delText>ش</w:delText>
        </w:r>
      </w:del>
      <w:ins w:id="1131" w:author="Transkribus" w:date="2019-12-11T14:30:00Z">
        <w:r w:rsidRPr="00EE6742">
          <w:rPr>
            <w:rFonts w:ascii="Courier New" w:hAnsi="Courier New" w:cs="Courier New"/>
            <w:rtl/>
          </w:rPr>
          <w:t>س</w:t>
        </w:r>
      </w:ins>
      <w:r w:rsidRPr="00EE6742">
        <w:rPr>
          <w:rFonts w:ascii="Courier New" w:hAnsi="Courier New" w:cs="Courier New"/>
          <w:rtl/>
        </w:rPr>
        <w:t xml:space="preserve">ر الاول من جمادى </w:t>
      </w:r>
      <w:del w:id="1132" w:author="Transkribus" w:date="2019-12-11T14:30:00Z">
        <w:r w:rsidRPr="009B6BCA">
          <w:rPr>
            <w:rFonts w:ascii="Courier New" w:hAnsi="Courier New" w:cs="Courier New"/>
            <w:rtl/>
          </w:rPr>
          <w:delText>الاولى سنة</w:delText>
        </w:r>
      </w:del>
      <w:ins w:id="1133" w:author="Transkribus" w:date="2019-12-11T14:30:00Z">
        <w:r w:rsidRPr="00EE6742">
          <w:rPr>
            <w:rFonts w:ascii="Courier New" w:hAnsi="Courier New" w:cs="Courier New"/>
            <w:rtl/>
          </w:rPr>
          <w:t>الأولى ستة</w:t>
        </w:r>
      </w:ins>
      <w:r w:rsidRPr="00EE6742">
        <w:rPr>
          <w:rFonts w:ascii="Courier New" w:hAnsi="Courier New" w:cs="Courier New"/>
          <w:rtl/>
        </w:rPr>
        <w:t xml:space="preserve"> خمس </w:t>
      </w:r>
      <w:del w:id="1134" w:author="Transkribus" w:date="2019-12-11T14:30:00Z">
        <w:r w:rsidRPr="009B6BCA">
          <w:rPr>
            <w:rFonts w:ascii="Courier New" w:hAnsi="Courier New" w:cs="Courier New"/>
            <w:rtl/>
          </w:rPr>
          <w:delText>وثلاثين وستمائة امر باستخدامه</w:delText>
        </w:r>
      </w:del>
      <w:ins w:id="1135" w:author="Transkribus" w:date="2019-12-11T14:30:00Z">
        <w:r w:rsidRPr="00EE6742">
          <w:rPr>
            <w:rFonts w:ascii="Courier New" w:hAnsi="Courier New" w:cs="Courier New"/>
            <w:rtl/>
          </w:rPr>
          <w:t>وقالانين وسثماثة أمر</w:t>
        </w:r>
      </w:ins>
    </w:p>
    <w:p w:rsidR="00287992" w:rsidRPr="00EE6742" w:rsidRDefault="00287992" w:rsidP="00287992">
      <w:pPr>
        <w:pStyle w:val="NurText"/>
        <w:bidi/>
        <w:rPr>
          <w:ins w:id="1136" w:author="Transkribus" w:date="2019-12-11T14:30:00Z"/>
          <w:rFonts w:ascii="Courier New" w:hAnsi="Courier New" w:cs="Courier New"/>
        </w:rPr>
      </w:pPr>
      <w:ins w:id="1137" w:author="Transkribus" w:date="2019-12-11T14:30:00Z">
        <w:r w:rsidRPr="00EE6742">
          <w:rPr>
            <w:rFonts w:ascii="Courier New" w:hAnsi="Courier New" w:cs="Courier New"/>
            <w:rtl/>
          </w:rPr>
          <w:t>اسحدامه</w:t>
        </w:r>
      </w:ins>
      <w:r w:rsidRPr="00EE6742">
        <w:rPr>
          <w:rFonts w:ascii="Courier New" w:hAnsi="Courier New" w:cs="Courier New"/>
          <w:rtl/>
        </w:rPr>
        <w:t xml:space="preserve"> وان </w:t>
      </w:r>
      <w:del w:id="1138" w:author="Transkribus" w:date="2019-12-11T14:30:00Z">
        <w:r w:rsidRPr="009B6BCA">
          <w:rPr>
            <w:rFonts w:ascii="Courier New" w:hAnsi="Courier New" w:cs="Courier New"/>
            <w:rtl/>
          </w:rPr>
          <w:delText>يقرر له</w:delText>
        </w:r>
      </w:del>
      <w:ins w:id="1139" w:author="Transkribus" w:date="2019-12-11T14:30:00Z">
        <w:r w:rsidRPr="00EE6742">
          <w:rPr>
            <w:rFonts w:ascii="Courier New" w:hAnsi="Courier New" w:cs="Courier New"/>
            <w:rtl/>
          </w:rPr>
          <w:t>يقرزله</w:t>
        </w:r>
      </w:ins>
      <w:r w:rsidRPr="00EE6742">
        <w:rPr>
          <w:rFonts w:ascii="Courier New" w:hAnsi="Courier New" w:cs="Courier New"/>
          <w:rtl/>
        </w:rPr>
        <w:t xml:space="preserve"> جميع ما </w:t>
      </w:r>
      <w:del w:id="1140" w:author="Transkribus" w:date="2019-12-11T14:30:00Z">
        <w:r w:rsidRPr="009B6BCA">
          <w:rPr>
            <w:rFonts w:ascii="Courier New" w:hAnsi="Courier New" w:cs="Courier New"/>
            <w:rtl/>
          </w:rPr>
          <w:delText>كان باسمه من اخيه الملك الاشرف وبقى فى خدمته مدة يسيرة وتوفى</w:delText>
        </w:r>
      </w:del>
      <w:ins w:id="1141" w:author="Transkribus" w:date="2019-12-11T14:30:00Z">
        <w:r w:rsidRPr="00EE6742">
          <w:rPr>
            <w:rFonts w:ascii="Courier New" w:hAnsi="Courier New" w:cs="Courier New"/>
            <w:rtl/>
          </w:rPr>
          <w:t>كمان باسمهمن أخيه</w:t>
        </w:r>
      </w:ins>
      <w:r w:rsidRPr="00EE6742">
        <w:rPr>
          <w:rFonts w:ascii="Courier New" w:hAnsi="Courier New" w:cs="Courier New"/>
          <w:rtl/>
        </w:rPr>
        <w:t xml:space="preserve"> الملك </w:t>
      </w:r>
      <w:del w:id="1142" w:author="Transkribus" w:date="2019-12-11T14:30:00Z">
        <w:r w:rsidRPr="009B6BCA">
          <w:rPr>
            <w:rFonts w:ascii="Courier New" w:hAnsi="Courier New" w:cs="Courier New"/>
            <w:rtl/>
          </w:rPr>
          <w:delText>الكامل رحمه</w:delText>
        </w:r>
      </w:del>
      <w:ins w:id="1143" w:author="Transkribus" w:date="2019-12-11T14:30:00Z">
        <w:r w:rsidRPr="00EE6742">
          <w:rPr>
            <w:rFonts w:ascii="Courier New" w:hAnsi="Courier New" w:cs="Courier New"/>
            <w:rtl/>
          </w:rPr>
          <w:t>الاشرف وبق فى خدمتة مدة بسيرة</w:t>
        </w:r>
      </w:ins>
    </w:p>
    <w:p w:rsidR="00287992" w:rsidRPr="00EE6742" w:rsidRDefault="00287992" w:rsidP="00287992">
      <w:pPr>
        <w:pStyle w:val="NurText"/>
        <w:bidi/>
        <w:rPr>
          <w:rFonts w:ascii="Courier New" w:hAnsi="Courier New" w:cs="Courier New"/>
        </w:rPr>
      </w:pPr>
      <w:ins w:id="1144" w:author="Transkribus" w:date="2019-12-11T14:30:00Z">
        <w:r w:rsidRPr="00EE6742">
          <w:rPr>
            <w:rFonts w:ascii="Courier New" w:hAnsi="Courier New" w:cs="Courier New"/>
            <w:rtl/>
          </w:rPr>
          <w:t>وبو فى الملك الكاسل رجمه</w:t>
        </w:r>
      </w:ins>
      <w:r w:rsidRPr="00EE6742">
        <w:rPr>
          <w:rFonts w:ascii="Courier New" w:hAnsi="Courier New" w:cs="Courier New"/>
          <w:rtl/>
        </w:rPr>
        <w:t xml:space="preserve"> الله وذلك فى </w:t>
      </w:r>
      <w:del w:id="1145" w:author="Transkribus" w:date="2019-12-11T14:30:00Z">
        <w:r w:rsidRPr="009B6BCA">
          <w:rPr>
            <w:rFonts w:ascii="Courier New" w:hAnsi="Courier New" w:cs="Courier New"/>
            <w:rtl/>
          </w:rPr>
          <w:delText>ليلة الخميس اول الليل</w:delText>
        </w:r>
      </w:del>
      <w:ins w:id="1146" w:author="Transkribus" w:date="2019-12-11T14:30:00Z">
        <w:r w:rsidRPr="00EE6742">
          <w:rPr>
            <w:rFonts w:ascii="Courier New" w:hAnsi="Courier New" w:cs="Courier New"/>
            <w:rtl/>
          </w:rPr>
          <w:t>اسلة الخيس أول اليل</w:t>
        </w:r>
      </w:ins>
      <w:r w:rsidRPr="00EE6742">
        <w:rPr>
          <w:rFonts w:ascii="Courier New" w:hAnsi="Courier New" w:cs="Courier New"/>
          <w:rtl/>
        </w:rPr>
        <w:t xml:space="preserve"> ثانى </w:t>
      </w:r>
      <w:del w:id="1147" w:author="Transkribus" w:date="2019-12-11T14:30:00Z">
        <w:r w:rsidRPr="009B6BCA">
          <w:rPr>
            <w:rFonts w:ascii="Courier New" w:hAnsi="Courier New" w:cs="Courier New"/>
            <w:rtl/>
          </w:rPr>
          <w:delText>وعشرين رجب سنة خمس وثلاثين وستمائة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148" w:author="Transkribus" w:date="2019-12-11T14:30:00Z">
        <w:r w:rsidRPr="00EE6742">
          <w:rPr>
            <w:rFonts w:ascii="Courier New" w:hAnsi="Courier New" w:cs="Courier New"/>
            <w:rtl/>
          </w:rPr>
          <w:t>عشر بن رحب سنةخمس</w:t>
        </w:r>
      </w:ins>
    </w:p>
    <w:p w:rsidR="00287992" w:rsidRPr="00EE6742" w:rsidRDefault="00287992" w:rsidP="00287992">
      <w:pPr>
        <w:pStyle w:val="NurText"/>
        <w:bidi/>
        <w:rPr>
          <w:rFonts w:ascii="Courier New" w:hAnsi="Courier New" w:cs="Courier New"/>
        </w:rPr>
      </w:pPr>
      <w:dir w:val="rtl">
        <w:dir w:val="rtl">
          <w:del w:id="1149" w:author="Transkribus" w:date="2019-12-11T14:30:00Z">
            <w:r w:rsidRPr="009B6BCA">
              <w:rPr>
                <w:rFonts w:ascii="Courier New" w:hAnsi="Courier New" w:cs="Courier New"/>
                <w:rtl/>
              </w:rPr>
              <w:delText>ولم يزل الحكيم</w:delText>
            </w:r>
          </w:del>
          <w:ins w:id="1150" w:author="Transkribus" w:date="2019-12-11T14:30:00Z">
            <w:r w:rsidRPr="00EE6742">
              <w:rPr>
                <w:rFonts w:ascii="Courier New" w:hAnsi="Courier New" w:cs="Courier New"/>
                <w:rtl/>
              </w:rPr>
              <w:t>وقلانين وستراثةولم يرل الحكم</w:t>
            </w:r>
          </w:ins>
          <w:r w:rsidRPr="00EE6742">
            <w:rPr>
              <w:rFonts w:ascii="Courier New" w:hAnsi="Courier New" w:cs="Courier New"/>
              <w:rtl/>
            </w:rPr>
            <w:t xml:space="preserve"> سعد الدين </w:t>
          </w:r>
          <w:del w:id="1151" w:author="Transkribus" w:date="2019-12-11T14:30:00Z">
            <w:r w:rsidRPr="009B6BCA">
              <w:rPr>
                <w:rFonts w:ascii="Courier New" w:hAnsi="Courier New" w:cs="Courier New"/>
                <w:rtl/>
              </w:rPr>
              <w:delText>مقيما بدمشق</w:delText>
            </w:r>
          </w:del>
          <w:ins w:id="1152" w:author="Transkribus" w:date="2019-12-11T14:30:00Z">
            <w:r w:rsidRPr="00EE6742">
              <w:rPr>
                <w:rFonts w:ascii="Courier New" w:hAnsi="Courier New" w:cs="Courier New"/>
                <w:rtl/>
              </w:rPr>
              <w:t>معمايد مشق</w:t>
            </w:r>
          </w:ins>
          <w:r w:rsidRPr="00EE6742">
            <w:rPr>
              <w:rFonts w:ascii="Courier New" w:hAnsi="Courier New" w:cs="Courier New"/>
              <w:rtl/>
            </w:rPr>
            <w:t xml:space="preserve"> وله م</w:t>
          </w:r>
          <w:del w:id="1153" w:author="Transkribus" w:date="2019-12-11T14:30:00Z">
            <w:r w:rsidRPr="009B6BCA">
              <w:rPr>
                <w:rFonts w:ascii="Courier New" w:hAnsi="Courier New" w:cs="Courier New"/>
                <w:rtl/>
              </w:rPr>
              <w:delText>ج</w:delText>
            </w:r>
          </w:del>
          <w:ins w:id="1154" w:author="Transkribus" w:date="2019-12-11T14:30:00Z">
            <w:r w:rsidRPr="00EE6742">
              <w:rPr>
                <w:rFonts w:ascii="Courier New" w:hAnsi="Courier New" w:cs="Courier New"/>
                <w:rtl/>
              </w:rPr>
              <w:t>خ</w:t>
            </w:r>
          </w:ins>
          <w:r w:rsidRPr="00EE6742">
            <w:rPr>
              <w:rFonts w:ascii="Courier New" w:hAnsi="Courier New" w:cs="Courier New"/>
              <w:rtl/>
            </w:rPr>
            <w:t>لس عام ل</w:t>
          </w:r>
          <w:del w:id="1155" w:author="Transkribus" w:date="2019-12-11T14:30:00Z">
            <w:r w:rsidRPr="009B6BCA">
              <w:rPr>
                <w:rFonts w:ascii="Courier New" w:hAnsi="Courier New" w:cs="Courier New"/>
                <w:rtl/>
              </w:rPr>
              <w:delText>ل</w:delText>
            </w:r>
          </w:del>
          <w:r w:rsidRPr="00EE6742">
            <w:rPr>
              <w:rFonts w:ascii="Courier New" w:hAnsi="Courier New" w:cs="Courier New"/>
              <w:rtl/>
            </w:rPr>
            <w:t>م</w:t>
          </w:r>
          <w:del w:id="1156" w:author="Transkribus" w:date="2019-12-11T14:30:00Z">
            <w:r w:rsidRPr="009B6BCA">
              <w:rPr>
                <w:rFonts w:ascii="Courier New" w:hAnsi="Courier New" w:cs="Courier New"/>
                <w:rtl/>
              </w:rPr>
              <w:delText>ش</w:delText>
            </w:r>
          </w:del>
          <w:ins w:id="1157" w:author="Transkribus" w:date="2019-12-11T14:30:00Z">
            <w:r w:rsidRPr="00EE6742">
              <w:rPr>
                <w:rFonts w:ascii="Courier New" w:hAnsi="Courier New" w:cs="Courier New"/>
                <w:rtl/>
              </w:rPr>
              <w:t>س</w:t>
            </w:r>
          </w:ins>
          <w:r w:rsidRPr="00EE6742">
            <w:rPr>
              <w:rFonts w:ascii="Courier New" w:hAnsi="Courier New" w:cs="Courier New"/>
              <w:rtl/>
            </w:rPr>
            <w:t>تغلي</w:t>
          </w:r>
          <w:ins w:id="1158" w:author="Transkribus" w:date="2019-12-11T14:30:00Z">
            <w:r w:rsidRPr="00EE6742">
              <w:rPr>
                <w:rFonts w:ascii="Courier New" w:hAnsi="Courier New" w:cs="Courier New"/>
                <w:rtl/>
              </w:rPr>
              <w:t>ب</w:t>
            </w:r>
          </w:ins>
          <w:r w:rsidRPr="00EE6742">
            <w:rPr>
              <w:rFonts w:ascii="Courier New" w:hAnsi="Courier New" w:cs="Courier New"/>
              <w:rtl/>
            </w:rPr>
            <w:t>ن عليه بصناعة</w:t>
          </w:r>
          <w:r>
            <w:t>‬</w:t>
          </w:r>
          <w:r>
            <w:t>‬</w:t>
          </w:r>
        </w:dir>
      </w:dir>
    </w:p>
    <w:p w:rsidR="00287992" w:rsidRPr="00EE6742" w:rsidRDefault="00287992" w:rsidP="00287992">
      <w:pPr>
        <w:pStyle w:val="NurText"/>
        <w:bidi/>
        <w:rPr>
          <w:rFonts w:ascii="Courier New" w:hAnsi="Courier New" w:cs="Courier New"/>
        </w:rPr>
      </w:pPr>
      <w:r w:rsidRPr="00EE6742">
        <w:rPr>
          <w:rFonts w:ascii="Courier New" w:hAnsi="Courier New" w:cs="Courier New"/>
          <w:rtl/>
        </w:rPr>
        <w:t xml:space="preserve">الطب الى </w:t>
      </w:r>
      <w:del w:id="1159" w:author="Transkribus" w:date="2019-12-11T14:30:00Z">
        <w:r w:rsidRPr="009B6BCA">
          <w:rPr>
            <w:rFonts w:ascii="Courier New" w:hAnsi="Courier New" w:cs="Courier New"/>
            <w:rtl/>
          </w:rPr>
          <w:delText>ان توفى رحمه</w:delText>
        </w:r>
      </w:del>
      <w:ins w:id="1160" w:author="Transkribus" w:date="2019-12-11T14:30:00Z">
        <w:r w:rsidRPr="00EE6742">
          <w:rPr>
            <w:rFonts w:ascii="Courier New" w:hAnsi="Courier New" w:cs="Courier New"/>
            <w:rtl/>
          </w:rPr>
          <w:t>ابن بوفى رجمة</w:t>
        </w:r>
      </w:ins>
      <w:r w:rsidRPr="00EE6742">
        <w:rPr>
          <w:rFonts w:ascii="Courier New" w:hAnsi="Courier New" w:cs="Courier New"/>
          <w:rtl/>
        </w:rPr>
        <w:t xml:space="preserve"> الله </w:t>
      </w:r>
      <w:del w:id="1161" w:author="Transkribus" w:date="2019-12-11T14:30:00Z">
        <w:r w:rsidRPr="009B6BCA">
          <w:rPr>
            <w:rFonts w:ascii="Courier New" w:hAnsi="Courier New" w:cs="Courier New"/>
            <w:rtl/>
          </w:rPr>
          <w:delText>وكانت وفاته بدمشق</w:delText>
        </w:r>
      </w:del>
      <w:ins w:id="1162" w:author="Transkribus" w:date="2019-12-11T14:30:00Z">
        <w:r w:rsidRPr="00EE6742">
          <w:rPr>
            <w:rFonts w:ascii="Courier New" w:hAnsi="Courier New" w:cs="Courier New"/>
            <w:rtl/>
          </w:rPr>
          <w:t>وكاتت وفالهيد مسق</w:t>
        </w:r>
      </w:ins>
      <w:r w:rsidRPr="00EE6742">
        <w:rPr>
          <w:rFonts w:ascii="Courier New" w:hAnsi="Courier New" w:cs="Courier New"/>
          <w:rtl/>
        </w:rPr>
        <w:t xml:space="preserve"> فى شهر جمادى </w:t>
      </w:r>
      <w:del w:id="1163" w:author="Transkribus" w:date="2019-12-11T14:30:00Z">
        <w:r w:rsidRPr="009B6BCA">
          <w:rPr>
            <w:rFonts w:ascii="Courier New" w:hAnsi="Courier New" w:cs="Courier New"/>
            <w:rtl/>
          </w:rPr>
          <w:delText>الاخرة سنة اربع</w:delText>
        </w:r>
      </w:del>
      <w:ins w:id="1164" w:author="Transkribus" w:date="2019-12-11T14:30:00Z">
        <w:r w:rsidRPr="00EE6742">
          <w:rPr>
            <w:rFonts w:ascii="Courier New" w:hAnsi="Courier New" w:cs="Courier New"/>
            <w:rtl/>
          </w:rPr>
          <w:t>الأجره سنةه أربع</w:t>
        </w:r>
      </w:ins>
      <w:r w:rsidRPr="00EE6742">
        <w:rPr>
          <w:rFonts w:ascii="Courier New" w:hAnsi="Courier New" w:cs="Courier New"/>
          <w:rtl/>
        </w:rPr>
        <w:t xml:space="preserve"> واربعين</w:t>
      </w:r>
      <w:del w:id="1165" w:author="Transkribus" w:date="2019-12-11T14:30:00Z">
        <w:r w:rsidRPr="009B6BCA">
          <w:rPr>
            <w:rFonts w:ascii="Courier New" w:hAnsi="Courier New" w:cs="Courier New"/>
            <w:rtl/>
          </w:rPr>
          <w:delText xml:space="preserve"> وستمائة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287992" w:rsidRPr="00EE6742" w:rsidRDefault="00287992" w:rsidP="00287992">
      <w:pPr>
        <w:pStyle w:val="NurText"/>
        <w:bidi/>
        <w:rPr>
          <w:rFonts w:ascii="Courier New" w:hAnsi="Courier New" w:cs="Courier New"/>
        </w:rPr>
      </w:pPr>
      <w:dir w:val="rtl">
        <w:dir w:val="rtl">
          <w:del w:id="1166" w:author="Transkribus" w:date="2019-12-11T14:30:00Z">
            <w:r w:rsidRPr="009B6BCA">
              <w:rPr>
                <w:rFonts w:ascii="Courier New" w:hAnsi="Courier New" w:cs="Courier New"/>
                <w:rtl/>
              </w:rPr>
              <w:delText>وللشريف البكرى</w:delText>
            </w:r>
          </w:del>
          <w:ins w:id="1167" w:author="Transkribus" w:date="2019-12-11T14:30:00Z">
            <w:r w:rsidRPr="00EE6742">
              <w:rPr>
                <w:rFonts w:ascii="Courier New" w:hAnsi="Courier New" w:cs="Courier New"/>
                <w:rtl/>
              </w:rPr>
              <w:t>وسثماثة أو لشريف مالبكرى</w:t>
            </w:r>
          </w:ins>
          <w:r w:rsidRPr="00EE6742">
            <w:rPr>
              <w:rFonts w:ascii="Courier New" w:hAnsi="Courier New" w:cs="Courier New"/>
              <w:rtl/>
            </w:rPr>
            <w:t xml:space="preserve"> فى الحك</w:t>
          </w:r>
          <w:del w:id="1168" w:author="Transkribus" w:date="2019-12-11T14:30:00Z">
            <w:r w:rsidRPr="009B6BCA">
              <w:rPr>
                <w:rFonts w:ascii="Courier New" w:hAnsi="Courier New" w:cs="Courier New"/>
                <w:rtl/>
              </w:rPr>
              <w:delText>ي</w:delText>
            </w:r>
          </w:del>
          <w:r w:rsidRPr="00EE6742">
            <w:rPr>
              <w:rFonts w:ascii="Courier New" w:hAnsi="Courier New" w:cs="Courier New"/>
              <w:rtl/>
            </w:rPr>
            <w:t xml:space="preserve">م سعد الدين من </w:t>
          </w:r>
          <w:del w:id="1169" w:author="Transkribus" w:date="2019-12-11T14:30:00Z">
            <w:r w:rsidRPr="009B6BCA">
              <w:rPr>
                <w:rFonts w:ascii="Courier New" w:hAnsi="Courier New" w:cs="Courier New"/>
                <w:rtl/>
              </w:rPr>
              <w:delText>اب</w:delText>
            </w:r>
          </w:del>
          <w:ins w:id="1170" w:author="Transkribus" w:date="2019-12-11T14:30:00Z">
            <w:r w:rsidRPr="00EE6742">
              <w:rPr>
                <w:rFonts w:ascii="Courier New" w:hAnsi="Courier New" w:cs="Courier New"/>
                <w:rtl/>
              </w:rPr>
              <w:t>أ</w:t>
            </w:r>
          </w:ins>
          <w:r w:rsidRPr="00EE6742">
            <w:rPr>
              <w:rFonts w:ascii="Courier New" w:hAnsi="Courier New" w:cs="Courier New"/>
              <w:rtl/>
            </w:rPr>
            <w:t>يات</w:t>
          </w:r>
          <w:del w:id="117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287992" w:rsidRPr="00EE6742" w:rsidRDefault="00287992" w:rsidP="00287992">
      <w:pPr>
        <w:pStyle w:val="NurText"/>
        <w:bidi/>
        <w:rPr>
          <w:ins w:id="1172" w:author="Transkribus" w:date="2019-12-11T14:30:00Z"/>
          <w:rFonts w:ascii="Courier New" w:hAnsi="Courier New" w:cs="Courier New"/>
        </w:rPr>
      </w:pPr>
      <w:dir w:val="rtl">
        <w:dir w:val="rtl">
          <w:del w:id="1173" w:author="Transkribus" w:date="2019-12-11T14:30:00Z">
            <w:r w:rsidRPr="009B6BCA">
              <w:rPr>
                <w:rFonts w:ascii="Courier New" w:hAnsi="Courier New" w:cs="Courier New"/>
                <w:rtl/>
              </w:rPr>
              <w:delText>حكيم لطيف</w:delText>
            </w:r>
          </w:del>
          <w:ins w:id="1174" w:author="Transkribus" w:date="2019-12-11T14:30:00Z">
            <w:r w:rsidRPr="00EE6742">
              <w:rPr>
                <w:rFonts w:ascii="Courier New" w:hAnsi="Courier New" w:cs="Courier New"/>
                <w:rtl/>
              </w:rPr>
              <w:t>ثم الطويل</w:t>
            </w:r>
          </w:ins>
          <w:r>
            <w:t>‬</w:t>
          </w:r>
          <w:r>
            <w:t>‬</w:t>
          </w:r>
        </w:dir>
      </w:dir>
    </w:p>
    <w:p w:rsidR="00287992" w:rsidRPr="00EE6742" w:rsidRDefault="00287992" w:rsidP="00287992">
      <w:pPr>
        <w:pStyle w:val="NurText"/>
        <w:bidi/>
        <w:rPr>
          <w:rFonts w:ascii="Courier New" w:hAnsi="Courier New" w:cs="Courier New"/>
        </w:rPr>
      </w:pPr>
      <w:ins w:id="1175" w:author="Transkribus" w:date="2019-12-11T14:30:00Z">
        <w:r w:rsidRPr="00EE6742">
          <w:rPr>
            <w:rFonts w:ascii="Courier New" w:hAnsi="Courier New" w:cs="Courier New"/>
            <w:rtl/>
          </w:rPr>
          <w:t>حكم الطيف</w:t>
        </w:r>
      </w:ins>
      <w:r w:rsidRPr="00EE6742">
        <w:rPr>
          <w:rFonts w:ascii="Courier New" w:hAnsi="Courier New" w:cs="Courier New"/>
          <w:rtl/>
        </w:rPr>
        <w:t xml:space="preserve"> من </w:t>
      </w:r>
      <w:del w:id="1176" w:author="Transkribus" w:date="2019-12-11T14:30:00Z">
        <w:r w:rsidRPr="009B6BCA">
          <w:rPr>
            <w:rFonts w:ascii="Courier New" w:hAnsi="Courier New" w:cs="Courier New"/>
            <w:rtl/>
          </w:rPr>
          <w:delText>ل</w:delText>
        </w:r>
      </w:del>
      <w:ins w:id="1177" w:author="Transkribus" w:date="2019-12-11T14:30:00Z">
        <w:r w:rsidRPr="00EE6742">
          <w:rPr>
            <w:rFonts w:ascii="Courier New" w:hAnsi="Courier New" w:cs="Courier New"/>
            <w:rtl/>
          </w:rPr>
          <w:t>ا</w:t>
        </w:r>
      </w:ins>
      <w:r w:rsidRPr="00EE6742">
        <w:rPr>
          <w:rFonts w:ascii="Courier New" w:hAnsi="Courier New" w:cs="Courier New"/>
          <w:rtl/>
        </w:rPr>
        <w:t>طافة وصفه</w:t>
      </w:r>
      <w:del w:id="117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يود المعافى</w:delText>
            </w:r>
            <w:r>
              <w:delText>‬</w:delText>
            </w:r>
            <w:r>
              <w:delText>‬</w:delText>
            </w:r>
          </w:dir>
        </w:dir>
      </w:del>
      <w:ins w:id="1179" w:author="Transkribus" w:date="2019-12-11T14:30:00Z">
        <w:del w:id="1180" w:author="Transkribus" w:date="2019-12-11T14:30:00Z">
          <w:r w:rsidRPr="00EE6742">
            <w:rPr>
              <w:rFonts w:ascii="Courier New" w:hAnsi="Courier New" w:cs="Courier New"/>
              <w:rtl/>
            </w:rPr>
            <w:delText xml:space="preserve"> * بود المنافى</w:delText>
          </w:r>
        </w:del>
      </w:ins>
      <w:r w:rsidRPr="00EE6742">
        <w:rPr>
          <w:rFonts w:ascii="Courier New" w:hAnsi="Courier New" w:cs="Courier New"/>
          <w:rtl/>
        </w:rPr>
        <w:t xml:space="preserve"> السقم </w:t>
      </w:r>
      <w:del w:id="1181" w:author="Transkribus" w:date="2019-12-11T14:30:00Z">
        <w:r w:rsidRPr="009B6BCA">
          <w:rPr>
            <w:rFonts w:ascii="Courier New" w:hAnsi="Courier New" w:cs="Courier New"/>
            <w:rtl/>
          </w:rPr>
          <w:delText>حتى يعوده الطويل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182" w:author="Transkribus" w:date="2019-12-11T14:30:00Z">
        <w:r w:rsidRPr="00EE6742">
          <w:rPr>
            <w:rFonts w:ascii="Courier New" w:hAnsi="Courier New" w:cs="Courier New"/>
            <w:rtl/>
          </w:rPr>
          <w:t>حنى يعودة</w:t>
        </w:r>
      </w:ins>
    </w:p>
    <w:p w:rsidR="00287992" w:rsidRPr="00EE6742" w:rsidRDefault="00287992" w:rsidP="00287992">
      <w:pPr>
        <w:pStyle w:val="NurText"/>
        <w:bidi/>
        <w:rPr>
          <w:rFonts w:ascii="Courier New" w:hAnsi="Courier New" w:cs="Courier New"/>
        </w:rPr>
      </w:pPr>
      <w:dir w:val="rtl">
        <w:dir w:val="rtl">
          <w:del w:id="1183" w:author="Transkribus" w:date="2019-12-11T14:30:00Z">
            <w:r w:rsidRPr="009B6BCA">
              <w:rPr>
                <w:rFonts w:ascii="Courier New" w:hAnsi="Courier New" w:cs="Courier New"/>
                <w:rtl/>
              </w:rPr>
              <w:delText>رضى</w:delText>
            </w:r>
          </w:del>
          <w:ins w:id="1184" w:author="Transkribus" w:date="2019-12-11T14:30:00Z">
            <w:r w:rsidRPr="00EE6742">
              <w:rPr>
                <w:rFonts w:ascii="Courier New" w:hAnsi="Courier New" w:cs="Courier New"/>
                <w:rtl/>
              </w:rPr>
              <w:t>صى</w:t>
            </w:r>
          </w:ins>
          <w:r w:rsidRPr="00EE6742">
            <w:rPr>
              <w:rFonts w:ascii="Courier New" w:hAnsi="Courier New" w:cs="Courier New"/>
              <w:rtl/>
            </w:rPr>
            <w:t xml:space="preserve"> الدين</w:t>
          </w:r>
          <w:del w:id="1185" w:author="Transkribus" w:date="2019-12-11T14:30:00Z">
            <w:r w:rsidRPr="009B6BCA">
              <w:rPr>
                <w:rFonts w:ascii="Courier New" w:hAnsi="Courier New" w:cs="Courier New"/>
                <w:rtl/>
              </w:rPr>
              <w:delText xml:space="preserve"> الرحبي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287992" w:rsidRPr="00EE6742" w:rsidRDefault="00287992" w:rsidP="00287992">
      <w:pPr>
        <w:pStyle w:val="NurText"/>
        <w:bidi/>
        <w:rPr>
          <w:ins w:id="1186" w:author="Transkribus" w:date="2019-12-11T14:30:00Z"/>
          <w:rFonts w:ascii="Courier New" w:hAnsi="Courier New" w:cs="Courier New"/>
        </w:rPr>
      </w:pPr>
      <w:dir w:val="rtl">
        <w:dir w:val="rtl">
          <w:del w:id="1187" w:author="Transkribus" w:date="2019-12-11T14:30:00Z">
            <w:r w:rsidRPr="009B6BCA">
              <w:rPr>
                <w:rFonts w:ascii="Courier New" w:hAnsi="Courier New" w:cs="Courier New"/>
                <w:rtl/>
              </w:rPr>
              <w:delText xml:space="preserve">هو الشيخ الحكيم الامام العالم </w:delText>
            </w:r>
          </w:del>
          <w:ins w:id="1188" w:author="Transkribus" w:date="2019-12-11T14:30:00Z">
            <w:r w:rsidRPr="00EE6742">
              <w:rPr>
                <w:rFonts w:ascii="Courier New" w:hAnsi="Courier New" w:cs="Courier New"/>
                <w:rtl/>
              </w:rPr>
              <w:t>*(</w:t>
            </w:r>
          </w:ins>
          <w:r w:rsidRPr="00EE6742">
            <w:rPr>
              <w:rFonts w:ascii="Courier New" w:hAnsi="Courier New" w:cs="Courier New"/>
              <w:rtl/>
            </w:rPr>
            <w:t xml:space="preserve">رضى الدين </w:t>
          </w:r>
          <w:del w:id="1189" w:author="Transkribus" w:date="2019-12-11T14:30:00Z">
            <w:r w:rsidRPr="009B6BCA">
              <w:rPr>
                <w:rFonts w:ascii="Courier New" w:hAnsi="Courier New" w:cs="Courier New"/>
                <w:rtl/>
              </w:rPr>
              <w:delText>ابو الحجاج</w:delText>
            </w:r>
          </w:del>
          <w:ins w:id="1190" w:author="Transkribus" w:date="2019-12-11T14:30:00Z">
            <w:r w:rsidRPr="00EE6742">
              <w:rPr>
                <w:rFonts w:ascii="Courier New" w:hAnsi="Courier New" w:cs="Courier New"/>
                <w:rtl/>
              </w:rPr>
              <w:t>الرحى*</w:t>
            </w:r>
          </w:ins>
          <w:r>
            <w:t>‬</w:t>
          </w:r>
          <w:r>
            <w:t>‬</w:t>
          </w:r>
        </w:dir>
      </w:dir>
    </w:p>
    <w:p w:rsidR="00287992" w:rsidRPr="00EE6742" w:rsidRDefault="00287992" w:rsidP="00287992">
      <w:pPr>
        <w:pStyle w:val="NurText"/>
        <w:bidi/>
        <w:rPr>
          <w:ins w:id="1191" w:author="Transkribus" w:date="2019-12-11T14:30:00Z"/>
          <w:rFonts w:ascii="Courier New" w:hAnsi="Courier New" w:cs="Courier New"/>
        </w:rPr>
      </w:pPr>
      <w:ins w:id="1192" w:author="Transkribus" w:date="2019-12-11T14:30:00Z">
        <w:r w:rsidRPr="00EE6742">
          <w:rPr>
            <w:rFonts w:ascii="Courier New" w:hAnsi="Courier New" w:cs="Courier New"/>
            <w:rtl/>
          </w:rPr>
          <w:t>ابهو الشيبح الحكم الاسام العالم وشى الدين أبو الجاج</w:t>
        </w:r>
      </w:ins>
      <w:r w:rsidRPr="00EE6742">
        <w:rPr>
          <w:rFonts w:ascii="Courier New" w:hAnsi="Courier New" w:cs="Courier New"/>
          <w:rtl/>
        </w:rPr>
        <w:t xml:space="preserve"> يوسف بن </w:t>
      </w:r>
      <w:del w:id="1193" w:author="Transkribus" w:date="2019-12-11T14:30:00Z">
        <w:r w:rsidRPr="009B6BCA">
          <w:rPr>
            <w:rFonts w:ascii="Courier New" w:hAnsi="Courier New" w:cs="Courier New"/>
            <w:rtl/>
          </w:rPr>
          <w:delText>حيدرة بن</w:delText>
        </w:r>
      </w:del>
      <w:ins w:id="1194" w:author="Transkribus" w:date="2019-12-11T14:30:00Z">
        <w:r w:rsidRPr="00EE6742">
          <w:rPr>
            <w:rFonts w:ascii="Courier New" w:hAnsi="Courier New" w:cs="Courier New"/>
            <w:rtl/>
          </w:rPr>
          <w:t>جبدرة</w:t>
        </w:r>
      </w:ins>
    </w:p>
    <w:p w:rsidR="00287992" w:rsidRPr="00EE6742" w:rsidRDefault="00287992" w:rsidP="00287992">
      <w:pPr>
        <w:pStyle w:val="NurText"/>
        <w:bidi/>
        <w:rPr>
          <w:ins w:id="1195" w:author="Transkribus" w:date="2019-12-11T14:30:00Z"/>
          <w:rFonts w:ascii="Courier New" w:hAnsi="Courier New" w:cs="Courier New"/>
        </w:rPr>
      </w:pPr>
      <w:ins w:id="1196" w:author="Transkribus" w:date="2019-12-11T14:30:00Z">
        <w:r w:rsidRPr="00EE6742">
          <w:rPr>
            <w:rFonts w:ascii="Courier New" w:hAnsi="Courier New" w:cs="Courier New"/>
            <w:rtl/>
          </w:rPr>
          <w:t>اب</w:t>
        </w:r>
      </w:ins>
    </w:p>
    <w:p w:rsidR="00287992" w:rsidRPr="00EE6742" w:rsidRDefault="00287992" w:rsidP="00287992">
      <w:pPr>
        <w:pStyle w:val="NurText"/>
        <w:bidi/>
        <w:rPr>
          <w:ins w:id="1197" w:author="Transkribus" w:date="2019-12-11T14:30:00Z"/>
          <w:rFonts w:ascii="Courier New" w:hAnsi="Courier New" w:cs="Courier New"/>
        </w:rPr>
      </w:pPr>
      <w:ins w:id="1198" w:author="Transkribus" w:date="2019-12-11T14:30:00Z">
        <w:r w:rsidRPr="00EE6742">
          <w:rPr>
            <w:rFonts w:ascii="Courier New" w:hAnsi="Courier New" w:cs="Courier New"/>
            <w:rtl/>
          </w:rPr>
          <w:t>١٩٣</w:t>
        </w:r>
      </w:ins>
    </w:p>
    <w:p w:rsidR="00287992" w:rsidRPr="00EE6742" w:rsidRDefault="00287992" w:rsidP="00287992">
      <w:pPr>
        <w:pStyle w:val="NurText"/>
        <w:bidi/>
        <w:rPr>
          <w:rFonts w:ascii="Courier New" w:hAnsi="Courier New" w:cs="Courier New"/>
        </w:rPr>
      </w:pPr>
      <w:ins w:id="1199" w:author="Transkribus" w:date="2019-12-11T14:30:00Z">
        <w:r w:rsidRPr="00EE6742">
          <w:rPr>
            <w:rFonts w:ascii="Courier New" w:hAnsi="Courier New" w:cs="Courier New"/>
            <w:rtl/>
          </w:rPr>
          <w:t>ابن</w:t>
        </w:r>
      </w:ins>
      <w:r w:rsidRPr="00EE6742">
        <w:rPr>
          <w:rFonts w:ascii="Courier New" w:hAnsi="Courier New" w:cs="Courier New"/>
          <w:rtl/>
        </w:rPr>
        <w:t xml:space="preserve"> الحسن الرح</w:t>
      </w:r>
      <w:del w:id="1200" w:author="Transkribus" w:date="2019-12-11T14:30:00Z">
        <w:r w:rsidRPr="009B6BCA">
          <w:rPr>
            <w:rFonts w:ascii="Courier New" w:hAnsi="Courier New" w:cs="Courier New"/>
            <w:rtl/>
          </w:rPr>
          <w:delText>ب</w:delText>
        </w:r>
      </w:del>
      <w:r w:rsidRPr="00EE6742">
        <w:rPr>
          <w:rFonts w:ascii="Courier New" w:hAnsi="Courier New" w:cs="Courier New"/>
          <w:rtl/>
        </w:rPr>
        <w:t>ى من الاكا</w:t>
      </w:r>
      <w:del w:id="1201" w:author="Transkribus" w:date="2019-12-11T14:30:00Z">
        <w:r w:rsidRPr="009B6BCA">
          <w:rPr>
            <w:rFonts w:ascii="Courier New" w:hAnsi="Courier New" w:cs="Courier New"/>
            <w:rtl/>
          </w:rPr>
          <w:delText>ب</w:delText>
        </w:r>
      </w:del>
      <w:r w:rsidRPr="00EE6742">
        <w:rPr>
          <w:rFonts w:ascii="Courier New" w:hAnsi="Courier New" w:cs="Courier New"/>
          <w:rtl/>
        </w:rPr>
        <w:t>ر فى صناعة الطب والمتع</w:t>
      </w:r>
      <w:del w:id="1202" w:author="Transkribus" w:date="2019-12-11T14:30:00Z">
        <w:r w:rsidRPr="009B6BCA">
          <w:rPr>
            <w:rFonts w:ascii="Courier New" w:hAnsi="Courier New" w:cs="Courier New"/>
            <w:rtl/>
          </w:rPr>
          <w:delText>ي</w:delText>
        </w:r>
      </w:del>
      <w:ins w:id="1203" w:author="Transkribus" w:date="2019-12-11T14:30:00Z">
        <w:r w:rsidRPr="00EE6742">
          <w:rPr>
            <w:rFonts w:ascii="Courier New" w:hAnsi="Courier New" w:cs="Courier New"/>
            <w:rtl/>
          </w:rPr>
          <w:t>ب</w:t>
        </w:r>
      </w:ins>
      <w:r w:rsidRPr="00EE6742">
        <w:rPr>
          <w:rFonts w:ascii="Courier New" w:hAnsi="Courier New" w:cs="Courier New"/>
          <w:rtl/>
        </w:rPr>
        <w:t xml:space="preserve">نين من </w:t>
      </w:r>
      <w:del w:id="1204" w:author="Transkribus" w:date="2019-12-11T14:30:00Z">
        <w:r w:rsidRPr="009B6BCA">
          <w:rPr>
            <w:rFonts w:ascii="Courier New" w:hAnsi="Courier New" w:cs="Courier New"/>
            <w:rtl/>
          </w:rPr>
          <w:delText>اه</w:delText>
        </w:r>
      </w:del>
      <w:ins w:id="1205" w:author="Transkribus" w:date="2019-12-11T14:30:00Z">
        <w:r w:rsidRPr="00EE6742">
          <w:rPr>
            <w:rFonts w:ascii="Courier New" w:hAnsi="Courier New" w:cs="Courier New"/>
            <w:rtl/>
          </w:rPr>
          <w:t>أع</w:t>
        </w:r>
      </w:ins>
      <w:r w:rsidRPr="00EE6742">
        <w:rPr>
          <w:rFonts w:ascii="Courier New" w:hAnsi="Courier New" w:cs="Courier New"/>
          <w:rtl/>
        </w:rPr>
        <w:t>لها وله القدم والاش</w:t>
      </w:r>
      <w:del w:id="1206" w:author="Transkribus" w:date="2019-12-11T14:30:00Z">
        <w:r w:rsidRPr="009B6BCA">
          <w:rPr>
            <w:rFonts w:ascii="Courier New" w:hAnsi="Courier New" w:cs="Courier New"/>
            <w:rtl/>
          </w:rPr>
          <w:delText>ت</w:delText>
        </w:r>
      </w:del>
      <w:ins w:id="1207" w:author="Transkribus" w:date="2019-12-11T14:30:00Z">
        <w:r w:rsidRPr="00EE6742">
          <w:rPr>
            <w:rFonts w:ascii="Courier New" w:hAnsi="Courier New" w:cs="Courier New"/>
            <w:rtl/>
          </w:rPr>
          <w:t>ن</w:t>
        </w:r>
      </w:ins>
      <w:r w:rsidRPr="00EE6742">
        <w:rPr>
          <w:rFonts w:ascii="Courier New" w:hAnsi="Courier New" w:cs="Courier New"/>
          <w:rtl/>
        </w:rPr>
        <w:t>هار</w:t>
      </w:r>
    </w:p>
    <w:p w:rsidR="00287992" w:rsidRPr="00EE6742" w:rsidRDefault="00287992" w:rsidP="00287992">
      <w:pPr>
        <w:pStyle w:val="NurText"/>
        <w:bidi/>
        <w:rPr>
          <w:rFonts w:ascii="Courier New" w:hAnsi="Courier New" w:cs="Courier New"/>
        </w:rPr>
      </w:pPr>
      <w:r w:rsidRPr="00EE6742">
        <w:rPr>
          <w:rFonts w:ascii="Courier New" w:hAnsi="Courier New" w:cs="Courier New"/>
          <w:rtl/>
        </w:rPr>
        <w:t xml:space="preserve">والذكر </w:t>
      </w:r>
      <w:del w:id="1208" w:author="Transkribus" w:date="2019-12-11T14:30:00Z">
        <w:r w:rsidRPr="009B6BCA">
          <w:rPr>
            <w:rFonts w:ascii="Courier New" w:hAnsi="Courier New" w:cs="Courier New"/>
            <w:rtl/>
          </w:rPr>
          <w:delText>الشائع عند الخواص</w:delText>
        </w:r>
      </w:del>
      <w:ins w:id="1209" w:author="Transkribus" w:date="2019-12-11T14:30:00Z">
        <w:r w:rsidRPr="00EE6742">
          <w:rPr>
            <w:rFonts w:ascii="Courier New" w:hAnsi="Courier New" w:cs="Courier New"/>
            <w:rtl/>
          </w:rPr>
          <w:t>الشاتع عبد الخواس</w:t>
        </w:r>
      </w:ins>
      <w:r w:rsidRPr="00EE6742">
        <w:rPr>
          <w:rFonts w:ascii="Courier New" w:hAnsi="Courier New" w:cs="Courier New"/>
          <w:rtl/>
        </w:rPr>
        <w:t xml:space="preserve"> والعوام</w:t>
      </w:r>
      <w:del w:id="121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211" w:author="Transkribus" w:date="2019-12-11T14:30:00Z">
        <w:r w:rsidRPr="00EE6742">
          <w:rPr>
            <w:rFonts w:ascii="Courier New" w:hAnsi="Courier New" w:cs="Courier New"/>
            <w:rtl/>
          </w:rPr>
          <w:t xml:space="preserve"> ولم يزل محلاعند الملول وغير هيم كشيرى الأجترام لهوكمان</w:t>
        </w:r>
      </w:ins>
    </w:p>
    <w:p w:rsidR="00287992" w:rsidRPr="009B6BCA" w:rsidRDefault="00287992" w:rsidP="00287992">
      <w:pPr>
        <w:pStyle w:val="NurText"/>
        <w:bidi/>
        <w:rPr>
          <w:del w:id="1212" w:author="Transkribus" w:date="2019-12-11T14:30:00Z"/>
          <w:rFonts w:ascii="Courier New" w:hAnsi="Courier New" w:cs="Courier New"/>
        </w:rPr>
      </w:pPr>
      <w:dir w:val="rtl">
        <w:dir w:val="rtl">
          <w:del w:id="1213" w:author="Transkribus" w:date="2019-12-11T14:30:00Z">
            <w:r w:rsidRPr="009B6BCA">
              <w:rPr>
                <w:rFonts w:ascii="Courier New" w:hAnsi="Courier New" w:cs="Courier New"/>
                <w:rtl/>
              </w:rPr>
              <w:delText>ولم يزل مبجلا عند الملوك وغيرهم كثيرى الاحترام له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287992" w:rsidRPr="00EE6742" w:rsidRDefault="00287992" w:rsidP="00287992">
      <w:pPr>
        <w:pStyle w:val="NurText"/>
        <w:bidi/>
        <w:rPr>
          <w:rFonts w:ascii="Courier New" w:hAnsi="Courier New" w:cs="Courier New"/>
        </w:rPr>
      </w:pPr>
      <w:dir w:val="rtl">
        <w:dir w:val="rtl">
          <w:del w:id="1214" w:author="Transkribus" w:date="2019-12-11T14:30:00Z">
            <w:r w:rsidRPr="009B6BCA">
              <w:rPr>
                <w:rFonts w:ascii="Courier New" w:hAnsi="Courier New" w:cs="Courier New"/>
                <w:rtl/>
              </w:rPr>
              <w:delText xml:space="preserve">وكان </w:delText>
            </w:r>
          </w:del>
          <w:r w:rsidRPr="00EE6742">
            <w:rPr>
              <w:rFonts w:ascii="Courier New" w:hAnsi="Courier New" w:cs="Courier New"/>
              <w:rtl/>
            </w:rPr>
            <w:t xml:space="preserve">كبير النفس عالى الهمة </w:t>
          </w:r>
          <w:del w:id="1215" w:author="Transkribus" w:date="2019-12-11T14:30:00Z">
            <w:r w:rsidRPr="009B6BCA">
              <w:rPr>
                <w:rFonts w:ascii="Courier New" w:hAnsi="Courier New" w:cs="Courier New"/>
                <w:rtl/>
              </w:rPr>
              <w:delText>كثير التحقيق</w:delText>
            </w:r>
          </w:del>
          <w:ins w:id="1216" w:author="Transkribus" w:date="2019-12-11T14:30:00Z">
            <w:r w:rsidRPr="00EE6742">
              <w:rPr>
                <w:rFonts w:ascii="Courier New" w:hAnsi="Courier New" w:cs="Courier New"/>
                <w:rtl/>
              </w:rPr>
              <w:t>كتير الحقيى</w:t>
            </w:r>
          </w:ins>
          <w:r w:rsidRPr="00EE6742">
            <w:rPr>
              <w:rFonts w:ascii="Courier New" w:hAnsi="Courier New" w:cs="Courier New"/>
              <w:rtl/>
            </w:rPr>
            <w:t xml:space="preserve"> حسن السيرة </w:t>
          </w:r>
          <w:del w:id="1217" w:author="Transkribus" w:date="2019-12-11T14:30:00Z">
            <w:r w:rsidRPr="009B6BCA">
              <w:rPr>
                <w:rFonts w:ascii="Courier New" w:hAnsi="Courier New" w:cs="Courier New"/>
                <w:rtl/>
              </w:rPr>
              <w:delText>محبا للخير واهله</w:delText>
            </w:r>
          </w:del>
          <w:ins w:id="1218" w:author="Transkribus" w:date="2019-12-11T14:30:00Z">
            <w:r w:rsidRPr="00EE6742">
              <w:rPr>
                <w:rFonts w:ascii="Courier New" w:hAnsi="Courier New" w:cs="Courier New"/>
                <w:rtl/>
              </w:rPr>
              <w:t>مجيالجروأعله</w:t>
            </w:r>
          </w:ins>
          <w:r w:rsidRPr="00EE6742">
            <w:rPr>
              <w:rFonts w:ascii="Courier New" w:hAnsi="Courier New" w:cs="Courier New"/>
              <w:rtl/>
            </w:rPr>
            <w:t xml:space="preserve"> شديد الا</w:t>
          </w:r>
          <w:del w:id="1219" w:author="Transkribus" w:date="2019-12-11T14:30:00Z">
            <w:r w:rsidRPr="009B6BCA">
              <w:rPr>
                <w:rFonts w:ascii="Courier New" w:hAnsi="Courier New" w:cs="Courier New"/>
                <w:rtl/>
              </w:rPr>
              <w:delText>ج</w:delText>
            </w:r>
          </w:del>
          <w:ins w:id="1220" w:author="Transkribus" w:date="2019-12-11T14:30:00Z">
            <w:r w:rsidRPr="00EE6742">
              <w:rPr>
                <w:rFonts w:ascii="Courier New" w:hAnsi="Courier New" w:cs="Courier New"/>
                <w:rtl/>
              </w:rPr>
              <w:t>ح</w:t>
            </w:r>
          </w:ins>
          <w:r w:rsidRPr="00EE6742">
            <w:rPr>
              <w:rFonts w:ascii="Courier New" w:hAnsi="Courier New" w:cs="Courier New"/>
              <w:rtl/>
            </w:rPr>
            <w:t>تهاد فى مداواة</w:t>
          </w:r>
          <w:del w:id="1221" w:author="Transkribus" w:date="2019-12-11T14:30:00Z">
            <w:r w:rsidRPr="009B6BCA">
              <w:rPr>
                <w:rFonts w:ascii="Courier New" w:hAnsi="Courier New" w:cs="Courier New"/>
                <w:rtl/>
              </w:rPr>
              <w:delText xml:space="preserve"> المرضى رؤوفا بالخلق طاهر اللسان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287992" w:rsidRPr="00EE6742" w:rsidRDefault="00287992" w:rsidP="00287992">
      <w:pPr>
        <w:pStyle w:val="NurText"/>
        <w:bidi/>
        <w:rPr>
          <w:rFonts w:ascii="Courier New" w:hAnsi="Courier New" w:cs="Courier New"/>
        </w:rPr>
      </w:pPr>
      <w:dir w:val="rtl">
        <w:dir w:val="rtl">
          <w:del w:id="1222" w:author="Transkribus" w:date="2019-12-11T14:30:00Z">
            <w:r w:rsidRPr="009B6BCA">
              <w:rPr>
                <w:rFonts w:ascii="Courier New" w:hAnsi="Courier New" w:cs="Courier New"/>
                <w:rtl/>
              </w:rPr>
              <w:delText>ما عرف</w:delText>
            </w:r>
          </w:del>
          <w:ins w:id="1223" w:author="Transkribus" w:date="2019-12-11T14:30:00Z">
            <w:r w:rsidRPr="00EE6742">
              <w:rPr>
                <w:rFonts w:ascii="Courier New" w:hAnsi="Courier New" w:cs="Courier New"/>
                <w:rtl/>
              </w:rPr>
              <w:t>المرضى رؤنا الخلق طاهر اللسان ماعرف</w:t>
            </w:r>
          </w:ins>
          <w:r w:rsidRPr="00EE6742">
            <w:rPr>
              <w:rFonts w:ascii="Courier New" w:hAnsi="Courier New" w:cs="Courier New"/>
              <w:rtl/>
            </w:rPr>
            <w:t xml:space="preserve"> منه فى </w:t>
          </w:r>
          <w:del w:id="1224" w:author="Transkribus" w:date="2019-12-11T14:30:00Z">
            <w:r w:rsidRPr="009B6BCA">
              <w:rPr>
                <w:rFonts w:ascii="Courier New" w:hAnsi="Courier New" w:cs="Courier New"/>
                <w:rtl/>
              </w:rPr>
              <w:delText>سائر عمره انه اذى احدا ولا تكلم</w:delText>
            </w:r>
          </w:del>
          <w:ins w:id="1225" w:author="Transkribus" w:date="2019-12-11T14:30:00Z">
            <w:r w:rsidRPr="00EE6742">
              <w:rPr>
                <w:rFonts w:ascii="Courier New" w:hAnsi="Courier New" w:cs="Courier New"/>
                <w:rtl/>
              </w:rPr>
              <w:t>صاتر عمرة اله آدى أحمد اولاتكام</w:t>
            </w:r>
          </w:ins>
          <w:r w:rsidRPr="00EE6742">
            <w:rPr>
              <w:rFonts w:ascii="Courier New" w:hAnsi="Courier New" w:cs="Courier New"/>
              <w:rtl/>
            </w:rPr>
            <w:t xml:space="preserve"> فى </w:t>
          </w:r>
          <w:del w:id="1226" w:author="Transkribus" w:date="2019-12-11T14:30:00Z">
            <w:r w:rsidRPr="009B6BCA">
              <w:rPr>
                <w:rFonts w:ascii="Courier New" w:hAnsi="Courier New" w:cs="Courier New"/>
                <w:rtl/>
              </w:rPr>
              <w:delText>عرض غيره بسوء</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227" w:author="Transkribus" w:date="2019-12-11T14:30:00Z">
            <w:r w:rsidRPr="00EE6742">
              <w:rPr>
                <w:rFonts w:ascii="Courier New" w:hAnsi="Courier New" w:cs="Courier New"/>
                <w:rtl/>
              </w:rPr>
              <w:t>عرسى</w:t>
            </w:r>
          </w:ins>
          <w:r>
            <w:t>‬</w:t>
          </w:r>
          <w:r>
            <w:t>‬</w:t>
          </w:r>
        </w:dir>
      </w:dir>
    </w:p>
    <w:p w:rsidR="00287992" w:rsidRPr="00EE6742" w:rsidRDefault="00287992" w:rsidP="00287992">
      <w:pPr>
        <w:pStyle w:val="NurText"/>
        <w:bidi/>
        <w:rPr>
          <w:ins w:id="1228" w:author="Transkribus" w:date="2019-12-11T14:30:00Z"/>
          <w:rFonts w:ascii="Courier New" w:hAnsi="Courier New" w:cs="Courier New"/>
        </w:rPr>
      </w:pPr>
      <w:dir w:val="rtl">
        <w:dir w:val="rtl">
          <w:ins w:id="1229" w:author="Transkribus" w:date="2019-12-11T14:30:00Z">
            <w:r w:rsidRPr="00EE6742">
              <w:rPr>
                <w:rFonts w:ascii="Courier New" w:hAnsi="Courier New" w:cs="Courier New"/>
                <w:rtl/>
              </w:rPr>
              <w:t xml:space="preserve">اير عيسوة </w:t>
            </w:r>
          </w:ins>
          <w:r w:rsidRPr="00EE6742">
            <w:rPr>
              <w:rFonts w:ascii="Courier New" w:hAnsi="Courier New" w:cs="Courier New"/>
              <w:rtl/>
            </w:rPr>
            <w:t xml:space="preserve">وكان </w:t>
          </w:r>
          <w:del w:id="1230" w:author="Transkribus" w:date="2019-12-11T14:30:00Z">
            <w:r w:rsidRPr="009B6BCA">
              <w:rPr>
                <w:rFonts w:ascii="Courier New" w:hAnsi="Courier New" w:cs="Courier New"/>
                <w:rtl/>
              </w:rPr>
              <w:delText>والده من</w:delText>
            </w:r>
          </w:del>
          <w:ins w:id="1231" w:author="Transkribus" w:date="2019-12-11T14:30:00Z">
            <w:r w:rsidRPr="00EE6742">
              <w:rPr>
                <w:rFonts w:ascii="Courier New" w:hAnsi="Courier New" w:cs="Courier New"/>
                <w:rtl/>
              </w:rPr>
              <w:t>والديمن</w:t>
            </w:r>
          </w:ins>
          <w:r w:rsidRPr="00EE6742">
            <w:rPr>
              <w:rFonts w:ascii="Courier New" w:hAnsi="Courier New" w:cs="Courier New"/>
              <w:rtl/>
            </w:rPr>
            <w:t xml:space="preserve"> بلد الر</w:t>
          </w:r>
          <w:del w:id="1232" w:author="Transkribus" w:date="2019-12-11T14:30:00Z">
            <w:r w:rsidRPr="009B6BCA">
              <w:rPr>
                <w:rFonts w:ascii="Courier New" w:hAnsi="Courier New" w:cs="Courier New"/>
                <w:rtl/>
              </w:rPr>
              <w:delText>حب</w:delText>
            </w:r>
          </w:del>
          <w:ins w:id="1233" w:author="Transkribus" w:date="2019-12-11T14:30:00Z">
            <w:r w:rsidRPr="00EE6742">
              <w:rPr>
                <w:rFonts w:ascii="Courier New" w:hAnsi="Courier New" w:cs="Courier New"/>
                <w:rtl/>
              </w:rPr>
              <w:t>جي</w:t>
            </w:r>
          </w:ins>
          <w:r w:rsidRPr="00EE6742">
            <w:rPr>
              <w:rFonts w:ascii="Courier New" w:hAnsi="Courier New" w:cs="Courier New"/>
              <w:rtl/>
            </w:rPr>
            <w:t xml:space="preserve">ة وله </w:t>
          </w:r>
          <w:del w:id="1234" w:author="Transkribus" w:date="2019-12-11T14:30:00Z">
            <w:r w:rsidRPr="009B6BCA">
              <w:rPr>
                <w:rFonts w:ascii="Courier New" w:hAnsi="Courier New" w:cs="Courier New"/>
                <w:rtl/>
              </w:rPr>
              <w:delText>ايضا</w:delText>
            </w:r>
          </w:del>
          <w:ins w:id="1235" w:author="Transkribus" w:date="2019-12-11T14:30:00Z">
            <w:r w:rsidRPr="00EE6742">
              <w:rPr>
                <w:rFonts w:ascii="Courier New" w:hAnsi="Courier New" w:cs="Courier New"/>
                <w:rtl/>
              </w:rPr>
              <w:t>أبصا</w:t>
            </w:r>
          </w:ins>
          <w:r w:rsidRPr="00EE6742">
            <w:rPr>
              <w:rFonts w:ascii="Courier New" w:hAnsi="Courier New" w:cs="Courier New"/>
              <w:rtl/>
            </w:rPr>
            <w:t xml:space="preserve"> نظر فى صناعة الطب </w:t>
          </w:r>
          <w:del w:id="1236" w:author="Transkribus" w:date="2019-12-11T14:30:00Z">
            <w:r w:rsidRPr="009B6BCA">
              <w:rPr>
                <w:rFonts w:ascii="Courier New" w:hAnsi="Courier New" w:cs="Courier New"/>
                <w:rtl/>
              </w:rPr>
              <w:delText>الا ان</w:delText>
            </w:r>
          </w:del>
          <w:ins w:id="1237" w:author="Transkribus" w:date="2019-12-11T14:30:00Z">
            <w:r w:rsidRPr="00EE6742">
              <w:rPr>
                <w:rFonts w:ascii="Courier New" w:hAnsi="Courier New" w:cs="Courier New"/>
                <w:rtl/>
              </w:rPr>
              <w:t>الاان</w:t>
            </w:r>
          </w:ins>
          <w:r w:rsidRPr="00EE6742">
            <w:rPr>
              <w:rFonts w:ascii="Courier New" w:hAnsi="Courier New" w:cs="Courier New"/>
              <w:rtl/>
            </w:rPr>
            <w:t xml:space="preserve"> صناعة </w:t>
          </w:r>
          <w:del w:id="1238" w:author="Transkribus" w:date="2019-12-11T14:30:00Z">
            <w:r w:rsidRPr="009B6BCA">
              <w:rPr>
                <w:rFonts w:ascii="Courier New" w:hAnsi="Courier New" w:cs="Courier New"/>
                <w:rtl/>
              </w:rPr>
              <w:delText>الكحل كانت اغلب</w:delText>
            </w:r>
          </w:del>
          <w:ins w:id="1239" w:author="Transkribus" w:date="2019-12-11T14:30:00Z">
            <w:r w:rsidRPr="00EE6742">
              <w:rPr>
                <w:rFonts w:ascii="Courier New" w:hAnsi="Courier New" w:cs="Courier New"/>
                <w:rtl/>
              </w:rPr>
              <w:t>الكال</w:t>
            </w:r>
          </w:ins>
          <w:r>
            <w:t>‬</w:t>
          </w:r>
          <w:r>
            <w:t>‬</w:t>
          </w:r>
        </w:dir>
      </w:dir>
    </w:p>
    <w:p w:rsidR="00287992" w:rsidRPr="00EE6742" w:rsidRDefault="00287992" w:rsidP="00287992">
      <w:pPr>
        <w:pStyle w:val="NurText"/>
        <w:bidi/>
        <w:rPr>
          <w:rFonts w:ascii="Courier New" w:hAnsi="Courier New" w:cs="Courier New"/>
        </w:rPr>
      </w:pPr>
      <w:ins w:id="1240" w:author="Transkribus" w:date="2019-12-11T14:30:00Z">
        <w:r w:rsidRPr="00EE6742">
          <w:rPr>
            <w:rFonts w:ascii="Courier New" w:hAnsi="Courier New" w:cs="Courier New"/>
            <w:rtl/>
          </w:rPr>
          <w:t>كالت أغلب</w:t>
        </w:r>
      </w:ins>
      <w:r w:rsidRPr="00EE6742">
        <w:rPr>
          <w:rFonts w:ascii="Courier New" w:hAnsi="Courier New" w:cs="Courier New"/>
          <w:rtl/>
        </w:rPr>
        <w:t xml:space="preserve"> عليه وعرف بها</w:t>
      </w:r>
      <w:del w:id="124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242" w:author="Transkribus" w:date="2019-12-11T14:30:00Z">
        <w:r w:rsidRPr="00EE6742">
          <w:rPr>
            <w:rFonts w:ascii="Courier New" w:hAnsi="Courier New" w:cs="Courier New"/>
            <w:rtl/>
          </w:rPr>
          <w:t xml:space="preserve"> وكان مولد الشيح رضى الدين بجريرة ابن عمر وفشايها وأقام</w:t>
        </w:r>
      </w:ins>
    </w:p>
    <w:p w:rsidR="00287992" w:rsidRPr="009B6BCA" w:rsidRDefault="00287992" w:rsidP="00287992">
      <w:pPr>
        <w:pStyle w:val="NurText"/>
        <w:bidi/>
        <w:rPr>
          <w:del w:id="1243" w:author="Transkribus" w:date="2019-12-11T14:30:00Z"/>
          <w:rFonts w:ascii="Courier New" w:hAnsi="Courier New" w:cs="Courier New"/>
        </w:rPr>
      </w:pPr>
      <w:dir w:val="rtl">
        <w:dir w:val="rtl">
          <w:del w:id="1244" w:author="Transkribus" w:date="2019-12-11T14:30:00Z">
            <w:r w:rsidRPr="009B6BCA">
              <w:rPr>
                <w:rFonts w:ascii="Courier New" w:hAnsi="Courier New" w:cs="Courier New"/>
                <w:rtl/>
              </w:rPr>
              <w:delText>وكان مولد الشيخ رضى الدين بجزيرة ابن عمر ونشا بها واقام ايضا بنصيبين وبالرحبة</w:delText>
            </w:r>
          </w:del>
          <w:ins w:id="1245" w:author="Transkribus" w:date="2019-12-11T14:30:00Z">
            <w:r w:rsidRPr="00EE6742">
              <w:rPr>
                <w:rFonts w:ascii="Courier New" w:hAnsi="Courier New" w:cs="Courier New"/>
                <w:rtl/>
              </w:rPr>
              <w:t>أيص امنصيبين وبالرحية</w:t>
            </w:r>
          </w:ins>
          <w:r w:rsidRPr="00EE6742">
            <w:rPr>
              <w:rFonts w:ascii="Courier New" w:hAnsi="Courier New" w:cs="Courier New"/>
              <w:rtl/>
            </w:rPr>
            <w:t xml:space="preserve"> سنين</w:t>
          </w:r>
          <w:del w:id="124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287992" w:rsidRPr="009B6BCA" w:rsidRDefault="00287992" w:rsidP="00287992">
      <w:pPr>
        <w:pStyle w:val="NurText"/>
        <w:bidi/>
        <w:rPr>
          <w:del w:id="1247" w:author="Transkribus" w:date="2019-12-11T14:30:00Z"/>
          <w:rFonts w:ascii="Courier New" w:hAnsi="Courier New" w:cs="Courier New"/>
        </w:rPr>
      </w:pPr>
      <w:dir w:val="rtl">
        <w:dir w:val="rtl">
          <w:del w:id="1248" w:author="Transkribus" w:date="2019-12-11T14:30:00Z">
            <w:r w:rsidRPr="009B6BCA">
              <w:rPr>
                <w:rFonts w:ascii="Courier New" w:hAnsi="Courier New" w:cs="Courier New"/>
                <w:rtl/>
              </w:rPr>
              <w:delText>وسافر ايضا</w:delText>
            </w:r>
          </w:del>
          <w:ins w:id="1249" w:author="Transkribus" w:date="2019-12-11T14:30:00Z">
            <w:r w:rsidRPr="00EE6742">
              <w:rPr>
                <w:rFonts w:ascii="Courier New" w:hAnsi="Courier New" w:cs="Courier New"/>
                <w:rtl/>
              </w:rPr>
              <w:t xml:space="preserve"> وساقراضا</w:t>
            </w:r>
          </w:ins>
          <w:r w:rsidRPr="00EE6742">
            <w:rPr>
              <w:rFonts w:ascii="Courier New" w:hAnsi="Courier New" w:cs="Courier New"/>
              <w:rtl/>
            </w:rPr>
            <w:t xml:space="preserve"> الى </w:t>
          </w:r>
          <w:del w:id="1250" w:author="Transkribus" w:date="2019-12-11T14:30:00Z">
            <w:r w:rsidRPr="009B6BCA">
              <w:rPr>
                <w:rFonts w:ascii="Courier New" w:hAnsi="Courier New" w:cs="Courier New"/>
                <w:rtl/>
              </w:rPr>
              <w:delText>بغداد والى</w:delText>
            </w:r>
          </w:del>
          <w:ins w:id="1251" w:author="Transkribus" w:date="2019-12-11T14:30:00Z">
            <w:r w:rsidRPr="00EE6742">
              <w:rPr>
                <w:rFonts w:ascii="Courier New" w:hAnsi="Courier New" w:cs="Courier New"/>
                <w:rtl/>
              </w:rPr>
              <w:t>بعدادو الى</w:t>
            </w:r>
          </w:ins>
          <w:r w:rsidRPr="00EE6742">
            <w:rPr>
              <w:rFonts w:ascii="Courier New" w:hAnsi="Courier New" w:cs="Courier New"/>
              <w:rtl/>
            </w:rPr>
            <w:t xml:space="preserve"> غيرها </w:t>
          </w:r>
          <w:del w:id="125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287992" w:rsidRPr="00EE6742" w:rsidRDefault="00287992" w:rsidP="00287992">
      <w:pPr>
        <w:pStyle w:val="NurText"/>
        <w:bidi/>
        <w:rPr>
          <w:rFonts w:ascii="Courier New" w:hAnsi="Courier New" w:cs="Courier New"/>
        </w:rPr>
      </w:pPr>
      <w:dir w:val="rtl">
        <w:dir w:val="rtl">
          <w:r w:rsidRPr="00EE6742">
            <w:rPr>
              <w:rFonts w:ascii="Courier New" w:hAnsi="Courier New" w:cs="Courier New"/>
              <w:rtl/>
            </w:rPr>
            <w:t>واشتغل بصنا</w:t>
          </w:r>
          <w:del w:id="1253" w:author="Transkribus" w:date="2019-12-11T14:30:00Z">
            <w:r w:rsidRPr="009B6BCA">
              <w:rPr>
                <w:rFonts w:ascii="Courier New" w:hAnsi="Courier New" w:cs="Courier New"/>
                <w:rtl/>
              </w:rPr>
              <w:delText>ع</w:delText>
            </w:r>
          </w:del>
          <w:ins w:id="1254" w:author="Transkribus" w:date="2019-12-11T14:30:00Z">
            <w:r w:rsidRPr="00EE6742">
              <w:rPr>
                <w:rFonts w:ascii="Courier New" w:hAnsi="Courier New" w:cs="Courier New"/>
                <w:rtl/>
              </w:rPr>
              <w:t>ه</w:t>
            </w:r>
          </w:ins>
          <w:r w:rsidRPr="00EE6742">
            <w:rPr>
              <w:rFonts w:ascii="Courier New" w:hAnsi="Courier New" w:cs="Courier New"/>
              <w:rtl/>
            </w:rPr>
            <w:t>ة الطب</w:t>
          </w:r>
          <w:del w:id="1255" w:author="Transkribus" w:date="2019-12-11T14:30:00Z">
            <w:r w:rsidRPr="009B6BCA">
              <w:rPr>
                <w:rFonts w:ascii="Courier New" w:hAnsi="Courier New" w:cs="Courier New"/>
                <w:rtl/>
              </w:rPr>
              <w:delText xml:space="preserve"> وتمهر فيها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287992" w:rsidRPr="009B6BCA" w:rsidRDefault="00287992" w:rsidP="00287992">
      <w:pPr>
        <w:pStyle w:val="NurText"/>
        <w:bidi/>
        <w:rPr>
          <w:del w:id="1256" w:author="Transkribus" w:date="2019-12-11T14:30:00Z"/>
          <w:rFonts w:ascii="Courier New" w:hAnsi="Courier New" w:cs="Courier New"/>
        </w:rPr>
      </w:pPr>
      <w:dir w:val="rtl">
        <w:dir w:val="rtl">
          <w:del w:id="1257" w:author="Transkribus" w:date="2019-12-11T14:30:00Z">
            <w:r w:rsidRPr="009B6BCA">
              <w:rPr>
                <w:rFonts w:ascii="Courier New" w:hAnsi="Courier New" w:cs="Courier New"/>
                <w:rtl/>
              </w:rPr>
              <w:delText>واجتمع ايضا فى</w:delText>
            </w:r>
          </w:del>
          <w:ins w:id="1258" w:author="Transkribus" w:date="2019-12-11T14:30:00Z">
            <w:r w:rsidRPr="00EE6742">
              <w:rPr>
                <w:rFonts w:ascii="Courier New" w:hAnsi="Courier New" w:cs="Courier New"/>
                <w:rtl/>
              </w:rPr>
              <w:t>ومهرليهاواخثم أبصافى</w:t>
            </w:r>
          </w:ins>
          <w:r w:rsidRPr="00EE6742">
            <w:rPr>
              <w:rFonts w:ascii="Courier New" w:hAnsi="Courier New" w:cs="Courier New"/>
              <w:rtl/>
            </w:rPr>
            <w:t xml:space="preserve"> ديار </w:t>
          </w:r>
          <w:del w:id="125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287992" w:rsidRPr="00EE6742" w:rsidRDefault="00287992" w:rsidP="00287992">
      <w:pPr>
        <w:pStyle w:val="NurText"/>
        <w:bidi/>
        <w:rPr>
          <w:rFonts w:ascii="Courier New" w:hAnsi="Courier New" w:cs="Courier New"/>
        </w:rPr>
      </w:pPr>
      <w:dir w:val="rtl">
        <w:dir w:val="rtl">
          <w:r w:rsidRPr="00EE6742">
            <w:rPr>
              <w:rFonts w:ascii="Courier New" w:hAnsi="Courier New" w:cs="Courier New"/>
              <w:rtl/>
            </w:rPr>
            <w:t xml:space="preserve">مصر </w:t>
          </w:r>
          <w:del w:id="1260" w:author="Transkribus" w:date="2019-12-11T14:30:00Z">
            <w:r w:rsidRPr="009B6BCA">
              <w:rPr>
                <w:rFonts w:ascii="Courier New" w:hAnsi="Courier New" w:cs="Courier New"/>
                <w:rtl/>
              </w:rPr>
              <w:delText>بالشيخ</w:delText>
            </w:r>
          </w:del>
          <w:ins w:id="1261" w:author="Transkribus" w:date="2019-12-11T14:30:00Z">
            <w:r w:rsidRPr="00EE6742">
              <w:rPr>
                <w:rFonts w:ascii="Courier New" w:hAnsi="Courier New" w:cs="Courier New"/>
                <w:rtl/>
              </w:rPr>
              <w:t>بالشح الموفق</w:t>
            </w:r>
          </w:ins>
          <w:r w:rsidRPr="00EE6742">
            <w:rPr>
              <w:rFonts w:ascii="Courier New" w:hAnsi="Courier New" w:cs="Courier New"/>
              <w:rtl/>
            </w:rPr>
            <w:t xml:space="preserve"> المعروف بابن جميع المصرى </w:t>
          </w:r>
          <w:del w:id="1262" w:author="Transkribus" w:date="2019-12-11T14:30:00Z">
            <w:r w:rsidRPr="009B6BCA">
              <w:rPr>
                <w:rFonts w:ascii="Courier New" w:hAnsi="Courier New" w:cs="Courier New"/>
                <w:rtl/>
              </w:rPr>
              <w:delText>وانتفع به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263" w:author="Transkribus" w:date="2019-12-11T14:30:00Z">
            <w:r w:rsidRPr="00EE6742">
              <w:rPr>
                <w:rFonts w:ascii="Courier New" w:hAnsi="Courier New" w:cs="Courier New"/>
                <w:rtl/>
              </w:rPr>
              <w:t>والنغم بهوكان</w:t>
            </w:r>
          </w:ins>
          <w:r>
            <w:t>‬</w:t>
          </w:r>
          <w:r>
            <w:t>‬</w:t>
          </w:r>
        </w:dir>
      </w:dir>
    </w:p>
    <w:p w:rsidR="00287992" w:rsidRPr="00EE6742" w:rsidRDefault="00287992" w:rsidP="00287992">
      <w:pPr>
        <w:pStyle w:val="NurText"/>
        <w:bidi/>
        <w:rPr>
          <w:rFonts w:ascii="Courier New" w:hAnsi="Courier New" w:cs="Courier New"/>
        </w:rPr>
      </w:pPr>
      <w:dir w:val="rtl">
        <w:dir w:val="rtl">
          <w:del w:id="1264" w:author="Transkribus" w:date="2019-12-11T14:30:00Z">
            <w:r w:rsidRPr="009B6BCA">
              <w:rPr>
                <w:rFonts w:ascii="Courier New" w:hAnsi="Courier New" w:cs="Courier New"/>
                <w:rtl/>
              </w:rPr>
              <w:delText xml:space="preserve">وكان </w:delText>
            </w:r>
          </w:del>
          <w:r w:rsidRPr="00EE6742">
            <w:rPr>
              <w:rFonts w:ascii="Courier New" w:hAnsi="Courier New" w:cs="Courier New"/>
              <w:rtl/>
            </w:rPr>
            <w:t xml:space="preserve">وصوله مع </w:t>
          </w:r>
          <w:del w:id="1265" w:author="Transkribus" w:date="2019-12-11T14:30:00Z">
            <w:r w:rsidRPr="009B6BCA">
              <w:rPr>
                <w:rFonts w:ascii="Courier New" w:hAnsi="Courier New" w:cs="Courier New"/>
                <w:rtl/>
              </w:rPr>
              <w:delText>ابيه</w:delText>
            </w:r>
          </w:del>
          <w:ins w:id="1266" w:author="Transkribus" w:date="2019-12-11T14:30:00Z">
            <w:r w:rsidRPr="00EE6742">
              <w:rPr>
                <w:rFonts w:ascii="Courier New" w:hAnsi="Courier New" w:cs="Courier New"/>
                <w:rtl/>
              </w:rPr>
              <w:t>أسه</w:t>
            </w:r>
          </w:ins>
          <w:r w:rsidRPr="00EE6742">
            <w:rPr>
              <w:rFonts w:ascii="Courier New" w:hAnsi="Courier New" w:cs="Courier New"/>
              <w:rtl/>
            </w:rPr>
            <w:t xml:space="preserve"> الى دمشق فى </w:t>
          </w:r>
          <w:del w:id="1267" w:author="Transkribus" w:date="2019-12-11T14:30:00Z">
            <w:r w:rsidRPr="009B6BCA">
              <w:rPr>
                <w:rFonts w:ascii="Courier New" w:hAnsi="Courier New" w:cs="Courier New"/>
                <w:rtl/>
              </w:rPr>
              <w:delText>سنة خمس وخمسين وخمسمائة</w:delText>
            </w:r>
          </w:del>
          <w:ins w:id="1268" w:author="Transkribus" w:date="2019-12-11T14:30:00Z">
            <w:r w:rsidRPr="00EE6742">
              <w:rPr>
                <w:rFonts w:ascii="Courier New" w:hAnsi="Courier New" w:cs="Courier New"/>
                <w:rtl/>
              </w:rPr>
              <w:t>ستةخمس وحمسين وخمسماتة</w:t>
            </w:r>
          </w:ins>
          <w:r w:rsidRPr="00EE6742">
            <w:rPr>
              <w:rFonts w:ascii="Courier New" w:hAnsi="Courier New" w:cs="Courier New"/>
              <w:rtl/>
            </w:rPr>
            <w:t xml:space="preserve"> وكان فى ذلك الوق</w:t>
          </w:r>
          <w:del w:id="1269" w:author="Transkribus" w:date="2019-12-11T14:30:00Z">
            <w:r w:rsidRPr="009B6BCA">
              <w:rPr>
                <w:rFonts w:ascii="Courier New" w:hAnsi="Courier New" w:cs="Courier New"/>
                <w:rtl/>
              </w:rPr>
              <w:delText>ت</w:delText>
            </w:r>
          </w:del>
          <w:ins w:id="1270" w:author="Transkribus" w:date="2019-12-11T14:30:00Z">
            <w:r w:rsidRPr="00EE6742">
              <w:rPr>
                <w:rFonts w:ascii="Courier New" w:hAnsi="Courier New" w:cs="Courier New"/>
                <w:rtl/>
              </w:rPr>
              <w:t>ب</w:t>
            </w:r>
          </w:ins>
          <w:r w:rsidRPr="00EE6742">
            <w:rPr>
              <w:rFonts w:ascii="Courier New" w:hAnsi="Courier New" w:cs="Courier New"/>
              <w:rtl/>
            </w:rPr>
            <w:t xml:space="preserve"> ملكها السلطان</w:t>
          </w:r>
          <w:del w:id="1271" w:author="Transkribus" w:date="2019-12-11T14:30:00Z">
            <w:r w:rsidRPr="009B6BCA">
              <w:rPr>
                <w:rFonts w:ascii="Courier New" w:hAnsi="Courier New" w:cs="Courier New"/>
                <w:rtl/>
              </w:rPr>
              <w:delText xml:space="preserve"> الملك العادل نور الدين محمود بن زنكي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287992" w:rsidRPr="00EE6742" w:rsidRDefault="00287992" w:rsidP="00287992">
      <w:pPr>
        <w:pStyle w:val="NurText"/>
        <w:bidi/>
        <w:rPr>
          <w:ins w:id="1272" w:author="Transkribus" w:date="2019-12-11T14:30:00Z"/>
          <w:rFonts w:ascii="Courier New" w:hAnsi="Courier New" w:cs="Courier New"/>
        </w:rPr>
      </w:pPr>
      <w:dir w:val="rtl">
        <w:dir w:val="rtl">
          <w:del w:id="1273" w:author="Transkribus" w:date="2019-12-11T14:30:00Z">
            <w:r w:rsidRPr="009B6BCA">
              <w:rPr>
                <w:rFonts w:ascii="Courier New" w:hAnsi="Courier New" w:cs="Courier New"/>
                <w:rtl/>
              </w:rPr>
              <w:delText>واقام</w:delText>
            </w:r>
          </w:del>
          <w:ins w:id="1274" w:author="Transkribus" w:date="2019-12-11T14:30:00Z">
            <w:r w:rsidRPr="00EE6742">
              <w:rPr>
                <w:rFonts w:ascii="Courier New" w:hAnsi="Courier New" w:cs="Courier New"/>
                <w:rtl/>
              </w:rPr>
              <w:t>الملك العادل بور الدين محمود بن زفكى واأقام رصى الدين ووالدميد مشق سنين ويوفى والديا</w:t>
            </w:r>
          </w:ins>
          <w:r>
            <w:t>‬</w:t>
          </w:r>
          <w:r>
            <w:t>‬</w:t>
          </w:r>
        </w:dir>
      </w:dir>
    </w:p>
    <w:p w:rsidR="00287992" w:rsidRPr="009B6BCA" w:rsidRDefault="00287992" w:rsidP="00287992">
      <w:pPr>
        <w:pStyle w:val="NurText"/>
        <w:bidi/>
        <w:rPr>
          <w:del w:id="1275" w:author="Transkribus" w:date="2019-12-11T14:30:00Z"/>
          <w:rFonts w:ascii="Courier New" w:hAnsi="Courier New" w:cs="Courier New"/>
        </w:rPr>
      </w:pPr>
      <w:ins w:id="1276" w:author="Transkribus" w:date="2019-12-11T14:30:00Z">
        <w:r w:rsidRPr="00EE6742">
          <w:rPr>
            <w:rFonts w:ascii="Courier New" w:hAnsi="Courier New" w:cs="Courier New"/>
            <w:rtl/>
          </w:rPr>
          <w:t>اودفن مجيل قاسيون وفق</w:t>
        </w:r>
      </w:ins>
      <w:r w:rsidRPr="00EE6742">
        <w:rPr>
          <w:rFonts w:ascii="Courier New" w:hAnsi="Courier New" w:cs="Courier New"/>
          <w:rtl/>
        </w:rPr>
        <w:t xml:space="preserve"> رضى الدين </w:t>
      </w:r>
      <w:del w:id="1277" w:author="Transkribus" w:date="2019-12-11T14:30:00Z">
        <w:r w:rsidRPr="009B6BCA">
          <w:rPr>
            <w:rFonts w:ascii="Courier New" w:hAnsi="Courier New" w:cs="Courier New"/>
            <w:rtl/>
          </w:rPr>
          <w:delText>ووالده بدمشق سنين وتوفى والده بها ودفن بجبل قاسيون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287992" w:rsidRPr="00EE6742" w:rsidRDefault="00287992" w:rsidP="00287992">
      <w:pPr>
        <w:pStyle w:val="NurText"/>
        <w:bidi/>
        <w:rPr>
          <w:ins w:id="1278" w:author="Transkribus" w:date="2019-12-11T14:30:00Z"/>
          <w:rFonts w:ascii="Courier New" w:hAnsi="Courier New" w:cs="Courier New"/>
        </w:rPr>
      </w:pPr>
      <w:dir w:val="rtl">
        <w:dir w:val="rtl">
          <w:del w:id="1279" w:author="Transkribus" w:date="2019-12-11T14:30:00Z">
            <w:r w:rsidRPr="009B6BCA">
              <w:rPr>
                <w:rFonts w:ascii="Courier New" w:hAnsi="Courier New" w:cs="Courier New"/>
                <w:rtl/>
              </w:rPr>
              <w:delText>وبقى رضى الدين قاطنا بدمشق وملازما للدكان</w:delText>
            </w:r>
          </w:del>
          <w:ins w:id="1280" w:author="Transkribus" w:date="2019-12-11T14:30:00Z">
            <w:r w:rsidRPr="00EE6742">
              <w:rPr>
                <w:rFonts w:ascii="Courier New" w:hAnsi="Courier New" w:cs="Courier New"/>
                <w:rtl/>
              </w:rPr>
              <w:t>قاطنايد مسو وملازمالدكمان</w:t>
            </w:r>
          </w:ins>
          <w:r w:rsidRPr="00EE6742">
            <w:rPr>
              <w:rFonts w:ascii="Courier New" w:hAnsi="Courier New" w:cs="Courier New"/>
              <w:rtl/>
            </w:rPr>
            <w:t xml:space="preserve"> لمعالجة المرضى </w:t>
          </w:r>
          <w:del w:id="1281" w:author="Transkribus" w:date="2019-12-11T14:30:00Z">
            <w:r w:rsidRPr="009B6BCA">
              <w:rPr>
                <w:rFonts w:ascii="Courier New" w:hAnsi="Courier New" w:cs="Courier New"/>
                <w:rtl/>
              </w:rPr>
              <w:delText xml:space="preserve">ونسخ بها </w:delText>
            </w:r>
          </w:del>
          <w:ins w:id="1282" w:author="Transkribus" w:date="2019-12-11T14:30:00Z">
            <w:r w:rsidRPr="00EE6742">
              <w:rPr>
                <w:rFonts w:ascii="Courier New" w:hAnsi="Courier New" w:cs="Courier New"/>
                <w:rtl/>
              </w:rPr>
              <w:t>وييحها</w:t>
            </w:r>
          </w:ins>
          <w:r>
            <w:t>‬</w:t>
          </w:r>
          <w:r>
            <w:t>‬</w:t>
          </w:r>
        </w:dir>
      </w:dir>
    </w:p>
    <w:p w:rsidR="00287992" w:rsidRPr="009B6BCA" w:rsidRDefault="00287992" w:rsidP="00287992">
      <w:pPr>
        <w:pStyle w:val="NurText"/>
        <w:bidi/>
        <w:rPr>
          <w:del w:id="1283" w:author="Transkribus" w:date="2019-12-11T14:30:00Z"/>
          <w:rFonts w:ascii="Courier New" w:hAnsi="Courier New" w:cs="Courier New"/>
        </w:rPr>
      </w:pPr>
      <w:r w:rsidRPr="00EE6742">
        <w:rPr>
          <w:rFonts w:ascii="Courier New" w:hAnsi="Courier New" w:cs="Courier New"/>
          <w:rtl/>
        </w:rPr>
        <w:t xml:space="preserve">كتبا </w:t>
      </w:r>
      <w:del w:id="1284" w:author="Transkribus" w:date="2019-12-11T14:30:00Z">
        <w:r w:rsidRPr="009B6BCA">
          <w:rPr>
            <w:rFonts w:ascii="Courier New" w:hAnsi="Courier New" w:cs="Courier New"/>
            <w:rtl/>
          </w:rPr>
          <w:delText>كثيرة وبقى</w:delText>
        </w:r>
      </w:del>
      <w:ins w:id="1285" w:author="Transkribus" w:date="2019-12-11T14:30:00Z">
        <w:r w:rsidRPr="00EE6742">
          <w:rPr>
            <w:rFonts w:ascii="Courier New" w:hAnsi="Courier New" w:cs="Courier New"/>
            <w:rtl/>
          </w:rPr>
          <w:t>كتير موبق</w:t>
        </w:r>
      </w:ins>
      <w:r w:rsidRPr="00EE6742">
        <w:rPr>
          <w:rFonts w:ascii="Courier New" w:hAnsi="Courier New" w:cs="Courier New"/>
          <w:rtl/>
        </w:rPr>
        <w:t xml:space="preserve"> على </w:t>
      </w:r>
      <w:del w:id="1286" w:author="Transkribus" w:date="2019-12-11T14:30:00Z">
        <w:r w:rsidRPr="009B6BCA">
          <w:rPr>
            <w:rFonts w:ascii="Courier New" w:hAnsi="Courier New" w:cs="Courier New"/>
            <w:rtl/>
          </w:rPr>
          <w:delText>تلك الحال</w:delText>
        </w:r>
      </w:del>
      <w:ins w:id="1287" w:author="Transkribus" w:date="2019-12-11T14:30:00Z">
        <w:r w:rsidRPr="00EE6742">
          <w:rPr>
            <w:rFonts w:ascii="Courier New" w:hAnsi="Courier New" w:cs="Courier New"/>
            <w:rtl/>
          </w:rPr>
          <w:t>ملك الجال</w:t>
        </w:r>
      </w:ins>
      <w:r w:rsidRPr="00EE6742">
        <w:rPr>
          <w:rFonts w:ascii="Courier New" w:hAnsi="Courier New" w:cs="Courier New"/>
          <w:rtl/>
        </w:rPr>
        <w:t xml:space="preserve"> مدة</w:t>
      </w:r>
      <w:del w:id="128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287992" w:rsidRPr="00EE6742" w:rsidRDefault="00287992" w:rsidP="00287992">
      <w:pPr>
        <w:pStyle w:val="NurText"/>
        <w:bidi/>
        <w:rPr>
          <w:ins w:id="1289" w:author="Transkribus" w:date="2019-12-11T14:30:00Z"/>
          <w:rFonts w:ascii="Courier New" w:hAnsi="Courier New" w:cs="Courier New"/>
        </w:rPr>
      </w:pPr>
      <w:dir w:val="rtl">
        <w:dir w:val="rtl">
          <w:del w:id="1290" w:author="Transkribus" w:date="2019-12-11T14:30:00Z">
            <w:r w:rsidRPr="009B6BCA">
              <w:rPr>
                <w:rFonts w:ascii="Courier New" w:hAnsi="Courier New" w:cs="Courier New"/>
                <w:rtl/>
              </w:rPr>
              <w:delText>واشتغل</w:delText>
            </w:r>
          </w:del>
          <w:ins w:id="1291" w:author="Transkribus" w:date="2019-12-11T14:30:00Z">
            <w:r w:rsidRPr="00EE6742">
              <w:rPr>
                <w:rFonts w:ascii="Courier New" w:hAnsi="Courier New" w:cs="Courier New"/>
                <w:rtl/>
              </w:rPr>
              <w:t xml:space="preserve"> واشتعل</w:t>
            </w:r>
          </w:ins>
          <w:r w:rsidRPr="00EE6742">
            <w:rPr>
              <w:rFonts w:ascii="Courier New" w:hAnsi="Courier New" w:cs="Courier New"/>
              <w:rtl/>
            </w:rPr>
            <w:t xml:space="preserve"> على مهذب الدين بن النقا</w:t>
          </w:r>
          <w:del w:id="1292" w:author="Transkribus" w:date="2019-12-11T14:30:00Z">
            <w:r w:rsidRPr="009B6BCA">
              <w:rPr>
                <w:rFonts w:ascii="Courier New" w:hAnsi="Courier New" w:cs="Courier New"/>
                <w:rtl/>
              </w:rPr>
              <w:delText>ش</w:delText>
            </w:r>
          </w:del>
          <w:ins w:id="1293" w:author="Transkribus" w:date="2019-12-11T14:30:00Z">
            <w:r w:rsidRPr="00EE6742">
              <w:rPr>
                <w:rFonts w:ascii="Courier New" w:hAnsi="Courier New" w:cs="Courier New"/>
                <w:rtl/>
              </w:rPr>
              <w:t>س</w:t>
            </w:r>
          </w:ins>
          <w:r w:rsidRPr="00EE6742">
            <w:rPr>
              <w:rFonts w:ascii="Courier New" w:hAnsi="Courier New" w:cs="Courier New"/>
              <w:rtl/>
            </w:rPr>
            <w:t xml:space="preserve"> الطبيب </w:t>
          </w:r>
          <w:del w:id="1294" w:author="Transkribus" w:date="2019-12-11T14:30:00Z">
            <w:r w:rsidRPr="009B6BCA">
              <w:rPr>
                <w:rFonts w:ascii="Courier New" w:hAnsi="Courier New" w:cs="Courier New"/>
                <w:rtl/>
              </w:rPr>
              <w:delText>ولازمه فنوه بذكره وقدمه وتادت</w:delText>
            </w:r>
          </w:del>
          <w:ins w:id="1295" w:author="Transkribus" w:date="2019-12-11T14:30:00Z">
            <w:r w:rsidRPr="00EE6742">
              <w:rPr>
                <w:rFonts w:ascii="Courier New" w:hAnsi="Courier New" w:cs="Courier New"/>
                <w:rtl/>
              </w:rPr>
              <w:t>ولازمة</w:t>
            </w:r>
          </w:ins>
          <w:r>
            <w:t>‬</w:t>
          </w:r>
          <w:r>
            <w:t>‬</w:t>
          </w:r>
        </w:dir>
      </w:dir>
    </w:p>
    <w:p w:rsidR="00287992" w:rsidRPr="00EE6742" w:rsidRDefault="00287992" w:rsidP="00287992">
      <w:pPr>
        <w:pStyle w:val="NurText"/>
        <w:bidi/>
        <w:rPr>
          <w:ins w:id="1296" w:author="Transkribus" w:date="2019-12-11T14:30:00Z"/>
          <w:rFonts w:ascii="Courier New" w:hAnsi="Courier New" w:cs="Courier New"/>
        </w:rPr>
      </w:pPr>
      <w:ins w:id="1297" w:author="Transkribus" w:date="2019-12-11T14:30:00Z">
        <w:r w:rsidRPr="00EE6742">
          <w:rPr>
            <w:rFonts w:ascii="Courier New" w:hAnsi="Courier New" w:cs="Courier New"/>
            <w:rtl/>
          </w:rPr>
          <w:t>افنؤمكذ كره وهدمة وثادت</w:t>
        </w:r>
      </w:ins>
      <w:r w:rsidRPr="00EE6742">
        <w:rPr>
          <w:rFonts w:ascii="Courier New" w:hAnsi="Courier New" w:cs="Courier New"/>
          <w:rtl/>
        </w:rPr>
        <w:t xml:space="preserve"> به ال</w:t>
      </w:r>
      <w:del w:id="1298" w:author="Transkribus" w:date="2019-12-11T14:30:00Z">
        <w:r w:rsidRPr="009B6BCA">
          <w:rPr>
            <w:rFonts w:ascii="Courier New" w:hAnsi="Courier New" w:cs="Courier New"/>
            <w:rtl/>
          </w:rPr>
          <w:delText>ح</w:delText>
        </w:r>
      </w:del>
      <w:ins w:id="1299" w:author="Transkribus" w:date="2019-12-11T14:30:00Z">
        <w:r w:rsidRPr="00EE6742">
          <w:rPr>
            <w:rFonts w:ascii="Courier New" w:hAnsi="Courier New" w:cs="Courier New"/>
            <w:rtl/>
          </w:rPr>
          <w:t>ج</w:t>
        </w:r>
      </w:ins>
      <w:r w:rsidRPr="00EE6742">
        <w:rPr>
          <w:rFonts w:ascii="Courier New" w:hAnsi="Courier New" w:cs="Courier New"/>
          <w:rtl/>
        </w:rPr>
        <w:t xml:space="preserve">ال الى </w:t>
      </w:r>
      <w:del w:id="1300" w:author="Transkribus" w:date="2019-12-11T14:30:00Z">
        <w:r w:rsidRPr="009B6BCA">
          <w:rPr>
            <w:rFonts w:ascii="Courier New" w:hAnsi="Courier New" w:cs="Courier New"/>
            <w:rtl/>
          </w:rPr>
          <w:delText>ان اجتمع بالملك الناصر صلاح</w:delText>
        </w:r>
      </w:del>
      <w:ins w:id="1301" w:author="Transkribus" w:date="2019-12-11T14:30:00Z">
        <w:r w:rsidRPr="00EE6742">
          <w:rPr>
            <w:rFonts w:ascii="Courier New" w:hAnsi="Courier New" w:cs="Courier New"/>
            <w:rtl/>
          </w:rPr>
          <w:t>ابن احتمير الملك الناسر سلاج</w:t>
        </w:r>
      </w:ins>
      <w:r w:rsidRPr="00EE6742">
        <w:rPr>
          <w:rFonts w:ascii="Courier New" w:hAnsi="Courier New" w:cs="Courier New"/>
          <w:rtl/>
        </w:rPr>
        <w:t xml:space="preserve"> الدين يوسف بن </w:t>
      </w:r>
      <w:del w:id="1302" w:author="Transkribus" w:date="2019-12-11T14:30:00Z">
        <w:r w:rsidRPr="009B6BCA">
          <w:rPr>
            <w:rFonts w:ascii="Courier New" w:hAnsi="Courier New" w:cs="Courier New"/>
            <w:rtl/>
          </w:rPr>
          <w:delText>ايوب فحسن موقعه</w:delText>
        </w:r>
      </w:del>
      <w:ins w:id="1303" w:author="Transkribus" w:date="2019-12-11T14:30:00Z">
        <w:r w:rsidRPr="00EE6742">
          <w:rPr>
            <w:rFonts w:ascii="Courier New" w:hAnsi="Courier New" w:cs="Courier New"/>
            <w:rtl/>
          </w:rPr>
          <w:t>أيوب</w:t>
        </w:r>
      </w:ins>
    </w:p>
    <w:p w:rsidR="00287992" w:rsidRPr="00EE6742" w:rsidRDefault="00287992" w:rsidP="00287992">
      <w:pPr>
        <w:pStyle w:val="NurText"/>
        <w:bidi/>
        <w:rPr>
          <w:rFonts w:ascii="Courier New" w:hAnsi="Courier New" w:cs="Courier New"/>
        </w:rPr>
      </w:pPr>
      <w:ins w:id="1304" w:author="Transkribus" w:date="2019-12-11T14:30:00Z">
        <w:r w:rsidRPr="00EE6742">
          <w:rPr>
            <w:rFonts w:ascii="Courier New" w:hAnsi="Courier New" w:cs="Courier New"/>
            <w:rtl/>
          </w:rPr>
          <w:t>الحسن موفعه</w:t>
        </w:r>
      </w:ins>
      <w:r w:rsidRPr="00EE6742">
        <w:rPr>
          <w:rFonts w:ascii="Courier New" w:hAnsi="Courier New" w:cs="Courier New"/>
          <w:rtl/>
        </w:rPr>
        <w:t xml:space="preserve"> عنده واطلق له فى كل شهر </w:t>
      </w:r>
      <w:del w:id="1305" w:author="Transkribus" w:date="2019-12-11T14:30:00Z">
        <w:r w:rsidRPr="009B6BCA">
          <w:rPr>
            <w:rFonts w:ascii="Courier New" w:hAnsi="Courier New" w:cs="Courier New"/>
            <w:rtl/>
          </w:rPr>
          <w:delText>ثلاثين دينارا ويكون ملازما للقلعة والبيمارستان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306" w:author="Transkribus" w:date="2019-12-11T14:30:00Z">
        <w:r w:rsidRPr="00EE6742">
          <w:rPr>
            <w:rFonts w:ascii="Courier New" w:hAnsi="Courier New" w:cs="Courier New"/>
            <w:rtl/>
          </w:rPr>
          <w:t>ثلانين دقار او بكون ملازمالقلعة والسمار ستان فيق</w:t>
        </w:r>
      </w:ins>
    </w:p>
    <w:p w:rsidR="00287992" w:rsidRPr="009B6BCA" w:rsidRDefault="00287992" w:rsidP="00287992">
      <w:pPr>
        <w:pStyle w:val="NurText"/>
        <w:bidi/>
        <w:rPr>
          <w:del w:id="1307" w:author="Transkribus" w:date="2019-12-11T14:30:00Z"/>
          <w:rFonts w:ascii="Courier New" w:hAnsi="Courier New" w:cs="Courier New"/>
        </w:rPr>
      </w:pPr>
      <w:dir w:val="rtl">
        <w:dir w:val="rtl">
          <w:del w:id="1308" w:author="Transkribus" w:date="2019-12-11T14:30:00Z">
            <w:r w:rsidRPr="009B6BCA">
              <w:rPr>
                <w:rFonts w:ascii="Courier New" w:hAnsi="Courier New" w:cs="Courier New"/>
                <w:rtl/>
              </w:rPr>
              <w:delText xml:space="preserve">فبقى </w:delText>
            </w:r>
          </w:del>
          <w:r w:rsidRPr="00EE6742">
            <w:rPr>
              <w:rFonts w:ascii="Courier New" w:hAnsi="Courier New" w:cs="Courier New"/>
              <w:rtl/>
            </w:rPr>
            <w:t xml:space="preserve">كذلك </w:t>
          </w:r>
          <w:del w:id="1309" w:author="Transkribus" w:date="2019-12-11T14:30:00Z">
            <w:r w:rsidRPr="009B6BCA">
              <w:rPr>
                <w:rFonts w:ascii="Courier New" w:hAnsi="Courier New" w:cs="Courier New"/>
                <w:rtl/>
              </w:rPr>
              <w:delText>مدة دولة صلاح</w:delText>
            </w:r>
          </w:del>
          <w:ins w:id="1310" w:author="Transkribus" w:date="2019-12-11T14:30:00Z">
            <w:r w:rsidRPr="00EE6742">
              <w:rPr>
                <w:rFonts w:ascii="Courier New" w:hAnsi="Courier New" w:cs="Courier New"/>
                <w:rtl/>
              </w:rPr>
              <w:t>هذةدولة سلام</w:t>
            </w:r>
          </w:ins>
          <w:r w:rsidRPr="00EE6742">
            <w:rPr>
              <w:rFonts w:ascii="Courier New" w:hAnsi="Courier New" w:cs="Courier New"/>
              <w:rtl/>
            </w:rPr>
            <w:t xml:space="preserve"> الدين باسرها</w:t>
          </w:r>
          <w:del w:id="131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287992" w:rsidRPr="00EE6742" w:rsidRDefault="00287992" w:rsidP="00287992">
      <w:pPr>
        <w:pStyle w:val="NurText"/>
        <w:bidi/>
        <w:rPr>
          <w:ins w:id="1312" w:author="Transkribus" w:date="2019-12-11T14:30:00Z"/>
          <w:rFonts w:ascii="Courier New" w:hAnsi="Courier New" w:cs="Courier New"/>
        </w:rPr>
      </w:pPr>
      <w:dir w:val="rtl">
        <w:dir w:val="rtl">
          <w:del w:id="1313" w:author="Transkribus" w:date="2019-12-11T14:30:00Z">
            <w:r w:rsidRPr="009B6BCA">
              <w:rPr>
                <w:rFonts w:ascii="Courier New" w:hAnsi="Courier New" w:cs="Courier New"/>
                <w:rtl/>
              </w:rPr>
              <w:delText>وكان صلاح</w:delText>
            </w:r>
          </w:del>
          <w:ins w:id="1314" w:author="Transkribus" w:date="2019-12-11T14:30:00Z">
            <w:r w:rsidRPr="00EE6742">
              <w:rPr>
                <w:rFonts w:ascii="Courier New" w:hAnsi="Courier New" w:cs="Courier New"/>
                <w:rtl/>
              </w:rPr>
              <w:t xml:space="preserve"> وكمان سلاجم</w:t>
            </w:r>
          </w:ins>
          <w:r w:rsidRPr="00EE6742">
            <w:rPr>
              <w:rFonts w:ascii="Courier New" w:hAnsi="Courier New" w:cs="Courier New"/>
              <w:rtl/>
            </w:rPr>
            <w:t xml:space="preserve"> الدين قد </w:t>
          </w:r>
          <w:del w:id="1315" w:author="Transkribus" w:date="2019-12-11T14:30:00Z">
            <w:r w:rsidRPr="009B6BCA">
              <w:rPr>
                <w:rFonts w:ascii="Courier New" w:hAnsi="Courier New" w:cs="Courier New"/>
                <w:rtl/>
              </w:rPr>
              <w:delText>طلبه للخدمة</w:delText>
            </w:r>
          </w:del>
          <w:ins w:id="1316" w:author="Transkribus" w:date="2019-12-11T14:30:00Z">
            <w:r w:rsidRPr="00EE6742">
              <w:rPr>
                <w:rFonts w:ascii="Courier New" w:hAnsi="Courier New" w:cs="Courier New"/>
                <w:rtl/>
              </w:rPr>
              <w:t>طليه التدمة</w:t>
            </w:r>
          </w:ins>
          <w:r w:rsidRPr="00EE6742">
            <w:rPr>
              <w:rFonts w:ascii="Courier New" w:hAnsi="Courier New" w:cs="Courier New"/>
              <w:rtl/>
            </w:rPr>
            <w:t xml:space="preserve"> فى السفر فلم يفعل </w:t>
          </w:r>
          <w:del w:id="1317" w:author="Transkribus" w:date="2019-12-11T14:30:00Z">
            <w:r w:rsidRPr="009B6BCA">
              <w:rPr>
                <w:rFonts w:ascii="Courier New" w:hAnsi="Courier New" w:cs="Courier New"/>
                <w:rtl/>
              </w:rPr>
              <w:delText>ولما توفى صلاح</w:delText>
            </w:r>
          </w:del>
          <w:ins w:id="1318" w:author="Transkribus" w:date="2019-12-11T14:30:00Z">
            <w:r w:rsidRPr="00EE6742">
              <w:rPr>
                <w:rFonts w:ascii="Courier New" w:hAnsi="Courier New" w:cs="Courier New"/>
                <w:rtl/>
              </w:rPr>
              <w:t>وليما</w:t>
            </w:r>
          </w:ins>
          <w:r>
            <w:t>‬</w:t>
          </w:r>
          <w:r>
            <w:t>‬</w:t>
          </w:r>
        </w:dir>
      </w:dir>
    </w:p>
    <w:p w:rsidR="00287992" w:rsidRPr="00EE6742" w:rsidRDefault="00287992" w:rsidP="00287992">
      <w:pPr>
        <w:pStyle w:val="NurText"/>
        <w:bidi/>
        <w:rPr>
          <w:rFonts w:ascii="Courier New" w:hAnsi="Courier New" w:cs="Courier New"/>
        </w:rPr>
      </w:pPr>
      <w:ins w:id="1319" w:author="Transkribus" w:date="2019-12-11T14:30:00Z">
        <w:r w:rsidRPr="00EE6742">
          <w:rPr>
            <w:rFonts w:ascii="Courier New" w:hAnsi="Courier New" w:cs="Courier New"/>
            <w:rtl/>
          </w:rPr>
          <w:t>ابوفى صلاجم</w:t>
        </w:r>
      </w:ins>
      <w:r w:rsidRPr="00EE6742">
        <w:rPr>
          <w:rFonts w:ascii="Courier New" w:hAnsi="Courier New" w:cs="Courier New"/>
          <w:rtl/>
        </w:rPr>
        <w:t xml:space="preserve"> الدين ر</w:t>
      </w:r>
      <w:del w:id="1320" w:author="Transkribus" w:date="2019-12-11T14:30:00Z">
        <w:r w:rsidRPr="009B6BCA">
          <w:rPr>
            <w:rFonts w:ascii="Courier New" w:hAnsi="Courier New" w:cs="Courier New"/>
            <w:rtl/>
          </w:rPr>
          <w:delText>ح</w:delText>
        </w:r>
      </w:del>
      <w:ins w:id="1321" w:author="Transkribus" w:date="2019-12-11T14:30:00Z">
        <w:r w:rsidRPr="00EE6742">
          <w:rPr>
            <w:rFonts w:ascii="Courier New" w:hAnsi="Courier New" w:cs="Courier New"/>
            <w:rtl/>
          </w:rPr>
          <w:t>ج</w:t>
        </w:r>
      </w:ins>
      <w:r w:rsidRPr="00EE6742">
        <w:rPr>
          <w:rFonts w:ascii="Courier New" w:hAnsi="Courier New" w:cs="Courier New"/>
          <w:rtl/>
        </w:rPr>
        <w:t xml:space="preserve">مه الله </w:t>
      </w:r>
      <w:del w:id="1322" w:author="Transkribus" w:date="2019-12-11T14:30:00Z">
        <w:r w:rsidRPr="009B6BCA">
          <w:rPr>
            <w:rFonts w:ascii="Courier New" w:hAnsi="Courier New" w:cs="Courier New"/>
            <w:rtl/>
          </w:rPr>
          <w:delText>بدمشق</w:delText>
        </w:r>
      </w:del>
      <w:ins w:id="1323" w:author="Transkribus" w:date="2019-12-11T14:30:00Z">
        <w:r w:rsidRPr="00EE6742">
          <w:rPr>
            <w:rFonts w:ascii="Courier New" w:hAnsi="Courier New" w:cs="Courier New"/>
            <w:rtl/>
          </w:rPr>
          <w:t>يد مسق</w:t>
        </w:r>
      </w:ins>
      <w:r w:rsidRPr="00EE6742">
        <w:rPr>
          <w:rFonts w:ascii="Courier New" w:hAnsi="Courier New" w:cs="Courier New"/>
          <w:rtl/>
        </w:rPr>
        <w:t xml:space="preserve"> وذلك فى </w:t>
      </w:r>
      <w:del w:id="1324" w:author="Transkribus" w:date="2019-12-11T14:30:00Z">
        <w:r w:rsidRPr="009B6BCA">
          <w:rPr>
            <w:rFonts w:ascii="Courier New" w:hAnsi="Courier New" w:cs="Courier New"/>
            <w:rtl/>
          </w:rPr>
          <w:delText>ليلة الاربعاء ثلث</w:delText>
        </w:r>
      </w:del>
      <w:ins w:id="1325" w:author="Transkribus" w:date="2019-12-11T14:30:00Z">
        <w:r w:rsidRPr="00EE6742">
          <w:rPr>
            <w:rFonts w:ascii="Courier New" w:hAnsi="Courier New" w:cs="Courier New"/>
            <w:rtl/>
          </w:rPr>
          <w:t>الة الاريماء تلت</w:t>
        </w:r>
      </w:ins>
      <w:r w:rsidRPr="00EE6742">
        <w:rPr>
          <w:rFonts w:ascii="Courier New" w:hAnsi="Courier New" w:cs="Courier New"/>
          <w:rtl/>
        </w:rPr>
        <w:t xml:space="preserve"> الليل الاول </w:t>
      </w:r>
      <w:del w:id="1326" w:author="Transkribus" w:date="2019-12-11T14:30:00Z">
        <w:r w:rsidRPr="009B6BCA">
          <w:rPr>
            <w:rFonts w:ascii="Courier New" w:hAnsi="Courier New" w:cs="Courier New"/>
            <w:rtl/>
          </w:rPr>
          <w:delText>سابع وعشرين</w:delText>
        </w:r>
      </w:del>
      <w:ins w:id="1327" w:author="Transkribus" w:date="2019-12-11T14:30:00Z">
        <w:r w:rsidRPr="00EE6742">
          <w:rPr>
            <w:rFonts w:ascii="Courier New" w:hAnsi="Courier New" w:cs="Courier New"/>
            <w:rtl/>
          </w:rPr>
          <w:t>سايع وعسر بن</w:t>
        </w:r>
      </w:ins>
      <w:r w:rsidRPr="00EE6742">
        <w:rPr>
          <w:rFonts w:ascii="Courier New" w:hAnsi="Courier New" w:cs="Courier New"/>
          <w:rtl/>
        </w:rPr>
        <w:t xml:space="preserve"> صفر</w:t>
      </w:r>
    </w:p>
    <w:p w:rsidR="00287992" w:rsidRPr="00EE6742" w:rsidRDefault="00287992" w:rsidP="00287992">
      <w:pPr>
        <w:pStyle w:val="NurText"/>
        <w:bidi/>
        <w:rPr>
          <w:ins w:id="1328" w:author="Transkribus" w:date="2019-12-11T14:30:00Z"/>
          <w:rFonts w:ascii="Courier New" w:hAnsi="Courier New" w:cs="Courier New"/>
        </w:rPr>
      </w:pPr>
      <w:r w:rsidRPr="00EE6742">
        <w:rPr>
          <w:rFonts w:ascii="Courier New" w:hAnsi="Courier New" w:cs="Courier New"/>
          <w:rtl/>
        </w:rPr>
        <w:t xml:space="preserve"> سنة تسع وثمانين </w:t>
      </w:r>
      <w:del w:id="1329" w:author="Transkribus" w:date="2019-12-11T14:30:00Z">
        <w:r w:rsidRPr="009B6BCA">
          <w:rPr>
            <w:rFonts w:ascii="Courier New" w:hAnsi="Courier New" w:cs="Courier New"/>
            <w:rtl/>
          </w:rPr>
          <w:delText>وخمسمائة وانتقل</w:delText>
        </w:r>
      </w:del>
      <w:ins w:id="1330" w:author="Transkribus" w:date="2019-12-11T14:30:00Z">
        <w:r w:rsidRPr="00EE6742">
          <w:rPr>
            <w:rFonts w:ascii="Courier New" w:hAnsi="Courier New" w:cs="Courier New"/>
            <w:rtl/>
          </w:rPr>
          <w:t>وخمسماثة وافتقل</w:t>
        </w:r>
      </w:ins>
      <w:r w:rsidRPr="00EE6742">
        <w:rPr>
          <w:rFonts w:ascii="Courier New" w:hAnsi="Courier New" w:cs="Courier New"/>
          <w:rtl/>
        </w:rPr>
        <w:t xml:space="preserve"> الملك عن </w:t>
      </w:r>
      <w:del w:id="1331" w:author="Transkribus" w:date="2019-12-11T14:30:00Z">
        <w:r w:rsidRPr="009B6BCA">
          <w:rPr>
            <w:rFonts w:ascii="Courier New" w:hAnsi="Courier New" w:cs="Courier New"/>
            <w:rtl/>
          </w:rPr>
          <w:delText>ا</w:delText>
        </w:r>
      </w:del>
      <w:ins w:id="1332" w:author="Transkribus" w:date="2019-12-11T14:30:00Z">
        <w:r w:rsidRPr="00EE6742">
          <w:rPr>
            <w:rFonts w:ascii="Courier New" w:hAnsi="Courier New" w:cs="Courier New"/>
            <w:rtl/>
          </w:rPr>
          <w:t>أ</w:t>
        </w:r>
      </w:ins>
      <w:r w:rsidRPr="00EE6742">
        <w:rPr>
          <w:rFonts w:ascii="Courier New" w:hAnsi="Courier New" w:cs="Courier New"/>
          <w:rtl/>
        </w:rPr>
        <w:t>ولاد</w:t>
      </w:r>
      <w:del w:id="1333" w:author="Transkribus" w:date="2019-12-11T14:30:00Z">
        <w:r w:rsidRPr="009B6BCA">
          <w:rPr>
            <w:rFonts w:ascii="Courier New" w:hAnsi="Courier New" w:cs="Courier New"/>
            <w:rtl/>
          </w:rPr>
          <w:delText>ه</w:delText>
        </w:r>
      </w:del>
      <w:ins w:id="1334" w:author="Transkribus" w:date="2019-12-11T14:30:00Z">
        <w:r w:rsidRPr="00EE6742">
          <w:rPr>
            <w:rFonts w:ascii="Courier New" w:hAnsi="Courier New" w:cs="Courier New"/>
            <w:rtl/>
          </w:rPr>
          <w:t>ة</w:t>
        </w:r>
      </w:ins>
      <w:r w:rsidRPr="00EE6742">
        <w:rPr>
          <w:rFonts w:ascii="Courier New" w:hAnsi="Courier New" w:cs="Courier New"/>
          <w:rtl/>
        </w:rPr>
        <w:t xml:space="preserve"> الى </w:t>
      </w:r>
      <w:del w:id="1335" w:author="Transkribus" w:date="2019-12-11T14:30:00Z">
        <w:r w:rsidRPr="009B6BCA">
          <w:rPr>
            <w:rFonts w:ascii="Courier New" w:hAnsi="Courier New" w:cs="Courier New"/>
            <w:rtl/>
          </w:rPr>
          <w:delText>ا</w:delText>
        </w:r>
      </w:del>
      <w:ins w:id="1336" w:author="Transkribus" w:date="2019-12-11T14:30:00Z">
        <w:r w:rsidRPr="00EE6742">
          <w:rPr>
            <w:rFonts w:ascii="Courier New" w:hAnsi="Courier New" w:cs="Courier New"/>
            <w:rtl/>
          </w:rPr>
          <w:t>أ</w:t>
        </w:r>
      </w:ins>
      <w:r w:rsidRPr="00EE6742">
        <w:rPr>
          <w:rFonts w:ascii="Courier New" w:hAnsi="Courier New" w:cs="Courier New"/>
          <w:rtl/>
        </w:rPr>
        <w:t xml:space="preserve">خيه الملك العادل </w:t>
      </w:r>
      <w:del w:id="1337" w:author="Transkribus" w:date="2019-12-11T14:30:00Z">
        <w:r w:rsidRPr="009B6BCA">
          <w:rPr>
            <w:rFonts w:ascii="Courier New" w:hAnsi="Courier New" w:cs="Courier New"/>
            <w:rtl/>
          </w:rPr>
          <w:delText>ا</w:delText>
        </w:r>
      </w:del>
      <w:ins w:id="1338" w:author="Transkribus" w:date="2019-12-11T14:30:00Z">
        <w:r w:rsidRPr="00EE6742">
          <w:rPr>
            <w:rFonts w:ascii="Courier New" w:hAnsi="Courier New" w:cs="Courier New"/>
            <w:rtl/>
          </w:rPr>
          <w:t>أ</w:t>
        </w:r>
      </w:ins>
      <w:r w:rsidRPr="00EE6742">
        <w:rPr>
          <w:rFonts w:ascii="Courier New" w:hAnsi="Courier New" w:cs="Courier New"/>
          <w:rtl/>
        </w:rPr>
        <w:t xml:space="preserve">بى بكر بن </w:t>
      </w:r>
      <w:del w:id="1339" w:author="Transkribus" w:date="2019-12-11T14:30:00Z">
        <w:r w:rsidRPr="009B6BCA">
          <w:rPr>
            <w:rFonts w:ascii="Courier New" w:hAnsi="Courier New" w:cs="Courier New"/>
            <w:rtl/>
          </w:rPr>
          <w:delText>ايوب واستولى</w:delText>
        </w:r>
      </w:del>
      <w:ins w:id="1340" w:author="Transkribus" w:date="2019-12-11T14:30:00Z">
        <w:r w:rsidRPr="00EE6742">
          <w:rPr>
            <w:rFonts w:ascii="Courier New" w:hAnsi="Courier New" w:cs="Courier New"/>
            <w:rtl/>
          </w:rPr>
          <w:t>أيوب</w:t>
        </w:r>
      </w:ins>
    </w:p>
    <w:p w:rsidR="00287992" w:rsidRPr="00EE6742" w:rsidRDefault="00287992" w:rsidP="00287992">
      <w:pPr>
        <w:pStyle w:val="NurText"/>
        <w:bidi/>
        <w:rPr>
          <w:ins w:id="1341" w:author="Transkribus" w:date="2019-12-11T14:30:00Z"/>
          <w:rFonts w:ascii="Courier New" w:hAnsi="Courier New" w:cs="Courier New"/>
        </w:rPr>
      </w:pPr>
      <w:ins w:id="1342" w:author="Transkribus" w:date="2019-12-11T14:30:00Z">
        <w:r w:rsidRPr="00EE6742">
          <w:rPr>
            <w:rFonts w:ascii="Courier New" w:hAnsi="Courier New" w:cs="Courier New"/>
            <w:rtl/>
          </w:rPr>
          <w:t>واسبولى</w:t>
        </w:r>
      </w:ins>
      <w:r w:rsidRPr="00EE6742">
        <w:rPr>
          <w:rFonts w:ascii="Courier New" w:hAnsi="Courier New" w:cs="Courier New"/>
          <w:rtl/>
        </w:rPr>
        <w:t xml:space="preserve"> على </w:t>
      </w:r>
      <w:del w:id="1343" w:author="Transkribus" w:date="2019-12-11T14:30:00Z">
        <w:r w:rsidRPr="009B6BCA">
          <w:rPr>
            <w:rFonts w:ascii="Courier New" w:hAnsi="Courier New" w:cs="Courier New"/>
            <w:rtl/>
          </w:rPr>
          <w:delText>البلاد امر</w:delText>
        </w:r>
      </w:del>
      <w:ins w:id="1344" w:author="Transkribus" w:date="2019-12-11T14:30:00Z">
        <w:r w:rsidRPr="00EE6742">
          <w:rPr>
            <w:rFonts w:ascii="Courier New" w:hAnsi="Courier New" w:cs="Courier New"/>
            <w:rtl/>
          </w:rPr>
          <w:t>البلادامر</w:t>
        </w:r>
      </w:ins>
      <w:r w:rsidRPr="00EE6742">
        <w:rPr>
          <w:rFonts w:ascii="Courier New" w:hAnsi="Courier New" w:cs="Courier New"/>
          <w:rtl/>
        </w:rPr>
        <w:t xml:space="preserve"> بان </w:t>
      </w:r>
      <w:del w:id="1345" w:author="Transkribus" w:date="2019-12-11T14:30:00Z">
        <w:r w:rsidRPr="009B6BCA">
          <w:rPr>
            <w:rFonts w:ascii="Courier New" w:hAnsi="Courier New" w:cs="Courier New"/>
            <w:rtl/>
          </w:rPr>
          <w:delText>ي</w:delText>
        </w:r>
      </w:del>
      <w:ins w:id="1346" w:author="Transkribus" w:date="2019-12-11T14:30:00Z">
        <w:r w:rsidRPr="00EE6742">
          <w:rPr>
            <w:rFonts w:ascii="Courier New" w:hAnsi="Courier New" w:cs="Courier New"/>
            <w:rtl/>
          </w:rPr>
          <w:t>ب</w:t>
        </w:r>
      </w:ins>
      <w:r w:rsidRPr="00EE6742">
        <w:rPr>
          <w:rFonts w:ascii="Courier New" w:hAnsi="Courier New" w:cs="Courier New"/>
          <w:rtl/>
        </w:rPr>
        <w:t>كون فى خد</w:t>
      </w:r>
      <w:ins w:id="1347" w:author="Transkribus" w:date="2019-12-11T14:30:00Z">
        <w:r w:rsidRPr="00EE6742">
          <w:rPr>
            <w:rFonts w:ascii="Courier New" w:hAnsi="Courier New" w:cs="Courier New"/>
            <w:rtl/>
          </w:rPr>
          <w:t>ي</w:t>
        </w:r>
      </w:ins>
      <w:r w:rsidRPr="00EE6742">
        <w:rPr>
          <w:rFonts w:ascii="Courier New" w:hAnsi="Courier New" w:cs="Courier New"/>
          <w:rtl/>
        </w:rPr>
        <w:t>مت</w:t>
      </w:r>
      <w:del w:id="1348" w:author="Transkribus" w:date="2019-12-11T14:30:00Z">
        <w:r w:rsidRPr="009B6BCA">
          <w:rPr>
            <w:rFonts w:ascii="Courier New" w:hAnsi="Courier New" w:cs="Courier New"/>
            <w:rtl/>
          </w:rPr>
          <w:delText>ه</w:delText>
        </w:r>
      </w:del>
      <w:ins w:id="1349" w:author="Transkribus" w:date="2019-12-11T14:30:00Z">
        <w:r w:rsidRPr="00EE6742">
          <w:rPr>
            <w:rFonts w:ascii="Courier New" w:hAnsi="Courier New" w:cs="Courier New"/>
            <w:rtl/>
          </w:rPr>
          <w:t>ة</w:t>
        </w:r>
      </w:ins>
      <w:r w:rsidRPr="00EE6742">
        <w:rPr>
          <w:rFonts w:ascii="Courier New" w:hAnsi="Courier New" w:cs="Courier New"/>
          <w:rtl/>
        </w:rPr>
        <w:t xml:space="preserve"> فى الصح</w:t>
      </w:r>
      <w:del w:id="1350" w:author="Transkribus" w:date="2019-12-11T14:30:00Z">
        <w:r w:rsidRPr="009B6BCA">
          <w:rPr>
            <w:rFonts w:ascii="Courier New" w:hAnsi="Courier New" w:cs="Courier New"/>
            <w:rtl/>
          </w:rPr>
          <w:delText>ب</w:delText>
        </w:r>
      </w:del>
      <w:r w:rsidRPr="00EE6742">
        <w:rPr>
          <w:rFonts w:ascii="Courier New" w:hAnsi="Courier New" w:cs="Courier New"/>
          <w:rtl/>
        </w:rPr>
        <w:t>ة فلم ي</w:t>
      </w:r>
      <w:del w:id="1351" w:author="Transkribus" w:date="2019-12-11T14:30:00Z">
        <w:r w:rsidRPr="009B6BCA">
          <w:rPr>
            <w:rFonts w:ascii="Courier New" w:hAnsi="Courier New" w:cs="Courier New"/>
            <w:rtl/>
          </w:rPr>
          <w:delText>ج</w:delText>
        </w:r>
      </w:del>
      <w:ins w:id="1352" w:author="Transkribus" w:date="2019-12-11T14:30:00Z">
        <w:r w:rsidRPr="00EE6742">
          <w:rPr>
            <w:rFonts w:ascii="Courier New" w:hAnsi="Courier New" w:cs="Courier New"/>
            <w:rtl/>
          </w:rPr>
          <w:t>ي</w:t>
        </w:r>
      </w:ins>
      <w:r w:rsidRPr="00EE6742">
        <w:rPr>
          <w:rFonts w:ascii="Courier New" w:hAnsi="Courier New" w:cs="Courier New"/>
          <w:rtl/>
        </w:rPr>
        <w:t xml:space="preserve">ب الى ذلك وطلب </w:t>
      </w:r>
      <w:del w:id="1353" w:author="Transkribus" w:date="2019-12-11T14:30:00Z">
        <w:r w:rsidRPr="009B6BCA">
          <w:rPr>
            <w:rFonts w:ascii="Courier New" w:hAnsi="Courier New" w:cs="Courier New"/>
            <w:rtl/>
          </w:rPr>
          <w:delText>ان يكون مقيما بدمشق فاطلق له</w:delText>
        </w:r>
      </w:del>
      <w:ins w:id="1354" w:author="Transkribus" w:date="2019-12-11T14:30:00Z">
        <w:r w:rsidRPr="00EE6742">
          <w:rPr>
            <w:rFonts w:ascii="Courier New" w:hAnsi="Courier New" w:cs="Courier New"/>
            <w:rtl/>
          </w:rPr>
          <w:t>أن بكون معما</w:t>
        </w:r>
      </w:ins>
    </w:p>
    <w:p w:rsidR="00287992" w:rsidRPr="00EE6742" w:rsidRDefault="00287992" w:rsidP="00287992">
      <w:pPr>
        <w:pStyle w:val="NurText"/>
        <w:bidi/>
        <w:rPr>
          <w:ins w:id="1355" w:author="Transkribus" w:date="2019-12-11T14:30:00Z"/>
          <w:rFonts w:ascii="Courier New" w:hAnsi="Courier New" w:cs="Courier New"/>
        </w:rPr>
      </w:pPr>
      <w:ins w:id="1356" w:author="Transkribus" w:date="2019-12-11T14:30:00Z">
        <w:r w:rsidRPr="00EE6742">
          <w:rPr>
            <w:rFonts w:ascii="Courier New" w:hAnsi="Courier New" w:cs="Courier New"/>
            <w:rtl/>
          </w:rPr>
          <w:t>ابد مشق فاطاوله</w:t>
        </w:r>
      </w:ins>
      <w:r w:rsidRPr="00EE6742">
        <w:rPr>
          <w:rFonts w:ascii="Courier New" w:hAnsi="Courier New" w:cs="Courier New"/>
          <w:rtl/>
        </w:rPr>
        <w:t xml:space="preserve"> الملك العادل ما </w:t>
      </w:r>
      <w:del w:id="1357" w:author="Transkribus" w:date="2019-12-11T14:30:00Z">
        <w:r w:rsidRPr="009B6BCA">
          <w:rPr>
            <w:rFonts w:ascii="Courier New" w:hAnsi="Courier New" w:cs="Courier New"/>
            <w:rtl/>
          </w:rPr>
          <w:delText>كان مقررا باسمه</w:delText>
        </w:r>
      </w:del>
      <w:ins w:id="1358" w:author="Transkribus" w:date="2019-12-11T14:30:00Z">
        <w:r w:rsidRPr="00EE6742">
          <w:rPr>
            <w:rFonts w:ascii="Courier New" w:hAnsi="Courier New" w:cs="Courier New"/>
            <w:rtl/>
          </w:rPr>
          <w:t>كمان معرز اقاسمة</w:t>
        </w:r>
      </w:ins>
      <w:r w:rsidRPr="00EE6742">
        <w:rPr>
          <w:rFonts w:ascii="Courier New" w:hAnsi="Courier New" w:cs="Courier New"/>
          <w:rtl/>
        </w:rPr>
        <w:t xml:space="preserve"> فى </w:t>
      </w:r>
      <w:del w:id="1359" w:author="Transkribus" w:date="2019-12-11T14:30:00Z">
        <w:r w:rsidRPr="009B6BCA">
          <w:rPr>
            <w:rFonts w:ascii="Courier New" w:hAnsi="Courier New" w:cs="Courier New"/>
            <w:rtl/>
          </w:rPr>
          <w:delText>ايام صلاح</w:delText>
        </w:r>
      </w:del>
      <w:ins w:id="1360" w:author="Transkribus" w:date="2019-12-11T14:30:00Z">
        <w:r w:rsidRPr="00EE6742">
          <w:rPr>
            <w:rFonts w:ascii="Courier New" w:hAnsi="Courier New" w:cs="Courier New"/>
            <w:rtl/>
          </w:rPr>
          <w:t>أيام سلاجم</w:t>
        </w:r>
      </w:ins>
      <w:r w:rsidRPr="00EE6742">
        <w:rPr>
          <w:rFonts w:ascii="Courier New" w:hAnsi="Courier New" w:cs="Courier New"/>
          <w:rtl/>
        </w:rPr>
        <w:t xml:space="preserve"> الدين وان </w:t>
      </w:r>
      <w:del w:id="1361" w:author="Transkribus" w:date="2019-12-11T14:30:00Z">
        <w:r w:rsidRPr="009B6BCA">
          <w:rPr>
            <w:rFonts w:ascii="Courier New" w:hAnsi="Courier New" w:cs="Courier New"/>
            <w:rtl/>
          </w:rPr>
          <w:delText>يبقى مستمرا</w:delText>
        </w:r>
      </w:del>
      <w:ins w:id="1362" w:author="Transkribus" w:date="2019-12-11T14:30:00Z">
        <w:r w:rsidRPr="00EE6742">
          <w:rPr>
            <w:rFonts w:ascii="Courier New" w:hAnsi="Courier New" w:cs="Courier New"/>
            <w:rtl/>
          </w:rPr>
          <w:t>بقى سسقرا</w:t>
        </w:r>
      </w:ins>
      <w:r w:rsidRPr="00EE6742">
        <w:rPr>
          <w:rFonts w:ascii="Courier New" w:hAnsi="Courier New" w:cs="Courier New"/>
          <w:rtl/>
        </w:rPr>
        <w:t xml:space="preserve"> على </w:t>
      </w:r>
      <w:del w:id="1363" w:author="Transkribus" w:date="2019-12-11T14:30:00Z">
        <w:r w:rsidRPr="009B6BCA">
          <w:rPr>
            <w:rFonts w:ascii="Courier New" w:hAnsi="Courier New" w:cs="Courier New"/>
            <w:rtl/>
          </w:rPr>
          <w:delText xml:space="preserve">ما هو </w:delText>
        </w:r>
      </w:del>
      <w:ins w:id="1364" w:author="Transkribus" w:date="2019-12-11T14:30:00Z">
        <w:r w:rsidRPr="00EE6742">
          <w:rPr>
            <w:rFonts w:ascii="Courier New" w:hAnsi="Courier New" w:cs="Courier New"/>
            <w:rtl/>
          </w:rPr>
          <w:t>ماهو</w:t>
        </w:r>
      </w:ins>
    </w:p>
    <w:p w:rsidR="00287992" w:rsidRPr="009B6BCA" w:rsidRDefault="00287992" w:rsidP="00287992">
      <w:pPr>
        <w:pStyle w:val="NurText"/>
        <w:bidi/>
        <w:rPr>
          <w:del w:id="1365" w:author="Transkribus" w:date="2019-12-11T14:30:00Z"/>
          <w:rFonts w:ascii="Courier New" w:hAnsi="Courier New" w:cs="Courier New"/>
        </w:rPr>
      </w:pPr>
      <w:r w:rsidRPr="00EE6742">
        <w:rPr>
          <w:rFonts w:ascii="Courier New" w:hAnsi="Courier New" w:cs="Courier New"/>
          <w:rtl/>
        </w:rPr>
        <w:t>عليه</w:t>
      </w:r>
      <w:del w:id="136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287992" w:rsidRPr="00EE6742" w:rsidRDefault="00287992" w:rsidP="00287992">
      <w:pPr>
        <w:pStyle w:val="NurText"/>
        <w:bidi/>
        <w:rPr>
          <w:rFonts w:ascii="Courier New" w:hAnsi="Courier New" w:cs="Courier New"/>
        </w:rPr>
      </w:pPr>
      <w:dir w:val="rtl">
        <w:dir w:val="rtl">
          <w:del w:id="1367" w:author="Transkribus" w:date="2019-12-11T14:30:00Z">
            <w:r w:rsidRPr="009B6BCA">
              <w:rPr>
                <w:rFonts w:ascii="Courier New" w:hAnsi="Courier New" w:cs="Courier New"/>
                <w:rtl/>
              </w:rPr>
              <w:delText>وبقى</w:delText>
            </w:r>
          </w:del>
          <w:ins w:id="1368" w:author="Transkribus" w:date="2019-12-11T14:30:00Z">
            <w:r w:rsidRPr="00EE6742">
              <w:rPr>
                <w:rFonts w:ascii="Courier New" w:hAnsi="Courier New" w:cs="Courier New"/>
                <w:rtl/>
              </w:rPr>
              <w:t xml:space="preserve"> وبى</w:t>
            </w:r>
          </w:ins>
          <w:r w:rsidRPr="00EE6742">
            <w:rPr>
              <w:rFonts w:ascii="Courier New" w:hAnsi="Courier New" w:cs="Courier New"/>
              <w:rtl/>
            </w:rPr>
            <w:t xml:space="preserve"> على ذلك </w:t>
          </w:r>
          <w:del w:id="1369" w:author="Transkribus" w:date="2019-12-11T14:30:00Z">
            <w:r w:rsidRPr="009B6BCA">
              <w:rPr>
                <w:rFonts w:ascii="Courier New" w:hAnsi="Courier New" w:cs="Courier New"/>
                <w:rtl/>
              </w:rPr>
              <w:delText>ا</w:delText>
            </w:r>
          </w:del>
          <w:ins w:id="1370" w:author="Transkribus" w:date="2019-12-11T14:30:00Z">
            <w:r w:rsidRPr="00EE6742">
              <w:rPr>
                <w:rFonts w:ascii="Courier New" w:hAnsi="Courier New" w:cs="Courier New"/>
                <w:rtl/>
              </w:rPr>
              <w:t>أ</w:t>
            </w:r>
          </w:ins>
          <w:r w:rsidRPr="00EE6742">
            <w:rPr>
              <w:rFonts w:ascii="Courier New" w:hAnsi="Courier New" w:cs="Courier New"/>
              <w:rtl/>
            </w:rPr>
            <w:t>يضا الى ا</w:t>
          </w:r>
          <w:ins w:id="1371" w:author="Transkribus" w:date="2019-12-11T14:30:00Z">
            <w:r w:rsidRPr="00EE6742">
              <w:rPr>
                <w:rFonts w:ascii="Courier New" w:hAnsi="Courier New" w:cs="Courier New"/>
                <w:rtl/>
              </w:rPr>
              <w:t>ب</w:t>
            </w:r>
          </w:ins>
          <w:r w:rsidRPr="00EE6742">
            <w:rPr>
              <w:rFonts w:ascii="Courier New" w:hAnsi="Courier New" w:cs="Courier New"/>
              <w:rtl/>
            </w:rPr>
            <w:t>ن توفى الملك العادل وملك بعد</w:t>
          </w:r>
          <w:del w:id="1372" w:author="Transkribus" w:date="2019-12-11T14:30:00Z">
            <w:r w:rsidRPr="009B6BCA">
              <w:rPr>
                <w:rFonts w:ascii="Courier New" w:hAnsi="Courier New" w:cs="Courier New"/>
                <w:rtl/>
              </w:rPr>
              <w:delText>ه</w:delText>
            </w:r>
          </w:del>
          <w:ins w:id="1373" w:author="Transkribus" w:date="2019-12-11T14:30:00Z">
            <w:r w:rsidRPr="00EE6742">
              <w:rPr>
                <w:rFonts w:ascii="Courier New" w:hAnsi="Courier New" w:cs="Courier New"/>
                <w:rtl/>
              </w:rPr>
              <w:t>ة</w:t>
            </w:r>
          </w:ins>
          <w:r w:rsidRPr="00EE6742">
            <w:rPr>
              <w:rFonts w:ascii="Courier New" w:hAnsi="Courier New" w:cs="Courier New"/>
              <w:rtl/>
            </w:rPr>
            <w:t xml:space="preserve"> الملك المع</w:t>
          </w:r>
          <w:del w:id="1374" w:author="Transkribus" w:date="2019-12-11T14:30:00Z">
            <w:r w:rsidRPr="009B6BCA">
              <w:rPr>
                <w:rFonts w:ascii="Courier New" w:hAnsi="Courier New" w:cs="Courier New"/>
                <w:rtl/>
              </w:rPr>
              <w:delText>ظ</w:delText>
            </w:r>
          </w:del>
          <w:ins w:id="1375" w:author="Transkribus" w:date="2019-12-11T14:30:00Z">
            <w:r w:rsidRPr="00EE6742">
              <w:rPr>
                <w:rFonts w:ascii="Courier New" w:hAnsi="Courier New" w:cs="Courier New"/>
                <w:rtl/>
              </w:rPr>
              <w:t>ط</w:t>
            </w:r>
          </w:ins>
          <w:r w:rsidRPr="00EE6742">
            <w:rPr>
              <w:rFonts w:ascii="Courier New" w:hAnsi="Courier New" w:cs="Courier New"/>
              <w:rtl/>
            </w:rPr>
            <w:t>م عيسى ابن الملك</w:t>
          </w:r>
          <w:r>
            <w:t>‬</w:t>
          </w:r>
          <w:r>
            <w:t>‬</w:t>
          </w:r>
        </w:dir>
      </w:dir>
    </w:p>
    <w:p w:rsidR="00287992" w:rsidRPr="00EE6742" w:rsidRDefault="00287992" w:rsidP="00287992">
      <w:pPr>
        <w:pStyle w:val="NurText"/>
        <w:bidi/>
        <w:rPr>
          <w:rFonts w:ascii="Courier New" w:hAnsi="Courier New" w:cs="Courier New"/>
        </w:rPr>
      </w:pPr>
      <w:r w:rsidRPr="00EE6742">
        <w:rPr>
          <w:rFonts w:ascii="Courier New" w:hAnsi="Courier New" w:cs="Courier New"/>
          <w:rtl/>
        </w:rPr>
        <w:t xml:space="preserve">العادل فاجرى له </w:t>
      </w:r>
      <w:del w:id="1376" w:author="Transkribus" w:date="2019-12-11T14:30:00Z">
        <w:r w:rsidRPr="009B6BCA">
          <w:rPr>
            <w:rFonts w:ascii="Courier New" w:hAnsi="Courier New" w:cs="Courier New"/>
            <w:rtl/>
          </w:rPr>
          <w:delText>خمسة عشر دينارا ويكون مترددا الى البيمارستان فبقى مترددا اليه الى ان توفى رحمه الله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377" w:author="Transkribus" w:date="2019-12-11T14:30:00Z">
        <w:r w:rsidRPr="00EE6742">
          <w:rPr>
            <w:rFonts w:ascii="Courier New" w:hAnsi="Courier New" w:cs="Courier New"/>
            <w:rtl/>
          </w:rPr>
          <w:t>خمة عسرد شارا وبكون مثردد الى السمار ستان فيفى ميردد اليه الىان</w:t>
        </w:r>
      </w:ins>
    </w:p>
    <w:p w:rsidR="00287992" w:rsidRPr="00EE6742" w:rsidRDefault="00287992" w:rsidP="00287992">
      <w:pPr>
        <w:pStyle w:val="NurText"/>
        <w:bidi/>
        <w:rPr>
          <w:rFonts w:ascii="Courier New" w:hAnsi="Courier New" w:cs="Courier New"/>
        </w:rPr>
      </w:pPr>
      <w:dir w:val="rtl">
        <w:dir w:val="rtl">
          <w:del w:id="1378" w:author="Transkribus" w:date="2019-12-11T14:30:00Z">
            <w:r w:rsidRPr="009B6BCA">
              <w:rPr>
                <w:rFonts w:ascii="Courier New" w:hAnsi="Courier New" w:cs="Courier New"/>
                <w:rtl/>
              </w:rPr>
              <w:delText>واشتغل عليه</w:delText>
            </w:r>
          </w:del>
          <w:ins w:id="1379" w:author="Transkribus" w:date="2019-12-11T14:30:00Z">
            <w:r w:rsidRPr="00EE6742">
              <w:rPr>
                <w:rFonts w:ascii="Courier New" w:hAnsi="Courier New" w:cs="Courier New"/>
                <w:rtl/>
              </w:rPr>
              <w:t>وفى رجمة الله واشعل</w:t>
            </w:r>
          </w:ins>
          <w:r w:rsidRPr="00EE6742">
            <w:rPr>
              <w:rFonts w:ascii="Courier New" w:hAnsi="Courier New" w:cs="Courier New"/>
              <w:rtl/>
            </w:rPr>
            <w:t xml:space="preserve"> بصناعة الطب </w:t>
          </w:r>
          <w:del w:id="1380" w:author="Transkribus" w:date="2019-12-11T14:30:00Z">
            <w:r w:rsidRPr="009B6BCA">
              <w:rPr>
                <w:rFonts w:ascii="Courier New" w:hAnsi="Courier New" w:cs="Courier New"/>
                <w:rtl/>
              </w:rPr>
              <w:delText>خلق كثير ونبغ منهم</w:delText>
            </w:r>
          </w:del>
          <w:ins w:id="1381" w:author="Transkribus" w:date="2019-12-11T14:30:00Z">
            <w:r w:rsidRPr="00EE6742">
              <w:rPr>
                <w:rFonts w:ascii="Courier New" w:hAnsi="Courier New" w:cs="Courier New"/>
                <w:rtl/>
              </w:rPr>
              <w:t>خلقا كتر اوبيع مهم</w:t>
            </w:r>
          </w:ins>
          <w:r w:rsidRPr="00EE6742">
            <w:rPr>
              <w:rFonts w:ascii="Courier New" w:hAnsi="Courier New" w:cs="Courier New"/>
              <w:rtl/>
            </w:rPr>
            <w:t xml:space="preserve"> جماعة عدة</w:t>
          </w:r>
          <w:del w:id="138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383" w:author="Transkribus" w:date="2019-12-11T14:30:00Z">
            <w:r w:rsidRPr="00EE6742">
              <w:rPr>
                <w:rFonts w:ascii="Courier New" w:hAnsi="Courier New" w:cs="Courier New"/>
                <w:rtl/>
              </w:rPr>
              <w:t xml:space="preserve"> وأفردواأيضا</w:t>
            </w:r>
          </w:ins>
          <w:r>
            <w:t>‬</w:t>
          </w:r>
          <w:r>
            <w:t>‬</w:t>
          </w:r>
        </w:dir>
      </w:dir>
    </w:p>
    <w:p w:rsidR="00287992" w:rsidRPr="009B6BCA" w:rsidRDefault="00287992" w:rsidP="00287992">
      <w:pPr>
        <w:pStyle w:val="NurText"/>
        <w:bidi/>
        <w:rPr>
          <w:del w:id="1384" w:author="Transkribus" w:date="2019-12-11T14:30:00Z"/>
          <w:rFonts w:ascii="Courier New" w:hAnsi="Courier New" w:cs="Courier New"/>
        </w:rPr>
      </w:pPr>
      <w:dir w:val="rtl">
        <w:dir w:val="rtl">
          <w:del w:id="1385" w:author="Transkribus" w:date="2019-12-11T14:30:00Z">
            <w:r w:rsidRPr="009B6BCA">
              <w:rPr>
                <w:rFonts w:ascii="Courier New" w:hAnsi="Courier New" w:cs="Courier New"/>
                <w:rtl/>
              </w:rPr>
              <w:delText>واقراوا لغيرهم وصاروا من المشايخ المذكورين</w:delText>
            </w:r>
          </w:del>
          <w:ins w:id="1386" w:author="Transkribus" w:date="2019-12-11T14:30:00Z">
            <w:r w:rsidRPr="00EE6742">
              <w:rPr>
                <w:rFonts w:ascii="Courier New" w:hAnsi="Courier New" w:cs="Courier New"/>
                <w:rtl/>
              </w:rPr>
              <w:t>اليرهم وصاروامن المشابح المذكور بن</w:t>
            </w:r>
          </w:ins>
          <w:r w:rsidRPr="00EE6742">
            <w:rPr>
              <w:rFonts w:ascii="Courier New" w:hAnsi="Courier New" w:cs="Courier New"/>
              <w:rtl/>
            </w:rPr>
            <w:t xml:space="preserve"> فى صناعة الطب </w:t>
          </w:r>
          <w:del w:id="138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287992" w:rsidRPr="00EE6742" w:rsidRDefault="00287992" w:rsidP="00287992">
      <w:pPr>
        <w:pStyle w:val="NurText"/>
        <w:bidi/>
        <w:rPr>
          <w:rFonts w:ascii="Courier New" w:hAnsi="Courier New" w:cs="Courier New"/>
        </w:rPr>
      </w:pPr>
      <w:dir w:val="rtl">
        <w:dir w:val="rtl">
          <w:r w:rsidRPr="00EE6742">
            <w:rPr>
              <w:rFonts w:ascii="Courier New" w:hAnsi="Courier New" w:cs="Courier New"/>
              <w:rtl/>
            </w:rPr>
            <w:t xml:space="preserve">ولو اعتبر </w:t>
          </w:r>
          <w:del w:id="1388" w:author="Transkribus" w:date="2019-12-11T14:30:00Z">
            <w:r w:rsidRPr="009B6BCA">
              <w:rPr>
                <w:rFonts w:ascii="Courier New" w:hAnsi="Courier New" w:cs="Courier New"/>
                <w:rtl/>
              </w:rPr>
              <w:delText>ا</w:delText>
            </w:r>
          </w:del>
          <w:ins w:id="1389" w:author="Transkribus" w:date="2019-12-11T14:30:00Z">
            <w:r w:rsidRPr="00EE6742">
              <w:rPr>
                <w:rFonts w:ascii="Courier New" w:hAnsi="Courier New" w:cs="Courier New"/>
                <w:rtl/>
              </w:rPr>
              <w:t>أ</w:t>
            </w:r>
          </w:ins>
          <w:r w:rsidRPr="00EE6742">
            <w:rPr>
              <w:rFonts w:ascii="Courier New" w:hAnsi="Courier New" w:cs="Courier New"/>
              <w:rtl/>
            </w:rPr>
            <w:t>ح</w:t>
          </w:r>
          <w:ins w:id="1390" w:author="Transkribus" w:date="2019-12-11T14:30:00Z">
            <w:r w:rsidRPr="00EE6742">
              <w:rPr>
                <w:rFonts w:ascii="Courier New" w:hAnsi="Courier New" w:cs="Courier New"/>
                <w:rtl/>
              </w:rPr>
              <w:t>م</w:t>
            </w:r>
          </w:ins>
          <w:r w:rsidRPr="00EE6742">
            <w:rPr>
              <w:rFonts w:ascii="Courier New" w:hAnsi="Courier New" w:cs="Courier New"/>
              <w:rtl/>
            </w:rPr>
            <w:t>د جمهور الاطباء بالشام</w:t>
          </w:r>
          <w:del w:id="1391" w:author="Transkribus" w:date="2019-12-11T14:30:00Z">
            <w:r w:rsidRPr="009B6BCA">
              <w:rPr>
                <w:rFonts w:ascii="Courier New" w:hAnsi="Courier New" w:cs="Courier New"/>
                <w:rtl/>
              </w:rPr>
              <w:delText xml:space="preserve"> لوجد اما ان يكون منهم من قد قرا على الرحبى او من قرا على من قرا عليه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287992" w:rsidRPr="00EE6742" w:rsidRDefault="00287992" w:rsidP="00287992">
      <w:pPr>
        <w:pStyle w:val="NurText"/>
        <w:bidi/>
        <w:rPr>
          <w:ins w:id="1392" w:author="Transkribus" w:date="2019-12-11T14:30:00Z"/>
          <w:rFonts w:ascii="Courier New" w:hAnsi="Courier New" w:cs="Courier New"/>
        </w:rPr>
      </w:pPr>
      <w:dir w:val="rtl">
        <w:dir w:val="rtl">
          <w:ins w:id="1393" w:author="Transkribus" w:date="2019-12-11T14:30:00Z">
            <w:r w:rsidRPr="00EE6742">
              <w:rPr>
                <w:rFonts w:ascii="Courier New" w:hAnsi="Courier New" w:cs="Courier New"/>
                <w:rtl/>
              </w:rPr>
              <w:t xml:space="preserve">الوحسد امان بكون منهم من قدقرأعلى الرخى أو من قراعلى من قراعليه </w:t>
            </w:r>
          </w:ins>
          <w:r w:rsidRPr="00EE6742">
            <w:rPr>
              <w:rFonts w:ascii="Courier New" w:hAnsi="Courier New" w:cs="Courier New"/>
              <w:rtl/>
            </w:rPr>
            <w:t xml:space="preserve">وكان من </w:t>
          </w:r>
          <w:del w:id="1394" w:author="Transkribus" w:date="2019-12-11T14:30:00Z">
            <w:r w:rsidRPr="009B6BCA">
              <w:rPr>
                <w:rFonts w:ascii="Courier New" w:hAnsi="Courier New" w:cs="Courier New"/>
                <w:rtl/>
              </w:rPr>
              <w:delText>جملة من قد قرا عليه ايضا فى اول امره الشيخ</w:delText>
            </w:r>
          </w:del>
          <w:ins w:id="1395" w:author="Transkribus" w:date="2019-12-11T14:30:00Z">
            <w:r w:rsidRPr="00EE6742">
              <w:rPr>
                <w:rFonts w:ascii="Courier New" w:hAnsi="Courier New" w:cs="Courier New"/>
                <w:rtl/>
              </w:rPr>
              <w:t>جملةمن</w:t>
            </w:r>
          </w:ins>
          <w:r>
            <w:t>‬</w:t>
          </w:r>
          <w:r>
            <w:t>‬</w:t>
          </w:r>
        </w:dir>
      </w:dir>
    </w:p>
    <w:p w:rsidR="00287992" w:rsidRPr="00EE6742" w:rsidRDefault="00287992" w:rsidP="00287992">
      <w:pPr>
        <w:pStyle w:val="NurText"/>
        <w:bidi/>
        <w:rPr>
          <w:rFonts w:ascii="Courier New" w:hAnsi="Courier New" w:cs="Courier New"/>
        </w:rPr>
      </w:pPr>
      <w:ins w:id="1396" w:author="Transkribus" w:date="2019-12-11T14:30:00Z">
        <w:r w:rsidRPr="00EE6742">
          <w:rPr>
            <w:rFonts w:ascii="Courier New" w:hAnsi="Courier New" w:cs="Courier New"/>
            <w:rtl/>
          </w:rPr>
          <w:t>قدقر أعليه أيشافى أول أمرة الشيح</w:t>
        </w:r>
      </w:ins>
      <w:r w:rsidRPr="00EE6742">
        <w:rPr>
          <w:rFonts w:ascii="Courier New" w:hAnsi="Courier New" w:cs="Courier New"/>
          <w:rtl/>
        </w:rPr>
        <w:t xml:space="preserve"> مهذب الدين عبد الرح</w:t>
      </w:r>
      <w:del w:id="1397" w:author="Transkribus" w:date="2019-12-11T14:30:00Z">
        <w:r w:rsidRPr="009B6BCA">
          <w:rPr>
            <w:rFonts w:ascii="Courier New" w:hAnsi="Courier New" w:cs="Courier New"/>
            <w:rtl/>
          </w:rPr>
          <w:delText>ي</w:delText>
        </w:r>
      </w:del>
      <w:r w:rsidRPr="00EE6742">
        <w:rPr>
          <w:rFonts w:ascii="Courier New" w:hAnsi="Courier New" w:cs="Courier New"/>
          <w:rtl/>
        </w:rPr>
        <w:t xml:space="preserve">م بن على </w:t>
      </w:r>
      <w:del w:id="1398" w:author="Transkribus" w:date="2019-12-11T14:30:00Z">
        <w:r w:rsidRPr="009B6BCA">
          <w:rPr>
            <w:rFonts w:ascii="Courier New" w:hAnsi="Courier New" w:cs="Courier New"/>
            <w:rtl/>
          </w:rPr>
          <w:delText>قبل ملازمته لابن المطران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399" w:author="Transkribus" w:date="2019-12-11T14:30:00Z">
        <w:r w:rsidRPr="00EE6742">
          <w:rPr>
            <w:rFonts w:ascii="Courier New" w:hAnsi="Courier New" w:cs="Courier New"/>
            <w:rtl/>
          </w:rPr>
          <w:t>قيل ملاز متهلان</w:t>
        </w:r>
      </w:ins>
    </w:p>
    <w:p w:rsidR="00287992" w:rsidRPr="00EE6742" w:rsidRDefault="00287992" w:rsidP="00287992">
      <w:pPr>
        <w:pStyle w:val="NurText"/>
        <w:bidi/>
        <w:rPr>
          <w:rFonts w:ascii="Courier New" w:hAnsi="Courier New" w:cs="Courier New"/>
        </w:rPr>
      </w:pPr>
      <w:dir w:val="rtl">
        <w:dir w:val="rtl">
          <w:del w:id="1400" w:author="Transkribus" w:date="2019-12-11T14:30:00Z">
            <w:r w:rsidRPr="009B6BCA">
              <w:rPr>
                <w:rFonts w:ascii="Courier New" w:hAnsi="Courier New" w:cs="Courier New"/>
                <w:rtl/>
              </w:rPr>
              <w:delText>وحدثنى الشيخ</w:delText>
            </w:r>
          </w:del>
          <w:ins w:id="1401" w:author="Transkribus" w:date="2019-12-11T14:30:00Z">
            <w:r w:rsidRPr="00EE6742">
              <w:rPr>
                <w:rFonts w:ascii="Courier New" w:hAnsi="Courier New" w:cs="Courier New"/>
                <w:rtl/>
              </w:rPr>
              <w:t>الطران أو حديى ٩ الشيح</w:t>
            </w:r>
          </w:ins>
          <w:r w:rsidRPr="00EE6742">
            <w:rPr>
              <w:rFonts w:ascii="Courier New" w:hAnsi="Courier New" w:cs="Courier New"/>
              <w:rtl/>
            </w:rPr>
            <w:t xml:space="preserve"> رضى الدين يوما قال ا</w:t>
          </w:r>
          <w:ins w:id="1402" w:author="Transkribus" w:date="2019-12-11T14:30:00Z">
            <w:r w:rsidRPr="00EE6742">
              <w:rPr>
                <w:rFonts w:ascii="Courier New" w:hAnsi="Courier New" w:cs="Courier New"/>
                <w:rtl/>
              </w:rPr>
              <w:t>ب</w:t>
            </w:r>
          </w:ins>
          <w:r w:rsidRPr="00EE6742">
            <w:rPr>
              <w:rFonts w:ascii="Courier New" w:hAnsi="Courier New" w:cs="Courier New"/>
              <w:rtl/>
            </w:rPr>
            <w:t xml:space="preserve">ن جميع من </w:t>
          </w:r>
          <w:del w:id="1403" w:author="Transkribus" w:date="2019-12-11T14:30:00Z">
            <w:r w:rsidRPr="009B6BCA">
              <w:rPr>
                <w:rFonts w:ascii="Courier New" w:hAnsi="Courier New" w:cs="Courier New"/>
                <w:rtl/>
              </w:rPr>
              <w:delText>قرا على ولازمنى</w:delText>
            </w:r>
          </w:del>
          <w:ins w:id="1404" w:author="Transkribus" w:date="2019-12-11T14:30:00Z">
            <w:r w:rsidRPr="00EE6742">
              <w:rPr>
                <w:rFonts w:ascii="Courier New" w:hAnsi="Courier New" w:cs="Courier New"/>
                <w:rtl/>
              </w:rPr>
              <w:t>قراعلى ولارسى</w:t>
            </w:r>
          </w:ins>
          <w:r w:rsidRPr="00EE6742">
            <w:rPr>
              <w:rFonts w:ascii="Courier New" w:hAnsi="Courier New" w:cs="Courier New"/>
              <w:rtl/>
            </w:rPr>
            <w:t xml:space="preserve"> فانهم سعدوا</w:t>
          </w:r>
          <w:r>
            <w:t>‬</w:t>
          </w:r>
          <w:r>
            <w:t>‬</w:t>
          </w:r>
        </w:dir>
      </w:dir>
    </w:p>
    <w:p w:rsidR="00287992" w:rsidRPr="00EE6742" w:rsidRDefault="00287992" w:rsidP="00287992">
      <w:pPr>
        <w:pStyle w:val="NurText"/>
        <w:bidi/>
        <w:rPr>
          <w:ins w:id="1405" w:author="Transkribus" w:date="2019-12-11T14:30:00Z"/>
          <w:rFonts w:ascii="Courier New" w:hAnsi="Courier New" w:cs="Courier New"/>
        </w:rPr>
      </w:pPr>
      <w:r w:rsidRPr="00EE6742">
        <w:rPr>
          <w:rFonts w:ascii="Courier New" w:hAnsi="Courier New" w:cs="Courier New"/>
          <w:rtl/>
        </w:rPr>
        <w:t>وا</w:t>
      </w:r>
      <w:del w:id="1406" w:author="Transkribus" w:date="2019-12-11T14:30:00Z">
        <w:r w:rsidRPr="009B6BCA">
          <w:rPr>
            <w:rFonts w:ascii="Courier New" w:hAnsi="Courier New" w:cs="Courier New"/>
            <w:rtl/>
          </w:rPr>
          <w:delText>ن</w:delText>
        </w:r>
      </w:del>
      <w:ins w:id="1407" w:author="Transkribus" w:date="2019-12-11T14:30:00Z">
        <w:r w:rsidRPr="00EE6742">
          <w:rPr>
            <w:rFonts w:ascii="Courier New" w:hAnsi="Courier New" w:cs="Courier New"/>
            <w:rtl/>
          </w:rPr>
          <w:t>ب</w:t>
        </w:r>
      </w:ins>
      <w:r w:rsidRPr="00EE6742">
        <w:rPr>
          <w:rFonts w:ascii="Courier New" w:hAnsi="Courier New" w:cs="Courier New"/>
          <w:rtl/>
        </w:rPr>
        <w:t>تف</w:t>
      </w:r>
      <w:del w:id="1408" w:author="Transkribus" w:date="2019-12-11T14:30:00Z">
        <w:r w:rsidRPr="009B6BCA">
          <w:rPr>
            <w:rFonts w:ascii="Courier New" w:hAnsi="Courier New" w:cs="Courier New"/>
            <w:rtl/>
          </w:rPr>
          <w:delText>ع</w:delText>
        </w:r>
      </w:del>
      <w:ins w:id="1409" w:author="Transkribus" w:date="2019-12-11T14:30:00Z">
        <w:r w:rsidRPr="00EE6742">
          <w:rPr>
            <w:rFonts w:ascii="Courier New" w:hAnsi="Courier New" w:cs="Courier New"/>
            <w:rtl/>
          </w:rPr>
          <w:t>م</w:t>
        </w:r>
      </w:ins>
      <w:r w:rsidRPr="00EE6742">
        <w:rPr>
          <w:rFonts w:ascii="Courier New" w:hAnsi="Courier New" w:cs="Courier New"/>
          <w:rtl/>
        </w:rPr>
        <w:t xml:space="preserve"> الناس </w:t>
      </w:r>
      <w:del w:id="1410" w:author="Transkribus" w:date="2019-12-11T14:30:00Z">
        <w:r w:rsidRPr="009B6BCA">
          <w:rPr>
            <w:rFonts w:ascii="Courier New" w:hAnsi="Courier New" w:cs="Courier New"/>
            <w:rtl/>
          </w:rPr>
          <w:delText>بهم وذكر لى</w:delText>
        </w:r>
      </w:del>
      <w:ins w:id="1411" w:author="Transkribus" w:date="2019-12-11T14:30:00Z">
        <w:r w:rsidRPr="00EE6742">
          <w:rPr>
            <w:rFonts w:ascii="Courier New" w:hAnsi="Courier New" w:cs="Courier New"/>
            <w:rtl/>
          </w:rPr>
          <w:t>نهم وذ كمرلى</w:t>
        </w:r>
      </w:ins>
      <w:r w:rsidRPr="00EE6742">
        <w:rPr>
          <w:rFonts w:ascii="Courier New" w:hAnsi="Courier New" w:cs="Courier New"/>
          <w:rtl/>
        </w:rPr>
        <w:t xml:space="preserve"> اسماء </w:t>
      </w:r>
      <w:del w:id="1412" w:author="Transkribus" w:date="2019-12-11T14:30:00Z">
        <w:r w:rsidRPr="009B6BCA">
          <w:rPr>
            <w:rFonts w:ascii="Courier New" w:hAnsi="Courier New" w:cs="Courier New"/>
            <w:rtl/>
          </w:rPr>
          <w:delText>كثيرين</w:delText>
        </w:r>
      </w:del>
      <w:ins w:id="1413" w:author="Transkribus" w:date="2019-12-11T14:30:00Z">
        <w:r w:rsidRPr="00EE6742">
          <w:rPr>
            <w:rFonts w:ascii="Courier New" w:hAnsi="Courier New" w:cs="Courier New"/>
            <w:rtl/>
          </w:rPr>
          <w:t>كشر بن</w:t>
        </w:r>
      </w:ins>
      <w:r w:rsidRPr="00EE6742">
        <w:rPr>
          <w:rFonts w:ascii="Courier New" w:hAnsi="Courier New" w:cs="Courier New"/>
          <w:rtl/>
        </w:rPr>
        <w:t xml:space="preserve"> منهم </w:t>
      </w:r>
      <w:del w:id="1414" w:author="Transkribus" w:date="2019-12-11T14:30:00Z">
        <w:r w:rsidRPr="009B6BCA">
          <w:rPr>
            <w:rFonts w:ascii="Courier New" w:hAnsi="Courier New" w:cs="Courier New"/>
            <w:rtl/>
          </w:rPr>
          <w:delText>قد تميزوا واشتهروا</w:delText>
        </w:r>
      </w:del>
      <w:ins w:id="1415" w:author="Transkribus" w:date="2019-12-11T14:30:00Z">
        <w:r w:rsidRPr="00EE6742">
          <w:rPr>
            <w:rFonts w:ascii="Courier New" w:hAnsi="Courier New" w:cs="Courier New"/>
            <w:rtl/>
          </w:rPr>
          <w:t>عد غمير واو اشتهروا</w:t>
        </w:r>
      </w:ins>
      <w:r w:rsidRPr="00EE6742">
        <w:rPr>
          <w:rFonts w:ascii="Courier New" w:hAnsi="Courier New" w:cs="Courier New"/>
          <w:rtl/>
        </w:rPr>
        <w:t xml:space="preserve"> فى صناعة الطب منهم من</w:t>
      </w:r>
      <w:del w:id="1416" w:author="Transkribus" w:date="2019-12-11T14:30:00Z">
        <w:r w:rsidRPr="009B6BCA">
          <w:rPr>
            <w:rFonts w:ascii="Courier New" w:hAnsi="Courier New" w:cs="Courier New"/>
            <w:rtl/>
          </w:rPr>
          <w:delText xml:space="preserve"> قد مات ومنهم</w:delText>
        </w:r>
      </w:del>
    </w:p>
    <w:p w:rsidR="00287992" w:rsidRPr="009B6BCA" w:rsidRDefault="00287992" w:rsidP="00287992">
      <w:pPr>
        <w:pStyle w:val="NurText"/>
        <w:bidi/>
        <w:rPr>
          <w:del w:id="1417" w:author="Transkribus" w:date="2019-12-11T14:30:00Z"/>
          <w:rFonts w:ascii="Courier New" w:hAnsi="Courier New" w:cs="Courier New"/>
        </w:rPr>
      </w:pPr>
      <w:ins w:id="1418" w:author="Transkribus" w:date="2019-12-11T14:30:00Z">
        <w:r w:rsidRPr="00EE6742">
          <w:rPr>
            <w:rFonts w:ascii="Courier New" w:hAnsi="Courier New" w:cs="Courier New"/>
            <w:rtl/>
          </w:rPr>
          <w:t>اقدمات ومنهسم</w:t>
        </w:r>
      </w:ins>
      <w:r w:rsidRPr="00EE6742">
        <w:rPr>
          <w:rFonts w:ascii="Courier New" w:hAnsi="Courier New" w:cs="Courier New"/>
          <w:rtl/>
        </w:rPr>
        <w:t xml:space="preserve"> من ك</w:t>
      </w:r>
      <w:ins w:id="1419" w:author="Transkribus" w:date="2019-12-11T14:30:00Z">
        <w:r w:rsidRPr="00EE6742">
          <w:rPr>
            <w:rFonts w:ascii="Courier New" w:hAnsi="Courier New" w:cs="Courier New"/>
            <w:rtl/>
          </w:rPr>
          <w:t>م</w:t>
        </w:r>
      </w:ins>
      <w:r w:rsidRPr="00EE6742">
        <w:rPr>
          <w:rFonts w:ascii="Courier New" w:hAnsi="Courier New" w:cs="Courier New"/>
          <w:rtl/>
        </w:rPr>
        <w:t xml:space="preserve">ان بعد فى الحياة </w:t>
      </w:r>
      <w:del w:id="142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287992" w:rsidRPr="00EE6742" w:rsidRDefault="00287992" w:rsidP="00287992">
      <w:pPr>
        <w:pStyle w:val="NurText"/>
        <w:bidi/>
        <w:rPr>
          <w:ins w:id="1421" w:author="Transkribus" w:date="2019-12-11T14:30:00Z"/>
          <w:rFonts w:ascii="Courier New" w:hAnsi="Courier New" w:cs="Courier New"/>
        </w:rPr>
      </w:pPr>
      <w:dir w:val="rtl">
        <w:dir w:val="rtl">
          <w:r w:rsidRPr="00EE6742">
            <w:rPr>
              <w:rFonts w:ascii="Courier New" w:hAnsi="Courier New" w:cs="Courier New"/>
              <w:rtl/>
            </w:rPr>
            <w:t xml:space="preserve">وكان </w:t>
          </w:r>
          <w:del w:id="1422" w:author="Transkribus" w:date="2019-12-11T14:30:00Z">
            <w:r w:rsidRPr="009B6BCA">
              <w:rPr>
                <w:rFonts w:ascii="Courier New" w:hAnsi="Courier New" w:cs="Courier New"/>
                <w:rtl/>
              </w:rPr>
              <w:delText>يرى انه لا يقرئ احدا من اهل</w:delText>
            </w:r>
          </w:del>
          <w:ins w:id="1423" w:author="Transkribus" w:date="2019-12-11T14:30:00Z">
            <w:r w:rsidRPr="00EE6742">
              <w:rPr>
                <w:rFonts w:ascii="Courier New" w:hAnsi="Courier New" w:cs="Courier New"/>
                <w:rtl/>
              </w:rPr>
              <w:t>برى اله لابقرى أحمد امن</w:t>
            </w:r>
          </w:ins>
          <w:r w:rsidRPr="00EE6742">
            <w:rPr>
              <w:rFonts w:ascii="Courier New" w:hAnsi="Courier New" w:cs="Courier New"/>
              <w:rtl/>
            </w:rPr>
            <w:t xml:space="preserve"> الذمة </w:t>
          </w:r>
          <w:del w:id="1424" w:author="Transkribus" w:date="2019-12-11T14:30:00Z">
            <w:r w:rsidRPr="009B6BCA">
              <w:rPr>
                <w:rFonts w:ascii="Courier New" w:hAnsi="Courier New" w:cs="Courier New"/>
                <w:rtl/>
              </w:rPr>
              <w:delText xml:space="preserve">اصلا صناعة </w:delText>
            </w:r>
          </w:del>
          <w:ins w:id="1425" w:author="Transkribus" w:date="2019-12-11T14:30:00Z">
            <w:r w:rsidRPr="00EE6742">
              <w:rPr>
                <w:rFonts w:ascii="Courier New" w:hAnsi="Courier New" w:cs="Courier New"/>
                <w:rtl/>
              </w:rPr>
              <w:t>أسلاصناعة</w:t>
            </w:r>
          </w:ins>
          <w:r>
            <w:t>‬</w:t>
          </w:r>
          <w:r>
            <w:t>‬</w:t>
          </w:r>
        </w:dir>
      </w:dir>
    </w:p>
    <w:p w:rsidR="00287992" w:rsidRPr="009B6BCA" w:rsidRDefault="00287992" w:rsidP="00287992">
      <w:pPr>
        <w:pStyle w:val="NurText"/>
        <w:bidi/>
        <w:rPr>
          <w:del w:id="1426" w:author="Transkribus" w:date="2019-12-11T14:30:00Z"/>
          <w:rFonts w:ascii="Courier New" w:hAnsi="Courier New" w:cs="Courier New"/>
        </w:rPr>
      </w:pPr>
      <w:r w:rsidRPr="00EE6742">
        <w:rPr>
          <w:rFonts w:ascii="Courier New" w:hAnsi="Courier New" w:cs="Courier New"/>
          <w:rtl/>
        </w:rPr>
        <w:t xml:space="preserve">الطب </w:t>
      </w:r>
      <w:del w:id="1427" w:author="Transkribus" w:date="2019-12-11T14:30:00Z">
        <w:r w:rsidRPr="009B6BCA">
          <w:rPr>
            <w:rFonts w:ascii="Courier New" w:hAnsi="Courier New" w:cs="Courier New"/>
            <w:rtl/>
          </w:rPr>
          <w:delText>ولا لمن لا يجده اهلا لها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287992" w:rsidRPr="00EE6742" w:rsidRDefault="00287992" w:rsidP="00287992">
      <w:pPr>
        <w:pStyle w:val="NurText"/>
        <w:bidi/>
        <w:rPr>
          <w:rFonts w:ascii="Courier New" w:hAnsi="Courier New" w:cs="Courier New"/>
        </w:rPr>
      </w:pPr>
      <w:dir w:val="rtl">
        <w:dir w:val="rtl">
          <w:del w:id="1428" w:author="Transkribus" w:date="2019-12-11T14:30:00Z">
            <w:r w:rsidRPr="009B6BCA">
              <w:rPr>
                <w:rFonts w:ascii="Courier New" w:hAnsi="Courier New" w:cs="Courier New"/>
                <w:rtl/>
              </w:rPr>
              <w:delText>وكان</w:delText>
            </w:r>
          </w:del>
          <w:ins w:id="1429" w:author="Transkribus" w:date="2019-12-11T14:30:00Z">
            <w:r w:rsidRPr="00EE6742">
              <w:rPr>
                <w:rFonts w:ascii="Courier New" w:hAnsi="Courier New" w:cs="Courier New"/>
                <w:rtl/>
              </w:rPr>
              <w:t>ولالمن الاجدة أهلالها وكمان</w:t>
            </w:r>
          </w:ins>
          <w:r w:rsidRPr="00EE6742">
            <w:rPr>
              <w:rFonts w:ascii="Courier New" w:hAnsi="Courier New" w:cs="Courier New"/>
              <w:rtl/>
            </w:rPr>
            <w:t xml:space="preserve"> يعطى الصناعة </w:t>
          </w:r>
          <w:del w:id="1430" w:author="Transkribus" w:date="2019-12-11T14:30:00Z">
            <w:r w:rsidRPr="009B6BCA">
              <w:rPr>
                <w:rFonts w:ascii="Courier New" w:hAnsi="Courier New" w:cs="Courier New"/>
                <w:rtl/>
              </w:rPr>
              <w:delText>حقها من الراسة والتعظيم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431" w:author="Transkribus" w:date="2019-12-11T14:30:00Z">
            <w:r w:rsidRPr="00EE6742">
              <w:rPr>
                <w:rFonts w:ascii="Courier New" w:hAnsi="Courier New" w:cs="Courier New"/>
                <w:rtl/>
              </w:rPr>
              <w:t>جمهامن الرئشة والتعطم وثال لى</w:t>
            </w:r>
          </w:ins>
          <w:r>
            <w:t>‬</w:t>
          </w:r>
          <w:r>
            <w:t>‬</w:t>
          </w:r>
        </w:dir>
      </w:dir>
    </w:p>
    <w:p w:rsidR="00287992" w:rsidRPr="009B6BCA" w:rsidRDefault="00287992" w:rsidP="00287992">
      <w:pPr>
        <w:pStyle w:val="NurText"/>
        <w:bidi/>
        <w:rPr>
          <w:del w:id="1432" w:author="Transkribus" w:date="2019-12-11T14:30:00Z"/>
          <w:rFonts w:ascii="Courier New" w:hAnsi="Courier New" w:cs="Courier New"/>
        </w:rPr>
      </w:pPr>
      <w:dir w:val="rtl">
        <w:dir w:val="rtl">
          <w:del w:id="1433" w:author="Transkribus" w:date="2019-12-11T14:30:00Z">
            <w:r w:rsidRPr="009B6BCA">
              <w:rPr>
                <w:rFonts w:ascii="Courier New" w:hAnsi="Courier New" w:cs="Courier New"/>
                <w:rtl/>
              </w:rPr>
              <w:delText>وقال لى انه لم يقرا فى سائر عمره من اهل الذمة سوى اثنين لا غير احدهما الحكيم عمران ال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287992" w:rsidRPr="009B6BCA" w:rsidRDefault="00287992" w:rsidP="00287992">
      <w:pPr>
        <w:pStyle w:val="NurText"/>
        <w:bidi/>
        <w:rPr>
          <w:del w:id="1434" w:author="Transkribus" w:date="2019-12-11T14:30:00Z"/>
          <w:rFonts w:ascii="Courier New" w:hAnsi="Courier New" w:cs="Courier New"/>
        </w:rPr>
      </w:pPr>
      <w:dir w:val="rtl">
        <w:dir w:val="rtl">
          <w:del w:id="1435" w:author="Transkribus" w:date="2019-12-11T14:30:00Z">
            <w:r w:rsidRPr="009B6BCA">
              <w:rPr>
                <w:rFonts w:ascii="Courier New" w:hAnsi="Courier New" w:cs="Courier New"/>
                <w:rtl/>
              </w:rPr>
              <w:delText>اسرائيلي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287992" w:rsidRPr="00EE6742" w:rsidRDefault="00287992" w:rsidP="00287992">
      <w:pPr>
        <w:pStyle w:val="NurText"/>
        <w:bidi/>
        <w:rPr>
          <w:ins w:id="1436" w:author="Transkribus" w:date="2019-12-11T14:30:00Z"/>
          <w:rFonts w:ascii="Courier New" w:hAnsi="Courier New" w:cs="Courier New"/>
        </w:rPr>
      </w:pPr>
      <w:dir w:val="rtl">
        <w:dir w:val="rtl">
          <w:del w:id="1437" w:author="Transkribus" w:date="2019-12-11T14:30:00Z">
            <w:r w:rsidRPr="009B6BCA">
              <w:rPr>
                <w:rFonts w:ascii="Courier New" w:hAnsi="Courier New" w:cs="Courier New"/>
                <w:rtl/>
              </w:rPr>
              <w:delText>والاخر ابراهيم</w:delText>
            </w:r>
          </w:del>
          <w:ins w:id="1438" w:author="Transkribus" w:date="2019-12-11T14:30:00Z">
            <w:r w:rsidRPr="00EE6742">
              <w:rPr>
                <w:rFonts w:ascii="Courier New" w:hAnsi="Courier New" w:cs="Courier New"/>
                <w:rtl/>
              </w:rPr>
              <w:t>ابلم بعرى فى صسار عمرممن أهل الذمةسوى النين الاغير أحمد همالحكم عمران الاصر اليلى</w:t>
            </w:r>
          </w:ins>
          <w:r>
            <w:t>‬</w:t>
          </w:r>
          <w:r>
            <w:t>‬</w:t>
          </w:r>
        </w:dir>
      </w:dir>
    </w:p>
    <w:p w:rsidR="00287992" w:rsidRPr="00EE6742" w:rsidRDefault="00287992" w:rsidP="00287992">
      <w:pPr>
        <w:pStyle w:val="NurText"/>
        <w:bidi/>
        <w:rPr>
          <w:rFonts w:ascii="Courier New" w:hAnsi="Courier New" w:cs="Courier New"/>
        </w:rPr>
      </w:pPr>
      <w:ins w:id="1439" w:author="Transkribus" w:date="2019-12-11T14:30:00Z">
        <w:r w:rsidRPr="00EE6742">
          <w:rPr>
            <w:rFonts w:ascii="Courier New" w:hAnsi="Courier New" w:cs="Courier New"/>
            <w:rtl/>
          </w:rPr>
          <w:t>والاخرابراهيم</w:t>
        </w:r>
      </w:ins>
      <w:r w:rsidRPr="00EE6742">
        <w:rPr>
          <w:rFonts w:ascii="Courier New" w:hAnsi="Courier New" w:cs="Courier New"/>
          <w:rtl/>
        </w:rPr>
        <w:t xml:space="preserve"> بن خلف السامرى بعد ان </w:t>
      </w:r>
      <w:del w:id="1440" w:author="Transkribus" w:date="2019-12-11T14:30:00Z">
        <w:r w:rsidRPr="009B6BCA">
          <w:rPr>
            <w:rFonts w:ascii="Courier New" w:hAnsi="Courier New" w:cs="Courier New"/>
            <w:rtl/>
          </w:rPr>
          <w:delText>ثقلا عليه بكل طريق</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441" w:author="Transkribus" w:date="2019-12-11T14:30:00Z">
        <w:r w:rsidRPr="00EE6742">
          <w:rPr>
            <w:rFonts w:ascii="Courier New" w:hAnsi="Courier New" w:cs="Courier New"/>
            <w:rtl/>
          </w:rPr>
          <w:t>تقلاعليه كل طريق ونشفها غبدةه مجهات الاحمكنه</w:t>
        </w:r>
      </w:ins>
    </w:p>
    <w:p w:rsidR="00287992" w:rsidRPr="009B6BCA" w:rsidRDefault="00287992" w:rsidP="00287992">
      <w:pPr>
        <w:pStyle w:val="NurText"/>
        <w:bidi/>
        <w:rPr>
          <w:del w:id="1442" w:author="Transkribus" w:date="2019-12-11T14:30:00Z"/>
          <w:rFonts w:ascii="Courier New" w:hAnsi="Courier New" w:cs="Courier New"/>
        </w:rPr>
      </w:pPr>
      <w:dir w:val="rtl">
        <w:dir w:val="rtl">
          <w:del w:id="1443" w:author="Transkribus" w:date="2019-12-11T14:30:00Z">
            <w:r w:rsidRPr="009B6BCA">
              <w:rPr>
                <w:rFonts w:ascii="Courier New" w:hAnsi="Courier New" w:cs="Courier New"/>
                <w:rtl/>
              </w:rPr>
              <w:delText>وتشفعا عنده بجهات لا يمكنه ردهم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287992" w:rsidRPr="009B6BCA" w:rsidRDefault="00287992" w:rsidP="00287992">
      <w:pPr>
        <w:pStyle w:val="NurText"/>
        <w:bidi/>
        <w:rPr>
          <w:del w:id="1444" w:author="Transkribus" w:date="2019-12-11T14:30:00Z"/>
          <w:rFonts w:ascii="Courier New" w:hAnsi="Courier New" w:cs="Courier New"/>
        </w:rPr>
      </w:pPr>
      <w:dir w:val="rtl">
        <w:dir w:val="rtl">
          <w:ins w:id="1445" w:author="Transkribus" w:date="2019-12-11T14:30:00Z">
            <w:r w:rsidRPr="00EE6742">
              <w:rPr>
                <w:rFonts w:ascii="Courier New" w:hAnsi="Courier New" w:cs="Courier New"/>
                <w:rtl/>
              </w:rPr>
              <w:t xml:space="preserve">ابردهيم </w:t>
            </w:r>
          </w:ins>
          <w:r w:rsidRPr="00EE6742">
            <w:rPr>
              <w:rFonts w:ascii="Courier New" w:hAnsi="Courier New" w:cs="Courier New"/>
              <w:rtl/>
            </w:rPr>
            <w:t xml:space="preserve">وكل </w:t>
          </w:r>
          <w:del w:id="1446" w:author="Transkribus" w:date="2019-12-11T14:30:00Z">
            <w:r w:rsidRPr="009B6BCA">
              <w:rPr>
                <w:rFonts w:ascii="Courier New" w:hAnsi="Courier New" w:cs="Courier New"/>
                <w:rtl/>
              </w:rPr>
              <w:delText>منهما نبغ</w:delText>
            </w:r>
          </w:del>
          <w:ins w:id="1447" w:author="Transkribus" w:date="2019-12-11T14:30:00Z">
            <w:r w:rsidRPr="00EE6742">
              <w:rPr>
                <w:rFonts w:ascii="Courier New" w:hAnsi="Courier New" w:cs="Courier New"/>
                <w:rtl/>
              </w:rPr>
              <w:t>مههانبع</w:t>
            </w:r>
          </w:ins>
          <w:r w:rsidRPr="00EE6742">
            <w:rPr>
              <w:rFonts w:ascii="Courier New" w:hAnsi="Courier New" w:cs="Courier New"/>
              <w:rtl/>
            </w:rPr>
            <w:t xml:space="preserve"> وصار </w:t>
          </w:r>
          <w:del w:id="1448" w:author="Transkribus" w:date="2019-12-11T14:30:00Z">
            <w:r w:rsidRPr="009B6BCA">
              <w:rPr>
                <w:rFonts w:ascii="Courier New" w:hAnsi="Courier New" w:cs="Courier New"/>
                <w:rtl/>
              </w:rPr>
              <w:delText>طبيا فاضلا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287992" w:rsidRPr="00EE6742" w:rsidRDefault="00287992" w:rsidP="00287992">
      <w:pPr>
        <w:pStyle w:val="NurText"/>
        <w:bidi/>
        <w:rPr>
          <w:ins w:id="1449" w:author="Transkribus" w:date="2019-12-11T14:30:00Z"/>
          <w:rFonts w:ascii="Courier New" w:hAnsi="Courier New" w:cs="Courier New"/>
        </w:rPr>
      </w:pPr>
      <w:dir w:val="rtl">
        <w:dir w:val="rtl">
          <w:del w:id="1450" w:author="Transkribus" w:date="2019-12-11T14:30:00Z">
            <w:r w:rsidRPr="009B6BCA">
              <w:rPr>
                <w:rFonts w:ascii="Courier New" w:hAnsi="Courier New" w:cs="Courier New"/>
                <w:rtl/>
              </w:rPr>
              <w:delText>ولا شك ان</w:delText>
            </w:r>
          </w:del>
          <w:ins w:id="1451" w:author="Transkribus" w:date="2019-12-11T14:30:00Z">
            <w:r w:rsidRPr="00EE6742">
              <w:rPr>
                <w:rFonts w:ascii="Courier New" w:hAnsi="Courier New" w:cs="Courier New"/>
                <w:rtl/>
              </w:rPr>
              <w:t>طبببافاسلا ولاشلك ابن</w:t>
            </w:r>
          </w:ins>
          <w:r w:rsidRPr="00EE6742">
            <w:rPr>
              <w:rFonts w:ascii="Courier New" w:hAnsi="Courier New" w:cs="Courier New"/>
              <w:rtl/>
            </w:rPr>
            <w:t xml:space="preserve"> من المشا</w:t>
          </w:r>
          <w:del w:id="1452" w:author="Transkribus" w:date="2019-12-11T14:30:00Z">
            <w:r w:rsidRPr="009B6BCA">
              <w:rPr>
                <w:rFonts w:ascii="Courier New" w:hAnsi="Courier New" w:cs="Courier New"/>
                <w:rtl/>
              </w:rPr>
              <w:delText>يخ</w:delText>
            </w:r>
          </w:del>
          <w:ins w:id="1453" w:author="Transkribus" w:date="2019-12-11T14:30:00Z">
            <w:r w:rsidRPr="00EE6742">
              <w:rPr>
                <w:rFonts w:ascii="Courier New" w:hAnsi="Courier New" w:cs="Courier New"/>
                <w:rtl/>
              </w:rPr>
              <w:t>بح</w:t>
            </w:r>
          </w:ins>
          <w:r w:rsidRPr="00EE6742">
            <w:rPr>
              <w:rFonts w:ascii="Courier New" w:hAnsi="Courier New" w:cs="Courier New"/>
              <w:rtl/>
            </w:rPr>
            <w:t xml:space="preserve"> من </w:t>
          </w:r>
          <w:del w:id="1454" w:author="Transkribus" w:date="2019-12-11T14:30:00Z">
            <w:r w:rsidRPr="009B6BCA">
              <w:rPr>
                <w:rFonts w:ascii="Courier New" w:hAnsi="Courier New" w:cs="Courier New"/>
                <w:rtl/>
              </w:rPr>
              <w:delText>يكون للاشتغال</w:delText>
            </w:r>
          </w:del>
          <w:ins w:id="1455" w:author="Transkribus" w:date="2019-12-11T14:30:00Z">
            <w:r w:rsidRPr="00EE6742">
              <w:rPr>
                <w:rFonts w:ascii="Courier New" w:hAnsi="Courier New" w:cs="Courier New"/>
                <w:rtl/>
              </w:rPr>
              <w:t>بكون الاشتغال</w:t>
            </w:r>
          </w:ins>
          <w:r w:rsidRPr="00EE6742">
            <w:rPr>
              <w:rFonts w:ascii="Courier New" w:hAnsi="Courier New" w:cs="Courier New"/>
              <w:rtl/>
            </w:rPr>
            <w:t xml:space="preserve"> عليه </w:t>
          </w:r>
          <w:del w:id="1456" w:author="Transkribus" w:date="2019-12-11T14:30:00Z">
            <w:r w:rsidRPr="009B6BCA">
              <w:rPr>
                <w:rFonts w:ascii="Courier New" w:hAnsi="Courier New" w:cs="Courier New"/>
                <w:rtl/>
              </w:rPr>
              <w:delText xml:space="preserve">بركة </w:delText>
            </w:r>
          </w:del>
          <w:ins w:id="1457" w:author="Transkribus" w:date="2019-12-11T14:30:00Z">
            <w:r w:rsidRPr="00EE6742">
              <w:rPr>
                <w:rFonts w:ascii="Courier New" w:hAnsi="Courier New" w:cs="Courier New"/>
                <w:rtl/>
              </w:rPr>
              <w:t>بركا</w:t>
            </w:r>
          </w:ins>
          <w:r>
            <w:t>‬</w:t>
          </w:r>
          <w:r>
            <w:t>‬</w:t>
          </w:r>
        </w:dir>
      </w:dir>
    </w:p>
    <w:p w:rsidR="00287992" w:rsidRPr="00EE6742" w:rsidRDefault="00287992" w:rsidP="00287992">
      <w:pPr>
        <w:pStyle w:val="NurText"/>
        <w:bidi/>
        <w:rPr>
          <w:ins w:id="1458" w:author="Transkribus" w:date="2019-12-11T14:30:00Z"/>
          <w:rFonts w:ascii="Courier New" w:hAnsi="Courier New" w:cs="Courier New"/>
        </w:rPr>
      </w:pPr>
      <w:ins w:id="1459" w:author="Transkribus" w:date="2019-12-11T14:30:00Z">
        <w:r w:rsidRPr="00EE6742">
          <w:rPr>
            <w:rFonts w:ascii="Courier New" w:hAnsi="Courier New" w:cs="Courier New"/>
            <w:rtl/>
          </w:rPr>
          <w:t xml:space="preserve"> حر</w:t>
        </w:r>
      </w:ins>
    </w:p>
    <w:p w:rsidR="00287992" w:rsidRPr="00EE6742" w:rsidRDefault="00287992" w:rsidP="00287992">
      <w:pPr>
        <w:pStyle w:val="NurText"/>
        <w:bidi/>
        <w:rPr>
          <w:ins w:id="1460" w:author="Transkribus" w:date="2019-12-11T14:30:00Z"/>
          <w:rFonts w:ascii="Courier New" w:hAnsi="Courier New" w:cs="Courier New"/>
        </w:rPr>
      </w:pPr>
      <w:ins w:id="1461" w:author="Transkribus" w:date="2019-12-11T14:30:00Z">
        <w:r w:rsidRPr="00EE6742">
          <w:rPr>
            <w:rFonts w:ascii="Courier New" w:hAnsi="Courier New" w:cs="Courier New"/>
            <w:rtl/>
          </w:rPr>
          <w:t>١٩٤</w:t>
        </w:r>
      </w:ins>
    </w:p>
    <w:p w:rsidR="00287992" w:rsidRPr="009B6BCA" w:rsidRDefault="00287992" w:rsidP="00287992">
      <w:pPr>
        <w:pStyle w:val="NurText"/>
        <w:bidi/>
        <w:rPr>
          <w:del w:id="1462" w:author="Transkribus" w:date="2019-12-11T14:30:00Z"/>
          <w:rFonts w:ascii="Courier New" w:hAnsi="Courier New" w:cs="Courier New"/>
        </w:rPr>
      </w:pPr>
      <w:r w:rsidRPr="00EE6742">
        <w:rPr>
          <w:rFonts w:ascii="Courier New" w:hAnsi="Courier New" w:cs="Courier New"/>
          <w:rtl/>
        </w:rPr>
        <w:t xml:space="preserve">وسعد </w:t>
      </w:r>
      <w:del w:id="1463" w:author="Transkribus" w:date="2019-12-11T14:30:00Z">
        <w:r w:rsidRPr="009B6BCA">
          <w:rPr>
            <w:rFonts w:ascii="Courier New" w:hAnsi="Courier New" w:cs="Courier New"/>
            <w:rtl/>
          </w:rPr>
          <w:delText>كما يوجد ذلك</w:delText>
        </w:r>
      </w:del>
      <w:ins w:id="1464" w:author="Transkribus" w:date="2019-12-11T14:30:00Z">
        <w:r w:rsidRPr="00EE6742">
          <w:rPr>
            <w:rFonts w:ascii="Courier New" w:hAnsi="Courier New" w:cs="Courier New"/>
            <w:rtl/>
          </w:rPr>
          <w:t>كمارو جدذلك</w:t>
        </w:r>
      </w:ins>
      <w:r w:rsidRPr="00EE6742">
        <w:rPr>
          <w:rFonts w:ascii="Courier New" w:hAnsi="Courier New" w:cs="Courier New"/>
          <w:rtl/>
        </w:rPr>
        <w:t xml:space="preserve"> فى بع</w:t>
      </w:r>
      <w:del w:id="1465" w:author="Transkribus" w:date="2019-12-11T14:30:00Z">
        <w:r w:rsidRPr="009B6BCA">
          <w:rPr>
            <w:rFonts w:ascii="Courier New" w:hAnsi="Courier New" w:cs="Courier New"/>
            <w:rtl/>
          </w:rPr>
          <w:delText>ض</w:delText>
        </w:r>
      </w:del>
      <w:ins w:id="1466" w:author="Transkribus" w:date="2019-12-11T14:30:00Z">
        <w:r w:rsidRPr="00EE6742">
          <w:rPr>
            <w:rFonts w:ascii="Courier New" w:hAnsi="Courier New" w:cs="Courier New"/>
            <w:rtl/>
          </w:rPr>
          <w:t>س</w:t>
        </w:r>
      </w:ins>
      <w:r w:rsidRPr="00EE6742">
        <w:rPr>
          <w:rFonts w:ascii="Courier New" w:hAnsi="Courier New" w:cs="Courier New"/>
          <w:rtl/>
        </w:rPr>
        <w:t xml:space="preserve"> الكتب </w:t>
      </w:r>
      <w:del w:id="1467" w:author="Transkribus" w:date="2019-12-11T14:30:00Z">
        <w:r w:rsidRPr="009B6BCA">
          <w:rPr>
            <w:rFonts w:ascii="Courier New" w:hAnsi="Courier New" w:cs="Courier New"/>
            <w:rtl/>
          </w:rPr>
          <w:delText>المصنفة دون غيرها</w:delText>
        </w:r>
      </w:del>
      <w:ins w:id="1468" w:author="Transkribus" w:date="2019-12-11T14:30:00Z">
        <w:r w:rsidRPr="00EE6742">
          <w:rPr>
            <w:rFonts w:ascii="Courier New" w:hAnsi="Courier New" w:cs="Courier New"/>
            <w:rtl/>
          </w:rPr>
          <w:t>المصتفةدون عيرها</w:t>
        </w:r>
      </w:ins>
      <w:r w:rsidRPr="00EE6742">
        <w:rPr>
          <w:rFonts w:ascii="Courier New" w:hAnsi="Courier New" w:cs="Courier New"/>
          <w:rtl/>
        </w:rPr>
        <w:t xml:space="preserve"> فى علم علم </w:t>
      </w:r>
      <w:del w:id="146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287992" w:rsidRPr="00EE6742" w:rsidRDefault="00287992" w:rsidP="00287992">
      <w:pPr>
        <w:pStyle w:val="NurText"/>
        <w:bidi/>
        <w:rPr>
          <w:ins w:id="1470" w:author="Transkribus" w:date="2019-12-11T14:30:00Z"/>
          <w:rFonts w:ascii="Courier New" w:hAnsi="Courier New" w:cs="Courier New"/>
        </w:rPr>
      </w:pPr>
      <w:dir w:val="rtl">
        <w:dir w:val="rtl">
          <w:r w:rsidRPr="00EE6742">
            <w:rPr>
              <w:rFonts w:ascii="Courier New" w:hAnsi="Courier New" w:cs="Courier New"/>
              <w:rtl/>
            </w:rPr>
            <w:t xml:space="preserve">وكنت فى </w:t>
          </w:r>
          <w:del w:id="1471" w:author="Transkribus" w:date="2019-12-11T14:30:00Z">
            <w:r w:rsidRPr="009B6BCA">
              <w:rPr>
                <w:rFonts w:ascii="Courier New" w:hAnsi="Courier New" w:cs="Courier New"/>
                <w:rtl/>
              </w:rPr>
              <w:delText>سنة اثنتين وثلاث وعشرين وستمائة قد قرات</w:delText>
            </w:r>
          </w:del>
          <w:ins w:id="1472" w:author="Transkribus" w:date="2019-12-11T14:30:00Z">
            <w:r w:rsidRPr="00EE6742">
              <w:rPr>
                <w:rFonts w:ascii="Courier New" w:hAnsi="Courier New" w:cs="Courier New"/>
                <w:rtl/>
              </w:rPr>
              <w:t>سثة الننين وقلاب</w:t>
            </w:r>
          </w:ins>
          <w:r>
            <w:t>‬</w:t>
          </w:r>
          <w:r>
            <w:t>‬</w:t>
          </w:r>
        </w:dir>
      </w:dir>
    </w:p>
    <w:p w:rsidR="00287992" w:rsidRPr="00EE6742" w:rsidRDefault="00287992" w:rsidP="00287992">
      <w:pPr>
        <w:pStyle w:val="NurText"/>
        <w:bidi/>
        <w:rPr>
          <w:ins w:id="1473" w:author="Transkribus" w:date="2019-12-11T14:30:00Z"/>
          <w:rFonts w:ascii="Courier New" w:hAnsi="Courier New" w:cs="Courier New"/>
        </w:rPr>
      </w:pPr>
      <w:ins w:id="1474" w:author="Transkribus" w:date="2019-12-11T14:30:00Z">
        <w:r w:rsidRPr="00EE6742">
          <w:rPr>
            <w:rFonts w:ascii="Courier New" w:hAnsi="Courier New" w:cs="Courier New"/>
            <w:rtl/>
          </w:rPr>
          <w:t>اوعسر بن وسثماثة فدقرات</w:t>
        </w:r>
      </w:ins>
      <w:r w:rsidRPr="00EE6742">
        <w:rPr>
          <w:rFonts w:ascii="Courier New" w:hAnsi="Courier New" w:cs="Courier New"/>
          <w:rtl/>
        </w:rPr>
        <w:t xml:space="preserve"> عليه </w:t>
      </w:r>
      <w:del w:id="1475" w:author="Transkribus" w:date="2019-12-11T14:30:00Z">
        <w:r w:rsidRPr="009B6BCA">
          <w:rPr>
            <w:rFonts w:ascii="Courier New" w:hAnsi="Courier New" w:cs="Courier New"/>
            <w:rtl/>
          </w:rPr>
          <w:delText>كتابا</w:delText>
        </w:r>
      </w:del>
      <w:ins w:id="1476" w:author="Transkribus" w:date="2019-12-11T14:30:00Z">
        <w:r w:rsidRPr="00EE6742">
          <w:rPr>
            <w:rFonts w:ascii="Courier New" w:hAnsi="Courier New" w:cs="Courier New"/>
            <w:rtl/>
          </w:rPr>
          <w:t>٣منارا</w:t>
        </w:r>
      </w:ins>
      <w:r w:rsidRPr="00EE6742">
        <w:rPr>
          <w:rFonts w:ascii="Courier New" w:hAnsi="Courier New" w:cs="Courier New"/>
          <w:rtl/>
        </w:rPr>
        <w:t xml:space="preserve"> فى الطب </w:t>
      </w:r>
      <w:del w:id="1477" w:author="Transkribus" w:date="2019-12-11T14:30:00Z">
        <w:r w:rsidRPr="009B6BCA">
          <w:rPr>
            <w:rFonts w:ascii="Courier New" w:hAnsi="Courier New" w:cs="Courier New"/>
            <w:rtl/>
          </w:rPr>
          <w:delText>ولا سيما فيما يتعلق</w:delText>
        </w:r>
      </w:del>
      <w:ins w:id="1478" w:author="Transkribus" w:date="2019-12-11T14:30:00Z">
        <w:r w:rsidRPr="00EE6742">
          <w:rPr>
            <w:rFonts w:ascii="Courier New" w:hAnsi="Courier New" w:cs="Courier New"/>
            <w:rtl/>
          </w:rPr>
          <w:t>ولاسبافماعلق</w:t>
        </w:r>
      </w:ins>
      <w:r w:rsidRPr="00EE6742">
        <w:rPr>
          <w:rFonts w:ascii="Courier New" w:hAnsi="Courier New" w:cs="Courier New"/>
          <w:rtl/>
        </w:rPr>
        <w:t xml:space="preserve"> بالجزء العملى من </w:t>
      </w:r>
      <w:del w:id="1479" w:author="Transkribus" w:date="2019-12-11T14:30:00Z">
        <w:r w:rsidRPr="009B6BCA">
          <w:rPr>
            <w:rFonts w:ascii="Courier New" w:hAnsi="Courier New" w:cs="Courier New"/>
            <w:rtl/>
          </w:rPr>
          <w:delText>كلام ابى</w:delText>
        </w:r>
      </w:del>
      <w:ins w:id="1480" w:author="Transkribus" w:date="2019-12-11T14:30:00Z">
        <w:r w:rsidRPr="00EE6742">
          <w:rPr>
            <w:rFonts w:ascii="Courier New" w:hAnsi="Courier New" w:cs="Courier New"/>
            <w:rtl/>
          </w:rPr>
          <w:t>كالام</w:t>
        </w:r>
      </w:ins>
    </w:p>
    <w:p w:rsidR="00287992" w:rsidRPr="00EE6742" w:rsidRDefault="00287992" w:rsidP="00287992">
      <w:pPr>
        <w:pStyle w:val="NurText"/>
        <w:bidi/>
        <w:rPr>
          <w:rFonts w:ascii="Courier New" w:hAnsi="Courier New" w:cs="Courier New"/>
        </w:rPr>
      </w:pPr>
      <w:ins w:id="1481" w:author="Transkribus" w:date="2019-12-11T14:30:00Z">
        <w:r w:rsidRPr="00EE6742">
          <w:rPr>
            <w:rFonts w:ascii="Courier New" w:hAnsi="Courier New" w:cs="Courier New"/>
            <w:rtl/>
          </w:rPr>
          <w:t>أبى</w:t>
        </w:r>
      </w:ins>
      <w:r w:rsidRPr="00EE6742">
        <w:rPr>
          <w:rFonts w:ascii="Courier New" w:hAnsi="Courier New" w:cs="Courier New"/>
          <w:rtl/>
        </w:rPr>
        <w:t xml:space="preserve"> بكر محمد بن </w:t>
      </w:r>
      <w:del w:id="1482" w:author="Transkribus" w:date="2019-12-11T14:30:00Z">
        <w:r w:rsidRPr="009B6BCA">
          <w:rPr>
            <w:rFonts w:ascii="Courier New" w:hAnsi="Courier New" w:cs="Courier New"/>
            <w:rtl/>
          </w:rPr>
          <w:delText>زكريا الرازى وغيره وانتفعت به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483" w:author="Transkribus" w:date="2019-12-11T14:30:00Z">
        <w:r w:rsidRPr="00EE6742">
          <w:rPr>
            <w:rFonts w:ascii="Courier New" w:hAnsi="Courier New" w:cs="Courier New"/>
            <w:rtl/>
          </w:rPr>
          <w:t>زكر بالرارى وعيرة والتفعته وكان الشيمرضى الدين محيالنجارة معرى</w:t>
        </w:r>
      </w:ins>
    </w:p>
    <w:p w:rsidR="00287992" w:rsidRPr="009B6BCA" w:rsidRDefault="00287992" w:rsidP="00287992">
      <w:pPr>
        <w:pStyle w:val="NurText"/>
        <w:bidi/>
        <w:rPr>
          <w:del w:id="1484" w:author="Transkribus" w:date="2019-12-11T14:30:00Z"/>
          <w:rFonts w:ascii="Courier New" w:hAnsi="Courier New" w:cs="Courier New"/>
        </w:rPr>
      </w:pPr>
      <w:dir w:val="rtl">
        <w:dir w:val="rtl">
          <w:ins w:id="1485" w:author="Transkribus" w:date="2019-12-11T14:30:00Z">
            <w:r w:rsidRPr="00EE6742">
              <w:rPr>
                <w:rFonts w:ascii="Courier New" w:hAnsi="Courier New" w:cs="Courier New"/>
                <w:rtl/>
              </w:rPr>
              <w:t xml:space="preserve">يها </w:t>
            </w:r>
          </w:ins>
          <w:r w:rsidRPr="00EE6742">
            <w:rPr>
              <w:rFonts w:ascii="Courier New" w:hAnsi="Courier New" w:cs="Courier New"/>
              <w:rtl/>
            </w:rPr>
            <w:t xml:space="preserve">وكان </w:t>
          </w:r>
          <w:del w:id="1486" w:author="Transkribus" w:date="2019-12-11T14:30:00Z">
            <w:r w:rsidRPr="009B6BCA">
              <w:rPr>
                <w:rFonts w:ascii="Courier New" w:hAnsi="Courier New" w:cs="Courier New"/>
                <w:rtl/>
              </w:rPr>
              <w:delText>الشيخ رضى الدين محبا للتجارة مغرى بها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287992" w:rsidRPr="009B6BCA" w:rsidRDefault="00287992" w:rsidP="00287992">
      <w:pPr>
        <w:pStyle w:val="NurText"/>
        <w:bidi/>
        <w:rPr>
          <w:del w:id="1487" w:author="Transkribus" w:date="2019-12-11T14:30:00Z"/>
          <w:rFonts w:ascii="Courier New" w:hAnsi="Courier New" w:cs="Courier New"/>
        </w:rPr>
      </w:pPr>
      <w:dir w:val="rtl">
        <w:dir w:val="rtl">
          <w:del w:id="1488" w:author="Transkribus" w:date="2019-12-11T14:30:00Z">
            <w:r w:rsidRPr="009B6BCA">
              <w:rPr>
                <w:rFonts w:ascii="Courier New" w:hAnsi="Courier New" w:cs="Courier New"/>
                <w:rtl/>
              </w:rPr>
              <w:delText>وكان يراعى مزاجه ويعتنى بحفظ صحته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287992" w:rsidRPr="00EE6742" w:rsidRDefault="00287992" w:rsidP="00287992">
      <w:pPr>
        <w:pStyle w:val="NurText"/>
        <w:bidi/>
        <w:rPr>
          <w:ins w:id="1489" w:author="Transkribus" w:date="2019-12-11T14:30:00Z"/>
          <w:rFonts w:ascii="Courier New" w:hAnsi="Courier New" w:cs="Courier New"/>
        </w:rPr>
      </w:pPr>
      <w:dir w:val="rtl">
        <w:dir w:val="rtl">
          <w:ins w:id="1490" w:author="Transkribus" w:date="2019-12-11T14:30:00Z">
            <w:r w:rsidRPr="00EE6742">
              <w:rPr>
                <w:rFonts w:ascii="Courier New" w:hAnsi="Courier New" w:cs="Courier New"/>
                <w:rtl/>
              </w:rPr>
              <w:t xml:space="preserve">برابى مر احسهويعتى محفط سحته </w:t>
            </w:r>
          </w:ins>
          <w:r w:rsidRPr="00EE6742">
            <w:rPr>
              <w:rFonts w:ascii="Courier New" w:hAnsi="Courier New" w:cs="Courier New"/>
              <w:rtl/>
            </w:rPr>
            <w:t xml:space="preserve">وقال الصاحب جمال الدين </w:t>
          </w:r>
          <w:del w:id="1491" w:author="Transkribus" w:date="2019-12-11T14:30:00Z">
            <w:r w:rsidRPr="009B6BCA">
              <w:rPr>
                <w:rFonts w:ascii="Courier New" w:hAnsi="Courier New" w:cs="Courier New"/>
                <w:rtl/>
              </w:rPr>
              <w:delText>ا</w:delText>
            </w:r>
          </w:del>
          <w:ins w:id="1492" w:author="Transkribus" w:date="2019-12-11T14:30:00Z">
            <w:r w:rsidRPr="00EE6742">
              <w:rPr>
                <w:rFonts w:ascii="Courier New" w:hAnsi="Courier New" w:cs="Courier New"/>
                <w:rtl/>
              </w:rPr>
              <w:t>أ</w:t>
            </w:r>
          </w:ins>
          <w:r w:rsidRPr="00EE6742">
            <w:rPr>
              <w:rFonts w:ascii="Courier New" w:hAnsi="Courier New" w:cs="Courier New"/>
              <w:rtl/>
            </w:rPr>
            <w:t>بو الحسن على</w:t>
          </w:r>
          <w:r>
            <w:t>‬</w:t>
          </w:r>
          <w:r>
            <w:t>‬</w:t>
          </w:r>
        </w:dir>
      </w:dir>
    </w:p>
    <w:p w:rsidR="00287992" w:rsidRPr="00EE6742" w:rsidRDefault="00287992" w:rsidP="00287992">
      <w:pPr>
        <w:pStyle w:val="NurText"/>
        <w:bidi/>
        <w:rPr>
          <w:rFonts w:ascii="Courier New" w:hAnsi="Courier New" w:cs="Courier New"/>
        </w:rPr>
      </w:pPr>
      <w:ins w:id="1493" w:author="Transkribus" w:date="2019-12-11T14:30:00Z">
        <w:r w:rsidRPr="00EE6742">
          <w:rPr>
            <w:rFonts w:ascii="Courier New" w:hAnsi="Courier New" w:cs="Courier New"/>
            <w:rtl/>
          </w:rPr>
          <w:t>ا</w:t>
        </w:r>
      </w:ins>
      <w:r w:rsidRPr="00EE6742">
        <w:rPr>
          <w:rFonts w:ascii="Courier New" w:hAnsi="Courier New" w:cs="Courier New"/>
          <w:rtl/>
        </w:rPr>
        <w:t>بن يوسف بن ابراهيم الق</w:t>
      </w:r>
      <w:del w:id="1494" w:author="Transkribus" w:date="2019-12-11T14:30:00Z">
        <w:r w:rsidRPr="009B6BCA">
          <w:rPr>
            <w:rFonts w:ascii="Courier New" w:hAnsi="Courier New" w:cs="Courier New"/>
            <w:rtl/>
          </w:rPr>
          <w:delText>ف</w:delText>
        </w:r>
      </w:del>
      <w:ins w:id="1495" w:author="Transkribus" w:date="2019-12-11T14:30:00Z">
        <w:r w:rsidRPr="00EE6742">
          <w:rPr>
            <w:rFonts w:ascii="Courier New" w:hAnsi="Courier New" w:cs="Courier New"/>
            <w:rtl/>
          </w:rPr>
          <w:t>ق</w:t>
        </w:r>
      </w:ins>
      <w:r w:rsidRPr="00EE6742">
        <w:rPr>
          <w:rFonts w:ascii="Courier New" w:hAnsi="Courier New" w:cs="Courier New"/>
          <w:rtl/>
        </w:rPr>
        <w:t xml:space="preserve">طى عن الحكيم </w:t>
      </w:r>
      <w:del w:id="1496" w:author="Transkribus" w:date="2019-12-11T14:30:00Z">
        <w:r w:rsidRPr="009B6BCA">
          <w:rPr>
            <w:rFonts w:ascii="Courier New" w:hAnsi="Courier New" w:cs="Courier New"/>
            <w:rtl/>
          </w:rPr>
          <w:delText>الرحبى انه</w:delText>
        </w:r>
      </w:del>
      <w:ins w:id="1497" w:author="Transkribus" w:date="2019-12-11T14:30:00Z">
        <w:r w:rsidRPr="00EE6742">
          <w:rPr>
            <w:rFonts w:ascii="Courier New" w:hAnsi="Courier New" w:cs="Courier New"/>
            <w:rtl/>
          </w:rPr>
          <w:t>الرحى اله</w:t>
        </w:r>
      </w:ins>
      <w:r w:rsidRPr="00EE6742">
        <w:rPr>
          <w:rFonts w:ascii="Courier New" w:hAnsi="Courier New" w:cs="Courier New"/>
          <w:rtl/>
        </w:rPr>
        <w:t xml:space="preserve"> كان </w:t>
      </w:r>
      <w:del w:id="1498" w:author="Transkribus" w:date="2019-12-11T14:30:00Z">
        <w:r w:rsidRPr="009B6BCA">
          <w:rPr>
            <w:rFonts w:ascii="Courier New" w:hAnsi="Courier New" w:cs="Courier New"/>
            <w:rtl/>
          </w:rPr>
          <w:delText>يلزم في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499" w:author="Transkribus" w:date="2019-12-11T14:30:00Z">
        <w:r w:rsidRPr="00EE6742">
          <w:rPr>
            <w:rFonts w:ascii="Courier New" w:hAnsi="Courier New" w:cs="Courier New"/>
            <w:rtl/>
          </w:rPr>
          <w:t>بلرم فى أمورة قوانبن حفط الصيحة</w:t>
        </w:r>
      </w:ins>
    </w:p>
    <w:p w:rsidR="00287992" w:rsidRPr="009B6BCA" w:rsidRDefault="00287992" w:rsidP="00287992">
      <w:pPr>
        <w:pStyle w:val="NurText"/>
        <w:bidi/>
        <w:rPr>
          <w:del w:id="1500" w:author="Transkribus" w:date="2019-12-11T14:30:00Z"/>
          <w:rFonts w:ascii="Courier New" w:hAnsi="Courier New" w:cs="Courier New"/>
        </w:rPr>
      </w:pPr>
      <w:dir w:val="rtl">
        <w:dir w:val="rtl">
          <w:del w:id="1501" w:author="Transkribus" w:date="2019-12-11T14:30:00Z">
            <w:r w:rsidRPr="009B6BCA">
              <w:rPr>
                <w:rFonts w:ascii="Courier New" w:hAnsi="Courier New" w:cs="Courier New"/>
                <w:rtl/>
              </w:rPr>
              <w:delText>اموره قوانين حفظ الصحة الموجودة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287992" w:rsidRPr="00EE6742" w:rsidRDefault="00287992" w:rsidP="00287992">
      <w:pPr>
        <w:pStyle w:val="NurText"/>
        <w:bidi/>
        <w:rPr>
          <w:ins w:id="1502" w:author="Transkribus" w:date="2019-12-11T14:30:00Z"/>
          <w:rFonts w:ascii="Courier New" w:hAnsi="Courier New" w:cs="Courier New"/>
        </w:rPr>
      </w:pPr>
      <w:dir w:val="rtl">
        <w:dir w:val="rtl">
          <w:ins w:id="1503" w:author="Transkribus" w:date="2019-12-11T14:30:00Z">
            <w:r w:rsidRPr="00EE6742">
              <w:rPr>
                <w:rFonts w:ascii="Courier New" w:hAnsi="Courier New" w:cs="Courier New"/>
                <w:rtl/>
              </w:rPr>
              <w:t xml:space="preserve">المو جودة </w:t>
            </w:r>
          </w:ins>
          <w:r w:rsidRPr="00EE6742">
            <w:rPr>
              <w:rFonts w:ascii="Courier New" w:hAnsi="Courier New" w:cs="Courier New"/>
              <w:rtl/>
            </w:rPr>
            <w:t>قال ولقد بلغنى ا</w:t>
          </w:r>
          <w:del w:id="1504" w:author="Transkribus" w:date="2019-12-11T14:30:00Z">
            <w:r w:rsidRPr="009B6BCA">
              <w:rPr>
                <w:rFonts w:ascii="Courier New" w:hAnsi="Courier New" w:cs="Courier New"/>
                <w:rtl/>
              </w:rPr>
              <w:delText>ن</w:delText>
            </w:r>
          </w:del>
          <w:ins w:id="1505" w:author="Transkribus" w:date="2019-12-11T14:30:00Z">
            <w:r w:rsidRPr="00EE6742">
              <w:rPr>
                <w:rFonts w:ascii="Courier New" w:hAnsi="Courier New" w:cs="Courier New"/>
                <w:rtl/>
              </w:rPr>
              <w:t>ل</w:t>
            </w:r>
          </w:ins>
          <w:r w:rsidRPr="00EE6742">
            <w:rPr>
              <w:rFonts w:ascii="Courier New" w:hAnsi="Courier New" w:cs="Courier New"/>
              <w:rtl/>
            </w:rPr>
            <w:t xml:space="preserve">ه كان </w:t>
          </w:r>
          <w:del w:id="1506" w:author="Transkribus" w:date="2019-12-11T14:30:00Z">
            <w:r w:rsidRPr="009B6BCA">
              <w:rPr>
                <w:rFonts w:ascii="Courier New" w:hAnsi="Courier New" w:cs="Courier New"/>
                <w:rtl/>
              </w:rPr>
              <w:delText>يقتنى اجود</w:delText>
            </w:r>
          </w:del>
          <w:ins w:id="1507" w:author="Transkribus" w:date="2019-12-11T14:30:00Z">
            <w:r w:rsidRPr="00EE6742">
              <w:rPr>
                <w:rFonts w:ascii="Courier New" w:hAnsi="Courier New" w:cs="Courier New"/>
                <w:rtl/>
              </w:rPr>
              <w:t>يعسى أحمود</w:t>
            </w:r>
          </w:ins>
          <w:r w:rsidRPr="00EE6742">
            <w:rPr>
              <w:rFonts w:ascii="Courier New" w:hAnsi="Courier New" w:cs="Courier New"/>
              <w:rtl/>
            </w:rPr>
            <w:t xml:space="preserve"> الطباخات </w:t>
          </w:r>
          <w:del w:id="1508" w:author="Transkribus" w:date="2019-12-11T14:30:00Z">
            <w:r w:rsidRPr="009B6BCA">
              <w:rPr>
                <w:rFonts w:ascii="Courier New" w:hAnsi="Courier New" w:cs="Courier New"/>
                <w:rtl/>
              </w:rPr>
              <w:delText>ويتقدم اليها باحكام ما يغلب</w:delText>
            </w:r>
          </w:del>
          <w:ins w:id="1509" w:author="Transkribus" w:date="2019-12-11T14:30:00Z">
            <w:r w:rsidRPr="00EE6742">
              <w:rPr>
                <w:rFonts w:ascii="Courier New" w:hAnsi="Courier New" w:cs="Courier New"/>
                <w:rtl/>
              </w:rPr>
              <w:t>وبتقدم اليهاباحكام ماغلب</w:t>
            </w:r>
          </w:ins>
          <w:r w:rsidRPr="00EE6742">
            <w:rPr>
              <w:rFonts w:ascii="Courier New" w:hAnsi="Courier New" w:cs="Courier New"/>
              <w:rtl/>
            </w:rPr>
            <w:t xml:space="preserve"> على</w:t>
          </w:r>
          <w:del w:id="1510" w:author="Transkribus" w:date="2019-12-11T14:30:00Z">
            <w:r w:rsidRPr="009B6BCA">
              <w:rPr>
                <w:rFonts w:ascii="Courier New" w:hAnsi="Courier New" w:cs="Courier New"/>
                <w:rtl/>
              </w:rPr>
              <w:delText xml:space="preserve"> ظنه الانتفاع باستعماله</w:delText>
            </w:r>
          </w:del>
          <w:r>
            <w:t>‬</w:t>
          </w:r>
          <w:r>
            <w:t>‬</w:t>
          </w:r>
        </w:dir>
      </w:dir>
    </w:p>
    <w:p w:rsidR="00287992" w:rsidRPr="00EE6742" w:rsidRDefault="00287992" w:rsidP="00287992">
      <w:pPr>
        <w:pStyle w:val="NurText"/>
        <w:bidi/>
        <w:rPr>
          <w:ins w:id="1511" w:author="Transkribus" w:date="2019-12-11T14:30:00Z"/>
          <w:rFonts w:ascii="Courier New" w:hAnsi="Courier New" w:cs="Courier New"/>
        </w:rPr>
      </w:pPr>
      <w:ins w:id="1512" w:author="Transkribus" w:date="2019-12-11T14:30:00Z">
        <w:r w:rsidRPr="00EE6742">
          <w:rPr>
            <w:rFonts w:ascii="Courier New" w:hAnsi="Courier New" w:cs="Courier New"/>
            <w:rtl/>
          </w:rPr>
          <w:lastRenderedPageBreak/>
          <w:t>طنه الالتقاخج باسيعم اله</w:t>
        </w:r>
      </w:ins>
      <w:r w:rsidRPr="00EE6742">
        <w:rPr>
          <w:rFonts w:ascii="Courier New" w:hAnsi="Courier New" w:cs="Courier New"/>
          <w:rtl/>
        </w:rPr>
        <w:t xml:space="preserve"> فى نهار</w:t>
      </w:r>
      <w:del w:id="1513" w:author="Transkribus" w:date="2019-12-11T14:30:00Z">
        <w:r w:rsidRPr="009B6BCA">
          <w:rPr>
            <w:rFonts w:ascii="Courier New" w:hAnsi="Courier New" w:cs="Courier New"/>
            <w:rtl/>
          </w:rPr>
          <w:delText>ه</w:delText>
        </w:r>
      </w:del>
      <w:ins w:id="1514" w:author="Transkribus" w:date="2019-12-11T14:30:00Z">
        <w:r w:rsidRPr="00EE6742">
          <w:rPr>
            <w:rFonts w:ascii="Courier New" w:hAnsi="Courier New" w:cs="Courier New"/>
            <w:rtl/>
          </w:rPr>
          <w:t>ة</w:t>
        </w:r>
      </w:ins>
      <w:r w:rsidRPr="00EE6742">
        <w:rPr>
          <w:rFonts w:ascii="Courier New" w:hAnsi="Courier New" w:cs="Courier New"/>
          <w:rtl/>
        </w:rPr>
        <w:t xml:space="preserve"> ذلك </w:t>
      </w:r>
      <w:del w:id="1515" w:author="Transkribus" w:date="2019-12-11T14:30:00Z">
        <w:r w:rsidRPr="009B6BCA">
          <w:rPr>
            <w:rFonts w:ascii="Courier New" w:hAnsi="Courier New" w:cs="Courier New"/>
            <w:rtl/>
          </w:rPr>
          <w:delText>بما باشره من</w:delText>
        </w:r>
      </w:del>
      <w:ins w:id="1516" w:author="Transkribus" w:date="2019-12-11T14:30:00Z">
        <w:r w:rsidRPr="00EE6742">
          <w:rPr>
            <w:rFonts w:ascii="Courier New" w:hAnsi="Courier New" w:cs="Courier New"/>
            <w:rtl/>
          </w:rPr>
          <w:t>ثما باشرممن</w:t>
        </w:r>
      </w:ins>
      <w:r w:rsidRPr="00EE6742">
        <w:rPr>
          <w:rFonts w:ascii="Courier New" w:hAnsi="Courier New" w:cs="Courier New"/>
          <w:rtl/>
        </w:rPr>
        <w:t xml:space="preserve"> نفسه </w:t>
      </w:r>
      <w:del w:id="1517" w:author="Transkribus" w:date="2019-12-11T14:30:00Z">
        <w:r w:rsidRPr="009B6BCA">
          <w:rPr>
            <w:rFonts w:ascii="Courier New" w:hAnsi="Courier New" w:cs="Courier New"/>
            <w:rtl/>
          </w:rPr>
          <w:delText>وما غلب</w:delText>
        </w:r>
      </w:del>
      <w:ins w:id="1518" w:author="Transkribus" w:date="2019-12-11T14:30:00Z">
        <w:r w:rsidRPr="00EE6742">
          <w:rPr>
            <w:rFonts w:ascii="Courier New" w:hAnsi="Courier New" w:cs="Courier New"/>
            <w:rtl/>
          </w:rPr>
          <w:t>وماغلب</w:t>
        </w:r>
      </w:ins>
      <w:r w:rsidRPr="00EE6742">
        <w:rPr>
          <w:rFonts w:ascii="Courier New" w:hAnsi="Courier New" w:cs="Courier New"/>
          <w:rtl/>
        </w:rPr>
        <w:t xml:space="preserve"> عليه من الا</w:t>
      </w:r>
      <w:del w:id="1519" w:author="Transkribus" w:date="2019-12-11T14:30:00Z">
        <w:r w:rsidRPr="009B6BCA">
          <w:rPr>
            <w:rFonts w:ascii="Courier New" w:hAnsi="Courier New" w:cs="Courier New"/>
            <w:rtl/>
          </w:rPr>
          <w:delText>خ</w:delText>
        </w:r>
      </w:del>
      <w:ins w:id="1520" w:author="Transkribus" w:date="2019-12-11T14:30:00Z">
        <w:r w:rsidRPr="00EE6742">
          <w:rPr>
            <w:rFonts w:ascii="Courier New" w:hAnsi="Courier New" w:cs="Courier New"/>
            <w:rtl/>
          </w:rPr>
          <w:t>ح</w:t>
        </w:r>
      </w:ins>
      <w:r w:rsidRPr="00EE6742">
        <w:rPr>
          <w:rFonts w:ascii="Courier New" w:hAnsi="Courier New" w:cs="Courier New"/>
          <w:rtl/>
        </w:rPr>
        <w:t xml:space="preserve">لاط فى </w:t>
      </w:r>
      <w:del w:id="1521" w:author="Transkribus" w:date="2019-12-11T14:30:00Z">
        <w:r w:rsidRPr="009B6BCA">
          <w:rPr>
            <w:rFonts w:ascii="Courier New" w:hAnsi="Courier New" w:cs="Courier New"/>
            <w:rtl/>
          </w:rPr>
          <w:delText>يومه فاذا انجزته واعلمته</w:delText>
        </w:r>
      </w:del>
      <w:ins w:id="1522" w:author="Transkribus" w:date="2019-12-11T14:30:00Z">
        <w:r w:rsidRPr="00EE6742">
          <w:rPr>
            <w:rFonts w:ascii="Courier New" w:hAnsi="Courier New" w:cs="Courier New"/>
            <w:rtl/>
          </w:rPr>
          <w:t>يويبة</w:t>
        </w:r>
      </w:ins>
    </w:p>
    <w:p w:rsidR="00287992" w:rsidRPr="00EE6742" w:rsidRDefault="00287992" w:rsidP="00287992">
      <w:pPr>
        <w:pStyle w:val="NurText"/>
        <w:bidi/>
        <w:rPr>
          <w:rFonts w:ascii="Courier New" w:hAnsi="Courier New" w:cs="Courier New"/>
        </w:rPr>
      </w:pPr>
      <w:ins w:id="1523" w:author="Transkribus" w:date="2019-12-11T14:30:00Z">
        <w:r w:rsidRPr="00EE6742">
          <w:rPr>
            <w:rFonts w:ascii="Courier New" w:hAnsi="Courier New" w:cs="Courier New"/>
            <w:rtl/>
          </w:rPr>
          <w:t>هاذابجرهو أعلته</w:t>
        </w:r>
      </w:ins>
      <w:r w:rsidRPr="00EE6742">
        <w:rPr>
          <w:rFonts w:ascii="Courier New" w:hAnsi="Courier New" w:cs="Courier New"/>
          <w:rtl/>
        </w:rPr>
        <w:t xml:space="preserve"> بذلك طلب من </w:t>
      </w:r>
      <w:del w:id="1524" w:author="Transkribus" w:date="2019-12-11T14:30:00Z">
        <w:r w:rsidRPr="009B6BCA">
          <w:rPr>
            <w:rFonts w:ascii="Courier New" w:hAnsi="Courier New" w:cs="Courier New"/>
            <w:rtl/>
          </w:rPr>
          <w:delText>يؤاكله</w:delText>
        </w:r>
      </w:del>
      <w:ins w:id="1525" w:author="Transkribus" w:date="2019-12-11T14:30:00Z">
        <w:r w:rsidRPr="00EE6742">
          <w:rPr>
            <w:rFonts w:ascii="Courier New" w:hAnsi="Courier New" w:cs="Courier New"/>
            <w:rtl/>
          </w:rPr>
          <w:t>بؤاكاء من موانسية فاذ احصرمهم</w:t>
        </w:r>
      </w:ins>
      <w:r w:rsidRPr="00EE6742">
        <w:rPr>
          <w:rFonts w:ascii="Courier New" w:hAnsi="Courier New" w:cs="Courier New"/>
          <w:rtl/>
        </w:rPr>
        <w:t xml:space="preserve"> من </w:t>
      </w:r>
      <w:del w:id="1526" w:author="Transkribus" w:date="2019-12-11T14:30:00Z">
        <w:r w:rsidRPr="009B6BCA">
          <w:rPr>
            <w:rFonts w:ascii="Courier New" w:hAnsi="Courier New" w:cs="Courier New"/>
            <w:rtl/>
          </w:rPr>
          <w:delText>مؤانسيه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527" w:author="Transkribus" w:date="2019-12-11T14:30:00Z">
        <w:r w:rsidRPr="00EE6742">
          <w:rPr>
            <w:rFonts w:ascii="Courier New" w:hAnsi="Courier New" w:cs="Courier New"/>
            <w:rtl/>
          </w:rPr>
          <w:t>حفر استادفته</w:t>
        </w:r>
      </w:ins>
    </w:p>
    <w:p w:rsidR="00287992" w:rsidRPr="00EE6742" w:rsidRDefault="00287992" w:rsidP="00287992">
      <w:pPr>
        <w:pStyle w:val="NurText"/>
        <w:bidi/>
        <w:rPr>
          <w:rFonts w:ascii="Courier New" w:hAnsi="Courier New" w:cs="Courier New"/>
        </w:rPr>
      </w:pPr>
      <w:dir w:val="rtl">
        <w:dir w:val="rtl">
          <w:del w:id="1528" w:author="Transkribus" w:date="2019-12-11T14:30:00Z">
            <w:r w:rsidRPr="009B6BCA">
              <w:rPr>
                <w:rFonts w:ascii="Courier New" w:hAnsi="Courier New" w:cs="Courier New"/>
                <w:rtl/>
              </w:rPr>
              <w:delText>فاذا حضر منه من حضر استاذنته</w:delText>
            </w:r>
          </w:del>
          <w:r w:rsidRPr="00EE6742">
            <w:rPr>
              <w:rFonts w:ascii="Courier New" w:hAnsi="Courier New" w:cs="Courier New"/>
              <w:rtl/>
            </w:rPr>
            <w:t xml:space="preserve"> فى ا</w:t>
          </w:r>
          <w:del w:id="1529" w:author="Transkribus" w:date="2019-12-11T14:30:00Z">
            <w:r w:rsidRPr="009B6BCA">
              <w:rPr>
                <w:rFonts w:ascii="Courier New" w:hAnsi="Courier New" w:cs="Courier New"/>
                <w:rtl/>
              </w:rPr>
              <w:delText>حض</w:delText>
            </w:r>
          </w:del>
          <w:ins w:id="1530" w:author="Transkribus" w:date="2019-12-11T14:30:00Z">
            <w:r w:rsidRPr="00EE6742">
              <w:rPr>
                <w:rFonts w:ascii="Courier New" w:hAnsi="Courier New" w:cs="Courier New"/>
                <w:rtl/>
              </w:rPr>
              <w:t>جص</w:t>
            </w:r>
          </w:ins>
          <w:r w:rsidRPr="00EE6742">
            <w:rPr>
              <w:rFonts w:ascii="Courier New" w:hAnsi="Courier New" w:cs="Courier New"/>
              <w:rtl/>
            </w:rPr>
            <w:t>ار الطعام في</w:t>
          </w:r>
          <w:del w:id="1531" w:author="Transkribus" w:date="2019-12-11T14:30:00Z">
            <w:r w:rsidRPr="009B6BCA">
              <w:rPr>
                <w:rFonts w:ascii="Courier New" w:hAnsi="Courier New" w:cs="Courier New"/>
                <w:rtl/>
              </w:rPr>
              <w:delText>ق</w:delText>
            </w:r>
          </w:del>
          <w:ins w:id="1532" w:author="Transkribus" w:date="2019-12-11T14:30:00Z">
            <w:r w:rsidRPr="00EE6742">
              <w:rPr>
                <w:rFonts w:ascii="Courier New" w:hAnsi="Courier New" w:cs="Courier New"/>
                <w:rtl/>
              </w:rPr>
              <w:t>ص</w:t>
            </w:r>
          </w:ins>
          <w:r w:rsidRPr="00EE6742">
            <w:rPr>
              <w:rFonts w:ascii="Courier New" w:hAnsi="Courier New" w:cs="Courier New"/>
              <w:rtl/>
            </w:rPr>
            <w:t xml:space="preserve">ول لها </w:t>
          </w:r>
          <w:del w:id="1533" w:author="Transkribus" w:date="2019-12-11T14:30:00Z">
            <w:r w:rsidRPr="009B6BCA">
              <w:rPr>
                <w:rFonts w:ascii="Courier New" w:hAnsi="Courier New" w:cs="Courier New"/>
                <w:rtl/>
              </w:rPr>
              <w:delText>اخريه فان الشهوة لم</w:delText>
            </w:r>
          </w:del>
          <w:ins w:id="1534" w:author="Transkribus" w:date="2019-12-11T14:30:00Z">
            <w:r w:rsidRPr="00EE6742">
              <w:rPr>
                <w:rFonts w:ascii="Courier New" w:hAnsi="Courier New" w:cs="Courier New"/>
                <w:rtl/>
              </w:rPr>
              <w:t>أجريهثان الشهو فلم</w:t>
            </w:r>
          </w:ins>
          <w:r w:rsidRPr="00EE6742">
            <w:rPr>
              <w:rFonts w:ascii="Courier New" w:hAnsi="Courier New" w:cs="Courier New"/>
              <w:rtl/>
            </w:rPr>
            <w:t xml:space="preserve"> تصدق بعد فت</w:t>
          </w:r>
          <w:del w:id="1535" w:author="Transkribus" w:date="2019-12-11T14:30:00Z">
            <w:r w:rsidRPr="009B6BCA">
              <w:rPr>
                <w:rFonts w:ascii="Courier New" w:hAnsi="Courier New" w:cs="Courier New"/>
                <w:rtl/>
              </w:rPr>
              <w:delText>ؤخ</w:delText>
            </w:r>
          </w:del>
          <w:ins w:id="1536" w:author="Transkribus" w:date="2019-12-11T14:30:00Z">
            <w:r w:rsidRPr="00EE6742">
              <w:rPr>
                <w:rFonts w:ascii="Courier New" w:hAnsi="Courier New" w:cs="Courier New"/>
                <w:rtl/>
              </w:rPr>
              <w:t>وج</w:t>
            </w:r>
          </w:ins>
          <w:r w:rsidRPr="00EE6742">
            <w:rPr>
              <w:rFonts w:ascii="Courier New" w:hAnsi="Courier New" w:cs="Courier New"/>
              <w:rtl/>
            </w:rPr>
            <w:t xml:space="preserve">ره الى ان </w:t>
          </w:r>
          <w:del w:id="1537" w:author="Transkribus" w:date="2019-12-11T14:30:00Z">
            <w:r w:rsidRPr="009B6BCA">
              <w:rPr>
                <w:rFonts w:ascii="Courier New" w:hAnsi="Courier New" w:cs="Courier New"/>
                <w:rtl/>
              </w:rPr>
              <w:delText>يستدعيه ويقول اعجلى فتاتيه به ويتناول منه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538" w:author="Transkribus" w:date="2019-12-11T14:30:00Z">
            <w:r w:rsidRPr="00EE6742">
              <w:rPr>
                <w:rFonts w:ascii="Courier New" w:hAnsi="Courier New" w:cs="Courier New"/>
                <w:rtl/>
              </w:rPr>
              <w:t>بستدعية و يقول</w:t>
            </w:r>
          </w:ins>
          <w:r>
            <w:t>‬</w:t>
          </w:r>
          <w:r>
            <w:t>‬</w:t>
          </w:r>
        </w:dir>
      </w:dir>
    </w:p>
    <w:p w:rsidR="00287992" w:rsidRPr="00EE6742" w:rsidRDefault="00287992" w:rsidP="00287992">
      <w:pPr>
        <w:pStyle w:val="NurText"/>
        <w:bidi/>
        <w:rPr>
          <w:rFonts w:ascii="Courier New" w:hAnsi="Courier New" w:cs="Courier New"/>
        </w:rPr>
      </w:pPr>
      <w:dir w:val="rtl">
        <w:dir w:val="rtl">
          <w:del w:id="1539" w:author="Transkribus" w:date="2019-12-11T14:30:00Z">
            <w:r w:rsidRPr="009B6BCA">
              <w:rPr>
                <w:rFonts w:ascii="Courier New" w:hAnsi="Courier New" w:cs="Courier New"/>
                <w:rtl/>
              </w:rPr>
              <w:delText>فقال</w:delText>
            </w:r>
          </w:del>
          <w:ins w:id="1540" w:author="Transkribus" w:date="2019-12-11T14:30:00Z">
            <w:r w:rsidRPr="00EE6742">
              <w:rPr>
                <w:rFonts w:ascii="Courier New" w:hAnsi="Courier New" w:cs="Courier New"/>
                <w:rtl/>
              </w:rPr>
              <w:t>ابحلى فناتبة بهو بتناول منه فقمال</w:t>
            </w:r>
          </w:ins>
          <w:r w:rsidRPr="00EE6742">
            <w:rPr>
              <w:rFonts w:ascii="Courier New" w:hAnsi="Courier New" w:cs="Courier New"/>
              <w:rtl/>
            </w:rPr>
            <w:t xml:space="preserve"> له </w:t>
          </w:r>
          <w:del w:id="1541" w:author="Transkribus" w:date="2019-12-11T14:30:00Z">
            <w:r w:rsidRPr="009B6BCA">
              <w:rPr>
                <w:rFonts w:ascii="Courier New" w:hAnsi="Courier New" w:cs="Courier New"/>
                <w:rtl/>
              </w:rPr>
              <w:delText>بعض اصحابه يوما ما المراد بهذا فقال</w:delText>
            </w:r>
          </w:del>
          <w:ins w:id="1542" w:author="Transkribus" w:date="2019-12-11T14:30:00Z">
            <w:r w:rsidRPr="00EE6742">
              <w:rPr>
                <w:rFonts w:ascii="Courier New" w:hAnsi="Courier New" w:cs="Courier New"/>
                <w:rtl/>
              </w:rPr>
              <w:t>يعض أسحابه بوماما المرادهذ افقال</w:t>
            </w:r>
          </w:ins>
          <w:r w:rsidRPr="00EE6742">
            <w:rPr>
              <w:rFonts w:ascii="Courier New" w:hAnsi="Courier New" w:cs="Courier New"/>
              <w:rtl/>
            </w:rPr>
            <w:t xml:space="preserve"> الاكل مع الشهوة</w:t>
          </w:r>
          <w:r>
            <w:t>‬</w:t>
          </w:r>
          <w:r>
            <w:t>‬</w:t>
          </w:r>
        </w:dir>
      </w:dir>
    </w:p>
    <w:p w:rsidR="00287992" w:rsidRPr="00EE6742" w:rsidRDefault="00287992" w:rsidP="00287992">
      <w:pPr>
        <w:pStyle w:val="NurText"/>
        <w:bidi/>
        <w:rPr>
          <w:ins w:id="1543" w:author="Transkribus" w:date="2019-12-11T14:30:00Z"/>
          <w:rFonts w:ascii="Courier New" w:hAnsi="Courier New" w:cs="Courier New"/>
        </w:rPr>
      </w:pPr>
      <w:r w:rsidRPr="00EE6742">
        <w:rPr>
          <w:rFonts w:ascii="Courier New" w:hAnsi="Courier New" w:cs="Courier New"/>
          <w:rtl/>
        </w:rPr>
        <w:t xml:space="preserve">هو المندوب </w:t>
      </w:r>
      <w:del w:id="1544" w:author="Transkribus" w:date="2019-12-11T14:30:00Z">
        <w:r w:rsidRPr="009B6BCA">
          <w:rPr>
            <w:rFonts w:ascii="Courier New" w:hAnsi="Courier New" w:cs="Courier New"/>
            <w:rtl/>
          </w:rPr>
          <w:delText>اليه لحفظ الصحة فان الاعضاء اذا احتاجت</w:delText>
        </w:r>
      </w:del>
      <w:ins w:id="1545" w:author="Transkribus" w:date="2019-12-11T14:30:00Z">
        <w:r w:rsidRPr="00EE6742">
          <w:rPr>
            <w:rFonts w:ascii="Courier New" w:hAnsi="Courier New" w:cs="Courier New"/>
            <w:rtl/>
          </w:rPr>
          <w:t>البهلحقط الصجةثان الامصاء اداحتاجس</w:t>
        </w:r>
      </w:ins>
      <w:r w:rsidRPr="00EE6742">
        <w:rPr>
          <w:rFonts w:ascii="Courier New" w:hAnsi="Courier New" w:cs="Courier New"/>
          <w:rtl/>
        </w:rPr>
        <w:t xml:space="preserve"> الى </w:t>
      </w:r>
      <w:del w:id="1546" w:author="Transkribus" w:date="2019-12-11T14:30:00Z">
        <w:r w:rsidRPr="009B6BCA">
          <w:rPr>
            <w:rFonts w:ascii="Courier New" w:hAnsi="Courier New" w:cs="Courier New"/>
            <w:rtl/>
          </w:rPr>
          <w:delText>تعويض ما تحلل</w:delText>
        </w:r>
      </w:del>
      <w:ins w:id="1547" w:author="Transkribus" w:date="2019-12-11T14:30:00Z">
        <w:r w:rsidRPr="00EE6742">
          <w:rPr>
            <w:rFonts w:ascii="Courier New" w:hAnsi="Courier New" w:cs="Courier New"/>
            <w:rtl/>
          </w:rPr>
          <w:t>تعويس ماجلل</w:t>
        </w:r>
      </w:ins>
      <w:r w:rsidRPr="00EE6742">
        <w:rPr>
          <w:rFonts w:ascii="Courier New" w:hAnsi="Courier New" w:cs="Courier New"/>
          <w:rtl/>
        </w:rPr>
        <w:t xml:space="preserve"> منها استدع</w:t>
      </w:r>
      <w:del w:id="1548" w:author="Transkribus" w:date="2019-12-11T14:30:00Z">
        <w:r w:rsidRPr="009B6BCA">
          <w:rPr>
            <w:rFonts w:ascii="Courier New" w:hAnsi="Courier New" w:cs="Courier New"/>
            <w:rtl/>
          </w:rPr>
          <w:delText xml:space="preserve">ت </w:delText>
        </w:r>
      </w:del>
      <w:ins w:id="1549" w:author="Transkribus" w:date="2019-12-11T14:30:00Z">
        <w:r w:rsidRPr="00EE6742">
          <w:rPr>
            <w:rFonts w:ascii="Courier New" w:hAnsi="Courier New" w:cs="Courier New"/>
            <w:rtl/>
          </w:rPr>
          <w:t>ف</w:t>
        </w:r>
      </w:ins>
    </w:p>
    <w:p w:rsidR="00287992" w:rsidRPr="009B6BCA" w:rsidRDefault="00287992" w:rsidP="00287992">
      <w:pPr>
        <w:pStyle w:val="NurText"/>
        <w:bidi/>
        <w:rPr>
          <w:del w:id="1550" w:author="Transkribus" w:date="2019-12-11T14:30:00Z"/>
          <w:rFonts w:ascii="Courier New" w:hAnsi="Courier New" w:cs="Courier New"/>
        </w:rPr>
      </w:pPr>
      <w:r w:rsidRPr="00EE6742">
        <w:rPr>
          <w:rFonts w:ascii="Courier New" w:hAnsi="Courier New" w:cs="Courier New"/>
          <w:rtl/>
        </w:rPr>
        <w:t xml:space="preserve">ذلك من </w:t>
      </w:r>
      <w:ins w:id="1551" w:author="Transkribus" w:date="2019-12-11T14:30:00Z">
        <w:r w:rsidRPr="00EE6742">
          <w:rPr>
            <w:rFonts w:ascii="Courier New" w:hAnsi="Courier New" w:cs="Courier New"/>
            <w:rtl/>
          </w:rPr>
          <w:t xml:space="preserve">المعده فتسيد عبه </w:t>
        </w:r>
      </w:ins>
      <w:r w:rsidRPr="00EE6742">
        <w:rPr>
          <w:rFonts w:ascii="Courier New" w:hAnsi="Courier New" w:cs="Courier New"/>
          <w:rtl/>
        </w:rPr>
        <w:t xml:space="preserve">المعدة </w:t>
      </w:r>
      <w:del w:id="1552" w:author="Transkribus" w:date="2019-12-11T14:30:00Z">
        <w:r w:rsidRPr="009B6BCA">
          <w:rPr>
            <w:rFonts w:ascii="Courier New" w:hAnsi="Courier New" w:cs="Courier New"/>
            <w:rtl/>
          </w:rPr>
          <w:delText xml:space="preserve">فتستدعيه المعدة </w:delText>
        </w:r>
      </w:del>
      <w:r w:rsidRPr="00EE6742">
        <w:rPr>
          <w:rFonts w:ascii="Courier New" w:hAnsi="Courier New" w:cs="Courier New"/>
          <w:rtl/>
        </w:rPr>
        <w:t xml:space="preserve">من </w:t>
      </w:r>
      <w:del w:id="1553" w:author="Transkribus" w:date="2019-12-11T14:30:00Z">
        <w:r w:rsidRPr="009B6BCA">
          <w:rPr>
            <w:rFonts w:ascii="Courier New" w:hAnsi="Courier New" w:cs="Courier New"/>
            <w:rtl/>
          </w:rPr>
          <w:delText>خارج</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287992" w:rsidRPr="00EE6742" w:rsidRDefault="00287992" w:rsidP="00287992">
      <w:pPr>
        <w:pStyle w:val="NurText"/>
        <w:bidi/>
        <w:rPr>
          <w:rFonts w:ascii="Courier New" w:hAnsi="Courier New" w:cs="Courier New"/>
        </w:rPr>
      </w:pPr>
      <w:dir w:val="rtl">
        <w:dir w:val="rtl">
          <w:del w:id="1554" w:author="Transkribus" w:date="2019-12-11T14:30:00Z">
            <w:r w:rsidRPr="009B6BCA">
              <w:rPr>
                <w:rFonts w:ascii="Courier New" w:hAnsi="Courier New" w:cs="Courier New"/>
                <w:rtl/>
              </w:rPr>
              <w:delText>فقال</w:delText>
            </w:r>
          </w:del>
          <w:ins w:id="1555" w:author="Transkribus" w:date="2019-12-11T14:30:00Z">
            <w:r w:rsidRPr="00EE6742">
              <w:rPr>
                <w:rFonts w:ascii="Courier New" w:hAnsi="Courier New" w:cs="Courier New"/>
                <w:rtl/>
              </w:rPr>
              <w:t>جخارج فثال</w:t>
            </w:r>
          </w:ins>
          <w:r w:rsidRPr="00EE6742">
            <w:rPr>
              <w:rFonts w:ascii="Courier New" w:hAnsi="Courier New" w:cs="Courier New"/>
              <w:rtl/>
            </w:rPr>
            <w:t xml:space="preserve"> له </w:t>
          </w:r>
          <w:del w:id="1556" w:author="Transkribus" w:date="2019-12-11T14:30:00Z">
            <w:r w:rsidRPr="009B6BCA">
              <w:rPr>
                <w:rFonts w:ascii="Courier New" w:hAnsi="Courier New" w:cs="Courier New"/>
                <w:rtl/>
              </w:rPr>
              <w:delText>وما ثمرة</w:delText>
            </w:r>
          </w:del>
          <w:ins w:id="1557" w:author="Transkribus" w:date="2019-12-11T14:30:00Z">
            <w:r w:rsidRPr="00EE6742">
              <w:rPr>
                <w:rFonts w:ascii="Courier New" w:hAnsi="Courier New" w:cs="Courier New"/>
                <w:rtl/>
              </w:rPr>
              <w:t>ومارة</w:t>
            </w:r>
          </w:ins>
          <w:r w:rsidRPr="00EE6742">
            <w:rPr>
              <w:rFonts w:ascii="Courier New" w:hAnsi="Courier New" w:cs="Courier New"/>
              <w:rtl/>
            </w:rPr>
            <w:t xml:space="preserve"> هذا قال </w:t>
          </w:r>
          <w:del w:id="1558" w:author="Transkribus" w:date="2019-12-11T14:30:00Z">
            <w:r w:rsidRPr="009B6BCA">
              <w:rPr>
                <w:rFonts w:ascii="Courier New" w:hAnsi="Courier New" w:cs="Courier New"/>
                <w:rtl/>
              </w:rPr>
              <w:delText>ان يعيش</w:delText>
            </w:r>
          </w:del>
          <w:ins w:id="1559" w:author="Transkribus" w:date="2019-12-11T14:30:00Z">
            <w:r w:rsidRPr="00EE6742">
              <w:rPr>
                <w:rFonts w:ascii="Courier New" w:hAnsi="Courier New" w:cs="Courier New"/>
                <w:rtl/>
              </w:rPr>
              <w:t>ابن يعيس</w:t>
            </w:r>
          </w:ins>
          <w:r w:rsidRPr="00EE6742">
            <w:rPr>
              <w:rFonts w:ascii="Courier New" w:hAnsi="Courier New" w:cs="Courier New"/>
              <w:rtl/>
            </w:rPr>
            <w:t xml:space="preserve"> الانسان</w:t>
          </w:r>
          <w:r>
            <w:t>‬</w:t>
          </w:r>
          <w:r>
            <w:t>‬</w:t>
          </w:r>
        </w:dir>
      </w:dir>
    </w:p>
    <w:p w:rsidR="00287992" w:rsidRPr="009B6BCA" w:rsidRDefault="00287992" w:rsidP="00287992">
      <w:pPr>
        <w:pStyle w:val="NurText"/>
        <w:bidi/>
        <w:rPr>
          <w:del w:id="1560" w:author="Transkribus" w:date="2019-12-11T14:30:00Z"/>
          <w:rFonts w:ascii="Courier New" w:hAnsi="Courier New" w:cs="Courier New"/>
        </w:rPr>
      </w:pPr>
      <w:r w:rsidRPr="00EE6742">
        <w:rPr>
          <w:rFonts w:ascii="Courier New" w:hAnsi="Courier New" w:cs="Courier New"/>
          <w:rtl/>
        </w:rPr>
        <w:t xml:space="preserve">العمر </w:t>
      </w:r>
      <w:del w:id="1561" w:author="Transkribus" w:date="2019-12-11T14:30:00Z">
        <w:r w:rsidRPr="009B6BCA">
          <w:rPr>
            <w:rFonts w:ascii="Courier New" w:hAnsi="Courier New" w:cs="Courier New"/>
            <w:rtl/>
          </w:rPr>
          <w:delText>الطبيعي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287992" w:rsidRPr="00EE6742" w:rsidRDefault="00287992" w:rsidP="00287992">
      <w:pPr>
        <w:pStyle w:val="NurText"/>
        <w:bidi/>
        <w:rPr>
          <w:ins w:id="1562" w:author="Transkribus" w:date="2019-12-11T14:30:00Z"/>
          <w:rFonts w:ascii="Courier New" w:hAnsi="Courier New" w:cs="Courier New"/>
        </w:rPr>
      </w:pPr>
      <w:dir w:val="rtl">
        <w:dir w:val="rtl">
          <w:ins w:id="1563" w:author="Transkribus" w:date="2019-12-11T14:30:00Z">
            <w:r w:rsidRPr="00EE6742">
              <w:rPr>
                <w:rFonts w:ascii="Courier New" w:hAnsi="Courier New" w:cs="Courier New"/>
                <w:rtl/>
              </w:rPr>
              <w:t xml:space="preserve">الطييى </w:t>
            </w:r>
          </w:ins>
          <w:r w:rsidRPr="00EE6742">
            <w:rPr>
              <w:rFonts w:ascii="Courier New" w:hAnsi="Courier New" w:cs="Courier New"/>
              <w:rtl/>
            </w:rPr>
            <w:t xml:space="preserve">فقال له </w:t>
          </w:r>
          <w:del w:id="1564" w:author="Transkribus" w:date="2019-12-11T14:30:00Z">
            <w:r w:rsidRPr="009B6BCA">
              <w:rPr>
                <w:rFonts w:ascii="Courier New" w:hAnsi="Courier New" w:cs="Courier New"/>
                <w:rtl/>
              </w:rPr>
              <w:delText>انك قد بلغت</w:delText>
            </w:r>
          </w:del>
          <w:ins w:id="1565" w:author="Transkribus" w:date="2019-12-11T14:30:00Z">
            <w:r w:rsidRPr="00EE6742">
              <w:rPr>
                <w:rFonts w:ascii="Courier New" w:hAnsi="Courier New" w:cs="Courier New"/>
                <w:rtl/>
              </w:rPr>
              <w:t>اللقد يلغب</w:t>
            </w:r>
          </w:ins>
          <w:r w:rsidRPr="00EE6742">
            <w:rPr>
              <w:rFonts w:ascii="Courier New" w:hAnsi="Courier New" w:cs="Courier New"/>
              <w:rtl/>
            </w:rPr>
            <w:t xml:space="preserve"> من السن </w:t>
          </w:r>
          <w:del w:id="1566" w:author="Transkribus" w:date="2019-12-11T14:30:00Z">
            <w:r w:rsidRPr="009B6BCA">
              <w:rPr>
                <w:rFonts w:ascii="Courier New" w:hAnsi="Courier New" w:cs="Courier New"/>
                <w:rtl/>
              </w:rPr>
              <w:delText>ما لم</w:delText>
            </w:r>
          </w:del>
          <w:ins w:id="1567" w:author="Transkribus" w:date="2019-12-11T14:30:00Z">
            <w:r w:rsidRPr="00EE6742">
              <w:rPr>
                <w:rFonts w:ascii="Courier New" w:hAnsi="Courier New" w:cs="Courier New"/>
                <w:rtl/>
              </w:rPr>
              <w:t>هالم</w:t>
            </w:r>
          </w:ins>
          <w:r w:rsidRPr="00EE6742">
            <w:rPr>
              <w:rFonts w:ascii="Courier New" w:hAnsi="Courier New" w:cs="Courier New"/>
              <w:rtl/>
            </w:rPr>
            <w:t xml:space="preserve"> يبق بين</w:t>
          </w:r>
          <w:del w:id="1568" w:author="Transkribus" w:date="2019-12-11T14:30:00Z">
            <w:r w:rsidRPr="009B6BCA">
              <w:rPr>
                <w:rFonts w:ascii="Courier New" w:hAnsi="Courier New" w:cs="Courier New"/>
                <w:rtl/>
              </w:rPr>
              <w:delText>ك</w:delText>
            </w:r>
          </w:del>
          <w:ins w:id="1569" w:author="Transkribus" w:date="2019-12-11T14:30:00Z">
            <w:r w:rsidRPr="00EE6742">
              <w:rPr>
                <w:rFonts w:ascii="Courier New" w:hAnsi="Courier New" w:cs="Courier New"/>
                <w:rtl/>
              </w:rPr>
              <w:t>ا</w:t>
            </w:r>
          </w:ins>
          <w:r w:rsidRPr="00EE6742">
            <w:rPr>
              <w:rFonts w:ascii="Courier New" w:hAnsi="Courier New" w:cs="Courier New"/>
              <w:rtl/>
            </w:rPr>
            <w:t xml:space="preserve"> وبين العمر </w:t>
          </w:r>
          <w:del w:id="1570" w:author="Transkribus" w:date="2019-12-11T14:30:00Z">
            <w:r w:rsidRPr="009B6BCA">
              <w:rPr>
                <w:rFonts w:ascii="Courier New" w:hAnsi="Courier New" w:cs="Courier New"/>
                <w:rtl/>
              </w:rPr>
              <w:delText>الطبيعى الا</w:delText>
            </w:r>
          </w:del>
          <w:ins w:id="1571" w:author="Transkribus" w:date="2019-12-11T14:30:00Z">
            <w:r w:rsidRPr="00EE6742">
              <w:rPr>
                <w:rFonts w:ascii="Courier New" w:hAnsi="Courier New" w:cs="Courier New"/>
                <w:rtl/>
              </w:rPr>
              <w:t>الطبيى الاالقليل</w:t>
            </w:r>
          </w:ins>
          <w:r>
            <w:t>‬</w:t>
          </w:r>
          <w:r>
            <w:t>‬</w:t>
          </w:r>
        </w:dir>
      </w:dir>
    </w:p>
    <w:p w:rsidR="00287992" w:rsidRPr="00EE6742" w:rsidRDefault="00287992" w:rsidP="00287992">
      <w:pPr>
        <w:pStyle w:val="NurText"/>
        <w:bidi/>
        <w:rPr>
          <w:rFonts w:ascii="Courier New" w:hAnsi="Courier New" w:cs="Courier New"/>
        </w:rPr>
      </w:pPr>
      <w:ins w:id="1572" w:author="Transkribus" w:date="2019-12-11T14:30:00Z">
        <w:r w:rsidRPr="00EE6742">
          <w:rPr>
            <w:rFonts w:ascii="Courier New" w:hAnsi="Courier New" w:cs="Courier New"/>
            <w:rtl/>
          </w:rPr>
          <w:t>ابأى الحاجسة الى هذا التكاف فقال لهلابق ذلك</w:t>
        </w:r>
      </w:ins>
      <w:r w:rsidRPr="00EE6742">
        <w:rPr>
          <w:rFonts w:ascii="Courier New" w:hAnsi="Courier New" w:cs="Courier New"/>
          <w:rtl/>
        </w:rPr>
        <w:t xml:space="preserve"> القليل </w:t>
      </w:r>
      <w:del w:id="1573" w:author="Transkribus" w:date="2019-12-11T14:30:00Z">
        <w:r w:rsidRPr="009B6BCA">
          <w:rPr>
            <w:rFonts w:ascii="Courier New" w:hAnsi="Courier New" w:cs="Courier New"/>
            <w:rtl/>
          </w:rPr>
          <w:delText xml:space="preserve">فاى الحاجة الى هذا التكلف فقال له لابقى ذلك القليل </w:delText>
        </w:r>
      </w:del>
      <w:r w:rsidRPr="00EE6742">
        <w:rPr>
          <w:rFonts w:ascii="Courier New" w:hAnsi="Courier New" w:cs="Courier New"/>
          <w:rtl/>
        </w:rPr>
        <w:t xml:space="preserve">فوق الارض </w:t>
      </w:r>
      <w:del w:id="1574" w:author="Transkribus" w:date="2019-12-11T14:30:00Z">
        <w:r w:rsidRPr="009B6BCA">
          <w:rPr>
            <w:rFonts w:ascii="Courier New" w:hAnsi="Courier New" w:cs="Courier New"/>
            <w:rtl/>
          </w:rPr>
          <w:delText>ا</w:delText>
        </w:r>
      </w:del>
      <w:ins w:id="1575" w:author="Transkribus" w:date="2019-12-11T14:30:00Z">
        <w:r w:rsidRPr="00EE6742">
          <w:rPr>
            <w:rFonts w:ascii="Courier New" w:hAnsi="Courier New" w:cs="Courier New"/>
            <w:rtl/>
          </w:rPr>
          <w:t>أ</w:t>
        </w:r>
      </w:ins>
      <w:r w:rsidRPr="00EE6742">
        <w:rPr>
          <w:rFonts w:ascii="Courier New" w:hAnsi="Courier New" w:cs="Courier New"/>
          <w:rtl/>
        </w:rPr>
        <w:t>ست</w:t>
      </w:r>
      <w:del w:id="1576" w:author="Transkribus" w:date="2019-12-11T14:30:00Z">
        <w:r w:rsidRPr="009B6BCA">
          <w:rPr>
            <w:rFonts w:ascii="Courier New" w:hAnsi="Courier New" w:cs="Courier New"/>
            <w:rtl/>
          </w:rPr>
          <w:delText>ن</w:delText>
        </w:r>
      </w:del>
      <w:ins w:id="1577" w:author="Transkribus" w:date="2019-12-11T14:30:00Z">
        <w:r w:rsidRPr="00EE6742">
          <w:rPr>
            <w:rFonts w:ascii="Courier New" w:hAnsi="Courier New" w:cs="Courier New"/>
            <w:rtl/>
          </w:rPr>
          <w:t>ف</w:t>
        </w:r>
      </w:ins>
      <w:r w:rsidRPr="00EE6742">
        <w:rPr>
          <w:rFonts w:ascii="Courier New" w:hAnsi="Courier New" w:cs="Courier New"/>
          <w:rtl/>
        </w:rPr>
        <w:t>شق الهواء</w:t>
      </w:r>
      <w:del w:id="1578" w:author="Transkribus" w:date="2019-12-11T14:30:00Z">
        <w:r w:rsidRPr="009B6BCA">
          <w:rPr>
            <w:rFonts w:ascii="Courier New" w:hAnsi="Courier New" w:cs="Courier New"/>
            <w:rtl/>
          </w:rPr>
          <w:delText xml:space="preserve"> واجرع الماء ولا اكون تحتها بسوء التدبير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287992" w:rsidRPr="00EE6742" w:rsidRDefault="00287992" w:rsidP="00287992">
      <w:pPr>
        <w:pStyle w:val="NurText"/>
        <w:bidi/>
        <w:rPr>
          <w:rFonts w:ascii="Courier New" w:hAnsi="Courier New" w:cs="Courier New"/>
        </w:rPr>
      </w:pPr>
      <w:dir w:val="rtl">
        <w:dir w:val="rtl">
          <w:del w:id="1579" w:author="Transkribus" w:date="2019-12-11T14:30:00Z">
            <w:r w:rsidRPr="009B6BCA">
              <w:rPr>
                <w:rFonts w:ascii="Courier New" w:hAnsi="Courier New" w:cs="Courier New"/>
                <w:rtl/>
              </w:rPr>
              <w:delText>ولم يزل</w:delText>
            </w:r>
          </w:del>
          <w:ins w:id="1580" w:author="Transkribus" w:date="2019-12-11T14:30:00Z">
            <w:r w:rsidRPr="00EE6742">
              <w:rPr>
                <w:rFonts w:ascii="Courier New" w:hAnsi="Courier New" w:cs="Courier New"/>
                <w:rtl/>
              </w:rPr>
              <w:t>وأجر</w:t>
            </w:r>
            <w:r w:rsidRPr="00EE6742">
              <w:rPr>
                <w:rFonts w:ascii="Courier New" w:hAnsi="Courier New" w:cs="Courier New"/>
                <w:rtl/>
              </w:rPr>
              <w:tab/>
              <w:t>م الماء ولا أكون مجتها يسوء التديير وليرزل</w:t>
            </w:r>
          </w:ins>
          <w:r w:rsidRPr="00EE6742">
            <w:rPr>
              <w:rFonts w:ascii="Courier New" w:hAnsi="Courier New" w:cs="Courier New"/>
              <w:rtl/>
            </w:rPr>
            <w:t xml:space="preserve"> على حالته </w:t>
          </w:r>
          <w:del w:id="1581" w:author="Transkribus" w:date="2019-12-11T14:30:00Z">
            <w:r w:rsidRPr="009B6BCA">
              <w:rPr>
                <w:rFonts w:ascii="Courier New" w:hAnsi="Courier New" w:cs="Courier New"/>
                <w:rtl/>
              </w:rPr>
              <w:delText>ت</w:delText>
            </w:r>
          </w:del>
          <w:ins w:id="1582" w:author="Transkribus" w:date="2019-12-11T14:30:00Z">
            <w:r w:rsidRPr="00EE6742">
              <w:rPr>
                <w:rFonts w:ascii="Courier New" w:hAnsi="Courier New" w:cs="Courier New"/>
                <w:rtl/>
              </w:rPr>
              <w:t>م</w:t>
            </w:r>
          </w:ins>
          <w:r w:rsidRPr="00EE6742">
            <w:rPr>
              <w:rFonts w:ascii="Courier New" w:hAnsi="Courier New" w:cs="Courier New"/>
              <w:rtl/>
            </w:rPr>
            <w:t xml:space="preserve">لك الى ان </w:t>
          </w:r>
          <w:del w:id="1583" w:author="Transkribus" w:date="2019-12-11T14:30:00Z">
            <w:r w:rsidRPr="009B6BCA">
              <w:rPr>
                <w:rFonts w:ascii="Courier New" w:hAnsi="Courier New" w:cs="Courier New"/>
                <w:rtl/>
              </w:rPr>
              <w:delText>اتاه اجله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584" w:author="Transkribus" w:date="2019-12-11T14:30:00Z">
            <w:r w:rsidRPr="00EE6742">
              <w:rPr>
                <w:rFonts w:ascii="Courier New" w:hAnsi="Courier New" w:cs="Courier New"/>
                <w:rtl/>
              </w:rPr>
              <w:t>أباه أحله واقول</w:t>
            </w:r>
          </w:ins>
          <w:r>
            <w:t>‬</w:t>
          </w:r>
          <w:r>
            <w:t>‬</w:t>
          </w:r>
        </w:dir>
      </w:dir>
    </w:p>
    <w:p w:rsidR="00287992" w:rsidRPr="00EE6742" w:rsidRDefault="00287992" w:rsidP="00287992">
      <w:pPr>
        <w:pStyle w:val="NurText"/>
        <w:bidi/>
        <w:rPr>
          <w:ins w:id="1585" w:author="Transkribus" w:date="2019-12-11T14:30:00Z"/>
          <w:rFonts w:ascii="Courier New" w:hAnsi="Courier New" w:cs="Courier New"/>
        </w:rPr>
      </w:pPr>
      <w:dir w:val="rtl">
        <w:dir w:val="rtl">
          <w:del w:id="1586" w:author="Transkribus" w:date="2019-12-11T14:30:00Z">
            <w:r w:rsidRPr="009B6BCA">
              <w:rPr>
                <w:rFonts w:ascii="Courier New" w:hAnsi="Courier New" w:cs="Courier New"/>
                <w:rtl/>
              </w:rPr>
              <w:delText>اقول ومما يناسب</w:delText>
            </w:r>
          </w:del>
          <w:ins w:id="1587" w:author="Transkribus" w:date="2019-12-11T14:30:00Z">
            <w:r w:rsidRPr="00EE6742">
              <w:rPr>
                <w:rFonts w:ascii="Courier New" w:hAnsi="Courier New" w:cs="Courier New"/>
                <w:rtl/>
              </w:rPr>
              <w:t>وهاشاسب</w:t>
            </w:r>
          </w:ins>
          <w:r w:rsidRPr="00EE6742">
            <w:rPr>
              <w:rFonts w:ascii="Courier New" w:hAnsi="Courier New" w:cs="Courier New"/>
              <w:rtl/>
            </w:rPr>
            <w:t xml:space="preserve"> هذا ال</w:t>
          </w:r>
          <w:del w:id="1588" w:author="Transkribus" w:date="2019-12-11T14:30:00Z">
            <w:r w:rsidRPr="009B6BCA">
              <w:rPr>
                <w:rFonts w:ascii="Courier New" w:hAnsi="Courier New" w:cs="Courier New"/>
                <w:rtl/>
              </w:rPr>
              <w:delText>معن</w:delText>
            </w:r>
          </w:del>
          <w:ins w:id="1589" w:author="Transkribus" w:date="2019-12-11T14:30:00Z">
            <w:r w:rsidRPr="00EE6742">
              <w:rPr>
                <w:rFonts w:ascii="Courier New" w:hAnsi="Courier New" w:cs="Courier New"/>
                <w:rtl/>
              </w:rPr>
              <w:t>ض</w:t>
            </w:r>
          </w:ins>
          <w:r w:rsidRPr="00EE6742">
            <w:rPr>
              <w:rFonts w:ascii="Courier New" w:hAnsi="Courier New" w:cs="Courier New"/>
              <w:rtl/>
            </w:rPr>
            <w:t xml:space="preserve">ى المتقدم فى </w:t>
          </w:r>
          <w:del w:id="1590" w:author="Transkribus" w:date="2019-12-11T14:30:00Z">
            <w:r w:rsidRPr="009B6BCA">
              <w:rPr>
                <w:rFonts w:ascii="Courier New" w:hAnsi="Courier New" w:cs="Courier New"/>
                <w:rtl/>
              </w:rPr>
              <w:delText>انه لا ينبغى ان يؤكل</w:delText>
            </w:r>
          </w:del>
          <w:ins w:id="1591" w:author="Transkribus" w:date="2019-12-11T14:30:00Z">
            <w:r w:rsidRPr="00EE6742">
              <w:rPr>
                <w:rFonts w:ascii="Courier New" w:hAnsi="Courier New" w:cs="Courier New"/>
                <w:rtl/>
              </w:rPr>
              <w:t>اله لابنبفى ابن بوكل</w:t>
            </w:r>
          </w:ins>
          <w:r w:rsidRPr="00EE6742">
            <w:rPr>
              <w:rFonts w:ascii="Courier New" w:hAnsi="Courier New" w:cs="Courier New"/>
              <w:rtl/>
            </w:rPr>
            <w:t xml:space="preserve"> الطعام </w:t>
          </w:r>
          <w:del w:id="1592" w:author="Transkribus" w:date="2019-12-11T14:30:00Z">
            <w:r w:rsidRPr="009B6BCA">
              <w:rPr>
                <w:rFonts w:ascii="Courier New" w:hAnsi="Courier New" w:cs="Courier New"/>
                <w:rtl/>
              </w:rPr>
              <w:delText>الا بشهوة</w:delText>
            </w:r>
          </w:del>
          <w:ins w:id="1593" w:author="Transkribus" w:date="2019-12-11T14:30:00Z">
            <w:r w:rsidRPr="00EE6742">
              <w:rPr>
                <w:rFonts w:ascii="Courier New" w:hAnsi="Courier New" w:cs="Courier New"/>
                <w:rtl/>
              </w:rPr>
              <w:t>الابشهوة</w:t>
            </w:r>
          </w:ins>
          <w:r w:rsidRPr="00EE6742">
            <w:rPr>
              <w:rFonts w:ascii="Courier New" w:hAnsi="Courier New" w:cs="Courier New"/>
              <w:rtl/>
            </w:rPr>
            <w:t xml:space="preserve"> صادقة </w:t>
          </w:r>
          <w:del w:id="1594" w:author="Transkribus" w:date="2019-12-11T14:30:00Z">
            <w:r w:rsidRPr="009B6BCA">
              <w:rPr>
                <w:rFonts w:ascii="Courier New" w:hAnsi="Courier New" w:cs="Courier New"/>
                <w:rtl/>
              </w:rPr>
              <w:delText>للاكل اننى كنت</w:delText>
            </w:r>
          </w:del>
          <w:ins w:id="1595" w:author="Transkribus" w:date="2019-12-11T14:30:00Z">
            <w:r w:rsidRPr="00EE6742">
              <w:rPr>
                <w:rFonts w:ascii="Courier New" w:hAnsi="Courier New" w:cs="Courier New"/>
                <w:rtl/>
              </w:rPr>
              <w:t>الاكل أفنى</w:t>
            </w:r>
          </w:ins>
          <w:r>
            <w:t>‬</w:t>
          </w:r>
          <w:r>
            <w:t>‬</w:t>
          </w:r>
        </w:dir>
      </w:dir>
    </w:p>
    <w:p w:rsidR="00287992" w:rsidRPr="00EE6742" w:rsidRDefault="00287992" w:rsidP="00287992">
      <w:pPr>
        <w:pStyle w:val="NurText"/>
        <w:bidi/>
        <w:rPr>
          <w:rFonts w:ascii="Courier New" w:hAnsi="Courier New" w:cs="Courier New"/>
        </w:rPr>
      </w:pPr>
      <w:ins w:id="1596" w:author="Transkribus" w:date="2019-12-11T14:30:00Z">
        <w:r w:rsidRPr="00EE6742">
          <w:rPr>
            <w:rFonts w:ascii="Courier New" w:hAnsi="Courier New" w:cs="Courier New"/>
            <w:rtl/>
          </w:rPr>
          <w:t>تب</w:t>
        </w:r>
      </w:ins>
      <w:r w:rsidRPr="00EE6742">
        <w:rPr>
          <w:rFonts w:ascii="Courier New" w:hAnsi="Courier New" w:cs="Courier New"/>
          <w:rtl/>
        </w:rPr>
        <w:t xml:space="preserve"> يوما </w:t>
      </w:r>
      <w:del w:id="1597" w:author="Transkribus" w:date="2019-12-11T14:30:00Z">
        <w:r w:rsidRPr="009B6BCA">
          <w:rPr>
            <w:rFonts w:ascii="Courier New" w:hAnsi="Courier New" w:cs="Courier New"/>
            <w:rtl/>
          </w:rPr>
          <w:delText>اقرا عليه</w:delText>
        </w:r>
      </w:del>
      <w:ins w:id="1598" w:author="Transkribus" w:date="2019-12-11T14:30:00Z">
        <w:r w:rsidRPr="00EE6742">
          <w:rPr>
            <w:rFonts w:ascii="Courier New" w:hAnsi="Courier New" w:cs="Courier New"/>
            <w:rtl/>
          </w:rPr>
          <w:t>أفر اعليه</w:t>
        </w:r>
      </w:ins>
      <w:r w:rsidRPr="00EE6742">
        <w:rPr>
          <w:rFonts w:ascii="Courier New" w:hAnsi="Courier New" w:cs="Courier New"/>
          <w:rtl/>
        </w:rPr>
        <w:t xml:space="preserve"> فى </w:t>
      </w:r>
      <w:del w:id="1599" w:author="Transkribus" w:date="2019-12-11T14:30:00Z">
        <w:r w:rsidRPr="009B6BCA">
          <w:rPr>
            <w:rFonts w:ascii="Courier New" w:hAnsi="Courier New" w:cs="Courier New"/>
            <w:rtl/>
          </w:rPr>
          <w:delText>شيء</w:delText>
        </w:r>
      </w:del>
      <w:ins w:id="1600" w:author="Transkribus" w:date="2019-12-11T14:30:00Z">
        <w:r w:rsidRPr="00EE6742">
          <w:rPr>
            <w:rFonts w:ascii="Courier New" w:hAnsi="Courier New" w:cs="Courier New"/>
            <w:rtl/>
          </w:rPr>
          <w:t>سى</w:t>
        </w:r>
      </w:ins>
      <w:r w:rsidRPr="00EE6742">
        <w:rPr>
          <w:rFonts w:ascii="Courier New" w:hAnsi="Courier New" w:cs="Courier New"/>
          <w:rtl/>
        </w:rPr>
        <w:t xml:space="preserve"> من </w:t>
      </w:r>
      <w:del w:id="1601" w:author="Transkribus" w:date="2019-12-11T14:30:00Z">
        <w:r w:rsidRPr="009B6BCA">
          <w:rPr>
            <w:rFonts w:ascii="Courier New" w:hAnsi="Courier New" w:cs="Courier New"/>
            <w:rtl/>
          </w:rPr>
          <w:delText>كلام الرازى</w:delText>
        </w:r>
      </w:del>
      <w:ins w:id="1602" w:author="Transkribus" w:date="2019-12-11T14:30:00Z">
        <w:r w:rsidRPr="00EE6742">
          <w:rPr>
            <w:rFonts w:ascii="Courier New" w:hAnsi="Courier New" w:cs="Courier New"/>
            <w:rtl/>
          </w:rPr>
          <w:t>كالام الرازرى</w:t>
        </w:r>
      </w:ins>
      <w:r w:rsidRPr="00EE6742">
        <w:rPr>
          <w:rFonts w:ascii="Courier New" w:hAnsi="Courier New" w:cs="Courier New"/>
          <w:rtl/>
        </w:rPr>
        <w:t xml:space="preserve"> فى ترتيب تناول </w:t>
      </w:r>
      <w:del w:id="1603" w:author="Transkribus" w:date="2019-12-11T14:30:00Z">
        <w:r w:rsidRPr="009B6BCA">
          <w:rPr>
            <w:rFonts w:ascii="Courier New" w:hAnsi="Courier New" w:cs="Courier New"/>
            <w:rtl/>
          </w:rPr>
          <w:delText>الاغذية وقد ذكر الرازى ان الانسان ينبغى له ان ياكل فى اليوم مرتين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604" w:author="Transkribus" w:date="2019-12-11T14:30:00Z">
        <w:r w:rsidRPr="00EE6742">
          <w:rPr>
            <w:rFonts w:ascii="Courier New" w:hAnsi="Courier New" w:cs="Courier New"/>
            <w:rtl/>
          </w:rPr>
          <w:t>الاغديه وفد دكر الرازىان</w:t>
        </w:r>
      </w:ins>
    </w:p>
    <w:p w:rsidR="00287992" w:rsidRPr="009B6BCA" w:rsidRDefault="00287992" w:rsidP="00287992">
      <w:pPr>
        <w:pStyle w:val="NurText"/>
        <w:bidi/>
        <w:rPr>
          <w:del w:id="1605" w:author="Transkribus" w:date="2019-12-11T14:30:00Z"/>
          <w:rFonts w:ascii="Courier New" w:hAnsi="Courier New" w:cs="Courier New"/>
        </w:rPr>
      </w:pPr>
      <w:dir w:val="rtl">
        <w:dir w:val="rtl">
          <w:ins w:id="1606" w:author="Transkribus" w:date="2019-12-11T14:30:00Z">
            <w:r w:rsidRPr="00EE6742">
              <w:rPr>
                <w:rFonts w:ascii="Courier New" w:hAnsi="Courier New" w:cs="Courier New"/>
                <w:rtl/>
              </w:rPr>
              <w:t xml:space="preserve">الالسان نيفى له ابن باكل فى اليبوم مرنين </w:t>
            </w:r>
          </w:ins>
          <w:r w:rsidRPr="00EE6742">
            <w:rPr>
              <w:rFonts w:ascii="Courier New" w:hAnsi="Courier New" w:cs="Courier New"/>
              <w:rtl/>
            </w:rPr>
            <w:t>وفى ال</w:t>
          </w:r>
          <w:del w:id="1607" w:author="Transkribus" w:date="2019-12-11T14:30:00Z">
            <w:r w:rsidRPr="009B6BCA">
              <w:rPr>
                <w:rFonts w:ascii="Courier New" w:hAnsi="Courier New" w:cs="Courier New"/>
                <w:rtl/>
              </w:rPr>
              <w:delText>ي</w:delText>
            </w:r>
          </w:del>
          <w:ins w:id="1608" w:author="Transkribus" w:date="2019-12-11T14:30:00Z">
            <w:r w:rsidRPr="00EE6742">
              <w:rPr>
                <w:rFonts w:ascii="Courier New" w:hAnsi="Courier New" w:cs="Courier New"/>
                <w:rtl/>
              </w:rPr>
              <w:t>ب</w:t>
            </w:r>
          </w:ins>
          <w:r w:rsidRPr="00EE6742">
            <w:rPr>
              <w:rFonts w:ascii="Courier New" w:hAnsi="Courier New" w:cs="Courier New"/>
              <w:rtl/>
            </w:rPr>
            <w:t xml:space="preserve">وم الثانى </w:t>
          </w:r>
          <w:del w:id="1609" w:author="Transkribus" w:date="2019-12-11T14:30:00Z">
            <w:r w:rsidRPr="009B6BCA">
              <w:rPr>
                <w:rFonts w:ascii="Courier New" w:hAnsi="Courier New" w:cs="Courier New"/>
                <w:rtl/>
              </w:rPr>
              <w:delText>مرة واحدة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287992" w:rsidRPr="00EE6742" w:rsidRDefault="00287992" w:rsidP="00287992">
      <w:pPr>
        <w:pStyle w:val="NurText"/>
        <w:bidi/>
        <w:rPr>
          <w:rFonts w:ascii="Courier New" w:hAnsi="Courier New" w:cs="Courier New"/>
        </w:rPr>
      </w:pPr>
      <w:dir w:val="rtl">
        <w:dir w:val="rtl">
          <w:ins w:id="1610" w:author="Transkribus" w:date="2019-12-11T14:30:00Z">
            <w:r w:rsidRPr="00EE6742">
              <w:rPr>
                <w:rFonts w:ascii="Courier New" w:hAnsi="Courier New" w:cs="Courier New"/>
                <w:rtl/>
              </w:rPr>
              <w:t xml:space="preserve">مرةواجدة </w:t>
            </w:r>
          </w:ins>
          <w:r w:rsidRPr="00EE6742">
            <w:rPr>
              <w:rFonts w:ascii="Courier New" w:hAnsi="Courier New" w:cs="Courier New"/>
              <w:rtl/>
            </w:rPr>
            <w:t xml:space="preserve">فقال لى </w:t>
          </w:r>
          <w:del w:id="1611" w:author="Transkribus" w:date="2019-12-11T14:30:00Z">
            <w:r w:rsidRPr="009B6BCA">
              <w:rPr>
                <w:rFonts w:ascii="Courier New" w:hAnsi="Courier New" w:cs="Courier New"/>
                <w:rtl/>
              </w:rPr>
              <w:delText>لا تسمع</w:delText>
            </w:r>
          </w:del>
          <w:ins w:id="1612" w:author="Transkribus" w:date="2019-12-11T14:30:00Z">
            <w:r w:rsidRPr="00EE6742">
              <w:rPr>
                <w:rFonts w:ascii="Courier New" w:hAnsi="Courier New" w:cs="Courier New"/>
                <w:rtl/>
              </w:rPr>
              <w:t>الائسم</w:t>
            </w:r>
          </w:ins>
          <w:r w:rsidRPr="00EE6742">
            <w:rPr>
              <w:rFonts w:ascii="Courier New" w:hAnsi="Courier New" w:cs="Courier New"/>
              <w:rtl/>
            </w:rPr>
            <w:t xml:space="preserve"> هذا</w:t>
          </w:r>
          <w:r>
            <w:t>‬</w:t>
          </w:r>
          <w:r>
            <w:t>‬</w:t>
          </w:r>
        </w:dir>
      </w:dir>
    </w:p>
    <w:p w:rsidR="00287992" w:rsidRPr="00EE6742" w:rsidRDefault="00287992" w:rsidP="00287992">
      <w:pPr>
        <w:pStyle w:val="NurText"/>
        <w:bidi/>
        <w:rPr>
          <w:ins w:id="1613" w:author="Transkribus" w:date="2019-12-11T14:30:00Z"/>
          <w:rFonts w:ascii="Courier New" w:hAnsi="Courier New" w:cs="Courier New"/>
        </w:rPr>
      </w:pPr>
      <w:r w:rsidRPr="00EE6742">
        <w:rPr>
          <w:rFonts w:ascii="Courier New" w:hAnsi="Courier New" w:cs="Courier New"/>
          <w:rtl/>
        </w:rPr>
        <w:t xml:space="preserve">والذى </w:t>
      </w:r>
      <w:del w:id="1614" w:author="Transkribus" w:date="2019-12-11T14:30:00Z">
        <w:r w:rsidRPr="009B6BCA">
          <w:rPr>
            <w:rFonts w:ascii="Courier New" w:hAnsi="Courier New" w:cs="Courier New"/>
            <w:rtl/>
          </w:rPr>
          <w:delText>ينبغى ان تعتمد</w:delText>
        </w:r>
      </w:del>
      <w:ins w:id="1615" w:author="Transkribus" w:date="2019-12-11T14:30:00Z">
        <w:r w:rsidRPr="00EE6742">
          <w:rPr>
            <w:rFonts w:ascii="Courier New" w:hAnsi="Courier New" w:cs="Courier New"/>
            <w:rtl/>
          </w:rPr>
          <w:t>بنبفى ابن تعثمد</w:t>
        </w:r>
      </w:ins>
      <w:r w:rsidRPr="00EE6742">
        <w:rPr>
          <w:rFonts w:ascii="Courier New" w:hAnsi="Courier New" w:cs="Courier New"/>
          <w:rtl/>
        </w:rPr>
        <w:t xml:space="preserve"> عليه ا</w:t>
      </w:r>
      <w:del w:id="1616" w:author="Transkribus" w:date="2019-12-11T14:30:00Z">
        <w:r w:rsidRPr="009B6BCA">
          <w:rPr>
            <w:rFonts w:ascii="Courier New" w:hAnsi="Courier New" w:cs="Courier New"/>
            <w:rtl/>
          </w:rPr>
          <w:delText>ن</w:delText>
        </w:r>
      </w:del>
      <w:ins w:id="1617" w:author="Transkribus" w:date="2019-12-11T14:30:00Z">
        <w:r w:rsidRPr="00EE6742">
          <w:rPr>
            <w:rFonts w:ascii="Courier New" w:hAnsi="Courier New" w:cs="Courier New"/>
            <w:rtl/>
          </w:rPr>
          <w:t>ل</w:t>
        </w:r>
      </w:ins>
      <w:r w:rsidRPr="00EE6742">
        <w:rPr>
          <w:rFonts w:ascii="Courier New" w:hAnsi="Courier New" w:cs="Courier New"/>
          <w:rtl/>
        </w:rPr>
        <w:t>ك تاكل و</w:t>
      </w:r>
      <w:del w:id="1618" w:author="Transkribus" w:date="2019-12-11T14:30:00Z">
        <w:r w:rsidRPr="009B6BCA">
          <w:rPr>
            <w:rFonts w:ascii="Courier New" w:hAnsi="Courier New" w:cs="Courier New"/>
            <w:rtl/>
          </w:rPr>
          <w:delText>ق</w:delText>
        </w:r>
      </w:del>
      <w:ins w:id="1619" w:author="Transkribus" w:date="2019-12-11T14:30:00Z">
        <w:r w:rsidRPr="00EE6742">
          <w:rPr>
            <w:rFonts w:ascii="Courier New" w:hAnsi="Courier New" w:cs="Courier New"/>
            <w:rtl/>
          </w:rPr>
          <w:t>ف</w:t>
        </w:r>
      </w:ins>
      <w:r w:rsidRPr="00EE6742">
        <w:rPr>
          <w:rFonts w:ascii="Courier New" w:hAnsi="Courier New" w:cs="Courier New"/>
          <w:rtl/>
        </w:rPr>
        <w:t xml:space="preserve">ت تكون الشهوة </w:t>
      </w:r>
      <w:del w:id="1620" w:author="Transkribus" w:date="2019-12-11T14:30:00Z">
        <w:r w:rsidRPr="009B6BCA">
          <w:rPr>
            <w:rFonts w:ascii="Courier New" w:hAnsi="Courier New" w:cs="Courier New"/>
            <w:rtl/>
          </w:rPr>
          <w:delText>لل</w:delText>
        </w:r>
      </w:del>
      <w:r w:rsidRPr="00EE6742">
        <w:rPr>
          <w:rFonts w:ascii="Courier New" w:hAnsi="Courier New" w:cs="Courier New"/>
          <w:rtl/>
        </w:rPr>
        <w:t>ا</w:t>
      </w:r>
      <w:ins w:id="1621" w:author="Transkribus" w:date="2019-12-11T14:30:00Z">
        <w:r w:rsidRPr="00EE6742">
          <w:rPr>
            <w:rFonts w:ascii="Courier New" w:hAnsi="Courier New" w:cs="Courier New"/>
            <w:rtl/>
          </w:rPr>
          <w:t>لذ</w:t>
        </w:r>
      </w:ins>
      <w:r w:rsidRPr="00EE6742">
        <w:rPr>
          <w:rFonts w:ascii="Courier New" w:hAnsi="Courier New" w:cs="Courier New"/>
          <w:rtl/>
        </w:rPr>
        <w:t xml:space="preserve">كل صادقة فى </w:t>
      </w:r>
      <w:del w:id="1622" w:author="Transkribus" w:date="2019-12-11T14:30:00Z">
        <w:r w:rsidRPr="009B6BCA">
          <w:rPr>
            <w:rFonts w:ascii="Courier New" w:hAnsi="Courier New" w:cs="Courier New"/>
            <w:rtl/>
          </w:rPr>
          <w:delText xml:space="preserve">اى وقت كان </w:delText>
        </w:r>
      </w:del>
      <w:ins w:id="1623" w:author="Transkribus" w:date="2019-12-11T14:30:00Z">
        <w:r w:rsidRPr="00EE6742">
          <w:rPr>
            <w:rFonts w:ascii="Courier New" w:hAnsi="Courier New" w:cs="Courier New"/>
            <w:rtl/>
          </w:rPr>
          <w:t>أى وفت كمان</w:t>
        </w:r>
      </w:ins>
    </w:p>
    <w:p w:rsidR="00287992" w:rsidRPr="00EE6742" w:rsidRDefault="00287992" w:rsidP="00287992">
      <w:pPr>
        <w:pStyle w:val="NurText"/>
        <w:bidi/>
        <w:rPr>
          <w:rFonts w:ascii="Courier New" w:hAnsi="Courier New" w:cs="Courier New"/>
        </w:rPr>
      </w:pPr>
      <w:r w:rsidRPr="00EE6742">
        <w:rPr>
          <w:rFonts w:ascii="Courier New" w:hAnsi="Courier New" w:cs="Courier New"/>
          <w:rtl/>
        </w:rPr>
        <w:t xml:space="preserve">سواء </w:t>
      </w:r>
      <w:del w:id="1624" w:author="Transkribus" w:date="2019-12-11T14:30:00Z">
        <w:r w:rsidRPr="009B6BCA">
          <w:rPr>
            <w:rFonts w:ascii="Courier New" w:hAnsi="Courier New" w:cs="Courier New"/>
            <w:rtl/>
          </w:rPr>
          <w:delText>اكان مرتين</w:delText>
        </w:r>
      </w:del>
      <w:ins w:id="1625" w:author="Transkribus" w:date="2019-12-11T14:30:00Z">
        <w:r w:rsidRPr="00EE6742">
          <w:rPr>
            <w:rFonts w:ascii="Courier New" w:hAnsi="Courier New" w:cs="Courier New"/>
            <w:rtl/>
          </w:rPr>
          <w:t>كان مربين</w:t>
        </w:r>
      </w:ins>
      <w:r w:rsidRPr="00EE6742">
        <w:rPr>
          <w:rFonts w:ascii="Courier New" w:hAnsi="Courier New" w:cs="Courier New"/>
          <w:rtl/>
        </w:rPr>
        <w:t xml:space="preserve"> فى النهار </w:t>
      </w:r>
      <w:del w:id="1626" w:author="Transkribus" w:date="2019-12-11T14:30:00Z">
        <w:r w:rsidRPr="009B6BCA">
          <w:rPr>
            <w:rFonts w:ascii="Courier New" w:hAnsi="Courier New" w:cs="Courier New"/>
            <w:rtl/>
          </w:rPr>
          <w:delText>او مرة او ليل او نهار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627" w:author="Transkribus" w:date="2019-12-11T14:30:00Z">
        <w:r w:rsidRPr="00EE6742">
          <w:rPr>
            <w:rFonts w:ascii="Courier New" w:hAnsi="Courier New" w:cs="Courier New"/>
            <w:rtl/>
          </w:rPr>
          <w:t>أو مرة أو ايل أو نهارةالاكل عبد الشهوة الصادقةلاكل هوالذى</w:t>
        </w:r>
      </w:ins>
    </w:p>
    <w:p w:rsidR="00287992" w:rsidRPr="009B6BCA" w:rsidRDefault="00287992" w:rsidP="00287992">
      <w:pPr>
        <w:pStyle w:val="NurText"/>
        <w:bidi/>
        <w:rPr>
          <w:del w:id="1628" w:author="Transkribus" w:date="2019-12-11T14:30:00Z"/>
          <w:rFonts w:ascii="Courier New" w:hAnsi="Courier New" w:cs="Courier New"/>
        </w:rPr>
      </w:pPr>
      <w:dir w:val="rtl">
        <w:dir w:val="rtl">
          <w:del w:id="1629" w:author="Transkribus" w:date="2019-12-11T14:30:00Z">
            <w:r w:rsidRPr="009B6BCA">
              <w:rPr>
                <w:rFonts w:ascii="Courier New" w:hAnsi="Courier New" w:cs="Courier New"/>
                <w:rtl/>
              </w:rPr>
              <w:delText>فالاكل عند الشهوة الصادقة للاكل هو الذى ينفع واذا لم يكن كذلك فانه مضرة</w:delText>
            </w:r>
          </w:del>
          <w:ins w:id="1630" w:author="Transkribus" w:date="2019-12-11T14:30:00Z">
            <w:r w:rsidRPr="00EE6742">
              <w:rPr>
                <w:rFonts w:ascii="Courier New" w:hAnsi="Courier New" w:cs="Courier New"/>
                <w:rtl/>
              </w:rPr>
              <w:t>بنفي واد الم بكن كمذلك فاله مصرة فى</w:t>
            </w:r>
          </w:ins>
          <w:r w:rsidRPr="00EE6742">
            <w:rPr>
              <w:rFonts w:ascii="Courier New" w:hAnsi="Courier New" w:cs="Courier New"/>
              <w:rtl/>
            </w:rPr>
            <w:t xml:space="preserve"> البدن </w:t>
          </w:r>
          <w:del w:id="163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287992" w:rsidRPr="00EE6742" w:rsidRDefault="00287992" w:rsidP="00287992">
      <w:pPr>
        <w:pStyle w:val="NurText"/>
        <w:bidi/>
        <w:rPr>
          <w:rFonts w:ascii="Courier New" w:hAnsi="Courier New" w:cs="Courier New"/>
        </w:rPr>
      </w:pPr>
      <w:dir w:val="rtl">
        <w:dir w:val="rtl">
          <w:r w:rsidRPr="00EE6742">
            <w:rPr>
              <w:rFonts w:ascii="Courier New" w:hAnsi="Courier New" w:cs="Courier New"/>
              <w:rtl/>
            </w:rPr>
            <w:t>وصدق فى قوله</w:t>
          </w:r>
          <w:del w:id="163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633" w:author="Transkribus" w:date="2019-12-11T14:30:00Z">
            <w:r w:rsidRPr="00EE6742">
              <w:rPr>
                <w:rFonts w:ascii="Courier New" w:hAnsi="Courier New" w:cs="Courier New"/>
                <w:rtl/>
              </w:rPr>
              <w:t xml:space="preserve"> وفدلنم فى صاترابامه أشياء الابحل</w:t>
            </w:r>
          </w:ins>
          <w:r>
            <w:t>‬</w:t>
          </w:r>
          <w:r>
            <w:t>‬</w:t>
          </w:r>
        </w:dir>
      </w:dir>
    </w:p>
    <w:p w:rsidR="00287992" w:rsidRPr="00EE6742" w:rsidRDefault="00287992" w:rsidP="00287992">
      <w:pPr>
        <w:pStyle w:val="NurText"/>
        <w:bidi/>
        <w:rPr>
          <w:rFonts w:ascii="Courier New" w:hAnsi="Courier New" w:cs="Courier New"/>
        </w:rPr>
      </w:pPr>
      <w:dir w:val="rtl">
        <w:dir w:val="rtl">
          <w:del w:id="1634" w:author="Transkribus" w:date="2019-12-11T14:30:00Z">
            <w:r w:rsidRPr="009B6BCA">
              <w:rPr>
                <w:rFonts w:ascii="Courier New" w:hAnsi="Courier New" w:cs="Courier New"/>
                <w:rtl/>
              </w:rPr>
              <w:delText>وقد لزم فى سائر ايامه اشياء لا يخل بها وذلك انه كان يجعل يوم السبت ابدا لخروجه</w:delText>
            </w:r>
          </w:del>
          <w:ins w:id="1635" w:author="Transkribus" w:date="2019-12-11T14:30:00Z">
            <w:r w:rsidRPr="00EE6742">
              <w:rPr>
                <w:rFonts w:ascii="Courier New" w:hAnsi="Courier New" w:cs="Courier New"/>
                <w:rtl/>
              </w:rPr>
              <w:t>بهاوذلك اله كمان يجعل بوم السيت ابد الخروجه</w:t>
            </w:r>
          </w:ins>
          <w:r w:rsidRPr="00EE6742">
            <w:rPr>
              <w:rFonts w:ascii="Courier New" w:hAnsi="Courier New" w:cs="Courier New"/>
              <w:rtl/>
            </w:rPr>
            <w:t xml:space="preserve"> الى البستان وراحته فيه و</w:t>
          </w:r>
          <w:del w:id="1636" w:author="Transkribus" w:date="2019-12-11T14:30:00Z">
            <w:r w:rsidRPr="009B6BCA">
              <w:rPr>
                <w:rFonts w:ascii="Courier New" w:hAnsi="Courier New" w:cs="Courier New"/>
                <w:rtl/>
              </w:rPr>
              <w:delText>ي</w:delText>
            </w:r>
          </w:del>
          <w:ins w:id="1637" w:author="Transkribus" w:date="2019-12-11T14:30:00Z">
            <w:r w:rsidRPr="00EE6742">
              <w:rPr>
                <w:rFonts w:ascii="Courier New" w:hAnsi="Courier New" w:cs="Courier New"/>
                <w:rtl/>
              </w:rPr>
              <w:t>ب</w:t>
            </w:r>
          </w:ins>
          <w:r w:rsidRPr="00EE6742">
            <w:rPr>
              <w:rFonts w:ascii="Courier New" w:hAnsi="Courier New" w:cs="Courier New"/>
              <w:rtl/>
            </w:rPr>
            <w:t>ترك</w:t>
          </w:r>
          <w:del w:id="1638" w:author="Transkribus" w:date="2019-12-11T14:30:00Z">
            <w:r w:rsidRPr="009B6BCA">
              <w:rPr>
                <w:rFonts w:ascii="Courier New" w:hAnsi="Courier New" w:cs="Courier New"/>
                <w:rtl/>
              </w:rPr>
              <w:delText>ه</w:delText>
            </w:r>
          </w:del>
          <w:ins w:id="1639" w:author="Transkribus" w:date="2019-12-11T14:30:00Z">
            <w:r w:rsidRPr="00EE6742">
              <w:rPr>
                <w:rFonts w:ascii="Courier New" w:hAnsi="Courier New" w:cs="Courier New"/>
                <w:rtl/>
              </w:rPr>
              <w:t>د</w:t>
            </w:r>
          </w:ins>
          <w:r w:rsidRPr="00EE6742">
            <w:rPr>
              <w:rFonts w:ascii="Courier New" w:hAnsi="Courier New" w:cs="Courier New"/>
              <w:rtl/>
            </w:rPr>
            <w:t xml:space="preserve"> يوم بطالة</w:t>
          </w:r>
          <w:del w:id="1640" w:author="Transkribus" w:date="2019-12-11T14:30:00Z">
            <w:r w:rsidRPr="009B6BCA">
              <w:rPr>
                <w:rFonts w:ascii="Courier New" w:hAnsi="Courier New" w:cs="Courier New"/>
                <w:rtl/>
              </w:rPr>
              <w:delText xml:space="preserve"> عن الاشتغال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287992" w:rsidRPr="00EE6742" w:rsidRDefault="00287992" w:rsidP="00287992">
      <w:pPr>
        <w:pStyle w:val="NurText"/>
        <w:bidi/>
        <w:rPr>
          <w:rFonts w:ascii="Courier New" w:hAnsi="Courier New" w:cs="Courier New"/>
        </w:rPr>
      </w:pPr>
      <w:dir w:val="rtl">
        <w:dir w:val="rtl">
          <w:ins w:id="1641" w:author="Transkribus" w:date="2019-12-11T14:30:00Z">
            <w:r w:rsidRPr="00EE6742">
              <w:rPr>
                <w:rFonts w:ascii="Courier New" w:hAnsi="Courier New" w:cs="Courier New"/>
                <w:rtl/>
              </w:rPr>
              <w:t xml:space="preserve">بعن الاشتغال </w:t>
            </w:r>
          </w:ins>
          <w:r w:rsidRPr="00EE6742">
            <w:rPr>
              <w:rFonts w:ascii="Courier New" w:hAnsi="Courier New" w:cs="Courier New"/>
              <w:rtl/>
            </w:rPr>
            <w:t xml:space="preserve">وكان </w:t>
          </w:r>
          <w:del w:id="1642" w:author="Transkribus" w:date="2019-12-11T14:30:00Z">
            <w:r w:rsidRPr="009B6BCA">
              <w:rPr>
                <w:rFonts w:ascii="Courier New" w:hAnsi="Courier New" w:cs="Courier New"/>
                <w:rtl/>
              </w:rPr>
              <w:delText>لا يدخل الحمام الا فى يوم</w:delText>
            </w:r>
          </w:del>
          <w:ins w:id="1643" w:author="Transkribus" w:date="2019-12-11T14:30:00Z">
            <w:r w:rsidRPr="00EE6742">
              <w:rPr>
                <w:rFonts w:ascii="Courier New" w:hAnsi="Courier New" w:cs="Courier New"/>
                <w:rtl/>
              </w:rPr>
              <w:t>الابدخل الحسام الافى بوم</w:t>
            </w:r>
          </w:ins>
          <w:r w:rsidRPr="00EE6742">
            <w:rPr>
              <w:rFonts w:ascii="Courier New" w:hAnsi="Courier New" w:cs="Courier New"/>
              <w:rtl/>
            </w:rPr>
            <w:t xml:space="preserve"> الخميس و</w:t>
          </w:r>
          <w:del w:id="1644" w:author="Transkribus" w:date="2019-12-11T14:30:00Z">
            <w:r w:rsidRPr="009B6BCA">
              <w:rPr>
                <w:rFonts w:ascii="Courier New" w:hAnsi="Courier New" w:cs="Courier New"/>
                <w:rtl/>
              </w:rPr>
              <w:delText>ق</w:delText>
            </w:r>
          </w:del>
          <w:ins w:id="1645" w:author="Transkribus" w:date="2019-12-11T14:30:00Z">
            <w:r w:rsidRPr="00EE6742">
              <w:rPr>
                <w:rFonts w:ascii="Courier New" w:hAnsi="Courier New" w:cs="Courier New"/>
                <w:rtl/>
              </w:rPr>
              <w:t>ف</w:t>
            </w:r>
          </w:ins>
          <w:r w:rsidRPr="00EE6742">
            <w:rPr>
              <w:rFonts w:ascii="Courier New" w:hAnsi="Courier New" w:cs="Courier New"/>
              <w:rtl/>
            </w:rPr>
            <w:t xml:space="preserve">د جعل ذلك </w:t>
          </w:r>
          <w:del w:id="1646" w:author="Transkribus" w:date="2019-12-11T14:30:00Z">
            <w:r w:rsidRPr="009B6BCA">
              <w:rPr>
                <w:rFonts w:ascii="Courier New" w:hAnsi="Courier New" w:cs="Courier New"/>
                <w:rtl/>
              </w:rPr>
              <w:delText>له راتبا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647" w:author="Transkribus" w:date="2019-12-11T14:30:00Z">
            <w:r w:rsidRPr="00EE6742">
              <w:rPr>
                <w:rFonts w:ascii="Courier New" w:hAnsi="Courier New" w:cs="Courier New"/>
                <w:rtl/>
              </w:rPr>
              <w:t>لهر ائباوكان فى يو٣</w:t>
            </w:r>
          </w:ins>
          <w:r>
            <w:t>‬</w:t>
          </w:r>
          <w:r>
            <w:t>‬</w:t>
          </w:r>
        </w:dir>
      </w:dir>
    </w:p>
    <w:p w:rsidR="00287992" w:rsidRPr="009B6BCA" w:rsidRDefault="00287992" w:rsidP="00287992">
      <w:pPr>
        <w:pStyle w:val="NurText"/>
        <w:bidi/>
        <w:rPr>
          <w:del w:id="1648" w:author="Transkribus" w:date="2019-12-11T14:30:00Z"/>
          <w:rFonts w:ascii="Courier New" w:hAnsi="Courier New" w:cs="Courier New"/>
        </w:rPr>
      </w:pPr>
      <w:dir w:val="rtl">
        <w:dir w:val="rtl">
          <w:del w:id="1649" w:author="Transkribus" w:date="2019-12-11T14:30:00Z">
            <w:r w:rsidRPr="009B6BCA">
              <w:rPr>
                <w:rFonts w:ascii="Courier New" w:hAnsi="Courier New" w:cs="Courier New"/>
                <w:rtl/>
              </w:rPr>
              <w:delText>وكان فى يوم الجمعة يقصد من يريد رؤيته وزيارته من الاعيان والكبراء</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287992" w:rsidRPr="00EE6742" w:rsidRDefault="00287992" w:rsidP="00287992">
      <w:pPr>
        <w:pStyle w:val="NurText"/>
        <w:bidi/>
        <w:rPr>
          <w:ins w:id="1650" w:author="Transkribus" w:date="2019-12-11T14:30:00Z"/>
          <w:rFonts w:ascii="Courier New" w:hAnsi="Courier New" w:cs="Courier New"/>
        </w:rPr>
      </w:pPr>
      <w:dir w:val="rtl">
        <w:dir w:val="rtl">
          <w:del w:id="1651" w:author="Transkribus" w:date="2019-12-11T14:30:00Z">
            <w:r w:rsidRPr="009B6BCA">
              <w:rPr>
                <w:rFonts w:ascii="Courier New" w:hAnsi="Courier New" w:cs="Courier New"/>
                <w:rtl/>
              </w:rPr>
              <w:delText>وكان ابدا يتوخى انه لا يصعد</w:delText>
            </w:r>
          </w:del>
          <w:ins w:id="1652" w:author="Transkribus" w:date="2019-12-11T14:30:00Z">
            <w:r w:rsidRPr="00EE6742">
              <w:rPr>
                <w:rFonts w:ascii="Courier New" w:hAnsi="Courier New" w:cs="Courier New"/>
                <w:rtl/>
              </w:rPr>
              <w:t>الحمعه قصد من بريدرؤينة وريارته من الاعبان والكراء وكمان أبد ابنوخى أنه</w:t>
            </w:r>
          </w:ins>
          <w:r>
            <w:t>‬</w:t>
          </w:r>
          <w:r>
            <w:t>‬</w:t>
          </w:r>
        </w:dir>
      </w:dir>
    </w:p>
    <w:p w:rsidR="00287992" w:rsidRPr="009B6BCA" w:rsidRDefault="00287992" w:rsidP="00287992">
      <w:pPr>
        <w:pStyle w:val="NurText"/>
        <w:bidi/>
        <w:rPr>
          <w:del w:id="1653" w:author="Transkribus" w:date="2019-12-11T14:30:00Z"/>
          <w:rFonts w:ascii="Courier New" w:hAnsi="Courier New" w:cs="Courier New"/>
        </w:rPr>
      </w:pPr>
      <w:ins w:id="1654" w:author="Transkribus" w:date="2019-12-11T14:30:00Z">
        <w:r w:rsidRPr="00EE6742">
          <w:rPr>
            <w:rFonts w:ascii="Courier New" w:hAnsi="Courier New" w:cs="Courier New"/>
            <w:rtl/>
          </w:rPr>
          <w:t>الابصعد</w:t>
        </w:r>
      </w:ins>
      <w:r w:rsidRPr="00EE6742">
        <w:rPr>
          <w:rFonts w:ascii="Courier New" w:hAnsi="Courier New" w:cs="Courier New"/>
          <w:rtl/>
        </w:rPr>
        <w:t xml:space="preserve"> فى سلم </w:t>
      </w:r>
      <w:del w:id="165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287992" w:rsidRPr="00EE6742" w:rsidRDefault="00287992" w:rsidP="00287992">
      <w:pPr>
        <w:pStyle w:val="NurText"/>
        <w:bidi/>
        <w:rPr>
          <w:ins w:id="1656" w:author="Transkribus" w:date="2019-12-11T14:30:00Z"/>
          <w:rFonts w:ascii="Courier New" w:hAnsi="Courier New" w:cs="Courier New"/>
        </w:rPr>
      </w:pPr>
      <w:dir w:val="rtl">
        <w:dir w:val="rtl">
          <w:r w:rsidRPr="00EE6742">
            <w:rPr>
              <w:rFonts w:ascii="Courier New" w:hAnsi="Courier New" w:cs="Courier New"/>
              <w:rtl/>
            </w:rPr>
            <w:t>واذا ك</w:t>
          </w:r>
          <w:ins w:id="1657" w:author="Transkribus" w:date="2019-12-11T14:30:00Z">
            <w:r w:rsidRPr="00EE6742">
              <w:rPr>
                <w:rFonts w:ascii="Courier New" w:hAnsi="Courier New" w:cs="Courier New"/>
                <w:rtl/>
              </w:rPr>
              <w:t>م</w:t>
            </w:r>
          </w:ins>
          <w:r w:rsidRPr="00EE6742">
            <w:rPr>
              <w:rFonts w:ascii="Courier New" w:hAnsi="Courier New" w:cs="Courier New"/>
              <w:rtl/>
            </w:rPr>
            <w:t xml:space="preserve">ان له </w:t>
          </w:r>
          <w:del w:id="1658" w:author="Transkribus" w:date="2019-12-11T14:30:00Z">
            <w:r w:rsidRPr="009B6BCA">
              <w:rPr>
                <w:rFonts w:ascii="Courier New" w:hAnsi="Courier New" w:cs="Courier New"/>
                <w:rtl/>
              </w:rPr>
              <w:delText>مريض يفتقده ان لم يكن</w:delText>
            </w:r>
          </w:del>
          <w:ins w:id="1659" w:author="Transkribus" w:date="2019-12-11T14:30:00Z">
            <w:r w:rsidRPr="00EE6742">
              <w:rPr>
                <w:rFonts w:ascii="Courier New" w:hAnsi="Courier New" w:cs="Courier New"/>
                <w:rtl/>
              </w:rPr>
              <w:t>مريس بفتقدم النلم بكن</w:t>
            </w:r>
          </w:ins>
          <w:r w:rsidRPr="00EE6742">
            <w:rPr>
              <w:rFonts w:ascii="Courier New" w:hAnsi="Courier New" w:cs="Courier New"/>
              <w:rtl/>
            </w:rPr>
            <w:t xml:space="preserve"> فى </w:t>
          </w:r>
          <w:del w:id="1660" w:author="Transkribus" w:date="2019-12-11T14:30:00Z">
            <w:r w:rsidRPr="009B6BCA">
              <w:rPr>
                <w:rFonts w:ascii="Courier New" w:hAnsi="Courier New" w:cs="Courier New"/>
                <w:rtl/>
              </w:rPr>
              <w:delText>موضع لا يصعد اليه اذا اتاه</w:delText>
            </w:r>
          </w:del>
          <w:ins w:id="1661" w:author="Transkribus" w:date="2019-12-11T14:30:00Z">
            <w:r w:rsidRPr="00EE6742">
              <w:rPr>
                <w:rFonts w:ascii="Courier New" w:hAnsi="Courier New" w:cs="Courier New"/>
                <w:rtl/>
              </w:rPr>
              <w:t>موخع لالسعد البه اذاثاء</w:t>
            </w:r>
          </w:ins>
          <w:r w:rsidRPr="00EE6742">
            <w:rPr>
              <w:rFonts w:ascii="Courier New" w:hAnsi="Courier New" w:cs="Courier New"/>
              <w:rtl/>
            </w:rPr>
            <w:t xml:space="preserve"> فى سلم والا</w:t>
          </w:r>
          <w:del w:id="1662" w:author="Transkribus" w:date="2019-12-11T14:30:00Z">
            <w:r w:rsidRPr="009B6BCA">
              <w:rPr>
                <w:rFonts w:ascii="Courier New" w:hAnsi="Courier New" w:cs="Courier New"/>
                <w:rtl/>
              </w:rPr>
              <w:delText xml:space="preserve"> لم يقربه</w:delText>
            </w:r>
          </w:del>
          <w:r>
            <w:t>‬</w:t>
          </w:r>
          <w:r>
            <w:t>‬</w:t>
          </w:r>
        </w:dir>
      </w:dir>
    </w:p>
    <w:p w:rsidR="00287992" w:rsidRPr="009B6BCA" w:rsidRDefault="00287992" w:rsidP="00287992">
      <w:pPr>
        <w:pStyle w:val="NurText"/>
        <w:bidi/>
        <w:rPr>
          <w:del w:id="1663" w:author="Transkribus" w:date="2019-12-11T14:30:00Z"/>
          <w:rFonts w:ascii="Courier New" w:hAnsi="Courier New" w:cs="Courier New"/>
        </w:rPr>
      </w:pPr>
      <w:ins w:id="1664" w:author="Transkribus" w:date="2019-12-11T14:30:00Z">
        <w:r w:rsidRPr="00EE6742">
          <w:rPr>
            <w:rFonts w:ascii="Courier New" w:hAnsi="Courier New" w:cs="Courier New"/>
            <w:rtl/>
          </w:rPr>
          <w:t>م بقرة</w:t>
        </w:r>
      </w:ins>
      <w:r w:rsidRPr="00EE6742">
        <w:rPr>
          <w:rFonts w:ascii="Courier New" w:hAnsi="Courier New" w:cs="Courier New"/>
          <w:rtl/>
        </w:rPr>
        <w:t xml:space="preserve"> وكان </w:t>
      </w:r>
      <w:del w:id="1665" w:author="Transkribus" w:date="2019-12-11T14:30:00Z">
        <w:r w:rsidRPr="009B6BCA">
          <w:rPr>
            <w:rFonts w:ascii="Courier New" w:hAnsi="Courier New" w:cs="Courier New"/>
            <w:rtl/>
          </w:rPr>
          <w:delText>ي</w:delText>
        </w:r>
      </w:del>
      <w:ins w:id="1666" w:author="Transkribus" w:date="2019-12-11T14:30:00Z">
        <w:r w:rsidRPr="00EE6742">
          <w:rPr>
            <w:rFonts w:ascii="Courier New" w:hAnsi="Courier New" w:cs="Courier New"/>
            <w:rtl/>
          </w:rPr>
          <w:t>ل</w:t>
        </w:r>
      </w:ins>
      <w:r w:rsidRPr="00EE6742">
        <w:rPr>
          <w:rFonts w:ascii="Courier New" w:hAnsi="Courier New" w:cs="Courier New"/>
          <w:rtl/>
        </w:rPr>
        <w:t>صف السلم با</w:t>
      </w:r>
      <w:del w:id="1667" w:author="Transkribus" w:date="2019-12-11T14:30:00Z">
        <w:r w:rsidRPr="009B6BCA">
          <w:rPr>
            <w:rFonts w:ascii="Courier New" w:hAnsi="Courier New" w:cs="Courier New"/>
            <w:rtl/>
          </w:rPr>
          <w:delText>ن</w:delText>
        </w:r>
      </w:del>
      <w:ins w:id="1668" w:author="Transkribus" w:date="2019-12-11T14:30:00Z">
        <w:r w:rsidRPr="00EE6742">
          <w:rPr>
            <w:rFonts w:ascii="Courier New" w:hAnsi="Courier New" w:cs="Courier New"/>
            <w:rtl/>
          </w:rPr>
          <w:t>ل</w:t>
        </w:r>
      </w:ins>
      <w:r w:rsidRPr="00EE6742">
        <w:rPr>
          <w:rFonts w:ascii="Courier New" w:hAnsi="Courier New" w:cs="Courier New"/>
          <w:rtl/>
        </w:rPr>
        <w:t>ه منشار العمر</w:t>
      </w:r>
      <w:del w:id="166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287992" w:rsidRPr="00EE6742" w:rsidRDefault="00287992" w:rsidP="00287992">
      <w:pPr>
        <w:pStyle w:val="NurText"/>
        <w:bidi/>
        <w:rPr>
          <w:rFonts w:ascii="Courier New" w:hAnsi="Courier New" w:cs="Courier New"/>
        </w:rPr>
      </w:pPr>
      <w:dir w:val="rtl">
        <w:dir w:val="rtl">
          <w:del w:id="1670" w:author="Transkribus" w:date="2019-12-11T14:30:00Z">
            <w:r w:rsidRPr="009B6BCA">
              <w:rPr>
                <w:rFonts w:ascii="Courier New" w:hAnsi="Courier New" w:cs="Courier New"/>
                <w:rtl/>
              </w:rPr>
              <w:delText>ومن اعجب ما حكى</w:delText>
            </w:r>
          </w:del>
          <w:ins w:id="1671" w:author="Transkribus" w:date="2019-12-11T14:30:00Z">
            <w:r w:rsidRPr="00EE6742">
              <w:rPr>
                <w:rFonts w:ascii="Courier New" w:hAnsi="Courier New" w:cs="Courier New"/>
                <w:rtl/>
              </w:rPr>
              <w:t xml:space="preserve"> أو من أيحب ماحكى</w:t>
            </w:r>
          </w:ins>
          <w:r w:rsidRPr="00EE6742">
            <w:rPr>
              <w:rFonts w:ascii="Courier New" w:hAnsi="Courier New" w:cs="Courier New"/>
              <w:rtl/>
            </w:rPr>
            <w:t xml:space="preserve"> لابى من ذلك </w:t>
          </w:r>
          <w:del w:id="1672" w:author="Transkribus" w:date="2019-12-11T14:30:00Z">
            <w:r w:rsidRPr="009B6BCA">
              <w:rPr>
                <w:rFonts w:ascii="Courier New" w:hAnsi="Courier New" w:cs="Courier New"/>
                <w:rtl/>
              </w:rPr>
              <w:delText>انه قال اننى</w:delText>
            </w:r>
          </w:del>
          <w:ins w:id="1673" w:author="Transkribus" w:date="2019-12-11T14:30:00Z">
            <w:r w:rsidRPr="00EE6742">
              <w:rPr>
                <w:rFonts w:ascii="Courier New" w:hAnsi="Courier New" w:cs="Courier New"/>
                <w:rtl/>
              </w:rPr>
              <w:t>الهقال افنى</w:t>
            </w:r>
          </w:ins>
          <w:r w:rsidRPr="00EE6742">
            <w:rPr>
              <w:rFonts w:ascii="Courier New" w:hAnsi="Courier New" w:cs="Courier New"/>
              <w:rtl/>
            </w:rPr>
            <w:t xml:space="preserve"> منذ</w:t>
          </w:r>
          <w:r>
            <w:t>‬</w:t>
          </w:r>
          <w:r>
            <w:t>‬</w:t>
          </w:r>
        </w:dir>
      </w:dir>
    </w:p>
    <w:p w:rsidR="00287992" w:rsidRPr="00EE6742" w:rsidRDefault="00287992" w:rsidP="00287992">
      <w:pPr>
        <w:pStyle w:val="NurText"/>
        <w:bidi/>
        <w:rPr>
          <w:ins w:id="1674" w:author="Transkribus" w:date="2019-12-11T14:30:00Z"/>
          <w:rFonts w:ascii="Courier New" w:hAnsi="Courier New" w:cs="Courier New"/>
        </w:rPr>
      </w:pPr>
      <w:r w:rsidRPr="00EE6742">
        <w:rPr>
          <w:rFonts w:ascii="Courier New" w:hAnsi="Courier New" w:cs="Courier New"/>
          <w:rtl/>
        </w:rPr>
        <w:t>ا</w:t>
      </w:r>
      <w:del w:id="1675" w:author="Transkribus" w:date="2019-12-11T14:30:00Z">
        <w:r w:rsidRPr="009B6BCA">
          <w:rPr>
            <w:rFonts w:ascii="Courier New" w:hAnsi="Courier New" w:cs="Courier New"/>
            <w:rtl/>
          </w:rPr>
          <w:delText>ش</w:delText>
        </w:r>
      </w:del>
      <w:ins w:id="1676" w:author="Transkribus" w:date="2019-12-11T14:30:00Z">
        <w:r w:rsidRPr="00EE6742">
          <w:rPr>
            <w:rFonts w:ascii="Courier New" w:hAnsi="Courier New" w:cs="Courier New"/>
            <w:rtl/>
          </w:rPr>
          <w:t>س</w:t>
        </w:r>
      </w:ins>
      <w:r w:rsidRPr="00EE6742">
        <w:rPr>
          <w:rFonts w:ascii="Courier New" w:hAnsi="Courier New" w:cs="Courier New"/>
          <w:rtl/>
        </w:rPr>
        <w:t xml:space="preserve">تريت هذه القاعة </w:t>
      </w:r>
      <w:del w:id="1677" w:author="Transkribus" w:date="2019-12-11T14:30:00Z">
        <w:r w:rsidRPr="009B6BCA">
          <w:rPr>
            <w:rFonts w:ascii="Courier New" w:hAnsi="Courier New" w:cs="Courier New"/>
            <w:rtl/>
          </w:rPr>
          <w:delText>التى انا ساكن فيها اكثر من خمس وعشرين سنة ما اعرف اننى طلعت الى الحجرة التى فوقها الا وقت استعرضت</w:delText>
        </w:r>
      </w:del>
      <w:ins w:id="1678" w:author="Transkribus" w:date="2019-12-11T14:30:00Z">
        <w:r w:rsidRPr="00EE6742">
          <w:rPr>
            <w:rFonts w:ascii="Courier New" w:hAnsi="Courier New" w:cs="Courier New"/>
            <w:rtl/>
          </w:rPr>
          <w:t>النى أماسا كمن تيها أكتر من خمس وعسر بن سنة مااعرف النى طلعث</w:t>
        </w:r>
      </w:ins>
    </w:p>
    <w:p w:rsidR="00287992" w:rsidRPr="00EE6742" w:rsidRDefault="00287992" w:rsidP="00287992">
      <w:pPr>
        <w:pStyle w:val="NurText"/>
        <w:bidi/>
        <w:rPr>
          <w:rFonts w:ascii="Courier New" w:hAnsi="Courier New" w:cs="Courier New"/>
        </w:rPr>
      </w:pPr>
      <w:ins w:id="1679" w:author="Transkribus" w:date="2019-12-11T14:30:00Z">
        <w:r w:rsidRPr="00EE6742">
          <w:rPr>
            <w:rFonts w:ascii="Courier New" w:hAnsi="Courier New" w:cs="Courier New"/>
            <w:rtl/>
          </w:rPr>
          <w:t>ابلى الجرة النى فوفها الاوفت استعرست</w:t>
        </w:r>
      </w:ins>
      <w:r w:rsidRPr="00EE6742">
        <w:rPr>
          <w:rFonts w:ascii="Courier New" w:hAnsi="Courier New" w:cs="Courier New"/>
          <w:rtl/>
        </w:rPr>
        <w:t xml:space="preserve"> الدار واشتريتها</w:t>
      </w:r>
      <w:del w:id="168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681" w:author="Transkribus" w:date="2019-12-11T14:30:00Z">
        <w:r w:rsidRPr="00EE6742">
          <w:rPr>
            <w:rFonts w:ascii="Courier New" w:hAnsi="Courier New" w:cs="Courier New"/>
            <w:rtl/>
          </w:rPr>
          <w:t xml:space="preserve"> وماعدت طلعت الى الجزء بعد ذلك</w:t>
        </w:r>
      </w:ins>
    </w:p>
    <w:p w:rsidR="00287992" w:rsidRPr="009B6BCA" w:rsidRDefault="00287992" w:rsidP="00287992">
      <w:pPr>
        <w:pStyle w:val="NurText"/>
        <w:bidi/>
        <w:rPr>
          <w:del w:id="1682" w:author="Transkribus" w:date="2019-12-11T14:30:00Z"/>
          <w:rFonts w:ascii="Courier New" w:hAnsi="Courier New" w:cs="Courier New"/>
        </w:rPr>
      </w:pPr>
      <w:dir w:val="rtl">
        <w:dir w:val="rtl">
          <w:del w:id="1683" w:author="Transkribus" w:date="2019-12-11T14:30:00Z">
            <w:r w:rsidRPr="009B6BCA">
              <w:rPr>
                <w:rFonts w:ascii="Courier New" w:hAnsi="Courier New" w:cs="Courier New"/>
                <w:rtl/>
              </w:rPr>
              <w:delText xml:space="preserve">وما عدت طلعت </w:delText>
            </w:r>
          </w:del>
          <w:r w:rsidRPr="00EE6742">
            <w:rPr>
              <w:rFonts w:ascii="Courier New" w:hAnsi="Courier New" w:cs="Courier New"/>
              <w:rtl/>
            </w:rPr>
            <w:t xml:space="preserve">الى </w:t>
          </w:r>
          <w:del w:id="1684" w:author="Transkribus" w:date="2019-12-11T14:30:00Z">
            <w:r w:rsidRPr="009B6BCA">
              <w:rPr>
                <w:rFonts w:ascii="Courier New" w:hAnsi="Courier New" w:cs="Courier New"/>
                <w:rtl/>
              </w:rPr>
              <w:delText>الحجرة بعد ذلك الى يومى</w:delText>
            </w:r>
          </w:del>
          <w:ins w:id="1685" w:author="Transkribus" w:date="2019-12-11T14:30:00Z">
            <w:r w:rsidRPr="00EE6742">
              <w:rPr>
                <w:rFonts w:ascii="Courier New" w:hAnsi="Courier New" w:cs="Courier New"/>
                <w:rtl/>
              </w:rPr>
              <w:t>موى</w:t>
            </w:r>
          </w:ins>
          <w:r w:rsidRPr="00EE6742">
            <w:rPr>
              <w:rFonts w:ascii="Courier New" w:hAnsi="Courier New" w:cs="Courier New"/>
              <w:rtl/>
            </w:rPr>
            <w:t xml:space="preserve"> هذا</w:t>
          </w:r>
          <w:del w:id="168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287992" w:rsidRPr="00EE6742" w:rsidRDefault="00287992" w:rsidP="00287992">
      <w:pPr>
        <w:pStyle w:val="NurText"/>
        <w:bidi/>
        <w:rPr>
          <w:rFonts w:ascii="Courier New" w:hAnsi="Courier New" w:cs="Courier New"/>
        </w:rPr>
      </w:pPr>
      <w:dir w:val="rtl">
        <w:dir w:val="rtl">
          <w:del w:id="1687" w:author="Transkribus" w:date="2019-12-11T14:30:00Z">
            <w:r w:rsidRPr="009B6BCA">
              <w:rPr>
                <w:rFonts w:ascii="Courier New" w:hAnsi="Courier New" w:cs="Courier New"/>
                <w:rtl/>
              </w:rPr>
              <w:delText>ومن نوادره</w:delText>
            </w:r>
          </w:del>
          <w:ins w:id="1688" w:author="Transkribus" w:date="2019-12-11T14:30:00Z">
            <w:r w:rsidRPr="00EE6742">
              <w:rPr>
                <w:rFonts w:ascii="Courier New" w:hAnsi="Courier New" w:cs="Courier New"/>
                <w:rtl/>
              </w:rPr>
              <w:t xml:space="preserve"> أومناقوادره</w:t>
            </w:r>
          </w:ins>
          <w:r w:rsidRPr="00EE6742">
            <w:rPr>
              <w:rFonts w:ascii="Courier New" w:hAnsi="Courier New" w:cs="Courier New"/>
              <w:rtl/>
            </w:rPr>
            <w:t xml:space="preserve"> وحسن </w:t>
          </w:r>
          <w:del w:id="1689" w:author="Transkribus" w:date="2019-12-11T14:30:00Z">
            <w:r w:rsidRPr="009B6BCA">
              <w:rPr>
                <w:rFonts w:ascii="Courier New" w:hAnsi="Courier New" w:cs="Courier New"/>
                <w:rtl/>
              </w:rPr>
              <w:delText>تصرفاته فيما يتعلق</w:delText>
            </w:r>
          </w:del>
          <w:ins w:id="1690" w:author="Transkribus" w:date="2019-12-11T14:30:00Z">
            <w:r w:rsidRPr="00EE6742">
              <w:rPr>
                <w:rFonts w:ascii="Courier New" w:hAnsi="Courier New" w:cs="Courier New"/>
                <w:rtl/>
              </w:rPr>
              <w:t>قصرفه عثماتعلق</w:t>
            </w:r>
          </w:ins>
          <w:r w:rsidRPr="00EE6742">
            <w:rPr>
              <w:rFonts w:ascii="Courier New" w:hAnsi="Courier New" w:cs="Courier New"/>
              <w:rtl/>
            </w:rPr>
            <w:t xml:space="preserve"> بصناعة الطب </w:t>
          </w:r>
          <w:del w:id="1691" w:author="Transkribus" w:date="2019-12-11T14:30:00Z">
            <w:r w:rsidRPr="009B6BCA">
              <w:rPr>
                <w:rFonts w:ascii="Courier New" w:hAnsi="Courier New" w:cs="Courier New"/>
                <w:rtl/>
              </w:rPr>
              <w:delText>ح</w:delText>
            </w:r>
          </w:del>
          <w:ins w:id="1692" w:author="Transkribus" w:date="2019-12-11T14:30:00Z">
            <w:r w:rsidRPr="00EE6742">
              <w:rPr>
                <w:rFonts w:ascii="Courier New" w:hAnsi="Courier New" w:cs="Courier New"/>
                <w:rtl/>
              </w:rPr>
              <w:t>ج</w:t>
            </w:r>
          </w:ins>
          <w:r w:rsidRPr="00EE6742">
            <w:rPr>
              <w:rFonts w:ascii="Courier New" w:hAnsi="Courier New" w:cs="Courier New"/>
              <w:rtl/>
            </w:rPr>
            <w:t>د</w:t>
          </w:r>
          <w:del w:id="1693" w:author="Transkribus" w:date="2019-12-11T14:30:00Z">
            <w:r w:rsidRPr="009B6BCA">
              <w:rPr>
                <w:rFonts w:ascii="Courier New" w:hAnsi="Courier New" w:cs="Courier New"/>
                <w:rtl/>
              </w:rPr>
              <w:delText>ث</w:delText>
            </w:r>
          </w:del>
          <w:ins w:id="1694" w:author="Transkribus" w:date="2019-12-11T14:30:00Z">
            <w:r w:rsidRPr="00EE6742">
              <w:rPr>
                <w:rFonts w:ascii="Courier New" w:hAnsi="Courier New" w:cs="Courier New"/>
                <w:rtl/>
              </w:rPr>
              <w:t>ف</w:t>
            </w:r>
          </w:ins>
          <w:r w:rsidRPr="00EE6742">
            <w:rPr>
              <w:rFonts w:ascii="Courier New" w:hAnsi="Courier New" w:cs="Courier New"/>
              <w:rtl/>
            </w:rPr>
            <w:t>نى الصاحب صفى</w:t>
          </w:r>
          <w:r>
            <w:t>‬</w:t>
          </w:r>
          <w:r>
            <w:t>‬</w:t>
          </w:r>
        </w:dir>
      </w:dir>
    </w:p>
    <w:p w:rsidR="00287992" w:rsidRPr="00EE6742" w:rsidRDefault="00287992" w:rsidP="00287992">
      <w:pPr>
        <w:pStyle w:val="NurText"/>
        <w:bidi/>
        <w:rPr>
          <w:ins w:id="1695" w:author="Transkribus" w:date="2019-12-11T14:30:00Z"/>
          <w:rFonts w:ascii="Courier New" w:hAnsi="Courier New" w:cs="Courier New"/>
        </w:rPr>
      </w:pPr>
      <w:r w:rsidRPr="00EE6742">
        <w:rPr>
          <w:rFonts w:ascii="Courier New" w:hAnsi="Courier New" w:cs="Courier New"/>
          <w:rtl/>
        </w:rPr>
        <w:t>الدين ا</w:t>
      </w:r>
      <w:del w:id="1696" w:author="Transkribus" w:date="2019-12-11T14:30:00Z">
        <w:r w:rsidRPr="009B6BCA">
          <w:rPr>
            <w:rFonts w:ascii="Courier New" w:hAnsi="Courier New" w:cs="Courier New"/>
            <w:rtl/>
          </w:rPr>
          <w:delText>برا</w:delText>
        </w:r>
      </w:del>
      <w:r w:rsidRPr="00EE6742">
        <w:rPr>
          <w:rFonts w:ascii="Courier New" w:hAnsi="Courier New" w:cs="Courier New"/>
          <w:rtl/>
        </w:rPr>
        <w:t xml:space="preserve">هيم بن مرزوق وزير الملك الاشرف بن الملك العادل وقد حكى </w:t>
      </w:r>
      <w:del w:id="1697" w:author="Transkribus" w:date="2019-12-11T14:30:00Z">
        <w:r w:rsidRPr="009B6BCA">
          <w:rPr>
            <w:rFonts w:ascii="Courier New" w:hAnsi="Courier New" w:cs="Courier New"/>
            <w:rtl/>
          </w:rPr>
          <w:delText>جملا من</w:delText>
        </w:r>
      </w:del>
      <w:ins w:id="1698" w:author="Transkribus" w:date="2019-12-11T14:30:00Z">
        <w:r w:rsidRPr="00EE6742">
          <w:rPr>
            <w:rFonts w:ascii="Courier New" w:hAnsi="Courier New" w:cs="Courier New"/>
            <w:rtl/>
          </w:rPr>
          <w:t>حملامن</w:t>
        </w:r>
      </w:ins>
      <w:r w:rsidRPr="00EE6742">
        <w:rPr>
          <w:rFonts w:ascii="Courier New" w:hAnsi="Courier New" w:cs="Courier New"/>
          <w:rtl/>
        </w:rPr>
        <w:t xml:space="preserve"> مناقب </w:t>
      </w:r>
      <w:del w:id="1699" w:author="Transkribus" w:date="2019-12-11T14:30:00Z">
        <w:r w:rsidRPr="009B6BCA">
          <w:rPr>
            <w:rFonts w:ascii="Courier New" w:hAnsi="Courier New" w:cs="Courier New"/>
            <w:rtl/>
          </w:rPr>
          <w:delText>الشيخ رضى</w:delText>
        </w:r>
      </w:del>
      <w:ins w:id="1700" w:author="Transkribus" w:date="2019-12-11T14:30:00Z">
        <w:r w:rsidRPr="00EE6742">
          <w:rPr>
            <w:rFonts w:ascii="Courier New" w:hAnsi="Courier New" w:cs="Courier New"/>
            <w:rtl/>
          </w:rPr>
          <w:t>الشيح</w:t>
        </w:r>
      </w:ins>
    </w:p>
    <w:p w:rsidR="00287992" w:rsidRPr="00EE6742" w:rsidRDefault="00287992" w:rsidP="00287992">
      <w:pPr>
        <w:pStyle w:val="NurText"/>
        <w:bidi/>
        <w:rPr>
          <w:rFonts w:ascii="Courier New" w:hAnsi="Courier New" w:cs="Courier New"/>
        </w:rPr>
      </w:pPr>
      <w:ins w:id="1701" w:author="Transkribus" w:date="2019-12-11T14:30:00Z">
        <w:r w:rsidRPr="00EE6742">
          <w:rPr>
            <w:rFonts w:ascii="Courier New" w:hAnsi="Courier New" w:cs="Courier New"/>
            <w:rtl/>
          </w:rPr>
          <w:t>ابرصى</w:t>
        </w:r>
      </w:ins>
      <w:r w:rsidRPr="00EE6742">
        <w:rPr>
          <w:rFonts w:ascii="Courier New" w:hAnsi="Courier New" w:cs="Courier New"/>
          <w:rtl/>
        </w:rPr>
        <w:t xml:space="preserve"> الدين </w:t>
      </w:r>
      <w:del w:id="1702" w:author="Transkribus" w:date="2019-12-11T14:30:00Z">
        <w:r w:rsidRPr="009B6BCA">
          <w:rPr>
            <w:rFonts w:ascii="Courier New" w:hAnsi="Courier New" w:cs="Courier New"/>
            <w:rtl/>
          </w:rPr>
          <w:delText>فمن</w:delText>
        </w:r>
      </w:del>
      <w:ins w:id="1703" w:author="Transkribus" w:date="2019-12-11T14:30:00Z">
        <w:r w:rsidRPr="00EE6742">
          <w:rPr>
            <w:rFonts w:ascii="Courier New" w:hAnsi="Courier New" w:cs="Courier New"/>
            <w:rtl/>
          </w:rPr>
          <w:t>قن</w:t>
        </w:r>
      </w:ins>
      <w:r w:rsidRPr="00EE6742">
        <w:rPr>
          <w:rFonts w:ascii="Courier New" w:hAnsi="Courier New" w:cs="Courier New"/>
          <w:rtl/>
        </w:rPr>
        <w:t xml:space="preserve"> ذلك قال ان الصاحب صفى الدين بن </w:t>
      </w:r>
      <w:del w:id="1704" w:author="Transkribus" w:date="2019-12-11T14:30:00Z">
        <w:r w:rsidRPr="009B6BCA">
          <w:rPr>
            <w:rFonts w:ascii="Courier New" w:hAnsi="Courier New" w:cs="Courier New"/>
            <w:rtl/>
          </w:rPr>
          <w:delText>شكر وزير</w:delText>
        </w:r>
      </w:del>
      <w:ins w:id="1705" w:author="Transkribus" w:date="2019-12-11T14:30:00Z">
        <w:r w:rsidRPr="00EE6742">
          <w:rPr>
            <w:rFonts w:ascii="Courier New" w:hAnsi="Courier New" w:cs="Courier New"/>
            <w:rtl/>
          </w:rPr>
          <w:t>شكرورير</w:t>
        </w:r>
      </w:ins>
      <w:r w:rsidRPr="00EE6742">
        <w:rPr>
          <w:rFonts w:ascii="Courier New" w:hAnsi="Courier New" w:cs="Courier New"/>
          <w:rtl/>
        </w:rPr>
        <w:t xml:space="preserve"> الملك العادل </w:t>
      </w:r>
      <w:del w:id="1706" w:author="Transkribus" w:date="2019-12-11T14:30:00Z">
        <w:r w:rsidRPr="009B6BCA">
          <w:rPr>
            <w:rFonts w:ascii="Courier New" w:hAnsi="Courier New" w:cs="Courier New"/>
            <w:rtl/>
          </w:rPr>
          <w:delText>ا</w:delText>
        </w:r>
      </w:del>
      <w:ins w:id="1707" w:author="Transkribus" w:date="2019-12-11T14:30:00Z">
        <w:r w:rsidRPr="00EE6742">
          <w:rPr>
            <w:rFonts w:ascii="Courier New" w:hAnsi="Courier New" w:cs="Courier New"/>
            <w:rtl/>
          </w:rPr>
          <w:t>أ</w:t>
        </w:r>
      </w:ins>
      <w:r w:rsidRPr="00EE6742">
        <w:rPr>
          <w:rFonts w:ascii="Courier New" w:hAnsi="Courier New" w:cs="Courier New"/>
          <w:rtl/>
        </w:rPr>
        <w:t xml:space="preserve">بى بكر بن </w:t>
      </w:r>
      <w:del w:id="1708" w:author="Transkribus" w:date="2019-12-11T14:30:00Z">
        <w:r w:rsidRPr="009B6BCA">
          <w:rPr>
            <w:rFonts w:ascii="Courier New" w:hAnsi="Courier New" w:cs="Courier New"/>
            <w:rtl/>
          </w:rPr>
          <w:delText>ايوب كان ابدا يلازم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709" w:author="Transkribus" w:date="2019-12-11T14:30:00Z">
        <w:r w:rsidRPr="00EE6742">
          <w:rPr>
            <w:rFonts w:ascii="Courier New" w:hAnsi="Courier New" w:cs="Courier New"/>
            <w:rtl/>
          </w:rPr>
          <w:t>أيوب</w:t>
        </w:r>
      </w:ins>
    </w:p>
    <w:p w:rsidR="00287992" w:rsidRPr="00EE6742" w:rsidRDefault="00287992" w:rsidP="00287992">
      <w:pPr>
        <w:pStyle w:val="NurText"/>
        <w:bidi/>
        <w:rPr>
          <w:ins w:id="1710" w:author="Transkribus" w:date="2019-12-11T14:30:00Z"/>
          <w:rFonts w:ascii="Courier New" w:hAnsi="Courier New" w:cs="Courier New"/>
        </w:rPr>
      </w:pPr>
      <w:dir w:val="rtl">
        <w:dir w:val="rtl">
          <w:ins w:id="1711" w:author="Transkribus" w:date="2019-12-11T14:30:00Z">
            <w:r w:rsidRPr="00EE6742">
              <w:rPr>
                <w:rFonts w:ascii="Courier New" w:hAnsi="Courier New" w:cs="Courier New"/>
                <w:rtl/>
              </w:rPr>
              <w:t>٢ان أبد أبلازم أكل طجم الدجاجو عدل عن طم الان فى أكتر الاوقات فشكماليه سحوما</w:t>
            </w:r>
          </w:ins>
          <w:r>
            <w:t>‬</w:t>
          </w:r>
          <w:r>
            <w:t>‬</w:t>
          </w:r>
        </w:dir>
      </w:dir>
    </w:p>
    <w:p w:rsidR="00287992" w:rsidRPr="00EE6742" w:rsidRDefault="00287992" w:rsidP="00287992">
      <w:pPr>
        <w:pStyle w:val="NurText"/>
        <w:bidi/>
        <w:rPr>
          <w:ins w:id="1712" w:author="Transkribus" w:date="2019-12-11T14:30:00Z"/>
          <w:rFonts w:ascii="Courier New" w:hAnsi="Courier New" w:cs="Courier New"/>
        </w:rPr>
      </w:pPr>
      <w:ins w:id="1713" w:author="Transkribus" w:date="2019-12-11T14:30:00Z">
        <w:r w:rsidRPr="00EE6742">
          <w:rPr>
            <w:rFonts w:ascii="Courier New" w:hAnsi="Courier New" w:cs="Courier New"/>
            <w:rtl/>
          </w:rPr>
          <w:t>يت</w:t>
        </w:r>
      </w:ins>
    </w:p>
    <w:p w:rsidR="00287992" w:rsidRPr="00EE6742" w:rsidRDefault="00287992" w:rsidP="00287992">
      <w:pPr>
        <w:pStyle w:val="NurText"/>
        <w:bidi/>
        <w:rPr>
          <w:ins w:id="1714" w:author="Transkribus" w:date="2019-12-11T14:30:00Z"/>
          <w:rFonts w:ascii="Courier New" w:hAnsi="Courier New" w:cs="Courier New"/>
        </w:rPr>
      </w:pPr>
      <w:ins w:id="1715" w:author="Transkribus" w:date="2019-12-11T14:30:00Z">
        <w:r w:rsidRPr="00EE6742">
          <w:rPr>
            <w:rFonts w:ascii="Courier New" w:hAnsi="Courier New" w:cs="Courier New"/>
            <w:rtl/>
          </w:rPr>
          <w:t>١٩٥</w:t>
        </w:r>
      </w:ins>
    </w:p>
    <w:p w:rsidR="00287992" w:rsidRPr="00EE6742" w:rsidRDefault="00287992" w:rsidP="00287992">
      <w:pPr>
        <w:pStyle w:val="NurText"/>
        <w:bidi/>
        <w:rPr>
          <w:ins w:id="1716" w:author="Transkribus" w:date="2019-12-11T14:30:00Z"/>
          <w:rFonts w:ascii="Courier New" w:hAnsi="Courier New" w:cs="Courier New"/>
        </w:rPr>
      </w:pPr>
      <w:ins w:id="1717" w:author="Transkribus" w:date="2019-12-11T14:30:00Z">
        <w:r w:rsidRPr="00EE6742">
          <w:rPr>
            <w:rFonts w:ascii="Courier New" w:hAnsi="Courier New" w:cs="Courier New"/>
            <w:rtl/>
          </w:rPr>
          <w:t>كان قدغلب على لونه وكمان الاطباء نصفون له كتبرامن الاشريةوغير هاقلماشكمالبه هذا</w:t>
        </w:r>
      </w:ins>
    </w:p>
    <w:p w:rsidR="00287992" w:rsidRPr="00EE6742" w:rsidRDefault="00287992" w:rsidP="00287992">
      <w:pPr>
        <w:pStyle w:val="NurText"/>
        <w:bidi/>
        <w:rPr>
          <w:ins w:id="1718" w:author="Transkribus" w:date="2019-12-11T14:30:00Z"/>
          <w:rFonts w:ascii="Courier New" w:hAnsi="Courier New" w:cs="Courier New"/>
        </w:rPr>
      </w:pPr>
      <w:ins w:id="1719" w:author="Transkribus" w:date="2019-12-11T14:30:00Z">
        <w:r w:rsidRPr="00EE6742">
          <w:rPr>
            <w:rFonts w:ascii="Courier New" w:hAnsi="Courier New" w:cs="Courier New"/>
            <w:rtl/>
          </w:rPr>
          <w:t>مضى لحطة وعادومعة قطعة من صدرذجاجة وقطهة جمر اعمن لحم سان ثم قال له أبت تلازم</w:t>
        </w:r>
      </w:ins>
    </w:p>
    <w:p w:rsidR="00287992" w:rsidRPr="00EE6742" w:rsidRDefault="00287992" w:rsidP="00287992">
      <w:pPr>
        <w:pStyle w:val="NurText"/>
        <w:bidi/>
        <w:rPr>
          <w:ins w:id="1720" w:author="Transkribus" w:date="2019-12-11T14:30:00Z"/>
          <w:rFonts w:ascii="Courier New" w:hAnsi="Courier New" w:cs="Courier New"/>
        </w:rPr>
      </w:pPr>
      <w:r w:rsidRPr="00EE6742">
        <w:rPr>
          <w:rFonts w:ascii="Courier New" w:hAnsi="Courier New" w:cs="Courier New"/>
          <w:rtl/>
        </w:rPr>
        <w:t xml:space="preserve">اكل لحم الدجاج </w:t>
      </w:r>
      <w:del w:id="1721" w:author="Transkribus" w:date="2019-12-11T14:30:00Z">
        <w:r w:rsidRPr="009B6BCA">
          <w:rPr>
            <w:rFonts w:ascii="Courier New" w:hAnsi="Courier New" w:cs="Courier New"/>
            <w:rtl/>
          </w:rPr>
          <w:delText xml:space="preserve">ويعدل عن لحم </w:delText>
        </w:r>
      </w:del>
      <w:ins w:id="1722" w:author="Transkribus" w:date="2019-12-11T14:30:00Z">
        <w:r w:rsidRPr="00EE6742">
          <w:rPr>
            <w:rFonts w:ascii="Courier New" w:hAnsi="Courier New" w:cs="Courier New"/>
            <w:rtl/>
          </w:rPr>
          <w:t>فلم بابت الدم المتولدمنته مسرق الجمرة كمان أنى من لحم النان وألت برىلون</w:t>
        </w:r>
      </w:ins>
    </w:p>
    <w:p w:rsidR="00287992" w:rsidRPr="00EE6742" w:rsidRDefault="00287992" w:rsidP="00287992">
      <w:pPr>
        <w:pStyle w:val="NurText"/>
        <w:bidi/>
        <w:rPr>
          <w:rFonts w:ascii="Courier New" w:hAnsi="Courier New" w:cs="Courier New"/>
        </w:rPr>
      </w:pPr>
      <w:ins w:id="1723" w:author="Transkribus" w:date="2019-12-11T14:30:00Z">
        <w:r w:rsidRPr="00EE6742">
          <w:rPr>
            <w:rFonts w:ascii="Courier New" w:hAnsi="Courier New" w:cs="Courier New"/>
            <w:rtl/>
          </w:rPr>
          <w:lastRenderedPageBreak/>
          <w:t xml:space="preserve">هذا العم من </w:t>
        </w:r>
      </w:ins>
      <w:r w:rsidRPr="00EE6742">
        <w:rPr>
          <w:rFonts w:ascii="Courier New" w:hAnsi="Courier New" w:cs="Courier New"/>
          <w:rtl/>
        </w:rPr>
        <w:t xml:space="preserve">الضان </w:t>
      </w:r>
      <w:del w:id="1724" w:author="Transkribus" w:date="2019-12-11T14:30:00Z">
        <w:r w:rsidRPr="009B6BCA">
          <w:rPr>
            <w:rFonts w:ascii="Courier New" w:hAnsi="Courier New" w:cs="Courier New"/>
            <w:rtl/>
          </w:rPr>
          <w:delText>فى اكثر الاوقات فشكا اليه شحوبا كان قد غلب على لونه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725" w:author="Transkribus" w:date="2019-12-11T14:30:00Z">
        <w:r w:rsidRPr="00EE6742">
          <w:rPr>
            <w:rFonts w:ascii="Courier New" w:hAnsi="Courier New" w:cs="Courier New"/>
            <w:rtl/>
          </w:rPr>
          <w:t>ومبافته فى الون الهذه القطعم من الدجاج فيذسى الك تترك أكل لجم</w:t>
        </w:r>
      </w:ins>
    </w:p>
    <w:p w:rsidR="00287992" w:rsidRPr="009B6BCA" w:rsidRDefault="00287992" w:rsidP="00287992">
      <w:pPr>
        <w:pStyle w:val="NurText"/>
        <w:bidi/>
        <w:rPr>
          <w:del w:id="1726" w:author="Transkribus" w:date="2019-12-11T14:30:00Z"/>
          <w:rFonts w:ascii="Courier New" w:hAnsi="Courier New" w:cs="Courier New"/>
        </w:rPr>
      </w:pPr>
      <w:dir w:val="rtl">
        <w:dir w:val="rtl">
          <w:del w:id="1727" w:author="Transkribus" w:date="2019-12-11T14:30:00Z">
            <w:r w:rsidRPr="009B6BCA">
              <w:rPr>
                <w:rFonts w:ascii="Courier New" w:hAnsi="Courier New" w:cs="Courier New"/>
                <w:rtl/>
              </w:rPr>
              <w:delText>وكان الاطباء يصفون له كثيرا من الاشربة وغيرها فلما شكا اليه هذا مضى لحظة وعاد ومعه قطعة من صدر دجاجة وقطعة حمراء من لحم ضان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287992" w:rsidRPr="009B6BCA" w:rsidRDefault="00287992" w:rsidP="00287992">
      <w:pPr>
        <w:pStyle w:val="NurText"/>
        <w:bidi/>
        <w:rPr>
          <w:del w:id="1728" w:author="Transkribus" w:date="2019-12-11T14:30:00Z"/>
          <w:rFonts w:ascii="Courier New" w:hAnsi="Courier New" w:cs="Courier New"/>
        </w:rPr>
      </w:pPr>
      <w:dir w:val="rtl">
        <w:dir w:val="rtl">
          <w:del w:id="1729" w:author="Transkribus" w:date="2019-12-11T14:30:00Z">
            <w:r w:rsidRPr="009B6BCA">
              <w:rPr>
                <w:rFonts w:ascii="Courier New" w:hAnsi="Courier New" w:cs="Courier New"/>
                <w:rtl/>
              </w:rPr>
              <w:delText>ثم قال له انت تلازم اكل لحم الدجاج فلم يات الدم المتولد منه مشرق الحمرة كما ياتى من لحم الضان وانت ترى لون هذا اللحم من الضان ومباينته فى اللون لهذه القطعة من الدجاج فينبغى ان تترك اكل لحم الدجاج وتلازم اكل لحم الضان فانك تصلح وما تحتاج معه الى علاج</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287992" w:rsidRPr="00EE6742" w:rsidRDefault="00287992" w:rsidP="00287992">
      <w:pPr>
        <w:pStyle w:val="NurText"/>
        <w:bidi/>
        <w:rPr>
          <w:ins w:id="1730" w:author="Transkribus" w:date="2019-12-11T14:30:00Z"/>
          <w:rFonts w:ascii="Courier New" w:hAnsi="Courier New" w:cs="Courier New"/>
        </w:rPr>
      </w:pPr>
      <w:dir w:val="rtl">
        <w:dir w:val="rtl">
          <w:del w:id="1731" w:author="Transkribus" w:date="2019-12-11T14:30:00Z">
            <w:r w:rsidRPr="009B6BCA">
              <w:rPr>
                <w:rFonts w:ascii="Courier New" w:hAnsi="Courier New" w:cs="Courier New"/>
                <w:rtl/>
              </w:rPr>
              <w:delText xml:space="preserve">قال فقبل هذا الراى منه </w:delText>
            </w:r>
          </w:del>
          <w:ins w:id="1732" w:author="Transkribus" w:date="2019-12-11T14:30:00Z">
            <w:r w:rsidRPr="00EE6742">
              <w:rPr>
                <w:rFonts w:ascii="Courier New" w:hAnsi="Courier New" w:cs="Courier New"/>
                <w:rtl/>
              </w:rPr>
              <w:t>الديراج وقلازم أكل لحم السان فالل نصلح وماتحتاج معة الى علاج فال معيل هذا الرأى منه</w:t>
            </w:r>
          </w:ins>
          <w:r>
            <w:t>‬</w:t>
          </w:r>
          <w:r>
            <w:t>‬</w:t>
          </w:r>
        </w:dir>
      </w:dir>
    </w:p>
    <w:p w:rsidR="00287992" w:rsidRPr="009B6BCA" w:rsidRDefault="00287992" w:rsidP="00287992">
      <w:pPr>
        <w:pStyle w:val="NurText"/>
        <w:bidi/>
        <w:rPr>
          <w:del w:id="1733" w:author="Transkribus" w:date="2019-12-11T14:30:00Z"/>
          <w:rFonts w:ascii="Courier New" w:hAnsi="Courier New" w:cs="Courier New"/>
        </w:rPr>
      </w:pPr>
      <w:r w:rsidRPr="00EE6742">
        <w:rPr>
          <w:rFonts w:ascii="Courier New" w:hAnsi="Courier New" w:cs="Courier New"/>
          <w:rtl/>
        </w:rPr>
        <w:t xml:space="preserve">وتناول ما </w:t>
      </w:r>
      <w:del w:id="1734" w:author="Transkribus" w:date="2019-12-11T14:30:00Z">
        <w:r w:rsidRPr="009B6BCA">
          <w:rPr>
            <w:rFonts w:ascii="Courier New" w:hAnsi="Courier New" w:cs="Courier New"/>
            <w:rtl/>
          </w:rPr>
          <w:delText>اوصاه</w:delText>
        </w:r>
      </w:del>
      <w:ins w:id="1735" w:author="Transkribus" w:date="2019-12-11T14:30:00Z">
        <w:r w:rsidRPr="00EE6742">
          <w:rPr>
            <w:rFonts w:ascii="Courier New" w:hAnsi="Courier New" w:cs="Courier New"/>
            <w:rtl/>
          </w:rPr>
          <w:t>أو ساء</w:t>
        </w:r>
      </w:ins>
      <w:r w:rsidRPr="00EE6742">
        <w:rPr>
          <w:rFonts w:ascii="Courier New" w:hAnsi="Courier New" w:cs="Courier New"/>
          <w:rtl/>
        </w:rPr>
        <w:t xml:space="preserve"> به واس</w:t>
      </w:r>
      <w:del w:id="1736" w:author="Transkribus" w:date="2019-12-11T14:30:00Z">
        <w:r w:rsidRPr="009B6BCA">
          <w:rPr>
            <w:rFonts w:ascii="Courier New" w:hAnsi="Courier New" w:cs="Courier New"/>
            <w:rtl/>
          </w:rPr>
          <w:delText>ت</w:delText>
        </w:r>
      </w:del>
      <w:r w:rsidRPr="00EE6742">
        <w:rPr>
          <w:rFonts w:ascii="Courier New" w:hAnsi="Courier New" w:cs="Courier New"/>
          <w:rtl/>
        </w:rPr>
        <w:t xml:space="preserve">مر على </w:t>
      </w:r>
      <w:del w:id="1737" w:author="Transkribus" w:date="2019-12-11T14:30:00Z">
        <w:r w:rsidRPr="009B6BCA">
          <w:rPr>
            <w:rFonts w:ascii="Courier New" w:hAnsi="Courier New" w:cs="Courier New"/>
            <w:rtl/>
          </w:rPr>
          <w:delText>ذلك مدة فصلح لونه واعتدل مزاجه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287992" w:rsidRPr="00EE6742" w:rsidRDefault="00287992" w:rsidP="00287992">
      <w:pPr>
        <w:pStyle w:val="NurText"/>
        <w:bidi/>
        <w:rPr>
          <w:ins w:id="1738" w:author="Transkribus" w:date="2019-12-11T14:30:00Z"/>
          <w:rFonts w:ascii="Courier New" w:hAnsi="Courier New" w:cs="Courier New"/>
        </w:rPr>
      </w:pPr>
      <w:dir w:val="rtl">
        <w:dir w:val="rtl">
          <w:del w:id="1739" w:author="Transkribus" w:date="2019-12-11T14:30:00Z">
            <w:r w:rsidRPr="009B6BCA">
              <w:rPr>
                <w:rFonts w:ascii="Courier New" w:hAnsi="Courier New" w:cs="Courier New"/>
                <w:rtl/>
              </w:rPr>
              <w:delText>اقول</w:delText>
            </w:r>
          </w:del>
          <w:ins w:id="1740" w:author="Transkribus" w:date="2019-12-11T14:30:00Z">
            <w:r w:rsidRPr="00EE6742">
              <w:rPr>
                <w:rFonts w:ascii="Courier New" w:hAnsi="Courier New" w:cs="Courier New"/>
                <w:rtl/>
              </w:rPr>
              <w:t>ذلكمدة فصلحلونه واعثدل مراجة أأقول ا</w:t>
            </w:r>
          </w:ins>
          <w:r w:rsidRPr="00EE6742">
            <w:rPr>
              <w:rFonts w:ascii="Courier New" w:hAnsi="Courier New" w:cs="Courier New"/>
              <w:rtl/>
            </w:rPr>
            <w:t xml:space="preserve"> وهذا </w:t>
          </w:r>
          <w:del w:id="1741" w:author="Transkribus" w:date="2019-12-11T14:30:00Z">
            <w:r w:rsidRPr="009B6BCA">
              <w:rPr>
                <w:rFonts w:ascii="Courier New" w:hAnsi="Courier New" w:cs="Courier New"/>
                <w:rtl/>
              </w:rPr>
              <w:delText xml:space="preserve">اقناع </w:delText>
            </w:r>
          </w:del>
          <w:ins w:id="1742" w:author="Transkribus" w:date="2019-12-11T14:30:00Z">
            <w:r w:rsidRPr="00EE6742">
              <w:rPr>
                <w:rFonts w:ascii="Courier New" w:hAnsi="Courier New" w:cs="Courier New"/>
                <w:rtl/>
              </w:rPr>
              <w:t>الناح</w:t>
            </w:r>
          </w:ins>
          <w:r>
            <w:t>‬</w:t>
          </w:r>
          <w:r>
            <w:t>‬</w:t>
          </w:r>
        </w:dir>
      </w:dir>
    </w:p>
    <w:p w:rsidR="00287992" w:rsidRPr="009B6BCA" w:rsidRDefault="00287992" w:rsidP="00287992">
      <w:pPr>
        <w:pStyle w:val="NurText"/>
        <w:bidi/>
        <w:rPr>
          <w:del w:id="1743" w:author="Transkribus" w:date="2019-12-11T14:30:00Z"/>
          <w:rFonts w:ascii="Courier New" w:hAnsi="Courier New" w:cs="Courier New"/>
        </w:rPr>
      </w:pPr>
      <w:r w:rsidRPr="00EE6742">
        <w:rPr>
          <w:rFonts w:ascii="Courier New" w:hAnsi="Courier New" w:cs="Courier New"/>
          <w:rtl/>
        </w:rPr>
        <w:t xml:space="preserve">حسن </w:t>
      </w:r>
      <w:del w:id="1744" w:author="Transkribus" w:date="2019-12-11T14:30:00Z">
        <w:r w:rsidRPr="009B6BCA">
          <w:rPr>
            <w:rFonts w:ascii="Courier New" w:hAnsi="Courier New" w:cs="Courier New"/>
            <w:rtl/>
          </w:rPr>
          <w:delText>اوجده</w:delText>
        </w:r>
      </w:del>
      <w:ins w:id="1745" w:author="Transkribus" w:date="2019-12-11T14:30:00Z">
        <w:r w:rsidRPr="00EE6742">
          <w:rPr>
            <w:rFonts w:ascii="Courier New" w:hAnsi="Courier New" w:cs="Courier New"/>
            <w:rtl/>
          </w:rPr>
          <w:t>أو جده</w:t>
        </w:r>
      </w:ins>
      <w:r w:rsidRPr="00EE6742">
        <w:rPr>
          <w:rFonts w:ascii="Courier New" w:hAnsi="Courier New" w:cs="Courier New"/>
          <w:rtl/>
        </w:rPr>
        <w:t xml:space="preserve"> لمن </w:t>
      </w:r>
      <w:del w:id="1746" w:author="Transkribus" w:date="2019-12-11T14:30:00Z">
        <w:r w:rsidRPr="009B6BCA">
          <w:rPr>
            <w:rFonts w:ascii="Courier New" w:hAnsi="Courier New" w:cs="Courier New"/>
            <w:rtl/>
          </w:rPr>
          <w:delText>اراد علاجه وتدبير بليغ فى حفظ صحته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287992" w:rsidRPr="00EE6742" w:rsidRDefault="00287992" w:rsidP="00287992">
      <w:pPr>
        <w:pStyle w:val="NurText"/>
        <w:bidi/>
        <w:rPr>
          <w:ins w:id="1747" w:author="Transkribus" w:date="2019-12-11T14:30:00Z"/>
          <w:rFonts w:ascii="Courier New" w:hAnsi="Courier New" w:cs="Courier New"/>
        </w:rPr>
      </w:pPr>
      <w:dir w:val="rtl">
        <w:dir w:val="rtl">
          <w:ins w:id="1748" w:author="Transkribus" w:date="2019-12-11T14:30:00Z">
            <w:r w:rsidRPr="00EE6742">
              <w:rPr>
                <w:rFonts w:ascii="Courier New" w:hAnsi="Courier New" w:cs="Courier New"/>
                <w:rtl/>
              </w:rPr>
              <w:t xml:space="preserve">أر ادعلاجه وبديير بليع فى حفط مجيه </w:t>
            </w:r>
          </w:ins>
          <w:r w:rsidRPr="00EE6742">
            <w:rPr>
              <w:rFonts w:ascii="Courier New" w:hAnsi="Courier New" w:cs="Courier New"/>
              <w:rtl/>
            </w:rPr>
            <w:t>وذلك ا</w:t>
          </w:r>
          <w:ins w:id="1749" w:author="Transkribus" w:date="2019-12-11T14:30:00Z">
            <w:r w:rsidRPr="00EE6742">
              <w:rPr>
                <w:rFonts w:ascii="Courier New" w:hAnsi="Courier New" w:cs="Courier New"/>
                <w:rtl/>
              </w:rPr>
              <w:t>ب</w:t>
            </w:r>
          </w:ins>
          <w:r w:rsidRPr="00EE6742">
            <w:rPr>
              <w:rFonts w:ascii="Courier New" w:hAnsi="Courier New" w:cs="Courier New"/>
              <w:rtl/>
            </w:rPr>
            <w:t xml:space="preserve">ن الوزير كان </w:t>
          </w:r>
          <w:del w:id="1750" w:author="Transkribus" w:date="2019-12-11T14:30:00Z">
            <w:r w:rsidRPr="009B6BCA">
              <w:rPr>
                <w:rFonts w:ascii="Courier New" w:hAnsi="Courier New" w:cs="Courier New"/>
                <w:rtl/>
              </w:rPr>
              <w:delText>عبل البدن تام</w:delText>
            </w:r>
          </w:del>
          <w:ins w:id="1751" w:author="Transkribus" w:date="2019-12-11T14:30:00Z">
            <w:r w:rsidRPr="00EE6742">
              <w:rPr>
                <w:rFonts w:ascii="Courier New" w:hAnsi="Courier New" w:cs="Courier New"/>
                <w:rtl/>
              </w:rPr>
              <w:t>عبيل</w:t>
            </w:r>
          </w:ins>
          <w:r>
            <w:t>‬</w:t>
          </w:r>
          <w:r>
            <w:t>‬</w:t>
          </w:r>
        </w:dir>
      </w:dir>
    </w:p>
    <w:p w:rsidR="00287992" w:rsidRPr="009B6BCA" w:rsidRDefault="00287992" w:rsidP="00287992">
      <w:pPr>
        <w:pStyle w:val="NurText"/>
        <w:bidi/>
        <w:rPr>
          <w:del w:id="1752" w:author="Transkribus" w:date="2019-12-11T14:30:00Z"/>
          <w:rFonts w:ascii="Courier New" w:hAnsi="Courier New" w:cs="Courier New"/>
        </w:rPr>
      </w:pPr>
      <w:ins w:id="1753" w:author="Transkribus" w:date="2019-12-11T14:30:00Z">
        <w:r w:rsidRPr="00EE6742">
          <w:rPr>
            <w:rFonts w:ascii="Courier New" w:hAnsi="Courier New" w:cs="Courier New"/>
            <w:rtl/>
          </w:rPr>
          <w:t>البسدن ثام</w:t>
        </w:r>
      </w:ins>
      <w:r w:rsidRPr="00EE6742">
        <w:rPr>
          <w:rFonts w:ascii="Courier New" w:hAnsi="Courier New" w:cs="Courier New"/>
          <w:rtl/>
        </w:rPr>
        <w:t xml:space="preserve"> البنية قوى التركيب </w:t>
      </w:r>
      <w:del w:id="1754" w:author="Transkribus" w:date="2019-12-11T14:30:00Z">
        <w:r w:rsidRPr="009B6BCA">
          <w:rPr>
            <w:rFonts w:ascii="Courier New" w:hAnsi="Courier New" w:cs="Courier New"/>
            <w:rtl/>
          </w:rPr>
          <w:delText>جيد الاستمراء</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287992" w:rsidRPr="00EE6742" w:rsidRDefault="00287992" w:rsidP="00287992">
      <w:pPr>
        <w:pStyle w:val="NurText"/>
        <w:bidi/>
        <w:rPr>
          <w:ins w:id="1755" w:author="Transkribus" w:date="2019-12-11T14:30:00Z"/>
          <w:rFonts w:ascii="Courier New" w:hAnsi="Courier New" w:cs="Courier New"/>
        </w:rPr>
      </w:pPr>
      <w:dir w:val="rtl">
        <w:dir w:val="rtl">
          <w:del w:id="1756" w:author="Transkribus" w:date="2019-12-11T14:30:00Z">
            <w:r w:rsidRPr="009B6BCA">
              <w:rPr>
                <w:rFonts w:ascii="Courier New" w:hAnsi="Courier New" w:cs="Courier New"/>
                <w:rtl/>
              </w:rPr>
              <w:delText>فكانت اعضاؤه ترزا من لحم</w:delText>
            </w:r>
          </w:del>
          <w:ins w:id="1757" w:author="Transkribus" w:date="2019-12-11T14:30:00Z">
            <w:r w:rsidRPr="00EE6742">
              <w:rPr>
                <w:rFonts w:ascii="Courier New" w:hAnsi="Courier New" w:cs="Courier New"/>
                <w:rtl/>
              </w:rPr>
              <w:t>عبد الاسمراء فكاتت اعشاقم تررأمن لجم</w:t>
            </w:r>
          </w:ins>
          <w:r w:rsidRPr="00EE6742">
            <w:rPr>
              <w:rFonts w:ascii="Courier New" w:hAnsi="Courier New" w:cs="Courier New"/>
              <w:rtl/>
            </w:rPr>
            <w:t xml:space="preserve"> الدجاج بدم</w:t>
          </w:r>
          <w:del w:id="1758" w:author="Transkribus" w:date="2019-12-11T14:30:00Z">
            <w:r w:rsidRPr="009B6BCA">
              <w:rPr>
                <w:rFonts w:ascii="Courier New" w:hAnsi="Courier New" w:cs="Courier New"/>
                <w:rtl/>
              </w:rPr>
              <w:delText xml:space="preserve"> ل</w:delText>
            </w:r>
          </w:del>
          <w:r>
            <w:t>‬</w:t>
          </w:r>
          <w:r>
            <w:t>‬</w:t>
          </w:r>
        </w:dir>
      </w:dir>
    </w:p>
    <w:p w:rsidR="00287992" w:rsidRPr="00EE6742" w:rsidRDefault="00287992" w:rsidP="00287992">
      <w:pPr>
        <w:pStyle w:val="NurText"/>
        <w:bidi/>
        <w:rPr>
          <w:rFonts w:ascii="Courier New" w:hAnsi="Courier New" w:cs="Courier New"/>
        </w:rPr>
      </w:pPr>
      <w:ins w:id="1759" w:author="Transkribus" w:date="2019-12-11T14:30:00Z">
        <w:r w:rsidRPr="00EE6742">
          <w:rPr>
            <w:rFonts w:ascii="Courier New" w:hAnsi="Courier New" w:cs="Courier New"/>
            <w:rtl/>
          </w:rPr>
          <w:t>ا</w:t>
        </w:r>
      </w:ins>
      <w:r w:rsidRPr="00EE6742">
        <w:rPr>
          <w:rFonts w:ascii="Courier New" w:hAnsi="Courier New" w:cs="Courier New"/>
          <w:rtl/>
        </w:rPr>
        <w:t xml:space="preserve">طيف وهى </w:t>
      </w:r>
      <w:del w:id="1760" w:author="Transkribus" w:date="2019-12-11T14:30:00Z">
        <w:r w:rsidRPr="009B6BCA">
          <w:rPr>
            <w:rFonts w:ascii="Courier New" w:hAnsi="Courier New" w:cs="Courier New"/>
            <w:rtl/>
          </w:rPr>
          <w:delText>ت</w:delText>
        </w:r>
      </w:del>
      <w:r w:rsidRPr="00EE6742">
        <w:rPr>
          <w:rFonts w:ascii="Courier New" w:hAnsi="Courier New" w:cs="Courier New"/>
          <w:rtl/>
        </w:rPr>
        <w:t xml:space="preserve">حتاج الى غذاء </w:t>
      </w:r>
      <w:del w:id="1761" w:author="Transkribus" w:date="2019-12-11T14:30:00Z">
        <w:r w:rsidRPr="009B6BCA">
          <w:rPr>
            <w:rFonts w:ascii="Courier New" w:hAnsi="Courier New" w:cs="Courier New"/>
            <w:rtl/>
          </w:rPr>
          <w:delText>اغلط منه وامتن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762" w:author="Transkribus" w:date="2019-12-11T14:30:00Z">
        <w:r w:rsidRPr="00EE6742">
          <w:rPr>
            <w:rFonts w:ascii="Courier New" w:hAnsi="Courier New" w:cs="Courier New"/>
            <w:rtl/>
          </w:rPr>
          <w:t>أغلظ ميه وأمن تلمالازم اكل طم الصان صار بتولدله منه</w:t>
        </w:r>
      </w:ins>
    </w:p>
    <w:p w:rsidR="00287992" w:rsidRPr="009B6BCA" w:rsidRDefault="00287992" w:rsidP="00287992">
      <w:pPr>
        <w:pStyle w:val="NurText"/>
        <w:bidi/>
        <w:rPr>
          <w:del w:id="1763" w:author="Transkribus" w:date="2019-12-11T14:30:00Z"/>
          <w:rFonts w:ascii="Courier New" w:hAnsi="Courier New" w:cs="Courier New"/>
        </w:rPr>
      </w:pPr>
      <w:dir w:val="rtl">
        <w:dir w:val="rtl">
          <w:del w:id="1764" w:author="Transkribus" w:date="2019-12-11T14:30:00Z">
            <w:r w:rsidRPr="009B6BCA">
              <w:rPr>
                <w:rFonts w:ascii="Courier New" w:hAnsi="Courier New" w:cs="Courier New"/>
                <w:rtl/>
              </w:rPr>
              <w:delText xml:space="preserve">فلما لازم اكل لحم الضان صار يتولد له منه </w:delText>
            </w:r>
          </w:del>
          <w:r w:rsidRPr="00EE6742">
            <w:rPr>
              <w:rFonts w:ascii="Courier New" w:hAnsi="Courier New" w:cs="Courier New"/>
              <w:rtl/>
            </w:rPr>
            <w:t>دم م</w:t>
          </w:r>
          <w:del w:id="1765" w:author="Transkribus" w:date="2019-12-11T14:30:00Z">
            <w:r w:rsidRPr="009B6BCA">
              <w:rPr>
                <w:rFonts w:ascii="Courier New" w:hAnsi="Courier New" w:cs="Courier New"/>
                <w:rtl/>
              </w:rPr>
              <w:delText>تي</w:delText>
            </w:r>
          </w:del>
          <w:r w:rsidRPr="00EE6742">
            <w:rPr>
              <w:rFonts w:ascii="Courier New" w:hAnsi="Courier New" w:cs="Courier New"/>
              <w:rtl/>
            </w:rPr>
            <w:t>ن</w:t>
          </w:r>
          <w:ins w:id="1766" w:author="Transkribus" w:date="2019-12-11T14:30:00Z">
            <w:r w:rsidRPr="00EE6742">
              <w:rPr>
                <w:rFonts w:ascii="Courier New" w:hAnsi="Courier New" w:cs="Courier New"/>
                <w:rtl/>
              </w:rPr>
              <w:t>ان</w:t>
            </w:r>
          </w:ins>
          <w:r w:rsidRPr="00EE6742">
            <w:rPr>
              <w:rFonts w:ascii="Courier New" w:hAnsi="Courier New" w:cs="Courier New"/>
              <w:rtl/>
            </w:rPr>
            <w:t xml:space="preserve"> يقوم </w:t>
          </w:r>
          <w:del w:id="1767" w:author="Transkribus" w:date="2019-12-11T14:30:00Z">
            <w:r w:rsidRPr="009B6BCA">
              <w:rPr>
                <w:rFonts w:ascii="Courier New" w:hAnsi="Courier New" w:cs="Courier New"/>
                <w:rtl/>
              </w:rPr>
              <w:delText>بكفاية ما تحتاج اليه اعضاؤه</w:delText>
            </w:r>
          </w:del>
          <w:ins w:id="1768" w:author="Transkribus" w:date="2019-12-11T14:30:00Z">
            <w:r w:rsidRPr="00EE6742">
              <w:rPr>
                <w:rFonts w:ascii="Courier New" w:hAnsi="Courier New" w:cs="Courier New"/>
                <w:rtl/>
              </w:rPr>
              <w:t>بكفافة ماتحتاج البه أعصاؤه</w:t>
            </w:r>
          </w:ins>
          <w:r w:rsidRPr="00EE6742">
            <w:rPr>
              <w:rFonts w:ascii="Courier New" w:hAnsi="Courier New" w:cs="Courier New"/>
              <w:rtl/>
            </w:rPr>
            <w:t xml:space="preserve"> فصلح </w:t>
          </w:r>
          <w:del w:id="1769" w:author="Transkribus" w:date="2019-12-11T14:30:00Z">
            <w:r w:rsidRPr="009B6BCA">
              <w:rPr>
                <w:rFonts w:ascii="Courier New" w:hAnsi="Courier New" w:cs="Courier New"/>
                <w:rtl/>
              </w:rPr>
              <w:delText>مزاجه وظهر لونه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287992" w:rsidRPr="00EE6742" w:rsidRDefault="00287992" w:rsidP="00287992">
      <w:pPr>
        <w:pStyle w:val="NurText"/>
        <w:bidi/>
        <w:rPr>
          <w:rFonts w:ascii="Courier New" w:hAnsi="Courier New" w:cs="Courier New"/>
        </w:rPr>
      </w:pPr>
      <w:dir w:val="rtl">
        <w:dir w:val="rtl">
          <w:del w:id="1770" w:author="Transkribus" w:date="2019-12-11T14:30:00Z">
            <w:r w:rsidRPr="009B6BCA">
              <w:rPr>
                <w:rFonts w:ascii="Courier New" w:hAnsi="Courier New" w:cs="Courier New"/>
                <w:rtl/>
              </w:rPr>
              <w:delText>وكان مولد الشيخ</w:delText>
            </w:r>
          </w:del>
          <w:ins w:id="1771" w:author="Transkribus" w:date="2019-12-11T14:30:00Z">
            <w:r w:rsidRPr="00EE6742">
              <w:rPr>
                <w:rFonts w:ascii="Courier New" w:hAnsi="Courier New" w:cs="Courier New"/>
                <w:rtl/>
              </w:rPr>
              <w:t>مراحه وطهرلونه أو كان امولد الشيح</w:t>
            </w:r>
          </w:ins>
          <w:r w:rsidRPr="00EE6742">
            <w:rPr>
              <w:rFonts w:ascii="Courier New" w:hAnsi="Courier New" w:cs="Courier New"/>
              <w:rtl/>
            </w:rPr>
            <w:t xml:space="preserve"> رضى</w:t>
          </w:r>
          <w:r>
            <w:t>‬</w:t>
          </w:r>
          <w:r>
            <w:t>‬</w:t>
          </w:r>
        </w:dir>
      </w:dir>
    </w:p>
    <w:p w:rsidR="00287992" w:rsidRPr="00EE6742" w:rsidRDefault="00287992" w:rsidP="00287992">
      <w:pPr>
        <w:pStyle w:val="NurText"/>
        <w:bidi/>
        <w:rPr>
          <w:ins w:id="1772" w:author="Transkribus" w:date="2019-12-11T14:30:00Z"/>
          <w:rFonts w:ascii="Courier New" w:hAnsi="Courier New" w:cs="Courier New"/>
        </w:rPr>
      </w:pPr>
      <w:r w:rsidRPr="00EE6742">
        <w:rPr>
          <w:rFonts w:ascii="Courier New" w:hAnsi="Courier New" w:cs="Courier New"/>
          <w:rtl/>
        </w:rPr>
        <w:t>الدين الر</w:t>
      </w:r>
      <w:del w:id="1773" w:author="Transkribus" w:date="2019-12-11T14:30:00Z">
        <w:r w:rsidRPr="009B6BCA">
          <w:rPr>
            <w:rFonts w:ascii="Courier New" w:hAnsi="Courier New" w:cs="Courier New"/>
            <w:rtl/>
          </w:rPr>
          <w:delText>ح</w:delText>
        </w:r>
      </w:del>
      <w:ins w:id="1774" w:author="Transkribus" w:date="2019-12-11T14:30:00Z">
        <w:r w:rsidRPr="00EE6742">
          <w:rPr>
            <w:rFonts w:ascii="Courier New" w:hAnsi="Courier New" w:cs="Courier New"/>
            <w:rtl/>
          </w:rPr>
          <w:t>خ</w:t>
        </w:r>
      </w:ins>
      <w:r w:rsidRPr="00EE6742">
        <w:rPr>
          <w:rFonts w:ascii="Courier New" w:hAnsi="Courier New" w:cs="Courier New"/>
          <w:rtl/>
        </w:rPr>
        <w:t xml:space="preserve">بى فى شهر جمادى </w:t>
      </w:r>
      <w:del w:id="1775" w:author="Transkribus" w:date="2019-12-11T14:30:00Z">
        <w:r w:rsidRPr="009B6BCA">
          <w:rPr>
            <w:rFonts w:ascii="Courier New" w:hAnsi="Courier New" w:cs="Courier New"/>
            <w:rtl/>
          </w:rPr>
          <w:delText>الاولى سنة اربع وثلاثين وخمسمائة بجزيرة</w:delText>
        </w:r>
      </w:del>
      <w:ins w:id="1776" w:author="Transkribus" w:date="2019-12-11T14:30:00Z">
        <w:r w:rsidRPr="00EE6742">
          <w:rPr>
            <w:rFonts w:ascii="Courier New" w:hAnsi="Courier New" w:cs="Courier New"/>
            <w:rtl/>
          </w:rPr>
          <w:t>الأولى سثة أزريع وقلائين وخمسماثة مجزيرة</w:t>
        </w:r>
      </w:ins>
      <w:r w:rsidRPr="00EE6742">
        <w:rPr>
          <w:rFonts w:ascii="Courier New" w:hAnsi="Courier New" w:cs="Courier New"/>
          <w:rtl/>
        </w:rPr>
        <w:t xml:space="preserve"> ابن عمر وكان</w:t>
      </w:r>
      <w:del w:id="1777" w:author="Transkribus" w:date="2019-12-11T14:30:00Z">
        <w:r w:rsidRPr="009B6BCA">
          <w:rPr>
            <w:rFonts w:ascii="Courier New" w:hAnsi="Courier New" w:cs="Courier New"/>
            <w:rtl/>
          </w:rPr>
          <w:delText xml:space="preserve"> اول مرضه</w:delText>
        </w:r>
      </w:del>
    </w:p>
    <w:p w:rsidR="00287992" w:rsidRPr="00EE6742" w:rsidRDefault="00287992" w:rsidP="00287992">
      <w:pPr>
        <w:pStyle w:val="NurText"/>
        <w:bidi/>
        <w:rPr>
          <w:ins w:id="1778" w:author="Transkribus" w:date="2019-12-11T14:30:00Z"/>
          <w:rFonts w:ascii="Courier New" w:hAnsi="Courier New" w:cs="Courier New"/>
        </w:rPr>
      </w:pPr>
      <w:ins w:id="1779" w:author="Transkribus" w:date="2019-12-11T14:30:00Z">
        <w:r w:rsidRPr="00EE6742">
          <w:rPr>
            <w:rFonts w:ascii="Courier New" w:hAnsi="Courier New" w:cs="Courier New"/>
            <w:rtl/>
          </w:rPr>
          <w:t>أول مرغه</w:t>
        </w:r>
      </w:ins>
      <w:r w:rsidRPr="00EE6742">
        <w:rPr>
          <w:rFonts w:ascii="Courier New" w:hAnsi="Courier New" w:cs="Courier New"/>
          <w:rtl/>
        </w:rPr>
        <w:t xml:space="preserve"> فى يوم </w:t>
      </w:r>
      <w:del w:id="1780" w:author="Transkribus" w:date="2019-12-11T14:30:00Z">
        <w:r w:rsidRPr="009B6BCA">
          <w:rPr>
            <w:rFonts w:ascii="Courier New" w:hAnsi="Courier New" w:cs="Courier New"/>
            <w:rtl/>
          </w:rPr>
          <w:delText>عيد الاضحى</w:delText>
        </w:r>
      </w:del>
      <w:ins w:id="1781" w:author="Transkribus" w:date="2019-12-11T14:30:00Z">
        <w:r w:rsidRPr="00EE6742">
          <w:rPr>
            <w:rFonts w:ascii="Courier New" w:hAnsi="Courier New" w:cs="Courier New"/>
            <w:rtl/>
          </w:rPr>
          <w:t>عبد الاشحى</w:t>
        </w:r>
      </w:ins>
      <w:r w:rsidRPr="00EE6742">
        <w:rPr>
          <w:rFonts w:ascii="Courier New" w:hAnsi="Courier New" w:cs="Courier New"/>
          <w:rtl/>
        </w:rPr>
        <w:t xml:space="preserve"> من </w:t>
      </w:r>
      <w:del w:id="1782" w:author="Transkribus" w:date="2019-12-11T14:30:00Z">
        <w:r w:rsidRPr="009B6BCA">
          <w:rPr>
            <w:rFonts w:ascii="Courier New" w:hAnsi="Courier New" w:cs="Courier New"/>
            <w:rtl/>
          </w:rPr>
          <w:delText>سنة ثلاثين وستمائة ووفاته رحمه</w:delText>
        </w:r>
      </w:del>
      <w:ins w:id="1783" w:author="Transkribus" w:date="2019-12-11T14:30:00Z">
        <w:r w:rsidRPr="00EE6742">
          <w:rPr>
            <w:rFonts w:ascii="Courier New" w:hAnsi="Courier New" w:cs="Courier New"/>
            <w:rtl/>
          </w:rPr>
          <w:t>صثة ثلاقين وسثماكة ووفاله رجمه</w:t>
        </w:r>
      </w:ins>
      <w:r w:rsidRPr="00EE6742">
        <w:rPr>
          <w:rFonts w:ascii="Courier New" w:hAnsi="Courier New" w:cs="Courier New"/>
          <w:rtl/>
        </w:rPr>
        <w:t xml:space="preserve"> الله </w:t>
      </w:r>
      <w:del w:id="1784" w:author="Transkribus" w:date="2019-12-11T14:30:00Z">
        <w:r w:rsidRPr="009B6BCA">
          <w:rPr>
            <w:rFonts w:ascii="Courier New" w:hAnsi="Courier New" w:cs="Courier New"/>
            <w:rtl/>
          </w:rPr>
          <w:delText xml:space="preserve">بكرة يوم الاحد </w:delText>
        </w:r>
      </w:del>
      <w:ins w:id="1785" w:author="Transkribus" w:date="2019-12-11T14:30:00Z">
        <w:r w:rsidRPr="00EE6742">
          <w:rPr>
            <w:rFonts w:ascii="Courier New" w:hAnsi="Courier New" w:cs="Courier New"/>
            <w:rtl/>
          </w:rPr>
          <w:t>بكره وم الأحمد</w:t>
        </w:r>
      </w:ins>
    </w:p>
    <w:p w:rsidR="00287992" w:rsidRPr="009B6BCA" w:rsidRDefault="00287992" w:rsidP="00287992">
      <w:pPr>
        <w:pStyle w:val="NurText"/>
        <w:bidi/>
        <w:rPr>
          <w:del w:id="1786" w:author="Transkribus" w:date="2019-12-11T14:30:00Z"/>
          <w:rFonts w:ascii="Courier New" w:hAnsi="Courier New" w:cs="Courier New"/>
        </w:rPr>
      </w:pPr>
      <w:r w:rsidRPr="00EE6742">
        <w:rPr>
          <w:rFonts w:ascii="Courier New" w:hAnsi="Courier New" w:cs="Courier New"/>
          <w:rtl/>
        </w:rPr>
        <w:t>العاشر من الم</w:t>
      </w:r>
      <w:del w:id="1787" w:author="Transkribus" w:date="2019-12-11T14:30:00Z">
        <w:r w:rsidRPr="009B6BCA">
          <w:rPr>
            <w:rFonts w:ascii="Courier New" w:hAnsi="Courier New" w:cs="Courier New"/>
            <w:rtl/>
          </w:rPr>
          <w:delText>ح</w:delText>
        </w:r>
      </w:del>
      <w:ins w:id="1788" w:author="Transkribus" w:date="2019-12-11T14:30:00Z">
        <w:r w:rsidRPr="00EE6742">
          <w:rPr>
            <w:rFonts w:ascii="Courier New" w:hAnsi="Courier New" w:cs="Courier New"/>
            <w:rtl/>
          </w:rPr>
          <w:t>ج</w:t>
        </w:r>
      </w:ins>
      <w:r w:rsidRPr="00EE6742">
        <w:rPr>
          <w:rFonts w:ascii="Courier New" w:hAnsi="Courier New" w:cs="Courier New"/>
          <w:rtl/>
        </w:rPr>
        <w:t xml:space="preserve">رم سنة احدى </w:t>
      </w:r>
      <w:del w:id="1789" w:author="Transkribus" w:date="2019-12-11T14:30:00Z">
        <w:r w:rsidRPr="009B6BCA">
          <w:rPr>
            <w:rFonts w:ascii="Courier New" w:hAnsi="Courier New" w:cs="Courier New"/>
            <w:rtl/>
          </w:rPr>
          <w:delText>وثلاثين وستمائة بدمشق ودفن بجبل</w:delText>
        </w:r>
      </w:del>
      <w:ins w:id="1790" w:author="Transkribus" w:date="2019-12-11T14:30:00Z">
        <w:r w:rsidRPr="00EE6742">
          <w:rPr>
            <w:rFonts w:ascii="Courier New" w:hAnsi="Courier New" w:cs="Courier New"/>
            <w:rtl/>
          </w:rPr>
          <w:t>وبلانين وستماثة بد مسق ودقن مجيل</w:t>
        </w:r>
      </w:ins>
      <w:r w:rsidRPr="00EE6742">
        <w:rPr>
          <w:rFonts w:ascii="Courier New" w:hAnsi="Courier New" w:cs="Courier New"/>
          <w:rtl/>
        </w:rPr>
        <w:t xml:space="preserve"> قاسيون</w:t>
      </w:r>
      <w:del w:id="179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287992" w:rsidRPr="00EE6742" w:rsidRDefault="00287992" w:rsidP="00287992">
      <w:pPr>
        <w:pStyle w:val="NurText"/>
        <w:bidi/>
        <w:rPr>
          <w:ins w:id="1792" w:author="Transkribus" w:date="2019-12-11T14:30:00Z"/>
          <w:rFonts w:ascii="Courier New" w:hAnsi="Courier New" w:cs="Courier New"/>
        </w:rPr>
      </w:pPr>
      <w:dir w:val="rtl">
        <w:dir w:val="rtl">
          <w:del w:id="1793" w:author="Transkribus" w:date="2019-12-11T14:30:00Z">
            <w:r w:rsidRPr="009B6BCA">
              <w:rPr>
                <w:rFonts w:ascii="Courier New" w:hAnsi="Courier New" w:cs="Courier New"/>
                <w:rtl/>
              </w:rPr>
              <w:delText>فعاش</w:delText>
            </w:r>
          </w:del>
          <w:ins w:id="1794" w:author="Transkribus" w:date="2019-12-11T14:30:00Z">
            <w:r w:rsidRPr="00EE6742">
              <w:rPr>
                <w:rFonts w:ascii="Courier New" w:hAnsi="Courier New" w:cs="Courier New"/>
                <w:rtl/>
              </w:rPr>
              <w:t xml:space="preserve"> فعاض</w:t>
            </w:r>
          </w:ins>
          <w:r w:rsidRPr="00EE6742">
            <w:rPr>
              <w:rFonts w:ascii="Courier New" w:hAnsi="Courier New" w:cs="Courier New"/>
              <w:rtl/>
            </w:rPr>
            <w:t xml:space="preserve"> نحو </w:t>
          </w:r>
          <w:del w:id="1795" w:author="Transkribus" w:date="2019-12-11T14:30:00Z">
            <w:r w:rsidRPr="009B6BCA">
              <w:rPr>
                <w:rFonts w:ascii="Courier New" w:hAnsi="Courier New" w:cs="Courier New"/>
                <w:rtl/>
              </w:rPr>
              <w:delText>المائة سنة</w:delText>
            </w:r>
          </w:del>
          <w:ins w:id="1796" w:author="Transkribus" w:date="2019-12-11T14:30:00Z">
            <w:r w:rsidRPr="00EE6742">
              <w:rPr>
                <w:rFonts w:ascii="Courier New" w:hAnsi="Courier New" w:cs="Courier New"/>
                <w:rtl/>
              </w:rPr>
              <w:t>المسائة</w:t>
            </w:r>
          </w:ins>
          <w:r>
            <w:t>‬</w:t>
          </w:r>
          <w:r>
            <w:t>‬</w:t>
          </w:r>
        </w:dir>
      </w:dir>
    </w:p>
    <w:p w:rsidR="00287992" w:rsidRPr="00EE6742" w:rsidRDefault="00287992" w:rsidP="00287992">
      <w:pPr>
        <w:pStyle w:val="NurText"/>
        <w:bidi/>
        <w:rPr>
          <w:rFonts w:ascii="Courier New" w:hAnsi="Courier New" w:cs="Courier New"/>
        </w:rPr>
      </w:pPr>
      <w:ins w:id="1797" w:author="Transkribus" w:date="2019-12-11T14:30:00Z">
        <w:r w:rsidRPr="00EE6742">
          <w:rPr>
            <w:rFonts w:ascii="Courier New" w:hAnsi="Courier New" w:cs="Courier New"/>
            <w:rtl/>
          </w:rPr>
          <w:t>حيسفة</w:t>
        </w:r>
      </w:ins>
      <w:r w:rsidRPr="00EE6742">
        <w:rPr>
          <w:rFonts w:ascii="Courier New" w:hAnsi="Courier New" w:cs="Courier New"/>
          <w:rtl/>
        </w:rPr>
        <w:t xml:space="preserve"> ولم </w:t>
      </w:r>
      <w:del w:id="1798" w:author="Transkribus" w:date="2019-12-11T14:30:00Z">
        <w:r w:rsidRPr="009B6BCA">
          <w:rPr>
            <w:rFonts w:ascii="Courier New" w:hAnsi="Courier New" w:cs="Courier New"/>
            <w:rtl/>
          </w:rPr>
          <w:delText>ي</w:delText>
        </w:r>
      </w:del>
      <w:ins w:id="1799" w:author="Transkribus" w:date="2019-12-11T14:30:00Z">
        <w:r w:rsidRPr="00EE6742">
          <w:rPr>
            <w:rFonts w:ascii="Courier New" w:hAnsi="Courier New" w:cs="Courier New"/>
            <w:rtl/>
          </w:rPr>
          <w:t>ب</w:t>
        </w:r>
      </w:ins>
      <w:r w:rsidRPr="00EE6742">
        <w:rPr>
          <w:rFonts w:ascii="Courier New" w:hAnsi="Courier New" w:cs="Courier New"/>
          <w:rtl/>
        </w:rPr>
        <w:t xml:space="preserve">تبين تغير </w:t>
      </w:r>
      <w:del w:id="1800" w:author="Transkribus" w:date="2019-12-11T14:30:00Z">
        <w:r w:rsidRPr="009B6BCA">
          <w:rPr>
            <w:rFonts w:ascii="Courier New" w:hAnsi="Courier New" w:cs="Courier New"/>
            <w:rtl/>
          </w:rPr>
          <w:delText>شيء</w:delText>
        </w:r>
      </w:del>
      <w:ins w:id="1801" w:author="Transkribus" w:date="2019-12-11T14:30:00Z">
        <w:r w:rsidRPr="00EE6742">
          <w:rPr>
            <w:rFonts w:ascii="Courier New" w:hAnsi="Courier New" w:cs="Courier New"/>
            <w:rtl/>
          </w:rPr>
          <w:t>سى</w:t>
        </w:r>
      </w:ins>
      <w:r w:rsidRPr="00EE6742">
        <w:rPr>
          <w:rFonts w:ascii="Courier New" w:hAnsi="Courier New" w:cs="Courier New"/>
          <w:rtl/>
        </w:rPr>
        <w:t xml:space="preserve"> من سمعه </w:t>
      </w:r>
      <w:del w:id="1802" w:author="Transkribus" w:date="2019-12-11T14:30:00Z">
        <w:r w:rsidRPr="009B6BCA">
          <w:rPr>
            <w:rFonts w:ascii="Courier New" w:hAnsi="Courier New" w:cs="Courier New"/>
            <w:rtl/>
          </w:rPr>
          <w:delText>ولا بصره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803" w:author="Transkribus" w:date="2019-12-11T14:30:00Z">
        <w:r w:rsidRPr="00EE6742">
          <w:rPr>
            <w:rFonts w:ascii="Courier New" w:hAnsi="Courier New" w:cs="Courier New"/>
            <w:rtl/>
          </w:rPr>
          <w:t>ولابصره واثماكمان فى أخر عمرة تد عرض لهنسيان الاشياة</w:t>
        </w:r>
      </w:ins>
    </w:p>
    <w:p w:rsidR="00287992" w:rsidRPr="00EE6742" w:rsidRDefault="00287992" w:rsidP="00287992">
      <w:pPr>
        <w:pStyle w:val="NurText"/>
        <w:bidi/>
        <w:rPr>
          <w:rFonts w:ascii="Courier New" w:hAnsi="Courier New" w:cs="Courier New"/>
        </w:rPr>
      </w:pPr>
      <w:dir w:val="rtl">
        <w:dir w:val="rtl">
          <w:del w:id="1804" w:author="Transkribus" w:date="2019-12-11T14:30:00Z">
            <w:r w:rsidRPr="009B6BCA">
              <w:rPr>
                <w:rFonts w:ascii="Courier New" w:hAnsi="Courier New" w:cs="Courier New"/>
                <w:rtl/>
              </w:rPr>
              <w:delText xml:space="preserve">وانما كان فى اخر عمره قد عرض له نسيان للاشياء </w:delText>
            </w:r>
          </w:del>
          <w:r w:rsidRPr="00EE6742">
            <w:rPr>
              <w:rFonts w:ascii="Courier New" w:hAnsi="Courier New" w:cs="Courier New"/>
              <w:rtl/>
            </w:rPr>
            <w:t xml:space="preserve">القريبة العهد </w:t>
          </w:r>
          <w:del w:id="1805" w:author="Transkribus" w:date="2019-12-11T14:30:00Z">
            <w:r w:rsidRPr="009B6BCA">
              <w:rPr>
                <w:rFonts w:ascii="Courier New" w:hAnsi="Courier New" w:cs="Courier New"/>
                <w:rtl/>
              </w:rPr>
              <w:delText>المتجددة واما الاشياء</w:delText>
            </w:r>
          </w:del>
          <w:ins w:id="1806" w:author="Transkribus" w:date="2019-12-11T14:30:00Z">
            <w:r w:rsidRPr="00EE6742">
              <w:rPr>
                <w:rFonts w:ascii="Courier New" w:hAnsi="Courier New" w:cs="Courier New"/>
                <w:rtl/>
              </w:rPr>
              <w:t>المنجددةوأما الاشباء</w:t>
            </w:r>
          </w:ins>
          <w:r w:rsidRPr="00EE6742">
            <w:rPr>
              <w:rFonts w:ascii="Courier New" w:hAnsi="Courier New" w:cs="Courier New"/>
              <w:rtl/>
            </w:rPr>
            <w:t xml:space="preserve"> البعيدة </w:t>
          </w:r>
          <w:del w:id="1807" w:author="Transkribus" w:date="2019-12-11T14:30:00Z">
            <w:r w:rsidRPr="009B6BCA">
              <w:rPr>
                <w:rFonts w:ascii="Courier New" w:hAnsi="Courier New" w:cs="Courier New"/>
                <w:rtl/>
              </w:rPr>
              <w:delText>المدة التى كان يعرفها</w:delText>
            </w:r>
          </w:del>
          <w:ins w:id="1808" w:author="Transkribus" w:date="2019-12-11T14:30:00Z">
            <w:r w:rsidRPr="00EE6742">
              <w:rPr>
                <w:rFonts w:ascii="Courier New" w:hAnsi="Courier New" w:cs="Courier New"/>
                <w:rtl/>
              </w:rPr>
              <w:t>الذة النى كمان بعر فها</w:t>
            </w:r>
          </w:ins>
          <w:r w:rsidRPr="00EE6742">
            <w:rPr>
              <w:rFonts w:ascii="Courier New" w:hAnsi="Courier New" w:cs="Courier New"/>
              <w:rtl/>
            </w:rPr>
            <w:t xml:space="preserve"> من </w:t>
          </w:r>
          <w:del w:id="1809" w:author="Transkribus" w:date="2019-12-11T14:30:00Z">
            <w:r w:rsidRPr="009B6BCA">
              <w:rPr>
                <w:rFonts w:ascii="Courier New" w:hAnsi="Courier New" w:cs="Courier New"/>
                <w:rtl/>
              </w:rPr>
              <w:delText>ز</w:delText>
            </w:r>
          </w:del>
          <w:ins w:id="1810" w:author="Transkribus" w:date="2019-12-11T14:30:00Z">
            <w:r w:rsidRPr="00EE6742">
              <w:rPr>
                <w:rFonts w:ascii="Courier New" w:hAnsi="Courier New" w:cs="Courier New"/>
                <w:rtl/>
              </w:rPr>
              <w:t>ر</w:t>
            </w:r>
          </w:ins>
          <w:r w:rsidRPr="00EE6742">
            <w:rPr>
              <w:rFonts w:ascii="Courier New" w:hAnsi="Courier New" w:cs="Courier New"/>
              <w:rtl/>
            </w:rPr>
            <w:t xml:space="preserve">مان طويل </w:t>
          </w:r>
          <w:del w:id="1811" w:author="Transkribus" w:date="2019-12-11T14:30:00Z">
            <w:r w:rsidRPr="009B6BCA">
              <w:rPr>
                <w:rFonts w:ascii="Courier New" w:hAnsi="Courier New" w:cs="Courier New"/>
                <w:rtl/>
              </w:rPr>
              <w:delText>فانه كان ذاكرا لها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812" w:author="Transkribus" w:date="2019-12-11T14:30:00Z">
            <w:r w:rsidRPr="00EE6742">
              <w:rPr>
                <w:rFonts w:ascii="Courier New" w:hAnsi="Courier New" w:cs="Courier New"/>
                <w:rtl/>
              </w:rPr>
              <w:t>قابهكان</w:t>
            </w:r>
          </w:ins>
          <w:r>
            <w:t>‬</w:t>
          </w:r>
          <w:r>
            <w:t>‬</w:t>
          </w:r>
        </w:dir>
      </w:dir>
    </w:p>
    <w:p w:rsidR="00287992" w:rsidRPr="00EE6742" w:rsidRDefault="00287992" w:rsidP="00287992">
      <w:pPr>
        <w:pStyle w:val="NurText"/>
        <w:bidi/>
        <w:rPr>
          <w:rFonts w:ascii="Courier New" w:hAnsi="Courier New" w:cs="Courier New"/>
        </w:rPr>
      </w:pPr>
      <w:dir w:val="rtl">
        <w:dir w:val="rtl">
          <w:del w:id="1813" w:author="Transkribus" w:date="2019-12-11T14:30:00Z">
            <w:r w:rsidRPr="009B6BCA">
              <w:rPr>
                <w:rFonts w:ascii="Courier New" w:hAnsi="Courier New" w:cs="Courier New"/>
                <w:rtl/>
              </w:rPr>
              <w:delText>وخلف</w:delText>
            </w:r>
          </w:del>
          <w:ins w:id="1814" w:author="Transkribus" w:date="2019-12-11T14:30:00Z">
            <w:r w:rsidRPr="00EE6742">
              <w:rPr>
                <w:rFonts w:ascii="Courier New" w:hAnsi="Courier New" w:cs="Courier New"/>
                <w:rtl/>
              </w:rPr>
              <w:t>ذاكر الهاوخلف</w:t>
            </w:r>
          </w:ins>
          <w:r w:rsidRPr="00EE6742">
            <w:rPr>
              <w:rFonts w:ascii="Courier New" w:hAnsi="Courier New" w:cs="Courier New"/>
              <w:rtl/>
            </w:rPr>
            <w:t xml:space="preserve"> ولدين </w:t>
          </w:r>
          <w:del w:id="1815" w:author="Transkribus" w:date="2019-12-11T14:30:00Z">
            <w:r w:rsidRPr="009B6BCA">
              <w:rPr>
                <w:rFonts w:ascii="Courier New" w:hAnsi="Courier New" w:cs="Courier New"/>
                <w:rtl/>
              </w:rPr>
              <w:delText>الاكبر منهما شرف</w:delText>
            </w:r>
          </w:del>
          <w:ins w:id="1816" w:author="Transkribus" w:date="2019-12-11T14:30:00Z">
            <w:r w:rsidRPr="00EE6742">
              <w:rPr>
                <w:rFonts w:ascii="Courier New" w:hAnsi="Courier New" w:cs="Courier New"/>
                <w:rtl/>
              </w:rPr>
              <w:t>الاكير مهماشرف</w:t>
            </w:r>
          </w:ins>
          <w:r w:rsidRPr="00EE6742">
            <w:rPr>
              <w:rFonts w:ascii="Courier New" w:hAnsi="Courier New" w:cs="Courier New"/>
              <w:rtl/>
            </w:rPr>
            <w:t xml:space="preserve"> الدين </w:t>
          </w:r>
          <w:del w:id="1817" w:author="Transkribus" w:date="2019-12-11T14:30:00Z">
            <w:r w:rsidRPr="009B6BCA">
              <w:rPr>
                <w:rFonts w:ascii="Courier New" w:hAnsi="Courier New" w:cs="Courier New"/>
                <w:rtl/>
              </w:rPr>
              <w:delText>ا</w:delText>
            </w:r>
          </w:del>
          <w:ins w:id="1818" w:author="Transkribus" w:date="2019-12-11T14:30:00Z">
            <w:r w:rsidRPr="00EE6742">
              <w:rPr>
                <w:rFonts w:ascii="Courier New" w:hAnsi="Courier New" w:cs="Courier New"/>
                <w:rtl/>
              </w:rPr>
              <w:t>أ</w:t>
            </w:r>
          </w:ins>
          <w:r w:rsidRPr="00EE6742">
            <w:rPr>
              <w:rFonts w:ascii="Courier New" w:hAnsi="Courier New" w:cs="Courier New"/>
              <w:rtl/>
            </w:rPr>
            <w:t xml:space="preserve">بو الحسن على </w:t>
          </w:r>
          <w:del w:id="1819" w:author="Transkribus" w:date="2019-12-11T14:30:00Z">
            <w:r w:rsidRPr="009B6BCA">
              <w:rPr>
                <w:rFonts w:ascii="Courier New" w:hAnsi="Courier New" w:cs="Courier New"/>
                <w:rtl/>
              </w:rPr>
              <w:delText>والاخر جمال</w:delText>
            </w:r>
          </w:del>
          <w:ins w:id="1820" w:author="Transkribus" w:date="2019-12-11T14:30:00Z">
            <w:r w:rsidRPr="00EE6742">
              <w:rPr>
                <w:rFonts w:ascii="Courier New" w:hAnsi="Courier New" w:cs="Courier New"/>
                <w:rtl/>
              </w:rPr>
              <w:t>والأخرجمال</w:t>
            </w:r>
          </w:ins>
          <w:r w:rsidRPr="00EE6742">
            <w:rPr>
              <w:rFonts w:ascii="Courier New" w:hAnsi="Courier New" w:cs="Courier New"/>
              <w:rtl/>
            </w:rPr>
            <w:t xml:space="preserve"> الدين عثمان</w:t>
          </w:r>
          <w:del w:id="182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287992" w:rsidRPr="00EE6742" w:rsidRDefault="00287992" w:rsidP="00287992">
      <w:pPr>
        <w:pStyle w:val="NurText"/>
        <w:bidi/>
        <w:rPr>
          <w:ins w:id="1822" w:author="Transkribus" w:date="2019-12-11T14:30:00Z"/>
          <w:rFonts w:ascii="Courier New" w:hAnsi="Courier New" w:cs="Courier New"/>
        </w:rPr>
      </w:pPr>
      <w:dir w:val="rtl">
        <w:dir w:val="rtl">
          <w:r w:rsidRPr="00EE6742">
            <w:rPr>
              <w:rFonts w:ascii="Courier New" w:hAnsi="Courier New" w:cs="Courier New"/>
              <w:rtl/>
            </w:rPr>
            <w:t xml:space="preserve">وحكى لى </w:t>
          </w:r>
          <w:del w:id="1823" w:author="Transkribus" w:date="2019-12-11T14:30:00Z">
            <w:r w:rsidRPr="009B6BCA">
              <w:rPr>
                <w:rFonts w:ascii="Courier New" w:hAnsi="Courier New" w:cs="Courier New"/>
                <w:rtl/>
              </w:rPr>
              <w:delText>بعض اهله ممن لازمه</w:delText>
            </w:r>
          </w:del>
          <w:ins w:id="1824" w:author="Transkribus" w:date="2019-12-11T14:30:00Z">
            <w:r w:rsidRPr="00EE6742">
              <w:rPr>
                <w:rFonts w:ascii="Courier New" w:hAnsi="Courier New" w:cs="Courier New"/>
                <w:rtl/>
              </w:rPr>
              <w:t>يعض أهله من الازمة</w:t>
            </w:r>
          </w:ins>
          <w:r w:rsidRPr="00EE6742">
            <w:rPr>
              <w:rFonts w:ascii="Courier New" w:hAnsi="Courier New" w:cs="Courier New"/>
              <w:rtl/>
            </w:rPr>
            <w:t xml:space="preserve"> فى </w:t>
          </w:r>
          <w:del w:id="1825" w:author="Transkribus" w:date="2019-12-11T14:30:00Z">
            <w:r w:rsidRPr="009B6BCA">
              <w:rPr>
                <w:rFonts w:ascii="Courier New" w:hAnsi="Courier New" w:cs="Courier New"/>
                <w:rtl/>
              </w:rPr>
              <w:delText>المرض انه</w:delText>
            </w:r>
          </w:del>
          <w:ins w:id="1826" w:author="Transkribus" w:date="2019-12-11T14:30:00Z">
            <w:r w:rsidRPr="00EE6742">
              <w:rPr>
                <w:rFonts w:ascii="Courier New" w:hAnsi="Courier New" w:cs="Courier New"/>
                <w:rtl/>
              </w:rPr>
              <w:t>المرس اله</w:t>
            </w:r>
          </w:ins>
          <w:r w:rsidRPr="00EE6742">
            <w:rPr>
              <w:rFonts w:ascii="Courier New" w:hAnsi="Courier New" w:cs="Courier New"/>
              <w:rtl/>
            </w:rPr>
            <w:t xml:space="preserve"> عند </w:t>
          </w:r>
          <w:del w:id="1827" w:author="Transkribus" w:date="2019-12-11T14:30:00Z">
            <w:r w:rsidRPr="009B6BCA">
              <w:rPr>
                <w:rFonts w:ascii="Courier New" w:hAnsi="Courier New" w:cs="Courier New"/>
                <w:rtl/>
              </w:rPr>
              <w:delText>موته جس نبض يده</w:delText>
            </w:r>
          </w:del>
          <w:ins w:id="1828" w:author="Transkribus" w:date="2019-12-11T14:30:00Z">
            <w:r w:rsidRPr="00EE6742">
              <w:rPr>
                <w:rFonts w:ascii="Courier New" w:hAnsi="Courier New" w:cs="Courier New"/>
                <w:rtl/>
              </w:rPr>
              <w:t>موبةجس بنسبدة</w:t>
            </w:r>
          </w:ins>
          <w:r w:rsidRPr="00EE6742">
            <w:rPr>
              <w:rFonts w:ascii="Courier New" w:hAnsi="Courier New" w:cs="Courier New"/>
              <w:rtl/>
            </w:rPr>
            <w:t xml:space="preserve"> اليسرى </w:t>
          </w:r>
          <w:del w:id="1829" w:author="Transkribus" w:date="2019-12-11T14:30:00Z">
            <w:r w:rsidRPr="009B6BCA">
              <w:rPr>
                <w:rFonts w:ascii="Courier New" w:hAnsi="Courier New" w:cs="Courier New"/>
                <w:rtl/>
              </w:rPr>
              <w:delText>بيده اليمنى وبقى كالمتامل</w:delText>
            </w:r>
          </w:del>
          <w:ins w:id="1830" w:author="Transkribus" w:date="2019-12-11T14:30:00Z">
            <w:r w:rsidRPr="00EE6742">
              <w:rPr>
                <w:rFonts w:ascii="Courier New" w:hAnsi="Courier New" w:cs="Courier New"/>
                <w:rtl/>
              </w:rPr>
              <w:t>شده الحمى ويقى</w:t>
            </w:r>
          </w:ins>
          <w:r>
            <w:t>‬</w:t>
          </w:r>
          <w:r>
            <w:t>‬</w:t>
          </w:r>
        </w:dir>
      </w:dir>
    </w:p>
    <w:p w:rsidR="00287992" w:rsidRPr="009B6BCA" w:rsidRDefault="00287992" w:rsidP="00287992">
      <w:pPr>
        <w:pStyle w:val="NurText"/>
        <w:bidi/>
        <w:rPr>
          <w:del w:id="1831" w:author="Transkribus" w:date="2019-12-11T14:30:00Z"/>
          <w:rFonts w:ascii="Courier New" w:hAnsi="Courier New" w:cs="Courier New"/>
        </w:rPr>
      </w:pPr>
      <w:ins w:id="1832" w:author="Transkribus" w:date="2019-12-11T14:30:00Z">
        <w:r w:rsidRPr="00EE6742">
          <w:rPr>
            <w:rFonts w:ascii="Courier New" w:hAnsi="Courier New" w:cs="Courier New"/>
            <w:rtl/>
          </w:rPr>
          <w:t>كالناسل</w:t>
        </w:r>
      </w:ins>
      <w:r w:rsidRPr="00EE6742">
        <w:rPr>
          <w:rFonts w:ascii="Courier New" w:hAnsi="Courier New" w:cs="Courier New"/>
          <w:rtl/>
        </w:rPr>
        <w:t xml:space="preserve"> المفكر فى ذلك </w:t>
      </w:r>
      <w:del w:id="183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287992" w:rsidRPr="009B6BCA" w:rsidRDefault="00287992" w:rsidP="00287992">
      <w:pPr>
        <w:pStyle w:val="NurText"/>
        <w:bidi/>
        <w:rPr>
          <w:del w:id="1834" w:author="Transkribus" w:date="2019-12-11T14:30:00Z"/>
          <w:rFonts w:ascii="Courier New" w:hAnsi="Courier New" w:cs="Courier New"/>
        </w:rPr>
      </w:pPr>
      <w:dir w:val="rtl">
        <w:dir w:val="rtl">
          <w:r w:rsidRPr="00EE6742">
            <w:rPr>
              <w:rFonts w:ascii="Courier New" w:hAnsi="Courier New" w:cs="Courier New"/>
              <w:rtl/>
            </w:rPr>
            <w:t xml:space="preserve">ثم </w:t>
          </w:r>
          <w:del w:id="1835" w:author="Transkribus" w:date="2019-12-11T14:30:00Z">
            <w:r w:rsidRPr="009B6BCA">
              <w:rPr>
                <w:rFonts w:ascii="Courier New" w:hAnsi="Courier New" w:cs="Courier New"/>
                <w:rtl/>
              </w:rPr>
              <w:delText>ض</w:delText>
            </w:r>
          </w:del>
          <w:ins w:id="1836" w:author="Transkribus" w:date="2019-12-11T14:30:00Z">
            <w:r w:rsidRPr="00EE6742">
              <w:rPr>
                <w:rFonts w:ascii="Courier New" w:hAnsi="Courier New" w:cs="Courier New"/>
                <w:rtl/>
              </w:rPr>
              <w:t>ص</w:t>
            </w:r>
          </w:ins>
          <w:r w:rsidRPr="00EE6742">
            <w:rPr>
              <w:rFonts w:ascii="Courier New" w:hAnsi="Courier New" w:cs="Courier New"/>
              <w:rtl/>
            </w:rPr>
            <w:t>رب بيديه ك</w:t>
          </w:r>
          <w:ins w:id="1837" w:author="Transkribus" w:date="2019-12-11T14:30:00Z">
            <w:r w:rsidRPr="00EE6742">
              <w:rPr>
                <w:rFonts w:ascii="Courier New" w:hAnsi="Courier New" w:cs="Courier New"/>
                <w:rtl/>
              </w:rPr>
              <w:t>م</w:t>
            </w:r>
          </w:ins>
          <w:r w:rsidRPr="00EE6742">
            <w:rPr>
              <w:rFonts w:ascii="Courier New" w:hAnsi="Courier New" w:cs="Courier New"/>
              <w:rtl/>
            </w:rPr>
            <w:t xml:space="preserve">فا على كف </w:t>
          </w:r>
          <w:ins w:id="1838" w:author="Transkribus" w:date="2019-12-11T14:30:00Z">
            <w:r w:rsidRPr="00EE6742">
              <w:rPr>
                <w:rFonts w:ascii="Courier New" w:hAnsi="Courier New" w:cs="Courier New"/>
                <w:rtl/>
              </w:rPr>
              <w:t>ا</w:t>
            </w:r>
          </w:ins>
          <w:r w:rsidRPr="00EE6742">
            <w:rPr>
              <w:rFonts w:ascii="Courier New" w:hAnsi="Courier New" w:cs="Courier New"/>
              <w:rtl/>
            </w:rPr>
            <w:t>لا</w:t>
          </w:r>
          <w:del w:id="1839" w:author="Transkribus" w:date="2019-12-11T14:30:00Z">
            <w:r w:rsidRPr="009B6BCA">
              <w:rPr>
                <w:rFonts w:ascii="Courier New" w:hAnsi="Courier New" w:cs="Courier New"/>
                <w:rtl/>
              </w:rPr>
              <w:delText>ن</w:delText>
            </w:r>
          </w:del>
          <w:ins w:id="1840" w:author="Transkribus" w:date="2019-12-11T14:30:00Z">
            <w:r w:rsidRPr="00EE6742">
              <w:rPr>
                <w:rFonts w:ascii="Courier New" w:hAnsi="Courier New" w:cs="Courier New"/>
                <w:rtl/>
              </w:rPr>
              <w:t>ل</w:t>
            </w:r>
          </w:ins>
          <w:r w:rsidRPr="00EE6742">
            <w:rPr>
              <w:rFonts w:ascii="Courier New" w:hAnsi="Courier New" w:cs="Courier New"/>
              <w:rtl/>
            </w:rPr>
            <w:t>ه علم ان قو</w:t>
          </w:r>
          <w:del w:id="1841" w:author="Transkribus" w:date="2019-12-11T14:30:00Z">
            <w:r w:rsidRPr="009B6BCA">
              <w:rPr>
                <w:rFonts w:ascii="Courier New" w:hAnsi="Courier New" w:cs="Courier New"/>
                <w:rtl/>
              </w:rPr>
              <w:delText>ت</w:delText>
            </w:r>
          </w:del>
          <w:ins w:id="1842" w:author="Transkribus" w:date="2019-12-11T14:30:00Z">
            <w:r w:rsidRPr="00EE6742">
              <w:rPr>
                <w:rFonts w:ascii="Courier New" w:hAnsi="Courier New" w:cs="Courier New"/>
                <w:rtl/>
              </w:rPr>
              <w:t>ل</w:t>
            </w:r>
          </w:ins>
          <w:r w:rsidRPr="00EE6742">
            <w:rPr>
              <w:rFonts w:ascii="Courier New" w:hAnsi="Courier New" w:cs="Courier New"/>
              <w:rtl/>
            </w:rPr>
            <w:t xml:space="preserve">ه قد </w:t>
          </w:r>
          <w:del w:id="1843" w:author="Transkribus" w:date="2019-12-11T14:30:00Z">
            <w:r w:rsidRPr="009B6BCA">
              <w:rPr>
                <w:rFonts w:ascii="Courier New" w:hAnsi="Courier New" w:cs="Courier New"/>
                <w:rtl/>
              </w:rPr>
              <w:delText>سقطت</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287992" w:rsidRPr="00EE6742" w:rsidRDefault="00287992" w:rsidP="00287992">
      <w:pPr>
        <w:pStyle w:val="NurText"/>
        <w:bidi/>
        <w:rPr>
          <w:rFonts w:ascii="Courier New" w:hAnsi="Courier New" w:cs="Courier New"/>
        </w:rPr>
      </w:pPr>
      <w:dir w:val="rtl">
        <w:dir w:val="rtl">
          <w:ins w:id="1844" w:author="Transkribus" w:date="2019-12-11T14:30:00Z">
            <w:r w:rsidRPr="00EE6742">
              <w:rPr>
                <w:rFonts w:ascii="Courier New" w:hAnsi="Courier New" w:cs="Courier New"/>
                <w:rtl/>
              </w:rPr>
              <w:t xml:space="preserve">ستطت </w:t>
            </w:r>
          </w:ins>
          <w:r w:rsidRPr="00EE6742">
            <w:rPr>
              <w:rFonts w:ascii="Courier New" w:hAnsi="Courier New" w:cs="Courier New"/>
              <w:rtl/>
            </w:rPr>
            <w:t>قال وعدل</w:t>
          </w:r>
          <w:del w:id="1845" w:author="Transkribus" w:date="2019-12-11T14:30:00Z">
            <w:r w:rsidRPr="009B6BCA">
              <w:rPr>
                <w:rFonts w:ascii="Courier New" w:hAnsi="Courier New" w:cs="Courier New"/>
                <w:rtl/>
              </w:rPr>
              <w:delText xml:space="preserve"> زورقية كانت على راسه بيديه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287992" w:rsidRPr="009B6BCA" w:rsidRDefault="00287992" w:rsidP="00287992">
      <w:pPr>
        <w:pStyle w:val="NurText"/>
        <w:bidi/>
        <w:rPr>
          <w:del w:id="1846" w:author="Transkribus" w:date="2019-12-11T14:30:00Z"/>
          <w:rFonts w:ascii="Courier New" w:hAnsi="Courier New" w:cs="Courier New"/>
        </w:rPr>
      </w:pPr>
      <w:dir w:val="rtl">
        <w:dir w:val="rtl">
          <w:del w:id="1847" w:author="Transkribus" w:date="2019-12-11T14:30:00Z">
            <w:r w:rsidRPr="009B6BCA">
              <w:rPr>
                <w:rFonts w:ascii="Courier New" w:hAnsi="Courier New" w:cs="Courier New"/>
                <w:rtl/>
              </w:rPr>
              <w:delText>واستبسل للموت</w:delText>
            </w:r>
          </w:del>
          <w:ins w:id="1848" w:author="Transkribus" w:date="2019-12-11T14:30:00Z">
            <w:r w:rsidRPr="00EE6742">
              <w:rPr>
                <w:rFonts w:ascii="Courier New" w:hAnsi="Courier New" w:cs="Courier New"/>
                <w:rtl/>
              </w:rPr>
              <w:t>زورقبة كاتت على رأسهيديه واسنسيل طموب</w:t>
            </w:r>
          </w:ins>
          <w:r w:rsidRPr="00EE6742">
            <w:rPr>
              <w:rFonts w:ascii="Courier New" w:hAnsi="Courier New" w:cs="Courier New"/>
              <w:rtl/>
            </w:rPr>
            <w:t xml:space="preserve"> ومات بعد ذلك</w:t>
          </w:r>
          <w:del w:id="184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287992" w:rsidRPr="00EE6742" w:rsidRDefault="00287992" w:rsidP="00287992">
      <w:pPr>
        <w:pStyle w:val="NurText"/>
        <w:bidi/>
        <w:rPr>
          <w:rFonts w:ascii="Courier New" w:hAnsi="Courier New" w:cs="Courier New"/>
        </w:rPr>
      </w:pPr>
      <w:dir w:val="rtl">
        <w:dir w:val="rtl">
          <w:del w:id="1850" w:author="Transkribus" w:date="2019-12-11T14:30:00Z">
            <w:r w:rsidRPr="009B6BCA">
              <w:rPr>
                <w:rFonts w:ascii="Courier New" w:hAnsi="Courier New" w:cs="Courier New"/>
                <w:rtl/>
              </w:rPr>
              <w:delText>ولرضى</w:delText>
            </w:r>
          </w:del>
          <w:ins w:id="1851" w:author="Transkribus" w:date="2019-12-11T14:30:00Z">
            <w:r w:rsidRPr="00EE6742">
              <w:rPr>
                <w:rFonts w:ascii="Courier New" w:hAnsi="Courier New" w:cs="Courier New"/>
                <w:rtl/>
              </w:rPr>
              <w:t xml:space="preserve"> أولوضى</w:t>
            </w:r>
          </w:ins>
          <w:r w:rsidRPr="00EE6742">
            <w:rPr>
              <w:rFonts w:ascii="Courier New" w:hAnsi="Courier New" w:cs="Courier New"/>
              <w:rtl/>
            </w:rPr>
            <w:t xml:space="preserve"> الدين </w:t>
          </w:r>
          <w:del w:id="1852" w:author="Transkribus" w:date="2019-12-11T14:30:00Z">
            <w:r w:rsidRPr="009B6BCA">
              <w:rPr>
                <w:rFonts w:ascii="Courier New" w:hAnsi="Courier New" w:cs="Courier New"/>
                <w:rtl/>
              </w:rPr>
              <w:delText>الرحبى</w:delText>
            </w:r>
          </w:del>
          <w:ins w:id="1853" w:author="Transkribus" w:date="2019-12-11T14:30:00Z">
            <w:r w:rsidRPr="00EE6742">
              <w:rPr>
                <w:rFonts w:ascii="Courier New" w:hAnsi="Courier New" w:cs="Courier New"/>
                <w:rtl/>
              </w:rPr>
              <w:t>با الرحمى</w:t>
            </w:r>
          </w:ins>
          <w:r w:rsidRPr="00EE6742">
            <w:rPr>
              <w:rFonts w:ascii="Courier New" w:hAnsi="Courier New" w:cs="Courier New"/>
              <w:rtl/>
            </w:rPr>
            <w:t xml:space="preserve"> من</w:t>
          </w:r>
          <w:r>
            <w:t>‬</w:t>
          </w:r>
          <w:r>
            <w:t>‬</w:t>
          </w:r>
        </w:dir>
      </w:dir>
    </w:p>
    <w:p w:rsidR="00287992" w:rsidRPr="009B6BCA" w:rsidRDefault="00287992" w:rsidP="00287992">
      <w:pPr>
        <w:pStyle w:val="NurText"/>
        <w:bidi/>
        <w:rPr>
          <w:del w:id="1854" w:author="Transkribus" w:date="2019-12-11T14:30:00Z"/>
          <w:rFonts w:ascii="Courier New" w:hAnsi="Courier New" w:cs="Courier New"/>
        </w:rPr>
      </w:pPr>
      <w:r w:rsidRPr="00EE6742">
        <w:rPr>
          <w:rFonts w:ascii="Courier New" w:hAnsi="Courier New" w:cs="Courier New"/>
          <w:rtl/>
        </w:rPr>
        <w:t xml:space="preserve">الكتب </w:t>
      </w:r>
      <w:del w:id="1855" w:author="Transkribus" w:date="2019-12-11T14:30:00Z">
        <w:r w:rsidRPr="009B6BCA">
          <w:rPr>
            <w:rFonts w:ascii="Courier New" w:hAnsi="Courier New" w:cs="Courier New"/>
            <w:rtl/>
          </w:rPr>
          <w:delText>بتهذيب شرح</w:delText>
        </w:r>
      </w:del>
      <w:ins w:id="1856" w:author="Transkribus" w:date="2019-12-11T14:30:00Z">
        <w:r w:rsidRPr="00EE6742">
          <w:rPr>
            <w:rFonts w:ascii="Courier New" w:hAnsi="Courier New" w:cs="Courier New"/>
            <w:rtl/>
          </w:rPr>
          <w:t>تهذب شرم</w:t>
        </w:r>
      </w:ins>
      <w:r w:rsidRPr="00EE6742">
        <w:rPr>
          <w:rFonts w:ascii="Courier New" w:hAnsi="Courier New" w:cs="Courier New"/>
          <w:rtl/>
        </w:rPr>
        <w:t xml:space="preserve"> ابن الط</w:t>
      </w:r>
      <w:del w:id="1857" w:author="Transkribus" w:date="2019-12-11T14:30:00Z">
        <w:r w:rsidRPr="009B6BCA">
          <w:rPr>
            <w:rFonts w:ascii="Courier New" w:hAnsi="Courier New" w:cs="Courier New"/>
            <w:rtl/>
          </w:rPr>
          <w:delText>ي</w:delText>
        </w:r>
      </w:del>
      <w:r w:rsidRPr="00EE6742">
        <w:rPr>
          <w:rFonts w:ascii="Courier New" w:hAnsi="Courier New" w:cs="Courier New"/>
          <w:rtl/>
        </w:rPr>
        <w:t>ب</w:t>
      </w:r>
      <w:ins w:id="1858" w:author="Transkribus" w:date="2019-12-11T14:30:00Z">
        <w:r w:rsidRPr="00EE6742">
          <w:rPr>
            <w:rFonts w:ascii="Courier New" w:hAnsi="Courier New" w:cs="Courier New"/>
            <w:rtl/>
          </w:rPr>
          <w:t>ب</w:t>
        </w:r>
      </w:ins>
      <w:r w:rsidRPr="00EE6742">
        <w:rPr>
          <w:rFonts w:ascii="Courier New" w:hAnsi="Courier New" w:cs="Courier New"/>
          <w:rtl/>
        </w:rPr>
        <w:t xml:space="preserve"> لكتاب ال</w:t>
      </w:r>
      <w:del w:id="1859" w:author="Transkribus" w:date="2019-12-11T14:30:00Z">
        <w:r w:rsidRPr="009B6BCA">
          <w:rPr>
            <w:rFonts w:ascii="Courier New" w:hAnsi="Courier New" w:cs="Courier New"/>
            <w:rtl/>
          </w:rPr>
          <w:delText>ف</w:delText>
        </w:r>
      </w:del>
      <w:ins w:id="1860" w:author="Transkribus" w:date="2019-12-11T14:30:00Z">
        <w:r w:rsidRPr="00EE6742">
          <w:rPr>
            <w:rFonts w:ascii="Courier New" w:hAnsi="Courier New" w:cs="Courier New"/>
            <w:rtl/>
          </w:rPr>
          <w:t>ن</w:t>
        </w:r>
      </w:ins>
      <w:r w:rsidRPr="00EE6742">
        <w:rPr>
          <w:rFonts w:ascii="Courier New" w:hAnsi="Courier New" w:cs="Courier New"/>
          <w:rtl/>
        </w:rPr>
        <w:t>صول لابقراط</w:t>
      </w:r>
      <w:del w:id="186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287992" w:rsidRPr="00EE6742" w:rsidRDefault="00287992" w:rsidP="00287992">
      <w:pPr>
        <w:pStyle w:val="NurText"/>
        <w:bidi/>
        <w:rPr>
          <w:rFonts w:ascii="Courier New" w:hAnsi="Courier New" w:cs="Courier New"/>
        </w:rPr>
      </w:pPr>
      <w:dir w:val="rtl">
        <w:dir w:val="rtl">
          <w:del w:id="1862" w:author="Transkribus" w:date="2019-12-11T14:30:00Z">
            <w:r w:rsidRPr="009B6BCA">
              <w:rPr>
                <w:rFonts w:ascii="Courier New" w:hAnsi="Courier New" w:cs="Courier New"/>
                <w:rtl/>
              </w:rPr>
              <w:delText>اختصار كتاب المسائل</w:delText>
            </w:r>
          </w:del>
          <w:ins w:id="1863" w:author="Transkribus" w:date="2019-12-11T14:30:00Z">
            <w:r w:rsidRPr="00EE6742">
              <w:rPr>
                <w:rFonts w:ascii="Courier New" w:hAnsi="Courier New" w:cs="Courier New"/>
                <w:rtl/>
              </w:rPr>
              <w:t xml:space="preserve"> احنصار كمتاب المساقل</w:t>
            </w:r>
          </w:ins>
          <w:r w:rsidRPr="00EE6742">
            <w:rPr>
              <w:rFonts w:ascii="Courier New" w:hAnsi="Courier New" w:cs="Courier New"/>
              <w:rtl/>
            </w:rPr>
            <w:t xml:space="preserve"> لحنين</w:t>
          </w:r>
          <w:r>
            <w:t>‬</w:t>
          </w:r>
          <w:r>
            <w:t>‬</w:t>
          </w:r>
        </w:dir>
      </w:dir>
    </w:p>
    <w:p w:rsidR="00287992" w:rsidRPr="00EE6742" w:rsidRDefault="00287992" w:rsidP="00287992">
      <w:pPr>
        <w:pStyle w:val="NurText"/>
        <w:bidi/>
        <w:rPr>
          <w:rFonts w:ascii="Courier New" w:hAnsi="Courier New" w:cs="Courier New"/>
        </w:rPr>
      </w:pPr>
      <w:r w:rsidRPr="00EE6742">
        <w:rPr>
          <w:rFonts w:ascii="Courier New" w:hAnsi="Courier New" w:cs="Courier New"/>
          <w:rtl/>
        </w:rPr>
        <w:t xml:space="preserve">كان قد </w:t>
      </w:r>
      <w:ins w:id="1864" w:author="Transkribus" w:date="2019-12-11T14:30:00Z">
        <w:r w:rsidRPr="00EE6742">
          <w:rPr>
            <w:rFonts w:ascii="Courier New" w:hAnsi="Courier New" w:cs="Courier New"/>
            <w:rtl/>
          </w:rPr>
          <w:t>س</w:t>
        </w:r>
      </w:ins>
      <w:r w:rsidRPr="00EE6742">
        <w:rPr>
          <w:rFonts w:ascii="Courier New" w:hAnsi="Courier New" w:cs="Courier New"/>
          <w:rtl/>
        </w:rPr>
        <w:t>شر</w:t>
      </w:r>
      <w:del w:id="1865" w:author="Transkribus" w:date="2019-12-11T14:30:00Z">
        <w:r w:rsidRPr="009B6BCA">
          <w:rPr>
            <w:rFonts w:ascii="Courier New" w:hAnsi="Courier New" w:cs="Courier New"/>
            <w:rtl/>
          </w:rPr>
          <w:delText>ع</w:delText>
        </w:r>
      </w:del>
      <w:ins w:id="1866" w:author="Transkribus" w:date="2019-12-11T14:30:00Z">
        <w:r w:rsidRPr="00EE6742">
          <w:rPr>
            <w:rFonts w:ascii="Courier New" w:hAnsi="Courier New" w:cs="Courier New"/>
            <w:rtl/>
          </w:rPr>
          <w:t>ح</w:t>
        </w:r>
      </w:ins>
      <w:r w:rsidRPr="00EE6742">
        <w:rPr>
          <w:rFonts w:ascii="Courier New" w:hAnsi="Courier New" w:cs="Courier New"/>
          <w:rtl/>
        </w:rPr>
        <w:t xml:space="preserve"> فى ذلك ولم </w:t>
      </w:r>
      <w:del w:id="1867" w:author="Transkribus" w:date="2019-12-11T14:30:00Z">
        <w:r w:rsidRPr="009B6BCA">
          <w:rPr>
            <w:rFonts w:ascii="Courier New" w:hAnsi="Courier New" w:cs="Courier New"/>
            <w:rtl/>
          </w:rPr>
          <w:delText>ي</w:delText>
        </w:r>
      </w:del>
      <w:ins w:id="1868" w:author="Transkribus" w:date="2019-12-11T14:30:00Z">
        <w:r w:rsidRPr="00EE6742">
          <w:rPr>
            <w:rFonts w:ascii="Courier New" w:hAnsi="Courier New" w:cs="Courier New"/>
            <w:rtl/>
          </w:rPr>
          <w:t>ب</w:t>
        </w:r>
      </w:ins>
      <w:r w:rsidRPr="00EE6742">
        <w:rPr>
          <w:rFonts w:ascii="Courier New" w:hAnsi="Courier New" w:cs="Courier New"/>
          <w:rtl/>
        </w:rPr>
        <w:t>كمله</w:t>
      </w:r>
      <w:del w:id="186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287992" w:rsidRPr="00EE6742" w:rsidRDefault="00287992" w:rsidP="00287992">
      <w:pPr>
        <w:pStyle w:val="NurText"/>
        <w:bidi/>
        <w:rPr>
          <w:ins w:id="1870" w:author="Transkribus" w:date="2019-12-11T14:30:00Z"/>
          <w:rFonts w:ascii="Courier New" w:hAnsi="Courier New" w:cs="Courier New"/>
        </w:rPr>
      </w:pPr>
      <w:dir w:val="rtl">
        <w:dir w:val="rtl">
          <w:ins w:id="1871" w:author="Transkribus" w:date="2019-12-11T14:30:00Z">
            <w:r w:rsidRPr="00EE6742">
              <w:rPr>
                <w:rFonts w:ascii="Courier New" w:hAnsi="Courier New" w:cs="Courier New"/>
                <w:rtl/>
              </w:rPr>
              <w:t>ابرحى</w:t>
            </w:r>
          </w:ins>
          <w:r>
            <w:t>‬</w:t>
          </w:r>
          <w:r>
            <w:t>‬</w:t>
          </w:r>
        </w:dir>
      </w:dir>
    </w:p>
    <w:p w:rsidR="00287992" w:rsidRPr="00EE6742" w:rsidRDefault="00287992" w:rsidP="00287992">
      <w:pPr>
        <w:pStyle w:val="NurText"/>
        <w:bidi/>
        <w:rPr>
          <w:rFonts w:ascii="Courier New" w:hAnsi="Courier New" w:cs="Courier New"/>
        </w:rPr>
      </w:pPr>
      <w:ins w:id="1872" w:author="Transkribus" w:date="2019-12-11T14:30:00Z">
        <w:r w:rsidRPr="00EE6742">
          <w:rPr>
            <w:rFonts w:ascii="Courier New" w:hAnsi="Courier New" w:cs="Courier New"/>
            <w:rtl/>
          </w:rPr>
          <w:t>*(</w:t>
        </w:r>
      </w:ins>
      <w:r w:rsidRPr="00EE6742">
        <w:rPr>
          <w:rFonts w:ascii="Courier New" w:hAnsi="Courier New" w:cs="Courier New"/>
          <w:rtl/>
        </w:rPr>
        <w:t>شرف الدين بن الرح</w:t>
      </w:r>
      <w:del w:id="1873" w:author="Transkribus" w:date="2019-12-11T14:30:00Z">
        <w:r w:rsidRPr="009B6BCA">
          <w:rPr>
            <w:rFonts w:ascii="Courier New" w:hAnsi="Courier New" w:cs="Courier New"/>
            <w:rtl/>
          </w:rPr>
          <w:delText>ب</w:delText>
        </w:r>
      </w:del>
      <w:r w:rsidRPr="00EE6742">
        <w:rPr>
          <w:rFonts w:ascii="Courier New" w:hAnsi="Courier New" w:cs="Courier New"/>
          <w:rtl/>
        </w:rPr>
        <w:t>ي</w:t>
      </w:r>
      <w:del w:id="187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875" w:author="Transkribus" w:date="2019-12-11T14:30:00Z">
        <w:r w:rsidRPr="00EE6742">
          <w:rPr>
            <w:rFonts w:ascii="Courier New" w:hAnsi="Courier New" w:cs="Courier New"/>
            <w:rtl/>
          </w:rPr>
          <w:t>ى)*</w:t>
        </w:r>
      </w:ins>
    </w:p>
    <w:p w:rsidR="00287992" w:rsidRPr="00EE6742" w:rsidRDefault="00287992" w:rsidP="00287992">
      <w:pPr>
        <w:pStyle w:val="NurText"/>
        <w:bidi/>
        <w:rPr>
          <w:ins w:id="1876" w:author="Transkribus" w:date="2019-12-11T14:30:00Z"/>
          <w:rFonts w:ascii="Courier New" w:hAnsi="Courier New" w:cs="Courier New"/>
        </w:rPr>
      </w:pPr>
      <w:dir w:val="rtl">
        <w:dir w:val="rtl">
          <w:del w:id="1877" w:author="Transkribus" w:date="2019-12-11T14:30:00Z">
            <w:r w:rsidRPr="009B6BCA">
              <w:rPr>
                <w:rFonts w:ascii="Courier New" w:hAnsi="Courier New" w:cs="Courier New"/>
                <w:rtl/>
              </w:rPr>
              <w:delText>هو الحكيم</w:delText>
            </w:r>
          </w:del>
          <w:ins w:id="1878" w:author="Transkribus" w:date="2019-12-11T14:30:00Z">
            <w:r w:rsidRPr="00EE6742">
              <w:rPr>
                <w:rFonts w:ascii="Courier New" w:hAnsi="Courier New" w:cs="Courier New"/>
                <w:rtl/>
              </w:rPr>
              <w:t>هوالحكم</w:t>
            </w:r>
          </w:ins>
          <w:r w:rsidRPr="00EE6742">
            <w:rPr>
              <w:rFonts w:ascii="Courier New" w:hAnsi="Courier New" w:cs="Courier New"/>
              <w:rtl/>
            </w:rPr>
            <w:t xml:space="preserve"> الامام العالم ال</w:t>
          </w:r>
          <w:del w:id="1879" w:author="Transkribus" w:date="2019-12-11T14:30:00Z">
            <w:r w:rsidRPr="009B6BCA">
              <w:rPr>
                <w:rFonts w:ascii="Courier New" w:hAnsi="Courier New" w:cs="Courier New"/>
                <w:rtl/>
              </w:rPr>
              <w:delText>ف</w:delText>
            </w:r>
          </w:del>
          <w:ins w:id="1880" w:author="Transkribus" w:date="2019-12-11T14:30:00Z">
            <w:r w:rsidRPr="00EE6742">
              <w:rPr>
                <w:rFonts w:ascii="Courier New" w:hAnsi="Courier New" w:cs="Courier New"/>
                <w:rtl/>
              </w:rPr>
              <w:t>غ</w:t>
            </w:r>
          </w:ins>
          <w:r w:rsidRPr="00EE6742">
            <w:rPr>
              <w:rFonts w:ascii="Courier New" w:hAnsi="Courier New" w:cs="Courier New"/>
              <w:rtl/>
            </w:rPr>
            <w:t xml:space="preserve">اضل علامة عصره </w:t>
          </w:r>
          <w:del w:id="1881" w:author="Transkribus" w:date="2019-12-11T14:30:00Z">
            <w:r w:rsidRPr="009B6BCA">
              <w:rPr>
                <w:rFonts w:ascii="Courier New" w:hAnsi="Courier New" w:cs="Courier New"/>
                <w:rtl/>
              </w:rPr>
              <w:delText>وفريد دهره شرف</w:delText>
            </w:r>
          </w:del>
          <w:ins w:id="1882" w:author="Transkribus" w:date="2019-12-11T14:30:00Z">
            <w:r w:rsidRPr="00EE6742">
              <w:rPr>
                <w:rFonts w:ascii="Courier New" w:hAnsi="Courier New" w:cs="Courier New"/>
                <w:rtl/>
              </w:rPr>
              <w:t>وفزيد دهرة</w:t>
            </w:r>
          </w:ins>
          <w:r>
            <w:t>‬</w:t>
          </w:r>
          <w:r>
            <w:t>‬</w:t>
          </w:r>
        </w:dir>
      </w:dir>
    </w:p>
    <w:p w:rsidR="00287992" w:rsidRPr="009B6BCA" w:rsidRDefault="00287992" w:rsidP="00287992">
      <w:pPr>
        <w:pStyle w:val="NurText"/>
        <w:bidi/>
        <w:rPr>
          <w:del w:id="1883" w:author="Transkribus" w:date="2019-12-11T14:30:00Z"/>
          <w:rFonts w:ascii="Courier New" w:hAnsi="Courier New" w:cs="Courier New"/>
        </w:rPr>
      </w:pPr>
      <w:ins w:id="1884" w:author="Transkribus" w:date="2019-12-11T14:30:00Z">
        <w:r w:rsidRPr="00EE6742">
          <w:rPr>
            <w:rFonts w:ascii="Courier New" w:hAnsi="Courier New" w:cs="Courier New"/>
            <w:rtl/>
          </w:rPr>
          <w:t>اسرف</w:t>
        </w:r>
      </w:ins>
      <w:r w:rsidRPr="00EE6742">
        <w:rPr>
          <w:rFonts w:ascii="Courier New" w:hAnsi="Courier New" w:cs="Courier New"/>
          <w:rtl/>
        </w:rPr>
        <w:t xml:space="preserve"> الدين </w:t>
      </w:r>
      <w:del w:id="1885" w:author="Transkribus" w:date="2019-12-11T14:30:00Z">
        <w:r w:rsidRPr="009B6BCA">
          <w:rPr>
            <w:rFonts w:ascii="Courier New" w:hAnsi="Courier New" w:cs="Courier New"/>
            <w:rtl/>
          </w:rPr>
          <w:delText>ابو الحسن</w:delText>
        </w:r>
      </w:del>
      <w:ins w:id="1886" w:author="Transkribus" w:date="2019-12-11T14:30:00Z">
        <w:r w:rsidRPr="00EE6742">
          <w:rPr>
            <w:rFonts w:ascii="Courier New" w:hAnsi="Courier New" w:cs="Courier New"/>
            <w:rtl/>
          </w:rPr>
          <w:t>أبو الحسسن</w:t>
        </w:r>
      </w:ins>
      <w:r w:rsidRPr="00EE6742">
        <w:rPr>
          <w:rFonts w:ascii="Courier New" w:hAnsi="Courier New" w:cs="Courier New"/>
          <w:rtl/>
        </w:rPr>
        <w:t xml:space="preserve"> على بن يوسف </w:t>
      </w:r>
      <w:del w:id="1887" w:author="Transkribus" w:date="2019-12-11T14:30:00Z">
        <w:r w:rsidRPr="009B6BCA">
          <w:rPr>
            <w:rFonts w:ascii="Courier New" w:hAnsi="Courier New" w:cs="Courier New"/>
            <w:rtl/>
          </w:rPr>
          <w:delText xml:space="preserve">ابن حيدرة </w:delText>
        </w:r>
      </w:del>
      <w:r w:rsidRPr="00EE6742">
        <w:rPr>
          <w:rFonts w:ascii="Courier New" w:hAnsi="Courier New" w:cs="Courier New"/>
          <w:rtl/>
        </w:rPr>
        <w:t xml:space="preserve">بن </w:t>
      </w:r>
      <w:ins w:id="1888" w:author="Transkribus" w:date="2019-12-11T14:30:00Z">
        <w:r w:rsidRPr="00EE6742">
          <w:rPr>
            <w:rFonts w:ascii="Courier New" w:hAnsi="Courier New" w:cs="Courier New"/>
            <w:rtl/>
          </w:rPr>
          <w:t xml:space="preserve">جبدرة بن </w:t>
        </w:r>
      </w:ins>
      <w:r w:rsidRPr="00EE6742">
        <w:rPr>
          <w:rFonts w:ascii="Courier New" w:hAnsi="Courier New" w:cs="Courier New"/>
          <w:rtl/>
        </w:rPr>
        <w:t xml:space="preserve">الحسن </w:t>
      </w:r>
      <w:del w:id="1889" w:author="Transkribus" w:date="2019-12-11T14:30:00Z">
        <w:r w:rsidRPr="009B6BCA">
          <w:rPr>
            <w:rFonts w:ascii="Courier New" w:hAnsi="Courier New" w:cs="Courier New"/>
            <w:rtl/>
          </w:rPr>
          <w:delText>الرحبي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287992" w:rsidRPr="00EE6742" w:rsidRDefault="00287992" w:rsidP="00287992">
      <w:pPr>
        <w:pStyle w:val="NurText"/>
        <w:bidi/>
        <w:rPr>
          <w:ins w:id="1890" w:author="Transkribus" w:date="2019-12-11T14:30:00Z"/>
          <w:rFonts w:ascii="Courier New" w:hAnsi="Courier New" w:cs="Courier New"/>
        </w:rPr>
      </w:pPr>
      <w:dir w:val="rtl">
        <w:dir w:val="rtl">
          <w:del w:id="1891" w:author="Transkribus" w:date="2019-12-11T14:30:00Z">
            <w:r w:rsidRPr="009B6BCA">
              <w:rPr>
                <w:rFonts w:ascii="Courier New" w:hAnsi="Courier New" w:cs="Courier New"/>
                <w:rtl/>
              </w:rPr>
              <w:delText>كان مولده بدمشق</w:delText>
            </w:r>
          </w:del>
          <w:ins w:id="1892" w:author="Transkribus" w:date="2019-12-11T14:30:00Z">
            <w:r w:rsidRPr="00EE6742">
              <w:rPr>
                <w:rFonts w:ascii="Courier New" w:hAnsi="Courier New" w:cs="Courier New"/>
                <w:rtl/>
              </w:rPr>
              <w:t>الرحى كمان مولدع بد مسق</w:t>
            </w:r>
          </w:ins>
          <w:r w:rsidRPr="00EE6742">
            <w:rPr>
              <w:rFonts w:ascii="Courier New" w:hAnsi="Courier New" w:cs="Courier New"/>
              <w:rtl/>
            </w:rPr>
            <w:t xml:space="preserve"> فى سنة</w:t>
          </w:r>
          <w:del w:id="1893" w:author="Transkribus" w:date="2019-12-11T14:30:00Z">
            <w:r w:rsidRPr="009B6BCA">
              <w:rPr>
                <w:rFonts w:ascii="Courier New" w:hAnsi="Courier New" w:cs="Courier New"/>
                <w:rtl/>
              </w:rPr>
              <w:delText xml:space="preserve"> ثلاث وثمانين وخمسمائة</w:delText>
            </w:r>
          </w:del>
          <w:r>
            <w:t>‬</w:t>
          </w:r>
          <w:r>
            <w:t>‬</w:t>
          </w:r>
        </w:dir>
      </w:dir>
    </w:p>
    <w:p w:rsidR="00287992" w:rsidRPr="00EE6742" w:rsidRDefault="00287992" w:rsidP="00287992">
      <w:pPr>
        <w:pStyle w:val="NurText"/>
        <w:bidi/>
        <w:rPr>
          <w:rFonts w:ascii="Courier New" w:hAnsi="Courier New" w:cs="Courier New"/>
        </w:rPr>
      </w:pPr>
      <w:ins w:id="1894" w:author="Transkribus" w:date="2019-12-11T14:30:00Z">
        <w:r w:rsidRPr="00EE6742">
          <w:rPr>
            <w:rFonts w:ascii="Courier New" w:hAnsi="Courier New" w:cs="Courier New"/>
            <w:rtl/>
          </w:rPr>
          <w:t>لاب وغانين وخمسماكة</w:t>
        </w:r>
      </w:ins>
      <w:r w:rsidRPr="00EE6742">
        <w:rPr>
          <w:rFonts w:ascii="Courier New" w:hAnsi="Courier New" w:cs="Courier New"/>
          <w:rtl/>
        </w:rPr>
        <w:t xml:space="preserve"> وكان </w:t>
      </w:r>
      <w:del w:id="1895" w:author="Transkribus" w:date="2019-12-11T14:30:00Z">
        <w:r w:rsidRPr="009B6BCA">
          <w:rPr>
            <w:rFonts w:ascii="Courier New" w:hAnsi="Courier New" w:cs="Courier New"/>
            <w:rtl/>
          </w:rPr>
          <w:delText>قد سلك حذو ابيه واقتفى</w:delText>
        </w:r>
      </w:del>
      <w:ins w:id="1896" w:author="Transkribus" w:date="2019-12-11T14:30:00Z">
        <w:r w:rsidRPr="00EE6742">
          <w:rPr>
            <w:rFonts w:ascii="Courier New" w:hAnsi="Courier New" w:cs="Courier New"/>
            <w:rtl/>
          </w:rPr>
          <w:t>قدسلك جدو أبيه وافتى</w:t>
        </w:r>
      </w:ins>
      <w:r w:rsidRPr="00EE6742">
        <w:rPr>
          <w:rFonts w:ascii="Courier New" w:hAnsi="Courier New" w:cs="Courier New"/>
          <w:rtl/>
        </w:rPr>
        <w:t xml:space="preserve"> ما </w:t>
      </w:r>
      <w:del w:id="1897" w:author="Transkribus" w:date="2019-12-11T14:30:00Z">
        <w:r w:rsidRPr="009B6BCA">
          <w:rPr>
            <w:rFonts w:ascii="Courier New" w:hAnsi="Courier New" w:cs="Courier New"/>
            <w:rtl/>
          </w:rPr>
          <w:delText>كان يقتفيه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898" w:author="Transkribus" w:date="2019-12-11T14:30:00Z">
        <w:r w:rsidRPr="00EE6742">
          <w:rPr>
            <w:rFonts w:ascii="Courier New" w:hAnsi="Courier New" w:cs="Courier New"/>
            <w:rtl/>
          </w:rPr>
          <w:t>كمان يفتفبه وهو اشية به خلقةاوخلة</w:t>
        </w:r>
      </w:ins>
    </w:p>
    <w:p w:rsidR="00287992" w:rsidRPr="009B6BCA" w:rsidRDefault="00287992" w:rsidP="00287992">
      <w:pPr>
        <w:pStyle w:val="NurText"/>
        <w:bidi/>
        <w:rPr>
          <w:del w:id="1899" w:author="Transkribus" w:date="2019-12-11T14:30:00Z"/>
          <w:rFonts w:ascii="Courier New" w:hAnsi="Courier New" w:cs="Courier New"/>
        </w:rPr>
      </w:pPr>
      <w:dir w:val="rtl">
        <w:dir w:val="rtl">
          <w:del w:id="1900" w:author="Transkribus" w:date="2019-12-11T14:30:00Z">
            <w:r w:rsidRPr="009B6BCA">
              <w:rPr>
                <w:rFonts w:ascii="Courier New" w:hAnsi="Courier New" w:cs="Courier New"/>
                <w:rtl/>
              </w:rPr>
              <w:delText>وهو اشبه به خلقا وخلقا وطرائق</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287992" w:rsidRPr="009B6BCA" w:rsidRDefault="00287992" w:rsidP="00287992">
      <w:pPr>
        <w:pStyle w:val="NurText"/>
        <w:bidi/>
        <w:rPr>
          <w:del w:id="1901" w:author="Transkribus" w:date="2019-12-11T14:30:00Z"/>
          <w:rFonts w:ascii="Courier New" w:hAnsi="Courier New" w:cs="Courier New"/>
        </w:rPr>
      </w:pPr>
      <w:dir w:val="rtl">
        <w:dir w:val="rtl">
          <w:del w:id="1902" w:author="Transkribus" w:date="2019-12-11T14:30:00Z">
            <w:r w:rsidRPr="009B6BCA">
              <w:rPr>
                <w:rFonts w:ascii="Courier New" w:hAnsi="Courier New" w:cs="Courier New"/>
                <w:rtl/>
              </w:rPr>
              <w:delText>لم يزل متوفرا على قراءة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287992" w:rsidRPr="00EE6742" w:rsidRDefault="00287992" w:rsidP="00287992">
      <w:pPr>
        <w:pStyle w:val="NurText"/>
        <w:bidi/>
        <w:rPr>
          <w:rFonts w:ascii="Courier New" w:hAnsi="Courier New" w:cs="Courier New"/>
        </w:rPr>
      </w:pPr>
      <w:dir w:val="rtl">
        <w:dir w:val="rtl">
          <w:ins w:id="1903" w:author="Transkribus" w:date="2019-12-11T14:30:00Z">
            <w:r w:rsidRPr="00EE6742">
              <w:rPr>
                <w:rFonts w:ascii="Courier New" w:hAnsi="Courier New" w:cs="Courier New"/>
                <w:rtl/>
              </w:rPr>
              <w:t xml:space="preserve">وطراثق اميرل مبوفراعلى قراهة </w:t>
            </w:r>
          </w:ins>
          <w:r w:rsidRPr="00EE6742">
            <w:rPr>
              <w:rFonts w:ascii="Courier New" w:hAnsi="Courier New" w:cs="Courier New"/>
              <w:rtl/>
            </w:rPr>
            <w:t xml:space="preserve">الكتب </w:t>
          </w:r>
          <w:del w:id="1904" w:author="Transkribus" w:date="2019-12-11T14:30:00Z">
            <w:r w:rsidRPr="009B6BCA">
              <w:rPr>
                <w:rFonts w:ascii="Courier New" w:hAnsi="Courier New" w:cs="Courier New"/>
                <w:rtl/>
              </w:rPr>
              <w:delText>وتحصيلها ونفسه تشرئب</w:delText>
            </w:r>
          </w:del>
          <w:ins w:id="1905" w:author="Transkribus" w:date="2019-12-11T14:30:00Z">
            <w:r w:rsidRPr="00EE6742">
              <w:rPr>
                <w:rFonts w:ascii="Courier New" w:hAnsi="Courier New" w:cs="Courier New"/>
                <w:rtl/>
              </w:rPr>
              <w:t>ومجصيلها وففسه تشرتب</w:t>
            </w:r>
          </w:ins>
          <w:r w:rsidRPr="00EE6742">
            <w:rPr>
              <w:rFonts w:ascii="Courier New" w:hAnsi="Courier New" w:cs="Courier New"/>
              <w:rtl/>
            </w:rPr>
            <w:t xml:space="preserve"> الى طلب </w:t>
          </w:r>
          <w:del w:id="1906" w:author="Transkribus" w:date="2019-12-11T14:30:00Z">
            <w:r w:rsidRPr="009B6BCA">
              <w:rPr>
                <w:rFonts w:ascii="Courier New" w:hAnsi="Courier New" w:cs="Courier New"/>
                <w:rtl/>
              </w:rPr>
              <w:delText>الفضائل وتفصيلها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907" w:author="Transkribus" w:date="2019-12-11T14:30:00Z">
            <w:r w:rsidRPr="00EE6742">
              <w:rPr>
                <w:rFonts w:ascii="Courier New" w:hAnsi="Courier New" w:cs="Courier New"/>
                <w:rtl/>
              </w:rPr>
              <w:t>الفضاثل</w:t>
            </w:r>
          </w:ins>
          <w:r>
            <w:t>‬</w:t>
          </w:r>
          <w:r>
            <w:t>‬</w:t>
          </w:r>
        </w:dir>
      </w:dir>
    </w:p>
    <w:p w:rsidR="00287992" w:rsidRPr="009B6BCA" w:rsidRDefault="00287992" w:rsidP="00287992">
      <w:pPr>
        <w:pStyle w:val="NurText"/>
        <w:bidi/>
        <w:rPr>
          <w:del w:id="1908" w:author="Transkribus" w:date="2019-12-11T14:30:00Z"/>
          <w:rFonts w:ascii="Courier New" w:hAnsi="Courier New" w:cs="Courier New"/>
        </w:rPr>
      </w:pPr>
      <w:dir w:val="rtl">
        <w:dir w:val="rtl">
          <w:ins w:id="1909" w:author="Transkribus" w:date="2019-12-11T14:30:00Z">
            <w:r w:rsidRPr="00EE6742">
              <w:rPr>
                <w:rFonts w:ascii="Courier New" w:hAnsi="Courier New" w:cs="Courier New"/>
                <w:rtl/>
              </w:rPr>
              <w:t xml:space="preserve">وتنصيلها </w:t>
            </w:r>
          </w:ins>
          <w:r w:rsidRPr="00EE6742">
            <w:rPr>
              <w:rFonts w:ascii="Courier New" w:hAnsi="Courier New" w:cs="Courier New"/>
              <w:rtl/>
            </w:rPr>
            <w:t xml:space="preserve">وله تدقيق فى الصناعة الطبية </w:t>
          </w:r>
          <w:del w:id="1910" w:author="Transkribus" w:date="2019-12-11T14:30:00Z">
            <w:r w:rsidRPr="009B6BCA">
              <w:rPr>
                <w:rFonts w:ascii="Courier New" w:hAnsi="Courier New" w:cs="Courier New"/>
                <w:rtl/>
              </w:rPr>
              <w:delText>وتحقيق لمباحثها الكلية</w:delText>
            </w:r>
          </w:del>
          <w:ins w:id="1911" w:author="Transkribus" w:date="2019-12-11T14:30:00Z">
            <w:r w:rsidRPr="00EE6742">
              <w:rPr>
                <w:rFonts w:ascii="Courier New" w:hAnsi="Courier New" w:cs="Courier New"/>
                <w:rtl/>
              </w:rPr>
              <w:t>وحتيق لبا جتها الكلبة</w:t>
            </w:r>
          </w:ins>
          <w:r w:rsidRPr="00EE6742">
            <w:rPr>
              <w:rFonts w:ascii="Courier New" w:hAnsi="Courier New" w:cs="Courier New"/>
              <w:rtl/>
            </w:rPr>
            <w:t xml:space="preserve"> والجزئية </w:t>
          </w:r>
          <w:del w:id="191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287992" w:rsidRPr="00EE6742" w:rsidRDefault="00287992" w:rsidP="00287992">
      <w:pPr>
        <w:pStyle w:val="NurText"/>
        <w:bidi/>
        <w:rPr>
          <w:rFonts w:ascii="Courier New" w:hAnsi="Courier New" w:cs="Courier New"/>
        </w:rPr>
      </w:pPr>
      <w:dir w:val="rtl">
        <w:dir w:val="rtl">
          <w:r w:rsidRPr="00EE6742">
            <w:rPr>
              <w:rFonts w:ascii="Courier New" w:hAnsi="Courier New" w:cs="Courier New"/>
              <w:rtl/>
            </w:rPr>
            <w:t>وله فى الطب</w:t>
          </w:r>
          <w:r>
            <w:t>‬</w:t>
          </w:r>
          <w:r>
            <w:t>‬</w:t>
          </w:r>
        </w:dir>
      </w:dir>
    </w:p>
    <w:p w:rsidR="00287992" w:rsidRPr="009B6BCA" w:rsidRDefault="00287992" w:rsidP="00287992">
      <w:pPr>
        <w:pStyle w:val="NurText"/>
        <w:bidi/>
        <w:rPr>
          <w:del w:id="1913" w:author="Transkribus" w:date="2019-12-11T14:30:00Z"/>
          <w:rFonts w:ascii="Courier New" w:hAnsi="Courier New" w:cs="Courier New"/>
        </w:rPr>
      </w:pPr>
      <w:r w:rsidRPr="00EE6742">
        <w:rPr>
          <w:rFonts w:ascii="Courier New" w:hAnsi="Courier New" w:cs="Courier New"/>
          <w:rtl/>
        </w:rPr>
        <w:t xml:space="preserve">كتب </w:t>
      </w:r>
      <w:del w:id="1914" w:author="Transkribus" w:date="2019-12-11T14:30:00Z">
        <w:r w:rsidRPr="009B6BCA">
          <w:rPr>
            <w:rFonts w:ascii="Courier New" w:hAnsi="Courier New" w:cs="Courier New"/>
            <w:rtl/>
          </w:rPr>
          <w:delText>مؤلفة وحواش متفرقة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287992" w:rsidRPr="00EE6742" w:rsidRDefault="00287992" w:rsidP="00287992">
      <w:pPr>
        <w:pStyle w:val="NurText"/>
        <w:bidi/>
        <w:rPr>
          <w:rFonts w:ascii="Courier New" w:hAnsi="Courier New" w:cs="Courier New"/>
        </w:rPr>
      </w:pPr>
      <w:dir w:val="rtl">
        <w:dir w:val="rtl">
          <w:ins w:id="1915" w:author="Transkribus" w:date="2019-12-11T14:30:00Z">
            <w:r w:rsidRPr="00EE6742">
              <w:rPr>
                <w:rFonts w:ascii="Courier New" w:hAnsi="Courier New" w:cs="Courier New"/>
                <w:rtl/>
              </w:rPr>
              <w:t xml:space="preserve">مولفه وجواس متقرفه </w:t>
            </w:r>
          </w:ins>
          <w:r w:rsidRPr="00EE6742">
            <w:rPr>
              <w:rFonts w:ascii="Courier New" w:hAnsi="Courier New" w:cs="Courier New"/>
              <w:rtl/>
            </w:rPr>
            <w:t xml:space="preserve">واشتغل بصناعة الطب على </w:t>
          </w:r>
          <w:del w:id="1916" w:author="Transkribus" w:date="2019-12-11T14:30:00Z">
            <w:r w:rsidRPr="009B6BCA">
              <w:rPr>
                <w:rFonts w:ascii="Courier New" w:hAnsi="Courier New" w:cs="Courier New"/>
                <w:rtl/>
              </w:rPr>
              <w:delText>ابيه وقرا ايضا</w:delText>
            </w:r>
          </w:del>
          <w:ins w:id="1917" w:author="Transkribus" w:date="2019-12-11T14:30:00Z">
            <w:r w:rsidRPr="00EE6742">
              <w:rPr>
                <w:rFonts w:ascii="Courier New" w:hAnsi="Courier New" w:cs="Courier New"/>
                <w:rtl/>
              </w:rPr>
              <w:t>أبيه وفر اأيضا</w:t>
            </w:r>
          </w:ins>
          <w:r w:rsidRPr="00EE6742">
            <w:rPr>
              <w:rFonts w:ascii="Courier New" w:hAnsi="Courier New" w:cs="Courier New"/>
              <w:rtl/>
            </w:rPr>
            <w:t xml:space="preserve"> على ال</w:t>
          </w:r>
          <w:del w:id="1918" w:author="Transkribus" w:date="2019-12-11T14:30:00Z">
            <w:r w:rsidRPr="009B6BCA">
              <w:rPr>
                <w:rFonts w:ascii="Courier New" w:hAnsi="Courier New" w:cs="Courier New"/>
                <w:rtl/>
              </w:rPr>
              <w:delText>ش</w:delText>
            </w:r>
          </w:del>
          <w:ins w:id="1919" w:author="Transkribus" w:date="2019-12-11T14:30:00Z">
            <w:r w:rsidRPr="00EE6742">
              <w:rPr>
                <w:rFonts w:ascii="Courier New" w:hAnsi="Courier New" w:cs="Courier New"/>
                <w:rtl/>
              </w:rPr>
              <w:t>ن</w:t>
            </w:r>
          </w:ins>
          <w:r w:rsidRPr="00EE6742">
            <w:rPr>
              <w:rFonts w:ascii="Courier New" w:hAnsi="Courier New" w:cs="Courier New"/>
              <w:rtl/>
            </w:rPr>
            <w:t>ي</w:t>
          </w:r>
          <w:del w:id="1920" w:author="Transkribus" w:date="2019-12-11T14:30:00Z">
            <w:r w:rsidRPr="009B6BCA">
              <w:rPr>
                <w:rFonts w:ascii="Courier New" w:hAnsi="Courier New" w:cs="Courier New"/>
                <w:rtl/>
              </w:rPr>
              <w:delText>خ</w:delText>
            </w:r>
          </w:del>
          <w:ins w:id="1921" w:author="Transkribus" w:date="2019-12-11T14:30:00Z">
            <w:r w:rsidRPr="00EE6742">
              <w:rPr>
                <w:rFonts w:ascii="Courier New" w:hAnsi="Courier New" w:cs="Courier New"/>
                <w:rtl/>
              </w:rPr>
              <w:t>ح</w:t>
            </w:r>
          </w:ins>
          <w:r w:rsidRPr="00EE6742">
            <w:rPr>
              <w:rFonts w:ascii="Courier New" w:hAnsi="Courier New" w:cs="Courier New"/>
              <w:rtl/>
            </w:rPr>
            <w:t xml:space="preserve"> موفق</w:t>
          </w:r>
          <w:r>
            <w:t>‬</w:t>
          </w:r>
          <w:r>
            <w:t>‬</w:t>
          </w:r>
        </w:dir>
      </w:dir>
    </w:p>
    <w:p w:rsidR="00287992" w:rsidRPr="00EE6742" w:rsidRDefault="00287992" w:rsidP="00287992">
      <w:pPr>
        <w:pStyle w:val="NurText"/>
        <w:bidi/>
        <w:rPr>
          <w:ins w:id="1922" w:author="Transkribus" w:date="2019-12-11T14:30:00Z"/>
          <w:rFonts w:ascii="Courier New" w:hAnsi="Courier New" w:cs="Courier New"/>
        </w:rPr>
      </w:pPr>
      <w:r w:rsidRPr="00EE6742">
        <w:rPr>
          <w:rFonts w:ascii="Courier New" w:hAnsi="Courier New" w:cs="Courier New"/>
          <w:rtl/>
        </w:rPr>
        <w:t>الدين عبد ال</w:t>
      </w:r>
      <w:del w:id="1923" w:author="Transkribus" w:date="2019-12-11T14:30:00Z">
        <w:r w:rsidRPr="009B6BCA">
          <w:rPr>
            <w:rFonts w:ascii="Courier New" w:hAnsi="Courier New" w:cs="Courier New"/>
            <w:rtl/>
          </w:rPr>
          <w:delText>ل</w:delText>
        </w:r>
      </w:del>
      <w:r w:rsidRPr="00EE6742">
        <w:rPr>
          <w:rFonts w:ascii="Courier New" w:hAnsi="Courier New" w:cs="Courier New"/>
          <w:rtl/>
        </w:rPr>
        <w:t>ط</w:t>
      </w:r>
      <w:del w:id="1924" w:author="Transkribus" w:date="2019-12-11T14:30:00Z">
        <w:r w:rsidRPr="009B6BCA">
          <w:rPr>
            <w:rFonts w:ascii="Courier New" w:hAnsi="Courier New" w:cs="Courier New"/>
            <w:rtl/>
          </w:rPr>
          <w:delText>ي</w:delText>
        </w:r>
      </w:del>
      <w:ins w:id="1925" w:author="Transkribus" w:date="2019-12-11T14:30:00Z">
        <w:r w:rsidRPr="00EE6742">
          <w:rPr>
            <w:rFonts w:ascii="Courier New" w:hAnsi="Courier New" w:cs="Courier New"/>
            <w:rtl/>
          </w:rPr>
          <w:t>ب</w:t>
        </w:r>
      </w:ins>
      <w:r w:rsidRPr="00EE6742">
        <w:rPr>
          <w:rFonts w:ascii="Courier New" w:hAnsi="Courier New" w:cs="Courier New"/>
          <w:rtl/>
        </w:rPr>
        <w:t xml:space="preserve">ف بن </w:t>
      </w:r>
      <w:del w:id="1926" w:author="Transkribus" w:date="2019-12-11T14:30:00Z">
        <w:r w:rsidRPr="009B6BCA">
          <w:rPr>
            <w:rFonts w:ascii="Courier New" w:hAnsi="Courier New" w:cs="Courier New"/>
            <w:rtl/>
          </w:rPr>
          <w:delText>يوسف البغدادى وحرر</w:delText>
        </w:r>
      </w:del>
      <w:ins w:id="1927" w:author="Transkribus" w:date="2019-12-11T14:30:00Z">
        <w:r w:rsidRPr="00EE6742">
          <w:rPr>
            <w:rFonts w:ascii="Courier New" w:hAnsi="Courier New" w:cs="Courier New"/>
            <w:rtl/>
          </w:rPr>
          <w:t>يوسسف البعدادى وجرر</w:t>
        </w:r>
      </w:ins>
      <w:r w:rsidRPr="00EE6742">
        <w:rPr>
          <w:rFonts w:ascii="Courier New" w:hAnsi="Courier New" w:cs="Courier New"/>
          <w:rtl/>
        </w:rPr>
        <w:t xml:space="preserve"> عليه </w:t>
      </w:r>
      <w:del w:id="1928" w:author="Transkribus" w:date="2019-12-11T14:30:00Z">
        <w:r w:rsidRPr="009B6BCA">
          <w:rPr>
            <w:rFonts w:ascii="Courier New" w:hAnsi="Courier New" w:cs="Courier New"/>
            <w:rtl/>
          </w:rPr>
          <w:delText>كثيرا من</w:delText>
        </w:r>
      </w:del>
      <w:ins w:id="1929" w:author="Transkribus" w:date="2019-12-11T14:30:00Z">
        <w:r w:rsidRPr="00EE6742">
          <w:rPr>
            <w:rFonts w:ascii="Courier New" w:hAnsi="Courier New" w:cs="Courier New"/>
            <w:rtl/>
          </w:rPr>
          <w:t>كمتبرامن</w:t>
        </w:r>
      </w:ins>
      <w:r w:rsidRPr="00EE6742">
        <w:rPr>
          <w:rFonts w:ascii="Courier New" w:hAnsi="Courier New" w:cs="Courier New"/>
          <w:rtl/>
        </w:rPr>
        <w:t xml:space="preserve"> العلوم </w:t>
      </w:r>
      <w:del w:id="1930" w:author="Transkribus" w:date="2019-12-11T14:30:00Z">
        <w:r w:rsidRPr="009B6BCA">
          <w:rPr>
            <w:rFonts w:ascii="Courier New" w:hAnsi="Courier New" w:cs="Courier New"/>
            <w:rtl/>
          </w:rPr>
          <w:delText>ولا سيما من تصانيف الشيخ</w:delText>
        </w:r>
      </w:del>
      <w:ins w:id="1931" w:author="Transkribus" w:date="2019-12-11T14:30:00Z">
        <w:r w:rsidRPr="00EE6742">
          <w:rPr>
            <w:rFonts w:ascii="Courier New" w:hAnsi="Courier New" w:cs="Courier New"/>
            <w:rtl/>
          </w:rPr>
          <w:t>ولاستامن نصاقيف</w:t>
        </w:r>
      </w:ins>
    </w:p>
    <w:p w:rsidR="00287992" w:rsidRPr="009B6BCA" w:rsidRDefault="00287992" w:rsidP="00287992">
      <w:pPr>
        <w:pStyle w:val="NurText"/>
        <w:bidi/>
        <w:rPr>
          <w:del w:id="1932" w:author="Transkribus" w:date="2019-12-11T14:30:00Z"/>
          <w:rFonts w:ascii="Courier New" w:hAnsi="Courier New" w:cs="Courier New"/>
        </w:rPr>
      </w:pPr>
      <w:ins w:id="1933" w:author="Transkribus" w:date="2019-12-11T14:30:00Z">
        <w:r w:rsidRPr="00EE6742">
          <w:rPr>
            <w:rFonts w:ascii="Courier New" w:hAnsi="Courier New" w:cs="Courier New"/>
            <w:rtl/>
          </w:rPr>
          <w:t>الشيح</w:t>
        </w:r>
      </w:ins>
      <w:r w:rsidRPr="00EE6742">
        <w:rPr>
          <w:rFonts w:ascii="Courier New" w:hAnsi="Courier New" w:cs="Courier New"/>
          <w:rtl/>
        </w:rPr>
        <w:t xml:space="preserve"> موفق الدين </w:t>
      </w:r>
      <w:del w:id="1934" w:author="Transkribus" w:date="2019-12-11T14:30:00Z">
        <w:r w:rsidRPr="009B6BCA">
          <w:rPr>
            <w:rFonts w:ascii="Courier New" w:hAnsi="Courier New" w:cs="Courier New"/>
            <w:rtl/>
          </w:rPr>
          <w:delText>البغدادي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287992" w:rsidRPr="00EE6742" w:rsidRDefault="00287992" w:rsidP="00287992">
      <w:pPr>
        <w:pStyle w:val="NurText"/>
        <w:bidi/>
        <w:rPr>
          <w:ins w:id="1935" w:author="Transkribus" w:date="2019-12-11T14:30:00Z"/>
          <w:rFonts w:ascii="Courier New" w:hAnsi="Courier New" w:cs="Courier New"/>
        </w:rPr>
      </w:pPr>
      <w:dir w:val="rtl">
        <w:dir w:val="rtl">
          <w:del w:id="1936" w:author="Transkribus" w:date="2019-12-11T14:30:00Z">
            <w:r w:rsidRPr="009B6BCA">
              <w:rPr>
                <w:rFonts w:ascii="Courier New" w:hAnsi="Courier New" w:cs="Courier New"/>
                <w:rtl/>
              </w:rPr>
              <w:delText>واشتغل ايضا بالادب</w:delText>
            </w:r>
          </w:del>
          <w:ins w:id="1937" w:author="Transkribus" w:date="2019-12-11T14:30:00Z">
            <w:r w:rsidRPr="00EE6742">
              <w:rPr>
                <w:rFonts w:ascii="Courier New" w:hAnsi="Courier New" w:cs="Courier New"/>
                <w:rtl/>
              </w:rPr>
              <w:t>البغدادى واستعل أبضا بالاذب</w:t>
            </w:r>
          </w:ins>
          <w:r w:rsidRPr="00EE6742">
            <w:rPr>
              <w:rFonts w:ascii="Courier New" w:hAnsi="Courier New" w:cs="Courier New"/>
              <w:rtl/>
            </w:rPr>
            <w:t xml:space="preserve"> على </w:t>
          </w:r>
          <w:del w:id="1938" w:author="Transkribus" w:date="2019-12-11T14:30:00Z">
            <w:r w:rsidRPr="009B6BCA">
              <w:rPr>
                <w:rFonts w:ascii="Courier New" w:hAnsi="Courier New" w:cs="Courier New"/>
                <w:rtl/>
              </w:rPr>
              <w:delText>الشيخ</w:delText>
            </w:r>
          </w:del>
          <w:ins w:id="1939" w:author="Transkribus" w:date="2019-12-11T14:30:00Z">
            <w:r w:rsidRPr="00EE6742">
              <w:rPr>
                <w:rFonts w:ascii="Courier New" w:hAnsi="Courier New" w:cs="Courier New"/>
                <w:rtl/>
              </w:rPr>
              <w:t>السح</w:t>
            </w:r>
          </w:ins>
          <w:r w:rsidRPr="00EE6742">
            <w:rPr>
              <w:rFonts w:ascii="Courier New" w:hAnsi="Courier New" w:cs="Courier New"/>
              <w:rtl/>
            </w:rPr>
            <w:t xml:space="preserve"> علم الدين الس</w:t>
          </w:r>
          <w:del w:id="1940" w:author="Transkribus" w:date="2019-12-11T14:30:00Z">
            <w:r w:rsidRPr="009B6BCA">
              <w:rPr>
                <w:rFonts w:ascii="Courier New" w:hAnsi="Courier New" w:cs="Courier New"/>
                <w:rtl/>
              </w:rPr>
              <w:delText>خ</w:delText>
            </w:r>
          </w:del>
          <w:ins w:id="1941" w:author="Transkribus" w:date="2019-12-11T14:30:00Z">
            <w:r w:rsidRPr="00EE6742">
              <w:rPr>
                <w:rFonts w:ascii="Courier New" w:hAnsi="Courier New" w:cs="Courier New"/>
                <w:rtl/>
              </w:rPr>
              <w:t>ح</w:t>
            </w:r>
          </w:ins>
          <w:r w:rsidRPr="00EE6742">
            <w:rPr>
              <w:rFonts w:ascii="Courier New" w:hAnsi="Courier New" w:cs="Courier New"/>
              <w:rtl/>
            </w:rPr>
            <w:t xml:space="preserve">اوى وعلى </w:t>
          </w:r>
          <w:del w:id="1942" w:author="Transkribus" w:date="2019-12-11T14:30:00Z">
            <w:r w:rsidRPr="009B6BCA">
              <w:rPr>
                <w:rFonts w:ascii="Courier New" w:hAnsi="Courier New" w:cs="Courier New"/>
                <w:rtl/>
              </w:rPr>
              <w:delText xml:space="preserve">غيره </w:delText>
            </w:r>
          </w:del>
          <w:ins w:id="1943" w:author="Transkribus" w:date="2019-12-11T14:30:00Z">
            <w:r w:rsidRPr="00EE6742">
              <w:rPr>
                <w:rFonts w:ascii="Courier New" w:hAnsi="Courier New" w:cs="Courier New"/>
                <w:rtl/>
              </w:rPr>
              <w:t>عيرة</w:t>
            </w:r>
          </w:ins>
          <w:r>
            <w:t>‬</w:t>
          </w:r>
          <w:r>
            <w:t>‬</w:t>
          </w:r>
        </w:dir>
      </w:dir>
    </w:p>
    <w:p w:rsidR="00287992" w:rsidRPr="009B6BCA" w:rsidRDefault="00287992" w:rsidP="00287992">
      <w:pPr>
        <w:pStyle w:val="NurText"/>
        <w:bidi/>
        <w:rPr>
          <w:del w:id="1944" w:author="Transkribus" w:date="2019-12-11T14:30:00Z"/>
          <w:rFonts w:ascii="Courier New" w:hAnsi="Courier New" w:cs="Courier New"/>
        </w:rPr>
      </w:pPr>
      <w:r w:rsidRPr="00EE6742">
        <w:rPr>
          <w:rFonts w:ascii="Courier New" w:hAnsi="Courier New" w:cs="Courier New"/>
          <w:rtl/>
        </w:rPr>
        <w:t xml:space="preserve">من العلماء </w:t>
      </w:r>
      <w:del w:id="194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287992" w:rsidRPr="009B6BCA" w:rsidRDefault="00287992" w:rsidP="00287992">
      <w:pPr>
        <w:pStyle w:val="NurText"/>
        <w:bidi/>
        <w:rPr>
          <w:del w:id="1946" w:author="Transkribus" w:date="2019-12-11T14:30:00Z"/>
          <w:rFonts w:ascii="Courier New" w:hAnsi="Courier New" w:cs="Courier New"/>
        </w:rPr>
      </w:pPr>
      <w:dir w:val="rtl">
        <w:dir w:val="rtl">
          <w:r w:rsidRPr="00EE6742">
            <w:rPr>
              <w:rFonts w:ascii="Courier New" w:hAnsi="Courier New" w:cs="Courier New"/>
              <w:rtl/>
            </w:rPr>
            <w:t xml:space="preserve">وقد </w:t>
          </w:r>
          <w:del w:id="1947" w:author="Transkribus" w:date="2019-12-11T14:30:00Z">
            <w:r w:rsidRPr="009B6BCA">
              <w:rPr>
                <w:rFonts w:ascii="Courier New" w:hAnsi="Courier New" w:cs="Courier New"/>
                <w:rtl/>
              </w:rPr>
              <w:delText>اتقن علم</w:delText>
            </w:r>
          </w:del>
          <w:ins w:id="1948" w:author="Transkribus" w:date="2019-12-11T14:30:00Z">
            <w:r w:rsidRPr="00EE6742">
              <w:rPr>
                <w:rFonts w:ascii="Courier New" w:hAnsi="Courier New" w:cs="Courier New"/>
                <w:rtl/>
              </w:rPr>
              <w:t>ابقن عسلم</w:t>
            </w:r>
          </w:ins>
          <w:r w:rsidRPr="00EE6742">
            <w:rPr>
              <w:rFonts w:ascii="Courier New" w:hAnsi="Courier New" w:cs="Courier New"/>
              <w:rtl/>
            </w:rPr>
            <w:t xml:space="preserve"> الادب </w:t>
          </w:r>
          <w:del w:id="1949" w:author="Transkribus" w:date="2019-12-11T14:30:00Z">
            <w:r w:rsidRPr="009B6BCA">
              <w:rPr>
                <w:rFonts w:ascii="Courier New" w:hAnsi="Courier New" w:cs="Courier New"/>
                <w:rtl/>
              </w:rPr>
              <w:delText>اتقانا لا مزيد</w:delText>
            </w:r>
          </w:del>
          <w:ins w:id="1950" w:author="Transkribus" w:date="2019-12-11T14:30:00Z">
            <w:r w:rsidRPr="00EE6742">
              <w:rPr>
                <w:rFonts w:ascii="Courier New" w:hAnsi="Courier New" w:cs="Courier New"/>
                <w:rtl/>
              </w:rPr>
              <w:t>القانالامر بد</w:t>
            </w:r>
          </w:ins>
          <w:r w:rsidRPr="00EE6742">
            <w:rPr>
              <w:rFonts w:ascii="Courier New" w:hAnsi="Courier New" w:cs="Courier New"/>
              <w:rtl/>
            </w:rPr>
            <w:t xml:space="preserve"> عليه </w:t>
          </w:r>
          <w:del w:id="1951" w:author="Transkribus" w:date="2019-12-11T14:30:00Z">
            <w:r w:rsidRPr="009B6BCA">
              <w:rPr>
                <w:rFonts w:ascii="Courier New" w:hAnsi="Courier New" w:cs="Courier New"/>
                <w:rtl/>
              </w:rPr>
              <w:delText>ولا يشاركه احد فيه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287992" w:rsidRPr="00EE6742" w:rsidRDefault="00287992" w:rsidP="00287992">
      <w:pPr>
        <w:pStyle w:val="NurText"/>
        <w:bidi/>
        <w:rPr>
          <w:rFonts w:ascii="Courier New" w:hAnsi="Courier New" w:cs="Courier New"/>
        </w:rPr>
      </w:pPr>
      <w:dir w:val="rtl">
        <w:dir w:val="rtl">
          <w:ins w:id="1952" w:author="Transkribus" w:date="2019-12-11T14:30:00Z">
            <w:r w:rsidRPr="00EE6742">
              <w:rPr>
                <w:rFonts w:ascii="Courier New" w:hAnsi="Courier New" w:cs="Courier New"/>
                <w:rtl/>
              </w:rPr>
              <w:t xml:space="preserve">ولابشاركة أحمدفيه </w:t>
            </w:r>
          </w:ins>
          <w:r w:rsidRPr="00EE6742">
            <w:rPr>
              <w:rFonts w:ascii="Courier New" w:hAnsi="Courier New" w:cs="Courier New"/>
              <w:rtl/>
            </w:rPr>
            <w:t>وله فطرة ج</w:t>
          </w:r>
          <w:del w:id="1953" w:author="Transkribus" w:date="2019-12-11T14:30:00Z">
            <w:r w:rsidRPr="009B6BCA">
              <w:rPr>
                <w:rFonts w:ascii="Courier New" w:hAnsi="Courier New" w:cs="Courier New"/>
                <w:rtl/>
              </w:rPr>
              <w:delText>ي</w:delText>
            </w:r>
          </w:del>
          <w:ins w:id="1954" w:author="Transkribus" w:date="2019-12-11T14:30:00Z">
            <w:r w:rsidRPr="00EE6742">
              <w:rPr>
                <w:rFonts w:ascii="Courier New" w:hAnsi="Courier New" w:cs="Courier New"/>
                <w:rtl/>
              </w:rPr>
              <w:t>ب</w:t>
            </w:r>
          </w:ins>
          <w:r w:rsidRPr="00EE6742">
            <w:rPr>
              <w:rFonts w:ascii="Courier New" w:hAnsi="Courier New" w:cs="Courier New"/>
              <w:rtl/>
            </w:rPr>
            <w:t>دة فى</w:t>
          </w:r>
          <w:r>
            <w:t>‬</w:t>
          </w:r>
          <w:r>
            <w:t>‬</w:t>
          </w:r>
        </w:dir>
      </w:dir>
    </w:p>
    <w:p w:rsidR="00287992" w:rsidRPr="00EE6742" w:rsidRDefault="00287992" w:rsidP="00287992">
      <w:pPr>
        <w:pStyle w:val="NurText"/>
        <w:bidi/>
        <w:rPr>
          <w:rFonts w:ascii="Courier New" w:hAnsi="Courier New" w:cs="Courier New"/>
        </w:rPr>
      </w:pPr>
      <w:r w:rsidRPr="00EE6742">
        <w:rPr>
          <w:rFonts w:ascii="Courier New" w:hAnsi="Courier New" w:cs="Courier New"/>
          <w:rtl/>
        </w:rPr>
        <w:t xml:space="preserve">قول </w:t>
      </w:r>
      <w:del w:id="1955" w:author="Transkribus" w:date="2019-12-11T14:30:00Z">
        <w:r w:rsidRPr="009B6BCA">
          <w:rPr>
            <w:rFonts w:ascii="Courier New" w:hAnsi="Courier New" w:cs="Courier New"/>
            <w:rtl/>
          </w:rPr>
          <w:delText>الشعر واحب ما اليه التخلى مع</w:delText>
        </w:r>
      </w:del>
      <w:ins w:id="1956" w:author="Transkribus" w:date="2019-12-11T14:30:00Z">
        <w:r w:rsidRPr="00EE6742">
          <w:rPr>
            <w:rFonts w:ascii="Courier New" w:hAnsi="Courier New" w:cs="Courier New"/>
            <w:rtl/>
          </w:rPr>
          <w:t>السعر و أحب هالبه العلى مي</w:t>
        </w:r>
      </w:ins>
      <w:r w:rsidRPr="00EE6742">
        <w:rPr>
          <w:rFonts w:ascii="Courier New" w:hAnsi="Courier New" w:cs="Courier New"/>
          <w:rtl/>
        </w:rPr>
        <w:t xml:space="preserve"> نفسه والملازمة </w:t>
      </w:r>
      <w:del w:id="1957" w:author="Transkribus" w:date="2019-12-11T14:30:00Z">
        <w:r w:rsidRPr="009B6BCA">
          <w:rPr>
            <w:rFonts w:ascii="Courier New" w:hAnsi="Courier New" w:cs="Courier New"/>
            <w:rtl/>
          </w:rPr>
          <w:delText>لقراءته ودرسه والاطلاع</w:delText>
        </w:r>
      </w:del>
      <w:ins w:id="1958" w:author="Transkribus" w:date="2019-12-11T14:30:00Z">
        <w:r w:rsidRPr="00EE6742">
          <w:rPr>
            <w:rFonts w:ascii="Courier New" w:hAnsi="Courier New" w:cs="Courier New"/>
            <w:rtl/>
          </w:rPr>
          <w:t>لقراعبقودرسه والاطلاجم</w:t>
        </w:r>
      </w:ins>
      <w:r w:rsidRPr="00EE6742">
        <w:rPr>
          <w:rFonts w:ascii="Courier New" w:hAnsi="Courier New" w:cs="Courier New"/>
          <w:rtl/>
        </w:rPr>
        <w:t xml:space="preserve"> على </w:t>
      </w:r>
      <w:del w:id="1959" w:author="Transkribus" w:date="2019-12-11T14:30:00Z">
        <w:r w:rsidRPr="009B6BCA">
          <w:rPr>
            <w:rFonts w:ascii="Courier New" w:hAnsi="Courier New" w:cs="Courier New"/>
            <w:rtl/>
          </w:rPr>
          <w:delText>ا</w:delText>
        </w:r>
      </w:del>
      <w:ins w:id="1960" w:author="Transkribus" w:date="2019-12-11T14:30:00Z">
        <w:r w:rsidRPr="00EE6742">
          <w:rPr>
            <w:rFonts w:ascii="Courier New" w:hAnsi="Courier New" w:cs="Courier New"/>
            <w:rtl/>
          </w:rPr>
          <w:t>أ</w:t>
        </w:r>
      </w:ins>
      <w:r w:rsidRPr="00EE6742">
        <w:rPr>
          <w:rFonts w:ascii="Courier New" w:hAnsi="Courier New" w:cs="Courier New"/>
          <w:rtl/>
        </w:rPr>
        <w:t>ثار</w:t>
      </w:r>
    </w:p>
    <w:p w:rsidR="00287992" w:rsidRPr="00EE6742" w:rsidRDefault="00287992" w:rsidP="00287992">
      <w:pPr>
        <w:pStyle w:val="NurText"/>
        <w:bidi/>
        <w:rPr>
          <w:rFonts w:ascii="Courier New" w:hAnsi="Courier New" w:cs="Courier New"/>
        </w:rPr>
      </w:pPr>
      <w:r w:rsidRPr="00EE6742">
        <w:rPr>
          <w:rFonts w:ascii="Courier New" w:hAnsi="Courier New" w:cs="Courier New"/>
          <w:rtl/>
        </w:rPr>
        <w:t xml:space="preserve">القدماء </w:t>
      </w:r>
      <w:del w:id="1961" w:author="Transkribus" w:date="2019-12-11T14:30:00Z">
        <w:r w:rsidRPr="009B6BCA">
          <w:rPr>
            <w:rFonts w:ascii="Courier New" w:hAnsi="Courier New" w:cs="Courier New"/>
            <w:rtl/>
          </w:rPr>
          <w:delText>والانتفاع بمؤلفات</w:delText>
        </w:r>
      </w:del>
      <w:ins w:id="1962" w:author="Transkribus" w:date="2019-12-11T14:30:00Z">
        <w:r w:rsidRPr="00EE6742">
          <w:rPr>
            <w:rFonts w:ascii="Courier New" w:hAnsi="Courier New" w:cs="Courier New"/>
            <w:rtl/>
          </w:rPr>
          <w:t>والاتتقاح عواقات</w:t>
        </w:r>
      </w:ins>
      <w:r w:rsidRPr="00EE6742">
        <w:rPr>
          <w:rFonts w:ascii="Courier New" w:hAnsi="Courier New" w:cs="Courier New"/>
          <w:rtl/>
        </w:rPr>
        <w:t xml:space="preserve"> الحكماء</w:t>
      </w:r>
      <w:del w:id="196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964" w:author="Transkribus" w:date="2019-12-11T14:30:00Z">
        <w:r w:rsidRPr="00EE6742">
          <w:rPr>
            <w:rFonts w:ascii="Courier New" w:hAnsi="Courier New" w:cs="Courier New"/>
            <w:rtl/>
          </w:rPr>
          <w:t xml:space="preserve"> وكان بريه الننس عالى الهمةلم بوثر الثردد الى الملولك</w:t>
        </w:r>
      </w:ins>
    </w:p>
    <w:p w:rsidR="00287992" w:rsidRPr="00EE6742" w:rsidRDefault="00287992" w:rsidP="00287992">
      <w:pPr>
        <w:pStyle w:val="NurText"/>
        <w:bidi/>
        <w:rPr>
          <w:ins w:id="1965" w:author="Transkribus" w:date="2019-12-11T14:30:00Z"/>
          <w:rFonts w:ascii="Courier New" w:hAnsi="Courier New" w:cs="Courier New"/>
        </w:rPr>
      </w:pPr>
      <w:dir w:val="rtl">
        <w:dir w:val="rtl">
          <w:del w:id="1966" w:author="Transkribus" w:date="2019-12-11T14:30:00Z">
            <w:r w:rsidRPr="009B6BCA">
              <w:rPr>
                <w:rFonts w:ascii="Courier New" w:hAnsi="Courier New" w:cs="Courier New"/>
                <w:rtl/>
              </w:rPr>
              <w:delText>وكان نزيه النفس عالى الهمة لم يؤثر التردد الى الملوك ولا الى ارباب</w:delText>
            </w:r>
          </w:del>
          <w:ins w:id="1967" w:author="Transkribus" w:date="2019-12-11T14:30:00Z">
            <w:r w:rsidRPr="00EE6742">
              <w:rPr>
                <w:rFonts w:ascii="Courier New" w:hAnsi="Courier New" w:cs="Courier New"/>
                <w:rtl/>
              </w:rPr>
              <w:t>ابن</w:t>
            </w:r>
          </w:ins>
          <w:r>
            <w:t>‬</w:t>
          </w:r>
          <w:r>
            <w:t>‬</w:t>
          </w:r>
        </w:dir>
      </w:dir>
    </w:p>
    <w:p w:rsidR="00287992" w:rsidRPr="00EE6742" w:rsidRDefault="00287992" w:rsidP="00287992">
      <w:pPr>
        <w:pStyle w:val="NurText"/>
        <w:bidi/>
        <w:rPr>
          <w:ins w:id="1968" w:author="Transkribus" w:date="2019-12-11T14:30:00Z"/>
          <w:rFonts w:ascii="Courier New" w:hAnsi="Courier New" w:cs="Courier New"/>
        </w:rPr>
      </w:pPr>
      <w:ins w:id="1969" w:author="Transkribus" w:date="2019-12-11T14:30:00Z">
        <w:r w:rsidRPr="00EE6742">
          <w:rPr>
            <w:rFonts w:ascii="Courier New" w:hAnsi="Courier New" w:cs="Courier New"/>
            <w:rtl/>
          </w:rPr>
          <w:t>١٩٦</w:t>
        </w:r>
      </w:ins>
    </w:p>
    <w:p w:rsidR="00287992" w:rsidRPr="009B6BCA" w:rsidRDefault="00287992" w:rsidP="00287992">
      <w:pPr>
        <w:pStyle w:val="NurText"/>
        <w:bidi/>
        <w:rPr>
          <w:del w:id="1970" w:author="Transkribus" w:date="2019-12-11T14:30:00Z"/>
          <w:rFonts w:ascii="Courier New" w:hAnsi="Courier New" w:cs="Courier New"/>
        </w:rPr>
      </w:pPr>
      <w:ins w:id="1971" w:author="Transkribus" w:date="2019-12-11T14:30:00Z">
        <w:r w:rsidRPr="00EE6742">
          <w:rPr>
            <w:rFonts w:ascii="Courier New" w:hAnsi="Courier New" w:cs="Courier New"/>
            <w:rtl/>
          </w:rPr>
          <w:t>ولاالى أر باب</w:t>
        </w:r>
      </w:ins>
      <w:r w:rsidRPr="00EE6742">
        <w:rPr>
          <w:rFonts w:ascii="Courier New" w:hAnsi="Courier New" w:cs="Courier New"/>
          <w:rtl/>
        </w:rPr>
        <w:t xml:space="preserve"> الدولة</w:t>
      </w:r>
      <w:del w:id="197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287992" w:rsidRPr="00EE6742" w:rsidRDefault="00287992" w:rsidP="00287992">
      <w:pPr>
        <w:pStyle w:val="NurText"/>
        <w:bidi/>
        <w:rPr>
          <w:rFonts w:ascii="Courier New" w:hAnsi="Courier New" w:cs="Courier New"/>
        </w:rPr>
      </w:pPr>
      <w:dir w:val="rtl">
        <w:dir w:val="rtl">
          <w:del w:id="1973" w:author="Transkribus" w:date="2019-12-11T14:30:00Z">
            <w:r w:rsidRPr="009B6BCA">
              <w:rPr>
                <w:rFonts w:ascii="Courier New" w:hAnsi="Courier New" w:cs="Courier New"/>
                <w:rtl/>
              </w:rPr>
              <w:delText>وخدم</w:delText>
            </w:r>
          </w:del>
          <w:ins w:id="1974" w:author="Transkribus" w:date="2019-12-11T14:30:00Z">
            <w:r w:rsidRPr="00EE6742">
              <w:rPr>
                <w:rFonts w:ascii="Courier New" w:hAnsi="Courier New" w:cs="Courier New"/>
                <w:rtl/>
              </w:rPr>
              <w:t xml:space="preserve"> وحدم</w:t>
            </w:r>
          </w:ins>
          <w:r w:rsidRPr="00EE6742">
            <w:rPr>
              <w:rFonts w:ascii="Courier New" w:hAnsi="Courier New" w:cs="Courier New"/>
              <w:rtl/>
            </w:rPr>
            <w:t xml:space="preserve"> مدة فى </w:t>
          </w:r>
          <w:del w:id="1975" w:author="Transkribus" w:date="2019-12-11T14:30:00Z">
            <w:r w:rsidRPr="009B6BCA">
              <w:rPr>
                <w:rFonts w:ascii="Courier New" w:hAnsi="Courier New" w:cs="Courier New"/>
                <w:rtl/>
              </w:rPr>
              <w:delText>البيمارستان</w:delText>
            </w:r>
          </w:del>
          <w:ins w:id="1976" w:author="Transkribus" w:date="2019-12-11T14:30:00Z">
            <w:r w:rsidRPr="00EE6742">
              <w:rPr>
                <w:rFonts w:ascii="Courier New" w:hAnsi="Courier New" w:cs="Courier New"/>
                <w:rtl/>
              </w:rPr>
              <w:t>السمار ستان</w:t>
            </w:r>
          </w:ins>
          <w:r w:rsidRPr="00EE6742">
            <w:rPr>
              <w:rFonts w:ascii="Courier New" w:hAnsi="Courier New" w:cs="Courier New"/>
              <w:rtl/>
            </w:rPr>
            <w:t xml:space="preserve"> الكبير الذى </w:t>
          </w:r>
          <w:del w:id="1977" w:author="Transkribus" w:date="2019-12-11T14:30:00Z">
            <w:r w:rsidRPr="009B6BCA">
              <w:rPr>
                <w:rFonts w:ascii="Courier New" w:hAnsi="Courier New" w:cs="Courier New"/>
                <w:rtl/>
              </w:rPr>
              <w:delText>ا</w:delText>
            </w:r>
          </w:del>
          <w:ins w:id="1978" w:author="Transkribus" w:date="2019-12-11T14:30:00Z">
            <w:r w:rsidRPr="00EE6742">
              <w:rPr>
                <w:rFonts w:ascii="Courier New" w:hAnsi="Courier New" w:cs="Courier New"/>
                <w:rtl/>
              </w:rPr>
              <w:t>أ</w:t>
            </w:r>
          </w:ins>
          <w:r w:rsidRPr="00EE6742">
            <w:rPr>
              <w:rFonts w:ascii="Courier New" w:hAnsi="Courier New" w:cs="Courier New"/>
              <w:rtl/>
            </w:rPr>
            <w:t>نشا</w:t>
          </w:r>
          <w:del w:id="1979" w:author="Transkribus" w:date="2019-12-11T14:30:00Z">
            <w:r w:rsidRPr="009B6BCA">
              <w:rPr>
                <w:rFonts w:ascii="Courier New" w:hAnsi="Courier New" w:cs="Courier New"/>
                <w:rtl/>
              </w:rPr>
              <w:delText>ه</w:delText>
            </w:r>
          </w:del>
          <w:ins w:id="1980" w:author="Transkribus" w:date="2019-12-11T14:30:00Z">
            <w:r w:rsidRPr="00EE6742">
              <w:rPr>
                <w:rFonts w:ascii="Courier New" w:hAnsi="Courier New" w:cs="Courier New"/>
                <w:rtl/>
              </w:rPr>
              <w:t>ء</w:t>
            </w:r>
          </w:ins>
          <w:r w:rsidRPr="00EE6742">
            <w:rPr>
              <w:rFonts w:ascii="Courier New" w:hAnsi="Courier New" w:cs="Courier New"/>
              <w:rtl/>
            </w:rPr>
            <w:t xml:space="preserve"> الملك العادل </w:t>
          </w:r>
          <w:del w:id="1981" w:author="Transkribus" w:date="2019-12-11T14:30:00Z">
            <w:r w:rsidRPr="009B6BCA">
              <w:rPr>
                <w:rFonts w:ascii="Courier New" w:hAnsi="Courier New" w:cs="Courier New"/>
                <w:rtl/>
              </w:rPr>
              <w:delText>ن</w:delText>
            </w:r>
          </w:del>
          <w:ins w:id="1982" w:author="Transkribus" w:date="2019-12-11T14:30:00Z">
            <w:r w:rsidRPr="00EE6742">
              <w:rPr>
                <w:rFonts w:ascii="Courier New" w:hAnsi="Courier New" w:cs="Courier New"/>
                <w:rtl/>
              </w:rPr>
              <w:t>ب</w:t>
            </w:r>
          </w:ins>
          <w:r w:rsidRPr="00EE6742">
            <w:rPr>
              <w:rFonts w:ascii="Courier New" w:hAnsi="Courier New" w:cs="Courier New"/>
              <w:rtl/>
            </w:rPr>
            <w:t>ور الدين</w:t>
          </w:r>
          <w:del w:id="1983" w:author="Transkribus" w:date="2019-12-11T14:30:00Z">
            <w:r w:rsidRPr="009B6BCA">
              <w:rPr>
                <w:rFonts w:ascii="Courier New" w:hAnsi="Courier New" w:cs="Courier New"/>
                <w:rtl/>
              </w:rPr>
              <w:delText xml:space="preserve"> بن زنكي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287992" w:rsidRPr="00EE6742" w:rsidRDefault="00287992" w:rsidP="00287992">
      <w:pPr>
        <w:pStyle w:val="NurText"/>
        <w:bidi/>
        <w:rPr>
          <w:rFonts w:ascii="Courier New" w:hAnsi="Courier New" w:cs="Courier New"/>
        </w:rPr>
      </w:pPr>
      <w:dir w:val="rtl">
        <w:dir w:val="rtl">
          <w:del w:id="1984" w:author="Transkribus" w:date="2019-12-11T14:30:00Z">
            <w:r w:rsidRPr="009B6BCA">
              <w:rPr>
                <w:rFonts w:ascii="Courier New" w:hAnsi="Courier New" w:cs="Courier New"/>
                <w:rtl/>
              </w:rPr>
              <w:delText>ولما وقف شيخنا مهذب</w:delText>
            </w:r>
          </w:del>
          <w:ins w:id="1985" w:author="Transkribus" w:date="2019-12-11T14:30:00Z">
            <w:r w:rsidRPr="00EE6742">
              <w:rPr>
                <w:rFonts w:ascii="Courier New" w:hAnsi="Courier New" w:cs="Courier New"/>
                <w:rtl/>
              </w:rPr>
              <w:t>ابن رفكى ولماوقف شيحنامهذب</w:t>
            </w:r>
          </w:ins>
          <w:r w:rsidRPr="00EE6742">
            <w:rPr>
              <w:rFonts w:ascii="Courier New" w:hAnsi="Courier New" w:cs="Courier New"/>
              <w:rtl/>
            </w:rPr>
            <w:t xml:space="preserve"> الدين عبد الر</w:t>
          </w:r>
          <w:del w:id="1986" w:author="Transkribus" w:date="2019-12-11T14:30:00Z">
            <w:r w:rsidRPr="009B6BCA">
              <w:rPr>
                <w:rFonts w:ascii="Courier New" w:hAnsi="Courier New" w:cs="Courier New"/>
                <w:rtl/>
              </w:rPr>
              <w:delText>ح</w:delText>
            </w:r>
          </w:del>
          <w:ins w:id="1987" w:author="Transkribus" w:date="2019-12-11T14:30:00Z">
            <w:r w:rsidRPr="00EE6742">
              <w:rPr>
                <w:rFonts w:ascii="Courier New" w:hAnsi="Courier New" w:cs="Courier New"/>
                <w:rtl/>
              </w:rPr>
              <w:t>ه</w:t>
            </w:r>
          </w:ins>
          <w:r w:rsidRPr="00EE6742">
            <w:rPr>
              <w:rFonts w:ascii="Courier New" w:hAnsi="Courier New" w:cs="Courier New"/>
              <w:rtl/>
            </w:rPr>
            <w:t>يم بن على ر</w:t>
          </w:r>
          <w:del w:id="1988" w:author="Transkribus" w:date="2019-12-11T14:30:00Z">
            <w:r w:rsidRPr="009B6BCA">
              <w:rPr>
                <w:rFonts w:ascii="Courier New" w:hAnsi="Courier New" w:cs="Courier New"/>
                <w:rtl/>
              </w:rPr>
              <w:delText>ح</w:delText>
            </w:r>
          </w:del>
          <w:ins w:id="1989" w:author="Transkribus" w:date="2019-12-11T14:30:00Z">
            <w:r w:rsidRPr="00EE6742">
              <w:rPr>
                <w:rFonts w:ascii="Courier New" w:hAnsi="Courier New" w:cs="Courier New"/>
                <w:rtl/>
              </w:rPr>
              <w:t>ج</w:t>
            </w:r>
          </w:ins>
          <w:r w:rsidRPr="00EE6742">
            <w:rPr>
              <w:rFonts w:ascii="Courier New" w:hAnsi="Courier New" w:cs="Courier New"/>
              <w:rtl/>
            </w:rPr>
            <w:t>مه الله الدار ال</w:t>
          </w:r>
          <w:ins w:id="1990" w:author="Transkribus" w:date="2019-12-11T14:30:00Z">
            <w:r w:rsidRPr="00EE6742">
              <w:rPr>
                <w:rFonts w:ascii="Courier New" w:hAnsi="Courier New" w:cs="Courier New"/>
                <w:rtl/>
              </w:rPr>
              <w:t>ن</w:t>
            </w:r>
          </w:ins>
          <w:r w:rsidRPr="00EE6742">
            <w:rPr>
              <w:rFonts w:ascii="Courier New" w:hAnsi="Courier New" w:cs="Courier New"/>
              <w:rtl/>
            </w:rPr>
            <w:t xml:space="preserve">تى له </w:t>
          </w:r>
          <w:del w:id="1991" w:author="Transkribus" w:date="2019-12-11T14:30:00Z">
            <w:r w:rsidRPr="009B6BCA">
              <w:rPr>
                <w:rFonts w:ascii="Courier New" w:hAnsi="Courier New" w:cs="Courier New"/>
                <w:rtl/>
              </w:rPr>
              <w:delText>بدمشق وجعلها مدرسة يدرس فيها صناعة الطب وينتفع ال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992" w:author="Transkribus" w:date="2019-12-11T14:30:00Z">
            <w:r w:rsidRPr="00EE6742">
              <w:rPr>
                <w:rFonts w:ascii="Courier New" w:hAnsi="Courier New" w:cs="Courier New"/>
                <w:rtl/>
              </w:rPr>
              <w:t>بديسق</w:t>
            </w:r>
          </w:ins>
          <w:r>
            <w:t>‬</w:t>
          </w:r>
          <w:r>
            <w:t>‬</w:t>
          </w:r>
        </w:dir>
      </w:dir>
    </w:p>
    <w:p w:rsidR="00287992" w:rsidRPr="009B6BCA" w:rsidRDefault="00287992" w:rsidP="00287992">
      <w:pPr>
        <w:pStyle w:val="NurText"/>
        <w:bidi/>
        <w:rPr>
          <w:del w:id="1993" w:author="Transkribus" w:date="2019-12-11T14:30:00Z"/>
          <w:rFonts w:ascii="Courier New" w:hAnsi="Courier New" w:cs="Courier New"/>
        </w:rPr>
      </w:pPr>
      <w:dir w:val="rtl">
        <w:dir w:val="rtl">
          <w:del w:id="1994" w:author="Transkribus" w:date="2019-12-11T14:30:00Z">
            <w:r w:rsidRPr="009B6BCA">
              <w:rPr>
                <w:rFonts w:ascii="Courier New" w:hAnsi="Courier New" w:cs="Courier New"/>
                <w:rtl/>
              </w:rPr>
              <w:delText>مسلم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287992" w:rsidRPr="00EE6742" w:rsidRDefault="00287992" w:rsidP="00287992">
      <w:pPr>
        <w:pStyle w:val="NurText"/>
        <w:bidi/>
        <w:rPr>
          <w:ins w:id="1995" w:author="Transkribus" w:date="2019-12-11T14:30:00Z"/>
          <w:rFonts w:ascii="Courier New" w:hAnsi="Courier New" w:cs="Courier New"/>
        </w:rPr>
      </w:pPr>
      <w:dir w:val="rtl">
        <w:dir w:val="rtl">
          <w:del w:id="1996" w:author="Transkribus" w:date="2019-12-11T14:30:00Z">
            <w:r w:rsidRPr="009B6BCA">
              <w:rPr>
                <w:rFonts w:ascii="Courier New" w:hAnsi="Courier New" w:cs="Courier New"/>
                <w:rtl/>
              </w:rPr>
              <w:delText>ون بقراءتهم فيها اوصى</w:delText>
            </w:r>
          </w:del>
          <w:ins w:id="1997" w:author="Transkribus" w:date="2019-12-11T14:30:00Z">
            <w:r w:rsidRPr="00EE6742">
              <w:rPr>
                <w:rFonts w:ascii="Courier New" w:hAnsi="Courier New" w:cs="Courier New"/>
                <w:rtl/>
              </w:rPr>
              <w:t>و٤علهاأمد رسعيدرس فيهاصناهة الطم ويفتغم السلمون بقرافتهم تيها أوصى</w:t>
            </w:r>
          </w:ins>
          <w:r w:rsidRPr="00EE6742">
            <w:rPr>
              <w:rFonts w:ascii="Courier New" w:hAnsi="Courier New" w:cs="Courier New"/>
              <w:rtl/>
            </w:rPr>
            <w:t xml:space="preserve"> ان </w:t>
          </w:r>
          <w:del w:id="1998" w:author="Transkribus" w:date="2019-12-11T14:30:00Z">
            <w:r w:rsidRPr="009B6BCA">
              <w:rPr>
                <w:rFonts w:ascii="Courier New" w:hAnsi="Courier New" w:cs="Courier New"/>
                <w:rtl/>
              </w:rPr>
              <w:delText>يكون مدرسها</w:delText>
            </w:r>
          </w:del>
          <w:ins w:id="1999" w:author="Transkribus" w:date="2019-12-11T14:30:00Z">
            <w:r w:rsidRPr="00EE6742">
              <w:rPr>
                <w:rFonts w:ascii="Courier New" w:hAnsi="Courier New" w:cs="Courier New"/>
                <w:rtl/>
              </w:rPr>
              <w:t>بكون</w:t>
            </w:r>
          </w:ins>
          <w:r>
            <w:t>‬</w:t>
          </w:r>
          <w:r>
            <w:t>‬</w:t>
          </w:r>
        </w:dir>
      </w:dir>
    </w:p>
    <w:p w:rsidR="00287992" w:rsidRPr="00EE6742" w:rsidRDefault="00287992" w:rsidP="00287992">
      <w:pPr>
        <w:pStyle w:val="NurText"/>
        <w:bidi/>
        <w:rPr>
          <w:ins w:id="2000" w:author="Transkribus" w:date="2019-12-11T14:30:00Z"/>
          <w:rFonts w:ascii="Courier New" w:hAnsi="Courier New" w:cs="Courier New"/>
        </w:rPr>
      </w:pPr>
      <w:ins w:id="2001" w:author="Transkribus" w:date="2019-12-11T14:30:00Z">
        <w:r w:rsidRPr="00EE6742">
          <w:rPr>
            <w:rFonts w:ascii="Courier New" w:hAnsi="Courier New" w:cs="Courier New"/>
            <w:rtl/>
          </w:rPr>
          <w:t>مدر سها</w:t>
        </w:r>
      </w:ins>
      <w:r w:rsidRPr="00EE6742">
        <w:rPr>
          <w:rFonts w:ascii="Courier New" w:hAnsi="Courier New" w:cs="Courier New"/>
          <w:rtl/>
        </w:rPr>
        <w:t xml:space="preserve"> شرف الدين بن الرحبى </w:t>
      </w:r>
      <w:del w:id="2002" w:author="Transkribus" w:date="2019-12-11T14:30:00Z">
        <w:r w:rsidRPr="009B6BCA">
          <w:rPr>
            <w:rFonts w:ascii="Courier New" w:hAnsi="Courier New" w:cs="Courier New"/>
            <w:rtl/>
          </w:rPr>
          <w:delText>لما قد تحققه</w:delText>
        </w:r>
      </w:del>
      <w:ins w:id="2003" w:author="Transkribus" w:date="2019-12-11T14:30:00Z">
        <w:r w:rsidRPr="00EE6742">
          <w:rPr>
            <w:rFonts w:ascii="Courier New" w:hAnsi="Courier New" w:cs="Courier New"/>
            <w:rtl/>
          </w:rPr>
          <w:t>طاقد نجييه</w:t>
        </w:r>
      </w:ins>
      <w:r w:rsidRPr="00EE6742">
        <w:rPr>
          <w:rFonts w:ascii="Courier New" w:hAnsi="Courier New" w:cs="Courier New"/>
          <w:rtl/>
        </w:rPr>
        <w:t xml:space="preserve"> من علمه </w:t>
      </w:r>
      <w:del w:id="2004" w:author="Transkribus" w:date="2019-12-11T14:30:00Z">
        <w:r w:rsidRPr="009B6BCA">
          <w:rPr>
            <w:rFonts w:ascii="Courier New" w:hAnsi="Courier New" w:cs="Courier New"/>
            <w:rtl/>
          </w:rPr>
          <w:delText>وفهمه فتولى</w:delText>
        </w:r>
      </w:del>
      <w:ins w:id="2005" w:author="Transkribus" w:date="2019-12-11T14:30:00Z">
        <w:r w:rsidRPr="00EE6742">
          <w:rPr>
            <w:rFonts w:ascii="Courier New" w:hAnsi="Courier New" w:cs="Courier New"/>
            <w:rtl/>
          </w:rPr>
          <w:t>وفهسمة فتوف</w:t>
        </w:r>
      </w:ins>
      <w:r w:rsidRPr="00EE6742">
        <w:rPr>
          <w:rFonts w:ascii="Courier New" w:hAnsi="Courier New" w:cs="Courier New"/>
          <w:rtl/>
        </w:rPr>
        <w:t xml:space="preserve"> التدريس </w:t>
      </w:r>
      <w:del w:id="2006" w:author="Transkribus" w:date="2019-12-11T14:30:00Z">
        <w:r w:rsidRPr="009B6BCA">
          <w:rPr>
            <w:rFonts w:ascii="Courier New" w:hAnsi="Courier New" w:cs="Courier New"/>
            <w:rtl/>
          </w:rPr>
          <w:delText>بها مدة وتوفى شرف</w:delText>
        </w:r>
      </w:del>
      <w:ins w:id="2007" w:author="Transkribus" w:date="2019-12-11T14:30:00Z">
        <w:r w:rsidRPr="00EE6742">
          <w:rPr>
            <w:rFonts w:ascii="Courier New" w:hAnsi="Courier New" w:cs="Courier New"/>
            <w:rtl/>
          </w:rPr>
          <w:t>هامذة وفوفى</w:t>
        </w:r>
      </w:ins>
    </w:p>
    <w:p w:rsidR="00287992" w:rsidRPr="00EE6742" w:rsidRDefault="00287992" w:rsidP="00287992">
      <w:pPr>
        <w:pStyle w:val="NurText"/>
        <w:bidi/>
        <w:rPr>
          <w:rFonts w:ascii="Courier New" w:hAnsi="Courier New" w:cs="Courier New"/>
        </w:rPr>
      </w:pPr>
      <w:ins w:id="2008" w:author="Transkribus" w:date="2019-12-11T14:30:00Z">
        <w:r w:rsidRPr="00EE6742">
          <w:rPr>
            <w:rFonts w:ascii="Courier New" w:hAnsi="Courier New" w:cs="Courier New"/>
            <w:rtl/>
          </w:rPr>
          <w:t xml:space="preserve"> اسرف</w:t>
        </w:r>
      </w:ins>
      <w:r w:rsidRPr="00EE6742">
        <w:rPr>
          <w:rFonts w:ascii="Courier New" w:hAnsi="Courier New" w:cs="Courier New"/>
          <w:rtl/>
        </w:rPr>
        <w:t xml:space="preserve"> الدين بن الرحبى </w:t>
      </w:r>
      <w:del w:id="2009" w:author="Transkribus" w:date="2019-12-11T14:30:00Z">
        <w:r w:rsidRPr="009B6BCA">
          <w:rPr>
            <w:rFonts w:ascii="Courier New" w:hAnsi="Courier New" w:cs="Courier New"/>
            <w:rtl/>
          </w:rPr>
          <w:delText>بدمشق ودفن بجبل</w:delText>
        </w:r>
      </w:del>
      <w:ins w:id="2010" w:author="Transkribus" w:date="2019-12-11T14:30:00Z">
        <w:r w:rsidRPr="00EE6742">
          <w:rPr>
            <w:rFonts w:ascii="Courier New" w:hAnsi="Courier New" w:cs="Courier New"/>
            <w:rtl/>
          </w:rPr>
          <w:t>بد مسق ودقن يبجيل</w:t>
        </w:r>
      </w:ins>
      <w:r w:rsidRPr="00EE6742">
        <w:rPr>
          <w:rFonts w:ascii="Courier New" w:hAnsi="Courier New" w:cs="Courier New"/>
          <w:rtl/>
        </w:rPr>
        <w:t xml:space="preserve"> قاسيون</w:t>
      </w:r>
      <w:del w:id="201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012" w:author="Transkribus" w:date="2019-12-11T14:30:00Z">
        <w:r w:rsidRPr="00EE6742">
          <w:rPr>
            <w:rFonts w:ascii="Courier New" w:hAnsi="Courier New" w:cs="Courier New"/>
            <w:rtl/>
          </w:rPr>
          <w:t xml:space="preserve"> وكاتت وفاتهرجمة الله فى اللبلة النى صباجها</w:t>
        </w:r>
      </w:ins>
    </w:p>
    <w:p w:rsidR="00287992" w:rsidRPr="009B6BCA" w:rsidRDefault="00287992" w:rsidP="00287992">
      <w:pPr>
        <w:pStyle w:val="NurText"/>
        <w:bidi/>
        <w:rPr>
          <w:del w:id="2013" w:author="Transkribus" w:date="2019-12-11T14:30:00Z"/>
          <w:rFonts w:ascii="Courier New" w:hAnsi="Courier New" w:cs="Courier New"/>
        </w:rPr>
      </w:pPr>
      <w:dir w:val="rtl">
        <w:dir w:val="rtl">
          <w:del w:id="2014" w:author="Transkribus" w:date="2019-12-11T14:30:00Z">
            <w:r w:rsidRPr="009B6BCA">
              <w:rPr>
                <w:rFonts w:ascii="Courier New" w:hAnsi="Courier New" w:cs="Courier New"/>
                <w:rtl/>
              </w:rPr>
              <w:delText>وكانت وفاته رحمه الله فى الليلة التى صباحها يوم الجمعة حادى عشر المحرم سنة سبع وستين وستمائة بعلة ذات الجنب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287992" w:rsidRPr="00EE6742" w:rsidRDefault="00287992" w:rsidP="00287992">
      <w:pPr>
        <w:pStyle w:val="NurText"/>
        <w:bidi/>
        <w:rPr>
          <w:rFonts w:ascii="Courier New" w:hAnsi="Courier New" w:cs="Courier New"/>
        </w:rPr>
      </w:pPr>
      <w:dir w:val="rtl">
        <w:dir w:val="rtl">
          <w:del w:id="2015" w:author="Transkribus" w:date="2019-12-11T14:30:00Z">
            <w:r w:rsidRPr="009B6BCA">
              <w:rPr>
                <w:rFonts w:ascii="Courier New" w:hAnsi="Courier New" w:cs="Courier New"/>
                <w:rtl/>
              </w:rPr>
              <w:delText>وحدثنى الحكيم</w:delText>
            </w:r>
          </w:del>
          <w:ins w:id="2016" w:author="Transkribus" w:date="2019-12-11T14:30:00Z">
            <w:r w:rsidRPr="00EE6742">
              <w:rPr>
                <w:rFonts w:ascii="Courier New" w:hAnsi="Courier New" w:cs="Courier New"/>
                <w:rtl/>
              </w:rPr>
              <w:t>بوم الجمعيمادى عسر المجرم ستة شيع وسيين وسفمافة بعلة ذابت الحتب أو جدسى الحسكيم</w:t>
            </w:r>
          </w:ins>
          <w:r w:rsidRPr="00EE6742">
            <w:rPr>
              <w:rFonts w:ascii="Courier New" w:hAnsi="Courier New" w:cs="Courier New"/>
              <w:rtl/>
            </w:rPr>
            <w:t xml:space="preserve"> بدر</w:t>
          </w:r>
          <w:r>
            <w:t>‬</w:t>
          </w:r>
          <w:r>
            <w:t>‬</w:t>
          </w:r>
        </w:dir>
      </w:dir>
    </w:p>
    <w:p w:rsidR="00287992" w:rsidRPr="00EE6742" w:rsidRDefault="00287992" w:rsidP="00287992">
      <w:pPr>
        <w:pStyle w:val="NurText"/>
        <w:bidi/>
        <w:rPr>
          <w:ins w:id="2017" w:author="Transkribus" w:date="2019-12-11T14:30:00Z"/>
          <w:rFonts w:ascii="Courier New" w:hAnsi="Courier New" w:cs="Courier New"/>
        </w:rPr>
      </w:pPr>
      <w:r w:rsidRPr="00EE6742">
        <w:rPr>
          <w:rFonts w:ascii="Courier New" w:hAnsi="Courier New" w:cs="Courier New"/>
          <w:rtl/>
        </w:rPr>
        <w:t xml:space="preserve"> الدين </w:t>
      </w:r>
      <w:ins w:id="2018" w:author="Transkribus" w:date="2019-12-11T14:30:00Z">
        <w:r w:rsidRPr="00EE6742">
          <w:rPr>
            <w:rFonts w:ascii="Courier New" w:hAnsi="Courier New" w:cs="Courier New"/>
            <w:rtl/>
          </w:rPr>
          <w:t>ا</w:t>
        </w:r>
      </w:ins>
      <w:r w:rsidRPr="00EE6742">
        <w:rPr>
          <w:rFonts w:ascii="Courier New" w:hAnsi="Courier New" w:cs="Courier New"/>
          <w:rtl/>
        </w:rPr>
        <w:t xml:space="preserve">بن قاضى </w:t>
      </w:r>
      <w:del w:id="2019" w:author="Transkribus" w:date="2019-12-11T14:30:00Z">
        <w:r w:rsidRPr="009B6BCA">
          <w:rPr>
            <w:rFonts w:ascii="Courier New" w:hAnsi="Courier New" w:cs="Courier New"/>
            <w:rtl/>
          </w:rPr>
          <w:delText>بعلبك وشمس</w:delText>
        </w:r>
      </w:del>
      <w:ins w:id="2020" w:author="Transkribus" w:date="2019-12-11T14:30:00Z">
        <w:r w:rsidRPr="00EE6742">
          <w:rPr>
            <w:rFonts w:ascii="Courier New" w:hAnsi="Courier New" w:cs="Courier New"/>
            <w:rtl/>
          </w:rPr>
          <w:t>بعليك وشعس</w:t>
        </w:r>
      </w:ins>
      <w:r w:rsidRPr="00EE6742">
        <w:rPr>
          <w:rFonts w:ascii="Courier New" w:hAnsi="Courier New" w:cs="Courier New"/>
          <w:rtl/>
        </w:rPr>
        <w:t xml:space="preserve"> الدين الكتبى المعروف </w:t>
      </w:r>
      <w:del w:id="2021" w:author="Transkribus" w:date="2019-12-11T14:30:00Z">
        <w:r w:rsidRPr="009B6BCA">
          <w:rPr>
            <w:rFonts w:ascii="Courier New" w:hAnsi="Courier New" w:cs="Courier New"/>
            <w:rtl/>
          </w:rPr>
          <w:delText>بالخواتمى قالا كان</w:delText>
        </w:r>
      </w:del>
      <w:ins w:id="2022" w:author="Transkribus" w:date="2019-12-11T14:30:00Z">
        <w:r w:rsidRPr="00EE6742">
          <w:rPr>
            <w:rFonts w:ascii="Courier New" w:hAnsi="Courier New" w:cs="Courier New"/>
            <w:rtl/>
          </w:rPr>
          <w:t>بالحواشمى فالاكان</w:t>
        </w:r>
      </w:ins>
      <w:r w:rsidRPr="00EE6742">
        <w:rPr>
          <w:rFonts w:ascii="Courier New" w:hAnsi="Courier New" w:cs="Courier New"/>
          <w:rtl/>
        </w:rPr>
        <w:t xml:space="preserve"> شرف الدين </w:t>
      </w:r>
      <w:del w:id="2023" w:author="Transkribus" w:date="2019-12-11T14:30:00Z">
        <w:r w:rsidRPr="009B6BCA">
          <w:rPr>
            <w:rFonts w:ascii="Courier New" w:hAnsi="Courier New" w:cs="Courier New"/>
            <w:rtl/>
          </w:rPr>
          <w:delText>قبل ان يمرض ويموت</w:delText>
        </w:r>
      </w:del>
      <w:ins w:id="2024" w:author="Transkribus" w:date="2019-12-11T14:30:00Z">
        <w:r w:rsidRPr="00EE6742">
          <w:rPr>
            <w:rFonts w:ascii="Courier New" w:hAnsi="Courier New" w:cs="Courier New"/>
            <w:rtl/>
          </w:rPr>
          <w:t>قيلان</w:t>
        </w:r>
      </w:ins>
    </w:p>
    <w:p w:rsidR="00287992" w:rsidRPr="00EE6742" w:rsidRDefault="00287992" w:rsidP="00287992">
      <w:pPr>
        <w:pStyle w:val="NurText"/>
        <w:bidi/>
        <w:rPr>
          <w:ins w:id="2025" w:author="Transkribus" w:date="2019-12-11T14:30:00Z"/>
          <w:rFonts w:ascii="Courier New" w:hAnsi="Courier New" w:cs="Courier New"/>
        </w:rPr>
      </w:pPr>
      <w:ins w:id="2026" w:author="Transkribus" w:date="2019-12-11T14:30:00Z">
        <w:r w:rsidRPr="00EE6742">
          <w:rPr>
            <w:rFonts w:ascii="Courier New" w:hAnsi="Courier New" w:cs="Courier New"/>
            <w:rtl/>
          </w:rPr>
          <w:t xml:space="preserve"> بمرس وعموب</w:t>
        </w:r>
      </w:ins>
      <w:r w:rsidRPr="00EE6742">
        <w:rPr>
          <w:rFonts w:ascii="Courier New" w:hAnsi="Courier New" w:cs="Courier New"/>
          <w:rtl/>
        </w:rPr>
        <w:t xml:space="preserve"> باشهر </w:t>
      </w:r>
      <w:del w:id="2027" w:author="Transkribus" w:date="2019-12-11T14:30:00Z">
        <w:r w:rsidRPr="009B6BCA">
          <w:rPr>
            <w:rFonts w:ascii="Courier New" w:hAnsi="Courier New" w:cs="Courier New"/>
            <w:rtl/>
          </w:rPr>
          <w:delText>يقول للجماعة المترددين اليه والتلاميذ</w:delText>
        </w:r>
      </w:del>
      <w:ins w:id="2028" w:author="Transkribus" w:date="2019-12-11T14:30:00Z">
        <w:r w:rsidRPr="00EE6742">
          <w:rPr>
            <w:rFonts w:ascii="Courier New" w:hAnsi="Courier New" w:cs="Courier New"/>
            <w:rtl/>
          </w:rPr>
          <w:t>معقول الجماعة المتردد بن البه والنلامبذ</w:t>
        </w:r>
      </w:ins>
      <w:r w:rsidRPr="00EE6742">
        <w:rPr>
          <w:rFonts w:ascii="Courier New" w:hAnsi="Courier New" w:cs="Courier New"/>
          <w:rtl/>
        </w:rPr>
        <w:t xml:space="preserve"> المشتغلين عليه ا</w:t>
      </w:r>
      <w:del w:id="2029" w:author="Transkribus" w:date="2019-12-11T14:30:00Z">
        <w:r w:rsidRPr="009B6BCA">
          <w:rPr>
            <w:rFonts w:ascii="Courier New" w:hAnsi="Courier New" w:cs="Courier New"/>
            <w:rtl/>
          </w:rPr>
          <w:delText>ن</w:delText>
        </w:r>
      </w:del>
      <w:ins w:id="2030" w:author="Transkribus" w:date="2019-12-11T14:30:00Z">
        <w:r w:rsidRPr="00EE6742">
          <w:rPr>
            <w:rFonts w:ascii="Courier New" w:hAnsi="Courier New" w:cs="Courier New"/>
            <w:rtl/>
          </w:rPr>
          <w:t>ل</w:t>
        </w:r>
      </w:ins>
      <w:r w:rsidRPr="00EE6742">
        <w:rPr>
          <w:rFonts w:ascii="Courier New" w:hAnsi="Courier New" w:cs="Courier New"/>
          <w:rtl/>
        </w:rPr>
        <w:t>ه بعد قليل</w:t>
      </w:r>
      <w:del w:id="2031" w:author="Transkribus" w:date="2019-12-11T14:30:00Z">
        <w:r w:rsidRPr="009B6BCA">
          <w:rPr>
            <w:rFonts w:ascii="Courier New" w:hAnsi="Courier New" w:cs="Courier New"/>
            <w:rtl/>
          </w:rPr>
          <w:delText xml:space="preserve"> اموت</w:delText>
        </w:r>
      </w:del>
    </w:p>
    <w:p w:rsidR="00287992" w:rsidRPr="009B6BCA" w:rsidRDefault="00287992" w:rsidP="00287992">
      <w:pPr>
        <w:pStyle w:val="NurText"/>
        <w:bidi/>
        <w:rPr>
          <w:del w:id="2032" w:author="Transkribus" w:date="2019-12-11T14:30:00Z"/>
          <w:rFonts w:ascii="Courier New" w:hAnsi="Courier New" w:cs="Courier New"/>
        </w:rPr>
      </w:pPr>
      <w:ins w:id="2033" w:author="Transkribus" w:date="2019-12-11T14:30:00Z">
        <w:r w:rsidRPr="00EE6742">
          <w:rPr>
            <w:rFonts w:ascii="Courier New" w:hAnsi="Courier New" w:cs="Courier New"/>
            <w:rtl/>
          </w:rPr>
          <w:t>أموب</w:t>
        </w:r>
      </w:ins>
      <w:r w:rsidRPr="00EE6742">
        <w:rPr>
          <w:rFonts w:ascii="Courier New" w:hAnsi="Courier New" w:cs="Courier New"/>
          <w:rtl/>
        </w:rPr>
        <w:t xml:space="preserve"> وذلك </w:t>
      </w:r>
      <w:del w:id="2034" w:author="Transkribus" w:date="2019-12-11T14:30:00Z">
        <w:r w:rsidRPr="009B6BCA">
          <w:rPr>
            <w:rFonts w:ascii="Courier New" w:hAnsi="Courier New" w:cs="Courier New"/>
            <w:rtl/>
          </w:rPr>
          <w:delText>ي</w:delText>
        </w:r>
      </w:del>
      <w:ins w:id="2035" w:author="Transkribus" w:date="2019-12-11T14:30:00Z">
        <w:r w:rsidRPr="00EE6742">
          <w:rPr>
            <w:rFonts w:ascii="Courier New" w:hAnsi="Courier New" w:cs="Courier New"/>
            <w:rtl/>
          </w:rPr>
          <w:t>ب</w:t>
        </w:r>
      </w:ins>
      <w:r w:rsidRPr="00EE6742">
        <w:rPr>
          <w:rFonts w:ascii="Courier New" w:hAnsi="Courier New" w:cs="Courier New"/>
          <w:rtl/>
        </w:rPr>
        <w:t>كون عند قران الكوك</w:t>
      </w:r>
      <w:del w:id="2036" w:author="Transkribus" w:date="2019-12-11T14:30:00Z">
        <w:r w:rsidRPr="009B6BCA">
          <w:rPr>
            <w:rFonts w:ascii="Courier New" w:hAnsi="Courier New" w:cs="Courier New"/>
            <w:rtl/>
          </w:rPr>
          <w:delText>ب</w:delText>
        </w:r>
      </w:del>
      <w:r w:rsidRPr="00EE6742">
        <w:rPr>
          <w:rFonts w:ascii="Courier New" w:hAnsi="Courier New" w:cs="Courier New"/>
          <w:rtl/>
        </w:rPr>
        <w:t xml:space="preserve">ين </w:t>
      </w:r>
      <w:del w:id="203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287992" w:rsidRPr="00EE6742" w:rsidRDefault="00287992" w:rsidP="00287992">
      <w:pPr>
        <w:pStyle w:val="NurText"/>
        <w:bidi/>
        <w:rPr>
          <w:rFonts w:ascii="Courier New" w:hAnsi="Courier New" w:cs="Courier New"/>
        </w:rPr>
      </w:pPr>
      <w:dir w:val="rtl">
        <w:dir w:val="rtl">
          <w:r w:rsidRPr="00EE6742">
            <w:rPr>
              <w:rFonts w:ascii="Courier New" w:hAnsi="Courier New" w:cs="Courier New"/>
              <w:rtl/>
            </w:rPr>
            <w:t xml:space="preserve">ثم يقول </w:t>
          </w:r>
          <w:del w:id="2038" w:author="Transkribus" w:date="2019-12-11T14:30:00Z">
            <w:r w:rsidRPr="009B6BCA">
              <w:rPr>
                <w:rFonts w:ascii="Courier New" w:hAnsi="Courier New" w:cs="Courier New"/>
                <w:rtl/>
              </w:rPr>
              <w:delText>لهم قولوا للناس هذا حتى يعرفوا مقدار</w:delText>
            </w:r>
          </w:del>
          <w:ins w:id="2039" w:author="Transkribus" w:date="2019-12-11T14:30:00Z">
            <w:r w:rsidRPr="00EE6742">
              <w:rPr>
                <w:rFonts w:ascii="Courier New" w:hAnsi="Courier New" w:cs="Courier New"/>
                <w:rtl/>
              </w:rPr>
              <w:t>الهم قولو اللناس هذاحى بعر فو اسقدار</w:t>
            </w:r>
          </w:ins>
          <w:r w:rsidRPr="00EE6742">
            <w:rPr>
              <w:rFonts w:ascii="Courier New" w:hAnsi="Courier New" w:cs="Courier New"/>
              <w:rtl/>
            </w:rPr>
            <w:t xml:space="preserve"> علمى</w:t>
          </w:r>
          <w:r>
            <w:t>‬</w:t>
          </w:r>
          <w:r>
            <w:t>‬</w:t>
          </w:r>
        </w:dir>
      </w:dir>
    </w:p>
    <w:p w:rsidR="00287992" w:rsidRPr="00EE6742" w:rsidRDefault="00287992" w:rsidP="00287992">
      <w:pPr>
        <w:pStyle w:val="NurText"/>
        <w:bidi/>
        <w:rPr>
          <w:rFonts w:ascii="Courier New" w:hAnsi="Courier New" w:cs="Courier New"/>
        </w:rPr>
      </w:pPr>
      <w:r w:rsidRPr="00EE6742">
        <w:rPr>
          <w:rFonts w:ascii="Courier New" w:hAnsi="Courier New" w:cs="Courier New"/>
          <w:rtl/>
        </w:rPr>
        <w:t xml:space="preserve"> فى </w:t>
      </w:r>
      <w:del w:id="2040" w:author="Transkribus" w:date="2019-12-11T14:30:00Z">
        <w:r w:rsidRPr="009B6BCA">
          <w:rPr>
            <w:rFonts w:ascii="Courier New" w:hAnsi="Courier New" w:cs="Courier New"/>
            <w:rtl/>
          </w:rPr>
          <w:delText>حياتى</w:delText>
        </w:r>
      </w:del>
      <w:ins w:id="2041" w:author="Transkribus" w:date="2019-12-11T14:30:00Z">
        <w:r w:rsidRPr="00EE6742">
          <w:rPr>
            <w:rFonts w:ascii="Courier New" w:hAnsi="Courier New" w:cs="Courier New"/>
            <w:rtl/>
          </w:rPr>
          <w:t>جياق</w:t>
        </w:r>
      </w:ins>
      <w:r w:rsidRPr="00EE6742">
        <w:rPr>
          <w:rFonts w:ascii="Courier New" w:hAnsi="Courier New" w:cs="Courier New"/>
          <w:rtl/>
        </w:rPr>
        <w:t xml:space="preserve"> وعلمى </w:t>
      </w:r>
      <w:del w:id="2042" w:author="Transkribus" w:date="2019-12-11T14:30:00Z">
        <w:r w:rsidRPr="009B6BCA">
          <w:rPr>
            <w:rFonts w:ascii="Courier New" w:hAnsi="Courier New" w:cs="Courier New"/>
            <w:rtl/>
          </w:rPr>
          <w:delText>بوقت موتي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043" w:author="Transkribus" w:date="2019-12-11T14:30:00Z">
        <w:r w:rsidRPr="00EE6742">
          <w:rPr>
            <w:rFonts w:ascii="Courier New" w:hAnsi="Courier New" w:cs="Courier New"/>
            <w:rtl/>
          </w:rPr>
          <w:t>يوست موفى وكان قوله موافقالاحكم بة أو من شعر اشرف الدين بن الرخى</w:t>
        </w:r>
      </w:ins>
    </w:p>
    <w:p w:rsidR="00287992" w:rsidRPr="009B6BCA" w:rsidRDefault="00287992" w:rsidP="00287992">
      <w:pPr>
        <w:pStyle w:val="NurText"/>
        <w:bidi/>
        <w:rPr>
          <w:del w:id="2044" w:author="Transkribus" w:date="2019-12-11T14:30:00Z"/>
          <w:rFonts w:ascii="Courier New" w:hAnsi="Courier New" w:cs="Courier New"/>
        </w:rPr>
      </w:pPr>
      <w:dir w:val="rtl">
        <w:dir w:val="rtl">
          <w:del w:id="2045" w:author="Transkribus" w:date="2019-12-11T14:30:00Z">
            <w:r w:rsidRPr="009B6BCA">
              <w:rPr>
                <w:rFonts w:ascii="Courier New" w:hAnsi="Courier New" w:cs="Courier New"/>
                <w:rtl/>
              </w:rPr>
              <w:delText>وكان قوله موافقا لما حكم به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287992" w:rsidRPr="00EE6742" w:rsidRDefault="00287992" w:rsidP="00287992">
      <w:pPr>
        <w:pStyle w:val="NurText"/>
        <w:bidi/>
        <w:rPr>
          <w:rFonts w:ascii="Courier New" w:hAnsi="Courier New" w:cs="Courier New"/>
        </w:rPr>
      </w:pPr>
      <w:dir w:val="rtl">
        <w:dir w:val="rtl">
          <w:del w:id="2046" w:author="Transkribus" w:date="2019-12-11T14:30:00Z">
            <w:r w:rsidRPr="009B6BCA">
              <w:rPr>
                <w:rFonts w:ascii="Courier New" w:hAnsi="Courier New" w:cs="Courier New"/>
                <w:rtl/>
              </w:rPr>
              <w:delText xml:space="preserve">ومن شعر شرف الدين بن الرحبى </w:delText>
            </w:r>
          </w:del>
          <w:r w:rsidRPr="00EE6742">
            <w:rPr>
              <w:rFonts w:ascii="Courier New" w:hAnsi="Courier New" w:cs="Courier New"/>
              <w:rtl/>
            </w:rPr>
            <w:t xml:space="preserve">وهو </w:t>
          </w:r>
          <w:del w:id="2047" w:author="Transkribus" w:date="2019-12-11T14:30:00Z">
            <w:r w:rsidRPr="009B6BCA">
              <w:rPr>
                <w:rFonts w:ascii="Courier New" w:hAnsi="Courier New" w:cs="Courier New"/>
                <w:rtl/>
              </w:rPr>
              <w:delText>مما انشدنى لنفسه فمن</w:delText>
            </w:r>
          </w:del>
          <w:ins w:id="2048" w:author="Transkribus" w:date="2019-12-11T14:30:00Z">
            <w:r w:rsidRPr="00EE6742">
              <w:rPr>
                <w:rFonts w:ascii="Courier New" w:hAnsi="Courier New" w:cs="Courier New"/>
                <w:rtl/>
              </w:rPr>
              <w:t>ثما انشدفى لنقسه فى</w:t>
            </w:r>
          </w:ins>
          <w:r w:rsidRPr="00EE6742">
            <w:rPr>
              <w:rFonts w:ascii="Courier New" w:hAnsi="Courier New" w:cs="Courier New"/>
              <w:rtl/>
            </w:rPr>
            <w:t xml:space="preserve"> ذلك </w:t>
          </w:r>
          <w:del w:id="2049" w:author="Transkribus" w:date="2019-12-11T14:30:00Z">
            <w:r w:rsidRPr="009B6BCA">
              <w:rPr>
                <w:rFonts w:ascii="Courier New" w:hAnsi="Courier New" w:cs="Courier New"/>
                <w:rtl/>
              </w:rPr>
              <w:delText>ق</w:delText>
            </w:r>
          </w:del>
          <w:ins w:id="2050" w:author="Transkribus" w:date="2019-12-11T14:30:00Z">
            <w:r w:rsidRPr="00EE6742">
              <w:rPr>
                <w:rFonts w:ascii="Courier New" w:hAnsi="Courier New" w:cs="Courier New"/>
                <w:rtl/>
              </w:rPr>
              <w:t>ث</w:t>
            </w:r>
          </w:ins>
          <w:r w:rsidRPr="00EE6742">
            <w:rPr>
              <w:rFonts w:ascii="Courier New" w:hAnsi="Courier New" w:cs="Courier New"/>
              <w:rtl/>
            </w:rPr>
            <w:t>ال</w:t>
          </w:r>
          <w:del w:id="205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287992" w:rsidRPr="00EE6742" w:rsidRDefault="00287992" w:rsidP="00287992">
      <w:pPr>
        <w:pStyle w:val="NurText"/>
        <w:bidi/>
        <w:rPr>
          <w:ins w:id="2052" w:author="Transkribus" w:date="2019-12-11T14:30:00Z"/>
          <w:rFonts w:ascii="Courier New" w:hAnsi="Courier New" w:cs="Courier New"/>
        </w:rPr>
      </w:pPr>
      <w:dir w:val="rtl">
        <w:dir w:val="rtl">
          <w:ins w:id="2053" w:author="Transkribus" w:date="2019-12-11T14:30:00Z">
            <w:r w:rsidRPr="00EE6742">
              <w:rPr>
                <w:rFonts w:ascii="Courier New" w:hAnsi="Courier New" w:cs="Courier New"/>
                <w:rtl/>
              </w:rPr>
              <w:t>الطويل</w:t>
            </w:r>
          </w:ins>
          <w:r>
            <w:t>‬</w:t>
          </w:r>
          <w:r>
            <w:t>‬</w:t>
          </w:r>
        </w:dir>
      </w:dir>
    </w:p>
    <w:p w:rsidR="00287992" w:rsidRPr="00EE6742" w:rsidRDefault="00287992" w:rsidP="00287992">
      <w:pPr>
        <w:pStyle w:val="NurText"/>
        <w:bidi/>
        <w:rPr>
          <w:rFonts w:ascii="Courier New" w:hAnsi="Courier New" w:cs="Courier New"/>
        </w:rPr>
      </w:pPr>
      <w:r w:rsidRPr="00EE6742">
        <w:rPr>
          <w:rFonts w:ascii="Courier New" w:hAnsi="Courier New" w:cs="Courier New"/>
          <w:rtl/>
        </w:rPr>
        <w:t>سهام المنا</w:t>
      </w:r>
      <w:del w:id="2054" w:author="Transkribus" w:date="2019-12-11T14:30:00Z">
        <w:r w:rsidRPr="009B6BCA">
          <w:rPr>
            <w:rFonts w:ascii="Courier New" w:hAnsi="Courier New" w:cs="Courier New"/>
            <w:rtl/>
          </w:rPr>
          <w:delText>ي</w:delText>
        </w:r>
      </w:del>
      <w:ins w:id="2055" w:author="Transkribus" w:date="2019-12-11T14:30:00Z">
        <w:r w:rsidRPr="00EE6742">
          <w:rPr>
            <w:rFonts w:ascii="Courier New" w:hAnsi="Courier New" w:cs="Courier New"/>
            <w:rtl/>
          </w:rPr>
          <w:t>ب</w:t>
        </w:r>
      </w:ins>
      <w:r w:rsidRPr="00EE6742">
        <w:rPr>
          <w:rFonts w:ascii="Courier New" w:hAnsi="Courier New" w:cs="Courier New"/>
          <w:rtl/>
        </w:rPr>
        <w:t>ا فى الو</w:t>
      </w:r>
      <w:del w:id="2056" w:author="Transkribus" w:date="2019-12-11T14:30:00Z">
        <w:r w:rsidRPr="009B6BCA">
          <w:rPr>
            <w:rFonts w:ascii="Courier New" w:hAnsi="Courier New" w:cs="Courier New"/>
            <w:rtl/>
          </w:rPr>
          <w:delText>ر</w:delText>
        </w:r>
      </w:del>
      <w:ins w:id="2057" w:author="Transkribus" w:date="2019-12-11T14:30:00Z">
        <w:r w:rsidRPr="00EE6742">
          <w:rPr>
            <w:rFonts w:ascii="Courier New" w:hAnsi="Courier New" w:cs="Courier New"/>
            <w:rtl/>
          </w:rPr>
          <w:t>ز</w:t>
        </w:r>
      </w:ins>
      <w:r w:rsidRPr="00EE6742">
        <w:rPr>
          <w:rFonts w:ascii="Courier New" w:hAnsi="Courier New" w:cs="Courier New"/>
          <w:rtl/>
        </w:rPr>
        <w:t xml:space="preserve">ى ليس </w:t>
      </w:r>
      <w:del w:id="2058" w:author="Transkribus" w:date="2019-12-11T14:30:00Z">
        <w:r w:rsidRPr="009B6BCA">
          <w:rPr>
            <w:rFonts w:ascii="Courier New" w:hAnsi="Courier New" w:cs="Courier New"/>
            <w:rtl/>
          </w:rPr>
          <w:delText>تمنع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2059" w:author="Transkribus" w:date="2019-12-11T14:30:00Z">
        <w:del w:id="2060" w:author="Transkribus" w:date="2019-12-11T14:30:00Z">
          <w:r w:rsidRPr="00EE6742">
            <w:rPr>
              <w:rFonts w:ascii="Courier New" w:hAnsi="Courier New" w:cs="Courier New"/>
              <w:rtl/>
            </w:rPr>
            <w:delText xml:space="preserve">ثمنج * </w:delText>
          </w:r>
        </w:del>
      </w:ins>
      <w:r w:rsidRPr="00EE6742">
        <w:rPr>
          <w:rFonts w:ascii="Courier New" w:hAnsi="Courier New" w:cs="Courier New"/>
          <w:rtl/>
        </w:rPr>
        <w:t xml:space="preserve">فكل </w:t>
      </w:r>
      <w:del w:id="2061" w:author="Transkribus" w:date="2019-12-11T14:30:00Z">
        <w:r w:rsidRPr="009B6BCA">
          <w:rPr>
            <w:rFonts w:ascii="Courier New" w:hAnsi="Courier New" w:cs="Courier New"/>
            <w:rtl/>
          </w:rPr>
          <w:delText>له يوما</w:delText>
        </w:r>
      </w:del>
      <w:ins w:id="2062" w:author="Transkribus" w:date="2019-12-11T14:30:00Z">
        <w:r w:rsidRPr="00EE6742">
          <w:rPr>
            <w:rFonts w:ascii="Courier New" w:hAnsi="Courier New" w:cs="Courier New"/>
            <w:rtl/>
          </w:rPr>
          <w:t>لهيوما</w:t>
        </w:r>
      </w:ins>
      <w:r w:rsidRPr="00EE6742">
        <w:rPr>
          <w:rFonts w:ascii="Courier New" w:hAnsi="Courier New" w:cs="Courier New"/>
          <w:rtl/>
        </w:rPr>
        <w:t xml:space="preserve"> وان </w:t>
      </w:r>
      <w:del w:id="2063" w:author="Transkribus" w:date="2019-12-11T14:30:00Z">
        <w:r w:rsidRPr="009B6BCA">
          <w:rPr>
            <w:rFonts w:ascii="Courier New" w:hAnsi="Courier New" w:cs="Courier New"/>
            <w:rtl/>
          </w:rPr>
          <w:delText>عاش مصرع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064" w:author="Transkribus" w:date="2019-12-11T14:30:00Z">
        <w:r w:rsidRPr="00EE6742">
          <w:rPr>
            <w:rFonts w:ascii="Courier New" w:hAnsi="Courier New" w:cs="Courier New"/>
            <w:rtl/>
          </w:rPr>
          <w:t>عاس مصر٣</w:t>
        </w:r>
      </w:ins>
    </w:p>
    <w:p w:rsidR="00287992" w:rsidRPr="00EE6742" w:rsidRDefault="00287992" w:rsidP="00287992">
      <w:pPr>
        <w:pStyle w:val="NurText"/>
        <w:bidi/>
        <w:rPr>
          <w:rFonts w:ascii="Courier New" w:hAnsi="Courier New" w:cs="Courier New"/>
        </w:rPr>
      </w:pPr>
      <w:dir w:val="rtl">
        <w:dir w:val="rtl">
          <w:r w:rsidRPr="00EE6742">
            <w:rPr>
              <w:rFonts w:ascii="Courier New" w:hAnsi="Courier New" w:cs="Courier New"/>
              <w:rtl/>
            </w:rPr>
            <w:t xml:space="preserve">وكل وان طال المدى سوف </w:t>
          </w:r>
          <w:del w:id="2065" w:author="Transkribus" w:date="2019-12-11T14:30:00Z">
            <w:r w:rsidRPr="009B6BCA">
              <w:rPr>
                <w:rFonts w:ascii="Courier New" w:hAnsi="Courier New" w:cs="Courier New"/>
                <w:rtl/>
              </w:rPr>
              <w:delText>ينتهي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2066" w:author="Transkribus" w:date="2019-12-11T14:30:00Z">
            <w:del w:id="2067" w:author="Transkribus" w:date="2019-12-11T14:30:00Z">
              <w:r w:rsidRPr="00EE6742">
                <w:rPr>
                  <w:rFonts w:ascii="Courier New" w:hAnsi="Courier New" w:cs="Courier New"/>
                  <w:rtl/>
                </w:rPr>
                <w:delText xml:space="preserve">بهى * </w:delText>
              </w:r>
            </w:del>
          </w:ins>
          <w:r w:rsidRPr="00EE6742">
            <w:rPr>
              <w:rFonts w:ascii="Courier New" w:hAnsi="Courier New" w:cs="Courier New"/>
              <w:rtl/>
            </w:rPr>
            <w:t xml:space="preserve">الى </w:t>
          </w:r>
          <w:del w:id="2068" w:author="Transkribus" w:date="2019-12-11T14:30:00Z">
            <w:r w:rsidRPr="009B6BCA">
              <w:rPr>
                <w:rFonts w:ascii="Courier New" w:hAnsi="Courier New" w:cs="Courier New"/>
                <w:rtl/>
              </w:rPr>
              <w:delText>قعر لحد</w:delText>
            </w:r>
          </w:del>
          <w:ins w:id="2069" w:author="Transkribus" w:date="2019-12-11T14:30:00Z">
            <w:r w:rsidRPr="00EE6742">
              <w:rPr>
                <w:rFonts w:ascii="Courier New" w:hAnsi="Courier New" w:cs="Courier New"/>
                <w:rtl/>
              </w:rPr>
              <w:t>فعرلخد</w:t>
            </w:r>
          </w:ins>
          <w:r w:rsidRPr="00EE6742">
            <w:rPr>
              <w:rFonts w:ascii="Courier New" w:hAnsi="Courier New" w:cs="Courier New"/>
              <w:rtl/>
            </w:rPr>
            <w:t xml:space="preserve"> فى </w:t>
          </w:r>
          <w:del w:id="2070" w:author="Transkribus" w:date="2019-12-11T14:30:00Z">
            <w:r w:rsidRPr="009B6BCA">
              <w:rPr>
                <w:rFonts w:ascii="Courier New" w:hAnsi="Courier New" w:cs="Courier New"/>
                <w:rtl/>
              </w:rPr>
              <w:delText>ث</w:delText>
            </w:r>
          </w:del>
          <w:ins w:id="2071" w:author="Transkribus" w:date="2019-12-11T14:30:00Z">
            <w:r w:rsidRPr="00EE6742">
              <w:rPr>
                <w:rFonts w:ascii="Courier New" w:hAnsi="Courier New" w:cs="Courier New"/>
                <w:rtl/>
              </w:rPr>
              <w:t>ت</w:t>
            </w:r>
          </w:ins>
          <w:r w:rsidRPr="00EE6742">
            <w:rPr>
              <w:rFonts w:ascii="Courier New" w:hAnsi="Courier New" w:cs="Courier New"/>
              <w:rtl/>
            </w:rPr>
            <w:t>رى منه يود</w:t>
          </w:r>
          <w:del w:id="2072" w:author="Transkribus" w:date="2019-12-11T14:30:00Z">
            <w:r w:rsidRPr="009B6BCA">
              <w:rPr>
                <w:rFonts w:ascii="Courier New" w:hAnsi="Courier New" w:cs="Courier New"/>
                <w:rtl/>
              </w:rPr>
              <w:delText>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073" w:author="Transkribus" w:date="2019-12-11T14:30:00Z">
            <w:r w:rsidRPr="00EE6742">
              <w:rPr>
                <w:rFonts w:ascii="Courier New" w:hAnsi="Courier New" w:cs="Courier New"/>
                <w:rtl/>
              </w:rPr>
              <w:t>٢</w:t>
            </w:r>
          </w:ins>
          <w:r>
            <w:t>‬</w:t>
          </w:r>
          <w:r>
            <w:t>‬</w:t>
          </w:r>
        </w:dir>
      </w:dir>
    </w:p>
    <w:p w:rsidR="00287992" w:rsidRPr="00EE6742" w:rsidRDefault="00287992" w:rsidP="00287992">
      <w:pPr>
        <w:pStyle w:val="NurText"/>
        <w:bidi/>
        <w:rPr>
          <w:rFonts w:ascii="Courier New" w:hAnsi="Courier New" w:cs="Courier New"/>
        </w:rPr>
      </w:pPr>
      <w:dir w:val="rtl">
        <w:dir w:val="rtl">
          <w:del w:id="2074" w:author="Transkribus" w:date="2019-12-11T14:30:00Z">
            <w:r w:rsidRPr="009B6BCA">
              <w:rPr>
                <w:rFonts w:ascii="Courier New" w:hAnsi="Courier New" w:cs="Courier New"/>
                <w:rtl/>
              </w:rPr>
              <w:delText>فقل للذى قد عاش</w:delText>
            </w:r>
          </w:del>
          <w:ins w:id="2075" w:author="Transkribus" w:date="2019-12-11T14:30:00Z">
            <w:r w:rsidRPr="00EE6742">
              <w:rPr>
                <w:rFonts w:ascii="Courier New" w:hAnsi="Courier New" w:cs="Courier New"/>
                <w:rtl/>
              </w:rPr>
              <w:t>فل الذى قدعاس</w:t>
            </w:r>
          </w:ins>
          <w:r w:rsidRPr="00EE6742">
            <w:rPr>
              <w:rFonts w:ascii="Courier New" w:hAnsi="Courier New" w:cs="Courier New"/>
              <w:rtl/>
            </w:rPr>
            <w:t xml:space="preserve"> بعد </w:t>
          </w:r>
          <w:del w:id="2076" w:author="Transkribus" w:date="2019-12-11T14:30:00Z">
            <w:r w:rsidRPr="009B6BCA">
              <w:rPr>
                <w:rFonts w:ascii="Courier New" w:hAnsi="Courier New" w:cs="Courier New"/>
                <w:rtl/>
              </w:rPr>
              <w:delText>قرينه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2077" w:author="Transkribus" w:date="2019-12-11T14:30:00Z">
            <w:del w:id="2078" w:author="Transkribus" w:date="2019-12-11T14:30:00Z">
              <w:r w:rsidRPr="00EE6742">
                <w:rPr>
                  <w:rFonts w:ascii="Courier New" w:hAnsi="Courier New" w:cs="Courier New"/>
                  <w:rtl/>
                </w:rPr>
                <w:delText xml:space="preserve">قربة * </w:delText>
              </w:r>
            </w:del>
          </w:ins>
          <w:r w:rsidRPr="00EE6742">
            <w:rPr>
              <w:rFonts w:ascii="Courier New" w:hAnsi="Courier New" w:cs="Courier New"/>
              <w:rtl/>
            </w:rPr>
            <w:t xml:space="preserve">الى </w:t>
          </w:r>
          <w:del w:id="2079" w:author="Transkribus" w:date="2019-12-11T14:30:00Z">
            <w:r w:rsidRPr="009B6BCA">
              <w:rPr>
                <w:rFonts w:ascii="Courier New" w:hAnsi="Courier New" w:cs="Courier New"/>
                <w:rtl/>
              </w:rPr>
              <w:delText>مثلها عما قليل ستدفع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080" w:author="Transkribus" w:date="2019-12-11T14:30:00Z">
            <w:r w:rsidRPr="00EE6742">
              <w:rPr>
                <w:rFonts w:ascii="Courier New" w:hAnsi="Courier New" w:cs="Courier New"/>
                <w:rtl/>
              </w:rPr>
              <w:t>متلها عماقليل ستدقع</w:t>
            </w:r>
          </w:ins>
          <w:r>
            <w:t>‬</w:t>
          </w:r>
          <w:r>
            <w:t>‬</w:t>
          </w:r>
        </w:dir>
      </w:dir>
    </w:p>
    <w:p w:rsidR="00287992" w:rsidRPr="00EE6742" w:rsidRDefault="00287992" w:rsidP="00287992">
      <w:pPr>
        <w:pStyle w:val="NurText"/>
        <w:bidi/>
        <w:rPr>
          <w:rFonts w:ascii="Courier New" w:hAnsi="Courier New" w:cs="Courier New"/>
        </w:rPr>
      </w:pPr>
      <w:dir w:val="rtl">
        <w:dir w:val="rtl">
          <w:del w:id="2081" w:author="Transkribus" w:date="2019-12-11T14:30:00Z">
            <w:r w:rsidRPr="009B6BCA">
              <w:rPr>
                <w:rFonts w:ascii="Courier New" w:hAnsi="Courier New" w:cs="Courier New"/>
                <w:rtl/>
              </w:rPr>
              <w:delText>ف</w:delText>
            </w:r>
          </w:del>
          <w:ins w:id="2082" w:author="Transkribus" w:date="2019-12-11T14:30:00Z">
            <w:r w:rsidRPr="00EE6742">
              <w:rPr>
                <w:rFonts w:ascii="Courier New" w:hAnsi="Courier New" w:cs="Courier New"/>
                <w:rtl/>
              </w:rPr>
              <w:t>ب</w:t>
            </w:r>
          </w:ins>
          <w:r w:rsidRPr="00EE6742">
            <w:rPr>
              <w:rFonts w:ascii="Courier New" w:hAnsi="Courier New" w:cs="Courier New"/>
              <w:rtl/>
            </w:rPr>
            <w:t xml:space="preserve">كل ابن </w:t>
          </w:r>
          <w:del w:id="2083" w:author="Transkribus" w:date="2019-12-11T14:30:00Z">
            <w:r w:rsidRPr="009B6BCA">
              <w:rPr>
                <w:rFonts w:ascii="Courier New" w:hAnsi="Courier New" w:cs="Courier New"/>
                <w:rtl/>
              </w:rPr>
              <w:delText>انثى سوف يفضى</w:delText>
            </w:r>
          </w:del>
          <w:ins w:id="2084" w:author="Transkribus" w:date="2019-12-11T14:30:00Z">
            <w:r w:rsidRPr="00EE6742">
              <w:rPr>
                <w:rFonts w:ascii="Courier New" w:hAnsi="Courier New" w:cs="Courier New"/>
                <w:rtl/>
              </w:rPr>
              <w:t>ابنى صوف بفضى</w:t>
            </w:r>
          </w:ins>
          <w:r w:rsidRPr="00EE6742">
            <w:rPr>
              <w:rFonts w:ascii="Courier New" w:hAnsi="Courier New" w:cs="Courier New"/>
              <w:rtl/>
            </w:rPr>
            <w:t xml:space="preserve"> الى ردى</w:t>
          </w:r>
          <w:del w:id="208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ويرفعه</w:delText>
                </w:r>
                <w:r>
                  <w:delText>‬</w:delText>
                </w:r>
                <w:r>
                  <w:delText>‬</w:delText>
                </w:r>
              </w:dir>
            </w:dir>
          </w:del>
          <w:ins w:id="2086" w:author="Transkribus" w:date="2019-12-11T14:30:00Z">
            <w:del w:id="2087" w:author="Transkribus" w:date="2019-12-11T14:30:00Z">
              <w:r w:rsidRPr="00EE6742">
                <w:rPr>
                  <w:rFonts w:ascii="Courier New" w:hAnsi="Courier New" w:cs="Courier New"/>
                  <w:rtl/>
                </w:rPr>
                <w:delText xml:space="preserve"> * وير فعسه</w:delText>
              </w:r>
            </w:del>
          </w:ins>
          <w:r w:rsidRPr="00EE6742">
            <w:rPr>
              <w:rFonts w:ascii="Courier New" w:hAnsi="Courier New" w:cs="Courier New"/>
              <w:rtl/>
            </w:rPr>
            <w:t xml:space="preserve"> بعد </w:t>
          </w:r>
          <w:del w:id="2088" w:author="Transkribus" w:date="2019-12-11T14:30:00Z">
            <w:r w:rsidRPr="009B6BCA">
              <w:rPr>
                <w:rFonts w:ascii="Courier New" w:hAnsi="Courier New" w:cs="Courier New"/>
                <w:rtl/>
              </w:rPr>
              <w:delText>الارائك شرجع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089" w:author="Transkribus" w:date="2019-12-11T14:30:00Z">
            <w:r w:rsidRPr="00EE6742">
              <w:rPr>
                <w:rFonts w:ascii="Courier New" w:hAnsi="Courier New" w:cs="Courier New"/>
                <w:rtl/>
              </w:rPr>
              <w:t>الارائل شرجسيع</w:t>
            </w:r>
          </w:ins>
          <w:r>
            <w:t>‬</w:t>
          </w:r>
          <w:r>
            <w:t>‬</w:t>
          </w:r>
        </w:dir>
      </w:dir>
    </w:p>
    <w:p w:rsidR="00287992" w:rsidRPr="009B6BCA" w:rsidRDefault="00287992" w:rsidP="00287992">
      <w:pPr>
        <w:pStyle w:val="NurText"/>
        <w:bidi/>
        <w:rPr>
          <w:del w:id="2090" w:author="Transkribus" w:date="2019-12-11T14:30:00Z"/>
          <w:rFonts w:ascii="Courier New" w:hAnsi="Courier New" w:cs="Courier New"/>
        </w:rPr>
      </w:pPr>
      <w:dir w:val="rtl">
        <w:dir w:val="rtl">
          <w:del w:id="2091" w:author="Transkribus" w:date="2019-12-11T14:30:00Z">
            <w:r w:rsidRPr="009B6BCA">
              <w:rPr>
                <w:rFonts w:ascii="Courier New" w:hAnsi="Courier New" w:cs="Courier New"/>
                <w:rtl/>
              </w:rPr>
              <w:delText>ويدركه يوما وان عاش برهة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قضاء تساوى فيه هم ومرضع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287992" w:rsidRPr="009B6BCA" w:rsidRDefault="00287992" w:rsidP="00287992">
      <w:pPr>
        <w:pStyle w:val="NurText"/>
        <w:bidi/>
        <w:rPr>
          <w:del w:id="2092" w:author="Transkribus" w:date="2019-12-11T14:30:00Z"/>
          <w:rFonts w:ascii="Courier New" w:hAnsi="Courier New" w:cs="Courier New"/>
        </w:rPr>
      </w:pPr>
      <w:dir w:val="rtl">
        <w:dir w:val="rtl">
          <w:del w:id="2093" w:author="Transkribus" w:date="2019-12-11T14:30:00Z">
            <w:r w:rsidRPr="009B6BCA">
              <w:rPr>
                <w:rFonts w:ascii="Courier New" w:hAnsi="Courier New" w:cs="Courier New"/>
                <w:rtl/>
              </w:rPr>
              <w:delText>فلا يفرحن يوما بطول حياته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لبيب فما فى عيشة المرء مطمع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287992" w:rsidRPr="00EE6742" w:rsidRDefault="00287992" w:rsidP="00287992">
      <w:pPr>
        <w:pStyle w:val="NurText"/>
        <w:bidi/>
        <w:rPr>
          <w:ins w:id="2094" w:author="Transkribus" w:date="2019-12-11T14:30:00Z"/>
          <w:del w:id="2095" w:author="Transkribus" w:date="2019-12-11T14:30:00Z"/>
          <w:rFonts w:ascii="Courier New" w:hAnsi="Courier New" w:cs="Courier New"/>
        </w:rPr>
      </w:pPr>
      <w:dir w:val="rtl">
        <w:dir w:val="rtl">
          <w:del w:id="2096" w:author="Transkribus" w:date="2019-12-11T14:30:00Z">
            <w:r w:rsidRPr="009B6BCA">
              <w:rPr>
                <w:rFonts w:ascii="Courier New" w:hAnsi="Courier New" w:cs="Courier New"/>
                <w:rtl/>
              </w:rPr>
              <w:delText>فما العيش الا مثل لمحة بارق</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وما الموت الا مثل</w:delText>
                </w:r>
                <w:r>
                  <w:delText>‬</w:delText>
                </w:r>
                <w:r>
                  <w:delText>‬</w:delText>
                </w:r>
              </w:dir>
            </w:dir>
          </w:del>
          <w:ins w:id="2097" w:author="Transkribus" w:date="2019-12-11T14:30:00Z">
            <w:del w:id="2098" w:author="Transkribus" w:date="2019-12-11T14:30:00Z">
              <w:r w:rsidRPr="00EE6742">
                <w:rPr>
                  <w:rFonts w:ascii="Courier New" w:hAnsi="Courier New" w:cs="Courier New"/>
                  <w:rtl/>
                </w:rPr>
                <w:delText>وبدركه بوماوان عاس برهة * فضاء قساوى نيههم ومرط٤</w:delText>
              </w:r>
            </w:del>
          </w:ins>
          <w:r>
            <w:t>‬</w:t>
          </w:r>
          <w:r>
            <w:t>‬</w:t>
          </w:r>
        </w:dir>
      </w:dir>
    </w:p>
    <w:p w:rsidR="00287992" w:rsidRPr="00EE6742" w:rsidRDefault="00287992" w:rsidP="00287992">
      <w:pPr>
        <w:pStyle w:val="NurText"/>
        <w:bidi/>
        <w:rPr>
          <w:ins w:id="2099" w:author="Transkribus" w:date="2019-12-11T14:30:00Z"/>
          <w:rFonts w:ascii="Courier New" w:hAnsi="Courier New" w:cs="Courier New"/>
        </w:rPr>
      </w:pPr>
      <w:ins w:id="2100" w:author="Transkribus" w:date="2019-12-11T14:30:00Z">
        <w:r w:rsidRPr="00EE6742">
          <w:rPr>
            <w:rFonts w:ascii="Courier New" w:hAnsi="Courier New" w:cs="Courier New"/>
            <w:rtl/>
          </w:rPr>
          <w:t xml:space="preserve"> فلويفرحن بومادطول جبانه * لييب فافى عيشة المرة مطم٤</w:t>
        </w:r>
      </w:ins>
    </w:p>
    <w:p w:rsidR="00287992" w:rsidRPr="00EE6742" w:rsidRDefault="00287992" w:rsidP="00287992">
      <w:pPr>
        <w:pStyle w:val="NurText"/>
        <w:bidi/>
        <w:rPr>
          <w:rFonts w:ascii="Courier New" w:hAnsi="Courier New" w:cs="Courier New"/>
        </w:rPr>
      </w:pPr>
      <w:ins w:id="2101" w:author="Transkribus" w:date="2019-12-11T14:30:00Z">
        <w:r w:rsidRPr="00EE6742">
          <w:rPr>
            <w:rFonts w:ascii="Courier New" w:hAnsi="Courier New" w:cs="Courier New"/>
            <w:rtl/>
          </w:rPr>
          <w:t>فا العيس الاميل مجسةارق * ومالوت الامتل</w:t>
        </w:r>
      </w:ins>
      <w:r w:rsidRPr="00EE6742">
        <w:rPr>
          <w:rFonts w:ascii="Courier New" w:hAnsi="Courier New" w:cs="Courier New"/>
          <w:rtl/>
        </w:rPr>
        <w:t xml:space="preserve"> ما العين </w:t>
      </w:r>
      <w:del w:id="2102" w:author="Transkribus" w:date="2019-12-11T14:30:00Z">
        <w:r w:rsidRPr="009B6BCA">
          <w:rPr>
            <w:rFonts w:ascii="Courier New" w:hAnsi="Courier New" w:cs="Courier New"/>
            <w:rtl/>
          </w:rPr>
          <w:delText>تهجع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103" w:author="Transkribus" w:date="2019-12-11T14:30:00Z">
        <w:r w:rsidRPr="00EE6742">
          <w:rPr>
            <w:rFonts w:ascii="Courier New" w:hAnsi="Courier New" w:cs="Courier New"/>
            <w:rtl/>
          </w:rPr>
          <w:t>يممع</w:t>
        </w:r>
      </w:ins>
    </w:p>
    <w:p w:rsidR="00287992" w:rsidRPr="00EE6742" w:rsidRDefault="00287992" w:rsidP="00287992">
      <w:pPr>
        <w:pStyle w:val="NurText"/>
        <w:bidi/>
        <w:rPr>
          <w:rFonts w:ascii="Courier New" w:hAnsi="Courier New" w:cs="Courier New"/>
        </w:rPr>
      </w:pPr>
      <w:dir w:val="rtl">
        <w:dir w:val="rtl">
          <w:del w:id="2104" w:author="Transkribus" w:date="2019-12-11T14:30:00Z">
            <w:r w:rsidRPr="009B6BCA">
              <w:rPr>
                <w:rFonts w:ascii="Courier New" w:hAnsi="Courier New" w:cs="Courier New"/>
                <w:rtl/>
              </w:rPr>
              <w:delText>وما</w:delText>
            </w:r>
          </w:del>
          <w:ins w:id="2105" w:author="Transkribus" w:date="2019-12-11T14:30:00Z">
            <w:r w:rsidRPr="00EE6742">
              <w:rPr>
                <w:rFonts w:ascii="Courier New" w:hAnsi="Courier New" w:cs="Courier New"/>
                <w:rtl/>
              </w:rPr>
              <w:t>و با</w:t>
            </w:r>
          </w:ins>
          <w:r w:rsidRPr="00EE6742">
            <w:rPr>
              <w:rFonts w:ascii="Courier New" w:hAnsi="Courier New" w:cs="Courier New"/>
              <w:rtl/>
            </w:rPr>
            <w:t xml:space="preserve"> الناس </w:t>
          </w:r>
          <w:del w:id="2106" w:author="Transkribus" w:date="2019-12-11T14:30:00Z">
            <w:r w:rsidRPr="009B6BCA">
              <w:rPr>
                <w:rFonts w:ascii="Courier New" w:hAnsi="Courier New" w:cs="Courier New"/>
                <w:rtl/>
              </w:rPr>
              <w:delText>الا كالنبات فيابس</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2107" w:author="Transkribus" w:date="2019-12-11T14:30:00Z">
            <w:del w:id="2108" w:author="Transkribus" w:date="2019-12-11T14:30:00Z">
              <w:r w:rsidRPr="00EE6742">
                <w:rPr>
                  <w:rFonts w:ascii="Courier New" w:hAnsi="Courier New" w:cs="Courier New"/>
                  <w:rtl/>
                </w:rPr>
                <w:delText xml:space="preserve">الاكالنبات فيايس * </w:delText>
              </w:r>
            </w:del>
          </w:ins>
          <w:r w:rsidRPr="00EE6742">
            <w:rPr>
              <w:rFonts w:ascii="Courier New" w:hAnsi="Courier New" w:cs="Courier New"/>
              <w:rtl/>
            </w:rPr>
            <w:t xml:space="preserve">هشيم </w:t>
          </w:r>
          <w:del w:id="2109" w:author="Transkribus" w:date="2019-12-11T14:30:00Z">
            <w:r w:rsidRPr="009B6BCA">
              <w:rPr>
                <w:rFonts w:ascii="Courier New" w:hAnsi="Courier New" w:cs="Courier New"/>
                <w:rtl/>
              </w:rPr>
              <w:delText>وغض</w:delText>
            </w:r>
          </w:del>
          <w:ins w:id="2110" w:author="Transkribus" w:date="2019-12-11T14:30:00Z">
            <w:r w:rsidRPr="00EE6742">
              <w:rPr>
                <w:rFonts w:ascii="Courier New" w:hAnsi="Courier New" w:cs="Courier New"/>
                <w:rtl/>
              </w:rPr>
              <w:t>وفس</w:t>
            </w:r>
          </w:ins>
          <w:r w:rsidRPr="00EE6742">
            <w:rPr>
              <w:rFonts w:ascii="Courier New" w:hAnsi="Courier New" w:cs="Courier New"/>
              <w:rtl/>
            </w:rPr>
            <w:t xml:space="preserve"> اثر </w:t>
          </w:r>
          <w:del w:id="2111" w:author="Transkribus" w:date="2019-12-11T14:30:00Z">
            <w:r w:rsidRPr="009B6BCA">
              <w:rPr>
                <w:rFonts w:ascii="Courier New" w:hAnsi="Courier New" w:cs="Courier New"/>
                <w:rtl/>
              </w:rPr>
              <w:delText>ما باد يطلع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112" w:author="Transkribus" w:date="2019-12-11T14:30:00Z">
            <w:r w:rsidRPr="00EE6742">
              <w:rPr>
                <w:rFonts w:ascii="Courier New" w:hAnsi="Courier New" w:cs="Courier New"/>
                <w:rtl/>
              </w:rPr>
              <w:t>ماماد بطلم</w:t>
            </w:r>
          </w:ins>
          <w:r>
            <w:t>‬</w:t>
          </w:r>
          <w:r>
            <w:t>‬</w:t>
          </w:r>
        </w:dir>
      </w:dir>
    </w:p>
    <w:p w:rsidR="00287992" w:rsidRPr="00EE6742" w:rsidRDefault="00287992" w:rsidP="00287992">
      <w:pPr>
        <w:pStyle w:val="NurText"/>
        <w:bidi/>
        <w:rPr>
          <w:rFonts w:ascii="Courier New" w:hAnsi="Courier New" w:cs="Courier New"/>
        </w:rPr>
      </w:pPr>
      <w:dir w:val="rtl">
        <w:dir w:val="rtl">
          <w:r w:rsidRPr="00EE6742">
            <w:rPr>
              <w:rFonts w:ascii="Courier New" w:hAnsi="Courier New" w:cs="Courier New"/>
              <w:rtl/>
            </w:rPr>
            <w:t xml:space="preserve">فتبا </w:t>
          </w:r>
          <w:del w:id="2113" w:author="Transkribus" w:date="2019-12-11T14:30:00Z">
            <w:r w:rsidRPr="009B6BCA">
              <w:rPr>
                <w:rFonts w:ascii="Courier New" w:hAnsi="Courier New" w:cs="Courier New"/>
                <w:rtl/>
              </w:rPr>
              <w:delText>لدنيا ما تزال تعلنا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افاويق كاس</w:delText>
                </w:r>
                <w:r>
                  <w:delText>‬</w:delText>
                </w:r>
                <w:r>
                  <w:delText>‬</w:delText>
                </w:r>
              </w:dir>
            </w:dir>
          </w:del>
          <w:ins w:id="2114" w:author="Transkribus" w:date="2019-12-11T14:30:00Z">
            <w:del w:id="2115" w:author="Transkribus" w:date="2019-12-11T14:30:00Z">
              <w:r w:rsidRPr="00EE6742">
                <w:rPr>
                  <w:rFonts w:ascii="Courier New" w:hAnsi="Courier New" w:cs="Courier New"/>
                  <w:rtl/>
                </w:rPr>
                <w:delText>الدنيا ماثرال غلنا * أقاوبق كماس</w:delText>
              </w:r>
            </w:del>
          </w:ins>
          <w:r w:rsidRPr="00EE6742">
            <w:rPr>
              <w:rFonts w:ascii="Courier New" w:hAnsi="Courier New" w:cs="Courier New"/>
              <w:rtl/>
            </w:rPr>
            <w:t xml:space="preserve"> مرة ليس </w:t>
          </w:r>
          <w:del w:id="2116" w:author="Transkribus" w:date="2019-12-11T14:30:00Z">
            <w:r w:rsidRPr="009B6BCA">
              <w:rPr>
                <w:rFonts w:ascii="Courier New" w:hAnsi="Courier New" w:cs="Courier New"/>
                <w:rtl/>
              </w:rPr>
              <w:delText>تقنع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117" w:author="Transkribus" w:date="2019-12-11T14:30:00Z">
            <w:r w:rsidRPr="00EE6742">
              <w:rPr>
                <w:rFonts w:ascii="Courier New" w:hAnsi="Courier New" w:cs="Courier New"/>
                <w:rtl/>
              </w:rPr>
              <w:t>تفتع</w:t>
            </w:r>
          </w:ins>
          <w:r>
            <w:t>‬</w:t>
          </w:r>
          <w:r>
            <w:t>‬</w:t>
          </w:r>
        </w:dir>
      </w:dir>
    </w:p>
    <w:p w:rsidR="00287992" w:rsidRPr="009B6BCA" w:rsidRDefault="00287992" w:rsidP="00287992">
      <w:pPr>
        <w:pStyle w:val="NurText"/>
        <w:bidi/>
        <w:rPr>
          <w:del w:id="2118" w:author="Transkribus" w:date="2019-12-11T14:30:00Z"/>
          <w:rFonts w:ascii="Courier New" w:hAnsi="Courier New" w:cs="Courier New"/>
        </w:rPr>
      </w:pPr>
      <w:dir w:val="rtl">
        <w:dir w:val="rtl">
          <w:del w:id="2119" w:author="Transkribus" w:date="2019-12-11T14:30:00Z">
            <w:r w:rsidRPr="009B6BCA">
              <w:rPr>
                <w:rFonts w:ascii="Courier New" w:hAnsi="Courier New" w:cs="Courier New"/>
                <w:rtl/>
              </w:rPr>
              <w:delText>سحاب امانيها جهام وبرقها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اذا شيم برق خلب ليس يهمع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287992" w:rsidRPr="00EE6742" w:rsidRDefault="00287992" w:rsidP="00287992">
      <w:pPr>
        <w:pStyle w:val="NurText"/>
        <w:bidi/>
        <w:rPr>
          <w:ins w:id="2120" w:author="Transkribus" w:date="2019-12-11T14:30:00Z"/>
          <w:del w:id="2121" w:author="Transkribus" w:date="2019-12-11T14:30:00Z"/>
          <w:rFonts w:ascii="Courier New" w:hAnsi="Courier New" w:cs="Courier New"/>
        </w:rPr>
      </w:pPr>
      <w:dir w:val="rtl">
        <w:dir w:val="rtl">
          <w:del w:id="2122" w:author="Transkribus" w:date="2019-12-11T14:30:00Z">
            <w:r w:rsidRPr="009B6BCA">
              <w:rPr>
                <w:rFonts w:ascii="Courier New" w:hAnsi="Courier New" w:cs="Courier New"/>
                <w:rtl/>
              </w:rPr>
              <w:delText>تغر بنيها بالمنى فتقودهم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الى قعر</w:delText>
                </w:r>
                <w:r>
                  <w:delText>‬</w:delText>
                </w:r>
                <w:r>
                  <w:delText>‬</w:delText>
                </w:r>
              </w:dir>
            </w:dir>
          </w:del>
          <w:ins w:id="2123" w:author="Transkribus" w:date="2019-12-11T14:30:00Z">
            <w:del w:id="2124" w:author="Transkribus" w:date="2019-12-11T14:30:00Z">
              <w:r w:rsidRPr="00EE6742">
                <w:rPr>
                  <w:rFonts w:ascii="Courier New" w:hAnsi="Courier New" w:cs="Courier New"/>
                  <w:rtl/>
                </w:rPr>
                <w:delText>اسحاب أماسهاجهام ويرقها * اداشيم يرق خلب ليس</w:delText>
              </w:r>
            </w:del>
            <w:r w:rsidRPr="00EE6742">
              <w:rPr>
                <w:rFonts w:ascii="Courier New" w:hAnsi="Courier New" w:cs="Courier New"/>
                <w:rtl/>
              </w:rPr>
              <w:tab/>
              <w:t>بهة٢</w:t>
            </w:r>
          </w:ins>
          <w:r>
            <w:t>‬</w:t>
          </w:r>
          <w:r>
            <w:t>‬</w:t>
          </w:r>
        </w:dir>
      </w:dir>
    </w:p>
    <w:p w:rsidR="00287992" w:rsidRPr="00EE6742" w:rsidRDefault="00287992" w:rsidP="00287992">
      <w:pPr>
        <w:pStyle w:val="NurText"/>
        <w:bidi/>
        <w:rPr>
          <w:rFonts w:ascii="Courier New" w:hAnsi="Courier New" w:cs="Courier New"/>
        </w:rPr>
      </w:pPr>
      <w:ins w:id="2125" w:author="Transkribus" w:date="2019-12-11T14:30:00Z">
        <w:r w:rsidRPr="00EE6742">
          <w:rPr>
            <w:rFonts w:ascii="Courier New" w:hAnsi="Courier New" w:cs="Courier New"/>
            <w:rtl/>
          </w:rPr>
          <w:t>ففر ينيها بالمسى فيقودهم * الى فعر</w:t>
        </w:r>
      </w:ins>
      <w:r w:rsidRPr="00EE6742">
        <w:rPr>
          <w:rFonts w:ascii="Courier New" w:hAnsi="Courier New" w:cs="Courier New"/>
          <w:rtl/>
        </w:rPr>
        <w:t xml:space="preserve"> مهواة بها </w:t>
      </w:r>
      <w:del w:id="2126" w:author="Transkribus" w:date="2019-12-11T14:30:00Z">
        <w:r w:rsidRPr="009B6BCA">
          <w:rPr>
            <w:rFonts w:ascii="Courier New" w:hAnsi="Courier New" w:cs="Courier New"/>
            <w:rtl/>
          </w:rPr>
          <w:delText>المرء يوضع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127" w:author="Transkribus" w:date="2019-12-11T14:30:00Z">
        <w:r w:rsidRPr="00EE6742">
          <w:rPr>
            <w:rFonts w:ascii="Courier New" w:hAnsi="Courier New" w:cs="Courier New"/>
            <w:rtl/>
          </w:rPr>
          <w:t>المرة يوسع</w:t>
        </w:r>
      </w:ins>
    </w:p>
    <w:p w:rsidR="00287992" w:rsidRPr="00EE6742" w:rsidRDefault="00287992" w:rsidP="00287992">
      <w:pPr>
        <w:pStyle w:val="NurText"/>
        <w:bidi/>
        <w:rPr>
          <w:rFonts w:ascii="Courier New" w:hAnsi="Courier New" w:cs="Courier New"/>
        </w:rPr>
      </w:pPr>
      <w:dir w:val="rtl">
        <w:dir w:val="rtl">
          <w:del w:id="2128" w:author="Transkribus" w:date="2019-12-11T14:30:00Z">
            <w:r w:rsidRPr="009B6BCA">
              <w:rPr>
                <w:rFonts w:ascii="Courier New" w:hAnsi="Courier New" w:cs="Courier New"/>
                <w:rtl/>
              </w:rPr>
              <w:delText>فكم اهلكت</w:delText>
            </w:r>
          </w:del>
          <w:ins w:id="2129" w:author="Transkribus" w:date="2019-12-11T14:30:00Z">
            <w:r w:rsidRPr="00EE6742">
              <w:rPr>
                <w:rFonts w:ascii="Courier New" w:hAnsi="Courier New" w:cs="Courier New"/>
                <w:rtl/>
              </w:rPr>
              <w:t>كم أهلكت</w:t>
            </w:r>
          </w:ins>
          <w:r w:rsidRPr="00EE6742">
            <w:rPr>
              <w:rFonts w:ascii="Courier New" w:hAnsi="Courier New" w:cs="Courier New"/>
              <w:rtl/>
            </w:rPr>
            <w:t xml:space="preserve"> فى </w:t>
          </w:r>
          <w:del w:id="2130" w:author="Transkribus" w:date="2019-12-11T14:30:00Z">
            <w:r w:rsidRPr="009B6BCA">
              <w:rPr>
                <w:rFonts w:ascii="Courier New" w:hAnsi="Courier New" w:cs="Courier New"/>
                <w:rtl/>
              </w:rPr>
              <w:delText>حبها من متيم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2131" w:author="Transkribus" w:date="2019-12-11T14:30:00Z">
            <w:del w:id="2132" w:author="Transkribus" w:date="2019-12-11T14:30:00Z">
              <w:r w:rsidRPr="00EE6742">
                <w:rPr>
                  <w:rFonts w:ascii="Courier New" w:hAnsi="Courier New" w:cs="Courier New"/>
                  <w:rtl/>
                </w:rPr>
                <w:delText xml:space="preserve">جبهامن قيم * </w:delText>
              </w:r>
            </w:del>
          </w:ins>
          <w:r w:rsidRPr="00EE6742">
            <w:rPr>
              <w:rFonts w:ascii="Courier New" w:hAnsi="Courier New" w:cs="Courier New"/>
              <w:rtl/>
            </w:rPr>
            <w:t>ولم يح</w:t>
          </w:r>
          <w:del w:id="2133" w:author="Transkribus" w:date="2019-12-11T14:30:00Z">
            <w:r w:rsidRPr="009B6BCA">
              <w:rPr>
                <w:rFonts w:ascii="Courier New" w:hAnsi="Courier New" w:cs="Courier New"/>
                <w:rtl/>
              </w:rPr>
              <w:delText>ظ</w:delText>
            </w:r>
          </w:del>
          <w:ins w:id="2134" w:author="Transkribus" w:date="2019-12-11T14:30:00Z">
            <w:r w:rsidRPr="00EE6742">
              <w:rPr>
                <w:rFonts w:ascii="Courier New" w:hAnsi="Courier New" w:cs="Courier New"/>
                <w:rtl/>
              </w:rPr>
              <w:t>ط</w:t>
            </w:r>
          </w:ins>
          <w:r w:rsidRPr="00EE6742">
            <w:rPr>
              <w:rFonts w:ascii="Courier New" w:hAnsi="Courier New" w:cs="Courier New"/>
              <w:rtl/>
            </w:rPr>
            <w:t xml:space="preserve"> منها </w:t>
          </w:r>
          <w:del w:id="2135" w:author="Transkribus" w:date="2019-12-11T14:30:00Z">
            <w:r w:rsidRPr="009B6BCA">
              <w:rPr>
                <w:rFonts w:ascii="Courier New" w:hAnsi="Courier New" w:cs="Courier New"/>
                <w:rtl/>
              </w:rPr>
              <w:delText>بالمنى فيمتنع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136" w:author="Transkribus" w:date="2019-12-11T14:30:00Z">
            <w:r w:rsidRPr="00EE6742">
              <w:rPr>
                <w:rFonts w:ascii="Courier New" w:hAnsi="Courier New" w:cs="Courier New"/>
                <w:rtl/>
              </w:rPr>
              <w:t>المسى فيت٢</w:t>
            </w:r>
          </w:ins>
          <w:r>
            <w:t>‬</w:t>
          </w:r>
          <w:r>
            <w:t>‬</w:t>
          </w:r>
        </w:dir>
      </w:dir>
    </w:p>
    <w:p w:rsidR="00287992" w:rsidRPr="00EE6742" w:rsidRDefault="00287992" w:rsidP="00287992">
      <w:pPr>
        <w:pStyle w:val="NurText"/>
        <w:bidi/>
        <w:rPr>
          <w:rFonts w:ascii="Courier New" w:hAnsi="Courier New" w:cs="Courier New"/>
        </w:rPr>
      </w:pPr>
      <w:dir w:val="rtl">
        <w:dir w:val="rtl">
          <w:del w:id="2137" w:author="Transkribus" w:date="2019-12-11T14:30:00Z">
            <w:r w:rsidRPr="009B6BCA">
              <w:rPr>
                <w:rFonts w:ascii="Courier New" w:hAnsi="Courier New" w:cs="Courier New"/>
                <w:rtl/>
              </w:rPr>
              <w:delText>تمنيه بالامال</w:delText>
            </w:r>
          </w:del>
          <w:ins w:id="2138" w:author="Transkribus" w:date="2019-12-11T14:30:00Z">
            <w:r w:rsidRPr="00EE6742">
              <w:rPr>
                <w:rFonts w:ascii="Courier New" w:hAnsi="Courier New" w:cs="Courier New"/>
                <w:rtl/>
              </w:rPr>
              <w:t>تمنبه الامال</w:t>
            </w:r>
          </w:ins>
          <w:r w:rsidRPr="00EE6742">
            <w:rPr>
              <w:rFonts w:ascii="Courier New" w:hAnsi="Courier New" w:cs="Courier New"/>
              <w:rtl/>
            </w:rPr>
            <w:t xml:space="preserve"> فى </w:t>
          </w:r>
          <w:del w:id="2139" w:author="Transkribus" w:date="2019-12-11T14:30:00Z">
            <w:r w:rsidRPr="009B6BCA">
              <w:rPr>
                <w:rFonts w:ascii="Courier New" w:hAnsi="Courier New" w:cs="Courier New"/>
                <w:rtl/>
              </w:rPr>
              <w:delText>نيل وصلها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2140" w:author="Transkribus" w:date="2019-12-11T14:30:00Z">
            <w:del w:id="2141" w:author="Transkribus" w:date="2019-12-11T14:30:00Z">
              <w:r w:rsidRPr="00EE6742">
                <w:rPr>
                  <w:rFonts w:ascii="Courier New" w:hAnsi="Courier New" w:cs="Courier New"/>
                  <w:rtl/>
                </w:rPr>
                <w:delText xml:space="preserve">تيل وسلها * </w:delText>
              </w:r>
            </w:del>
          </w:ins>
          <w:r w:rsidRPr="00EE6742">
            <w:rPr>
              <w:rFonts w:ascii="Courier New" w:hAnsi="Courier New" w:cs="Courier New"/>
              <w:rtl/>
            </w:rPr>
            <w:t xml:space="preserve">وعن </w:t>
          </w:r>
          <w:del w:id="2142" w:author="Transkribus" w:date="2019-12-11T14:30:00Z">
            <w:r w:rsidRPr="009B6BCA">
              <w:rPr>
                <w:rFonts w:ascii="Courier New" w:hAnsi="Courier New" w:cs="Courier New"/>
                <w:rtl/>
              </w:rPr>
              <w:delText>غ</w:delText>
            </w:r>
          </w:del>
          <w:ins w:id="2143" w:author="Transkribus" w:date="2019-12-11T14:30:00Z">
            <w:r w:rsidRPr="00EE6742">
              <w:rPr>
                <w:rFonts w:ascii="Courier New" w:hAnsi="Courier New" w:cs="Courier New"/>
                <w:rtl/>
              </w:rPr>
              <w:t>عب</w:t>
            </w:r>
          </w:ins>
          <w:r w:rsidRPr="00EE6742">
            <w:rPr>
              <w:rFonts w:ascii="Courier New" w:hAnsi="Courier New" w:cs="Courier New"/>
              <w:rtl/>
            </w:rPr>
            <w:t xml:space="preserve">يه فى </w:t>
          </w:r>
          <w:del w:id="2144" w:author="Transkribus" w:date="2019-12-11T14:30:00Z">
            <w:r w:rsidRPr="009B6BCA">
              <w:rPr>
                <w:rFonts w:ascii="Courier New" w:hAnsi="Courier New" w:cs="Courier New"/>
                <w:rtl/>
              </w:rPr>
              <w:delText>حبها ليس ينزع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145" w:author="Transkribus" w:date="2019-12-11T14:30:00Z">
            <w:r w:rsidRPr="00EE6742">
              <w:rPr>
                <w:rFonts w:ascii="Courier New" w:hAnsi="Courier New" w:cs="Courier New"/>
                <w:rtl/>
              </w:rPr>
              <w:t>جبهاليس بنز٣</w:t>
            </w:r>
          </w:ins>
          <w:r>
            <w:t>‬</w:t>
          </w:r>
          <w:r>
            <w:t>‬</w:t>
          </w:r>
        </w:dir>
      </w:dir>
    </w:p>
    <w:p w:rsidR="00287992" w:rsidRPr="00EE6742" w:rsidRDefault="00287992" w:rsidP="00287992">
      <w:pPr>
        <w:pStyle w:val="NurText"/>
        <w:bidi/>
        <w:rPr>
          <w:rFonts w:ascii="Courier New" w:hAnsi="Courier New" w:cs="Courier New"/>
        </w:rPr>
      </w:pPr>
      <w:dir w:val="rtl">
        <w:dir w:val="rtl">
          <w:del w:id="2146" w:author="Transkribus" w:date="2019-12-11T14:30:00Z">
            <w:r w:rsidRPr="009B6BCA">
              <w:rPr>
                <w:rFonts w:ascii="Courier New" w:hAnsi="Courier New" w:cs="Courier New"/>
                <w:rtl/>
              </w:rPr>
              <w:delText>اضاع</w:delText>
            </w:r>
          </w:del>
          <w:ins w:id="2147" w:author="Transkribus" w:date="2019-12-11T14:30:00Z">
            <w:r w:rsidRPr="00EE6742">
              <w:rPr>
                <w:rFonts w:ascii="Courier New" w:hAnsi="Courier New" w:cs="Courier New"/>
                <w:rtl/>
              </w:rPr>
              <w:t>أساج</w:t>
            </w:r>
          </w:ins>
          <w:r w:rsidRPr="00EE6742">
            <w:rPr>
              <w:rFonts w:ascii="Courier New" w:hAnsi="Courier New" w:cs="Courier New"/>
              <w:rtl/>
            </w:rPr>
            <w:t xml:space="preserve"> بها </w:t>
          </w:r>
          <w:del w:id="2148" w:author="Transkribus" w:date="2019-12-11T14:30:00Z">
            <w:r w:rsidRPr="009B6BCA">
              <w:rPr>
                <w:rFonts w:ascii="Courier New" w:hAnsi="Courier New" w:cs="Courier New"/>
                <w:rtl/>
              </w:rPr>
              <w:delText>عمرا له</w:delText>
            </w:r>
          </w:del>
          <w:ins w:id="2149" w:author="Transkribus" w:date="2019-12-11T14:30:00Z">
            <w:r w:rsidRPr="00EE6742">
              <w:rPr>
                <w:rFonts w:ascii="Courier New" w:hAnsi="Courier New" w:cs="Courier New"/>
                <w:rtl/>
              </w:rPr>
              <w:t>عمر اله</w:t>
            </w:r>
          </w:ins>
          <w:r w:rsidRPr="00EE6742">
            <w:rPr>
              <w:rFonts w:ascii="Courier New" w:hAnsi="Courier New" w:cs="Courier New"/>
              <w:rtl/>
            </w:rPr>
            <w:t xml:space="preserve"> غير </w:t>
          </w:r>
          <w:del w:id="2150" w:author="Transkribus" w:date="2019-12-11T14:30:00Z">
            <w:r w:rsidRPr="009B6BCA">
              <w:rPr>
                <w:rFonts w:ascii="Courier New" w:hAnsi="Courier New" w:cs="Courier New"/>
                <w:rtl/>
              </w:rPr>
              <w:delText>ر</w:delText>
            </w:r>
          </w:del>
          <w:ins w:id="2151" w:author="Transkribus" w:date="2019-12-11T14:30:00Z">
            <w:r w:rsidRPr="00EE6742">
              <w:rPr>
                <w:rFonts w:ascii="Courier New" w:hAnsi="Courier New" w:cs="Courier New"/>
                <w:rtl/>
              </w:rPr>
              <w:t>ز</w:t>
            </w:r>
          </w:ins>
          <w:r w:rsidRPr="00EE6742">
            <w:rPr>
              <w:rFonts w:ascii="Courier New" w:hAnsi="Courier New" w:cs="Courier New"/>
              <w:rtl/>
            </w:rPr>
            <w:t>اجع</w:t>
          </w:r>
          <w:del w:id="215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rsidRPr="00EE6742">
            <w:rPr>
              <w:rFonts w:ascii="Courier New" w:hAnsi="Courier New" w:cs="Courier New"/>
              <w:rtl/>
            </w:rPr>
            <w:t xml:space="preserve"> * </w:t>
          </w:r>
          <w:dir w:val="rtl">
            <w:dir w:val="rtl">
              <w:r w:rsidRPr="00EE6742">
                <w:rPr>
                  <w:rFonts w:ascii="Courier New" w:hAnsi="Courier New" w:cs="Courier New"/>
                  <w:rtl/>
                </w:rPr>
                <w:t xml:space="preserve">ولم </w:t>
              </w:r>
              <w:del w:id="2153" w:author="Transkribus" w:date="2019-12-11T14:30:00Z">
                <w:r w:rsidRPr="009B6BCA">
                  <w:rPr>
                    <w:rFonts w:ascii="Courier New" w:hAnsi="Courier New" w:cs="Courier New"/>
                    <w:rtl/>
                  </w:rPr>
                  <w:delText>ينل</w:delText>
                </w:r>
              </w:del>
              <w:ins w:id="2154" w:author="Transkribus" w:date="2019-12-11T14:30:00Z">
                <w:r w:rsidRPr="00EE6742">
                  <w:rPr>
                    <w:rFonts w:ascii="Courier New" w:hAnsi="Courier New" w:cs="Courier New"/>
                    <w:rtl/>
                  </w:rPr>
                  <w:t>ل</w:t>
                </w:r>
              </w:ins>
              <w:r w:rsidRPr="00EE6742">
                <w:rPr>
                  <w:rFonts w:ascii="Courier New" w:hAnsi="Courier New" w:cs="Courier New"/>
                  <w:rtl/>
                </w:rPr>
                <w:t xml:space="preserve"> الامر الذى </w:t>
              </w:r>
              <w:del w:id="2155" w:author="Transkribus" w:date="2019-12-11T14:30:00Z">
                <w:r w:rsidRPr="009B6BCA">
                  <w:rPr>
                    <w:rFonts w:ascii="Courier New" w:hAnsi="Courier New" w:cs="Courier New"/>
                    <w:rtl/>
                  </w:rPr>
                  <w:delText>يتوقع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156" w:author="Transkribus" w:date="2019-12-11T14:30:00Z">
                <w:r w:rsidRPr="00EE6742">
                  <w:rPr>
                    <w:rFonts w:ascii="Courier New" w:hAnsi="Courier New" w:cs="Courier New"/>
                    <w:rtl/>
                  </w:rPr>
                  <w:t>قوع</w:t>
                </w:r>
              </w:ins>
              <w:r>
                <w:t>‬</w:t>
              </w:r>
              <w:r>
                <w:t>‬</w:t>
              </w:r>
              <w:r>
                <w:t>‬</w:t>
              </w:r>
              <w:r>
                <w:t>‬</w:t>
              </w:r>
            </w:dir>
          </w:dir>
        </w:dir>
      </w:dir>
    </w:p>
    <w:p w:rsidR="00287992" w:rsidRPr="00EE6742" w:rsidRDefault="00287992" w:rsidP="00287992">
      <w:pPr>
        <w:pStyle w:val="NurText"/>
        <w:bidi/>
        <w:rPr>
          <w:rFonts w:ascii="Courier New" w:hAnsi="Courier New" w:cs="Courier New"/>
        </w:rPr>
      </w:pPr>
      <w:dir w:val="rtl">
        <w:dir w:val="rtl">
          <w:r w:rsidRPr="00EE6742">
            <w:rPr>
              <w:rFonts w:ascii="Courier New" w:hAnsi="Courier New" w:cs="Courier New"/>
              <w:rtl/>
            </w:rPr>
            <w:t xml:space="preserve">فصار </w:t>
          </w:r>
          <w:del w:id="2157" w:author="Transkribus" w:date="2019-12-11T14:30:00Z">
            <w:r w:rsidRPr="009B6BCA">
              <w:rPr>
                <w:rFonts w:ascii="Courier New" w:hAnsi="Courier New" w:cs="Courier New"/>
                <w:rtl/>
              </w:rPr>
              <w:delText>لها عبدا لجمع حطامها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2158" w:author="Transkribus" w:date="2019-12-11T14:30:00Z">
            <w:del w:id="2159" w:author="Transkribus" w:date="2019-12-11T14:30:00Z">
              <w:r w:rsidRPr="00EE6742">
                <w:rPr>
                  <w:rFonts w:ascii="Courier New" w:hAnsi="Courier New" w:cs="Courier New"/>
                  <w:rtl/>
                </w:rPr>
                <w:delText xml:space="preserve">اهاعبد الخدع جطامها * </w:delText>
              </w:r>
            </w:del>
          </w:ins>
          <w:r w:rsidRPr="00EE6742">
            <w:rPr>
              <w:rFonts w:ascii="Courier New" w:hAnsi="Courier New" w:cs="Courier New"/>
              <w:rtl/>
            </w:rPr>
            <w:t xml:space="preserve">ولم يهن فيها بالذى كان </w:t>
          </w:r>
          <w:del w:id="2160" w:author="Transkribus" w:date="2019-12-11T14:30:00Z">
            <w:r w:rsidRPr="009B6BCA">
              <w:rPr>
                <w:rFonts w:ascii="Courier New" w:hAnsi="Courier New" w:cs="Courier New"/>
                <w:rtl/>
              </w:rPr>
              <w:delText>ي</w:delText>
            </w:r>
          </w:del>
          <w:ins w:id="2161" w:author="Transkribus" w:date="2019-12-11T14:30:00Z">
            <w:r w:rsidRPr="00EE6742">
              <w:rPr>
                <w:rFonts w:ascii="Courier New" w:hAnsi="Courier New" w:cs="Courier New"/>
                <w:rtl/>
              </w:rPr>
              <w:t>بن</w:t>
            </w:r>
          </w:ins>
          <w:r w:rsidRPr="00EE6742">
            <w:rPr>
              <w:rFonts w:ascii="Courier New" w:hAnsi="Courier New" w:cs="Courier New"/>
              <w:rtl/>
            </w:rPr>
            <w:t>جمع</w:t>
          </w:r>
          <w:del w:id="216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287992" w:rsidRPr="00EE6742" w:rsidRDefault="00287992" w:rsidP="00287992">
      <w:pPr>
        <w:pStyle w:val="NurText"/>
        <w:bidi/>
        <w:rPr>
          <w:rFonts w:ascii="Courier New" w:hAnsi="Courier New" w:cs="Courier New"/>
        </w:rPr>
      </w:pPr>
      <w:dir w:val="rtl">
        <w:dir w:val="rtl">
          <w:r w:rsidRPr="00EE6742">
            <w:rPr>
              <w:rFonts w:ascii="Courier New" w:hAnsi="Courier New" w:cs="Courier New"/>
              <w:rtl/>
            </w:rPr>
            <w:t xml:space="preserve">ولو </w:t>
          </w:r>
          <w:del w:id="2163" w:author="Transkribus" w:date="2019-12-11T14:30:00Z">
            <w:r w:rsidRPr="009B6BCA">
              <w:rPr>
                <w:rFonts w:ascii="Courier New" w:hAnsi="Courier New" w:cs="Courier New"/>
                <w:rtl/>
              </w:rPr>
              <w:delText>كان ذا عقل لاغنته بلغة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2164" w:author="Transkribus" w:date="2019-12-11T14:30:00Z">
            <w:del w:id="2165" w:author="Transkribus" w:date="2019-12-11T14:30:00Z">
              <w:r w:rsidRPr="00EE6742">
                <w:rPr>
                  <w:rFonts w:ascii="Courier New" w:hAnsi="Courier New" w:cs="Courier New"/>
                  <w:rtl/>
                </w:rPr>
                <w:delText xml:space="preserve">كمان داعقل الاغنته بلفة * </w:delText>
              </w:r>
            </w:del>
          </w:ins>
          <w:r w:rsidRPr="00EE6742">
            <w:rPr>
              <w:rFonts w:ascii="Courier New" w:hAnsi="Courier New" w:cs="Courier New"/>
              <w:rtl/>
            </w:rPr>
            <w:t>من الع</w:t>
          </w:r>
          <w:del w:id="2166" w:author="Transkribus" w:date="2019-12-11T14:30:00Z">
            <w:r w:rsidRPr="009B6BCA">
              <w:rPr>
                <w:rFonts w:ascii="Courier New" w:hAnsi="Courier New" w:cs="Courier New"/>
                <w:rtl/>
              </w:rPr>
              <w:delText>يش</w:delText>
            </w:r>
          </w:del>
          <w:ins w:id="2167" w:author="Transkribus" w:date="2019-12-11T14:30:00Z">
            <w:r w:rsidRPr="00EE6742">
              <w:rPr>
                <w:rFonts w:ascii="Courier New" w:hAnsi="Courier New" w:cs="Courier New"/>
                <w:rtl/>
              </w:rPr>
              <w:t>س</w:t>
            </w:r>
          </w:ins>
          <w:r w:rsidRPr="00EE6742">
            <w:rPr>
              <w:rFonts w:ascii="Courier New" w:hAnsi="Courier New" w:cs="Courier New"/>
              <w:rtl/>
            </w:rPr>
            <w:t xml:space="preserve"> فى </w:t>
          </w:r>
          <w:del w:id="2168" w:author="Transkribus" w:date="2019-12-11T14:30:00Z">
            <w:r w:rsidRPr="009B6BCA">
              <w:rPr>
                <w:rFonts w:ascii="Courier New" w:hAnsi="Courier New" w:cs="Courier New"/>
                <w:rtl/>
              </w:rPr>
              <w:delText>الدنيا ولم يك يجشع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169" w:author="Transkribus" w:date="2019-12-11T14:30:00Z">
            <w:r w:rsidRPr="00EE6742">
              <w:rPr>
                <w:rFonts w:ascii="Courier New" w:hAnsi="Courier New" w:cs="Courier New"/>
                <w:rtl/>
              </w:rPr>
              <w:t>الدياولم بك نجشع</w:t>
            </w:r>
          </w:ins>
          <w:r>
            <w:t>‬</w:t>
          </w:r>
          <w:r>
            <w:t>‬</w:t>
          </w:r>
        </w:dir>
      </w:dir>
    </w:p>
    <w:p w:rsidR="00287992" w:rsidRPr="00EE6742" w:rsidRDefault="00287992" w:rsidP="00287992">
      <w:pPr>
        <w:pStyle w:val="NurText"/>
        <w:bidi/>
        <w:rPr>
          <w:rFonts w:ascii="Courier New" w:hAnsi="Courier New" w:cs="Courier New"/>
        </w:rPr>
      </w:pPr>
      <w:dir w:val="rtl">
        <w:dir w:val="rtl">
          <w:del w:id="2170" w:author="Transkribus" w:date="2019-12-11T14:30:00Z">
            <w:r w:rsidRPr="009B6BCA">
              <w:rPr>
                <w:rFonts w:ascii="Courier New" w:hAnsi="Courier New" w:cs="Courier New"/>
                <w:rtl/>
              </w:rPr>
              <w:delText>الى ان</w:delText>
            </w:r>
          </w:del>
          <w:ins w:id="2171" w:author="Transkribus" w:date="2019-12-11T14:30:00Z">
            <w:r w:rsidRPr="00EE6742">
              <w:rPr>
                <w:rFonts w:ascii="Courier New" w:hAnsi="Courier New" w:cs="Courier New"/>
                <w:rtl/>
              </w:rPr>
              <w:t xml:space="preserve"> ابلى ابن</w:t>
            </w:r>
          </w:ins>
          <w:r w:rsidRPr="00EE6742">
            <w:rPr>
              <w:rFonts w:ascii="Courier New" w:hAnsi="Courier New" w:cs="Courier New"/>
              <w:rtl/>
            </w:rPr>
            <w:t xml:space="preserve"> توافيه المن</w:t>
          </w:r>
          <w:del w:id="2172" w:author="Transkribus" w:date="2019-12-11T14:30:00Z">
            <w:r w:rsidRPr="009B6BCA">
              <w:rPr>
                <w:rFonts w:ascii="Courier New" w:hAnsi="Courier New" w:cs="Courier New"/>
                <w:rtl/>
              </w:rPr>
              <w:delText>ي</w:delText>
            </w:r>
          </w:del>
          <w:ins w:id="2173" w:author="Transkribus" w:date="2019-12-11T14:30:00Z">
            <w:r w:rsidRPr="00EE6742">
              <w:rPr>
                <w:rFonts w:ascii="Courier New" w:hAnsi="Courier New" w:cs="Courier New"/>
                <w:rtl/>
              </w:rPr>
              <w:t>ب</w:t>
            </w:r>
          </w:ins>
          <w:r w:rsidRPr="00EE6742">
            <w:rPr>
              <w:rFonts w:ascii="Courier New" w:hAnsi="Courier New" w:cs="Courier New"/>
              <w:rtl/>
            </w:rPr>
            <w:t>ة وهو بال</w:t>
          </w:r>
          <w:ins w:id="2174" w:author="Transkribus" w:date="2019-12-11T14:30:00Z">
            <w:r w:rsidRPr="00EE6742">
              <w:rPr>
                <w:rFonts w:ascii="Courier New" w:hAnsi="Courier New" w:cs="Courier New"/>
                <w:rtl/>
              </w:rPr>
              <w:t>س</w:t>
            </w:r>
          </w:ins>
          <w:r w:rsidRPr="00EE6742">
            <w:rPr>
              <w:rFonts w:ascii="Courier New" w:hAnsi="Courier New" w:cs="Courier New"/>
              <w:rtl/>
            </w:rPr>
            <w:t>قناعة</w:t>
          </w:r>
          <w:del w:id="217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rsidRPr="00EE6742">
            <w:rPr>
              <w:rFonts w:ascii="Courier New" w:hAnsi="Courier New" w:cs="Courier New"/>
              <w:rtl/>
            </w:rPr>
            <w:t xml:space="preserve"> </w:t>
          </w:r>
          <w:del w:id="2176" w:author="Transkribus" w:date="2019-12-11T14:30:00Z">
            <w:r w:rsidRPr="009B6BCA">
              <w:rPr>
                <w:rFonts w:ascii="Courier New" w:hAnsi="Courier New" w:cs="Courier New"/>
                <w:rtl/>
              </w:rPr>
              <w:delText xml:space="preserve">* </w:delText>
            </w:r>
            <w:dir w:val="rtl">
              <w:dir w:val="rtl">
                <w:r>
                  <w:delText>‬</w:delText>
                </w:r>
                <w:r>
                  <w:delText>‬</w:delText>
                </w:r>
                <w:r w:rsidRPr="00EE6742">
                  <w:rPr>
                    <w:rFonts w:ascii="Courier New" w:hAnsi="Courier New" w:cs="Courier New"/>
                    <w:rtl/>
                  </w:rPr>
                  <w:delText xml:space="preserve">فيها </w:delText>
                </w:r>
                <w:r w:rsidRPr="009B6BCA">
                  <w:rPr>
                    <w:rFonts w:ascii="Courier New" w:hAnsi="Courier New" w:cs="Courier New"/>
                    <w:rtl/>
                  </w:rPr>
                  <w:delText>امن لا يروع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ins w:id="2177" w:author="Transkribus" w:date="2019-12-11T14:30:00Z">
            <w:r w:rsidRPr="00EE6742">
              <w:rPr>
                <w:rFonts w:ascii="Courier New" w:hAnsi="Courier New" w:cs="Courier New"/>
                <w:rtl/>
              </w:rPr>
              <w:t>أيسن الابرو٣</w:t>
            </w:r>
          </w:ins>
          <w:r>
            <w:t>‬</w:t>
          </w:r>
          <w:r>
            <w:t>‬</w:t>
          </w:r>
        </w:dir>
      </w:dir>
    </w:p>
    <w:p w:rsidR="00287992" w:rsidRPr="009B6BCA" w:rsidRDefault="00287992" w:rsidP="00287992">
      <w:pPr>
        <w:pStyle w:val="NurText"/>
        <w:bidi/>
        <w:rPr>
          <w:del w:id="2178" w:author="Transkribus" w:date="2019-12-11T14:30:00Z"/>
          <w:rFonts w:ascii="Courier New" w:hAnsi="Courier New" w:cs="Courier New"/>
        </w:rPr>
      </w:pPr>
      <w:dir w:val="rtl">
        <w:dir w:val="rtl">
          <w:del w:id="2179" w:author="Transkribus" w:date="2019-12-11T14:30:00Z">
            <w:r w:rsidRPr="009B6BCA">
              <w:rPr>
                <w:rFonts w:ascii="Courier New" w:hAnsi="Courier New" w:cs="Courier New"/>
                <w:rtl/>
              </w:rPr>
              <w:delText>مصائبها عمت فليس بمفلت</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شجاع ولا ذو ذلة ليس يدفع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287992" w:rsidRPr="00EE6742" w:rsidRDefault="00287992" w:rsidP="00287992">
      <w:pPr>
        <w:pStyle w:val="NurText"/>
        <w:bidi/>
        <w:rPr>
          <w:ins w:id="2180" w:author="Transkribus" w:date="2019-12-11T14:30:00Z"/>
          <w:del w:id="2181" w:author="Transkribus" w:date="2019-12-11T14:30:00Z"/>
          <w:rFonts w:ascii="Courier New" w:hAnsi="Courier New" w:cs="Courier New"/>
        </w:rPr>
      </w:pPr>
      <w:dir w:val="rtl">
        <w:dir w:val="rtl">
          <w:del w:id="2182" w:author="Transkribus" w:date="2019-12-11T14:30:00Z">
            <w:r w:rsidRPr="009B6BCA">
              <w:rPr>
                <w:rFonts w:ascii="Courier New" w:hAnsi="Courier New" w:cs="Courier New"/>
                <w:rtl/>
              </w:rPr>
              <w:delText>ولا سابح فى قعر بحر وطائر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2183" w:author="Transkribus" w:date="2019-12-11T14:30:00Z">
            <w:del w:id="2184" w:author="Transkribus" w:date="2019-12-11T14:30:00Z">
              <w:r w:rsidRPr="00EE6742">
                <w:rPr>
                  <w:rFonts w:ascii="Courier New" w:hAnsi="Courier New" w:cs="Courier New"/>
                  <w:rtl/>
                </w:rPr>
                <w:delText>مصاتيها عم قليس عغلت * شجاجح ولادودلة يس ب</w:delText>
              </w:r>
            </w:del>
          </w:ins>
          <w:r>
            <w:t>‬</w:t>
          </w:r>
          <w:r>
            <w:t>‬</w:t>
          </w:r>
        </w:dir>
      </w:dir>
    </w:p>
    <w:p w:rsidR="00287992" w:rsidRPr="00EE6742" w:rsidRDefault="00287992" w:rsidP="00287992">
      <w:pPr>
        <w:pStyle w:val="NurText"/>
        <w:bidi/>
        <w:rPr>
          <w:rFonts w:ascii="Courier New" w:hAnsi="Courier New" w:cs="Courier New"/>
        </w:rPr>
      </w:pPr>
      <w:ins w:id="2185" w:author="Transkribus" w:date="2019-12-11T14:30:00Z">
        <w:r w:rsidRPr="00EE6742">
          <w:rPr>
            <w:rFonts w:ascii="Courier New" w:hAnsi="Courier New" w:cs="Courier New"/>
            <w:rtl/>
          </w:rPr>
          <w:t xml:space="preserve">ولاسابح فى فهر بمجير وطار * </w:t>
        </w:r>
      </w:ins>
      <w:r w:rsidRPr="00EE6742">
        <w:rPr>
          <w:rFonts w:ascii="Courier New" w:hAnsi="Courier New" w:cs="Courier New"/>
          <w:rtl/>
        </w:rPr>
        <w:t>يدوم فى بو</w:t>
      </w:r>
      <w:del w:id="2186" w:author="Transkribus" w:date="2019-12-11T14:30:00Z">
        <w:r w:rsidRPr="009B6BCA">
          <w:rPr>
            <w:rFonts w:ascii="Courier New" w:hAnsi="Courier New" w:cs="Courier New"/>
            <w:rtl/>
          </w:rPr>
          <w:delText>ح</w:delText>
        </w:r>
      </w:del>
      <w:ins w:id="2187" w:author="Transkribus" w:date="2019-12-11T14:30:00Z">
        <w:r w:rsidRPr="00EE6742">
          <w:rPr>
            <w:rFonts w:ascii="Courier New" w:hAnsi="Courier New" w:cs="Courier New"/>
            <w:rtl/>
          </w:rPr>
          <w:t>ج</w:t>
        </w:r>
      </w:ins>
      <w:r w:rsidRPr="00EE6742">
        <w:rPr>
          <w:rFonts w:ascii="Courier New" w:hAnsi="Courier New" w:cs="Courier New"/>
          <w:rtl/>
        </w:rPr>
        <w:t xml:space="preserve"> الفضاء </w:t>
      </w:r>
      <w:del w:id="2188" w:author="Transkribus" w:date="2019-12-11T14:30:00Z">
        <w:r w:rsidRPr="009B6BCA">
          <w:rPr>
            <w:rFonts w:ascii="Courier New" w:hAnsi="Courier New" w:cs="Courier New"/>
            <w:rtl/>
          </w:rPr>
          <w:delText>فينزع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189" w:author="Transkribus" w:date="2019-12-11T14:30:00Z">
        <w:r w:rsidRPr="00EE6742">
          <w:rPr>
            <w:rFonts w:ascii="Courier New" w:hAnsi="Courier New" w:cs="Courier New"/>
            <w:rtl/>
          </w:rPr>
          <w:t>ففر٣</w:t>
        </w:r>
      </w:ins>
    </w:p>
    <w:p w:rsidR="00287992" w:rsidRPr="00EE6742" w:rsidRDefault="00287992" w:rsidP="00287992">
      <w:pPr>
        <w:pStyle w:val="NurText"/>
        <w:bidi/>
        <w:rPr>
          <w:rFonts w:ascii="Courier New" w:hAnsi="Courier New" w:cs="Courier New"/>
        </w:rPr>
      </w:pPr>
      <w:dir w:val="rtl">
        <w:dir w:val="rtl">
          <w:del w:id="2190" w:author="Transkribus" w:date="2019-12-11T14:30:00Z">
            <w:r w:rsidRPr="009B6BCA">
              <w:rPr>
                <w:rFonts w:ascii="Courier New" w:hAnsi="Courier New" w:cs="Courier New"/>
                <w:rtl/>
              </w:rPr>
              <w:delText>ولا ذو امتناع</w:delText>
            </w:r>
          </w:del>
          <w:ins w:id="2191" w:author="Transkribus" w:date="2019-12-11T14:30:00Z">
            <w:r w:rsidRPr="00EE6742">
              <w:rPr>
                <w:rFonts w:ascii="Courier New" w:hAnsi="Courier New" w:cs="Courier New"/>
                <w:rtl/>
              </w:rPr>
              <w:t>ولاذو امتناجح</w:t>
            </w:r>
          </w:ins>
          <w:r w:rsidRPr="00EE6742">
            <w:rPr>
              <w:rFonts w:ascii="Courier New" w:hAnsi="Courier New" w:cs="Courier New"/>
              <w:rtl/>
            </w:rPr>
            <w:t xml:space="preserve"> فى بروج مشيدة</w:t>
          </w:r>
          <w:del w:id="219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2193" w:author="Transkribus" w:date="2019-12-11T14:30:00Z">
            <w:del w:id="2194" w:author="Transkribus" w:date="2019-12-11T14:30:00Z">
              <w:r w:rsidRPr="00EE6742">
                <w:rPr>
                  <w:rFonts w:ascii="Courier New" w:hAnsi="Courier New" w:cs="Courier New"/>
                  <w:rtl/>
                </w:rPr>
                <w:delText xml:space="preserve"> * </w:delText>
              </w:r>
            </w:del>
          </w:ins>
          <w:r w:rsidRPr="00EE6742">
            <w:rPr>
              <w:rFonts w:ascii="Courier New" w:hAnsi="Courier New" w:cs="Courier New"/>
              <w:rtl/>
            </w:rPr>
            <w:t xml:space="preserve">لها فى ذرى </w:t>
          </w:r>
          <w:del w:id="2195" w:author="Transkribus" w:date="2019-12-11T14:30:00Z">
            <w:r w:rsidRPr="009B6BCA">
              <w:rPr>
                <w:rFonts w:ascii="Courier New" w:hAnsi="Courier New" w:cs="Courier New"/>
                <w:rtl/>
              </w:rPr>
              <w:delText>جو</w:delText>
            </w:r>
          </w:del>
          <w:ins w:id="2196" w:author="Transkribus" w:date="2019-12-11T14:30:00Z">
            <w:r w:rsidRPr="00EE6742">
              <w:rPr>
                <w:rFonts w:ascii="Courier New" w:hAnsi="Courier New" w:cs="Courier New"/>
                <w:rtl/>
              </w:rPr>
              <w:t>حو</w:t>
            </w:r>
          </w:ins>
          <w:r w:rsidRPr="00EE6742">
            <w:rPr>
              <w:rFonts w:ascii="Courier New" w:hAnsi="Courier New" w:cs="Courier New"/>
              <w:rtl/>
            </w:rPr>
            <w:t xml:space="preserve"> السماء </w:t>
          </w:r>
          <w:del w:id="2197" w:author="Transkribus" w:date="2019-12-11T14:30:00Z">
            <w:r w:rsidRPr="009B6BCA">
              <w:rPr>
                <w:rFonts w:ascii="Courier New" w:hAnsi="Courier New" w:cs="Courier New"/>
                <w:rtl/>
              </w:rPr>
              <w:delText>ترفع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198" w:author="Transkribus" w:date="2019-12-11T14:30:00Z">
            <w:r w:rsidRPr="00EE6742">
              <w:rPr>
                <w:rFonts w:ascii="Courier New" w:hAnsi="Courier New" w:cs="Courier New"/>
                <w:rtl/>
              </w:rPr>
              <w:t>برف٢</w:t>
            </w:r>
          </w:ins>
          <w:r>
            <w:t>‬</w:t>
          </w:r>
          <w:r>
            <w:t>‬</w:t>
          </w:r>
        </w:dir>
      </w:dir>
    </w:p>
    <w:p w:rsidR="00287992" w:rsidRPr="00EE6742" w:rsidRDefault="00287992" w:rsidP="00287992">
      <w:pPr>
        <w:pStyle w:val="NurText"/>
        <w:bidi/>
        <w:rPr>
          <w:rFonts w:ascii="Courier New" w:hAnsi="Courier New" w:cs="Courier New"/>
        </w:rPr>
      </w:pPr>
      <w:dir w:val="rtl">
        <w:dir w:val="rtl">
          <w:del w:id="2199" w:author="Transkribus" w:date="2019-12-11T14:30:00Z">
            <w:r w:rsidRPr="009B6BCA">
              <w:rPr>
                <w:rFonts w:ascii="Courier New" w:hAnsi="Courier New" w:cs="Courier New"/>
                <w:rtl/>
              </w:rPr>
              <w:delText>ا</w:delText>
            </w:r>
          </w:del>
          <w:ins w:id="2200" w:author="Transkribus" w:date="2019-12-11T14:30:00Z">
            <w:r w:rsidRPr="00EE6742">
              <w:rPr>
                <w:rFonts w:ascii="Courier New" w:hAnsi="Courier New" w:cs="Courier New"/>
                <w:rtl/>
              </w:rPr>
              <w:t>أ</w:t>
            </w:r>
          </w:ins>
          <w:r w:rsidRPr="00EE6742">
            <w:rPr>
              <w:rFonts w:ascii="Courier New" w:hAnsi="Courier New" w:cs="Courier New"/>
              <w:rtl/>
            </w:rPr>
            <w:t>صار</w:t>
          </w:r>
          <w:del w:id="2201" w:author="Transkribus" w:date="2019-12-11T14:30:00Z">
            <w:r w:rsidRPr="009B6BCA">
              <w:rPr>
                <w:rFonts w:ascii="Courier New" w:hAnsi="Courier New" w:cs="Courier New"/>
                <w:rtl/>
              </w:rPr>
              <w:delText>ت</w:delText>
            </w:r>
          </w:del>
          <w:ins w:id="2202" w:author="Transkribus" w:date="2019-12-11T14:30:00Z">
            <w:r w:rsidRPr="00EE6742">
              <w:rPr>
                <w:rFonts w:ascii="Courier New" w:hAnsi="Courier New" w:cs="Courier New"/>
                <w:rtl/>
              </w:rPr>
              <w:t>ل</w:t>
            </w:r>
          </w:ins>
          <w:r w:rsidRPr="00EE6742">
            <w:rPr>
              <w:rFonts w:ascii="Courier New" w:hAnsi="Courier New" w:cs="Courier New"/>
              <w:rtl/>
            </w:rPr>
            <w:t xml:space="preserve">ه من بعد </w:t>
          </w:r>
          <w:del w:id="2203" w:author="Transkribus" w:date="2019-12-11T14:30:00Z">
            <w:r w:rsidRPr="009B6BCA">
              <w:rPr>
                <w:rFonts w:ascii="Courier New" w:hAnsi="Courier New" w:cs="Courier New"/>
                <w:rtl/>
              </w:rPr>
              <w:delText>الحياة بوهدة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2204" w:author="Transkribus" w:date="2019-12-11T14:30:00Z">
            <w:del w:id="2205" w:author="Transkribus" w:date="2019-12-11T14:30:00Z">
              <w:r w:rsidRPr="00EE6742">
                <w:rPr>
                  <w:rFonts w:ascii="Courier New" w:hAnsi="Courier New" w:cs="Courier New"/>
                  <w:rtl/>
                </w:rPr>
                <w:delText xml:space="preserve">الجساء بوهده * </w:delText>
              </w:r>
            </w:del>
          </w:ins>
          <w:r w:rsidRPr="00EE6742">
            <w:rPr>
              <w:rFonts w:ascii="Courier New" w:hAnsi="Courier New" w:cs="Courier New"/>
              <w:rtl/>
            </w:rPr>
            <w:t xml:space="preserve">له من ثراها </w:t>
          </w:r>
          <w:del w:id="2206" w:author="Transkribus" w:date="2019-12-11T14:30:00Z">
            <w:r w:rsidRPr="009B6BCA">
              <w:rPr>
                <w:rFonts w:ascii="Courier New" w:hAnsi="Courier New" w:cs="Courier New"/>
                <w:rtl/>
              </w:rPr>
              <w:delText>ا</w:delText>
            </w:r>
          </w:del>
          <w:ins w:id="2207" w:author="Transkribus" w:date="2019-12-11T14:30:00Z">
            <w:r w:rsidRPr="00EE6742">
              <w:rPr>
                <w:rFonts w:ascii="Courier New" w:hAnsi="Courier New" w:cs="Courier New"/>
                <w:rtl/>
              </w:rPr>
              <w:t>أ</w:t>
            </w:r>
          </w:ins>
          <w:r w:rsidRPr="00EE6742">
            <w:rPr>
              <w:rFonts w:ascii="Courier New" w:hAnsi="Courier New" w:cs="Courier New"/>
              <w:rtl/>
            </w:rPr>
            <w:t xml:space="preserve">خر الدهر </w:t>
          </w:r>
          <w:del w:id="2208" w:author="Transkribus" w:date="2019-12-11T14:30:00Z">
            <w:r w:rsidRPr="009B6BCA">
              <w:rPr>
                <w:rFonts w:ascii="Courier New" w:hAnsi="Courier New" w:cs="Courier New"/>
                <w:rtl/>
              </w:rPr>
              <w:delText>مضجع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209" w:author="Transkribus" w:date="2019-12-11T14:30:00Z">
            <w:r w:rsidRPr="00EE6742">
              <w:rPr>
                <w:rFonts w:ascii="Courier New" w:hAnsi="Courier New" w:cs="Courier New"/>
                <w:rtl/>
              </w:rPr>
              <w:t>مصجم</w:t>
            </w:r>
          </w:ins>
          <w:r>
            <w:t>‬</w:t>
          </w:r>
          <w:r>
            <w:t>‬</w:t>
          </w:r>
        </w:dir>
      </w:dir>
    </w:p>
    <w:p w:rsidR="00287992" w:rsidRPr="00EE6742" w:rsidRDefault="00287992" w:rsidP="00287992">
      <w:pPr>
        <w:pStyle w:val="NurText"/>
        <w:bidi/>
        <w:rPr>
          <w:ins w:id="2210" w:author="Transkribus" w:date="2019-12-11T14:30:00Z"/>
          <w:rFonts w:ascii="Courier New" w:hAnsi="Courier New" w:cs="Courier New"/>
        </w:rPr>
      </w:pPr>
      <w:dir w:val="rtl">
        <w:dir w:val="rtl">
          <w:del w:id="2211" w:author="Transkribus" w:date="2019-12-11T14:30:00Z">
            <w:r w:rsidRPr="009B6BCA">
              <w:rPr>
                <w:rFonts w:ascii="Courier New" w:hAnsi="Courier New" w:cs="Courier New"/>
                <w:rtl/>
              </w:rPr>
              <w:delText>تساوى بها من حل تحت</w:delText>
            </w:r>
          </w:del>
          <w:ins w:id="2212" w:author="Transkribus" w:date="2019-12-11T14:30:00Z">
            <w:r w:rsidRPr="00EE6742">
              <w:rPr>
                <w:rFonts w:ascii="Courier New" w:hAnsi="Courier New" w:cs="Courier New"/>
                <w:rtl/>
              </w:rPr>
              <w:t>٦</w:t>
            </w:r>
          </w:ins>
          <w:r>
            <w:t>‬</w:t>
          </w:r>
          <w:r>
            <w:t>‬</w:t>
          </w:r>
        </w:dir>
      </w:dir>
    </w:p>
    <w:p w:rsidR="00287992" w:rsidRPr="00EE6742" w:rsidRDefault="00287992" w:rsidP="00287992">
      <w:pPr>
        <w:pStyle w:val="NurText"/>
        <w:bidi/>
        <w:rPr>
          <w:ins w:id="2213" w:author="Transkribus" w:date="2019-12-11T14:30:00Z"/>
          <w:rFonts w:ascii="Courier New" w:hAnsi="Courier New" w:cs="Courier New"/>
        </w:rPr>
      </w:pPr>
      <w:ins w:id="2214" w:author="Transkribus" w:date="2019-12-11T14:30:00Z">
        <w:r w:rsidRPr="00EE6742">
          <w:rPr>
            <w:rFonts w:ascii="Courier New" w:hAnsi="Courier New" w:cs="Courier New"/>
            <w:rtl/>
          </w:rPr>
          <w:t>١٩٧</w:t>
        </w:r>
      </w:ins>
    </w:p>
    <w:p w:rsidR="00287992" w:rsidRPr="00EE6742" w:rsidRDefault="00287992" w:rsidP="00287992">
      <w:pPr>
        <w:pStyle w:val="NurText"/>
        <w:bidi/>
        <w:rPr>
          <w:rFonts w:ascii="Courier New" w:hAnsi="Courier New" w:cs="Courier New"/>
        </w:rPr>
      </w:pPr>
      <w:ins w:id="2215" w:author="Transkribus" w:date="2019-12-11T14:30:00Z">
        <w:r w:rsidRPr="00EE6742">
          <w:rPr>
            <w:rFonts w:ascii="Courier New" w:hAnsi="Courier New" w:cs="Courier New"/>
            <w:rtl/>
          </w:rPr>
          <w:t>ساوى بهامن خل بب</w:t>
        </w:r>
      </w:ins>
      <w:r w:rsidRPr="00EE6742">
        <w:rPr>
          <w:rFonts w:ascii="Courier New" w:hAnsi="Courier New" w:cs="Courier New"/>
          <w:rtl/>
        </w:rPr>
        <w:t xml:space="preserve"> صعيدها</w:t>
      </w:r>
      <w:del w:id="221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على قرب</w:delText>
            </w:r>
            <w:r>
              <w:delText>‬</w:delText>
            </w:r>
            <w:r>
              <w:delText>‬</w:delText>
            </w:r>
          </w:dir>
        </w:dir>
      </w:del>
      <w:ins w:id="2217" w:author="Transkribus" w:date="2019-12-11T14:30:00Z">
        <w:del w:id="2218" w:author="Transkribus" w:date="2019-12-11T14:30:00Z">
          <w:r w:rsidRPr="00EE6742">
            <w:rPr>
              <w:rFonts w:ascii="Courier New" w:hAnsi="Courier New" w:cs="Courier New"/>
              <w:rtl/>
            </w:rPr>
            <w:delText xml:space="preserve"> * عسلى عرب</w:delText>
          </w:r>
        </w:del>
      </w:ins>
      <w:r w:rsidRPr="00EE6742">
        <w:rPr>
          <w:rFonts w:ascii="Courier New" w:hAnsi="Courier New" w:cs="Courier New"/>
          <w:rtl/>
        </w:rPr>
        <w:t xml:space="preserve"> عهد بالممات و</w:t>
      </w:r>
      <w:del w:id="2219" w:author="Transkribus" w:date="2019-12-11T14:30:00Z">
        <w:r w:rsidRPr="009B6BCA">
          <w:rPr>
            <w:rFonts w:ascii="Courier New" w:hAnsi="Courier New" w:cs="Courier New"/>
            <w:rtl/>
          </w:rPr>
          <w:delText>ت</w:delText>
        </w:r>
      </w:del>
      <w:ins w:id="2220" w:author="Transkribus" w:date="2019-12-11T14:30:00Z">
        <w:r w:rsidRPr="00EE6742">
          <w:rPr>
            <w:rFonts w:ascii="Courier New" w:hAnsi="Courier New" w:cs="Courier New"/>
            <w:rtl/>
          </w:rPr>
          <w:t>ي</w:t>
        </w:r>
      </w:ins>
      <w:r w:rsidRPr="00EE6742">
        <w:rPr>
          <w:rFonts w:ascii="Courier New" w:hAnsi="Courier New" w:cs="Courier New"/>
          <w:rtl/>
        </w:rPr>
        <w:t>بع</w:t>
      </w:r>
      <w:del w:id="222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287992" w:rsidRPr="009B6BCA" w:rsidRDefault="00287992" w:rsidP="00287992">
      <w:pPr>
        <w:pStyle w:val="NurText"/>
        <w:bidi/>
        <w:rPr>
          <w:del w:id="2222" w:author="Transkribus" w:date="2019-12-11T14:30:00Z"/>
          <w:rFonts w:ascii="Courier New" w:hAnsi="Courier New" w:cs="Courier New"/>
        </w:rPr>
      </w:pPr>
      <w:dir w:val="rtl">
        <w:dir w:val="rtl">
          <w:del w:id="2223" w:author="Transkribus" w:date="2019-12-11T14:30:00Z">
            <w:r w:rsidRPr="009B6BCA">
              <w:rPr>
                <w:rFonts w:ascii="Courier New" w:hAnsi="Courier New" w:cs="Courier New"/>
                <w:rtl/>
              </w:rPr>
              <w:delText>فسيان ذو فقر بها وذوو الغنى</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وذو لكن عند المقال ومصقع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287992" w:rsidRPr="009B6BCA" w:rsidRDefault="00287992" w:rsidP="00287992">
      <w:pPr>
        <w:pStyle w:val="NurText"/>
        <w:bidi/>
        <w:rPr>
          <w:del w:id="2224" w:author="Transkribus" w:date="2019-12-11T14:30:00Z"/>
          <w:rFonts w:ascii="Courier New" w:hAnsi="Courier New" w:cs="Courier New"/>
        </w:rPr>
      </w:pPr>
      <w:dir w:val="rtl">
        <w:dir w:val="rtl">
          <w:del w:id="2225" w:author="Transkribus" w:date="2019-12-11T14:30:00Z">
            <w:r w:rsidRPr="009B6BCA">
              <w:rPr>
                <w:rFonts w:ascii="Courier New" w:hAnsi="Courier New" w:cs="Courier New"/>
                <w:rtl/>
              </w:rPr>
              <w:delText>ومن لم يخف عند النوائب حتفه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وذو جبن خوفا من الموت يسرع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287992" w:rsidRPr="009B6BCA" w:rsidRDefault="00287992" w:rsidP="00287992">
      <w:pPr>
        <w:pStyle w:val="NurText"/>
        <w:bidi/>
        <w:rPr>
          <w:del w:id="2226" w:author="Transkribus" w:date="2019-12-11T14:30:00Z"/>
          <w:rFonts w:ascii="Courier New" w:hAnsi="Courier New" w:cs="Courier New"/>
        </w:rPr>
      </w:pPr>
      <w:dir w:val="rtl">
        <w:dir w:val="rtl">
          <w:del w:id="2227" w:author="Transkribus" w:date="2019-12-11T14:30:00Z">
            <w:r w:rsidRPr="009B6BCA">
              <w:rPr>
                <w:rFonts w:ascii="Courier New" w:hAnsi="Courier New" w:cs="Courier New"/>
                <w:rtl/>
              </w:rPr>
              <w:delText>وذو جشع يسطو بناب ومخلب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وكل بغاث ذلة ليس يمنع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287992" w:rsidRPr="00EE6742" w:rsidRDefault="00287992" w:rsidP="00287992">
      <w:pPr>
        <w:pStyle w:val="NurText"/>
        <w:bidi/>
        <w:rPr>
          <w:ins w:id="2228" w:author="Transkribus" w:date="2019-12-11T14:30:00Z"/>
          <w:del w:id="2229" w:author="Transkribus" w:date="2019-12-11T14:30:00Z"/>
          <w:rFonts w:ascii="Courier New" w:hAnsi="Courier New" w:cs="Courier New"/>
        </w:rPr>
      </w:pPr>
      <w:dir w:val="rtl">
        <w:dir w:val="rtl">
          <w:ins w:id="2230" w:author="Transkribus" w:date="2019-12-11T14:30:00Z">
            <w:r w:rsidRPr="00EE6742">
              <w:rPr>
                <w:rFonts w:ascii="Courier New" w:hAnsi="Courier New" w:cs="Courier New"/>
                <w:rtl/>
              </w:rPr>
              <w:t>بسيان دوفقر بهاودووالغنى * ودو اسكن عنسد المقال ومصسقم</w:t>
            </w:r>
          </w:ins>
          <w:r>
            <w:t>‬</w:t>
          </w:r>
          <w:r>
            <w:t>‬</w:t>
          </w:r>
        </w:dir>
      </w:dir>
    </w:p>
    <w:p w:rsidR="00287992" w:rsidRPr="00EE6742" w:rsidRDefault="00287992" w:rsidP="00287992">
      <w:pPr>
        <w:pStyle w:val="NurText"/>
        <w:bidi/>
        <w:rPr>
          <w:ins w:id="2231" w:author="Transkribus" w:date="2019-12-11T14:30:00Z"/>
          <w:rFonts w:ascii="Courier New" w:hAnsi="Courier New" w:cs="Courier New"/>
        </w:rPr>
      </w:pPr>
      <w:ins w:id="2232" w:author="Transkribus" w:date="2019-12-11T14:30:00Z">
        <w:r w:rsidRPr="00EE6742">
          <w:rPr>
            <w:rFonts w:ascii="Courier New" w:hAnsi="Courier New" w:cs="Courier New"/>
            <w:rtl/>
          </w:rPr>
          <w:t>ومن ثم يحف عثد التواتب جميعة * ودوحسين حوفامن اطوب يبقر</w:t>
        </w:r>
        <w:r w:rsidRPr="00EE6742">
          <w:rPr>
            <w:rFonts w:ascii="Courier New" w:hAnsi="Courier New" w:cs="Courier New"/>
            <w:rtl/>
          </w:rPr>
          <w:tab/>
          <w:t>٣</w:t>
        </w:r>
      </w:ins>
    </w:p>
    <w:p w:rsidR="00287992" w:rsidRPr="00EE6742" w:rsidRDefault="00287992" w:rsidP="00287992">
      <w:pPr>
        <w:pStyle w:val="NurText"/>
        <w:bidi/>
        <w:rPr>
          <w:ins w:id="2233" w:author="Transkribus" w:date="2019-12-11T14:30:00Z"/>
          <w:rFonts w:ascii="Courier New" w:hAnsi="Courier New" w:cs="Courier New"/>
        </w:rPr>
      </w:pPr>
      <w:ins w:id="2234" w:author="Transkribus" w:date="2019-12-11T14:30:00Z">
        <w:r w:rsidRPr="00EE6742">
          <w:rPr>
            <w:rFonts w:ascii="Courier New" w:hAnsi="Courier New" w:cs="Courier New"/>
            <w:rtl/>
          </w:rPr>
          <w:t>ودوجسي بسطوبباب وخلت * ول يقات ذلةليس عيع</w:t>
        </w:r>
      </w:ins>
    </w:p>
    <w:p w:rsidR="00287992" w:rsidRPr="00EE6742" w:rsidRDefault="00287992" w:rsidP="00287992">
      <w:pPr>
        <w:pStyle w:val="NurText"/>
        <w:bidi/>
        <w:rPr>
          <w:rFonts w:ascii="Courier New" w:hAnsi="Courier New" w:cs="Courier New"/>
        </w:rPr>
      </w:pPr>
      <w:r w:rsidRPr="00EE6742">
        <w:rPr>
          <w:rFonts w:ascii="Courier New" w:hAnsi="Courier New" w:cs="Courier New"/>
          <w:rtl/>
        </w:rPr>
        <w:t xml:space="preserve">ومن ملك </w:t>
      </w:r>
      <w:del w:id="2235" w:author="Transkribus" w:date="2019-12-11T14:30:00Z">
        <w:r w:rsidRPr="009B6BCA">
          <w:rPr>
            <w:rFonts w:ascii="Courier New" w:hAnsi="Courier New" w:cs="Courier New"/>
            <w:rtl/>
          </w:rPr>
          <w:delText>الافاق باسا وشدة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2236" w:author="Transkribus" w:date="2019-12-11T14:30:00Z">
        <w:del w:id="2237" w:author="Transkribus" w:date="2019-12-11T14:30:00Z">
          <w:r w:rsidRPr="00EE6742">
            <w:rPr>
              <w:rFonts w:ascii="Courier New" w:hAnsi="Courier New" w:cs="Courier New"/>
              <w:rtl/>
            </w:rPr>
            <w:delText xml:space="preserve">الاثاق باساوسدة * </w:delText>
          </w:r>
        </w:del>
      </w:ins>
      <w:r w:rsidRPr="00EE6742">
        <w:rPr>
          <w:rFonts w:ascii="Courier New" w:hAnsi="Courier New" w:cs="Courier New"/>
          <w:rtl/>
        </w:rPr>
        <w:t xml:space="preserve">ومن كان فيها </w:t>
      </w:r>
      <w:del w:id="2238" w:author="Transkribus" w:date="2019-12-11T14:30:00Z">
        <w:r w:rsidRPr="009B6BCA">
          <w:rPr>
            <w:rFonts w:ascii="Courier New" w:hAnsi="Courier New" w:cs="Courier New"/>
            <w:rtl/>
          </w:rPr>
          <w:delText>بالضرورى يقنع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239" w:author="Transkribus" w:date="2019-12-11T14:30:00Z">
        <w:r w:rsidRPr="00EE6742">
          <w:rPr>
            <w:rFonts w:ascii="Courier New" w:hAnsi="Courier New" w:cs="Courier New"/>
            <w:rtl/>
          </w:rPr>
          <w:t>ر الصرورى يعن٢</w:t>
        </w:r>
      </w:ins>
    </w:p>
    <w:p w:rsidR="00287992" w:rsidRPr="009B6BCA" w:rsidRDefault="00287992" w:rsidP="00287992">
      <w:pPr>
        <w:pStyle w:val="NurText"/>
        <w:bidi/>
        <w:rPr>
          <w:del w:id="2240" w:author="Transkribus" w:date="2019-12-11T14:30:00Z"/>
          <w:rFonts w:ascii="Courier New" w:hAnsi="Courier New" w:cs="Courier New"/>
        </w:rPr>
      </w:pPr>
      <w:dir w:val="rtl">
        <w:dir w:val="rtl">
          <w:del w:id="2241" w:author="Transkribus" w:date="2019-12-11T14:30:00Z">
            <w:r w:rsidRPr="009B6BCA">
              <w:rPr>
                <w:rFonts w:ascii="Courier New" w:hAnsi="Courier New" w:cs="Courier New"/>
                <w:rtl/>
              </w:rPr>
              <w:delText>ولو كشف الاجداث معتبرا لهم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لينظر اثار البلى كيف تصنع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287992" w:rsidRPr="009B6BCA" w:rsidRDefault="00287992" w:rsidP="00287992">
      <w:pPr>
        <w:pStyle w:val="NurText"/>
        <w:bidi/>
        <w:rPr>
          <w:del w:id="2242" w:author="Transkribus" w:date="2019-12-11T14:30:00Z"/>
          <w:rFonts w:ascii="Courier New" w:hAnsi="Courier New" w:cs="Courier New"/>
        </w:rPr>
      </w:pPr>
      <w:dir w:val="rtl">
        <w:dir w:val="rtl">
          <w:del w:id="2243" w:author="Transkribus" w:date="2019-12-11T14:30:00Z">
            <w:r w:rsidRPr="009B6BCA">
              <w:rPr>
                <w:rFonts w:ascii="Courier New" w:hAnsi="Courier New" w:cs="Courier New"/>
                <w:rtl/>
              </w:rPr>
              <w:delText>لشاهد احداقا تسيل واوجها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معفرة فى الترب شوها تفزع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287992" w:rsidRPr="00EE6742" w:rsidRDefault="00287992" w:rsidP="00287992">
      <w:pPr>
        <w:pStyle w:val="NurText"/>
        <w:bidi/>
        <w:rPr>
          <w:ins w:id="2244" w:author="Transkribus" w:date="2019-12-11T14:30:00Z"/>
          <w:del w:id="2245" w:author="Transkribus" w:date="2019-12-11T14:30:00Z"/>
          <w:rFonts w:ascii="Courier New" w:hAnsi="Courier New" w:cs="Courier New"/>
        </w:rPr>
      </w:pPr>
      <w:dir w:val="rtl">
        <w:dir w:val="rtl">
          <w:del w:id="2246" w:author="Transkribus" w:date="2019-12-11T14:30:00Z">
            <w:r w:rsidRPr="009B6BCA">
              <w:rPr>
                <w:rFonts w:ascii="Courier New" w:hAnsi="Courier New" w:cs="Courier New"/>
                <w:rtl/>
              </w:rPr>
              <w:delText>غدت تحت اطباق الثرى</w:delText>
            </w:r>
          </w:del>
          <w:ins w:id="2247" w:author="Transkribus" w:date="2019-12-11T14:30:00Z">
            <w:r w:rsidRPr="00EE6742">
              <w:rPr>
                <w:rFonts w:ascii="Courier New" w:hAnsi="Courier New" w:cs="Courier New"/>
                <w:rtl/>
              </w:rPr>
              <w:t>ابلوكشف الأحداب معيير اهم * لمنظراثار اليسلى كيف نصيى</w:t>
            </w:r>
          </w:ins>
          <w:r>
            <w:t>‬</w:t>
          </w:r>
          <w:r>
            <w:t>‬</w:t>
          </w:r>
        </w:dir>
      </w:dir>
    </w:p>
    <w:p w:rsidR="00287992" w:rsidRPr="00EE6742" w:rsidRDefault="00287992" w:rsidP="00287992">
      <w:pPr>
        <w:pStyle w:val="NurText"/>
        <w:bidi/>
        <w:rPr>
          <w:ins w:id="2248" w:author="Transkribus" w:date="2019-12-11T14:30:00Z"/>
          <w:rFonts w:ascii="Courier New" w:hAnsi="Courier New" w:cs="Courier New"/>
        </w:rPr>
      </w:pPr>
      <w:ins w:id="2249" w:author="Transkribus" w:date="2019-12-11T14:30:00Z">
        <w:r w:rsidRPr="00EE6742">
          <w:rPr>
            <w:rFonts w:ascii="Courier New" w:hAnsi="Courier New" w:cs="Courier New"/>
            <w:rtl/>
          </w:rPr>
          <w:t>اشاهد احد اقانسيل وأوجها * معفره فى القوف سوها ئفر</w:t>
        </w:r>
        <w:r w:rsidRPr="00EE6742">
          <w:rPr>
            <w:rFonts w:ascii="Courier New" w:hAnsi="Courier New" w:cs="Courier New"/>
            <w:rtl/>
          </w:rPr>
          <w:tab/>
          <w:t>٣</w:t>
        </w:r>
      </w:ins>
    </w:p>
    <w:p w:rsidR="00287992" w:rsidRPr="00EE6742" w:rsidRDefault="00287992" w:rsidP="00287992">
      <w:pPr>
        <w:pStyle w:val="NurText"/>
        <w:bidi/>
        <w:rPr>
          <w:rFonts w:ascii="Courier New" w:hAnsi="Courier New" w:cs="Courier New"/>
        </w:rPr>
      </w:pPr>
      <w:ins w:id="2250" w:author="Transkribus" w:date="2019-12-11T14:30:00Z">
        <w:r w:rsidRPr="00EE6742">
          <w:rPr>
            <w:rFonts w:ascii="Courier New" w:hAnsi="Courier New" w:cs="Courier New"/>
            <w:rtl/>
          </w:rPr>
          <w:t xml:space="preserve"> هدت بحت أطباق الترى</w:t>
        </w:r>
      </w:ins>
      <w:r w:rsidRPr="00EE6742">
        <w:rPr>
          <w:rFonts w:ascii="Courier New" w:hAnsi="Courier New" w:cs="Courier New"/>
          <w:rtl/>
        </w:rPr>
        <w:t xml:space="preserve"> مكفهرة</w:t>
      </w:r>
      <w:del w:id="225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rsidRPr="00EE6742">
        <w:rPr>
          <w:rFonts w:ascii="Courier New" w:hAnsi="Courier New" w:cs="Courier New"/>
          <w:rtl/>
        </w:rPr>
        <w:t xml:space="preserve"> * </w:t>
      </w:r>
      <w:dir w:val="rtl">
        <w:dir w:val="rtl">
          <w:r w:rsidRPr="00EE6742">
            <w:rPr>
              <w:rFonts w:ascii="Courier New" w:hAnsi="Courier New" w:cs="Courier New"/>
              <w:rtl/>
            </w:rPr>
            <w:t>ع</w:t>
          </w:r>
          <w:del w:id="2252" w:author="Transkribus" w:date="2019-12-11T14:30:00Z">
            <w:r w:rsidRPr="009B6BCA">
              <w:rPr>
                <w:rFonts w:ascii="Courier New" w:hAnsi="Courier New" w:cs="Courier New"/>
                <w:rtl/>
              </w:rPr>
              <w:delText>ب</w:delText>
            </w:r>
          </w:del>
          <w:ins w:id="2253" w:author="Transkribus" w:date="2019-12-11T14:30:00Z">
            <w:r w:rsidRPr="00EE6742">
              <w:rPr>
                <w:rFonts w:ascii="Courier New" w:hAnsi="Courier New" w:cs="Courier New"/>
                <w:rtl/>
              </w:rPr>
              <w:t>ي</w:t>
            </w:r>
          </w:ins>
          <w:r w:rsidRPr="00EE6742">
            <w:rPr>
              <w:rFonts w:ascii="Courier New" w:hAnsi="Courier New" w:cs="Courier New"/>
              <w:rtl/>
            </w:rPr>
            <w:t>وسا وقد كا</w:t>
          </w:r>
          <w:del w:id="2254" w:author="Transkribus" w:date="2019-12-11T14:30:00Z">
            <w:r w:rsidRPr="009B6BCA">
              <w:rPr>
                <w:rFonts w:ascii="Courier New" w:hAnsi="Courier New" w:cs="Courier New"/>
                <w:rtl/>
              </w:rPr>
              <w:delText>ن</w:delText>
            </w:r>
          </w:del>
          <w:r w:rsidRPr="00EE6742">
            <w:rPr>
              <w:rFonts w:ascii="Courier New" w:hAnsi="Courier New" w:cs="Courier New"/>
              <w:rtl/>
            </w:rPr>
            <w:t>ت</w:t>
          </w:r>
          <w:ins w:id="2255" w:author="Transkribus" w:date="2019-12-11T14:30:00Z">
            <w:r w:rsidRPr="00EE6742">
              <w:rPr>
                <w:rFonts w:ascii="Courier New" w:hAnsi="Courier New" w:cs="Courier New"/>
                <w:rtl/>
              </w:rPr>
              <w:t>ب</w:t>
            </w:r>
          </w:ins>
          <w:r w:rsidRPr="00EE6742">
            <w:rPr>
              <w:rFonts w:ascii="Courier New" w:hAnsi="Courier New" w:cs="Courier New"/>
              <w:rtl/>
            </w:rPr>
            <w:t xml:space="preserve"> من </w:t>
          </w:r>
          <w:del w:id="2256" w:author="Transkribus" w:date="2019-12-11T14:30:00Z">
            <w:r w:rsidRPr="009B6BCA">
              <w:rPr>
                <w:rFonts w:ascii="Courier New" w:hAnsi="Courier New" w:cs="Courier New"/>
                <w:rtl/>
              </w:rPr>
              <w:delText>البشر تلمع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257" w:author="Transkribus" w:date="2019-12-11T14:30:00Z">
            <w:r w:rsidRPr="00EE6742">
              <w:rPr>
                <w:rFonts w:ascii="Courier New" w:hAnsi="Courier New" w:cs="Courier New"/>
                <w:rtl/>
              </w:rPr>
              <w:t>اليشر تلمد</w:t>
            </w:r>
          </w:ins>
          <w:r>
            <w:t>‬</w:t>
          </w:r>
          <w:r>
            <w:t>‬</w:t>
          </w:r>
        </w:dir>
      </w:dir>
    </w:p>
    <w:p w:rsidR="00287992" w:rsidRPr="00EE6742" w:rsidRDefault="00287992" w:rsidP="00287992">
      <w:pPr>
        <w:pStyle w:val="NurText"/>
        <w:bidi/>
        <w:rPr>
          <w:rFonts w:ascii="Courier New" w:hAnsi="Courier New" w:cs="Courier New"/>
        </w:rPr>
      </w:pPr>
      <w:r w:rsidRPr="00EE6742">
        <w:rPr>
          <w:rFonts w:ascii="Courier New" w:hAnsi="Courier New" w:cs="Courier New"/>
          <w:rtl/>
        </w:rPr>
        <w:t xml:space="preserve"> </w:t>
      </w:r>
      <w:dir w:val="rtl">
        <w:dir w:val="rtl">
          <w:r w:rsidRPr="00EE6742">
            <w:rPr>
              <w:rFonts w:ascii="Courier New" w:hAnsi="Courier New" w:cs="Courier New"/>
              <w:rtl/>
            </w:rPr>
            <w:t xml:space="preserve">فلم </w:t>
          </w:r>
          <w:del w:id="2258" w:author="Transkribus" w:date="2019-12-11T14:30:00Z">
            <w:r w:rsidRPr="009B6BCA">
              <w:rPr>
                <w:rFonts w:ascii="Courier New" w:hAnsi="Courier New" w:cs="Courier New"/>
                <w:rtl/>
              </w:rPr>
              <w:delText>ي</w:delText>
            </w:r>
          </w:del>
          <w:ins w:id="2259" w:author="Transkribus" w:date="2019-12-11T14:30:00Z">
            <w:r w:rsidRPr="00EE6742">
              <w:rPr>
                <w:rFonts w:ascii="Courier New" w:hAnsi="Courier New" w:cs="Courier New"/>
                <w:rtl/>
              </w:rPr>
              <w:t>م</w:t>
            </w:r>
          </w:ins>
          <w:r w:rsidRPr="00EE6742">
            <w:rPr>
              <w:rFonts w:ascii="Courier New" w:hAnsi="Courier New" w:cs="Courier New"/>
              <w:rtl/>
            </w:rPr>
            <w:t xml:space="preserve">عرف المولى من </w:t>
          </w:r>
          <w:del w:id="2260" w:author="Transkribus" w:date="2019-12-11T14:30:00Z">
            <w:r w:rsidRPr="009B6BCA">
              <w:rPr>
                <w:rFonts w:ascii="Courier New" w:hAnsi="Courier New" w:cs="Courier New"/>
                <w:rtl/>
              </w:rPr>
              <w:delText>العبد فيهم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2261" w:author="Transkribus" w:date="2019-12-11T14:30:00Z">
            <w:del w:id="2262" w:author="Transkribus" w:date="2019-12-11T14:30:00Z">
              <w:r w:rsidRPr="00EE6742">
                <w:rPr>
                  <w:rFonts w:ascii="Courier New" w:hAnsi="Courier New" w:cs="Courier New"/>
                  <w:rtl/>
                </w:rPr>
                <w:delText xml:space="preserve">العبدنيهم * </w:delText>
              </w:r>
            </w:del>
          </w:ins>
          <w:r w:rsidRPr="00EE6742">
            <w:rPr>
              <w:rFonts w:ascii="Courier New" w:hAnsi="Courier New" w:cs="Courier New"/>
              <w:rtl/>
            </w:rPr>
            <w:t>ولا خام</w:t>
          </w:r>
          <w:ins w:id="2263" w:author="Transkribus" w:date="2019-12-11T14:30:00Z">
            <w:r w:rsidRPr="00EE6742">
              <w:rPr>
                <w:rFonts w:ascii="Courier New" w:hAnsi="Courier New" w:cs="Courier New"/>
                <w:rtl/>
              </w:rPr>
              <w:t>س</w:t>
            </w:r>
          </w:ins>
          <w:r w:rsidRPr="00EE6742">
            <w:rPr>
              <w:rFonts w:ascii="Courier New" w:hAnsi="Courier New" w:cs="Courier New"/>
              <w:rtl/>
            </w:rPr>
            <w:t xml:space="preserve">لا من </w:t>
          </w:r>
          <w:del w:id="2264" w:author="Transkribus" w:date="2019-12-11T14:30:00Z">
            <w:r w:rsidRPr="009B6BCA">
              <w:rPr>
                <w:rFonts w:ascii="Courier New" w:hAnsi="Courier New" w:cs="Courier New"/>
                <w:rtl/>
              </w:rPr>
              <w:delText>نابه يترفع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265" w:author="Transkribus" w:date="2019-12-11T14:30:00Z">
            <w:r w:rsidRPr="00EE6742">
              <w:rPr>
                <w:rFonts w:ascii="Courier New" w:hAnsi="Courier New" w:cs="Courier New"/>
                <w:rtl/>
              </w:rPr>
              <w:t>ثانه - يرق٢</w:t>
            </w:r>
          </w:ins>
          <w:r>
            <w:t>‬</w:t>
          </w:r>
          <w:r>
            <w:t>‬</w:t>
          </w:r>
        </w:dir>
      </w:dir>
    </w:p>
    <w:p w:rsidR="00287992" w:rsidRPr="00EE6742" w:rsidRDefault="00287992" w:rsidP="00287992">
      <w:pPr>
        <w:pStyle w:val="NurText"/>
        <w:bidi/>
        <w:rPr>
          <w:rFonts w:ascii="Courier New" w:hAnsi="Courier New" w:cs="Courier New"/>
        </w:rPr>
      </w:pPr>
      <w:dir w:val="rtl">
        <w:dir w:val="rtl">
          <w:del w:id="2266" w:author="Transkribus" w:date="2019-12-11T14:30:00Z">
            <w:r w:rsidRPr="009B6BCA">
              <w:rPr>
                <w:rFonts w:ascii="Courier New" w:hAnsi="Courier New" w:cs="Courier New"/>
                <w:rtl/>
              </w:rPr>
              <w:delText>وانى له</w:delText>
            </w:r>
          </w:del>
          <w:ins w:id="2267" w:author="Transkribus" w:date="2019-12-11T14:30:00Z">
            <w:r w:rsidRPr="00EE6742">
              <w:rPr>
                <w:rFonts w:ascii="Courier New" w:hAnsi="Courier New" w:cs="Courier New"/>
                <w:rtl/>
              </w:rPr>
              <w:t>رأنى *</w:t>
            </w:r>
          </w:ins>
          <w:r w:rsidRPr="00EE6742">
            <w:rPr>
              <w:rFonts w:ascii="Courier New" w:hAnsi="Courier New" w:cs="Courier New"/>
              <w:rtl/>
            </w:rPr>
            <w:t xml:space="preserve"> علم بذلك بعدما</w:t>
          </w:r>
          <w:del w:id="226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rsidRPr="00EE6742">
            <w:rPr>
              <w:rFonts w:ascii="Courier New" w:hAnsi="Courier New" w:cs="Courier New"/>
              <w:rtl/>
            </w:rPr>
            <w:t xml:space="preserve"> * </w:t>
          </w:r>
          <w:dir w:val="rtl">
            <w:dir w:val="rtl">
              <w:del w:id="2269" w:author="Transkribus" w:date="2019-12-11T14:30:00Z">
                <w:r w:rsidRPr="009B6BCA">
                  <w:rPr>
                    <w:rFonts w:ascii="Courier New" w:hAnsi="Courier New" w:cs="Courier New"/>
                    <w:rtl/>
                  </w:rPr>
                  <w:delText>ت</w:delText>
                </w:r>
              </w:del>
              <w:r w:rsidRPr="00EE6742">
                <w:rPr>
                  <w:rFonts w:ascii="Courier New" w:hAnsi="Courier New" w:cs="Courier New"/>
                  <w:rtl/>
                </w:rPr>
                <w:t>ب</w:t>
              </w:r>
              <w:ins w:id="2270" w:author="Transkribus" w:date="2019-12-11T14:30:00Z">
                <w:r w:rsidRPr="00EE6742">
                  <w:rPr>
                    <w:rFonts w:ascii="Courier New" w:hAnsi="Courier New" w:cs="Courier New"/>
                    <w:rtl/>
                  </w:rPr>
                  <w:t>ب</w:t>
                </w:r>
              </w:ins>
              <w:r w:rsidRPr="00EE6742">
                <w:rPr>
                  <w:rFonts w:ascii="Courier New" w:hAnsi="Courier New" w:cs="Courier New"/>
                  <w:rtl/>
                </w:rPr>
                <w:t>ي</w:t>
              </w:r>
              <w:ins w:id="2271" w:author="Transkribus" w:date="2019-12-11T14:30:00Z">
                <w:r w:rsidRPr="00EE6742">
                  <w:rPr>
                    <w:rFonts w:ascii="Courier New" w:hAnsi="Courier New" w:cs="Courier New"/>
                    <w:rtl/>
                  </w:rPr>
                  <w:t>ب</w:t>
                </w:r>
              </w:ins>
              <w:r w:rsidRPr="00EE6742">
                <w:rPr>
                  <w:rFonts w:ascii="Courier New" w:hAnsi="Courier New" w:cs="Courier New"/>
                  <w:rtl/>
                </w:rPr>
                <w:t xml:space="preserve">ن منهم </w:t>
              </w:r>
              <w:del w:id="2272" w:author="Transkribus" w:date="2019-12-11T14:30:00Z">
                <w:r w:rsidRPr="009B6BCA">
                  <w:rPr>
                    <w:rFonts w:ascii="Courier New" w:hAnsi="Courier New" w:cs="Courier New"/>
                    <w:rtl/>
                  </w:rPr>
                  <w:delText>ما له</w:delText>
                </w:r>
              </w:del>
              <w:ins w:id="2273" w:author="Transkribus" w:date="2019-12-11T14:30:00Z">
                <w:r w:rsidRPr="00EE6742">
                  <w:rPr>
                    <w:rFonts w:ascii="Courier New" w:hAnsi="Courier New" w:cs="Courier New"/>
                    <w:rtl/>
                  </w:rPr>
                  <w:t>ماله</w:t>
                </w:r>
              </w:ins>
              <w:r w:rsidRPr="00EE6742">
                <w:rPr>
                  <w:rFonts w:ascii="Courier New" w:hAnsi="Courier New" w:cs="Courier New"/>
                  <w:rtl/>
                </w:rPr>
                <w:t xml:space="preserve"> العين </w:t>
              </w:r>
              <w:del w:id="2274" w:author="Transkribus" w:date="2019-12-11T14:30:00Z">
                <w:r w:rsidRPr="009B6BCA">
                  <w:rPr>
                    <w:rFonts w:ascii="Courier New" w:hAnsi="Courier New" w:cs="Courier New"/>
                    <w:rtl/>
                  </w:rPr>
                  <w:delText>تدمع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275" w:author="Transkribus" w:date="2019-12-11T14:30:00Z">
                <w:r w:rsidRPr="00EE6742">
                  <w:rPr>
                    <w:rFonts w:ascii="Courier New" w:hAnsi="Courier New" w:cs="Courier New"/>
                    <w:rtl/>
                  </w:rPr>
                  <w:t>بدم٢</w:t>
                </w:r>
              </w:ins>
              <w:r>
                <w:t>‬</w:t>
              </w:r>
              <w:r>
                <w:t>‬</w:t>
              </w:r>
              <w:r>
                <w:t>‬</w:t>
              </w:r>
              <w:r>
                <w:t>‬</w:t>
              </w:r>
            </w:dir>
          </w:dir>
        </w:dir>
      </w:dir>
    </w:p>
    <w:p w:rsidR="00287992" w:rsidRPr="00EE6742" w:rsidRDefault="00287992" w:rsidP="00287992">
      <w:pPr>
        <w:pStyle w:val="NurText"/>
        <w:bidi/>
        <w:rPr>
          <w:rFonts w:ascii="Courier New" w:hAnsi="Courier New" w:cs="Courier New"/>
        </w:rPr>
      </w:pPr>
      <w:dir w:val="rtl">
        <w:dir w:val="rtl">
          <w:del w:id="2276" w:author="Transkribus" w:date="2019-12-11T14:30:00Z">
            <w:r w:rsidRPr="009B6BCA">
              <w:rPr>
                <w:rFonts w:ascii="Courier New" w:hAnsi="Courier New" w:cs="Courier New"/>
                <w:rtl/>
              </w:rPr>
              <w:delText>راى ما يسوء</w:delText>
            </w:r>
          </w:del>
          <w:ins w:id="2277" w:author="Transkribus" w:date="2019-12-11T14:30:00Z">
            <w:r w:rsidRPr="00EE6742">
              <w:rPr>
                <w:rFonts w:ascii="Courier New" w:hAnsi="Courier New" w:cs="Courier New"/>
                <w:rtl/>
              </w:rPr>
              <w:t>ابرأى مانسوه</w:t>
            </w:r>
          </w:ins>
          <w:r w:rsidRPr="00EE6742">
            <w:rPr>
              <w:rFonts w:ascii="Courier New" w:hAnsi="Courier New" w:cs="Courier New"/>
              <w:rtl/>
            </w:rPr>
            <w:t xml:space="preserve"> الطرف م</w:t>
          </w:r>
          <w:del w:id="2278" w:author="Transkribus" w:date="2019-12-11T14:30:00Z">
            <w:r w:rsidRPr="009B6BCA">
              <w:rPr>
                <w:rFonts w:ascii="Courier New" w:hAnsi="Courier New" w:cs="Courier New"/>
                <w:rtl/>
              </w:rPr>
              <w:delText>ن</w:delText>
            </w:r>
          </w:del>
          <w:r w:rsidRPr="00EE6742">
            <w:rPr>
              <w:rFonts w:ascii="Courier New" w:hAnsi="Courier New" w:cs="Courier New"/>
              <w:rtl/>
            </w:rPr>
            <w:t>هم وطالما</w:t>
          </w:r>
          <w:del w:id="227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راى ما يسر الناظرين ويمتع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dir>
            </w:dir>
          </w:del>
          <w:ins w:id="2280" w:author="Transkribus" w:date="2019-12-11T14:30:00Z">
            <w:del w:id="2281" w:author="Transkribus" w:date="2019-12-11T14:30:00Z">
              <w:r w:rsidRPr="00EE6742">
                <w:rPr>
                  <w:rFonts w:ascii="Courier New" w:hAnsi="Courier New" w:cs="Courier New"/>
                  <w:rtl/>
                </w:rPr>
                <w:delText xml:space="preserve"> * رانى مايسر الناظر بن وي٢</w:delText>
              </w:r>
            </w:del>
          </w:ins>
          <w:r>
            <w:t>‬</w:t>
          </w:r>
          <w:r>
            <w:t>‬</w:t>
          </w:r>
        </w:dir>
      </w:dir>
    </w:p>
    <w:p w:rsidR="00287992" w:rsidRPr="009B6BCA" w:rsidRDefault="00287992" w:rsidP="00287992">
      <w:pPr>
        <w:pStyle w:val="NurText"/>
        <w:bidi/>
        <w:rPr>
          <w:del w:id="2282" w:author="Transkribus" w:date="2019-12-11T14:30:00Z"/>
          <w:rFonts w:ascii="Courier New" w:hAnsi="Courier New" w:cs="Courier New"/>
        </w:rPr>
      </w:pPr>
      <w:dir w:val="rtl">
        <w:dir w:val="rtl">
          <w:del w:id="2283" w:author="Transkribus" w:date="2019-12-11T14:30:00Z">
            <w:r w:rsidRPr="009B6BCA">
              <w:rPr>
                <w:rFonts w:ascii="Courier New" w:hAnsi="Courier New" w:cs="Courier New"/>
                <w:rtl/>
              </w:rPr>
              <w:delText>راى اعظما لا تستطيع تماسكا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تهافت من اوصالها وتقطع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287992" w:rsidRPr="00EE6742" w:rsidRDefault="00287992" w:rsidP="00287992">
      <w:pPr>
        <w:pStyle w:val="NurText"/>
        <w:bidi/>
        <w:rPr>
          <w:ins w:id="2284" w:author="Transkribus" w:date="2019-12-11T14:30:00Z"/>
          <w:del w:id="2285" w:author="Transkribus" w:date="2019-12-11T14:30:00Z"/>
          <w:rFonts w:ascii="Courier New" w:hAnsi="Courier New" w:cs="Courier New"/>
        </w:rPr>
      </w:pPr>
      <w:dir w:val="rtl">
        <w:dir w:val="rtl">
          <w:del w:id="2286" w:author="Transkribus" w:date="2019-12-11T14:30:00Z">
            <w:r w:rsidRPr="009B6BCA">
              <w:rPr>
                <w:rFonts w:ascii="Courier New" w:hAnsi="Courier New" w:cs="Courier New"/>
                <w:rtl/>
              </w:rPr>
              <w:delText>مجردة</w:delText>
            </w:r>
          </w:del>
          <w:ins w:id="2287" w:author="Transkribus" w:date="2019-12-11T14:30:00Z">
            <w:r w:rsidRPr="00EE6742">
              <w:rPr>
                <w:rFonts w:ascii="Courier New" w:hAnsi="Courier New" w:cs="Courier New"/>
                <w:rtl/>
              </w:rPr>
              <w:t>ابرأى أيظم الاتستطبع ثماسكا* نهاقت من أو صالها ويقطم</w:t>
            </w:r>
          </w:ins>
          <w:r>
            <w:t>‬</w:t>
          </w:r>
          <w:r>
            <w:t>‬</w:t>
          </w:r>
        </w:dir>
      </w:dir>
    </w:p>
    <w:p w:rsidR="00287992" w:rsidRPr="00EE6742" w:rsidRDefault="00287992" w:rsidP="00287992">
      <w:pPr>
        <w:pStyle w:val="NurText"/>
        <w:bidi/>
        <w:rPr>
          <w:rFonts w:ascii="Courier New" w:hAnsi="Courier New" w:cs="Courier New"/>
        </w:rPr>
      </w:pPr>
      <w:ins w:id="2288" w:author="Transkribus" w:date="2019-12-11T14:30:00Z">
        <w:r w:rsidRPr="00EE6742">
          <w:rPr>
            <w:rFonts w:ascii="Courier New" w:hAnsi="Courier New" w:cs="Courier New"/>
            <w:rtl/>
          </w:rPr>
          <w:t>ابجردة</w:t>
        </w:r>
      </w:ins>
      <w:r w:rsidRPr="00EE6742">
        <w:rPr>
          <w:rFonts w:ascii="Courier New" w:hAnsi="Courier New" w:cs="Courier New"/>
          <w:rtl/>
        </w:rPr>
        <w:t xml:space="preserve"> من </w:t>
      </w:r>
      <w:del w:id="2289" w:author="Transkribus" w:date="2019-12-11T14:30:00Z">
        <w:r w:rsidRPr="009B6BCA">
          <w:rPr>
            <w:rFonts w:ascii="Courier New" w:hAnsi="Courier New" w:cs="Courier New"/>
            <w:rtl/>
          </w:rPr>
          <w:delText>لحمها فهى عبرة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2290" w:author="Transkribus" w:date="2019-12-11T14:30:00Z">
        <w:del w:id="2291" w:author="Transkribus" w:date="2019-12-11T14:30:00Z">
          <w:r w:rsidRPr="00EE6742">
            <w:rPr>
              <w:rFonts w:ascii="Courier New" w:hAnsi="Courier New" w:cs="Courier New"/>
              <w:rtl/>
            </w:rPr>
            <w:delText xml:space="preserve">خمهافهى عيره * </w:delText>
          </w:r>
        </w:del>
      </w:ins>
      <w:r w:rsidRPr="00EE6742">
        <w:rPr>
          <w:rFonts w:ascii="Courier New" w:hAnsi="Courier New" w:cs="Courier New"/>
          <w:rtl/>
        </w:rPr>
        <w:t xml:space="preserve">لذى </w:t>
      </w:r>
      <w:del w:id="2292" w:author="Transkribus" w:date="2019-12-11T14:30:00Z">
        <w:r w:rsidRPr="009B6BCA">
          <w:rPr>
            <w:rFonts w:ascii="Courier New" w:hAnsi="Courier New" w:cs="Courier New"/>
            <w:rtl/>
          </w:rPr>
          <w:delText>فكرة فيما</w:delText>
        </w:r>
      </w:del>
      <w:ins w:id="2293" w:author="Transkribus" w:date="2019-12-11T14:30:00Z">
        <w:r w:rsidRPr="00EE6742">
          <w:rPr>
            <w:rFonts w:ascii="Courier New" w:hAnsi="Courier New" w:cs="Courier New"/>
            <w:rtl/>
          </w:rPr>
          <w:t>فكره فثما</w:t>
        </w:r>
      </w:ins>
      <w:r w:rsidRPr="00EE6742">
        <w:rPr>
          <w:rFonts w:ascii="Courier New" w:hAnsi="Courier New" w:cs="Courier New"/>
          <w:rtl/>
        </w:rPr>
        <w:t xml:space="preserve"> له </w:t>
      </w:r>
      <w:del w:id="2294" w:author="Transkribus" w:date="2019-12-11T14:30:00Z">
        <w:r w:rsidRPr="009B6BCA">
          <w:rPr>
            <w:rFonts w:ascii="Courier New" w:hAnsi="Courier New" w:cs="Courier New"/>
            <w:rtl/>
          </w:rPr>
          <w:delText>يتوقع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295" w:author="Transkribus" w:date="2019-12-11T14:30:00Z">
        <w:r w:rsidRPr="00EE6742">
          <w:rPr>
            <w:rFonts w:ascii="Courier New" w:hAnsi="Courier New" w:cs="Courier New"/>
            <w:rtl/>
          </w:rPr>
          <w:t>موي٢</w:t>
        </w:r>
      </w:ins>
    </w:p>
    <w:p w:rsidR="00287992" w:rsidRPr="00EE6742" w:rsidRDefault="00287992" w:rsidP="00287992">
      <w:pPr>
        <w:pStyle w:val="NurText"/>
        <w:bidi/>
        <w:rPr>
          <w:rFonts w:ascii="Courier New" w:hAnsi="Courier New" w:cs="Courier New"/>
        </w:rPr>
      </w:pPr>
      <w:dir w:val="rtl">
        <w:dir w:val="rtl">
          <w:del w:id="2296" w:author="Transkribus" w:date="2019-12-11T14:30:00Z">
            <w:r w:rsidRPr="009B6BCA">
              <w:rPr>
                <w:rFonts w:ascii="Courier New" w:hAnsi="Courier New" w:cs="Courier New"/>
                <w:rtl/>
              </w:rPr>
              <w:delText>تخونها مر الليالى فاصبحت</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انابيب</w:delText>
                </w:r>
                <w:r>
                  <w:delText>‬</w:delText>
                </w:r>
                <w:r>
                  <w:delText>‬</w:delText>
                </w:r>
              </w:dir>
            </w:dir>
          </w:del>
          <w:ins w:id="2297" w:author="Transkribus" w:date="2019-12-11T14:30:00Z">
            <w:del w:id="2298" w:author="Transkribus" w:date="2019-12-11T14:30:00Z">
              <w:r w:rsidRPr="00EE6742">
                <w:rPr>
                  <w:rFonts w:ascii="Courier New" w:hAnsi="Courier New" w:cs="Courier New"/>
                  <w:rtl/>
                </w:rPr>
                <w:delText>بحوهامر البانى فأصحت * أناتب</w:delText>
              </w:r>
            </w:del>
          </w:ins>
          <w:r w:rsidRPr="00EE6742">
            <w:rPr>
              <w:rFonts w:ascii="Courier New" w:hAnsi="Courier New" w:cs="Courier New"/>
              <w:rtl/>
            </w:rPr>
            <w:t xml:space="preserve"> فى </w:t>
          </w:r>
          <w:del w:id="2299" w:author="Transkribus" w:date="2019-12-11T14:30:00Z">
            <w:r w:rsidRPr="009B6BCA">
              <w:rPr>
                <w:rFonts w:ascii="Courier New" w:hAnsi="Courier New" w:cs="Courier New"/>
                <w:rtl/>
              </w:rPr>
              <w:delText>اج</w:delText>
            </w:r>
          </w:del>
          <w:ins w:id="2300" w:author="Transkribus" w:date="2019-12-11T14:30:00Z">
            <w:r w:rsidRPr="00EE6742">
              <w:rPr>
                <w:rFonts w:ascii="Courier New" w:hAnsi="Courier New" w:cs="Courier New"/>
                <w:rtl/>
              </w:rPr>
              <w:t>أح</w:t>
            </w:r>
          </w:ins>
          <w:r w:rsidRPr="00EE6742">
            <w:rPr>
              <w:rFonts w:ascii="Courier New" w:hAnsi="Courier New" w:cs="Courier New"/>
              <w:rtl/>
            </w:rPr>
            <w:t>وافها الريح ت</w:t>
          </w:r>
          <w:del w:id="2301" w:author="Transkribus" w:date="2019-12-11T14:30:00Z">
            <w:r w:rsidRPr="009B6BCA">
              <w:rPr>
                <w:rFonts w:ascii="Courier New" w:hAnsi="Courier New" w:cs="Courier New"/>
                <w:rtl/>
              </w:rPr>
              <w:delText>س</w:delText>
            </w:r>
          </w:del>
          <w:ins w:id="2302" w:author="Transkribus" w:date="2019-12-11T14:30:00Z">
            <w:r w:rsidRPr="00EE6742">
              <w:rPr>
                <w:rFonts w:ascii="Courier New" w:hAnsi="Courier New" w:cs="Courier New"/>
                <w:rtl/>
              </w:rPr>
              <w:t>ي</w:t>
            </w:r>
          </w:ins>
          <w:r w:rsidRPr="00EE6742">
            <w:rPr>
              <w:rFonts w:ascii="Courier New" w:hAnsi="Courier New" w:cs="Courier New"/>
              <w:rtl/>
            </w:rPr>
            <w:t>مع</w:t>
          </w:r>
          <w:del w:id="230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287992" w:rsidRPr="009B6BCA" w:rsidRDefault="00287992" w:rsidP="00287992">
      <w:pPr>
        <w:pStyle w:val="NurText"/>
        <w:bidi/>
        <w:rPr>
          <w:del w:id="2304" w:author="Transkribus" w:date="2019-12-11T14:30:00Z"/>
          <w:rFonts w:ascii="Courier New" w:hAnsi="Courier New" w:cs="Courier New"/>
        </w:rPr>
      </w:pPr>
      <w:dir w:val="rtl">
        <w:dir w:val="rtl">
          <w:del w:id="2305" w:author="Transkribus" w:date="2019-12-11T14:30:00Z">
            <w:r w:rsidRPr="009B6BCA">
              <w:rPr>
                <w:rFonts w:ascii="Courier New" w:hAnsi="Courier New" w:cs="Courier New"/>
                <w:rtl/>
              </w:rPr>
              <w:delText>الى اجنة مسودة وجماجم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مطاطاة من ذلة ليس ترفع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287992" w:rsidRPr="00EE6742" w:rsidRDefault="00287992" w:rsidP="00287992">
      <w:pPr>
        <w:pStyle w:val="NurText"/>
        <w:bidi/>
        <w:rPr>
          <w:ins w:id="2306" w:author="Transkribus" w:date="2019-12-11T14:30:00Z"/>
          <w:del w:id="2307" w:author="Transkribus" w:date="2019-12-11T14:30:00Z"/>
          <w:rFonts w:ascii="Courier New" w:hAnsi="Courier New" w:cs="Courier New"/>
        </w:rPr>
      </w:pPr>
      <w:dir w:val="rtl">
        <w:dir w:val="rtl">
          <w:del w:id="2308" w:author="Transkribus" w:date="2019-12-11T14:30:00Z">
            <w:r w:rsidRPr="009B6BCA">
              <w:rPr>
                <w:rFonts w:ascii="Courier New" w:hAnsi="Courier New" w:cs="Courier New"/>
                <w:rtl/>
              </w:rPr>
              <w:delText>ازيلت</w:delText>
            </w:r>
          </w:del>
          <w:ins w:id="2309" w:author="Transkribus" w:date="2019-12-11T14:30:00Z">
            <w:r w:rsidRPr="00EE6742">
              <w:rPr>
                <w:rFonts w:ascii="Courier New" w:hAnsi="Courier New" w:cs="Courier New"/>
                <w:rtl/>
              </w:rPr>
              <w:t>ابى أجيه مسوده وجماجسم * مطاطاء من دلة يس رف٢</w:t>
            </w:r>
          </w:ins>
          <w:r>
            <w:t>‬</w:t>
          </w:r>
          <w:r>
            <w:t>‬</w:t>
          </w:r>
        </w:dir>
      </w:dir>
    </w:p>
    <w:p w:rsidR="00287992" w:rsidRPr="00EE6742" w:rsidRDefault="00287992" w:rsidP="00287992">
      <w:pPr>
        <w:pStyle w:val="NurText"/>
        <w:bidi/>
        <w:rPr>
          <w:rFonts w:ascii="Courier New" w:hAnsi="Courier New" w:cs="Courier New"/>
        </w:rPr>
      </w:pPr>
      <w:ins w:id="2310" w:author="Transkribus" w:date="2019-12-11T14:30:00Z">
        <w:r w:rsidRPr="00EE6742">
          <w:rPr>
            <w:rFonts w:ascii="Courier New" w:hAnsi="Courier New" w:cs="Courier New"/>
            <w:rtl/>
          </w:rPr>
          <w:t>اريلت</w:t>
        </w:r>
      </w:ins>
      <w:r w:rsidRPr="00EE6742">
        <w:rPr>
          <w:rFonts w:ascii="Courier New" w:hAnsi="Courier New" w:cs="Courier New"/>
          <w:rtl/>
        </w:rPr>
        <w:t xml:space="preserve"> عن الاعناق فهى </w:t>
      </w:r>
      <w:del w:id="2311" w:author="Transkribus" w:date="2019-12-11T14:30:00Z">
        <w:r w:rsidRPr="009B6BCA">
          <w:rPr>
            <w:rFonts w:ascii="Courier New" w:hAnsi="Courier New" w:cs="Courier New"/>
            <w:rtl/>
          </w:rPr>
          <w:delText>نواكس</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2312" w:author="Transkribus" w:date="2019-12-11T14:30:00Z">
        <w:del w:id="2313" w:author="Transkribus" w:date="2019-12-11T14:30:00Z">
          <w:r w:rsidRPr="00EE6742">
            <w:rPr>
              <w:rFonts w:ascii="Courier New" w:hAnsi="Courier New" w:cs="Courier New"/>
              <w:rtl/>
            </w:rPr>
            <w:delText xml:space="preserve">بوا كس * </w:delText>
          </w:r>
        </w:del>
      </w:ins>
      <w:r w:rsidRPr="00EE6742">
        <w:rPr>
          <w:rFonts w:ascii="Courier New" w:hAnsi="Courier New" w:cs="Courier New"/>
          <w:rtl/>
        </w:rPr>
        <w:t xml:space="preserve">على الترب من بعد الوسائد </w:t>
      </w:r>
      <w:del w:id="2314" w:author="Transkribus" w:date="2019-12-11T14:30:00Z">
        <w:r w:rsidRPr="009B6BCA">
          <w:rPr>
            <w:rFonts w:ascii="Courier New" w:hAnsi="Courier New" w:cs="Courier New"/>
            <w:rtl/>
          </w:rPr>
          <w:delText>توضع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315" w:author="Transkribus" w:date="2019-12-11T14:30:00Z">
        <w:r w:rsidRPr="00EE6742">
          <w:rPr>
            <w:rFonts w:ascii="Courier New" w:hAnsi="Courier New" w:cs="Courier New"/>
            <w:rtl/>
          </w:rPr>
          <w:t>يوشع</w:t>
        </w:r>
      </w:ins>
    </w:p>
    <w:p w:rsidR="00287992" w:rsidRPr="00EE6742" w:rsidRDefault="00287992" w:rsidP="00287992">
      <w:pPr>
        <w:pStyle w:val="NurText"/>
        <w:bidi/>
        <w:rPr>
          <w:rFonts w:ascii="Courier New" w:hAnsi="Courier New" w:cs="Courier New"/>
        </w:rPr>
      </w:pPr>
      <w:dir w:val="rtl">
        <w:dir w:val="rtl">
          <w:del w:id="2316" w:author="Transkribus" w:date="2019-12-11T14:30:00Z">
            <w:r w:rsidRPr="009B6BCA">
              <w:rPr>
                <w:rFonts w:ascii="Courier New" w:hAnsi="Courier New" w:cs="Courier New"/>
                <w:rtl/>
              </w:rPr>
              <w:delText>علاها ظلاما للبلى ولطالما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غدا نورها</w:delText>
                </w:r>
                <w:r>
                  <w:delText>‬</w:delText>
                </w:r>
                <w:r>
                  <w:delText>‬</w:delText>
                </w:r>
              </w:dir>
            </w:dir>
          </w:del>
          <w:ins w:id="2317" w:author="Transkribus" w:date="2019-12-11T14:30:00Z">
            <w:del w:id="2318" w:author="Transkribus" w:date="2019-12-11T14:30:00Z">
              <w:r w:rsidRPr="00EE6742">
                <w:rPr>
                  <w:rFonts w:ascii="Courier New" w:hAnsi="Courier New" w:cs="Courier New"/>
                  <w:rtl/>
                </w:rPr>
                <w:delText>علاهالسلام اليسلى واطالما * عد الوزها</w:delText>
              </w:r>
            </w:del>
          </w:ins>
          <w:r w:rsidRPr="00EE6742">
            <w:rPr>
              <w:rFonts w:ascii="Courier New" w:hAnsi="Courier New" w:cs="Courier New"/>
              <w:rtl/>
            </w:rPr>
            <w:t xml:space="preserve"> فى حندس </w:t>
          </w:r>
          <w:del w:id="2319" w:author="Transkribus" w:date="2019-12-11T14:30:00Z">
            <w:r w:rsidRPr="009B6BCA">
              <w:rPr>
                <w:rFonts w:ascii="Courier New" w:hAnsi="Courier New" w:cs="Courier New"/>
                <w:rtl/>
              </w:rPr>
              <w:delText>الليل يسطع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320" w:author="Transkribus" w:date="2019-12-11T14:30:00Z">
            <w:r w:rsidRPr="00EE6742">
              <w:rPr>
                <w:rFonts w:ascii="Courier New" w:hAnsi="Courier New" w:cs="Courier New"/>
                <w:rtl/>
              </w:rPr>
              <w:t>اليل بسطع</w:t>
            </w:r>
          </w:ins>
          <w:r>
            <w:t>‬</w:t>
          </w:r>
          <w:r>
            <w:t>‬</w:t>
          </w:r>
        </w:dir>
      </w:dir>
    </w:p>
    <w:p w:rsidR="00287992" w:rsidRPr="00EE6742" w:rsidRDefault="00287992" w:rsidP="00287992">
      <w:pPr>
        <w:pStyle w:val="NurText"/>
        <w:bidi/>
        <w:rPr>
          <w:rFonts w:ascii="Courier New" w:hAnsi="Courier New" w:cs="Courier New"/>
        </w:rPr>
      </w:pPr>
      <w:dir w:val="rtl">
        <w:dir w:val="rtl">
          <w:del w:id="2321" w:author="Transkribus" w:date="2019-12-11T14:30:00Z">
            <w:r w:rsidRPr="009B6BCA">
              <w:rPr>
                <w:rFonts w:ascii="Courier New" w:hAnsi="Courier New" w:cs="Courier New"/>
                <w:rtl/>
              </w:rPr>
              <w:delText>كان</w:delText>
            </w:r>
          </w:del>
          <w:ins w:id="2322" w:author="Transkribus" w:date="2019-12-11T14:30:00Z">
            <w:r w:rsidRPr="00EE6742">
              <w:rPr>
                <w:rFonts w:ascii="Courier New" w:hAnsi="Courier New" w:cs="Courier New"/>
                <w:rtl/>
              </w:rPr>
              <w:t>٢أن</w:t>
            </w:r>
          </w:ins>
          <w:r w:rsidRPr="00EE6742">
            <w:rPr>
              <w:rFonts w:ascii="Courier New" w:hAnsi="Courier New" w:cs="Courier New"/>
              <w:rtl/>
            </w:rPr>
            <w:t xml:space="preserve"> لم </w:t>
          </w:r>
          <w:del w:id="2323" w:author="Transkribus" w:date="2019-12-11T14:30:00Z">
            <w:r w:rsidRPr="009B6BCA">
              <w:rPr>
                <w:rFonts w:ascii="Courier New" w:hAnsi="Courier New" w:cs="Courier New"/>
                <w:rtl/>
              </w:rPr>
              <w:delText>يكن يوما علا مفرقا لها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نفائس تيجان</w:delText>
                </w:r>
                <w:r>
                  <w:delText>‬</w:delText>
                </w:r>
                <w:r>
                  <w:delText>‬</w:delText>
                </w:r>
              </w:dir>
            </w:dir>
          </w:del>
          <w:ins w:id="2324" w:author="Transkribus" w:date="2019-12-11T14:30:00Z">
            <w:del w:id="2325" w:author="Transkribus" w:date="2019-12-11T14:30:00Z">
              <w:r w:rsidRPr="00EE6742">
                <w:rPr>
                  <w:rFonts w:ascii="Courier New" w:hAnsi="Courier New" w:cs="Courier New"/>
                  <w:rtl/>
                </w:rPr>
                <w:delText>بكر بوما عسلامفرقالها * يقاقس سحان</w:delText>
              </w:r>
            </w:del>
          </w:ins>
          <w:r w:rsidRPr="00EE6742">
            <w:rPr>
              <w:rFonts w:ascii="Courier New" w:hAnsi="Courier New" w:cs="Courier New"/>
              <w:rtl/>
            </w:rPr>
            <w:t xml:space="preserve"> ودر مر</w:t>
          </w:r>
          <w:del w:id="2326" w:author="Transkribus" w:date="2019-12-11T14:30:00Z">
            <w:r w:rsidRPr="009B6BCA">
              <w:rPr>
                <w:rFonts w:ascii="Courier New" w:hAnsi="Courier New" w:cs="Courier New"/>
                <w:rtl/>
              </w:rPr>
              <w:delText>ص</w:delText>
            </w:r>
          </w:del>
          <w:ins w:id="2327" w:author="Transkribus" w:date="2019-12-11T14:30:00Z">
            <w:r w:rsidRPr="00EE6742">
              <w:rPr>
                <w:rFonts w:ascii="Courier New" w:hAnsi="Courier New" w:cs="Courier New"/>
                <w:rtl/>
              </w:rPr>
              <w:t>س</w:t>
            </w:r>
          </w:ins>
          <w:r w:rsidRPr="00EE6742">
            <w:rPr>
              <w:rFonts w:ascii="Courier New" w:hAnsi="Courier New" w:cs="Courier New"/>
              <w:rtl/>
            </w:rPr>
            <w:t>ع</w:t>
          </w:r>
          <w:del w:id="232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287992" w:rsidRPr="00EE6742" w:rsidRDefault="00287992" w:rsidP="00287992">
      <w:pPr>
        <w:pStyle w:val="NurText"/>
        <w:bidi/>
        <w:rPr>
          <w:rFonts w:ascii="Courier New" w:hAnsi="Courier New" w:cs="Courier New"/>
        </w:rPr>
      </w:pPr>
      <w:dir w:val="rtl">
        <w:dir w:val="rtl">
          <w:del w:id="2329" w:author="Transkribus" w:date="2019-12-11T14:30:00Z">
            <w:r w:rsidRPr="009B6BCA">
              <w:rPr>
                <w:rFonts w:ascii="Courier New" w:hAnsi="Courier New" w:cs="Courier New"/>
                <w:rtl/>
              </w:rPr>
              <w:delText>ت</w:delText>
            </w:r>
          </w:del>
          <w:r w:rsidRPr="00EE6742">
            <w:rPr>
              <w:rFonts w:ascii="Courier New" w:hAnsi="Courier New" w:cs="Courier New"/>
              <w:rtl/>
            </w:rPr>
            <w:t>ب</w:t>
          </w:r>
          <w:ins w:id="2330" w:author="Transkribus" w:date="2019-12-11T14:30:00Z">
            <w:r w:rsidRPr="00EE6742">
              <w:rPr>
                <w:rFonts w:ascii="Courier New" w:hAnsi="Courier New" w:cs="Courier New"/>
                <w:rtl/>
              </w:rPr>
              <w:t>ي</w:t>
            </w:r>
          </w:ins>
          <w:r w:rsidRPr="00EE6742">
            <w:rPr>
              <w:rFonts w:ascii="Courier New" w:hAnsi="Courier New" w:cs="Courier New"/>
              <w:rtl/>
            </w:rPr>
            <w:t xml:space="preserve">اعد عنهم </w:t>
          </w:r>
          <w:del w:id="2331" w:author="Transkribus" w:date="2019-12-11T14:30:00Z">
            <w:r w:rsidRPr="009B6BCA">
              <w:rPr>
                <w:rFonts w:ascii="Courier New" w:hAnsi="Courier New" w:cs="Courier New"/>
                <w:rtl/>
              </w:rPr>
              <w:delText>وحشة</w:delText>
            </w:r>
          </w:del>
          <w:ins w:id="2332" w:author="Transkribus" w:date="2019-12-11T14:30:00Z">
            <w:r w:rsidRPr="00EE6742">
              <w:rPr>
                <w:rFonts w:ascii="Courier New" w:hAnsi="Courier New" w:cs="Courier New"/>
                <w:rtl/>
              </w:rPr>
              <w:t>وجبسيه</w:t>
            </w:r>
          </w:ins>
          <w:r w:rsidRPr="00EE6742">
            <w:rPr>
              <w:rFonts w:ascii="Courier New" w:hAnsi="Courier New" w:cs="Courier New"/>
              <w:rtl/>
            </w:rPr>
            <w:t xml:space="preserve"> كل وامق</w:t>
          </w:r>
          <w:del w:id="233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2334" w:author="Transkribus" w:date="2019-12-11T14:30:00Z">
            <w:del w:id="2335" w:author="Transkribus" w:date="2019-12-11T14:30:00Z">
              <w:r w:rsidRPr="00EE6742">
                <w:rPr>
                  <w:rFonts w:ascii="Courier New" w:hAnsi="Courier New" w:cs="Courier New"/>
                  <w:rtl/>
                </w:rPr>
                <w:delText xml:space="preserve"> * </w:delText>
              </w:r>
            </w:del>
          </w:ins>
          <w:r w:rsidRPr="00EE6742">
            <w:rPr>
              <w:rFonts w:ascii="Courier New" w:hAnsi="Courier New" w:cs="Courier New"/>
              <w:rtl/>
            </w:rPr>
            <w:t xml:space="preserve">وعافهم الاهلون والناس </w:t>
          </w:r>
          <w:del w:id="2336" w:author="Transkribus" w:date="2019-12-11T14:30:00Z">
            <w:r w:rsidRPr="009B6BCA">
              <w:rPr>
                <w:rFonts w:ascii="Courier New" w:hAnsi="Courier New" w:cs="Courier New"/>
                <w:rtl/>
              </w:rPr>
              <w:delText>اجمع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337" w:author="Transkribus" w:date="2019-12-11T14:30:00Z">
            <w:r w:rsidRPr="00EE6742">
              <w:rPr>
                <w:rFonts w:ascii="Courier New" w:hAnsi="Courier New" w:cs="Courier New"/>
                <w:rtl/>
              </w:rPr>
              <w:t>أحم٢</w:t>
            </w:r>
          </w:ins>
          <w:r>
            <w:t>‬</w:t>
          </w:r>
          <w:r>
            <w:t>‬</w:t>
          </w:r>
        </w:dir>
      </w:dir>
    </w:p>
    <w:p w:rsidR="00287992" w:rsidRPr="00EE6742" w:rsidRDefault="00287992" w:rsidP="00287992">
      <w:pPr>
        <w:pStyle w:val="NurText"/>
        <w:bidi/>
        <w:rPr>
          <w:rFonts w:ascii="Courier New" w:hAnsi="Courier New" w:cs="Courier New"/>
        </w:rPr>
      </w:pPr>
      <w:dir w:val="rtl">
        <w:dir w:val="rtl">
          <w:r w:rsidRPr="00EE6742">
            <w:rPr>
              <w:rFonts w:ascii="Courier New" w:hAnsi="Courier New" w:cs="Courier New"/>
              <w:rtl/>
            </w:rPr>
            <w:t>وقاطع</w:t>
          </w:r>
          <w:ins w:id="2338" w:author="Transkribus" w:date="2019-12-11T14:30:00Z">
            <w:r w:rsidRPr="00EE6742">
              <w:rPr>
                <w:rFonts w:ascii="Courier New" w:hAnsi="Courier New" w:cs="Courier New"/>
                <w:rtl/>
              </w:rPr>
              <w:t>س</w:t>
            </w:r>
          </w:ins>
          <w:r w:rsidRPr="00EE6742">
            <w:rPr>
              <w:rFonts w:ascii="Courier New" w:hAnsi="Courier New" w:cs="Courier New"/>
              <w:rtl/>
            </w:rPr>
            <w:t xml:space="preserve">هم من </w:t>
          </w:r>
          <w:del w:id="2339" w:author="Transkribus" w:date="2019-12-11T14:30:00Z">
            <w:r w:rsidRPr="009B6BCA">
              <w:rPr>
                <w:rFonts w:ascii="Courier New" w:hAnsi="Courier New" w:cs="Courier New"/>
                <w:rtl/>
              </w:rPr>
              <w:delText>كان حال حياتهم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2340" w:author="Transkribus" w:date="2019-12-11T14:30:00Z">
            <w:del w:id="2341" w:author="Transkribus" w:date="2019-12-11T14:30:00Z">
              <w:r w:rsidRPr="00EE6742">
                <w:rPr>
                  <w:rFonts w:ascii="Courier New" w:hAnsi="Courier New" w:cs="Courier New"/>
                  <w:rtl/>
                </w:rPr>
                <w:delText xml:space="preserve">كمان جال جيبانهم * </w:delText>
              </w:r>
            </w:del>
          </w:ins>
          <w:r w:rsidRPr="00EE6742">
            <w:rPr>
              <w:rFonts w:ascii="Courier New" w:hAnsi="Courier New" w:cs="Courier New"/>
              <w:rtl/>
            </w:rPr>
            <w:t xml:space="preserve">بوصلهم </w:t>
          </w:r>
          <w:del w:id="2342" w:author="Transkribus" w:date="2019-12-11T14:30:00Z">
            <w:r w:rsidRPr="009B6BCA">
              <w:rPr>
                <w:rFonts w:ascii="Courier New" w:hAnsi="Courier New" w:cs="Courier New"/>
                <w:rtl/>
              </w:rPr>
              <w:delText>وجدا بهم</w:delText>
            </w:r>
          </w:del>
          <w:ins w:id="2343" w:author="Transkribus" w:date="2019-12-11T14:30:00Z">
            <w:r w:rsidRPr="00EE6742">
              <w:rPr>
                <w:rFonts w:ascii="Courier New" w:hAnsi="Courier New" w:cs="Courier New"/>
                <w:rtl/>
              </w:rPr>
              <w:t>وحسد ابهم</w:t>
            </w:r>
          </w:ins>
          <w:r w:rsidRPr="00EE6742">
            <w:rPr>
              <w:rFonts w:ascii="Courier New" w:hAnsi="Courier New" w:cs="Courier New"/>
              <w:rtl/>
            </w:rPr>
            <w:t xml:space="preserve"> ليس </w:t>
          </w:r>
          <w:del w:id="2344" w:author="Transkribus" w:date="2019-12-11T14:30:00Z">
            <w:r w:rsidRPr="009B6BCA">
              <w:rPr>
                <w:rFonts w:ascii="Courier New" w:hAnsi="Courier New" w:cs="Courier New"/>
                <w:rtl/>
              </w:rPr>
              <w:delText>يطمع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345" w:author="Transkribus" w:date="2019-12-11T14:30:00Z">
            <w:r w:rsidRPr="00EE6742">
              <w:rPr>
                <w:rFonts w:ascii="Courier New" w:hAnsi="Courier New" w:cs="Courier New"/>
                <w:rtl/>
              </w:rPr>
              <w:t>بطم٢</w:t>
            </w:r>
          </w:ins>
          <w:r>
            <w:t>‬</w:t>
          </w:r>
          <w:r>
            <w:t>‬</w:t>
          </w:r>
        </w:dir>
      </w:dir>
    </w:p>
    <w:p w:rsidR="00287992" w:rsidRPr="009B6BCA" w:rsidRDefault="00287992" w:rsidP="00287992">
      <w:pPr>
        <w:pStyle w:val="NurText"/>
        <w:bidi/>
        <w:rPr>
          <w:del w:id="2346" w:author="Transkribus" w:date="2019-12-11T14:30:00Z"/>
          <w:rFonts w:ascii="Courier New" w:hAnsi="Courier New" w:cs="Courier New"/>
        </w:rPr>
      </w:pPr>
      <w:dir w:val="rtl">
        <w:dir w:val="rtl">
          <w:del w:id="2347" w:author="Transkribus" w:date="2019-12-11T14:30:00Z">
            <w:r w:rsidRPr="009B6BCA">
              <w:rPr>
                <w:rFonts w:ascii="Courier New" w:hAnsi="Courier New" w:cs="Courier New"/>
                <w:rtl/>
              </w:rPr>
              <w:delText>يبكيهم الاعداء من سوء حالهم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ويرحمهم من كان ضدا ويجزع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287992" w:rsidRPr="009B6BCA" w:rsidRDefault="00287992" w:rsidP="00287992">
      <w:pPr>
        <w:pStyle w:val="NurText"/>
        <w:bidi/>
        <w:rPr>
          <w:del w:id="2348" w:author="Transkribus" w:date="2019-12-11T14:30:00Z"/>
          <w:rFonts w:ascii="Courier New" w:hAnsi="Courier New" w:cs="Courier New"/>
        </w:rPr>
      </w:pPr>
      <w:dir w:val="rtl">
        <w:dir w:val="rtl">
          <w:del w:id="2349" w:author="Transkribus" w:date="2019-12-11T14:30:00Z">
            <w:r w:rsidRPr="009B6BCA">
              <w:rPr>
                <w:rFonts w:ascii="Courier New" w:hAnsi="Courier New" w:cs="Courier New"/>
                <w:rtl/>
              </w:rPr>
              <w:delText>فقل للذى قد غره طول عمره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وما قد حواه من زخارف تخدع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287992" w:rsidRPr="00EE6742" w:rsidRDefault="00287992" w:rsidP="00287992">
      <w:pPr>
        <w:pStyle w:val="NurText"/>
        <w:bidi/>
        <w:rPr>
          <w:ins w:id="2350" w:author="Transkribus" w:date="2019-12-11T14:30:00Z"/>
          <w:del w:id="2351" w:author="Transkribus" w:date="2019-12-11T14:30:00Z"/>
          <w:rFonts w:ascii="Courier New" w:hAnsi="Courier New" w:cs="Courier New"/>
        </w:rPr>
      </w:pPr>
      <w:dir w:val="rtl">
        <w:dir w:val="rtl">
          <w:del w:id="2352" w:author="Transkribus" w:date="2019-12-11T14:30:00Z">
            <w:r w:rsidRPr="009B6BCA">
              <w:rPr>
                <w:rFonts w:ascii="Courier New" w:hAnsi="Courier New" w:cs="Courier New"/>
                <w:rtl/>
              </w:rPr>
              <w:delText>افق</w:delText>
            </w:r>
          </w:del>
          <w:ins w:id="2353" w:author="Transkribus" w:date="2019-12-11T14:30:00Z">
            <w:r w:rsidRPr="00EE6742">
              <w:rPr>
                <w:rFonts w:ascii="Courier New" w:hAnsi="Courier New" w:cs="Courier New"/>
                <w:rtl/>
              </w:rPr>
              <w:t>بكيهم الاعداعمن صورجالهم * وير جمهم من كمان صد او بجر٣</w:t>
            </w:r>
          </w:ins>
          <w:r>
            <w:t>‬</w:t>
          </w:r>
          <w:r>
            <w:t>‬</w:t>
          </w:r>
        </w:dir>
      </w:dir>
    </w:p>
    <w:p w:rsidR="00287992" w:rsidRPr="00EE6742" w:rsidRDefault="00287992" w:rsidP="00287992">
      <w:pPr>
        <w:pStyle w:val="NurText"/>
        <w:bidi/>
        <w:rPr>
          <w:ins w:id="2354" w:author="Transkribus" w:date="2019-12-11T14:30:00Z"/>
          <w:rFonts w:ascii="Courier New" w:hAnsi="Courier New" w:cs="Courier New"/>
        </w:rPr>
      </w:pPr>
      <w:ins w:id="2355" w:author="Transkribus" w:date="2019-12-11T14:30:00Z">
        <w:r w:rsidRPr="00EE6742">
          <w:rPr>
            <w:rFonts w:ascii="Courier New" w:hAnsi="Courier New" w:cs="Courier New"/>
            <w:rtl/>
          </w:rPr>
          <w:t>ففل الذى قدعرة طول عمرة * وماقد جواء من رخارف جيسد٣</w:t>
        </w:r>
      </w:ins>
    </w:p>
    <w:p w:rsidR="00287992" w:rsidRPr="00EE6742" w:rsidRDefault="00287992" w:rsidP="00287992">
      <w:pPr>
        <w:pStyle w:val="NurText"/>
        <w:bidi/>
        <w:rPr>
          <w:rFonts w:ascii="Courier New" w:hAnsi="Courier New" w:cs="Courier New"/>
        </w:rPr>
      </w:pPr>
      <w:ins w:id="2356" w:author="Transkribus" w:date="2019-12-11T14:30:00Z">
        <w:r w:rsidRPr="00EE6742">
          <w:rPr>
            <w:rFonts w:ascii="Courier New" w:hAnsi="Courier New" w:cs="Courier New"/>
            <w:rtl/>
          </w:rPr>
          <w:t>أفق</w:t>
        </w:r>
      </w:ins>
      <w:r w:rsidRPr="00EE6742">
        <w:rPr>
          <w:rFonts w:ascii="Courier New" w:hAnsi="Courier New" w:cs="Courier New"/>
          <w:rtl/>
        </w:rPr>
        <w:t xml:space="preserve"> وانظر الد</w:t>
      </w:r>
      <w:del w:id="2357" w:author="Transkribus" w:date="2019-12-11T14:30:00Z">
        <w:r w:rsidRPr="009B6BCA">
          <w:rPr>
            <w:rFonts w:ascii="Courier New" w:hAnsi="Courier New" w:cs="Courier New"/>
            <w:rtl/>
          </w:rPr>
          <w:delText>ن</w:delText>
        </w:r>
      </w:del>
      <w:r w:rsidRPr="00EE6742">
        <w:rPr>
          <w:rFonts w:ascii="Courier New" w:hAnsi="Courier New" w:cs="Courier New"/>
          <w:rtl/>
        </w:rPr>
        <w:t>ي</w:t>
      </w:r>
      <w:ins w:id="2358" w:author="Transkribus" w:date="2019-12-11T14:30:00Z">
        <w:r w:rsidRPr="00EE6742">
          <w:rPr>
            <w:rFonts w:ascii="Courier New" w:hAnsi="Courier New" w:cs="Courier New"/>
            <w:rtl/>
          </w:rPr>
          <w:t>ي</w:t>
        </w:r>
      </w:ins>
      <w:r w:rsidRPr="00EE6742">
        <w:rPr>
          <w:rFonts w:ascii="Courier New" w:hAnsi="Courier New" w:cs="Courier New"/>
          <w:rtl/>
        </w:rPr>
        <w:t>ا بعين بصيرة</w:t>
      </w:r>
      <w:del w:id="235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rsidRPr="00EE6742">
        <w:rPr>
          <w:rFonts w:ascii="Courier New" w:hAnsi="Courier New" w:cs="Courier New"/>
          <w:rtl/>
        </w:rPr>
        <w:t xml:space="preserve"> * </w:t>
      </w:r>
      <w:dir w:val="rtl">
        <w:dir w:val="rtl">
          <w:del w:id="2360" w:author="Transkribus" w:date="2019-12-11T14:30:00Z">
            <w:r w:rsidRPr="009B6BCA">
              <w:rPr>
                <w:rFonts w:ascii="Courier New" w:hAnsi="Courier New" w:cs="Courier New"/>
                <w:rtl/>
              </w:rPr>
              <w:delText>ت</w:delText>
            </w:r>
          </w:del>
          <w:ins w:id="2361" w:author="Transkribus" w:date="2019-12-11T14:30:00Z">
            <w:r w:rsidRPr="00EE6742">
              <w:rPr>
                <w:rFonts w:ascii="Courier New" w:hAnsi="Courier New" w:cs="Courier New"/>
                <w:rtl/>
              </w:rPr>
              <w:t>م</w:t>
            </w:r>
          </w:ins>
          <w:r w:rsidRPr="00EE6742">
            <w:rPr>
              <w:rFonts w:ascii="Courier New" w:hAnsi="Courier New" w:cs="Courier New"/>
              <w:rtl/>
            </w:rPr>
            <w:t>ج</w:t>
          </w:r>
          <w:ins w:id="2362" w:author="Transkribus" w:date="2019-12-11T14:30:00Z">
            <w:r w:rsidRPr="00EE6742">
              <w:rPr>
                <w:rFonts w:ascii="Courier New" w:hAnsi="Courier New" w:cs="Courier New"/>
                <w:rtl/>
              </w:rPr>
              <w:t>ي</w:t>
            </w:r>
          </w:ins>
          <w:r w:rsidRPr="00EE6742">
            <w:rPr>
              <w:rFonts w:ascii="Courier New" w:hAnsi="Courier New" w:cs="Courier New"/>
              <w:rtl/>
            </w:rPr>
            <w:t xml:space="preserve">د كل </w:t>
          </w:r>
          <w:del w:id="2363" w:author="Transkribus" w:date="2019-12-11T14:30:00Z">
            <w:r w:rsidRPr="009B6BCA">
              <w:rPr>
                <w:rFonts w:ascii="Courier New" w:hAnsi="Courier New" w:cs="Courier New"/>
                <w:rtl/>
              </w:rPr>
              <w:delText>ما فيها ودائع ترجع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364" w:author="Transkribus" w:date="2019-12-11T14:30:00Z">
            <w:r w:rsidRPr="00EE6742">
              <w:rPr>
                <w:rFonts w:ascii="Courier New" w:hAnsi="Courier New" w:cs="Courier New"/>
                <w:rtl/>
              </w:rPr>
              <w:t>مانيها وداثم برخسي</w:t>
            </w:r>
          </w:ins>
          <w:r>
            <w:t>‬</w:t>
          </w:r>
          <w:r>
            <w:t>‬</w:t>
          </w:r>
        </w:dir>
      </w:dir>
    </w:p>
    <w:p w:rsidR="00287992" w:rsidRPr="00EE6742" w:rsidRDefault="00287992" w:rsidP="00287992">
      <w:pPr>
        <w:pStyle w:val="NurText"/>
        <w:bidi/>
        <w:rPr>
          <w:rFonts w:ascii="Courier New" w:hAnsi="Courier New" w:cs="Courier New"/>
        </w:rPr>
      </w:pPr>
      <w:dir w:val="rtl">
        <w:dir w:val="rtl">
          <w:del w:id="2365" w:author="Transkribus" w:date="2019-12-11T14:30:00Z">
            <w:r w:rsidRPr="009B6BCA">
              <w:rPr>
                <w:rFonts w:ascii="Courier New" w:hAnsi="Courier New" w:cs="Courier New"/>
                <w:rtl/>
              </w:rPr>
              <w:delText>فاين الملوك الصيد قدما ومن حوى</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من الارض ما كانت</w:delText>
                </w:r>
                <w:r>
                  <w:delText>‬</w:delText>
                </w:r>
                <w:r>
                  <w:delText>‬</w:delText>
                </w:r>
              </w:dir>
            </w:dir>
          </w:del>
          <w:ins w:id="2366" w:author="Transkribus" w:date="2019-12-11T14:30:00Z">
            <w:del w:id="2367" w:author="Transkribus" w:date="2019-12-11T14:30:00Z">
              <w:r w:rsidRPr="00EE6742">
                <w:rPr>
                  <w:rFonts w:ascii="Courier New" w:hAnsi="Courier New" w:cs="Courier New"/>
                  <w:rtl/>
                </w:rPr>
                <w:delText>بابن الملول الصيدعد ماومن جوى *من الارس ماكاتت</w:delText>
              </w:r>
            </w:del>
          </w:ins>
          <w:r w:rsidRPr="00EE6742">
            <w:rPr>
              <w:rFonts w:ascii="Courier New" w:hAnsi="Courier New" w:cs="Courier New"/>
              <w:rtl/>
            </w:rPr>
            <w:t xml:space="preserve"> به الشمس </w:t>
          </w:r>
          <w:ins w:id="2368" w:author="Transkribus" w:date="2019-12-11T14:30:00Z">
            <w:r w:rsidRPr="00EE6742">
              <w:rPr>
                <w:rFonts w:ascii="Courier New" w:hAnsi="Courier New" w:cs="Courier New"/>
                <w:rtl/>
              </w:rPr>
              <w:t>ن</w:t>
            </w:r>
          </w:ins>
          <w:r w:rsidRPr="00EE6742">
            <w:rPr>
              <w:rFonts w:ascii="Courier New" w:hAnsi="Courier New" w:cs="Courier New"/>
              <w:rtl/>
            </w:rPr>
            <w:t>تطلع</w:t>
          </w:r>
          <w:del w:id="236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287992" w:rsidRPr="00EE6742" w:rsidRDefault="00287992" w:rsidP="00287992">
      <w:pPr>
        <w:pStyle w:val="NurText"/>
        <w:bidi/>
        <w:rPr>
          <w:rFonts w:ascii="Courier New" w:hAnsi="Courier New" w:cs="Courier New"/>
        </w:rPr>
      </w:pPr>
      <w:dir w:val="rtl">
        <w:dir w:val="rtl">
          <w:del w:id="2370" w:author="Transkribus" w:date="2019-12-11T14:30:00Z">
            <w:r w:rsidRPr="009B6BCA">
              <w:rPr>
                <w:rFonts w:ascii="Courier New" w:hAnsi="Courier New" w:cs="Courier New"/>
                <w:rtl/>
              </w:rPr>
              <w:delText>حواه ضريح</w:delText>
            </w:r>
          </w:del>
          <w:ins w:id="2371" w:author="Transkribus" w:date="2019-12-11T14:30:00Z">
            <w:r w:rsidRPr="00EE6742">
              <w:rPr>
                <w:rFonts w:ascii="Courier New" w:hAnsi="Courier New" w:cs="Courier New"/>
                <w:rtl/>
              </w:rPr>
              <w:t>هواه صريح</w:t>
            </w:r>
          </w:ins>
          <w:r w:rsidRPr="00EE6742">
            <w:rPr>
              <w:rFonts w:ascii="Courier New" w:hAnsi="Courier New" w:cs="Courier New"/>
              <w:rtl/>
            </w:rPr>
            <w:t xml:space="preserve"> من فضاء </w:t>
          </w:r>
          <w:del w:id="2372" w:author="Transkribus" w:date="2019-12-11T14:30:00Z">
            <w:r w:rsidRPr="009B6BCA">
              <w:rPr>
                <w:rFonts w:ascii="Courier New" w:hAnsi="Courier New" w:cs="Courier New"/>
                <w:rtl/>
              </w:rPr>
              <w:delText>ب</w:delText>
            </w:r>
          </w:del>
          <w:ins w:id="2373" w:author="Transkribus" w:date="2019-12-11T14:30:00Z">
            <w:r w:rsidRPr="00EE6742">
              <w:rPr>
                <w:rFonts w:ascii="Courier New" w:hAnsi="Courier New" w:cs="Courier New"/>
                <w:rtl/>
              </w:rPr>
              <w:t>ن</w:t>
            </w:r>
          </w:ins>
          <w:r w:rsidRPr="00EE6742">
            <w:rPr>
              <w:rFonts w:ascii="Courier New" w:hAnsi="Courier New" w:cs="Courier New"/>
              <w:rtl/>
            </w:rPr>
            <w:t>سيطها</w:t>
          </w:r>
          <w:del w:id="237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rsidRPr="00EE6742">
            <w:rPr>
              <w:rFonts w:ascii="Courier New" w:hAnsi="Courier New" w:cs="Courier New"/>
              <w:rtl/>
            </w:rPr>
            <w:t xml:space="preserve"> * </w:t>
          </w:r>
          <w:dir w:val="rtl">
            <w:dir w:val="rtl">
              <w:r w:rsidRPr="00EE6742">
                <w:rPr>
                  <w:rFonts w:ascii="Courier New" w:hAnsi="Courier New" w:cs="Courier New"/>
                  <w:rtl/>
                </w:rPr>
                <w:t xml:space="preserve">يقصر عن </w:t>
              </w:r>
              <w:del w:id="2375" w:author="Transkribus" w:date="2019-12-11T14:30:00Z">
                <w:r w:rsidRPr="009B6BCA">
                  <w:rPr>
                    <w:rFonts w:ascii="Courier New" w:hAnsi="Courier New" w:cs="Courier New"/>
                    <w:rtl/>
                  </w:rPr>
                  <w:delText>جثمانه حين يذرع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376" w:author="Transkribus" w:date="2019-12-11T14:30:00Z">
                <w:r w:rsidRPr="00EE6742">
                  <w:rPr>
                    <w:rFonts w:ascii="Courier New" w:hAnsi="Courier New" w:cs="Courier New"/>
                    <w:rtl/>
                  </w:rPr>
                  <w:t>خثمانه س بن بدير٢</w:t>
                </w:r>
              </w:ins>
              <w:r>
                <w:t>‬</w:t>
              </w:r>
              <w:r>
                <w:t>‬</w:t>
              </w:r>
              <w:r>
                <w:t>‬</w:t>
              </w:r>
              <w:r>
                <w:t>‬</w:t>
              </w:r>
            </w:dir>
          </w:dir>
        </w:dir>
      </w:dir>
    </w:p>
    <w:p w:rsidR="00287992" w:rsidRPr="00EE6742" w:rsidRDefault="00287992" w:rsidP="00287992">
      <w:pPr>
        <w:pStyle w:val="NurText"/>
        <w:bidi/>
        <w:rPr>
          <w:rFonts w:ascii="Courier New" w:hAnsi="Courier New" w:cs="Courier New"/>
        </w:rPr>
      </w:pPr>
      <w:r w:rsidRPr="00EE6742">
        <w:rPr>
          <w:rFonts w:ascii="Courier New" w:hAnsi="Courier New" w:cs="Courier New"/>
          <w:rtl/>
        </w:rPr>
        <w:t xml:space="preserve"> </w:t>
      </w:r>
      <w:dir w:val="rtl">
        <w:dir w:val="rtl">
          <w:r w:rsidRPr="00EE6742">
            <w:rPr>
              <w:rFonts w:ascii="Courier New" w:hAnsi="Courier New" w:cs="Courier New"/>
              <w:rtl/>
            </w:rPr>
            <w:t xml:space="preserve">فكم ملك </w:t>
          </w:r>
          <w:del w:id="2377" w:author="Transkribus" w:date="2019-12-11T14:30:00Z">
            <w:r w:rsidRPr="009B6BCA">
              <w:rPr>
                <w:rFonts w:ascii="Courier New" w:hAnsi="Courier New" w:cs="Courier New"/>
                <w:rtl/>
              </w:rPr>
              <w:delText>اضحى به ذا مذلة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وقد كان حيا للمهابة يتبع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dir>
            </w:dir>
          </w:del>
          <w:ins w:id="2378" w:author="Transkribus" w:date="2019-12-11T14:30:00Z">
            <w:del w:id="2379" w:author="Transkribus" w:date="2019-12-11T14:30:00Z">
              <w:r w:rsidRPr="00EE6742">
                <w:rPr>
                  <w:rFonts w:ascii="Courier New" w:hAnsi="Courier New" w:cs="Courier New"/>
                  <w:rtl/>
                </w:rPr>
                <w:delText>أسحى ب- ذاهذلة * ومدان حباللهارء نيع</w:delText>
              </w:r>
            </w:del>
          </w:ins>
          <w:r>
            <w:t>‬</w:t>
          </w:r>
          <w:r>
            <w:t>‬</w:t>
          </w:r>
        </w:dir>
      </w:dir>
    </w:p>
    <w:p w:rsidR="00287992" w:rsidRPr="00EE6742" w:rsidRDefault="00287992" w:rsidP="00287992">
      <w:pPr>
        <w:pStyle w:val="NurText"/>
        <w:bidi/>
        <w:rPr>
          <w:rFonts w:ascii="Courier New" w:hAnsi="Courier New" w:cs="Courier New"/>
        </w:rPr>
      </w:pPr>
      <w:dir w:val="rtl">
        <w:dir w:val="rtl">
          <w:del w:id="2380" w:author="Transkribus" w:date="2019-12-11T14:30:00Z">
            <w:r w:rsidRPr="009B6BCA">
              <w:rPr>
                <w:rFonts w:ascii="Courier New" w:hAnsi="Courier New" w:cs="Courier New"/>
                <w:rtl/>
              </w:rPr>
              <w:delText>ي</w:delText>
            </w:r>
          </w:del>
          <w:ins w:id="2381" w:author="Transkribus" w:date="2019-12-11T14:30:00Z">
            <w:r w:rsidRPr="00EE6742">
              <w:rPr>
                <w:rFonts w:ascii="Courier New" w:hAnsi="Courier New" w:cs="Courier New"/>
                <w:rtl/>
              </w:rPr>
              <w:t>اب</w:t>
            </w:r>
          </w:ins>
          <w:r w:rsidRPr="00EE6742">
            <w:rPr>
              <w:rFonts w:ascii="Courier New" w:hAnsi="Courier New" w:cs="Courier New"/>
              <w:rtl/>
            </w:rPr>
            <w:t xml:space="preserve">قود على الخيل </w:t>
          </w:r>
          <w:del w:id="2382" w:author="Transkribus" w:date="2019-12-11T14:30:00Z">
            <w:r w:rsidRPr="009B6BCA">
              <w:rPr>
                <w:rFonts w:ascii="Courier New" w:hAnsi="Courier New" w:cs="Courier New"/>
                <w:rtl/>
              </w:rPr>
              <w:delText>العتاق فوارسا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يسد بها رحب الفيافى ويترع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dir>
            </w:dir>
          </w:del>
          <w:ins w:id="2383" w:author="Transkribus" w:date="2019-12-11T14:30:00Z">
            <w:del w:id="2384" w:author="Transkribus" w:date="2019-12-11T14:30:00Z">
              <w:r w:rsidRPr="00EE6742">
                <w:rPr>
                  <w:rFonts w:ascii="Courier New" w:hAnsi="Courier New" w:cs="Courier New"/>
                  <w:rtl/>
                </w:rPr>
                <w:delText>العناق قوارسا * سديهارجب العنا فى زيبر٢</w:delText>
              </w:r>
            </w:del>
          </w:ins>
          <w:r>
            <w:t>‬</w:t>
          </w:r>
          <w:r>
            <w:t>‬</w:t>
          </w:r>
        </w:dir>
      </w:dir>
    </w:p>
    <w:p w:rsidR="00287992" w:rsidRPr="00EE6742" w:rsidRDefault="00287992" w:rsidP="00287992">
      <w:pPr>
        <w:pStyle w:val="NurText"/>
        <w:bidi/>
        <w:rPr>
          <w:rFonts w:ascii="Courier New" w:hAnsi="Courier New" w:cs="Courier New"/>
        </w:rPr>
      </w:pPr>
      <w:dir w:val="rtl">
        <w:dir w:val="rtl">
          <w:del w:id="2385" w:author="Transkribus" w:date="2019-12-11T14:30:00Z">
            <w:r w:rsidRPr="009B6BCA">
              <w:rPr>
                <w:rFonts w:ascii="Courier New" w:hAnsi="Courier New" w:cs="Courier New"/>
                <w:rtl/>
              </w:rPr>
              <w:delText>فاصبح</w:delText>
            </w:r>
          </w:del>
          <w:ins w:id="2386" w:author="Transkribus" w:date="2019-12-11T14:30:00Z">
            <w:r w:rsidRPr="00EE6742">
              <w:rPr>
                <w:rFonts w:ascii="Courier New" w:hAnsi="Courier New" w:cs="Courier New"/>
                <w:rtl/>
              </w:rPr>
              <w:t>فاسيح</w:t>
            </w:r>
          </w:ins>
          <w:r w:rsidRPr="00EE6742">
            <w:rPr>
              <w:rFonts w:ascii="Courier New" w:hAnsi="Courier New" w:cs="Courier New"/>
              <w:rtl/>
            </w:rPr>
            <w:t xml:space="preserve"> من بعد التنعم فى </w:t>
          </w:r>
          <w:del w:id="2387" w:author="Transkribus" w:date="2019-12-11T14:30:00Z">
            <w:r w:rsidRPr="009B6BCA">
              <w:rPr>
                <w:rFonts w:ascii="Courier New" w:hAnsi="Courier New" w:cs="Courier New"/>
                <w:rtl/>
              </w:rPr>
              <w:delText>ثرى</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توارى عظاما منه بهماء</w:delText>
                </w:r>
                <w:r>
                  <w:delText>‬</w:delText>
                </w:r>
                <w:r>
                  <w:delText>‬</w:delText>
                </w:r>
              </w:dir>
            </w:dir>
          </w:del>
          <w:ins w:id="2388" w:author="Transkribus" w:date="2019-12-11T14:30:00Z">
            <w:del w:id="2389" w:author="Transkribus" w:date="2019-12-11T14:30:00Z">
              <w:r w:rsidRPr="00EE6742">
                <w:rPr>
                  <w:rFonts w:ascii="Courier New" w:hAnsi="Courier New" w:cs="Courier New"/>
                  <w:rtl/>
                </w:rPr>
                <w:delText>بمرى * قوارى عطاما ميهنهماء</w:delText>
              </w:r>
            </w:del>
          </w:ins>
          <w:r w:rsidRPr="00EE6742">
            <w:rPr>
              <w:rFonts w:ascii="Courier New" w:hAnsi="Courier New" w:cs="Courier New"/>
              <w:rtl/>
            </w:rPr>
            <w:t xml:space="preserve"> بلقع</w:t>
          </w:r>
          <w:del w:id="239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287992" w:rsidRPr="00EE6742" w:rsidRDefault="00287992" w:rsidP="00287992">
      <w:pPr>
        <w:pStyle w:val="NurText"/>
        <w:bidi/>
        <w:rPr>
          <w:rFonts w:ascii="Courier New" w:hAnsi="Courier New" w:cs="Courier New"/>
        </w:rPr>
      </w:pPr>
      <w:dir w:val="rtl">
        <w:dir w:val="rtl">
          <w:r w:rsidRPr="00EE6742">
            <w:rPr>
              <w:rFonts w:ascii="Courier New" w:hAnsi="Courier New" w:cs="Courier New"/>
              <w:rtl/>
            </w:rPr>
            <w:t xml:space="preserve">بعيدا </w:t>
          </w:r>
          <w:del w:id="2391" w:author="Transkribus" w:date="2019-12-11T14:30:00Z">
            <w:r w:rsidRPr="009B6BCA">
              <w:rPr>
                <w:rFonts w:ascii="Courier New" w:hAnsi="Courier New" w:cs="Courier New"/>
                <w:rtl/>
              </w:rPr>
              <w:delText>على قرب المزايا ايابه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فليس</w:delText>
                </w:r>
                <w:r>
                  <w:delText>‬</w:delText>
                </w:r>
                <w:r>
                  <w:delText>‬</w:delText>
                </w:r>
              </w:dir>
            </w:dir>
          </w:del>
          <w:ins w:id="2392" w:author="Transkribus" w:date="2019-12-11T14:30:00Z">
            <w:del w:id="2393" w:author="Transkribus" w:date="2019-12-11T14:30:00Z">
              <w:r w:rsidRPr="00EE6742">
                <w:rPr>
                  <w:rFonts w:ascii="Courier New" w:hAnsi="Courier New" w:cs="Courier New"/>
                  <w:rtl/>
                </w:rPr>
                <w:delText>عسلى هوب المزارابانه * قليس</w:delText>
              </w:r>
            </w:del>
          </w:ins>
          <w:r w:rsidRPr="00EE6742">
            <w:rPr>
              <w:rFonts w:ascii="Courier New" w:hAnsi="Courier New" w:cs="Courier New"/>
              <w:rtl/>
            </w:rPr>
            <w:t xml:space="preserve"> له </w:t>
          </w:r>
          <w:del w:id="2394" w:author="Transkribus" w:date="2019-12-11T14:30:00Z">
            <w:r w:rsidRPr="009B6BCA">
              <w:rPr>
                <w:rFonts w:ascii="Courier New" w:hAnsi="Courier New" w:cs="Courier New"/>
                <w:rtl/>
              </w:rPr>
              <w:delText>حتى القيامة مرجع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395" w:author="Transkribus" w:date="2019-12-11T14:30:00Z">
            <w:r w:rsidRPr="00EE6742">
              <w:rPr>
                <w:rFonts w:ascii="Courier New" w:hAnsi="Courier New" w:cs="Courier New"/>
                <w:rtl/>
              </w:rPr>
              <w:t>حبى القبامة مري٢</w:t>
            </w:r>
          </w:ins>
          <w:r>
            <w:t>‬</w:t>
          </w:r>
          <w:r>
            <w:t>‬</w:t>
          </w:r>
        </w:dir>
      </w:dir>
    </w:p>
    <w:p w:rsidR="00287992" w:rsidRPr="00EE6742" w:rsidRDefault="00287992" w:rsidP="00287992">
      <w:pPr>
        <w:pStyle w:val="NurText"/>
        <w:bidi/>
        <w:rPr>
          <w:rFonts w:ascii="Courier New" w:hAnsi="Courier New" w:cs="Courier New"/>
        </w:rPr>
      </w:pPr>
      <w:dir w:val="rtl">
        <w:dir w:val="rtl">
          <w:del w:id="2396" w:author="Transkribus" w:date="2019-12-11T14:30:00Z">
            <w:r w:rsidRPr="009B6BCA">
              <w:rPr>
                <w:rFonts w:ascii="Courier New" w:hAnsi="Courier New" w:cs="Courier New"/>
                <w:rtl/>
              </w:rPr>
              <w:delText>غريبا عن الاحباب</w:delText>
            </w:r>
          </w:del>
          <w:ins w:id="2397" w:author="Transkribus" w:date="2019-12-11T14:30:00Z">
            <w:r w:rsidRPr="00EE6742">
              <w:rPr>
                <w:rFonts w:ascii="Courier New" w:hAnsi="Courier New" w:cs="Courier New"/>
                <w:rtl/>
              </w:rPr>
              <w:t xml:space="preserve"> جر بباعن الاجياب</w:t>
            </w:r>
          </w:ins>
          <w:r w:rsidRPr="00EE6742">
            <w:rPr>
              <w:rFonts w:ascii="Courier New" w:hAnsi="Courier New" w:cs="Courier New"/>
              <w:rtl/>
            </w:rPr>
            <w:t xml:space="preserve"> والاهل ثاو</w:t>
          </w:r>
          <w:del w:id="2398" w:author="Transkribus" w:date="2019-12-11T14:30:00Z">
            <w:r w:rsidRPr="009B6BCA">
              <w:rPr>
                <w:rFonts w:ascii="Courier New" w:hAnsi="Courier New" w:cs="Courier New"/>
                <w:rtl/>
              </w:rPr>
              <w:delText>ي</w:delText>
            </w:r>
          </w:del>
          <w:ins w:id="2399" w:author="Transkribus" w:date="2019-12-11T14:30:00Z">
            <w:r w:rsidRPr="00EE6742">
              <w:rPr>
                <w:rFonts w:ascii="Courier New" w:hAnsi="Courier New" w:cs="Courier New"/>
                <w:rtl/>
              </w:rPr>
              <w:t>ب</w:t>
            </w:r>
          </w:ins>
          <w:r w:rsidRPr="00EE6742">
            <w:rPr>
              <w:rFonts w:ascii="Courier New" w:hAnsi="Courier New" w:cs="Courier New"/>
              <w:rtl/>
            </w:rPr>
            <w:t>ا</w:t>
          </w:r>
          <w:del w:id="240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w:delText>
            </w:r>
          </w:del>
          <w:r w:rsidRPr="00EE6742">
            <w:rPr>
              <w:rFonts w:ascii="Courier New" w:hAnsi="Courier New" w:cs="Courier New"/>
              <w:rtl/>
            </w:rPr>
            <w:t xml:space="preserve">* </w:t>
          </w:r>
          <w:dir w:val="rtl">
            <w:dir w:val="rtl">
              <w:r w:rsidRPr="00EE6742">
                <w:rPr>
                  <w:rFonts w:ascii="Courier New" w:hAnsi="Courier New" w:cs="Courier New"/>
                  <w:rtl/>
                </w:rPr>
                <w:t xml:space="preserve">باقصى </w:t>
              </w:r>
              <w:del w:id="2401" w:author="Transkribus" w:date="2019-12-11T14:30:00Z">
                <w:r w:rsidRPr="009B6BCA">
                  <w:rPr>
                    <w:rFonts w:ascii="Courier New" w:hAnsi="Courier New" w:cs="Courier New"/>
                    <w:rtl/>
                  </w:rPr>
                  <w:delText>فلاة خرقه</w:delText>
                </w:r>
              </w:del>
              <w:ins w:id="2402" w:author="Transkribus" w:date="2019-12-11T14:30:00Z">
                <w:r w:rsidRPr="00EE6742">
                  <w:rPr>
                    <w:rFonts w:ascii="Courier New" w:hAnsi="Courier New" w:cs="Courier New"/>
                    <w:rtl/>
                  </w:rPr>
                  <w:t>فسلاة حرفه</w:t>
                </w:r>
              </w:ins>
              <w:r w:rsidRPr="00EE6742">
                <w:rPr>
                  <w:rFonts w:ascii="Courier New" w:hAnsi="Courier New" w:cs="Courier New"/>
                  <w:rtl/>
                </w:rPr>
                <w:t xml:space="preserve"> ليس </w:t>
              </w:r>
              <w:del w:id="2403" w:author="Transkribus" w:date="2019-12-11T14:30:00Z">
                <w:r w:rsidRPr="009B6BCA">
                  <w:rPr>
                    <w:rFonts w:ascii="Courier New" w:hAnsi="Courier New" w:cs="Courier New"/>
                    <w:rtl/>
                  </w:rPr>
                  <w:delText>يرقع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404" w:author="Transkribus" w:date="2019-12-11T14:30:00Z">
                <w:r w:rsidRPr="00EE6742">
                  <w:rPr>
                    <w:rFonts w:ascii="Courier New" w:hAnsi="Courier New" w:cs="Courier New"/>
                    <w:rtl/>
                  </w:rPr>
                  <w:t>بريم</w:t>
                </w:r>
              </w:ins>
              <w:r>
                <w:t>‬</w:t>
              </w:r>
              <w:r>
                <w:t>‬</w:t>
              </w:r>
              <w:r>
                <w:t>‬</w:t>
              </w:r>
              <w:r>
                <w:t>‬</w:t>
              </w:r>
            </w:dir>
          </w:dir>
        </w:dir>
      </w:dir>
    </w:p>
    <w:p w:rsidR="00287992" w:rsidRPr="00EE6742" w:rsidRDefault="00287992" w:rsidP="00287992">
      <w:pPr>
        <w:pStyle w:val="NurText"/>
        <w:bidi/>
        <w:rPr>
          <w:rFonts w:ascii="Courier New" w:hAnsi="Courier New" w:cs="Courier New"/>
        </w:rPr>
      </w:pPr>
      <w:dir w:val="rtl">
        <w:dir w:val="rtl">
          <w:del w:id="2405" w:author="Transkribus" w:date="2019-12-11T14:30:00Z">
            <w:r w:rsidRPr="009B6BCA">
              <w:rPr>
                <w:rFonts w:ascii="Courier New" w:hAnsi="Courier New" w:cs="Courier New"/>
                <w:rtl/>
              </w:rPr>
              <w:delText>ت</w:delText>
            </w:r>
          </w:del>
          <w:ins w:id="2406" w:author="Transkribus" w:date="2019-12-11T14:30:00Z">
            <w:r w:rsidRPr="00EE6742">
              <w:rPr>
                <w:rFonts w:ascii="Courier New" w:hAnsi="Courier New" w:cs="Courier New"/>
                <w:rtl/>
              </w:rPr>
              <w:t>ب</w:t>
            </w:r>
          </w:ins>
          <w:r w:rsidRPr="00EE6742">
            <w:rPr>
              <w:rFonts w:ascii="Courier New" w:hAnsi="Courier New" w:cs="Courier New"/>
              <w:rtl/>
            </w:rPr>
            <w:t xml:space="preserve">لح عليه </w:t>
          </w:r>
          <w:del w:id="2407" w:author="Transkribus" w:date="2019-12-11T14:30:00Z">
            <w:r w:rsidRPr="009B6BCA">
              <w:rPr>
                <w:rFonts w:ascii="Courier New" w:hAnsi="Courier New" w:cs="Courier New"/>
                <w:rtl/>
              </w:rPr>
              <w:delText>السافيات بمنزل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جديب</w:delText>
                </w:r>
                <w:r>
                  <w:delText>‬</w:delText>
                </w:r>
                <w:r>
                  <w:delText>‬</w:delText>
                </w:r>
              </w:dir>
            </w:dir>
          </w:del>
          <w:ins w:id="2408" w:author="Transkribus" w:date="2019-12-11T14:30:00Z">
            <w:del w:id="2409" w:author="Transkribus" w:date="2019-12-11T14:30:00Z">
              <w:r w:rsidRPr="00EE6742">
                <w:rPr>
                  <w:rFonts w:ascii="Courier New" w:hAnsi="Courier New" w:cs="Courier New"/>
                  <w:rtl/>
                </w:rPr>
                <w:delText>السافبات ثمسترل *حديب</w:delText>
              </w:r>
            </w:del>
          </w:ins>
          <w:r w:rsidRPr="00EE6742">
            <w:rPr>
              <w:rFonts w:ascii="Courier New" w:hAnsi="Courier New" w:cs="Courier New"/>
              <w:rtl/>
            </w:rPr>
            <w:t xml:space="preserve"> وقد كا</w:t>
          </w:r>
          <w:del w:id="2410" w:author="Transkribus" w:date="2019-12-11T14:30:00Z">
            <w:r w:rsidRPr="009B6BCA">
              <w:rPr>
                <w:rFonts w:ascii="Courier New" w:hAnsi="Courier New" w:cs="Courier New"/>
                <w:rtl/>
              </w:rPr>
              <w:delText>ن</w:delText>
            </w:r>
          </w:del>
          <w:r w:rsidRPr="00EE6742">
            <w:rPr>
              <w:rFonts w:ascii="Courier New" w:hAnsi="Courier New" w:cs="Courier New"/>
              <w:rtl/>
            </w:rPr>
            <w:t>ت</w:t>
          </w:r>
          <w:ins w:id="2411" w:author="Transkribus" w:date="2019-12-11T14:30:00Z">
            <w:r w:rsidRPr="00EE6742">
              <w:rPr>
                <w:rFonts w:ascii="Courier New" w:hAnsi="Courier New" w:cs="Courier New"/>
                <w:rtl/>
              </w:rPr>
              <w:t>ت</w:t>
            </w:r>
          </w:ins>
          <w:r w:rsidRPr="00EE6742">
            <w:rPr>
              <w:rFonts w:ascii="Courier New" w:hAnsi="Courier New" w:cs="Courier New"/>
              <w:rtl/>
            </w:rPr>
            <w:t xml:space="preserve"> به </w:t>
          </w:r>
          <w:del w:id="2412" w:author="Transkribus" w:date="2019-12-11T14:30:00Z">
            <w:r w:rsidRPr="009B6BCA">
              <w:rPr>
                <w:rFonts w:ascii="Courier New" w:hAnsi="Courier New" w:cs="Courier New"/>
                <w:rtl/>
              </w:rPr>
              <w:delText>الارض تمرع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413" w:author="Transkribus" w:date="2019-12-11T14:30:00Z">
            <w:r w:rsidRPr="00EE6742">
              <w:rPr>
                <w:rFonts w:ascii="Courier New" w:hAnsi="Courier New" w:cs="Courier New"/>
                <w:rtl/>
              </w:rPr>
              <w:t>الارس ثمر)٤</w:t>
            </w:r>
          </w:ins>
          <w:r>
            <w:t>‬</w:t>
          </w:r>
          <w:r>
            <w:t>‬</w:t>
          </w:r>
        </w:dir>
      </w:dir>
    </w:p>
    <w:p w:rsidR="00287992" w:rsidRPr="00EE6742" w:rsidRDefault="00287992" w:rsidP="00287992">
      <w:pPr>
        <w:pStyle w:val="NurText"/>
        <w:bidi/>
        <w:rPr>
          <w:rFonts w:ascii="Courier New" w:hAnsi="Courier New" w:cs="Courier New"/>
        </w:rPr>
      </w:pPr>
      <w:dir w:val="rtl">
        <w:dir w:val="rtl">
          <w:del w:id="2414" w:author="Transkribus" w:date="2019-12-11T14:30:00Z">
            <w:r w:rsidRPr="009B6BCA">
              <w:rPr>
                <w:rFonts w:ascii="Courier New" w:hAnsi="Courier New" w:cs="Courier New"/>
                <w:rtl/>
              </w:rPr>
              <w:delText>رهينا به لا يملك</w:delText>
            </w:r>
          </w:del>
          <w:ins w:id="2415" w:author="Transkribus" w:date="2019-12-11T14:30:00Z">
            <w:r w:rsidRPr="00EE6742">
              <w:rPr>
                <w:rFonts w:ascii="Courier New" w:hAnsi="Courier New" w:cs="Courier New"/>
                <w:rtl/>
              </w:rPr>
              <w:t>بر همنابه الأملك</w:t>
            </w:r>
          </w:ins>
          <w:r w:rsidRPr="00EE6742">
            <w:rPr>
              <w:rFonts w:ascii="Courier New" w:hAnsi="Courier New" w:cs="Courier New"/>
              <w:rtl/>
            </w:rPr>
            <w:t xml:space="preserve"> الدهر رجعة</w:t>
          </w:r>
          <w:del w:id="241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2417" w:author="Transkribus" w:date="2019-12-11T14:30:00Z">
            <w:del w:id="2418" w:author="Transkribus" w:date="2019-12-11T14:30:00Z">
              <w:r w:rsidRPr="00EE6742">
                <w:rPr>
                  <w:rFonts w:ascii="Courier New" w:hAnsi="Courier New" w:cs="Courier New"/>
                  <w:rtl/>
                </w:rPr>
                <w:delText xml:space="preserve"> * </w:delText>
              </w:r>
            </w:del>
          </w:ins>
          <w:r w:rsidRPr="00EE6742">
            <w:rPr>
              <w:rFonts w:ascii="Courier New" w:hAnsi="Courier New" w:cs="Courier New"/>
              <w:rtl/>
            </w:rPr>
            <w:t xml:space="preserve">ولا </w:t>
          </w:r>
          <w:del w:id="2419" w:author="Transkribus" w:date="2019-12-11T14:30:00Z">
            <w:r w:rsidRPr="009B6BCA">
              <w:rPr>
                <w:rFonts w:ascii="Courier New" w:hAnsi="Courier New" w:cs="Courier New"/>
                <w:rtl/>
              </w:rPr>
              <w:delText>يستطيعن الكلام فيسمع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420" w:author="Transkribus" w:date="2019-12-11T14:30:00Z">
            <w:r w:rsidRPr="00EE6742">
              <w:rPr>
                <w:rFonts w:ascii="Courier New" w:hAnsi="Courier New" w:cs="Courier New"/>
                <w:rtl/>
              </w:rPr>
              <w:t>فستطبعن الكالام فشمع</w:t>
            </w:r>
          </w:ins>
          <w:r>
            <w:t>‬</w:t>
          </w:r>
          <w:r>
            <w:t>‬</w:t>
          </w:r>
        </w:dir>
      </w:dir>
    </w:p>
    <w:p w:rsidR="00D741C9" w:rsidRDefault="00287992">
      <w:bookmarkStart w:id="2421" w:name="_GoBack"/>
      <w:bookmarkEnd w:id="2421"/>
    </w:p>
    <w:sectPr w:rsidR="00D741C9" w:rsidSect="00A33946">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992"/>
    <w:rsid w:val="00205B78"/>
    <w:rsid w:val="00287992"/>
    <w:rsid w:val="002E4E26"/>
    <w:rsid w:val="00384DF6"/>
    <w:rsid w:val="004B2352"/>
    <w:rsid w:val="005A5FE5"/>
    <w:rsid w:val="00663732"/>
    <w:rsid w:val="006B046D"/>
    <w:rsid w:val="00A33946"/>
    <w:rsid w:val="00CF58D5"/>
    <w:rsid w:val="00D15DF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D2362E0-C93F-7A46-BCFA-DA906096A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8799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287992"/>
    <w:rPr>
      <w:rFonts w:ascii="Consolas" w:hAnsi="Consolas"/>
      <w:sz w:val="21"/>
      <w:szCs w:val="21"/>
    </w:rPr>
  </w:style>
  <w:style w:type="character" w:customStyle="1" w:styleId="NurTextZchn">
    <w:name w:val="Nur Text Zchn"/>
    <w:basedOn w:val="Absatz-Standardschriftart"/>
    <w:link w:val="NurText"/>
    <w:uiPriority w:val="99"/>
    <w:rsid w:val="00287992"/>
    <w:rPr>
      <w:rFonts w:ascii="Consolas" w:hAnsi="Consolas"/>
      <w:sz w:val="21"/>
      <w:szCs w:val="21"/>
    </w:rPr>
  </w:style>
  <w:style w:type="paragraph" w:styleId="Sprechblasentext">
    <w:name w:val="Balloon Text"/>
    <w:basedOn w:val="Standard"/>
    <w:link w:val="SprechblasentextZchn"/>
    <w:uiPriority w:val="99"/>
    <w:semiHidden/>
    <w:unhideWhenUsed/>
    <w:rsid w:val="0028799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287992"/>
    <w:rPr>
      <w:rFonts w:ascii="Times New Roman" w:hAnsi="Times New Roman" w:cs="Times New Roman"/>
      <w:sz w:val="18"/>
      <w:szCs w:val="18"/>
    </w:rPr>
  </w:style>
  <w:style w:type="paragraph" w:styleId="berarbeitung">
    <w:name w:val="Revision"/>
    <w:hidden/>
    <w:uiPriority w:val="99"/>
    <w:semiHidden/>
    <w:rsid w:val="002879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5297</Words>
  <Characters>33374</Characters>
  <Application>Microsoft Office Word</Application>
  <DocSecurity>0</DocSecurity>
  <Lines>278</Lines>
  <Paragraphs>77</Paragraphs>
  <ScaleCrop>false</ScaleCrop>
  <Company/>
  <LinksUpToDate>false</LinksUpToDate>
  <CharactersWithSpaces>38594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P. Gibson</dc:creator>
  <cp:keywords/>
  <dc:description/>
  <cp:lastModifiedBy>Nathan P. Gibson</cp:lastModifiedBy>
  <cp:revision>1</cp:revision>
  <dcterms:created xsi:type="dcterms:W3CDTF">2019-12-11T14:17:00Z</dcterms:created>
  <dcterms:modified xsi:type="dcterms:W3CDTF">2019-12-11T14:18:00Z</dcterms:modified>
</cp:coreProperties>
</file>