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42B" w:rsidRPr="00EE6742" w:rsidRDefault="006C342B" w:rsidP="006C342B">
      <w:pPr>
        <w:pStyle w:val="NurText"/>
        <w:bidi/>
        <w:rPr>
          <w:ins w:id="0" w:author="Transkribus" w:date="2019-12-11T14:30:00Z"/>
          <w:rFonts w:ascii="Courier New" w:hAnsi="Courier New" w:cs="Courier New"/>
        </w:rPr>
      </w:pPr>
      <w:ins w:id="1" w:author="Transkribus" w:date="2019-12-11T14:30:00Z">
        <w:r w:rsidRPr="00EE6742">
          <w:rPr>
            <w:rFonts w:ascii="Courier New" w:hAnsi="Courier New" w:cs="Courier New"/>
            <w:rtl/>
          </w:rPr>
          <w:t>٢٠٨</w:t>
        </w:r>
      </w:ins>
    </w:p>
    <w:p w:rsidR="006C342B" w:rsidRPr="009B6BCA" w:rsidRDefault="006C342B" w:rsidP="006C342B">
      <w:pPr>
        <w:pStyle w:val="NurText"/>
        <w:bidi/>
        <w:rPr>
          <w:del w:id="2" w:author="Transkribus" w:date="2019-12-11T14:30:00Z"/>
          <w:rFonts w:ascii="Courier New" w:hAnsi="Courier New" w:cs="Courier New"/>
        </w:rPr>
      </w:pPr>
      <w:r w:rsidRPr="00EE6742">
        <w:rPr>
          <w:rFonts w:ascii="Courier New" w:hAnsi="Courier New" w:cs="Courier New"/>
          <w:rtl/>
        </w:rPr>
        <w:t xml:space="preserve">الدين </w:t>
      </w:r>
      <w:del w:id="3" w:author="Transkribus" w:date="2019-12-11T14:30:00Z">
        <w:r w:rsidRPr="009B6BCA">
          <w:rPr>
            <w:rFonts w:ascii="Courier New" w:hAnsi="Courier New" w:cs="Courier New"/>
            <w:rtl/>
          </w:rPr>
          <w:delText>بح</w:delText>
        </w:r>
      </w:del>
      <w:ins w:id="4" w:author="Transkribus" w:date="2019-12-11T14:30:00Z">
        <w:r w:rsidRPr="00EE6742">
          <w:rPr>
            <w:rFonts w:ascii="Courier New" w:hAnsi="Courier New" w:cs="Courier New"/>
            <w:rtl/>
          </w:rPr>
          <w:t>خ</w:t>
        </w:r>
      </w:ins>
      <w:r w:rsidRPr="00EE6742">
        <w:rPr>
          <w:rFonts w:ascii="Courier New" w:hAnsi="Courier New" w:cs="Courier New"/>
          <w:rtl/>
        </w:rPr>
        <w:t xml:space="preserve">لب والناس </w:t>
      </w:r>
      <w:del w:id="5" w:author="Transkribus" w:date="2019-12-11T14:30:00Z">
        <w:r w:rsidRPr="009B6BCA">
          <w:rPr>
            <w:rFonts w:ascii="Courier New" w:hAnsi="Courier New" w:cs="Courier New"/>
            <w:rtl/>
          </w:rPr>
          <w:delText>ي</w:delText>
        </w:r>
      </w:del>
      <w:ins w:id="6" w:author="Transkribus" w:date="2019-12-11T14:30:00Z">
        <w:r w:rsidRPr="00EE6742">
          <w:rPr>
            <w:rFonts w:ascii="Courier New" w:hAnsi="Courier New" w:cs="Courier New"/>
            <w:rtl/>
          </w:rPr>
          <w:t>ب</w:t>
        </w:r>
      </w:ins>
      <w:r w:rsidRPr="00EE6742">
        <w:rPr>
          <w:rFonts w:ascii="Courier New" w:hAnsi="Courier New" w:cs="Courier New"/>
          <w:rtl/>
        </w:rPr>
        <w:t xml:space="preserve">شتغلون عليه </w:t>
      </w:r>
      <w:del w:id="7" w:author="Transkribus" w:date="2019-12-11T14:30:00Z">
        <w:r w:rsidRPr="009B6BCA">
          <w:rPr>
            <w:rFonts w:ascii="Courier New" w:hAnsi="Courier New" w:cs="Courier New"/>
            <w:rtl/>
          </w:rPr>
          <w:delText>وكثرت تصانيفه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8" w:author="Transkribus" w:date="2019-12-11T14:30:00Z"/>
          <w:rFonts w:ascii="Courier New" w:hAnsi="Courier New" w:cs="Courier New"/>
        </w:rPr>
      </w:pPr>
      <w:dir w:val="rtl">
        <w:dir w:val="rtl">
          <w:del w:id="9" w:author="Transkribus" w:date="2019-12-11T14:30:00Z">
            <w:r w:rsidRPr="009B6BCA">
              <w:rPr>
                <w:rFonts w:ascii="Courier New" w:hAnsi="Courier New" w:cs="Courier New"/>
                <w:rtl/>
              </w:rPr>
              <w:delText>وكان</w:delText>
            </w:r>
          </w:del>
          <w:ins w:id="10" w:author="Transkribus" w:date="2019-12-11T14:30:00Z">
            <w:r w:rsidRPr="00EE6742">
              <w:rPr>
                <w:rFonts w:ascii="Courier New" w:hAnsi="Courier New" w:cs="Courier New"/>
                <w:rtl/>
              </w:rPr>
              <w:t>وكترت قصانيعة وكمان</w:t>
            </w:r>
          </w:ins>
          <w:r w:rsidRPr="00EE6742">
            <w:rPr>
              <w:rFonts w:ascii="Courier New" w:hAnsi="Courier New" w:cs="Courier New"/>
              <w:rtl/>
            </w:rPr>
            <w:t xml:space="preserve"> له من شهاب الدين ط</w:t>
          </w:r>
          <w:del w:id="11" w:author="Transkribus" w:date="2019-12-11T14:30:00Z">
            <w:r w:rsidRPr="009B6BCA">
              <w:rPr>
                <w:rFonts w:ascii="Courier New" w:hAnsi="Courier New" w:cs="Courier New"/>
                <w:rtl/>
              </w:rPr>
              <w:delText>غ</w:delText>
            </w:r>
          </w:del>
          <w:ins w:id="12" w:author="Transkribus" w:date="2019-12-11T14:30:00Z">
            <w:r w:rsidRPr="00EE6742">
              <w:rPr>
                <w:rFonts w:ascii="Courier New" w:hAnsi="Courier New" w:cs="Courier New"/>
                <w:rtl/>
              </w:rPr>
              <w:t>ف</w:t>
            </w:r>
          </w:ins>
          <w:r w:rsidRPr="00EE6742">
            <w:rPr>
              <w:rFonts w:ascii="Courier New" w:hAnsi="Courier New" w:cs="Courier New"/>
              <w:rtl/>
            </w:rPr>
            <w:t>ريل الخادم</w:t>
          </w:r>
          <w:del w:id="13" w:author="Transkribus" w:date="2019-12-11T14:30:00Z">
            <w:r w:rsidRPr="009B6BCA">
              <w:rPr>
                <w:rFonts w:ascii="Courier New" w:hAnsi="Courier New" w:cs="Courier New"/>
                <w:rtl/>
              </w:rPr>
              <w:delText xml:space="preserve"> اتابك حلب جار حسن</w:delText>
            </w:r>
          </w:del>
          <w:r>
            <w:t>‬</w:t>
          </w:r>
          <w:r>
            <w:t>‬</w:t>
          </w:r>
        </w:dir>
      </w:dir>
    </w:p>
    <w:p w:rsidR="006C342B" w:rsidRPr="00EE6742" w:rsidRDefault="006C342B" w:rsidP="006C342B">
      <w:pPr>
        <w:pStyle w:val="NurText"/>
        <w:bidi/>
        <w:rPr>
          <w:rFonts w:ascii="Courier New" w:hAnsi="Courier New" w:cs="Courier New"/>
        </w:rPr>
      </w:pPr>
      <w:ins w:id="14" w:author="Transkribus" w:date="2019-12-11T14:30:00Z">
        <w:r w:rsidRPr="00EE6742">
          <w:rPr>
            <w:rFonts w:ascii="Courier New" w:hAnsi="Courier New" w:cs="Courier New"/>
            <w:rtl/>
          </w:rPr>
          <w:t>ابابلك حلي جارحسن</w:t>
        </w:r>
      </w:ins>
      <w:r w:rsidRPr="00EE6742">
        <w:rPr>
          <w:rFonts w:ascii="Courier New" w:hAnsi="Courier New" w:cs="Courier New"/>
          <w:rtl/>
        </w:rPr>
        <w:t xml:space="preserve"> وهو </w:t>
      </w:r>
      <w:del w:id="15" w:author="Transkribus" w:date="2019-12-11T14:30:00Z">
        <w:r w:rsidRPr="009B6BCA">
          <w:rPr>
            <w:rFonts w:ascii="Courier New" w:hAnsi="Courier New" w:cs="Courier New"/>
            <w:rtl/>
          </w:rPr>
          <w:delText>متنحل لتدريس</w:delText>
        </w:r>
      </w:del>
      <w:ins w:id="16" w:author="Transkribus" w:date="2019-12-11T14:30:00Z">
        <w:r w:rsidRPr="00EE6742">
          <w:rPr>
            <w:rFonts w:ascii="Courier New" w:hAnsi="Courier New" w:cs="Courier New"/>
            <w:rtl/>
          </w:rPr>
          <w:t>معل التدريس</w:t>
        </w:r>
      </w:ins>
      <w:r w:rsidRPr="00EE6742">
        <w:rPr>
          <w:rFonts w:ascii="Courier New" w:hAnsi="Courier New" w:cs="Courier New"/>
          <w:rtl/>
        </w:rPr>
        <w:t xml:space="preserve"> صناعة الطب </w:t>
      </w:r>
      <w:del w:id="17" w:author="Transkribus" w:date="2019-12-11T14:30:00Z">
        <w:r w:rsidRPr="009B6BCA">
          <w:rPr>
            <w:rFonts w:ascii="Courier New" w:hAnsi="Courier New" w:cs="Courier New"/>
            <w:rtl/>
          </w:rPr>
          <w:delText>وغيرها ويتردد</w:delText>
        </w:r>
      </w:del>
      <w:ins w:id="18" w:author="Transkribus" w:date="2019-12-11T14:30:00Z">
        <w:r w:rsidRPr="00EE6742">
          <w:rPr>
            <w:rFonts w:ascii="Courier New" w:hAnsi="Courier New" w:cs="Courier New"/>
            <w:rtl/>
          </w:rPr>
          <w:t>وغير هاوبفردد</w:t>
        </w:r>
      </w:ins>
      <w:r w:rsidRPr="00EE6742">
        <w:rPr>
          <w:rFonts w:ascii="Courier New" w:hAnsi="Courier New" w:cs="Courier New"/>
          <w:rtl/>
        </w:rPr>
        <w:t xml:space="preserve"> الى </w:t>
      </w:r>
      <w:del w:id="19" w:author="Transkribus" w:date="2019-12-11T14:30:00Z">
        <w:r w:rsidRPr="009B6BCA">
          <w:rPr>
            <w:rFonts w:ascii="Courier New" w:hAnsi="Courier New" w:cs="Courier New"/>
            <w:rtl/>
          </w:rPr>
          <w:delText>الجامع بحلب ليسمع الحديث ويقرئ العربية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 w:author="Transkribus" w:date="2019-12-11T14:30:00Z">
        <w:r w:rsidRPr="00EE6742">
          <w:rPr>
            <w:rFonts w:ascii="Courier New" w:hAnsi="Courier New" w:cs="Courier New"/>
            <w:rtl/>
          </w:rPr>
          <w:t>الحام بحلب</w:t>
        </w:r>
      </w:ins>
    </w:p>
    <w:p w:rsidR="006C342B" w:rsidRPr="009B6BCA" w:rsidRDefault="006C342B" w:rsidP="006C342B">
      <w:pPr>
        <w:pStyle w:val="NurText"/>
        <w:bidi/>
        <w:rPr>
          <w:del w:id="21" w:author="Transkribus" w:date="2019-12-11T14:30:00Z"/>
          <w:rFonts w:ascii="Courier New" w:hAnsi="Courier New" w:cs="Courier New"/>
        </w:rPr>
      </w:pPr>
      <w:dir w:val="rtl">
        <w:dir w:val="rtl">
          <w:del w:id="22" w:author="Transkribus" w:date="2019-12-11T14:30:00Z">
            <w:r w:rsidRPr="009B6BCA">
              <w:rPr>
                <w:rFonts w:ascii="Courier New" w:hAnsi="Courier New" w:cs="Courier New"/>
                <w:rtl/>
              </w:rPr>
              <w:delText>وكان دائم</w:delText>
            </w:r>
          </w:del>
          <w:ins w:id="23" w:author="Transkribus" w:date="2019-12-11T14:30:00Z">
            <w:r w:rsidRPr="00EE6742">
              <w:rPr>
                <w:rFonts w:ascii="Courier New" w:hAnsi="Courier New" w:cs="Courier New"/>
                <w:rtl/>
              </w:rPr>
              <w:t>ابسمع الحديت ويقرى العزية ومان داثم</w:t>
            </w:r>
          </w:ins>
          <w:r w:rsidRPr="00EE6742">
            <w:rPr>
              <w:rFonts w:ascii="Courier New" w:hAnsi="Courier New" w:cs="Courier New"/>
              <w:rtl/>
            </w:rPr>
            <w:t xml:space="preserve"> الاشتغال </w:t>
          </w:r>
          <w:del w:id="24" w:author="Transkribus" w:date="2019-12-11T14:30:00Z">
            <w:r w:rsidRPr="009B6BCA">
              <w:rPr>
                <w:rFonts w:ascii="Courier New" w:hAnsi="Courier New" w:cs="Courier New"/>
                <w:rtl/>
              </w:rPr>
              <w:delText>ملازما للكتابة والتصانيف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25" w:author="Transkribus" w:date="2019-12-11T14:30:00Z"/>
          <w:rFonts w:ascii="Courier New" w:hAnsi="Courier New" w:cs="Courier New"/>
        </w:rPr>
      </w:pPr>
      <w:dir w:val="rtl">
        <w:dir w:val="rtl">
          <w:ins w:id="26" w:author="Transkribus" w:date="2019-12-11T14:30:00Z">
            <w:r w:rsidRPr="00EE6742">
              <w:rPr>
                <w:rFonts w:ascii="Courier New" w:hAnsi="Courier New" w:cs="Courier New"/>
                <w:rtl/>
              </w:rPr>
              <w:t xml:space="preserve">ملاز مالكنابة والنصف </w:t>
            </w:r>
          </w:ins>
          <w:r w:rsidRPr="00EE6742">
            <w:rPr>
              <w:rFonts w:ascii="Courier New" w:hAnsi="Courier New" w:cs="Courier New"/>
              <w:rtl/>
            </w:rPr>
            <w:t xml:space="preserve">ولما </w:t>
          </w:r>
          <w:del w:id="27" w:author="Transkribus" w:date="2019-12-11T14:30:00Z">
            <w:r w:rsidRPr="009B6BCA">
              <w:rPr>
                <w:rFonts w:ascii="Courier New" w:hAnsi="Courier New" w:cs="Courier New"/>
                <w:rtl/>
              </w:rPr>
              <w:delText>اقام بحلب قصدت انى اتوجه</w:delText>
            </w:r>
          </w:del>
          <w:ins w:id="28" w:author="Transkribus" w:date="2019-12-11T14:30:00Z">
            <w:r w:rsidRPr="00EE6742">
              <w:rPr>
                <w:rFonts w:ascii="Courier New" w:hAnsi="Courier New" w:cs="Courier New"/>
                <w:rtl/>
              </w:rPr>
              <w:t>أقام</w:t>
            </w:r>
          </w:ins>
          <w:r>
            <w:t>‬</w:t>
          </w:r>
          <w:r>
            <w:t>‬</w:t>
          </w:r>
        </w:dir>
      </w:dir>
    </w:p>
    <w:p w:rsidR="006C342B" w:rsidRPr="00EE6742" w:rsidRDefault="006C342B" w:rsidP="006C342B">
      <w:pPr>
        <w:pStyle w:val="NurText"/>
        <w:bidi/>
        <w:rPr>
          <w:ins w:id="29" w:author="Transkribus" w:date="2019-12-11T14:30:00Z"/>
          <w:rFonts w:ascii="Courier New" w:hAnsi="Courier New" w:cs="Courier New"/>
        </w:rPr>
      </w:pPr>
      <w:ins w:id="30" w:author="Transkribus" w:date="2019-12-11T14:30:00Z">
        <w:r w:rsidRPr="00EE6742">
          <w:rPr>
            <w:rFonts w:ascii="Courier New" w:hAnsi="Courier New" w:cs="Courier New"/>
            <w:rtl/>
          </w:rPr>
          <w:t>ابخلب فصيدت ألى أبو جه</w:t>
        </w:r>
      </w:ins>
      <w:r w:rsidRPr="00EE6742">
        <w:rPr>
          <w:rFonts w:ascii="Courier New" w:hAnsi="Courier New" w:cs="Courier New"/>
          <w:rtl/>
        </w:rPr>
        <w:t xml:space="preserve"> اليه </w:t>
      </w:r>
      <w:del w:id="31" w:author="Transkribus" w:date="2019-12-11T14:30:00Z">
        <w:r w:rsidRPr="009B6BCA">
          <w:rPr>
            <w:rFonts w:ascii="Courier New" w:hAnsi="Courier New" w:cs="Courier New"/>
            <w:rtl/>
          </w:rPr>
          <w:delText>واجتمع به</w:delText>
        </w:r>
      </w:del>
      <w:ins w:id="32" w:author="Transkribus" w:date="2019-12-11T14:30:00Z">
        <w:r w:rsidRPr="00EE6742">
          <w:rPr>
            <w:rFonts w:ascii="Courier New" w:hAnsi="Courier New" w:cs="Courier New"/>
            <w:rtl/>
          </w:rPr>
          <w:t>واجثمععة</w:t>
        </w:r>
      </w:ins>
      <w:r w:rsidRPr="00EE6742">
        <w:rPr>
          <w:rFonts w:ascii="Courier New" w:hAnsi="Courier New" w:cs="Courier New"/>
          <w:rtl/>
        </w:rPr>
        <w:t xml:space="preserve"> فلم </w:t>
      </w:r>
      <w:del w:id="33" w:author="Transkribus" w:date="2019-12-11T14:30:00Z">
        <w:r w:rsidRPr="009B6BCA">
          <w:rPr>
            <w:rFonts w:ascii="Courier New" w:hAnsi="Courier New" w:cs="Courier New"/>
            <w:rtl/>
          </w:rPr>
          <w:delText>يت</w:delText>
        </w:r>
      </w:del>
      <w:ins w:id="34" w:author="Transkribus" w:date="2019-12-11T14:30:00Z">
        <w:r w:rsidRPr="00EE6742">
          <w:rPr>
            <w:rFonts w:ascii="Courier New" w:hAnsi="Courier New" w:cs="Courier New"/>
            <w:rtl/>
          </w:rPr>
          <w:t>من</w:t>
        </w:r>
      </w:ins>
      <w:r w:rsidRPr="00EE6742">
        <w:rPr>
          <w:rFonts w:ascii="Courier New" w:hAnsi="Courier New" w:cs="Courier New"/>
          <w:rtl/>
        </w:rPr>
        <w:t xml:space="preserve">فق ذلك </w:t>
      </w:r>
      <w:del w:id="35" w:author="Transkribus" w:date="2019-12-11T14:30:00Z">
        <w:r w:rsidRPr="009B6BCA">
          <w:rPr>
            <w:rFonts w:ascii="Courier New" w:hAnsi="Courier New" w:cs="Courier New"/>
            <w:rtl/>
          </w:rPr>
          <w:delText>وكانت كتبه ابدا تصل الينا ومراسلاته وبعث</w:delText>
        </w:r>
      </w:del>
      <w:ins w:id="36" w:author="Transkribus" w:date="2019-12-11T14:30:00Z">
        <w:r w:rsidRPr="00EE6742">
          <w:rPr>
            <w:rFonts w:ascii="Courier New" w:hAnsi="Courier New" w:cs="Courier New"/>
            <w:rtl/>
          </w:rPr>
          <w:t>وكاتلت كمتبه أيد افصل البنا</w:t>
        </w:r>
      </w:ins>
    </w:p>
    <w:p w:rsidR="006C342B" w:rsidRPr="00EE6742" w:rsidRDefault="006C342B" w:rsidP="006C342B">
      <w:pPr>
        <w:pStyle w:val="NurText"/>
        <w:bidi/>
        <w:rPr>
          <w:ins w:id="37" w:author="Transkribus" w:date="2019-12-11T14:30:00Z"/>
          <w:rFonts w:ascii="Courier New" w:hAnsi="Courier New" w:cs="Courier New"/>
        </w:rPr>
      </w:pPr>
      <w:ins w:id="38" w:author="Transkribus" w:date="2019-12-11T14:30:00Z">
        <w:r w:rsidRPr="00EE6742">
          <w:rPr>
            <w:rFonts w:ascii="Courier New" w:hAnsi="Courier New" w:cs="Courier New"/>
            <w:rtl/>
          </w:rPr>
          <w:t>ومر اسلاله ويعث</w:t>
        </w:r>
      </w:ins>
      <w:r w:rsidRPr="00EE6742">
        <w:rPr>
          <w:rFonts w:ascii="Courier New" w:hAnsi="Courier New" w:cs="Courier New"/>
          <w:rtl/>
        </w:rPr>
        <w:t xml:space="preserve"> الى </w:t>
      </w:r>
      <w:del w:id="39" w:author="Transkribus" w:date="2019-12-11T14:30:00Z">
        <w:r w:rsidRPr="009B6BCA">
          <w:rPr>
            <w:rFonts w:ascii="Courier New" w:hAnsi="Courier New" w:cs="Courier New"/>
            <w:rtl/>
          </w:rPr>
          <w:delText>ا</w:delText>
        </w:r>
      </w:del>
      <w:ins w:id="40" w:author="Transkribus" w:date="2019-12-11T14:30:00Z">
        <w:r w:rsidRPr="00EE6742">
          <w:rPr>
            <w:rFonts w:ascii="Courier New" w:hAnsi="Courier New" w:cs="Courier New"/>
            <w:rtl/>
          </w:rPr>
          <w:t>أ</w:t>
        </w:r>
      </w:ins>
      <w:r w:rsidRPr="00EE6742">
        <w:rPr>
          <w:rFonts w:ascii="Courier New" w:hAnsi="Courier New" w:cs="Courier New"/>
          <w:rtl/>
        </w:rPr>
        <w:t xml:space="preserve">شياء من </w:t>
      </w:r>
      <w:del w:id="41" w:author="Transkribus" w:date="2019-12-11T14:30:00Z">
        <w:r w:rsidRPr="009B6BCA">
          <w:rPr>
            <w:rFonts w:ascii="Courier New" w:hAnsi="Courier New" w:cs="Courier New"/>
            <w:rtl/>
          </w:rPr>
          <w:delText>ت</w:delText>
        </w:r>
      </w:del>
      <w:ins w:id="42" w:author="Transkribus" w:date="2019-12-11T14:30:00Z">
        <w:r w:rsidRPr="00EE6742">
          <w:rPr>
            <w:rFonts w:ascii="Courier New" w:hAnsi="Courier New" w:cs="Courier New"/>
            <w:rtl/>
          </w:rPr>
          <w:t>ن</w:t>
        </w:r>
      </w:ins>
      <w:r w:rsidRPr="00EE6742">
        <w:rPr>
          <w:rFonts w:ascii="Courier New" w:hAnsi="Courier New" w:cs="Courier New"/>
          <w:rtl/>
        </w:rPr>
        <w:t>صانيف</w:t>
      </w:r>
      <w:del w:id="43" w:author="Transkribus" w:date="2019-12-11T14:30:00Z">
        <w:r w:rsidRPr="009B6BCA">
          <w:rPr>
            <w:rFonts w:ascii="Courier New" w:hAnsi="Courier New" w:cs="Courier New"/>
            <w:rtl/>
          </w:rPr>
          <w:delText>ه</w:delText>
        </w:r>
      </w:del>
      <w:ins w:id="44" w:author="Transkribus" w:date="2019-12-11T14:30:00Z">
        <w:r w:rsidRPr="00EE6742">
          <w:rPr>
            <w:rFonts w:ascii="Courier New" w:hAnsi="Courier New" w:cs="Courier New"/>
            <w:rtl/>
          </w:rPr>
          <w:t>ة</w:t>
        </w:r>
      </w:ins>
      <w:r w:rsidRPr="00EE6742">
        <w:rPr>
          <w:rFonts w:ascii="Courier New" w:hAnsi="Courier New" w:cs="Courier New"/>
          <w:rtl/>
        </w:rPr>
        <w:t xml:space="preserve"> من </w:t>
      </w:r>
      <w:del w:id="45" w:author="Transkribus" w:date="2019-12-11T14:30:00Z">
        <w:r w:rsidRPr="009B6BCA">
          <w:rPr>
            <w:rFonts w:ascii="Courier New" w:hAnsi="Courier New" w:cs="Courier New"/>
            <w:rtl/>
          </w:rPr>
          <w:delText>خطه وهذه نسخة</w:delText>
        </w:r>
      </w:del>
      <w:ins w:id="46" w:author="Transkribus" w:date="2019-12-11T14:30:00Z">
        <w:r w:rsidRPr="00EE6742">
          <w:rPr>
            <w:rFonts w:ascii="Courier New" w:hAnsi="Courier New" w:cs="Courier New"/>
            <w:rtl/>
          </w:rPr>
          <w:t>حطه أو هذه انسحة</w:t>
        </w:r>
      </w:ins>
      <w:r w:rsidRPr="00EE6742">
        <w:rPr>
          <w:rFonts w:ascii="Courier New" w:hAnsi="Courier New" w:cs="Courier New"/>
          <w:rtl/>
        </w:rPr>
        <w:t xml:space="preserve"> كتاب كتبته </w:t>
      </w:r>
      <w:del w:id="47" w:author="Transkribus" w:date="2019-12-11T14:30:00Z">
        <w:r w:rsidRPr="009B6BCA">
          <w:rPr>
            <w:rFonts w:ascii="Courier New" w:hAnsi="Courier New" w:cs="Courier New"/>
            <w:rtl/>
          </w:rPr>
          <w:delText xml:space="preserve">اليه لما </w:delText>
        </w:r>
      </w:del>
      <w:ins w:id="48" w:author="Transkribus" w:date="2019-12-11T14:30:00Z">
        <w:r w:rsidRPr="00EE6742">
          <w:rPr>
            <w:rFonts w:ascii="Courier New" w:hAnsi="Courier New" w:cs="Courier New"/>
            <w:rtl/>
          </w:rPr>
          <w:t>البعلا</w:t>
        </w:r>
      </w:ins>
    </w:p>
    <w:p w:rsidR="006C342B" w:rsidRPr="00EE6742" w:rsidRDefault="006C342B" w:rsidP="006C342B">
      <w:pPr>
        <w:pStyle w:val="NurText"/>
        <w:bidi/>
        <w:rPr>
          <w:ins w:id="49" w:author="Transkribus" w:date="2019-12-11T14:30:00Z"/>
          <w:rFonts w:ascii="Courier New" w:hAnsi="Courier New" w:cs="Courier New"/>
        </w:rPr>
      </w:pPr>
      <w:r w:rsidRPr="00EE6742">
        <w:rPr>
          <w:rFonts w:ascii="Courier New" w:hAnsi="Courier New" w:cs="Courier New"/>
          <w:rtl/>
        </w:rPr>
        <w:t xml:space="preserve">كان </w:t>
      </w:r>
      <w:del w:id="50" w:author="Transkribus" w:date="2019-12-11T14:30:00Z">
        <w:r w:rsidRPr="009B6BCA">
          <w:rPr>
            <w:rFonts w:ascii="Courier New" w:hAnsi="Courier New" w:cs="Courier New"/>
            <w:rtl/>
          </w:rPr>
          <w:delText>بحلب المملوك يواصل بدعائه وثنائه</w:delText>
        </w:r>
      </w:del>
      <w:ins w:id="51" w:author="Transkribus" w:date="2019-12-11T14:30:00Z">
        <w:r w:rsidRPr="00EE6742">
          <w:rPr>
            <w:rFonts w:ascii="Courier New" w:hAnsi="Courier New" w:cs="Courier New"/>
            <w:rtl/>
          </w:rPr>
          <w:t>حلب المملول بو اصليد عاته وتناقه</w:t>
        </w:r>
      </w:ins>
      <w:r w:rsidRPr="00EE6742">
        <w:rPr>
          <w:rFonts w:ascii="Courier New" w:hAnsi="Courier New" w:cs="Courier New"/>
          <w:rtl/>
        </w:rPr>
        <w:t xml:space="preserve"> وشكره وا</w:t>
      </w:r>
      <w:del w:id="52" w:author="Transkribus" w:date="2019-12-11T14:30:00Z">
        <w:r w:rsidRPr="009B6BCA">
          <w:rPr>
            <w:rFonts w:ascii="Courier New" w:hAnsi="Courier New" w:cs="Courier New"/>
            <w:rtl/>
          </w:rPr>
          <w:delText>نت</w:delText>
        </w:r>
      </w:del>
      <w:ins w:id="53" w:author="Transkribus" w:date="2019-12-11T14:30:00Z">
        <w:r w:rsidRPr="00EE6742">
          <w:rPr>
            <w:rFonts w:ascii="Courier New" w:hAnsi="Courier New" w:cs="Courier New"/>
            <w:rtl/>
          </w:rPr>
          <w:t>فث</w:t>
        </w:r>
      </w:ins>
      <w:r w:rsidRPr="00EE6742">
        <w:rPr>
          <w:rFonts w:ascii="Courier New" w:hAnsi="Courier New" w:cs="Courier New"/>
          <w:rtl/>
        </w:rPr>
        <w:t>ما</w:t>
      </w:r>
      <w:del w:id="54" w:author="Transkribus" w:date="2019-12-11T14:30:00Z">
        <w:r w:rsidRPr="009B6BCA">
          <w:rPr>
            <w:rFonts w:ascii="Courier New" w:hAnsi="Courier New" w:cs="Courier New"/>
            <w:rtl/>
          </w:rPr>
          <w:delText>ئ</w:delText>
        </w:r>
      </w:del>
      <w:ins w:id="55" w:author="Transkribus" w:date="2019-12-11T14:30:00Z">
        <w:r w:rsidRPr="00EE6742">
          <w:rPr>
            <w:rFonts w:ascii="Courier New" w:hAnsi="Courier New" w:cs="Courier New"/>
            <w:rtl/>
          </w:rPr>
          <w:t>ت</w:t>
        </w:r>
      </w:ins>
      <w:r w:rsidRPr="00EE6742">
        <w:rPr>
          <w:rFonts w:ascii="Courier New" w:hAnsi="Courier New" w:cs="Courier New"/>
          <w:rtl/>
        </w:rPr>
        <w:t xml:space="preserve">ه الى </w:t>
      </w:r>
      <w:del w:id="56" w:author="Transkribus" w:date="2019-12-11T14:30:00Z">
        <w:r w:rsidRPr="009B6BCA">
          <w:rPr>
            <w:rFonts w:ascii="Courier New" w:hAnsi="Courier New" w:cs="Courier New"/>
            <w:rtl/>
          </w:rPr>
          <w:delText>عبودية المجلس السامى المولوى</w:delText>
        </w:r>
      </w:del>
      <w:ins w:id="57" w:author="Transkribus" w:date="2019-12-11T14:30:00Z">
        <w:r w:rsidRPr="00EE6742">
          <w:rPr>
            <w:rFonts w:ascii="Courier New" w:hAnsi="Courier New" w:cs="Courier New"/>
            <w:rtl/>
          </w:rPr>
          <w:t>عبودبة الخلس السانى</w:t>
        </w:r>
      </w:ins>
    </w:p>
    <w:p w:rsidR="006C342B" w:rsidRPr="00EE6742" w:rsidRDefault="006C342B" w:rsidP="006C342B">
      <w:pPr>
        <w:pStyle w:val="NurText"/>
        <w:bidi/>
        <w:rPr>
          <w:rFonts w:ascii="Courier New" w:hAnsi="Courier New" w:cs="Courier New"/>
        </w:rPr>
      </w:pPr>
      <w:ins w:id="58" w:author="Transkribus" w:date="2019-12-11T14:30:00Z">
        <w:r w:rsidRPr="00EE6742">
          <w:rPr>
            <w:rFonts w:ascii="Courier New" w:hAnsi="Courier New" w:cs="Courier New"/>
            <w:rtl/>
          </w:rPr>
          <w:t>الولوى</w:t>
        </w:r>
      </w:ins>
      <w:r w:rsidRPr="00EE6742">
        <w:rPr>
          <w:rFonts w:ascii="Courier New" w:hAnsi="Courier New" w:cs="Courier New"/>
          <w:rtl/>
        </w:rPr>
        <w:t xml:space="preserve"> السيدى </w:t>
      </w:r>
      <w:del w:id="59" w:author="Transkribus" w:date="2019-12-11T14:30:00Z">
        <w:r w:rsidRPr="009B6BCA">
          <w:rPr>
            <w:rFonts w:ascii="Courier New" w:hAnsi="Courier New" w:cs="Courier New"/>
            <w:rtl/>
          </w:rPr>
          <w:delText>السندى الاجل الكبيرى</w:delText>
        </w:r>
      </w:del>
      <w:ins w:id="60" w:author="Transkribus" w:date="2019-12-11T14:30:00Z">
        <w:r w:rsidRPr="00EE6742">
          <w:rPr>
            <w:rFonts w:ascii="Courier New" w:hAnsi="Courier New" w:cs="Courier New"/>
            <w:rtl/>
          </w:rPr>
          <w:t>الستدى الاأحلى الكسرى</w:t>
        </w:r>
      </w:ins>
      <w:r w:rsidRPr="00EE6742">
        <w:rPr>
          <w:rFonts w:ascii="Courier New" w:hAnsi="Courier New" w:cs="Courier New"/>
          <w:rtl/>
        </w:rPr>
        <w:t xml:space="preserve"> العالمى ال</w:t>
      </w:r>
      <w:del w:id="61" w:author="Transkribus" w:date="2019-12-11T14:30:00Z">
        <w:r w:rsidRPr="009B6BCA">
          <w:rPr>
            <w:rFonts w:ascii="Courier New" w:hAnsi="Courier New" w:cs="Courier New"/>
            <w:rtl/>
          </w:rPr>
          <w:delText>ف</w:delText>
        </w:r>
      </w:del>
      <w:ins w:id="62" w:author="Transkribus" w:date="2019-12-11T14:30:00Z">
        <w:r w:rsidRPr="00EE6742">
          <w:rPr>
            <w:rFonts w:ascii="Courier New" w:hAnsi="Courier New" w:cs="Courier New"/>
            <w:rtl/>
          </w:rPr>
          <w:t>ق</w:t>
        </w:r>
      </w:ins>
      <w:r w:rsidRPr="00EE6742">
        <w:rPr>
          <w:rFonts w:ascii="Courier New" w:hAnsi="Courier New" w:cs="Courier New"/>
          <w:rtl/>
        </w:rPr>
        <w:t>اضلى موفق الدين س</w:t>
      </w:r>
      <w:ins w:id="63" w:author="Transkribus" w:date="2019-12-11T14:30:00Z">
        <w:r w:rsidRPr="00EE6742">
          <w:rPr>
            <w:rFonts w:ascii="Courier New" w:hAnsi="Courier New" w:cs="Courier New"/>
            <w:rtl/>
          </w:rPr>
          <w:t>س</w:t>
        </w:r>
      </w:ins>
      <w:r w:rsidRPr="00EE6742">
        <w:rPr>
          <w:rFonts w:ascii="Courier New" w:hAnsi="Courier New" w:cs="Courier New"/>
          <w:rtl/>
        </w:rPr>
        <w:t>يد العلماء</w:t>
      </w: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 فى </w:t>
      </w:r>
      <w:del w:id="64" w:author="Transkribus" w:date="2019-12-11T14:30:00Z">
        <w:r w:rsidRPr="009B6BCA">
          <w:rPr>
            <w:rFonts w:ascii="Courier New" w:hAnsi="Courier New" w:cs="Courier New"/>
            <w:rtl/>
          </w:rPr>
          <w:delText>الغابرين والحاضرين جامع</w:delText>
        </w:r>
      </w:del>
      <w:ins w:id="65" w:author="Transkribus" w:date="2019-12-11T14:30:00Z">
        <w:r w:rsidRPr="00EE6742">
          <w:rPr>
            <w:rFonts w:ascii="Courier New" w:hAnsi="Courier New" w:cs="Courier New"/>
            <w:rtl/>
          </w:rPr>
          <w:t>القاير بن والحاصر بن جامم</w:t>
        </w:r>
      </w:ins>
      <w:r w:rsidRPr="00EE6742">
        <w:rPr>
          <w:rFonts w:ascii="Courier New" w:hAnsi="Courier New" w:cs="Courier New"/>
          <w:rtl/>
        </w:rPr>
        <w:t xml:space="preserve"> العلوم ال</w:t>
      </w:r>
      <w:del w:id="66" w:author="Transkribus" w:date="2019-12-11T14:30:00Z">
        <w:r w:rsidRPr="009B6BCA">
          <w:rPr>
            <w:rFonts w:ascii="Courier New" w:hAnsi="Courier New" w:cs="Courier New"/>
            <w:rtl/>
          </w:rPr>
          <w:delText>م</w:delText>
        </w:r>
      </w:del>
      <w:r w:rsidRPr="00EE6742">
        <w:rPr>
          <w:rFonts w:ascii="Courier New" w:hAnsi="Courier New" w:cs="Courier New"/>
          <w:rtl/>
        </w:rPr>
        <w:t>تفر</w:t>
      </w:r>
      <w:del w:id="67" w:author="Transkribus" w:date="2019-12-11T14:30:00Z">
        <w:r w:rsidRPr="009B6BCA">
          <w:rPr>
            <w:rFonts w:ascii="Courier New" w:hAnsi="Courier New" w:cs="Courier New"/>
            <w:rtl/>
          </w:rPr>
          <w:delText>ق</w:delText>
        </w:r>
      </w:del>
      <w:ins w:id="68" w:author="Transkribus" w:date="2019-12-11T14:30:00Z">
        <w:r w:rsidRPr="00EE6742">
          <w:rPr>
            <w:rFonts w:ascii="Courier New" w:hAnsi="Courier New" w:cs="Courier New"/>
            <w:rtl/>
          </w:rPr>
          <w:t>ف</w:t>
        </w:r>
      </w:ins>
      <w:r w:rsidRPr="00EE6742">
        <w:rPr>
          <w:rFonts w:ascii="Courier New" w:hAnsi="Courier New" w:cs="Courier New"/>
          <w:rtl/>
        </w:rPr>
        <w:t xml:space="preserve">ة فى العالمين ولى </w:t>
      </w:r>
      <w:del w:id="69" w:author="Transkribus" w:date="2019-12-11T14:30:00Z">
        <w:r w:rsidRPr="009B6BCA">
          <w:rPr>
            <w:rFonts w:ascii="Courier New" w:hAnsi="Courier New" w:cs="Courier New"/>
            <w:rtl/>
          </w:rPr>
          <w:delText>امير المؤمنين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0" w:author="Transkribus" w:date="2019-12-11T14:30:00Z">
        <w:r w:rsidRPr="00EE6742">
          <w:rPr>
            <w:rFonts w:ascii="Courier New" w:hAnsi="Courier New" w:cs="Courier New"/>
            <w:rtl/>
          </w:rPr>
          <w:t>أمير المومنن أو صح الله بهسيل</w:t>
        </w:r>
      </w:ins>
    </w:p>
    <w:p w:rsidR="006C342B" w:rsidRPr="009B6BCA" w:rsidRDefault="006C342B" w:rsidP="006C342B">
      <w:pPr>
        <w:pStyle w:val="NurText"/>
        <w:bidi/>
        <w:rPr>
          <w:del w:id="71" w:author="Transkribus" w:date="2019-12-11T14:30:00Z"/>
          <w:rFonts w:ascii="Courier New" w:hAnsi="Courier New" w:cs="Courier New"/>
        </w:rPr>
      </w:pPr>
      <w:dir w:val="rtl">
        <w:dir w:val="rtl">
          <w:del w:id="72" w:author="Transkribus" w:date="2019-12-11T14:30:00Z">
            <w:r w:rsidRPr="009B6BCA">
              <w:rPr>
                <w:rFonts w:ascii="Courier New" w:hAnsi="Courier New" w:cs="Courier New"/>
                <w:rtl/>
              </w:rPr>
              <w:delText>اوضح الله به سبل الهداية وانار ببقائه طرق الدراية وحقق بحقائق الفاظه صحيح الولاية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73" w:author="Transkribus" w:date="2019-12-11T14:30:00Z"/>
          <w:rFonts w:ascii="Courier New" w:hAnsi="Courier New" w:cs="Courier New"/>
        </w:rPr>
      </w:pPr>
      <w:dir w:val="rtl">
        <w:dir w:val="rtl">
          <w:del w:id="74" w:author="Transkribus" w:date="2019-12-11T14:30:00Z">
            <w:r w:rsidRPr="009B6BCA">
              <w:rPr>
                <w:rFonts w:ascii="Courier New" w:hAnsi="Courier New" w:cs="Courier New"/>
                <w:rtl/>
              </w:rPr>
              <w:delText>ولا زالت سعادته دائمة</w:delText>
            </w:r>
          </w:del>
          <w:ins w:id="75" w:author="Transkribus" w:date="2019-12-11T14:30:00Z">
            <w:r w:rsidRPr="00EE6742">
              <w:rPr>
                <w:rFonts w:ascii="Courier New" w:hAnsi="Courier New" w:cs="Courier New"/>
                <w:rtl/>
              </w:rPr>
              <w:t>الهدابه وأثار ميقاه طرق الدر ايه وحفق حقافق القاطه مجيح الولابة ولاز الت سعادبة</w:t>
            </w:r>
          </w:ins>
          <w:r>
            <w:t>‬</w:t>
          </w:r>
          <w:r>
            <w:t>‬</w:t>
          </w:r>
        </w:dir>
      </w:dir>
    </w:p>
    <w:p w:rsidR="006C342B" w:rsidRPr="00EE6742" w:rsidRDefault="006C342B" w:rsidP="006C342B">
      <w:pPr>
        <w:pStyle w:val="NurText"/>
        <w:bidi/>
        <w:rPr>
          <w:ins w:id="76" w:author="Transkribus" w:date="2019-12-11T14:30:00Z"/>
          <w:rFonts w:ascii="Courier New" w:hAnsi="Courier New" w:cs="Courier New"/>
        </w:rPr>
      </w:pPr>
      <w:ins w:id="77" w:author="Transkribus" w:date="2019-12-11T14:30:00Z">
        <w:r w:rsidRPr="00EE6742">
          <w:rPr>
            <w:rFonts w:ascii="Courier New" w:hAnsi="Courier New" w:cs="Courier New"/>
            <w:rtl/>
          </w:rPr>
          <w:t xml:space="preserve"> داثمة</w:t>
        </w:r>
      </w:ins>
      <w:r w:rsidRPr="00EE6742">
        <w:rPr>
          <w:rFonts w:ascii="Courier New" w:hAnsi="Courier New" w:cs="Courier New"/>
          <w:rtl/>
        </w:rPr>
        <w:t xml:space="preserve"> البقاء </w:t>
      </w:r>
      <w:del w:id="78" w:author="Transkribus" w:date="2019-12-11T14:30:00Z">
        <w:r w:rsidRPr="009B6BCA">
          <w:rPr>
            <w:rFonts w:ascii="Courier New" w:hAnsi="Courier New" w:cs="Courier New"/>
            <w:rtl/>
          </w:rPr>
          <w:delText>وسيادته سامية الارتقاء وتصانيفه</w:delText>
        </w:r>
      </w:del>
      <w:ins w:id="79" w:author="Transkribus" w:date="2019-12-11T14:30:00Z">
        <w:r w:rsidRPr="00EE6742">
          <w:rPr>
            <w:rFonts w:ascii="Courier New" w:hAnsi="Courier New" w:cs="Courier New"/>
            <w:rtl/>
          </w:rPr>
          <w:t>وسيادبه صسامبة الارئقاء ونصاتيفة</w:t>
        </w:r>
      </w:ins>
      <w:r w:rsidRPr="00EE6742">
        <w:rPr>
          <w:rFonts w:ascii="Courier New" w:hAnsi="Courier New" w:cs="Courier New"/>
          <w:rtl/>
        </w:rPr>
        <w:t xml:space="preserve"> فى الافاق قدوة العلماء </w:t>
      </w:r>
      <w:del w:id="80" w:author="Transkribus" w:date="2019-12-11T14:30:00Z">
        <w:r w:rsidRPr="009B6BCA">
          <w:rPr>
            <w:rFonts w:ascii="Courier New" w:hAnsi="Courier New" w:cs="Courier New"/>
            <w:rtl/>
          </w:rPr>
          <w:delText xml:space="preserve">وعمدة سائر الادباء </w:delText>
        </w:r>
      </w:del>
      <w:ins w:id="81" w:author="Transkribus" w:date="2019-12-11T14:30:00Z">
        <w:r w:rsidRPr="00EE6742">
          <w:rPr>
            <w:rFonts w:ascii="Courier New" w:hAnsi="Courier New" w:cs="Courier New"/>
            <w:rtl/>
          </w:rPr>
          <w:t>ومحمدهساتر الادماء</w:t>
        </w:r>
      </w:ins>
    </w:p>
    <w:p w:rsidR="006C342B" w:rsidRPr="009B6BCA" w:rsidRDefault="006C342B" w:rsidP="006C342B">
      <w:pPr>
        <w:pStyle w:val="NurText"/>
        <w:bidi/>
        <w:rPr>
          <w:del w:id="82" w:author="Transkribus" w:date="2019-12-11T14:30:00Z"/>
          <w:rFonts w:ascii="Courier New" w:hAnsi="Courier New" w:cs="Courier New"/>
        </w:rPr>
      </w:pPr>
      <w:r w:rsidRPr="00EE6742">
        <w:rPr>
          <w:rFonts w:ascii="Courier New" w:hAnsi="Courier New" w:cs="Courier New"/>
          <w:rtl/>
        </w:rPr>
        <w:t>والحكماء</w:t>
      </w:r>
      <w:del w:id="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84" w:author="Transkribus" w:date="2019-12-11T14:30:00Z"/>
          <w:rFonts w:ascii="Courier New" w:hAnsi="Courier New" w:cs="Courier New"/>
        </w:rPr>
      </w:pPr>
      <w:dir w:val="rtl">
        <w:dir w:val="rtl">
          <w:del w:id="85" w:author="Transkribus" w:date="2019-12-11T14:30:00Z">
            <w:r w:rsidRPr="009B6BCA">
              <w:rPr>
                <w:rFonts w:ascii="Courier New" w:hAnsi="Courier New" w:cs="Courier New"/>
                <w:rtl/>
              </w:rPr>
              <w:delText>المملوك يجدد الخدمة</w:delText>
            </w:r>
          </w:del>
          <w:ins w:id="86" w:author="Transkribus" w:date="2019-12-11T14:30:00Z">
            <w:r w:rsidRPr="00EE6742">
              <w:rPr>
                <w:rFonts w:ascii="Courier New" w:hAnsi="Courier New" w:cs="Courier New"/>
                <w:rtl/>
              </w:rPr>
              <w:t xml:space="preserve"> المهلول مجدد الخدمه</w:t>
            </w:r>
          </w:ins>
          <w:r w:rsidRPr="00EE6742">
            <w:rPr>
              <w:rFonts w:ascii="Courier New" w:hAnsi="Courier New" w:cs="Courier New"/>
              <w:rtl/>
            </w:rPr>
            <w:t xml:space="preserve"> ويهدى من السلام </w:t>
          </w:r>
          <w:del w:id="87" w:author="Transkribus" w:date="2019-12-11T14:30:00Z">
            <w:r w:rsidRPr="009B6BCA">
              <w:rPr>
                <w:rFonts w:ascii="Courier New" w:hAnsi="Courier New" w:cs="Courier New"/>
                <w:rtl/>
              </w:rPr>
              <w:delText>ا</w:delText>
            </w:r>
          </w:del>
          <w:ins w:id="88" w:author="Transkribus" w:date="2019-12-11T14:30:00Z">
            <w:r w:rsidRPr="00EE6742">
              <w:rPr>
                <w:rFonts w:ascii="Courier New" w:hAnsi="Courier New" w:cs="Courier New"/>
                <w:rtl/>
              </w:rPr>
              <w:t>أ</w:t>
            </w:r>
          </w:ins>
          <w:r w:rsidRPr="00EE6742">
            <w:rPr>
              <w:rFonts w:ascii="Courier New" w:hAnsi="Courier New" w:cs="Courier New"/>
              <w:rtl/>
            </w:rPr>
            <w:t>ط</w:t>
          </w:r>
          <w:del w:id="89" w:author="Transkribus" w:date="2019-12-11T14:30:00Z">
            <w:r w:rsidRPr="009B6BCA">
              <w:rPr>
                <w:rFonts w:ascii="Courier New" w:hAnsi="Courier New" w:cs="Courier New"/>
                <w:rtl/>
              </w:rPr>
              <w:delText>ي</w:delText>
            </w:r>
          </w:del>
          <w:r w:rsidRPr="00EE6742">
            <w:rPr>
              <w:rFonts w:ascii="Courier New" w:hAnsi="Courier New" w:cs="Courier New"/>
              <w:rtl/>
            </w:rPr>
            <w:t>ب</w:t>
          </w:r>
          <w:ins w:id="90" w:author="Transkribus" w:date="2019-12-11T14:30:00Z">
            <w:r w:rsidRPr="00EE6742">
              <w:rPr>
                <w:rFonts w:ascii="Courier New" w:hAnsi="Courier New" w:cs="Courier New"/>
                <w:rtl/>
              </w:rPr>
              <w:t>ي</w:t>
            </w:r>
          </w:ins>
          <w:r w:rsidRPr="00EE6742">
            <w:rPr>
              <w:rFonts w:ascii="Courier New" w:hAnsi="Courier New" w:cs="Courier New"/>
              <w:rtl/>
            </w:rPr>
            <w:t xml:space="preserve">ه ومن الشكر </w:t>
          </w:r>
          <w:del w:id="91" w:author="Transkribus" w:date="2019-12-11T14:30:00Z">
            <w:r w:rsidRPr="009B6BCA">
              <w:rPr>
                <w:rFonts w:ascii="Courier New" w:hAnsi="Courier New" w:cs="Courier New"/>
                <w:rtl/>
              </w:rPr>
              <w:delText>والثناء اعذبه وينهى ما يكابده من اليم</w:delText>
            </w:r>
          </w:del>
          <w:ins w:id="92" w:author="Transkribus" w:date="2019-12-11T14:30:00Z">
            <w:r w:rsidRPr="00EE6742">
              <w:rPr>
                <w:rFonts w:ascii="Courier New" w:hAnsi="Courier New" w:cs="Courier New"/>
                <w:rtl/>
              </w:rPr>
              <w:t>والتناء أعذبة</w:t>
            </w:r>
          </w:ins>
          <w:r>
            <w:t>‬</w:t>
          </w:r>
          <w:r>
            <w:t>‬</w:t>
          </w:r>
        </w:dir>
      </w:dir>
    </w:p>
    <w:p w:rsidR="006C342B" w:rsidRPr="00EE6742" w:rsidRDefault="006C342B" w:rsidP="006C342B">
      <w:pPr>
        <w:pStyle w:val="NurText"/>
        <w:bidi/>
        <w:rPr>
          <w:ins w:id="93" w:author="Transkribus" w:date="2019-12-11T14:30:00Z"/>
          <w:rFonts w:ascii="Courier New" w:hAnsi="Courier New" w:cs="Courier New"/>
        </w:rPr>
      </w:pPr>
      <w:ins w:id="94" w:author="Transkribus" w:date="2019-12-11T14:30:00Z">
        <w:r w:rsidRPr="00EE6742">
          <w:rPr>
            <w:rFonts w:ascii="Courier New" w:hAnsi="Courier New" w:cs="Courier New"/>
            <w:rtl/>
          </w:rPr>
          <w:t>رينهى ماكايدهمن السيم</w:t>
        </w:r>
      </w:ins>
      <w:r w:rsidRPr="00EE6742">
        <w:rPr>
          <w:rFonts w:ascii="Courier New" w:hAnsi="Courier New" w:cs="Courier New"/>
          <w:rtl/>
        </w:rPr>
        <w:t xml:space="preserve"> التطلع الى مشاهدة </w:t>
      </w:r>
      <w:del w:id="95" w:author="Transkribus" w:date="2019-12-11T14:30:00Z">
        <w:r w:rsidRPr="009B6BCA">
          <w:rPr>
            <w:rFonts w:ascii="Courier New" w:hAnsi="Courier New" w:cs="Courier New"/>
            <w:rtl/>
          </w:rPr>
          <w:delText>انوار</w:delText>
        </w:r>
      </w:del>
      <w:ins w:id="96" w:author="Transkribus" w:date="2019-12-11T14:30:00Z">
        <w:r w:rsidRPr="00EE6742">
          <w:rPr>
            <w:rFonts w:ascii="Courier New" w:hAnsi="Courier New" w:cs="Courier New"/>
            <w:rtl/>
          </w:rPr>
          <w:t>أبو ار</w:t>
        </w:r>
      </w:ins>
      <w:r w:rsidRPr="00EE6742">
        <w:rPr>
          <w:rFonts w:ascii="Courier New" w:hAnsi="Courier New" w:cs="Courier New"/>
          <w:rtl/>
        </w:rPr>
        <w:t xml:space="preserve"> شمسه </w:t>
      </w:r>
      <w:del w:id="97" w:author="Transkribus" w:date="2019-12-11T14:30:00Z">
        <w:r w:rsidRPr="009B6BCA">
          <w:rPr>
            <w:rFonts w:ascii="Courier New" w:hAnsi="Courier New" w:cs="Courier New"/>
            <w:rtl/>
          </w:rPr>
          <w:delText>المنيرة وما يعانيه من الارتياح الى ملاحظة شريف حضرته الاثيرة وما تزايد</w:delText>
        </w:r>
      </w:del>
      <w:ins w:id="98" w:author="Transkribus" w:date="2019-12-11T14:30:00Z">
        <w:r w:rsidRPr="00EE6742">
          <w:rPr>
            <w:rFonts w:ascii="Courier New" w:hAnsi="Courier New" w:cs="Courier New"/>
            <w:rtl/>
          </w:rPr>
          <w:t>المنسيره ومالعانبه من الارئياج</w:t>
        </w:r>
      </w:ins>
    </w:p>
    <w:p w:rsidR="006C342B" w:rsidRPr="00EE6742" w:rsidRDefault="006C342B" w:rsidP="006C342B">
      <w:pPr>
        <w:pStyle w:val="NurText"/>
        <w:bidi/>
        <w:rPr>
          <w:rFonts w:ascii="Courier New" w:hAnsi="Courier New" w:cs="Courier New"/>
        </w:rPr>
      </w:pPr>
      <w:ins w:id="99" w:author="Transkribus" w:date="2019-12-11T14:30:00Z">
        <w:r w:rsidRPr="00EE6742">
          <w:rPr>
            <w:rFonts w:ascii="Courier New" w:hAnsi="Courier New" w:cs="Courier New"/>
            <w:rtl/>
          </w:rPr>
          <w:t>الى ملاحطة شر يف جصره الاشرة وماتزايد</w:t>
        </w:r>
      </w:ins>
      <w:r w:rsidRPr="00EE6742">
        <w:rPr>
          <w:rFonts w:ascii="Courier New" w:hAnsi="Courier New" w:cs="Courier New"/>
          <w:rtl/>
        </w:rPr>
        <w:t xml:space="preserve"> من القلق </w:t>
      </w:r>
      <w:del w:id="100" w:author="Transkribus" w:date="2019-12-11T14:30:00Z">
        <w:r w:rsidRPr="009B6BCA">
          <w:rPr>
            <w:rFonts w:ascii="Courier New" w:hAnsi="Courier New" w:cs="Courier New"/>
            <w:rtl/>
          </w:rPr>
          <w:delText>وتعاظم عند سماعه قرب</w:delText>
        </w:r>
      </w:del>
      <w:ins w:id="101" w:author="Transkribus" w:date="2019-12-11T14:30:00Z">
        <w:r w:rsidRPr="00EE6742">
          <w:rPr>
            <w:rFonts w:ascii="Courier New" w:hAnsi="Courier New" w:cs="Courier New"/>
            <w:rtl/>
          </w:rPr>
          <w:t>وفعاطم عنسد سماعة فرب</w:t>
        </w:r>
      </w:ins>
      <w:r w:rsidRPr="00EE6742">
        <w:rPr>
          <w:rFonts w:ascii="Courier New" w:hAnsi="Courier New" w:cs="Courier New"/>
          <w:rtl/>
        </w:rPr>
        <w:t xml:space="preserve"> المزار</w:t>
      </w:r>
    </w:p>
    <w:p w:rsidR="006C342B" w:rsidRPr="00EE6742" w:rsidRDefault="006C342B" w:rsidP="006C342B">
      <w:pPr>
        <w:pStyle w:val="NurText"/>
        <w:bidi/>
        <w:rPr>
          <w:rFonts w:ascii="Courier New" w:hAnsi="Courier New" w:cs="Courier New"/>
        </w:rPr>
      </w:pPr>
      <w:r w:rsidRPr="00EE6742">
        <w:rPr>
          <w:rFonts w:ascii="Courier New" w:hAnsi="Courier New" w:cs="Courier New"/>
          <w:rtl/>
        </w:rPr>
        <w:t>م</w:t>
      </w:r>
      <w:ins w:id="102" w:author="Transkribus" w:date="2019-12-11T14:30:00Z">
        <w:r w:rsidRPr="00EE6742">
          <w:rPr>
            <w:rFonts w:ascii="Courier New" w:hAnsi="Courier New" w:cs="Courier New"/>
            <w:rtl/>
          </w:rPr>
          <w:t>ب</w:t>
        </w:r>
      </w:ins>
      <w:r w:rsidRPr="00EE6742">
        <w:rPr>
          <w:rFonts w:ascii="Courier New" w:hAnsi="Courier New" w:cs="Courier New"/>
          <w:rtl/>
        </w:rPr>
        <w:t>ن الارق</w:t>
      </w:r>
      <w:del w:id="1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04" w:author="Transkribus" w:date="2019-12-11T14:30:00Z"/>
          <w:rFonts w:ascii="Courier New" w:hAnsi="Courier New" w:cs="Courier New"/>
        </w:rPr>
      </w:pPr>
      <w:dir w:val="rtl">
        <w:dir w:val="rtl">
          <w:del w:id="105" w:author="Transkribus" w:date="2019-12-11T14:30:00Z">
            <w:r w:rsidRPr="009B6BCA">
              <w:rPr>
                <w:rFonts w:ascii="Courier New" w:hAnsi="Courier New" w:cs="Courier New"/>
                <w:rtl/>
              </w:rPr>
              <w:delText>وابرح ما يكون</w:delText>
            </w:r>
          </w:del>
          <w:ins w:id="106" w:author="Transkribus" w:date="2019-12-11T14:30:00Z">
            <w:r w:rsidRPr="00EE6742">
              <w:rPr>
                <w:rFonts w:ascii="Courier New" w:hAnsi="Courier New" w:cs="Courier New"/>
                <w:rtl/>
              </w:rPr>
              <w:t>الوافر</w:t>
            </w:r>
          </w:ins>
          <w:r>
            <w:t>‬</w:t>
          </w:r>
          <w:r>
            <w:t>‬</w:t>
          </w:r>
        </w:dir>
      </w:dir>
    </w:p>
    <w:p w:rsidR="006C342B" w:rsidRPr="00EE6742" w:rsidRDefault="006C342B" w:rsidP="006C342B">
      <w:pPr>
        <w:pStyle w:val="NurText"/>
        <w:bidi/>
        <w:rPr>
          <w:rFonts w:ascii="Courier New" w:hAnsi="Courier New" w:cs="Courier New"/>
        </w:rPr>
      </w:pPr>
      <w:ins w:id="107" w:author="Transkribus" w:date="2019-12-11T14:30:00Z">
        <w:r w:rsidRPr="00EE6742">
          <w:rPr>
            <w:rFonts w:ascii="Courier New" w:hAnsi="Courier New" w:cs="Courier New"/>
            <w:rtl/>
          </w:rPr>
          <w:t>وابرج مابكون</w:t>
        </w:r>
      </w:ins>
      <w:r w:rsidRPr="00EE6742">
        <w:rPr>
          <w:rFonts w:ascii="Courier New" w:hAnsi="Courier New" w:cs="Courier New"/>
          <w:rtl/>
        </w:rPr>
        <w:t xml:space="preserve"> الشوق يوما</w:t>
      </w:r>
      <w:del w:id="10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دنت الديار من</w:delText>
            </w:r>
            <w:r>
              <w:delText>‬</w:delText>
            </w:r>
            <w:r>
              <w:delText>‬</w:delText>
            </w:r>
          </w:dir>
        </w:dir>
      </w:del>
      <w:ins w:id="109" w:author="Transkribus" w:date="2019-12-11T14:30:00Z">
        <w:del w:id="110" w:author="Transkribus" w:date="2019-12-11T14:30:00Z">
          <w:r w:rsidRPr="00EE6742">
            <w:rPr>
              <w:rFonts w:ascii="Courier New" w:hAnsi="Courier New" w:cs="Courier New"/>
              <w:rtl/>
            </w:rPr>
            <w:delText xml:space="preserve"> * ادادتت</w:delText>
          </w:r>
        </w:del>
      </w:ins>
      <w:r w:rsidRPr="00EE6742">
        <w:rPr>
          <w:rFonts w:ascii="Courier New" w:hAnsi="Courier New" w:cs="Courier New"/>
          <w:rtl/>
        </w:rPr>
        <w:t xml:space="preserve"> الديار </w:t>
      </w:r>
      <w:del w:id="111" w:author="Transkribus" w:date="2019-12-11T14:30:00Z">
        <w:r w:rsidRPr="009B6BCA">
          <w:rPr>
            <w:rFonts w:ascii="Courier New" w:hAnsi="Courier New" w:cs="Courier New"/>
            <w:rtl/>
          </w:rPr>
          <w:delText>الوافر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2" w:author="Transkribus" w:date="2019-12-11T14:30:00Z">
        <w:r w:rsidRPr="00EE6742">
          <w:rPr>
            <w:rFonts w:ascii="Courier New" w:hAnsi="Courier New" w:cs="Courier New"/>
            <w:rtl/>
          </w:rPr>
          <w:t>من الديار</w:t>
        </w:r>
      </w:ins>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ولولا </w:t>
          </w:r>
          <w:del w:id="113" w:author="Transkribus" w:date="2019-12-11T14:30:00Z">
            <w:r w:rsidRPr="009B6BCA">
              <w:rPr>
                <w:rFonts w:ascii="Courier New" w:hAnsi="Courier New" w:cs="Courier New"/>
                <w:rtl/>
              </w:rPr>
              <w:delText>قفول</w:delText>
            </w:r>
          </w:del>
          <w:ins w:id="114" w:author="Transkribus" w:date="2019-12-11T14:30:00Z">
            <w:r w:rsidRPr="00EE6742">
              <w:rPr>
                <w:rFonts w:ascii="Courier New" w:hAnsi="Courier New" w:cs="Courier New"/>
                <w:rtl/>
              </w:rPr>
              <w:t>أمل تفول</w:t>
            </w:r>
          </w:ins>
          <w:r w:rsidRPr="00EE6742">
            <w:rPr>
              <w:rFonts w:ascii="Courier New" w:hAnsi="Courier New" w:cs="Courier New"/>
              <w:rtl/>
            </w:rPr>
            <w:t xml:space="preserve"> الركاب العالى ووصول ال</w:t>
          </w:r>
          <w:del w:id="115" w:author="Transkribus" w:date="2019-12-11T14:30:00Z">
            <w:r w:rsidRPr="009B6BCA">
              <w:rPr>
                <w:rFonts w:ascii="Courier New" w:hAnsi="Courier New" w:cs="Courier New"/>
                <w:rtl/>
              </w:rPr>
              <w:delText>ج</w:delText>
            </w:r>
          </w:del>
          <w:ins w:id="116" w:author="Transkribus" w:date="2019-12-11T14:30:00Z">
            <w:r w:rsidRPr="00EE6742">
              <w:rPr>
                <w:rFonts w:ascii="Courier New" w:hAnsi="Courier New" w:cs="Courier New"/>
                <w:rtl/>
              </w:rPr>
              <w:t>ح</w:t>
            </w:r>
          </w:ins>
          <w:r w:rsidRPr="00EE6742">
            <w:rPr>
              <w:rFonts w:ascii="Courier New" w:hAnsi="Courier New" w:cs="Courier New"/>
              <w:rtl/>
            </w:rPr>
            <w:t xml:space="preserve">ناب الموفق </w:t>
          </w:r>
          <w:del w:id="117" w:author="Transkribus" w:date="2019-12-11T14:30:00Z">
            <w:r w:rsidRPr="009B6BCA">
              <w:rPr>
                <w:rFonts w:ascii="Courier New" w:hAnsi="Courier New" w:cs="Courier New"/>
                <w:rtl/>
              </w:rPr>
              <w:delText>الجلالى لسارع</w:delText>
            </w:r>
          </w:del>
          <w:ins w:id="118" w:author="Transkribus" w:date="2019-12-11T14:30:00Z">
            <w:r w:rsidRPr="00EE6742">
              <w:rPr>
                <w:rFonts w:ascii="Courier New" w:hAnsi="Courier New" w:cs="Courier New"/>
                <w:rtl/>
              </w:rPr>
              <w:t>الحلالى لسارم</w:t>
            </w:r>
          </w:ins>
          <w:r w:rsidRPr="00EE6742">
            <w:rPr>
              <w:rFonts w:ascii="Courier New" w:hAnsi="Courier New" w:cs="Courier New"/>
              <w:rtl/>
            </w:rPr>
            <w:t xml:space="preserve"> المملوك الى الوصول</w:t>
          </w:r>
          <w:del w:id="1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20" w:author="Transkribus" w:date="2019-12-11T14:30:00Z"/>
          <w:rFonts w:ascii="Courier New" w:hAnsi="Courier New" w:cs="Courier New"/>
        </w:rPr>
      </w:pPr>
      <w:dir w:val="rtl">
        <w:dir w:val="rtl">
          <w:r w:rsidRPr="00EE6742">
            <w:rPr>
              <w:rFonts w:ascii="Courier New" w:hAnsi="Courier New" w:cs="Courier New"/>
              <w:rtl/>
            </w:rPr>
            <w:t>ول</w:t>
          </w:r>
          <w:del w:id="121" w:author="Transkribus" w:date="2019-12-11T14:30:00Z">
            <w:r w:rsidRPr="009B6BCA">
              <w:rPr>
                <w:rFonts w:ascii="Courier New" w:hAnsi="Courier New" w:cs="Courier New"/>
                <w:rtl/>
              </w:rPr>
              <w:delText>ب</w:delText>
            </w:r>
          </w:del>
          <w:ins w:id="122" w:author="Transkribus" w:date="2019-12-11T14:30:00Z">
            <w:r w:rsidRPr="00EE6742">
              <w:rPr>
                <w:rFonts w:ascii="Courier New" w:hAnsi="Courier New" w:cs="Courier New"/>
                <w:rtl/>
              </w:rPr>
              <w:t>ي</w:t>
            </w:r>
          </w:ins>
          <w:r w:rsidRPr="00EE6742">
            <w:rPr>
              <w:rFonts w:ascii="Courier New" w:hAnsi="Courier New" w:cs="Courier New"/>
              <w:rtl/>
            </w:rPr>
            <w:t xml:space="preserve">ادر المبادرة </w:t>
          </w:r>
          <w:del w:id="123" w:author="Transkribus" w:date="2019-12-11T14:30:00Z">
            <w:r w:rsidRPr="009B6BCA">
              <w:rPr>
                <w:rFonts w:ascii="Courier New" w:hAnsi="Courier New" w:cs="Courier New"/>
                <w:rtl/>
              </w:rPr>
              <w:delText>بالمثول ولجاء</w:delText>
            </w:r>
          </w:del>
          <w:ins w:id="124" w:author="Transkribus" w:date="2019-12-11T14:30:00Z">
            <w:r w:rsidRPr="00EE6742">
              <w:rPr>
                <w:rFonts w:ascii="Courier New" w:hAnsi="Courier New" w:cs="Courier New"/>
                <w:rtl/>
              </w:rPr>
              <w:t>بالمنول ولخاء</w:t>
            </w:r>
          </w:ins>
          <w:r w:rsidRPr="00EE6742">
            <w:rPr>
              <w:rFonts w:ascii="Courier New" w:hAnsi="Courier New" w:cs="Courier New"/>
              <w:rtl/>
            </w:rPr>
            <w:t xml:space="preserve"> الى شريف خدمته و</w:t>
          </w:r>
          <w:del w:id="125" w:author="Transkribus" w:date="2019-12-11T14:30:00Z">
            <w:r w:rsidRPr="009B6BCA">
              <w:rPr>
                <w:rFonts w:ascii="Courier New" w:hAnsi="Courier New" w:cs="Courier New"/>
                <w:rtl/>
              </w:rPr>
              <w:delText>ف</w:delText>
            </w:r>
          </w:del>
          <w:ins w:id="126" w:author="Transkribus" w:date="2019-12-11T14:30:00Z">
            <w:r w:rsidRPr="00EE6742">
              <w:rPr>
                <w:rFonts w:ascii="Courier New" w:hAnsi="Courier New" w:cs="Courier New"/>
                <w:rtl/>
              </w:rPr>
              <w:t>ق</w:t>
            </w:r>
          </w:ins>
          <w:r w:rsidRPr="00EE6742">
            <w:rPr>
              <w:rFonts w:ascii="Courier New" w:hAnsi="Courier New" w:cs="Courier New"/>
              <w:rtl/>
            </w:rPr>
            <w:t>ا</w:t>
          </w:r>
          <w:del w:id="127" w:author="Transkribus" w:date="2019-12-11T14:30:00Z">
            <w:r w:rsidRPr="009B6BCA">
              <w:rPr>
                <w:rFonts w:ascii="Courier New" w:hAnsi="Courier New" w:cs="Courier New"/>
                <w:rtl/>
              </w:rPr>
              <w:delText>ز</w:delText>
            </w:r>
          </w:del>
          <w:ins w:id="128" w:author="Transkribus" w:date="2019-12-11T14:30:00Z">
            <w:r w:rsidRPr="00EE6742">
              <w:rPr>
                <w:rFonts w:ascii="Courier New" w:hAnsi="Courier New" w:cs="Courier New"/>
                <w:rtl/>
              </w:rPr>
              <w:t>ر</w:t>
            </w:r>
          </w:ins>
          <w:r w:rsidRPr="00EE6742">
            <w:rPr>
              <w:rFonts w:ascii="Courier New" w:hAnsi="Courier New" w:cs="Courier New"/>
              <w:rtl/>
            </w:rPr>
            <w:t xml:space="preserve"> بالنظر </w:t>
          </w:r>
          <w:del w:id="129" w:author="Transkribus" w:date="2019-12-11T14:30:00Z">
            <w:r w:rsidRPr="009B6BCA">
              <w:rPr>
                <w:rFonts w:ascii="Courier New" w:hAnsi="Courier New" w:cs="Courier New"/>
                <w:rtl/>
              </w:rPr>
              <w:delText xml:space="preserve">الى بهى طلعته فيا سعادة </w:delText>
            </w:r>
          </w:del>
          <w:ins w:id="130" w:author="Transkribus" w:date="2019-12-11T14:30:00Z">
            <w:r w:rsidRPr="00EE6742">
              <w:rPr>
                <w:rFonts w:ascii="Courier New" w:hAnsi="Courier New" w:cs="Courier New"/>
                <w:rtl/>
              </w:rPr>
              <w:t>النى يهسى طلعتة فياسعادة</w:t>
            </w:r>
          </w:ins>
          <w:r>
            <w:t>‬</w:t>
          </w:r>
          <w:r>
            <w:t>‬</w:t>
          </w:r>
        </w:dir>
      </w:dir>
    </w:p>
    <w:p w:rsidR="006C342B" w:rsidRPr="00EE6742" w:rsidRDefault="006C342B" w:rsidP="006C342B">
      <w:pPr>
        <w:pStyle w:val="NurText"/>
        <w:bidi/>
        <w:rPr>
          <w:ins w:id="131" w:author="Transkribus" w:date="2019-12-11T14:30:00Z"/>
          <w:rFonts w:ascii="Courier New" w:hAnsi="Courier New" w:cs="Courier New"/>
        </w:rPr>
      </w:pPr>
      <w:r w:rsidRPr="00EE6742">
        <w:rPr>
          <w:rFonts w:ascii="Courier New" w:hAnsi="Courier New" w:cs="Courier New"/>
          <w:rtl/>
        </w:rPr>
        <w:t xml:space="preserve">من </w:t>
      </w:r>
      <w:del w:id="132" w:author="Transkribus" w:date="2019-12-11T14:30:00Z">
        <w:r w:rsidRPr="009B6BCA">
          <w:rPr>
            <w:rFonts w:ascii="Courier New" w:hAnsi="Courier New" w:cs="Courier New"/>
            <w:rtl/>
          </w:rPr>
          <w:delText>فاز</w:delText>
        </w:r>
      </w:del>
      <w:ins w:id="133" w:author="Transkribus" w:date="2019-12-11T14:30:00Z">
        <w:r w:rsidRPr="00EE6742">
          <w:rPr>
            <w:rFonts w:ascii="Courier New" w:hAnsi="Courier New" w:cs="Courier New"/>
            <w:rtl/>
          </w:rPr>
          <w:t>قار</w:t>
        </w:r>
      </w:ins>
      <w:r w:rsidRPr="00EE6742">
        <w:rPr>
          <w:rFonts w:ascii="Courier New" w:hAnsi="Courier New" w:cs="Courier New"/>
          <w:rtl/>
        </w:rPr>
        <w:t xml:space="preserve"> بالنظر اليه </w:t>
      </w:r>
      <w:del w:id="134" w:author="Transkribus" w:date="2019-12-11T14:30:00Z">
        <w:r w:rsidRPr="009B6BCA">
          <w:rPr>
            <w:rFonts w:ascii="Courier New" w:hAnsi="Courier New" w:cs="Courier New"/>
            <w:rtl/>
          </w:rPr>
          <w:delText>ويا بشرى</w:delText>
        </w:r>
      </w:del>
      <w:ins w:id="135" w:author="Transkribus" w:date="2019-12-11T14:30:00Z">
        <w:r w:rsidRPr="00EE6742">
          <w:rPr>
            <w:rFonts w:ascii="Courier New" w:hAnsi="Courier New" w:cs="Courier New"/>
            <w:rtl/>
          </w:rPr>
          <w:t>وبابنة رى</w:t>
        </w:r>
      </w:ins>
      <w:r w:rsidRPr="00EE6742">
        <w:rPr>
          <w:rFonts w:ascii="Courier New" w:hAnsi="Courier New" w:cs="Courier New"/>
          <w:rtl/>
        </w:rPr>
        <w:t xml:space="preserve"> من </w:t>
      </w:r>
      <w:del w:id="136" w:author="Transkribus" w:date="2019-12-11T14:30:00Z">
        <w:r w:rsidRPr="009B6BCA">
          <w:rPr>
            <w:rFonts w:ascii="Courier New" w:hAnsi="Courier New" w:cs="Courier New"/>
            <w:rtl/>
          </w:rPr>
          <w:delText>مثل بين يديه ويا سرور</w:delText>
        </w:r>
      </w:del>
      <w:ins w:id="137" w:author="Transkribus" w:date="2019-12-11T14:30:00Z">
        <w:r w:rsidRPr="00EE6742">
          <w:rPr>
            <w:rFonts w:ascii="Courier New" w:hAnsi="Courier New" w:cs="Courier New"/>
            <w:rtl/>
          </w:rPr>
          <w:t>مقل دين بديه وياسرور</w:t>
        </w:r>
      </w:ins>
      <w:r w:rsidRPr="00EE6742">
        <w:rPr>
          <w:rFonts w:ascii="Courier New" w:hAnsi="Courier New" w:cs="Courier New"/>
          <w:rtl/>
        </w:rPr>
        <w:t xml:space="preserve"> من </w:t>
      </w:r>
      <w:del w:id="138" w:author="Transkribus" w:date="2019-12-11T14:30:00Z">
        <w:r w:rsidRPr="009B6BCA">
          <w:rPr>
            <w:rFonts w:ascii="Courier New" w:hAnsi="Courier New" w:cs="Courier New"/>
            <w:rtl/>
          </w:rPr>
          <w:delText>حظى بوجه اقباله</w:delText>
        </w:r>
      </w:del>
      <w:ins w:id="139" w:author="Transkribus" w:date="2019-12-11T14:30:00Z">
        <w:r w:rsidRPr="00EE6742">
          <w:rPr>
            <w:rFonts w:ascii="Courier New" w:hAnsi="Courier New" w:cs="Courier New"/>
            <w:rtl/>
          </w:rPr>
          <w:t>حفطى يوجه الياله</w:t>
        </w:r>
      </w:ins>
      <w:r w:rsidRPr="00EE6742">
        <w:rPr>
          <w:rFonts w:ascii="Courier New" w:hAnsi="Courier New" w:cs="Courier New"/>
          <w:rtl/>
        </w:rPr>
        <w:t xml:space="preserve"> عليه ومن ورد</w:t>
      </w:r>
      <w:del w:id="140" w:author="Transkribus" w:date="2019-12-11T14:30:00Z">
        <w:r w:rsidRPr="009B6BCA">
          <w:rPr>
            <w:rFonts w:ascii="Courier New" w:hAnsi="Courier New" w:cs="Courier New"/>
            <w:rtl/>
          </w:rPr>
          <w:delText xml:space="preserve"> بحار</w:delText>
        </w:r>
      </w:del>
    </w:p>
    <w:p w:rsidR="006C342B" w:rsidRPr="00EE6742" w:rsidRDefault="006C342B" w:rsidP="006C342B">
      <w:pPr>
        <w:pStyle w:val="NurText"/>
        <w:bidi/>
        <w:rPr>
          <w:ins w:id="141" w:author="Transkribus" w:date="2019-12-11T14:30:00Z"/>
          <w:rFonts w:ascii="Courier New" w:hAnsi="Courier New" w:cs="Courier New"/>
        </w:rPr>
      </w:pPr>
      <w:ins w:id="142" w:author="Transkribus" w:date="2019-12-11T14:30:00Z">
        <w:r w:rsidRPr="00EE6742">
          <w:rPr>
            <w:rFonts w:ascii="Courier New" w:hAnsi="Courier New" w:cs="Courier New"/>
            <w:rtl/>
          </w:rPr>
          <w:t>جار</w:t>
        </w:r>
      </w:ins>
      <w:r w:rsidRPr="00EE6742">
        <w:rPr>
          <w:rFonts w:ascii="Courier New" w:hAnsi="Courier New" w:cs="Courier New"/>
          <w:rtl/>
        </w:rPr>
        <w:t xml:space="preserve"> فضله من </w:t>
      </w:r>
      <w:del w:id="143" w:author="Transkribus" w:date="2019-12-11T14:30:00Z">
        <w:r w:rsidRPr="009B6BCA">
          <w:rPr>
            <w:rFonts w:ascii="Courier New" w:hAnsi="Courier New" w:cs="Courier New"/>
            <w:rtl/>
          </w:rPr>
          <w:delText>غيرها واستضاء بشمس</w:delText>
        </w:r>
      </w:del>
      <w:ins w:id="144" w:author="Transkribus" w:date="2019-12-11T14:30:00Z">
        <w:r w:rsidRPr="00EE6742">
          <w:rPr>
            <w:rFonts w:ascii="Courier New" w:hAnsi="Courier New" w:cs="Courier New"/>
            <w:rtl/>
          </w:rPr>
          <w:t>شميرها واستصاء ششيمس</w:t>
        </w:r>
      </w:ins>
      <w:r w:rsidRPr="00EE6742">
        <w:rPr>
          <w:rFonts w:ascii="Courier New" w:hAnsi="Courier New" w:cs="Courier New"/>
          <w:rtl/>
        </w:rPr>
        <w:t xml:space="preserve"> علمه </w:t>
      </w:r>
      <w:del w:id="145" w:author="Transkribus" w:date="2019-12-11T14:30:00Z">
        <w:r w:rsidRPr="009B6BCA">
          <w:rPr>
            <w:rFonts w:ascii="Courier New" w:hAnsi="Courier New" w:cs="Courier New"/>
            <w:rtl/>
          </w:rPr>
          <w:delText>ف</w:delText>
        </w:r>
      </w:del>
      <w:ins w:id="146" w:author="Transkribus" w:date="2019-12-11T14:30:00Z">
        <w:r w:rsidRPr="00EE6742">
          <w:rPr>
            <w:rFonts w:ascii="Courier New" w:hAnsi="Courier New" w:cs="Courier New"/>
            <w:rtl/>
          </w:rPr>
          <w:t>ق</w:t>
        </w:r>
      </w:ins>
      <w:r w:rsidRPr="00EE6742">
        <w:rPr>
          <w:rFonts w:ascii="Courier New" w:hAnsi="Courier New" w:cs="Courier New"/>
          <w:rtl/>
        </w:rPr>
        <w:t xml:space="preserve">سرى فى </w:t>
      </w:r>
      <w:del w:id="147" w:author="Transkribus" w:date="2019-12-11T14:30:00Z">
        <w:r w:rsidRPr="009B6BCA">
          <w:rPr>
            <w:rFonts w:ascii="Courier New" w:hAnsi="Courier New" w:cs="Courier New"/>
            <w:rtl/>
          </w:rPr>
          <w:delText>ضياء منيرها نسال</w:delText>
        </w:r>
      </w:del>
      <w:ins w:id="148" w:author="Transkribus" w:date="2019-12-11T14:30:00Z">
        <w:r w:rsidRPr="00EE6742">
          <w:rPr>
            <w:rFonts w:ascii="Courier New" w:hAnsi="Courier New" w:cs="Courier New"/>
            <w:rtl/>
          </w:rPr>
          <w:t>صياه مجيرها فسال</w:t>
        </w:r>
      </w:ins>
      <w:r w:rsidRPr="00EE6742">
        <w:rPr>
          <w:rFonts w:ascii="Courier New" w:hAnsi="Courier New" w:cs="Courier New"/>
          <w:rtl/>
        </w:rPr>
        <w:t xml:space="preserve"> الله تعالى </w:t>
      </w:r>
      <w:del w:id="149" w:author="Transkribus" w:date="2019-12-11T14:30:00Z">
        <w:r w:rsidRPr="009B6BCA">
          <w:rPr>
            <w:rFonts w:ascii="Courier New" w:hAnsi="Courier New" w:cs="Courier New"/>
            <w:rtl/>
          </w:rPr>
          <w:delText>تقريب الاجتماع وتحصيل الجمع</w:delText>
        </w:r>
      </w:del>
      <w:ins w:id="150" w:author="Transkribus" w:date="2019-12-11T14:30:00Z">
        <w:r w:rsidRPr="00EE6742">
          <w:rPr>
            <w:rFonts w:ascii="Courier New" w:hAnsi="Courier New" w:cs="Courier New"/>
            <w:rtl/>
          </w:rPr>
          <w:t>ففريب</w:t>
        </w:r>
      </w:ins>
    </w:p>
    <w:p w:rsidR="006C342B" w:rsidRPr="00EE6742" w:rsidRDefault="006C342B" w:rsidP="006C342B">
      <w:pPr>
        <w:pStyle w:val="NurText"/>
        <w:bidi/>
        <w:rPr>
          <w:rFonts w:ascii="Courier New" w:hAnsi="Courier New" w:cs="Courier New"/>
        </w:rPr>
      </w:pPr>
      <w:ins w:id="151" w:author="Transkribus" w:date="2019-12-11T14:30:00Z">
        <w:r w:rsidRPr="00EE6742">
          <w:rPr>
            <w:rFonts w:ascii="Courier New" w:hAnsi="Courier New" w:cs="Courier New"/>
            <w:rtl/>
          </w:rPr>
          <w:t>الاحثماج ومحصيل الحع</w:t>
        </w:r>
      </w:ins>
      <w:r w:rsidRPr="00EE6742">
        <w:rPr>
          <w:rFonts w:ascii="Courier New" w:hAnsi="Courier New" w:cs="Courier New"/>
          <w:rtl/>
        </w:rPr>
        <w:t xml:space="preserve"> بين مسر</w:t>
      </w:r>
      <w:del w:id="152" w:author="Transkribus" w:date="2019-12-11T14:30:00Z">
        <w:r w:rsidRPr="009B6BCA">
          <w:rPr>
            <w:rFonts w:ascii="Courier New" w:hAnsi="Courier New" w:cs="Courier New"/>
            <w:rtl/>
          </w:rPr>
          <w:delText>ت</w:delText>
        </w:r>
      </w:del>
      <w:r w:rsidRPr="00EE6742">
        <w:rPr>
          <w:rFonts w:ascii="Courier New" w:hAnsi="Courier New" w:cs="Courier New"/>
          <w:rtl/>
        </w:rPr>
        <w:t xml:space="preserve">ى الابصار </w:t>
      </w:r>
      <w:del w:id="153" w:author="Transkribus" w:date="2019-12-11T14:30:00Z">
        <w:r w:rsidRPr="009B6BCA">
          <w:rPr>
            <w:rFonts w:ascii="Courier New" w:hAnsi="Courier New" w:cs="Courier New"/>
            <w:rtl/>
          </w:rPr>
          <w:delText>والاسماع بمنه</w:delText>
        </w:r>
      </w:del>
      <w:ins w:id="154" w:author="Transkribus" w:date="2019-12-11T14:30:00Z">
        <w:r w:rsidRPr="00EE6742">
          <w:rPr>
            <w:rFonts w:ascii="Courier New" w:hAnsi="Courier New" w:cs="Courier New"/>
            <w:rtl/>
          </w:rPr>
          <w:t>والاسماج منه</w:t>
        </w:r>
      </w:ins>
      <w:r w:rsidRPr="00EE6742">
        <w:rPr>
          <w:rFonts w:ascii="Courier New" w:hAnsi="Courier New" w:cs="Courier New"/>
          <w:rtl/>
        </w:rPr>
        <w:t xml:space="preserve"> وكرمه ا</w:t>
      </w:r>
      <w:ins w:id="155" w:author="Transkribus" w:date="2019-12-11T14:30:00Z">
        <w:r w:rsidRPr="00EE6742">
          <w:rPr>
            <w:rFonts w:ascii="Courier New" w:hAnsi="Courier New" w:cs="Courier New"/>
            <w:rtl/>
          </w:rPr>
          <w:t>ب</w:t>
        </w:r>
      </w:ins>
      <w:r w:rsidRPr="00EE6742">
        <w:rPr>
          <w:rFonts w:ascii="Courier New" w:hAnsi="Courier New" w:cs="Courier New"/>
          <w:rtl/>
        </w:rPr>
        <w:t xml:space="preserve">ن شاء الله </w:t>
      </w:r>
      <w:del w:id="156" w:author="Transkribus" w:date="2019-12-11T14:30:00Z">
        <w:r w:rsidRPr="009B6BCA">
          <w:rPr>
            <w:rFonts w:ascii="Courier New" w:hAnsi="Courier New" w:cs="Courier New"/>
            <w:rtl/>
          </w:rPr>
          <w:delText>ت</w:delText>
        </w:r>
      </w:del>
      <w:ins w:id="157" w:author="Transkribus" w:date="2019-12-11T14:30:00Z">
        <w:r w:rsidRPr="00EE6742">
          <w:rPr>
            <w:rFonts w:ascii="Courier New" w:hAnsi="Courier New" w:cs="Courier New"/>
            <w:rtl/>
          </w:rPr>
          <w:t>ث</w:t>
        </w:r>
      </w:ins>
      <w:r w:rsidRPr="00EE6742">
        <w:rPr>
          <w:rFonts w:ascii="Courier New" w:hAnsi="Courier New" w:cs="Courier New"/>
          <w:rtl/>
        </w:rPr>
        <w:t>عالى</w:t>
      </w:r>
      <w:del w:id="15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159" w:author="Transkribus" w:date="2019-12-11T14:30:00Z"/>
          <w:rFonts w:ascii="Courier New" w:hAnsi="Courier New" w:cs="Courier New"/>
        </w:rPr>
      </w:pPr>
      <w:dir w:val="rtl">
        <w:dir w:val="rtl">
          <w:del w:id="160" w:author="Transkribus" w:date="2019-12-11T14:30:00Z">
            <w:r w:rsidRPr="009B6BCA">
              <w:rPr>
                <w:rFonts w:ascii="Courier New" w:hAnsi="Courier New" w:cs="Courier New"/>
                <w:rtl/>
              </w:rPr>
              <w:delText>ومن مراسلات الشيخ موفق الدين عبد اللطيف انه بعث الى ابى فى اول كتاب وهو يقول فيه عندى ولد الولد اعز من الولد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61" w:author="Transkribus" w:date="2019-12-11T14:30:00Z"/>
          <w:rFonts w:ascii="Courier New" w:hAnsi="Courier New" w:cs="Courier New"/>
        </w:rPr>
      </w:pPr>
      <w:dir w:val="rtl">
        <w:dir w:val="rtl">
          <w:del w:id="162" w:author="Transkribus" w:date="2019-12-11T14:30:00Z">
            <w:r w:rsidRPr="009B6BCA">
              <w:rPr>
                <w:rFonts w:ascii="Courier New" w:hAnsi="Courier New" w:cs="Courier New"/>
                <w:rtl/>
              </w:rPr>
              <w:delText xml:space="preserve">وهذا </w:delText>
            </w:r>
          </w:del>
          <w:ins w:id="163" w:author="Transkribus" w:date="2019-12-11T14:30:00Z">
            <w:r w:rsidRPr="00EE6742">
              <w:rPr>
                <w:rFonts w:ascii="Courier New" w:hAnsi="Courier New" w:cs="Courier New"/>
                <w:rtl/>
              </w:rPr>
              <w:t xml:space="preserve">ومن مراسلات أ الشيح </w:t>
            </w:r>
          </w:ins>
          <w:r w:rsidRPr="00EE6742">
            <w:rPr>
              <w:rFonts w:ascii="Courier New" w:hAnsi="Courier New" w:cs="Courier New"/>
              <w:rtl/>
            </w:rPr>
            <w:t xml:space="preserve">موفق الدين </w:t>
          </w:r>
          <w:del w:id="164" w:author="Transkribus" w:date="2019-12-11T14:30:00Z">
            <w:r w:rsidRPr="009B6BCA">
              <w:rPr>
                <w:rFonts w:ascii="Courier New" w:hAnsi="Courier New" w:cs="Courier New"/>
                <w:rtl/>
              </w:rPr>
              <w:delText>ولد ولدى</w:delText>
            </w:r>
          </w:del>
          <w:ins w:id="165" w:author="Transkribus" w:date="2019-12-11T14:30:00Z">
            <w:r w:rsidRPr="00EE6742">
              <w:rPr>
                <w:rFonts w:ascii="Courier New" w:hAnsi="Courier New" w:cs="Courier New"/>
                <w:rtl/>
              </w:rPr>
              <w:t>عبد اللطبف الهيعث الى أبى فى أول كتاب وهو</w:t>
            </w:r>
          </w:ins>
          <w:r>
            <w:t>‬</w:t>
          </w:r>
          <w:r>
            <w:t>‬</w:t>
          </w:r>
        </w:dir>
      </w:dir>
    </w:p>
    <w:p w:rsidR="006C342B" w:rsidRPr="00EE6742" w:rsidRDefault="006C342B" w:rsidP="006C342B">
      <w:pPr>
        <w:pStyle w:val="NurText"/>
        <w:bidi/>
        <w:rPr>
          <w:rFonts w:ascii="Courier New" w:hAnsi="Courier New" w:cs="Courier New"/>
        </w:rPr>
      </w:pPr>
      <w:ins w:id="166" w:author="Transkribus" w:date="2019-12-11T14:30:00Z">
        <w:r w:rsidRPr="00EE6742">
          <w:rPr>
            <w:rFonts w:ascii="Courier New" w:hAnsi="Courier New" w:cs="Courier New"/>
            <w:rtl/>
          </w:rPr>
          <w:t>ابقول فيه عنى ولد الولد أعز من الولد وهذا موفق الدين ولدولدى</w:t>
        </w:r>
      </w:ins>
      <w:r w:rsidRPr="00EE6742">
        <w:rPr>
          <w:rFonts w:ascii="Courier New" w:hAnsi="Courier New" w:cs="Courier New"/>
          <w:rtl/>
        </w:rPr>
        <w:t xml:space="preserve"> واعز الناس عندى </w:t>
      </w:r>
      <w:del w:id="167" w:author="Transkribus" w:date="2019-12-11T14:30:00Z">
        <w:r w:rsidRPr="009B6BCA">
          <w:rPr>
            <w:rFonts w:ascii="Courier New" w:hAnsi="Courier New" w:cs="Courier New"/>
            <w:rtl/>
          </w:rPr>
          <w:delText>وما زالت النجابة تتبين لى فيه من الصغر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8" w:author="Transkribus" w:date="2019-12-11T14:30:00Z">
        <w:r w:rsidRPr="00EE6742">
          <w:rPr>
            <w:rFonts w:ascii="Courier New" w:hAnsi="Courier New" w:cs="Courier New"/>
            <w:rtl/>
          </w:rPr>
          <w:t>وماز الت</w:t>
        </w:r>
      </w:ins>
    </w:p>
    <w:p w:rsidR="006C342B" w:rsidRPr="00EE6742" w:rsidRDefault="006C342B" w:rsidP="006C342B">
      <w:pPr>
        <w:pStyle w:val="NurText"/>
        <w:bidi/>
        <w:rPr>
          <w:ins w:id="169" w:author="Transkribus" w:date="2019-12-11T14:30:00Z"/>
          <w:rFonts w:ascii="Courier New" w:hAnsi="Courier New" w:cs="Courier New"/>
        </w:rPr>
      </w:pPr>
      <w:dir w:val="rtl">
        <w:dir w:val="rtl">
          <w:del w:id="170" w:author="Transkribus" w:date="2019-12-11T14:30:00Z">
            <w:r w:rsidRPr="009B6BCA">
              <w:rPr>
                <w:rFonts w:ascii="Courier New" w:hAnsi="Courier New" w:cs="Courier New"/>
                <w:rtl/>
              </w:rPr>
              <w:delText>ووصف واثنى كثيرا وقال</w:delText>
            </w:r>
          </w:del>
          <w:ins w:id="171" w:author="Transkribus" w:date="2019-12-11T14:30:00Z">
            <w:r w:rsidRPr="00EE6742">
              <w:rPr>
                <w:rFonts w:ascii="Courier New" w:hAnsi="Courier New" w:cs="Courier New"/>
                <w:rtl/>
              </w:rPr>
              <w:t>البجابة تبين لى فيه من الصفرووسف وأتى كتيرا وفال</w:t>
            </w:r>
          </w:ins>
          <w:r w:rsidRPr="00EE6742">
            <w:rPr>
              <w:rFonts w:ascii="Courier New" w:hAnsi="Courier New" w:cs="Courier New"/>
              <w:rtl/>
            </w:rPr>
            <w:t xml:space="preserve"> فيه ولو </w:t>
          </w:r>
          <w:del w:id="172" w:author="Transkribus" w:date="2019-12-11T14:30:00Z">
            <w:r w:rsidRPr="009B6BCA">
              <w:rPr>
                <w:rFonts w:ascii="Courier New" w:hAnsi="Courier New" w:cs="Courier New"/>
                <w:rtl/>
              </w:rPr>
              <w:delText>امكننى ان اتى اليه بالقصد ليشتغل</w:delText>
            </w:r>
          </w:del>
          <w:ins w:id="173" w:author="Transkribus" w:date="2019-12-11T14:30:00Z">
            <w:r w:rsidRPr="00EE6742">
              <w:rPr>
                <w:rFonts w:ascii="Courier New" w:hAnsi="Courier New" w:cs="Courier New"/>
                <w:rtl/>
              </w:rPr>
              <w:t>أمكنبى ابن أق البه القصد</w:t>
            </w:r>
          </w:ins>
          <w:r>
            <w:t>‬</w:t>
          </w:r>
          <w:r>
            <w:t>‬</w:t>
          </w:r>
        </w:dir>
      </w:dir>
    </w:p>
    <w:p w:rsidR="006C342B" w:rsidRPr="009B6BCA" w:rsidRDefault="006C342B" w:rsidP="006C342B">
      <w:pPr>
        <w:pStyle w:val="NurText"/>
        <w:bidi/>
        <w:rPr>
          <w:del w:id="174" w:author="Transkribus" w:date="2019-12-11T14:30:00Z"/>
          <w:rFonts w:ascii="Courier New" w:hAnsi="Courier New" w:cs="Courier New"/>
        </w:rPr>
      </w:pPr>
      <w:ins w:id="175" w:author="Transkribus" w:date="2019-12-11T14:30:00Z">
        <w:r w:rsidRPr="00EE6742">
          <w:rPr>
            <w:rFonts w:ascii="Courier New" w:hAnsi="Courier New" w:cs="Courier New"/>
            <w:rtl/>
          </w:rPr>
          <w:t>ابشستغل</w:t>
        </w:r>
      </w:ins>
      <w:r w:rsidRPr="00EE6742">
        <w:rPr>
          <w:rFonts w:ascii="Courier New" w:hAnsi="Courier New" w:cs="Courier New"/>
          <w:rtl/>
        </w:rPr>
        <w:t xml:space="preserve"> على </w:t>
      </w:r>
      <w:del w:id="176" w:author="Transkribus" w:date="2019-12-11T14:30:00Z">
        <w:r w:rsidRPr="009B6BCA">
          <w:rPr>
            <w:rFonts w:ascii="Courier New" w:hAnsi="Courier New" w:cs="Courier New"/>
            <w:rtl/>
          </w:rPr>
          <w:delText>لفعلت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77" w:author="Transkribus" w:date="2019-12-11T14:30:00Z"/>
          <w:rFonts w:ascii="Courier New" w:hAnsi="Courier New" w:cs="Courier New"/>
        </w:rPr>
      </w:pPr>
      <w:dir w:val="rtl">
        <w:dir w:val="rtl">
          <w:ins w:id="178" w:author="Transkribus" w:date="2019-12-11T14:30:00Z">
            <w:r w:rsidRPr="00EE6742">
              <w:rPr>
                <w:rFonts w:ascii="Courier New" w:hAnsi="Courier New" w:cs="Courier New"/>
                <w:rtl/>
              </w:rPr>
              <w:t xml:space="preserve">افصلت </w:t>
            </w:r>
          </w:ins>
          <w:r w:rsidRPr="00EE6742">
            <w:rPr>
              <w:rFonts w:ascii="Courier New" w:hAnsi="Courier New" w:cs="Courier New"/>
              <w:rtl/>
            </w:rPr>
            <w:t xml:space="preserve">وبالجملة </w:t>
          </w:r>
          <w:del w:id="179" w:author="Transkribus" w:date="2019-12-11T14:30:00Z">
            <w:r w:rsidRPr="009B6BCA">
              <w:rPr>
                <w:rFonts w:ascii="Courier New" w:hAnsi="Courier New" w:cs="Courier New"/>
                <w:rtl/>
              </w:rPr>
              <w:delText>فانه كان قد عزم ان ياتى</w:delText>
            </w:r>
          </w:del>
          <w:ins w:id="180" w:author="Transkribus" w:date="2019-12-11T14:30:00Z">
            <w:r w:rsidRPr="00EE6742">
              <w:rPr>
                <w:rFonts w:ascii="Courier New" w:hAnsi="Courier New" w:cs="Courier New"/>
                <w:rtl/>
              </w:rPr>
              <w:t>فاله كمان فسدعرم ابن بابى</w:t>
            </w:r>
          </w:ins>
          <w:r w:rsidRPr="00EE6742">
            <w:rPr>
              <w:rFonts w:ascii="Courier New" w:hAnsi="Courier New" w:cs="Courier New"/>
              <w:rtl/>
            </w:rPr>
            <w:t xml:space="preserve"> الى </w:t>
          </w:r>
          <w:del w:id="181" w:author="Transkribus" w:date="2019-12-11T14:30:00Z">
            <w:r w:rsidRPr="009B6BCA">
              <w:rPr>
                <w:rFonts w:ascii="Courier New" w:hAnsi="Courier New" w:cs="Courier New"/>
                <w:rtl/>
              </w:rPr>
              <w:delText>دمشق ويقيم</w:delText>
            </w:r>
          </w:del>
          <w:ins w:id="182" w:author="Transkribus" w:date="2019-12-11T14:30:00Z">
            <w:r w:rsidRPr="00EE6742">
              <w:rPr>
                <w:rFonts w:ascii="Courier New" w:hAnsi="Courier New" w:cs="Courier New"/>
                <w:rtl/>
              </w:rPr>
              <w:t>ديسق ويقم</w:t>
            </w:r>
          </w:ins>
          <w:r w:rsidRPr="00EE6742">
            <w:rPr>
              <w:rFonts w:ascii="Courier New" w:hAnsi="Courier New" w:cs="Courier New"/>
              <w:rtl/>
            </w:rPr>
            <w:t xml:space="preserve"> بها ثم </w:t>
          </w:r>
          <w:del w:id="183" w:author="Transkribus" w:date="2019-12-11T14:30:00Z">
            <w:r w:rsidRPr="009B6BCA">
              <w:rPr>
                <w:rFonts w:ascii="Courier New" w:hAnsi="Courier New" w:cs="Courier New"/>
                <w:rtl/>
              </w:rPr>
              <w:delText xml:space="preserve">خطر له </w:delText>
            </w:r>
          </w:del>
          <w:ins w:id="184" w:author="Transkribus" w:date="2019-12-11T14:30:00Z">
            <w:r w:rsidRPr="00EE6742">
              <w:rPr>
                <w:rFonts w:ascii="Courier New" w:hAnsi="Courier New" w:cs="Courier New"/>
                <w:rtl/>
              </w:rPr>
              <w:t>جخطرلة</w:t>
            </w:r>
          </w:ins>
          <w:r>
            <w:t>‬</w:t>
          </w:r>
          <w:r>
            <w:t>‬</w:t>
          </w:r>
        </w:dir>
      </w:dir>
    </w:p>
    <w:p w:rsidR="006C342B" w:rsidRPr="009B6BCA" w:rsidRDefault="006C342B" w:rsidP="006C342B">
      <w:pPr>
        <w:pStyle w:val="NurText"/>
        <w:bidi/>
        <w:rPr>
          <w:del w:id="185" w:author="Transkribus" w:date="2019-12-11T14:30:00Z"/>
          <w:rFonts w:ascii="Courier New" w:hAnsi="Courier New" w:cs="Courier New"/>
        </w:rPr>
      </w:pPr>
      <w:r w:rsidRPr="00EE6742">
        <w:rPr>
          <w:rFonts w:ascii="Courier New" w:hAnsi="Courier New" w:cs="Courier New"/>
          <w:rtl/>
        </w:rPr>
        <w:t xml:space="preserve">انه </w:t>
      </w:r>
      <w:del w:id="186" w:author="Transkribus" w:date="2019-12-11T14:30:00Z">
        <w:r w:rsidRPr="009B6BCA">
          <w:rPr>
            <w:rFonts w:ascii="Courier New" w:hAnsi="Courier New" w:cs="Courier New"/>
            <w:rtl/>
          </w:rPr>
          <w:delText>قبل</w:delText>
        </w:r>
      </w:del>
      <w:ins w:id="187" w:author="Transkribus" w:date="2019-12-11T14:30:00Z">
        <w:r w:rsidRPr="00EE6742">
          <w:rPr>
            <w:rFonts w:ascii="Courier New" w:hAnsi="Courier New" w:cs="Courier New"/>
            <w:rtl/>
          </w:rPr>
          <w:t>فيل</w:t>
        </w:r>
      </w:ins>
      <w:r w:rsidRPr="00EE6742">
        <w:rPr>
          <w:rFonts w:ascii="Courier New" w:hAnsi="Courier New" w:cs="Courier New"/>
          <w:rtl/>
        </w:rPr>
        <w:t xml:space="preserve"> ذلك </w:t>
      </w:r>
      <w:ins w:id="188" w:author="Transkribus" w:date="2019-12-11T14:30:00Z">
        <w:r w:rsidRPr="00EE6742">
          <w:rPr>
            <w:rFonts w:ascii="Courier New" w:hAnsi="Courier New" w:cs="Courier New"/>
            <w:rtl/>
          </w:rPr>
          <w:t>مج</w:t>
        </w:r>
      </w:ins>
      <w:r w:rsidRPr="00EE6742">
        <w:rPr>
          <w:rFonts w:ascii="Courier New" w:hAnsi="Courier New" w:cs="Courier New"/>
          <w:rtl/>
        </w:rPr>
        <w:t>يح</w:t>
      </w:r>
      <w:del w:id="189" w:author="Transkribus" w:date="2019-12-11T14:30:00Z">
        <w:r w:rsidRPr="009B6BCA">
          <w:rPr>
            <w:rFonts w:ascii="Courier New" w:hAnsi="Courier New" w:cs="Courier New"/>
            <w:rtl/>
          </w:rPr>
          <w:delText>ج</w:delText>
        </w:r>
      </w:del>
      <w:r w:rsidRPr="00EE6742">
        <w:rPr>
          <w:rFonts w:ascii="Courier New" w:hAnsi="Courier New" w:cs="Courier New"/>
          <w:rtl/>
        </w:rPr>
        <w:t xml:space="preserve"> ويجعل طري</w:t>
      </w:r>
      <w:del w:id="190" w:author="Transkribus" w:date="2019-12-11T14:30:00Z">
        <w:r w:rsidRPr="009B6BCA">
          <w:rPr>
            <w:rFonts w:ascii="Courier New" w:hAnsi="Courier New" w:cs="Courier New"/>
            <w:rtl/>
          </w:rPr>
          <w:delText>قه</w:delText>
        </w:r>
      </w:del>
      <w:ins w:id="191" w:author="Transkribus" w:date="2019-12-11T14:30:00Z">
        <w:r w:rsidRPr="00EE6742">
          <w:rPr>
            <w:rFonts w:ascii="Courier New" w:hAnsi="Courier New" w:cs="Courier New"/>
            <w:rtl/>
          </w:rPr>
          <w:t>عة</w:t>
        </w:r>
      </w:ins>
      <w:r w:rsidRPr="00EE6742">
        <w:rPr>
          <w:rFonts w:ascii="Courier New" w:hAnsi="Courier New" w:cs="Courier New"/>
          <w:rtl/>
        </w:rPr>
        <w:t xml:space="preserve"> على </w:t>
      </w:r>
      <w:del w:id="192" w:author="Transkribus" w:date="2019-12-11T14:30:00Z">
        <w:r w:rsidRPr="009B6BCA">
          <w:rPr>
            <w:rFonts w:ascii="Courier New" w:hAnsi="Courier New" w:cs="Courier New"/>
            <w:rtl/>
          </w:rPr>
          <w:delText>بغداد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ins w:id="193" w:author="Transkribus" w:date="2019-12-11T14:30:00Z">
            <w:r w:rsidRPr="00EE6742">
              <w:rPr>
                <w:rFonts w:ascii="Courier New" w:hAnsi="Courier New" w:cs="Courier New"/>
                <w:rtl/>
              </w:rPr>
              <w:t xml:space="preserve">بعداد </w:t>
            </w:r>
          </w:ins>
          <w:r w:rsidRPr="00EE6742">
            <w:rPr>
              <w:rFonts w:ascii="Courier New" w:hAnsi="Courier New" w:cs="Courier New"/>
              <w:rtl/>
            </w:rPr>
            <w:t xml:space="preserve">وان </w:t>
          </w:r>
          <w:del w:id="194" w:author="Transkribus" w:date="2019-12-11T14:30:00Z">
            <w:r w:rsidRPr="009B6BCA">
              <w:rPr>
                <w:rFonts w:ascii="Courier New" w:hAnsi="Courier New" w:cs="Courier New"/>
                <w:rtl/>
              </w:rPr>
              <w:delText>يقدم بها للخليفة</w:delText>
            </w:r>
          </w:del>
          <w:ins w:id="195" w:author="Transkribus" w:date="2019-12-11T14:30:00Z">
            <w:r w:rsidRPr="00EE6742">
              <w:rPr>
                <w:rFonts w:ascii="Courier New" w:hAnsi="Courier New" w:cs="Courier New"/>
                <w:rtl/>
              </w:rPr>
              <w:t>عدم به الليفة</w:t>
            </w:r>
          </w:ins>
          <w:r w:rsidRPr="00EE6742">
            <w:rPr>
              <w:rFonts w:ascii="Courier New" w:hAnsi="Courier New" w:cs="Courier New"/>
              <w:rtl/>
            </w:rPr>
            <w:t xml:space="preserve"> المستنصر </w:t>
          </w:r>
          <w:del w:id="196" w:author="Transkribus" w:date="2019-12-11T14:30:00Z">
            <w:r w:rsidRPr="009B6BCA">
              <w:rPr>
                <w:rFonts w:ascii="Courier New" w:hAnsi="Courier New" w:cs="Courier New"/>
                <w:rtl/>
              </w:rPr>
              <w:delText>بالله اشياء من تصانيفه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 w:author="Transkribus" w:date="2019-12-11T14:30:00Z">
            <w:r w:rsidRPr="00EE6742">
              <w:rPr>
                <w:rFonts w:ascii="Courier New" w:hAnsi="Courier New" w:cs="Courier New"/>
                <w:rtl/>
              </w:rPr>
              <w:t>الله أشياء</w:t>
            </w:r>
          </w:ins>
          <w:r>
            <w:t>‬</w:t>
          </w:r>
          <w:r>
            <w:t>‬</w:t>
          </w:r>
        </w:dir>
      </w:dir>
    </w:p>
    <w:p w:rsidR="006C342B" w:rsidRPr="00EE6742" w:rsidRDefault="006C342B" w:rsidP="006C342B">
      <w:pPr>
        <w:pStyle w:val="NurText"/>
        <w:bidi/>
        <w:rPr>
          <w:ins w:id="198" w:author="Transkribus" w:date="2019-12-11T14:30:00Z"/>
          <w:rFonts w:ascii="Courier New" w:hAnsi="Courier New" w:cs="Courier New"/>
        </w:rPr>
      </w:pPr>
      <w:dir w:val="rtl">
        <w:dir w:val="rtl">
          <w:del w:id="199" w:author="Transkribus" w:date="2019-12-11T14:30:00Z">
            <w:r w:rsidRPr="009B6BCA">
              <w:rPr>
                <w:rFonts w:ascii="Courier New" w:hAnsi="Courier New" w:cs="Courier New"/>
                <w:rtl/>
              </w:rPr>
              <w:delText>ولما وصل بغداد مرض</w:delText>
            </w:r>
          </w:del>
          <w:ins w:id="200" w:author="Transkribus" w:date="2019-12-11T14:30:00Z">
            <w:r w:rsidRPr="00EE6742">
              <w:rPr>
                <w:rFonts w:ascii="Courier New" w:hAnsi="Courier New" w:cs="Courier New"/>
                <w:rtl/>
              </w:rPr>
              <w:t>من قصانيفة ولاوسل بعدادمرس</w:t>
            </w:r>
          </w:ins>
          <w:r w:rsidRPr="00EE6742">
            <w:rPr>
              <w:rFonts w:ascii="Courier New" w:hAnsi="Courier New" w:cs="Courier New"/>
              <w:rtl/>
            </w:rPr>
            <w:t xml:space="preserve"> فى </w:t>
          </w:r>
          <w:del w:id="201" w:author="Transkribus" w:date="2019-12-11T14:30:00Z">
            <w:r w:rsidRPr="009B6BCA">
              <w:rPr>
                <w:rFonts w:ascii="Courier New" w:hAnsi="Courier New" w:cs="Courier New"/>
                <w:rtl/>
              </w:rPr>
              <w:delText>اثناء</w:delText>
            </w:r>
          </w:del>
          <w:ins w:id="202" w:author="Transkribus" w:date="2019-12-11T14:30:00Z">
            <w:r w:rsidRPr="00EE6742">
              <w:rPr>
                <w:rFonts w:ascii="Courier New" w:hAnsi="Courier New" w:cs="Courier New"/>
                <w:rtl/>
              </w:rPr>
              <w:t>أتناه</w:t>
            </w:r>
          </w:ins>
          <w:r w:rsidRPr="00EE6742">
            <w:rPr>
              <w:rFonts w:ascii="Courier New" w:hAnsi="Courier New" w:cs="Courier New"/>
              <w:rtl/>
            </w:rPr>
            <w:t xml:space="preserve"> ذلك </w:t>
          </w:r>
          <w:del w:id="203" w:author="Transkribus" w:date="2019-12-11T14:30:00Z">
            <w:r w:rsidRPr="009B6BCA">
              <w:rPr>
                <w:rFonts w:ascii="Courier New" w:hAnsi="Courier New" w:cs="Courier New"/>
                <w:rtl/>
              </w:rPr>
              <w:delText>وتوفى رحمه</w:delText>
            </w:r>
          </w:del>
          <w:ins w:id="204" w:author="Transkribus" w:date="2019-12-11T14:30:00Z">
            <w:r w:rsidRPr="00EE6742">
              <w:rPr>
                <w:rFonts w:ascii="Courier New" w:hAnsi="Courier New" w:cs="Courier New"/>
                <w:rtl/>
              </w:rPr>
              <w:t>ويو فى رجمه</w:t>
            </w:r>
          </w:ins>
          <w:r w:rsidRPr="00EE6742">
            <w:rPr>
              <w:rFonts w:ascii="Courier New" w:hAnsi="Courier New" w:cs="Courier New"/>
              <w:rtl/>
            </w:rPr>
            <w:t xml:space="preserve"> الله </w:t>
          </w:r>
          <w:del w:id="205" w:author="Transkribus" w:date="2019-12-11T14:30:00Z">
            <w:r w:rsidRPr="009B6BCA">
              <w:rPr>
                <w:rFonts w:ascii="Courier New" w:hAnsi="Courier New" w:cs="Courier New"/>
                <w:rtl/>
              </w:rPr>
              <w:delText>يوم الاحد</w:delText>
            </w:r>
          </w:del>
          <w:ins w:id="206" w:author="Transkribus" w:date="2019-12-11T14:30:00Z">
            <w:r w:rsidRPr="00EE6742">
              <w:rPr>
                <w:rFonts w:ascii="Courier New" w:hAnsi="Courier New" w:cs="Courier New"/>
                <w:rtl/>
              </w:rPr>
              <w:t>أوم الأحمد</w:t>
            </w:r>
          </w:ins>
          <w:r w:rsidRPr="00EE6742">
            <w:rPr>
              <w:rFonts w:ascii="Courier New" w:hAnsi="Courier New" w:cs="Courier New"/>
              <w:rtl/>
            </w:rPr>
            <w:t xml:space="preserve"> ثانى </w:t>
          </w:r>
          <w:del w:id="207" w:author="Transkribus" w:date="2019-12-11T14:30:00Z">
            <w:r w:rsidRPr="009B6BCA">
              <w:rPr>
                <w:rFonts w:ascii="Courier New" w:hAnsi="Courier New" w:cs="Courier New"/>
                <w:rtl/>
              </w:rPr>
              <w:delText>عشر المحرم</w:delText>
            </w:r>
          </w:del>
          <w:ins w:id="208" w:author="Transkribus" w:date="2019-12-11T14:30:00Z">
            <w:r w:rsidRPr="00EE6742">
              <w:rPr>
                <w:rFonts w:ascii="Courier New" w:hAnsi="Courier New" w:cs="Courier New"/>
                <w:rtl/>
              </w:rPr>
              <w:t>عير</w:t>
            </w:r>
          </w:ins>
          <w:r>
            <w:t>‬</w:t>
          </w:r>
          <w:r>
            <w:t>‬</w:t>
          </w:r>
        </w:dir>
      </w:dir>
    </w:p>
    <w:p w:rsidR="006C342B" w:rsidRPr="00EE6742" w:rsidRDefault="006C342B" w:rsidP="006C342B">
      <w:pPr>
        <w:pStyle w:val="NurText"/>
        <w:bidi/>
        <w:rPr>
          <w:ins w:id="209" w:author="Transkribus" w:date="2019-12-11T14:30:00Z"/>
          <w:rFonts w:ascii="Courier New" w:hAnsi="Courier New" w:cs="Courier New"/>
        </w:rPr>
      </w:pPr>
      <w:ins w:id="210" w:author="Transkribus" w:date="2019-12-11T14:30:00Z">
        <w:r w:rsidRPr="00EE6742">
          <w:rPr>
            <w:rFonts w:ascii="Courier New" w:hAnsi="Courier New" w:cs="Courier New"/>
            <w:rtl/>
          </w:rPr>
          <w:t>المجرم</w:t>
        </w:r>
      </w:ins>
      <w:r w:rsidRPr="00EE6742">
        <w:rPr>
          <w:rFonts w:ascii="Courier New" w:hAnsi="Courier New" w:cs="Courier New"/>
          <w:rtl/>
        </w:rPr>
        <w:t xml:space="preserve"> سنة </w:t>
      </w:r>
      <w:del w:id="211" w:author="Transkribus" w:date="2019-12-11T14:30:00Z">
        <w:r w:rsidRPr="009B6BCA">
          <w:rPr>
            <w:rFonts w:ascii="Courier New" w:hAnsi="Courier New" w:cs="Courier New"/>
            <w:rtl/>
          </w:rPr>
          <w:delText>تسع وعشرين وستمائة ودفن بالوردية</w:delText>
        </w:r>
      </w:del>
      <w:ins w:id="212" w:author="Transkribus" w:date="2019-12-11T14:30:00Z">
        <w:r w:rsidRPr="00EE6742">
          <w:rPr>
            <w:rFonts w:ascii="Courier New" w:hAnsi="Courier New" w:cs="Courier New"/>
            <w:rtl/>
          </w:rPr>
          <w:t>ثسع وعسر بن وسثاثة ودقن بالوزدية</w:t>
        </w:r>
      </w:ins>
      <w:r w:rsidRPr="00EE6742">
        <w:rPr>
          <w:rFonts w:ascii="Courier New" w:hAnsi="Courier New" w:cs="Courier New"/>
          <w:rtl/>
        </w:rPr>
        <w:t xml:space="preserve"> عند </w:t>
      </w:r>
      <w:del w:id="213" w:author="Transkribus" w:date="2019-12-11T14:30:00Z">
        <w:r w:rsidRPr="009B6BCA">
          <w:rPr>
            <w:rFonts w:ascii="Courier New" w:hAnsi="Courier New" w:cs="Courier New"/>
            <w:rtl/>
          </w:rPr>
          <w:delText>ابيه وذلك</w:delText>
        </w:r>
      </w:del>
      <w:ins w:id="214" w:author="Transkribus" w:date="2019-12-11T14:30:00Z">
        <w:r w:rsidRPr="00EE6742">
          <w:rPr>
            <w:rFonts w:ascii="Courier New" w:hAnsi="Courier New" w:cs="Courier New"/>
            <w:rtl/>
          </w:rPr>
          <w:t>أسهوذلك</w:t>
        </w:r>
      </w:ins>
      <w:r w:rsidRPr="00EE6742">
        <w:rPr>
          <w:rFonts w:ascii="Courier New" w:hAnsi="Courier New" w:cs="Courier New"/>
          <w:rtl/>
        </w:rPr>
        <w:t xml:space="preserve"> بعد ا</w:t>
      </w:r>
      <w:ins w:id="215" w:author="Transkribus" w:date="2019-12-11T14:30:00Z">
        <w:r w:rsidRPr="00EE6742">
          <w:rPr>
            <w:rFonts w:ascii="Courier New" w:hAnsi="Courier New" w:cs="Courier New"/>
            <w:rtl/>
          </w:rPr>
          <w:t>ب</w:t>
        </w:r>
      </w:ins>
      <w:r w:rsidRPr="00EE6742">
        <w:rPr>
          <w:rFonts w:ascii="Courier New" w:hAnsi="Courier New" w:cs="Courier New"/>
          <w:rtl/>
        </w:rPr>
        <w:t xml:space="preserve">ن خرج من </w:t>
      </w:r>
      <w:del w:id="216" w:author="Transkribus" w:date="2019-12-11T14:30:00Z">
        <w:r w:rsidRPr="009B6BCA">
          <w:rPr>
            <w:rFonts w:ascii="Courier New" w:hAnsi="Courier New" w:cs="Courier New"/>
            <w:rtl/>
          </w:rPr>
          <w:delText>بغداد وبقى غائبا عنها خمسا واربعين</w:delText>
        </w:r>
      </w:del>
      <w:ins w:id="217" w:author="Transkribus" w:date="2019-12-11T14:30:00Z">
        <w:r w:rsidRPr="00EE6742">
          <w:rPr>
            <w:rFonts w:ascii="Courier New" w:hAnsi="Courier New" w:cs="Courier New"/>
            <w:rtl/>
          </w:rPr>
          <w:t>بعد ادودق</w:t>
        </w:r>
      </w:ins>
    </w:p>
    <w:p w:rsidR="006C342B" w:rsidRPr="009B6BCA" w:rsidRDefault="006C342B" w:rsidP="006C342B">
      <w:pPr>
        <w:pStyle w:val="NurText"/>
        <w:bidi/>
        <w:rPr>
          <w:del w:id="218" w:author="Transkribus" w:date="2019-12-11T14:30:00Z"/>
          <w:rFonts w:ascii="Courier New" w:hAnsi="Courier New" w:cs="Courier New"/>
        </w:rPr>
      </w:pPr>
      <w:ins w:id="219" w:author="Transkribus" w:date="2019-12-11T14:30:00Z">
        <w:r w:rsidRPr="00EE6742">
          <w:rPr>
            <w:rFonts w:ascii="Courier New" w:hAnsi="Courier New" w:cs="Courier New"/>
            <w:rtl/>
          </w:rPr>
          <w:t>غاتباعنهاجخساوار بعين</w:t>
        </w:r>
      </w:ins>
      <w:r w:rsidRPr="00EE6742">
        <w:rPr>
          <w:rFonts w:ascii="Courier New" w:hAnsi="Courier New" w:cs="Courier New"/>
          <w:rtl/>
        </w:rPr>
        <w:t xml:space="preserve"> سنة </w:t>
      </w:r>
      <w:del w:id="2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ثم ان الله </w:t>
          </w:r>
          <w:del w:id="221" w:author="Transkribus" w:date="2019-12-11T14:30:00Z">
            <w:r w:rsidRPr="009B6BCA">
              <w:rPr>
                <w:rFonts w:ascii="Courier New" w:hAnsi="Courier New" w:cs="Courier New"/>
                <w:rtl/>
              </w:rPr>
              <w:delText>تعالى ساقه</w:delText>
            </w:r>
          </w:del>
          <w:ins w:id="222" w:author="Transkribus" w:date="2019-12-11T14:30:00Z">
            <w:r w:rsidRPr="00EE6742">
              <w:rPr>
                <w:rFonts w:ascii="Courier New" w:hAnsi="Courier New" w:cs="Courier New"/>
                <w:rtl/>
              </w:rPr>
              <w:t>ثعالى صاقه</w:t>
            </w:r>
          </w:ins>
          <w:r w:rsidRPr="00EE6742">
            <w:rPr>
              <w:rFonts w:ascii="Courier New" w:hAnsi="Courier New" w:cs="Courier New"/>
              <w:rtl/>
            </w:rPr>
            <w:t xml:space="preserve"> اليها </w:t>
          </w:r>
          <w:del w:id="223" w:author="Transkribus" w:date="2019-12-11T14:30:00Z">
            <w:r w:rsidRPr="009B6BCA">
              <w:rPr>
                <w:rFonts w:ascii="Courier New" w:hAnsi="Courier New" w:cs="Courier New"/>
                <w:rtl/>
              </w:rPr>
              <w:delText>وقضى منيته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4" w:author="Transkribus" w:date="2019-12-11T14:30:00Z">
            <w:r w:rsidRPr="00EE6742">
              <w:rPr>
                <w:rFonts w:ascii="Courier New" w:hAnsi="Courier New" w:cs="Courier New"/>
                <w:rtl/>
              </w:rPr>
              <w:t>وفضى متتهيها أومنأكالام</w:t>
            </w:r>
          </w:ins>
          <w:r>
            <w:t>‬</w:t>
          </w:r>
          <w:r>
            <w:t>‬</w:t>
          </w:r>
        </w:dir>
      </w:dir>
    </w:p>
    <w:p w:rsidR="006C342B" w:rsidRPr="00EE6742" w:rsidRDefault="006C342B" w:rsidP="006C342B">
      <w:pPr>
        <w:pStyle w:val="NurText"/>
        <w:bidi/>
        <w:rPr>
          <w:rFonts w:ascii="Courier New" w:hAnsi="Courier New" w:cs="Courier New"/>
        </w:rPr>
      </w:pPr>
      <w:dir w:val="rtl">
        <w:dir w:val="rtl">
          <w:del w:id="225" w:author="Transkribus" w:date="2019-12-11T14:30:00Z">
            <w:r w:rsidRPr="009B6BCA">
              <w:rPr>
                <w:rFonts w:ascii="Courier New" w:hAnsi="Courier New" w:cs="Courier New"/>
                <w:rtl/>
              </w:rPr>
              <w:delText xml:space="preserve">ومن كلام </w:delText>
            </w:r>
          </w:del>
          <w:r w:rsidRPr="00EE6742">
            <w:rPr>
              <w:rFonts w:ascii="Courier New" w:hAnsi="Courier New" w:cs="Courier New"/>
              <w:rtl/>
            </w:rPr>
            <w:t xml:space="preserve">موفق الدين عبد </w:t>
          </w:r>
          <w:del w:id="226" w:author="Transkribus" w:date="2019-12-11T14:30:00Z">
            <w:r w:rsidRPr="009B6BCA">
              <w:rPr>
                <w:rFonts w:ascii="Courier New" w:hAnsi="Courier New" w:cs="Courier New"/>
                <w:rtl/>
              </w:rPr>
              <w:delText>اللطيف البغدادى مما نقلته</w:delText>
            </w:r>
          </w:del>
          <w:ins w:id="227" w:author="Transkribus" w:date="2019-12-11T14:30:00Z">
            <w:r w:rsidRPr="00EE6742">
              <w:rPr>
                <w:rFonts w:ascii="Courier New" w:hAnsi="Courier New" w:cs="Courier New"/>
                <w:rtl/>
              </w:rPr>
              <w:t>الطبف البعدادى عانقلته</w:t>
            </w:r>
          </w:ins>
          <w:r w:rsidRPr="00EE6742">
            <w:rPr>
              <w:rFonts w:ascii="Courier New" w:hAnsi="Courier New" w:cs="Courier New"/>
              <w:rtl/>
            </w:rPr>
            <w:t xml:space="preserve"> من خطه قال</w:t>
          </w:r>
          <w:del w:id="2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9" w:author="Transkribus" w:date="2019-12-11T14:30:00Z">
            <w:r w:rsidRPr="00EE6742">
              <w:rPr>
                <w:rFonts w:ascii="Courier New" w:hAnsi="Courier New" w:cs="Courier New"/>
                <w:rtl/>
              </w:rPr>
              <w:t xml:space="preserve"> يسى ابن حاسب ففسلككل</w:t>
            </w:r>
          </w:ins>
          <w:r>
            <w:t>‬</w:t>
          </w:r>
          <w:r>
            <w:t>‬</w:t>
          </w:r>
        </w:dir>
      </w:dir>
    </w:p>
    <w:p w:rsidR="006C342B" w:rsidRPr="00EE6742" w:rsidRDefault="006C342B" w:rsidP="006C342B">
      <w:pPr>
        <w:pStyle w:val="NurText"/>
        <w:bidi/>
        <w:rPr>
          <w:rFonts w:ascii="Courier New" w:hAnsi="Courier New" w:cs="Courier New"/>
        </w:rPr>
      </w:pPr>
      <w:dir w:val="rtl">
        <w:dir w:val="rtl">
          <w:del w:id="230" w:author="Transkribus" w:date="2019-12-11T14:30:00Z">
            <w:r w:rsidRPr="009B6BCA">
              <w:rPr>
                <w:rFonts w:ascii="Courier New" w:hAnsi="Courier New" w:cs="Courier New"/>
                <w:rtl/>
              </w:rPr>
              <w:delText>ينبغى ان تحاسب نفسك كل ليلة</w:delText>
            </w:r>
          </w:del>
          <w:ins w:id="231" w:author="Transkribus" w:date="2019-12-11T14:30:00Z">
            <w:r w:rsidRPr="00EE6742">
              <w:rPr>
                <w:rFonts w:ascii="Courier New" w:hAnsi="Courier New" w:cs="Courier New"/>
                <w:rtl/>
              </w:rPr>
              <w:t>البلة</w:t>
            </w:r>
          </w:ins>
          <w:r w:rsidRPr="00EE6742">
            <w:rPr>
              <w:rFonts w:ascii="Courier New" w:hAnsi="Courier New" w:cs="Courier New"/>
              <w:rtl/>
            </w:rPr>
            <w:t xml:space="preserve"> اذا </w:t>
          </w:r>
          <w:del w:id="232" w:author="Transkribus" w:date="2019-12-11T14:30:00Z">
            <w:r w:rsidRPr="009B6BCA">
              <w:rPr>
                <w:rFonts w:ascii="Courier New" w:hAnsi="Courier New" w:cs="Courier New"/>
                <w:rtl/>
              </w:rPr>
              <w:delText>اويت</w:delText>
            </w:r>
          </w:del>
          <w:ins w:id="233" w:author="Transkribus" w:date="2019-12-11T14:30:00Z">
            <w:r w:rsidRPr="00EE6742">
              <w:rPr>
                <w:rFonts w:ascii="Courier New" w:hAnsi="Courier New" w:cs="Courier New"/>
                <w:rtl/>
              </w:rPr>
              <w:t>أو يب</w:t>
            </w:r>
          </w:ins>
          <w:r w:rsidRPr="00EE6742">
            <w:rPr>
              <w:rFonts w:ascii="Courier New" w:hAnsi="Courier New" w:cs="Courier New"/>
              <w:rtl/>
            </w:rPr>
            <w:t xml:space="preserve"> الى منامك وتنظر </w:t>
          </w:r>
          <w:del w:id="234" w:author="Transkribus" w:date="2019-12-11T14:30:00Z">
            <w:r w:rsidRPr="009B6BCA">
              <w:rPr>
                <w:rFonts w:ascii="Courier New" w:hAnsi="Courier New" w:cs="Courier New"/>
                <w:rtl/>
              </w:rPr>
              <w:delText>ما اكتسبت</w:delText>
            </w:r>
          </w:del>
          <w:ins w:id="235" w:author="Transkribus" w:date="2019-12-11T14:30:00Z">
            <w:r w:rsidRPr="00EE6742">
              <w:rPr>
                <w:rFonts w:ascii="Courier New" w:hAnsi="Courier New" w:cs="Courier New"/>
                <w:rtl/>
              </w:rPr>
              <w:t>مال كنستت</w:t>
            </w:r>
          </w:ins>
          <w:r w:rsidRPr="00EE6742">
            <w:rPr>
              <w:rFonts w:ascii="Courier New" w:hAnsi="Courier New" w:cs="Courier New"/>
              <w:rtl/>
            </w:rPr>
            <w:t xml:space="preserve"> فى يوم</w:t>
          </w:r>
          <w:ins w:id="236" w:author="Transkribus" w:date="2019-12-11T14:30:00Z">
            <w:r w:rsidRPr="00EE6742">
              <w:rPr>
                <w:rFonts w:ascii="Courier New" w:hAnsi="Courier New" w:cs="Courier New"/>
                <w:rtl/>
              </w:rPr>
              <w:t>ل</w:t>
            </w:r>
          </w:ins>
          <w:r w:rsidRPr="00EE6742">
            <w:rPr>
              <w:rFonts w:ascii="Courier New" w:hAnsi="Courier New" w:cs="Courier New"/>
              <w:rtl/>
            </w:rPr>
            <w:t>ك من حسنة فتشكر الله عليها وما</w:t>
          </w:r>
          <w:del w:id="237" w:author="Transkribus" w:date="2019-12-11T14:30:00Z">
            <w:r w:rsidRPr="009B6BCA">
              <w:rPr>
                <w:rFonts w:ascii="Courier New" w:hAnsi="Courier New" w:cs="Courier New"/>
                <w:rtl/>
              </w:rPr>
              <w:delText xml:space="preserve"> اكتسبت من سيئة فتستغفر الله منها وتقلع عنها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238" w:author="Transkribus" w:date="2019-12-11T14:30:00Z"/>
          <w:rFonts w:ascii="Courier New" w:hAnsi="Courier New" w:cs="Courier New"/>
        </w:rPr>
      </w:pPr>
      <w:dir w:val="rtl">
        <w:dir w:val="rtl">
          <w:del w:id="239" w:author="Transkribus" w:date="2019-12-11T14:30:00Z">
            <w:r w:rsidRPr="009B6BCA">
              <w:rPr>
                <w:rFonts w:ascii="Courier New" w:hAnsi="Courier New" w:cs="Courier New"/>
                <w:rtl/>
              </w:rPr>
              <w:delText xml:space="preserve">وترتب فى نفسك مما تعمله فى غدك من </w:delText>
            </w:r>
          </w:del>
          <w:ins w:id="240" w:author="Transkribus" w:date="2019-12-11T14:30:00Z">
            <w:r w:rsidRPr="00EE6742">
              <w:rPr>
                <w:rFonts w:ascii="Courier New" w:hAnsi="Courier New" w:cs="Courier New"/>
                <w:rtl/>
              </w:rPr>
              <w:t>كنسيب من صبتة فتستعفر الله منها وفقلع عنها ويريب فى نقسلك ها تعسملة فى غسدلتمن</w:t>
            </w:r>
          </w:ins>
          <w:r>
            <w:t>‬</w:t>
          </w:r>
          <w:r>
            <w:t>‬</w:t>
          </w:r>
        </w:dir>
      </w:dir>
    </w:p>
    <w:p w:rsidR="006C342B" w:rsidRPr="009B6BCA" w:rsidRDefault="006C342B" w:rsidP="006C342B">
      <w:pPr>
        <w:pStyle w:val="NurText"/>
        <w:bidi/>
        <w:rPr>
          <w:del w:id="241" w:author="Transkribus" w:date="2019-12-11T14:30:00Z"/>
          <w:rFonts w:ascii="Courier New" w:hAnsi="Courier New" w:cs="Courier New"/>
        </w:rPr>
      </w:pPr>
      <w:r w:rsidRPr="00EE6742">
        <w:rPr>
          <w:rFonts w:ascii="Courier New" w:hAnsi="Courier New" w:cs="Courier New"/>
          <w:rtl/>
        </w:rPr>
        <w:t>الحسنات و</w:t>
      </w:r>
      <w:del w:id="242" w:author="Transkribus" w:date="2019-12-11T14:30:00Z">
        <w:r w:rsidRPr="009B6BCA">
          <w:rPr>
            <w:rFonts w:ascii="Courier New" w:hAnsi="Courier New" w:cs="Courier New"/>
            <w:rtl/>
          </w:rPr>
          <w:delText>ت</w:delText>
        </w:r>
      </w:del>
      <w:ins w:id="243" w:author="Transkribus" w:date="2019-12-11T14:30:00Z">
        <w:r w:rsidRPr="00EE6742">
          <w:rPr>
            <w:rFonts w:ascii="Courier New" w:hAnsi="Courier New" w:cs="Courier New"/>
            <w:rtl/>
          </w:rPr>
          <w:t>ن</w:t>
        </w:r>
      </w:ins>
      <w:r w:rsidRPr="00EE6742">
        <w:rPr>
          <w:rFonts w:ascii="Courier New" w:hAnsi="Courier New" w:cs="Courier New"/>
          <w:rtl/>
        </w:rPr>
        <w:t>سال الله الاعا</w:t>
      </w:r>
      <w:del w:id="244" w:author="Transkribus" w:date="2019-12-11T14:30:00Z">
        <w:r w:rsidRPr="009B6BCA">
          <w:rPr>
            <w:rFonts w:ascii="Courier New" w:hAnsi="Courier New" w:cs="Courier New"/>
            <w:rtl/>
          </w:rPr>
          <w:delText>ن</w:delText>
        </w:r>
      </w:del>
      <w:ins w:id="245" w:author="Transkribus" w:date="2019-12-11T14:30:00Z">
        <w:r w:rsidRPr="00EE6742">
          <w:rPr>
            <w:rFonts w:ascii="Courier New" w:hAnsi="Courier New" w:cs="Courier New"/>
            <w:rtl/>
          </w:rPr>
          <w:t>ث</w:t>
        </w:r>
      </w:ins>
      <w:r w:rsidRPr="00EE6742">
        <w:rPr>
          <w:rFonts w:ascii="Courier New" w:hAnsi="Courier New" w:cs="Courier New"/>
          <w:rtl/>
        </w:rPr>
        <w:t xml:space="preserve">ة على ذلك </w:t>
      </w:r>
      <w:del w:id="2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وقال </w:t>
          </w:r>
          <w:del w:id="247" w:author="Transkribus" w:date="2019-12-11T14:30:00Z">
            <w:r w:rsidRPr="009B6BCA">
              <w:rPr>
                <w:rFonts w:ascii="Courier New" w:hAnsi="Courier New" w:cs="Courier New"/>
                <w:rtl/>
              </w:rPr>
              <w:delText>اوصيك</w:delText>
            </w:r>
          </w:del>
          <w:ins w:id="248" w:author="Transkribus" w:date="2019-12-11T14:30:00Z">
            <w:r w:rsidRPr="00EE6742">
              <w:rPr>
                <w:rFonts w:ascii="Courier New" w:hAnsi="Courier New" w:cs="Courier New"/>
                <w:rtl/>
              </w:rPr>
              <w:t>أو سيك</w:t>
            </w:r>
          </w:ins>
          <w:r w:rsidRPr="00EE6742">
            <w:rPr>
              <w:rFonts w:ascii="Courier New" w:hAnsi="Courier New" w:cs="Courier New"/>
              <w:rtl/>
            </w:rPr>
            <w:t xml:space="preserve"> ان </w:t>
          </w:r>
          <w:del w:id="249" w:author="Transkribus" w:date="2019-12-11T14:30:00Z">
            <w:r w:rsidRPr="009B6BCA">
              <w:rPr>
                <w:rFonts w:ascii="Courier New" w:hAnsi="Courier New" w:cs="Courier New"/>
                <w:rtl/>
              </w:rPr>
              <w:delText>لا تاخذ</w:delText>
            </w:r>
          </w:del>
          <w:ins w:id="250" w:author="Transkribus" w:date="2019-12-11T14:30:00Z">
            <w:r w:rsidRPr="00EE6742">
              <w:rPr>
                <w:rFonts w:ascii="Courier New" w:hAnsi="Courier New" w:cs="Courier New"/>
                <w:rtl/>
              </w:rPr>
              <w:t>الاثاخذ</w:t>
            </w:r>
          </w:ins>
          <w:r w:rsidRPr="00EE6742">
            <w:rPr>
              <w:rFonts w:ascii="Courier New" w:hAnsi="Courier New" w:cs="Courier New"/>
              <w:rtl/>
            </w:rPr>
            <w:t xml:space="preserve"> العلوم من الكتب </w:t>
          </w:r>
          <w:del w:id="251" w:author="Transkribus" w:date="2019-12-11T14:30:00Z">
            <w:r w:rsidRPr="009B6BCA">
              <w:rPr>
                <w:rFonts w:ascii="Courier New" w:hAnsi="Courier New" w:cs="Courier New"/>
                <w:rtl/>
              </w:rPr>
              <w:delText>وان وثقت من نفسك بقوة الفهم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52" w:author="Transkribus" w:date="2019-12-11T14:30:00Z">
            <w:r w:rsidRPr="00EE6742">
              <w:rPr>
                <w:rFonts w:ascii="Courier New" w:hAnsi="Courier New" w:cs="Courier New"/>
                <w:rtl/>
              </w:rPr>
              <w:t>وانوققت</w:t>
            </w:r>
          </w:ins>
          <w:r>
            <w:t>‬</w:t>
          </w:r>
          <w:r>
            <w:t>‬</w:t>
          </w:r>
        </w:dir>
      </w:dir>
    </w:p>
    <w:p w:rsidR="006C342B" w:rsidRPr="00EE6742" w:rsidRDefault="006C342B" w:rsidP="006C342B">
      <w:pPr>
        <w:pStyle w:val="NurText"/>
        <w:bidi/>
        <w:rPr>
          <w:ins w:id="253" w:author="Transkribus" w:date="2019-12-11T14:30:00Z"/>
          <w:rFonts w:ascii="Courier New" w:hAnsi="Courier New" w:cs="Courier New"/>
        </w:rPr>
      </w:pPr>
      <w:dir w:val="rtl">
        <w:dir w:val="rtl">
          <w:ins w:id="254" w:author="Transkribus" w:date="2019-12-11T14:30:00Z">
            <w:r w:rsidRPr="00EE6742">
              <w:rPr>
                <w:rFonts w:ascii="Courier New" w:hAnsi="Courier New" w:cs="Courier New"/>
                <w:rtl/>
              </w:rPr>
              <w:t>مين</w:t>
            </w:r>
          </w:ins>
          <w:r>
            <w:t>‬</w:t>
          </w:r>
          <w:r>
            <w:t>‬</w:t>
          </w:r>
        </w:dir>
      </w:dir>
    </w:p>
    <w:p w:rsidR="006C342B" w:rsidRPr="00EE6742" w:rsidRDefault="006C342B" w:rsidP="006C342B">
      <w:pPr>
        <w:pStyle w:val="NurText"/>
        <w:bidi/>
        <w:rPr>
          <w:ins w:id="255" w:author="Transkribus" w:date="2019-12-11T14:30:00Z"/>
          <w:rFonts w:ascii="Courier New" w:hAnsi="Courier New" w:cs="Courier New"/>
        </w:rPr>
      </w:pPr>
      <w:ins w:id="256" w:author="Transkribus" w:date="2019-12-11T14:30:00Z">
        <w:r w:rsidRPr="00EE6742">
          <w:rPr>
            <w:rFonts w:ascii="Courier New" w:hAnsi="Courier New" w:cs="Courier New"/>
            <w:rtl/>
          </w:rPr>
          <w:t>٢٠٩</w:t>
        </w:r>
      </w:ins>
    </w:p>
    <w:p w:rsidR="006C342B" w:rsidRPr="00EE6742" w:rsidRDefault="006C342B" w:rsidP="006C342B">
      <w:pPr>
        <w:pStyle w:val="NurText"/>
        <w:bidi/>
        <w:rPr>
          <w:ins w:id="257" w:author="Transkribus" w:date="2019-12-11T14:30:00Z"/>
          <w:rFonts w:ascii="Courier New" w:hAnsi="Courier New" w:cs="Courier New"/>
        </w:rPr>
      </w:pPr>
      <w:ins w:id="258" w:author="Transkribus" w:date="2019-12-11T14:30:00Z">
        <w:r w:rsidRPr="00EE6742">
          <w:rPr>
            <w:rFonts w:ascii="Courier New" w:hAnsi="Courier New" w:cs="Courier New"/>
            <w:rtl/>
          </w:rPr>
          <w:t xml:space="preserve">من تفسلك بقؤة الفهسم </w:t>
        </w:r>
      </w:ins>
      <w:r w:rsidRPr="00EE6742">
        <w:rPr>
          <w:rFonts w:ascii="Courier New" w:hAnsi="Courier New" w:cs="Courier New"/>
          <w:rtl/>
        </w:rPr>
        <w:t>وعليك بالاستا</w:t>
      </w:r>
      <w:del w:id="259" w:author="Transkribus" w:date="2019-12-11T14:30:00Z">
        <w:r w:rsidRPr="009B6BCA">
          <w:rPr>
            <w:rFonts w:ascii="Courier New" w:hAnsi="Courier New" w:cs="Courier New"/>
            <w:rtl/>
          </w:rPr>
          <w:delText>ذ</w:delText>
        </w:r>
      </w:del>
      <w:ins w:id="260" w:author="Transkribus" w:date="2019-12-11T14:30:00Z">
        <w:r w:rsidRPr="00EE6742">
          <w:rPr>
            <w:rFonts w:ascii="Courier New" w:hAnsi="Courier New" w:cs="Courier New"/>
            <w:rtl/>
          </w:rPr>
          <w:t>د</w:t>
        </w:r>
      </w:ins>
      <w:r w:rsidRPr="00EE6742">
        <w:rPr>
          <w:rFonts w:ascii="Courier New" w:hAnsi="Courier New" w:cs="Courier New"/>
          <w:rtl/>
        </w:rPr>
        <w:t>ي</w:t>
      </w:r>
      <w:ins w:id="261" w:author="Transkribus" w:date="2019-12-11T14:30:00Z">
        <w:r w:rsidRPr="00EE6742">
          <w:rPr>
            <w:rFonts w:ascii="Courier New" w:hAnsi="Courier New" w:cs="Courier New"/>
            <w:rtl/>
          </w:rPr>
          <w:t>س</w:t>
        </w:r>
      </w:ins>
      <w:r w:rsidRPr="00EE6742">
        <w:rPr>
          <w:rFonts w:ascii="Courier New" w:hAnsi="Courier New" w:cs="Courier New"/>
          <w:rtl/>
        </w:rPr>
        <w:t xml:space="preserve">ن فى كل علم </w:t>
      </w:r>
      <w:del w:id="262" w:author="Transkribus" w:date="2019-12-11T14:30:00Z">
        <w:r w:rsidRPr="009B6BCA">
          <w:rPr>
            <w:rFonts w:ascii="Courier New" w:hAnsi="Courier New" w:cs="Courier New"/>
            <w:rtl/>
          </w:rPr>
          <w:delText>تطلب اكتسابه</w:delText>
        </w:r>
      </w:del>
      <w:ins w:id="263" w:author="Transkribus" w:date="2019-12-11T14:30:00Z">
        <w:r w:rsidRPr="00EE6742">
          <w:rPr>
            <w:rFonts w:ascii="Courier New" w:hAnsi="Courier New" w:cs="Courier New"/>
            <w:rtl/>
          </w:rPr>
          <w:t>قطلب اكنسابه</w:t>
        </w:r>
      </w:ins>
      <w:r w:rsidRPr="00EE6742">
        <w:rPr>
          <w:rFonts w:ascii="Courier New" w:hAnsi="Courier New" w:cs="Courier New"/>
          <w:rtl/>
        </w:rPr>
        <w:t xml:space="preserve"> ولو </w:t>
      </w:r>
      <w:del w:id="264" w:author="Transkribus" w:date="2019-12-11T14:30:00Z">
        <w:r w:rsidRPr="009B6BCA">
          <w:rPr>
            <w:rFonts w:ascii="Courier New" w:hAnsi="Courier New" w:cs="Courier New"/>
            <w:rtl/>
          </w:rPr>
          <w:delText>كان الاستاذ ناقصا فخذ عنه ما عنده حتى تجد اكمل</w:delText>
        </w:r>
      </w:del>
      <w:ins w:id="265" w:author="Transkribus" w:date="2019-12-11T14:30:00Z">
        <w:r w:rsidRPr="00EE6742">
          <w:rPr>
            <w:rFonts w:ascii="Courier New" w:hAnsi="Courier New" w:cs="Courier New"/>
            <w:rtl/>
          </w:rPr>
          <w:t>كمان الاستاد</w:t>
        </w:r>
      </w:ins>
    </w:p>
    <w:p w:rsidR="006C342B" w:rsidRPr="00EE6742" w:rsidRDefault="006C342B" w:rsidP="006C342B">
      <w:pPr>
        <w:pStyle w:val="NurText"/>
        <w:bidi/>
        <w:rPr>
          <w:rFonts w:ascii="Courier New" w:hAnsi="Courier New" w:cs="Courier New"/>
        </w:rPr>
      </w:pPr>
      <w:ins w:id="266" w:author="Transkribus" w:date="2019-12-11T14:30:00Z">
        <w:r w:rsidRPr="00EE6742">
          <w:rPr>
            <w:rFonts w:ascii="Courier New" w:hAnsi="Courier New" w:cs="Courier New"/>
            <w:rtl/>
          </w:rPr>
          <w:t>باقص الخذ عثهماعنده حبى جيدأكل</w:t>
        </w:r>
      </w:ins>
      <w:r w:rsidRPr="00EE6742">
        <w:rPr>
          <w:rFonts w:ascii="Courier New" w:hAnsi="Courier New" w:cs="Courier New"/>
          <w:rtl/>
        </w:rPr>
        <w:t xml:space="preserve"> منه</w:t>
      </w:r>
      <w:del w:id="2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68" w:author="Transkribus" w:date="2019-12-11T14:30:00Z">
        <w:r w:rsidRPr="00EE6742">
          <w:rPr>
            <w:rFonts w:ascii="Courier New" w:hAnsi="Courier New" w:cs="Courier New"/>
            <w:rtl/>
          </w:rPr>
          <w:t xml:space="preserve"> وعليلك سحطمه ويرجييهوان قدرب ابن تعبدعمن</w:t>
        </w:r>
      </w:ins>
    </w:p>
    <w:p w:rsidR="006C342B" w:rsidRPr="009B6BCA" w:rsidRDefault="006C342B" w:rsidP="006C342B">
      <w:pPr>
        <w:pStyle w:val="NurText"/>
        <w:bidi/>
        <w:rPr>
          <w:del w:id="269" w:author="Transkribus" w:date="2019-12-11T14:30:00Z"/>
          <w:rFonts w:ascii="Courier New" w:hAnsi="Courier New" w:cs="Courier New"/>
        </w:rPr>
      </w:pPr>
      <w:dir w:val="rtl">
        <w:dir w:val="rtl">
          <w:del w:id="270" w:author="Transkribus" w:date="2019-12-11T14:30:00Z">
            <w:r w:rsidRPr="009B6BCA">
              <w:rPr>
                <w:rFonts w:ascii="Courier New" w:hAnsi="Courier New" w:cs="Courier New"/>
                <w:rtl/>
              </w:rPr>
              <w:delText>وعليك بتعظيمه وتوجيبه وان قدرت ان تفيده من دنياك</w:delText>
            </w:r>
          </w:del>
          <w:ins w:id="271" w:author="Transkribus" w:date="2019-12-11T14:30:00Z">
            <w:r w:rsidRPr="00EE6742">
              <w:rPr>
                <w:rFonts w:ascii="Courier New" w:hAnsi="Courier New" w:cs="Courier New"/>
                <w:rtl/>
              </w:rPr>
              <w:t>دنيال</w:t>
            </w:r>
          </w:ins>
          <w:r w:rsidRPr="00EE6742">
            <w:rPr>
              <w:rFonts w:ascii="Courier New" w:hAnsi="Courier New" w:cs="Courier New"/>
              <w:rtl/>
            </w:rPr>
            <w:t xml:space="preserve"> فافعل </w:t>
          </w:r>
          <w:del w:id="272" w:author="Transkribus" w:date="2019-12-11T14:30:00Z">
            <w:r w:rsidRPr="009B6BCA">
              <w:rPr>
                <w:rFonts w:ascii="Courier New" w:hAnsi="Courier New" w:cs="Courier New"/>
                <w:rtl/>
              </w:rPr>
              <w:delText>والا فبلسانك وثنائك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273" w:author="Transkribus" w:date="2019-12-11T14:30:00Z">
            <w:r w:rsidRPr="009B6BCA">
              <w:rPr>
                <w:rFonts w:ascii="Courier New" w:hAnsi="Courier New" w:cs="Courier New"/>
                <w:rtl/>
              </w:rPr>
              <w:delText>واذا قرات كتابا فاحرص كل الحرص</w:delText>
            </w:r>
          </w:del>
          <w:ins w:id="274" w:author="Transkribus" w:date="2019-12-11T14:30:00Z">
            <w:r w:rsidRPr="00EE6742">
              <w:rPr>
                <w:rFonts w:ascii="Courier New" w:hAnsi="Courier New" w:cs="Courier New"/>
                <w:rtl/>
              </w:rPr>
              <w:t>والانلسانك وتناتك واذاقرات كمثابا قاحرصركل الجرس</w:t>
            </w:r>
          </w:ins>
          <w:r w:rsidRPr="00EE6742">
            <w:rPr>
              <w:rFonts w:ascii="Courier New" w:hAnsi="Courier New" w:cs="Courier New"/>
              <w:rtl/>
            </w:rPr>
            <w:t xml:space="preserve"> على </w:t>
          </w:r>
          <w:del w:id="275" w:author="Transkribus" w:date="2019-12-11T14:30:00Z">
            <w:r w:rsidRPr="009B6BCA">
              <w:rPr>
                <w:rFonts w:ascii="Courier New" w:hAnsi="Courier New" w:cs="Courier New"/>
                <w:rtl/>
              </w:rPr>
              <w:delText>ان تستظهره وتملك معناه وتوهم ان الكتاب قد عدم وانك مستغن عنه لا تحزن لفقده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76" w:author="Transkribus" w:date="2019-12-11T14:30:00Z">
            <w:r w:rsidRPr="00EE6742">
              <w:rPr>
                <w:rFonts w:ascii="Courier New" w:hAnsi="Courier New" w:cs="Courier New"/>
                <w:rtl/>
              </w:rPr>
              <w:t>ابن ثستطهرة</w:t>
            </w:r>
          </w:ins>
          <w:r>
            <w:t>‬</w:t>
          </w:r>
          <w:r>
            <w:t>‬</w:t>
          </w:r>
        </w:dir>
      </w:dir>
    </w:p>
    <w:p w:rsidR="006C342B" w:rsidRPr="00EE6742" w:rsidRDefault="006C342B" w:rsidP="006C342B">
      <w:pPr>
        <w:pStyle w:val="NurText"/>
        <w:bidi/>
        <w:rPr>
          <w:ins w:id="277" w:author="Transkribus" w:date="2019-12-11T14:30:00Z"/>
          <w:rFonts w:ascii="Courier New" w:hAnsi="Courier New" w:cs="Courier New"/>
        </w:rPr>
      </w:pPr>
      <w:dir w:val="rtl">
        <w:dir w:val="rtl">
          <w:del w:id="278" w:author="Transkribus" w:date="2019-12-11T14:30:00Z">
            <w:r w:rsidRPr="009B6BCA">
              <w:rPr>
                <w:rFonts w:ascii="Courier New" w:hAnsi="Courier New" w:cs="Courier New"/>
                <w:rtl/>
              </w:rPr>
              <w:delText xml:space="preserve">واذا كنت مكبا على </w:delText>
            </w:r>
          </w:del>
          <w:ins w:id="279" w:author="Transkribus" w:date="2019-12-11T14:30:00Z">
            <w:r w:rsidRPr="00EE6742">
              <w:rPr>
                <w:rFonts w:ascii="Courier New" w:hAnsi="Courier New" w:cs="Courier New"/>
                <w:rtl/>
              </w:rPr>
              <w:t>وملك معناء ويوهم أن الكتاب قد عدم والك مستعن عنه الابجرن افقدة واذا كتت مكاعلى</w:t>
            </w:r>
          </w:ins>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دراسة </w:t>
      </w:r>
      <w:del w:id="280" w:author="Transkribus" w:date="2019-12-11T14:30:00Z">
        <w:r w:rsidRPr="009B6BCA">
          <w:rPr>
            <w:rFonts w:ascii="Courier New" w:hAnsi="Courier New" w:cs="Courier New"/>
            <w:rtl/>
          </w:rPr>
          <w:delText>ك</w:delText>
        </w:r>
      </w:del>
      <w:ins w:id="281" w:author="Transkribus" w:date="2019-12-11T14:30:00Z">
        <w:r w:rsidRPr="00EE6742">
          <w:rPr>
            <w:rFonts w:ascii="Courier New" w:hAnsi="Courier New" w:cs="Courier New"/>
            <w:rtl/>
          </w:rPr>
          <w:t>٣</w:t>
        </w:r>
      </w:ins>
      <w:r w:rsidRPr="00EE6742">
        <w:rPr>
          <w:rFonts w:ascii="Courier New" w:hAnsi="Courier New" w:cs="Courier New"/>
          <w:rtl/>
        </w:rPr>
        <w:t>تا</w:t>
      </w:r>
      <w:del w:id="282" w:author="Transkribus" w:date="2019-12-11T14:30:00Z">
        <w:r w:rsidRPr="009B6BCA">
          <w:rPr>
            <w:rFonts w:ascii="Courier New" w:hAnsi="Courier New" w:cs="Courier New"/>
            <w:rtl/>
          </w:rPr>
          <w:delText>ب</w:delText>
        </w:r>
      </w:del>
      <w:ins w:id="283" w:author="Transkribus" w:date="2019-12-11T14:30:00Z">
        <w:r w:rsidRPr="00EE6742">
          <w:rPr>
            <w:rFonts w:ascii="Courier New" w:hAnsi="Courier New" w:cs="Courier New"/>
            <w:rtl/>
          </w:rPr>
          <w:t>ر</w:t>
        </w:r>
      </w:ins>
      <w:r w:rsidRPr="00EE6742">
        <w:rPr>
          <w:rFonts w:ascii="Courier New" w:hAnsi="Courier New" w:cs="Courier New"/>
          <w:rtl/>
        </w:rPr>
        <w:t xml:space="preserve"> وتفهمه </w:t>
      </w:r>
      <w:del w:id="284" w:author="Transkribus" w:date="2019-12-11T14:30:00Z">
        <w:r w:rsidRPr="009B6BCA">
          <w:rPr>
            <w:rFonts w:ascii="Courier New" w:hAnsi="Courier New" w:cs="Courier New"/>
            <w:rtl/>
          </w:rPr>
          <w:delText>فاياك ان تشتغل باخر معه</w:delText>
        </w:r>
      </w:del>
      <w:ins w:id="285" w:author="Transkribus" w:date="2019-12-11T14:30:00Z">
        <w:r w:rsidRPr="00EE6742">
          <w:rPr>
            <w:rFonts w:ascii="Courier New" w:hAnsi="Courier New" w:cs="Courier New"/>
            <w:rtl/>
          </w:rPr>
          <w:t>ثايالك ابن تشتعل باخرمعه</w:t>
        </w:r>
      </w:ins>
      <w:r w:rsidRPr="00EE6742">
        <w:rPr>
          <w:rFonts w:ascii="Courier New" w:hAnsi="Courier New" w:cs="Courier New"/>
          <w:rtl/>
        </w:rPr>
        <w:t xml:space="preserve"> ولصرف </w:t>
      </w:r>
      <w:del w:id="286" w:author="Transkribus" w:date="2019-12-11T14:30:00Z">
        <w:r w:rsidRPr="009B6BCA">
          <w:rPr>
            <w:rFonts w:ascii="Courier New" w:hAnsi="Courier New" w:cs="Courier New"/>
            <w:rtl/>
          </w:rPr>
          <w:delText>الزمان الذى تريد صرفه فى غيره 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87" w:author="Transkribus" w:date="2019-12-11T14:30:00Z">
        <w:r w:rsidRPr="00EE6742">
          <w:rPr>
            <w:rFonts w:ascii="Courier New" w:hAnsi="Courier New" w:cs="Courier New"/>
            <w:rtl/>
          </w:rPr>
          <w:t>الرمان المذى بر بدعيرفه فى عيرة</w:t>
        </w:r>
      </w:ins>
    </w:p>
    <w:p w:rsidR="006C342B" w:rsidRPr="00EE6742" w:rsidRDefault="006C342B" w:rsidP="006C342B">
      <w:pPr>
        <w:pStyle w:val="NurText"/>
        <w:bidi/>
        <w:rPr>
          <w:rFonts w:ascii="Courier New" w:hAnsi="Courier New" w:cs="Courier New"/>
        </w:rPr>
      </w:pPr>
      <w:dir w:val="rtl">
        <w:dir w:val="rtl">
          <w:del w:id="288" w:author="Transkribus" w:date="2019-12-11T14:30:00Z">
            <w:r w:rsidRPr="009B6BCA">
              <w:rPr>
                <w:rFonts w:ascii="Courier New" w:hAnsi="Courier New" w:cs="Courier New"/>
                <w:rtl/>
              </w:rPr>
              <w:delText>واياك</w:delText>
            </w:r>
          </w:del>
          <w:ins w:id="289" w:author="Transkribus" w:date="2019-12-11T14:30:00Z">
            <w:r w:rsidRPr="00EE6742">
              <w:rPr>
                <w:rFonts w:ascii="Courier New" w:hAnsi="Courier New" w:cs="Courier New"/>
                <w:rtl/>
              </w:rPr>
              <w:t>االبه والك</w:t>
            </w:r>
          </w:ins>
          <w:r w:rsidRPr="00EE6742">
            <w:rPr>
              <w:rFonts w:ascii="Courier New" w:hAnsi="Courier New" w:cs="Courier New"/>
              <w:rtl/>
            </w:rPr>
            <w:t xml:space="preserve"> ان ت</w:t>
          </w:r>
          <w:del w:id="290" w:author="Transkribus" w:date="2019-12-11T14:30:00Z">
            <w:r w:rsidRPr="009B6BCA">
              <w:rPr>
                <w:rFonts w:ascii="Courier New" w:hAnsi="Courier New" w:cs="Courier New"/>
                <w:rtl/>
              </w:rPr>
              <w:delText>ش</w:delText>
            </w:r>
          </w:del>
          <w:ins w:id="291" w:author="Transkribus" w:date="2019-12-11T14:30:00Z">
            <w:r w:rsidRPr="00EE6742">
              <w:rPr>
                <w:rFonts w:ascii="Courier New" w:hAnsi="Courier New" w:cs="Courier New"/>
                <w:rtl/>
              </w:rPr>
              <w:t>س</w:t>
            </w:r>
          </w:ins>
          <w:r w:rsidRPr="00EE6742">
            <w:rPr>
              <w:rFonts w:ascii="Courier New" w:hAnsi="Courier New" w:cs="Courier New"/>
              <w:rtl/>
            </w:rPr>
            <w:t>ت</w:t>
          </w:r>
          <w:del w:id="292" w:author="Transkribus" w:date="2019-12-11T14:30:00Z">
            <w:r w:rsidRPr="009B6BCA">
              <w:rPr>
                <w:rFonts w:ascii="Courier New" w:hAnsi="Courier New" w:cs="Courier New"/>
                <w:rtl/>
              </w:rPr>
              <w:delText>غ</w:delText>
            </w:r>
          </w:del>
          <w:ins w:id="293" w:author="Transkribus" w:date="2019-12-11T14:30:00Z">
            <w:r w:rsidRPr="00EE6742">
              <w:rPr>
                <w:rFonts w:ascii="Courier New" w:hAnsi="Courier New" w:cs="Courier New"/>
                <w:rtl/>
              </w:rPr>
              <w:t>ع</w:t>
            </w:r>
          </w:ins>
          <w:r w:rsidRPr="00EE6742">
            <w:rPr>
              <w:rFonts w:ascii="Courier New" w:hAnsi="Courier New" w:cs="Courier New"/>
              <w:rtl/>
            </w:rPr>
            <w:t xml:space="preserve">ل بعلمين </w:t>
          </w:r>
          <w:del w:id="294" w:author="Transkribus" w:date="2019-12-11T14:30:00Z">
            <w:r w:rsidRPr="009B6BCA">
              <w:rPr>
                <w:rFonts w:ascii="Courier New" w:hAnsi="Courier New" w:cs="Courier New"/>
                <w:rtl/>
              </w:rPr>
              <w:delText>دفعة واحدة وواظب</w:delText>
            </w:r>
          </w:del>
          <w:ins w:id="295" w:author="Transkribus" w:date="2019-12-11T14:30:00Z">
            <w:r w:rsidRPr="00EE6742">
              <w:rPr>
                <w:rFonts w:ascii="Courier New" w:hAnsi="Courier New" w:cs="Courier New"/>
                <w:rtl/>
              </w:rPr>
              <w:t>دفقة واجده وواطب</w:t>
            </w:r>
          </w:ins>
          <w:r w:rsidRPr="00EE6742">
            <w:rPr>
              <w:rFonts w:ascii="Courier New" w:hAnsi="Courier New" w:cs="Courier New"/>
              <w:rtl/>
            </w:rPr>
            <w:t xml:space="preserve"> على العلم </w:t>
          </w:r>
          <w:del w:id="296" w:author="Transkribus" w:date="2019-12-11T14:30:00Z">
            <w:r w:rsidRPr="009B6BCA">
              <w:rPr>
                <w:rFonts w:ascii="Courier New" w:hAnsi="Courier New" w:cs="Courier New"/>
                <w:rtl/>
              </w:rPr>
              <w:delText>الواحد سنة او سنتين او ما شاء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7" w:author="Transkribus" w:date="2019-12-11T14:30:00Z">
            <w:r w:rsidRPr="00EE6742">
              <w:rPr>
                <w:rFonts w:ascii="Courier New" w:hAnsi="Courier New" w:cs="Courier New"/>
                <w:rtl/>
              </w:rPr>
              <w:t>الواحدستة أو سننين أبو ماشاء</w:t>
            </w:r>
          </w:ins>
          <w:r>
            <w:t>‬</w:t>
          </w:r>
          <w:r>
            <w:t>‬</w:t>
          </w:r>
        </w:dir>
      </w:dir>
    </w:p>
    <w:p w:rsidR="006C342B" w:rsidRPr="00EE6742" w:rsidRDefault="006C342B" w:rsidP="006C342B">
      <w:pPr>
        <w:pStyle w:val="NurText"/>
        <w:bidi/>
        <w:rPr>
          <w:rFonts w:ascii="Courier New" w:hAnsi="Courier New" w:cs="Courier New"/>
        </w:rPr>
      </w:pPr>
      <w:dir w:val="rtl">
        <w:dir w:val="rtl">
          <w:del w:id="298" w:author="Transkribus" w:date="2019-12-11T14:30:00Z">
            <w:r w:rsidRPr="009B6BCA">
              <w:rPr>
                <w:rFonts w:ascii="Courier New" w:hAnsi="Courier New" w:cs="Courier New"/>
                <w:rtl/>
              </w:rPr>
              <w:delText>فاذا قضيت منه</w:delText>
            </w:r>
          </w:del>
          <w:ins w:id="299" w:author="Transkribus" w:date="2019-12-11T14:30:00Z">
            <w:r w:rsidRPr="00EE6742">
              <w:rPr>
                <w:rFonts w:ascii="Courier New" w:hAnsi="Courier New" w:cs="Courier New"/>
                <w:rtl/>
              </w:rPr>
              <w:t>الله فاذاقضيب مته</w:t>
            </w:r>
          </w:ins>
          <w:r w:rsidRPr="00EE6742">
            <w:rPr>
              <w:rFonts w:ascii="Courier New" w:hAnsi="Courier New" w:cs="Courier New"/>
              <w:rtl/>
            </w:rPr>
            <w:t xml:space="preserve"> وطرك فا</w:t>
          </w:r>
          <w:del w:id="300" w:author="Transkribus" w:date="2019-12-11T14:30:00Z">
            <w:r w:rsidRPr="009B6BCA">
              <w:rPr>
                <w:rFonts w:ascii="Courier New" w:hAnsi="Courier New" w:cs="Courier New"/>
                <w:rtl/>
              </w:rPr>
              <w:delText>ن</w:delText>
            </w:r>
          </w:del>
          <w:ins w:id="301" w:author="Transkribus" w:date="2019-12-11T14:30:00Z">
            <w:r w:rsidRPr="00EE6742">
              <w:rPr>
                <w:rFonts w:ascii="Courier New" w:hAnsi="Courier New" w:cs="Courier New"/>
                <w:rtl/>
              </w:rPr>
              <w:t>ف</w:t>
            </w:r>
          </w:ins>
          <w:r w:rsidRPr="00EE6742">
            <w:rPr>
              <w:rFonts w:ascii="Courier New" w:hAnsi="Courier New" w:cs="Courier New"/>
              <w:rtl/>
            </w:rPr>
            <w:t xml:space="preserve">تقل الى علم </w:t>
          </w:r>
          <w:del w:id="302" w:author="Transkribus" w:date="2019-12-11T14:30:00Z">
            <w:r w:rsidRPr="009B6BCA">
              <w:rPr>
                <w:rFonts w:ascii="Courier New" w:hAnsi="Courier New" w:cs="Courier New"/>
                <w:rtl/>
              </w:rPr>
              <w:delText>اخر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3" w:author="Transkribus" w:date="2019-12-11T14:30:00Z">
            <w:r w:rsidRPr="00EE6742">
              <w:rPr>
                <w:rFonts w:ascii="Courier New" w:hAnsi="Courier New" w:cs="Courier New"/>
                <w:rtl/>
              </w:rPr>
              <w:t>أجر ولاتطن اللكان احصلت علمافةراكتقيف</w:t>
            </w:r>
          </w:ins>
          <w:r>
            <w:t>‬</w:t>
          </w:r>
          <w:r>
            <w:t>‬</w:t>
          </w:r>
        </w:dir>
      </w:dir>
    </w:p>
    <w:p w:rsidR="006C342B" w:rsidRPr="00EE6742" w:rsidRDefault="006C342B" w:rsidP="006C342B">
      <w:pPr>
        <w:pStyle w:val="NurText"/>
        <w:bidi/>
        <w:rPr>
          <w:ins w:id="304" w:author="Transkribus" w:date="2019-12-11T14:30:00Z"/>
          <w:rFonts w:ascii="Courier New" w:hAnsi="Courier New" w:cs="Courier New"/>
        </w:rPr>
      </w:pPr>
      <w:dir w:val="rtl">
        <w:dir w:val="rtl">
          <w:del w:id="305" w:author="Transkribus" w:date="2019-12-11T14:30:00Z">
            <w:r w:rsidRPr="009B6BCA">
              <w:rPr>
                <w:rFonts w:ascii="Courier New" w:hAnsi="Courier New" w:cs="Courier New"/>
                <w:rtl/>
              </w:rPr>
              <w:delText>ولا تظن انك اذا حصلت علما فقد اكتفيت بل تحتاج الى مراعاته لينمو ولا ينقص ومراعاته تكون بالذاكرة</w:delText>
            </w:r>
          </w:del>
          <w:ins w:id="306" w:author="Transkribus" w:date="2019-12-11T14:30:00Z">
            <w:r w:rsidRPr="00EE6742">
              <w:rPr>
                <w:rFonts w:ascii="Courier New" w:hAnsi="Courier New" w:cs="Courier New"/>
                <w:rtl/>
              </w:rPr>
              <w:t>بل خنباج الى مر اعلته لينمى ولا سيعر ومراعا تمتكون بالمذا كرة</w:t>
            </w:r>
          </w:ins>
          <w:r w:rsidRPr="00EE6742">
            <w:rPr>
              <w:rFonts w:ascii="Courier New" w:hAnsi="Courier New" w:cs="Courier New"/>
              <w:rtl/>
            </w:rPr>
            <w:t xml:space="preserve"> والتفكر واشتغال</w:t>
          </w:r>
          <w:del w:id="307" w:author="Transkribus" w:date="2019-12-11T14:30:00Z">
            <w:r w:rsidRPr="009B6BCA">
              <w:rPr>
                <w:rFonts w:ascii="Courier New" w:hAnsi="Courier New" w:cs="Courier New"/>
                <w:rtl/>
              </w:rPr>
              <w:delText xml:space="preserve"> المبتدئ بالتلفظ</w:delText>
            </w:r>
          </w:del>
          <w:r>
            <w:t>‬</w:t>
          </w:r>
          <w:r>
            <w:t>‬</w:t>
          </w:r>
        </w:dir>
      </w:dir>
    </w:p>
    <w:p w:rsidR="006C342B" w:rsidRPr="009B6BCA" w:rsidRDefault="006C342B" w:rsidP="006C342B">
      <w:pPr>
        <w:pStyle w:val="NurText"/>
        <w:bidi/>
        <w:rPr>
          <w:del w:id="308" w:author="Transkribus" w:date="2019-12-11T14:30:00Z"/>
          <w:rFonts w:ascii="Courier New" w:hAnsi="Courier New" w:cs="Courier New"/>
        </w:rPr>
      </w:pPr>
      <w:ins w:id="309" w:author="Transkribus" w:date="2019-12-11T14:30:00Z">
        <w:r w:rsidRPr="00EE6742">
          <w:rPr>
            <w:rFonts w:ascii="Courier New" w:hAnsi="Courier New" w:cs="Courier New"/>
            <w:rtl/>
          </w:rPr>
          <w:t>اليتدى بالنحفط</w:t>
        </w:r>
      </w:ins>
      <w:r w:rsidRPr="00EE6742">
        <w:rPr>
          <w:rFonts w:ascii="Courier New" w:hAnsi="Courier New" w:cs="Courier New"/>
          <w:rtl/>
        </w:rPr>
        <w:t xml:space="preserve"> والتعلم </w:t>
      </w:r>
      <w:del w:id="310" w:author="Transkribus" w:date="2019-12-11T14:30:00Z">
        <w:r w:rsidRPr="009B6BCA">
          <w:rPr>
            <w:rFonts w:ascii="Courier New" w:hAnsi="Courier New" w:cs="Courier New"/>
            <w:rtl/>
          </w:rPr>
          <w:delText>ومباحثة الاقران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ins w:id="311" w:author="Transkribus" w:date="2019-12-11T14:30:00Z">
            <w:r w:rsidRPr="00EE6742">
              <w:rPr>
                <w:rFonts w:ascii="Courier New" w:hAnsi="Courier New" w:cs="Courier New"/>
                <w:rtl/>
              </w:rPr>
              <w:t xml:space="preserve">ومباجثة الاثران </w:t>
            </w:r>
          </w:ins>
          <w:r w:rsidRPr="00EE6742">
            <w:rPr>
              <w:rFonts w:ascii="Courier New" w:hAnsi="Courier New" w:cs="Courier New"/>
              <w:rtl/>
            </w:rPr>
            <w:t xml:space="preserve">واشتغال العالم بالتعليم </w:t>
          </w:r>
          <w:del w:id="312" w:author="Transkribus" w:date="2019-12-11T14:30:00Z">
            <w:r w:rsidRPr="009B6BCA">
              <w:rPr>
                <w:rFonts w:ascii="Courier New" w:hAnsi="Courier New" w:cs="Courier New"/>
                <w:rtl/>
              </w:rPr>
              <w:delText>والتصنيف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13" w:author="Transkribus" w:date="2019-12-11T14:30:00Z">
            <w:r w:rsidRPr="00EE6742">
              <w:rPr>
                <w:rFonts w:ascii="Courier New" w:hAnsi="Courier New" w:cs="Courier New"/>
                <w:rtl/>
              </w:rPr>
              <w:t>والنصنيف واد انصدتت</w:t>
            </w:r>
          </w:ins>
          <w:r>
            <w:t>‬</w:t>
          </w:r>
          <w:r>
            <w:t>‬</w:t>
          </w:r>
        </w:dir>
      </w:dir>
    </w:p>
    <w:p w:rsidR="006C342B" w:rsidRPr="00EE6742" w:rsidRDefault="006C342B" w:rsidP="006C342B">
      <w:pPr>
        <w:pStyle w:val="NurText"/>
        <w:bidi/>
        <w:rPr>
          <w:ins w:id="314" w:author="Transkribus" w:date="2019-12-11T14:30:00Z"/>
          <w:rFonts w:ascii="Courier New" w:hAnsi="Courier New" w:cs="Courier New"/>
        </w:rPr>
      </w:pPr>
      <w:dir w:val="rtl">
        <w:dir w:val="rtl">
          <w:del w:id="315" w:author="Transkribus" w:date="2019-12-11T14:30:00Z">
            <w:r w:rsidRPr="009B6BCA">
              <w:rPr>
                <w:rFonts w:ascii="Courier New" w:hAnsi="Courier New" w:cs="Courier New"/>
                <w:rtl/>
              </w:rPr>
              <w:delText>واذا تصديت لتعليم</w:delText>
            </w:r>
          </w:del>
          <w:ins w:id="316" w:author="Transkribus" w:date="2019-12-11T14:30:00Z">
            <w:r w:rsidRPr="00EE6742">
              <w:rPr>
                <w:rFonts w:ascii="Courier New" w:hAnsi="Courier New" w:cs="Courier New"/>
                <w:rtl/>
              </w:rPr>
              <w:t>اسعلم</w:t>
            </w:r>
          </w:ins>
          <w:r w:rsidRPr="00EE6742">
            <w:rPr>
              <w:rFonts w:ascii="Courier New" w:hAnsi="Courier New" w:cs="Courier New"/>
              <w:rtl/>
            </w:rPr>
            <w:t xml:space="preserve"> علم </w:t>
          </w:r>
          <w:del w:id="317" w:author="Transkribus" w:date="2019-12-11T14:30:00Z">
            <w:r w:rsidRPr="009B6BCA">
              <w:rPr>
                <w:rFonts w:ascii="Courier New" w:hAnsi="Courier New" w:cs="Courier New"/>
                <w:rtl/>
              </w:rPr>
              <w:delText>او للمناظرة</w:delText>
            </w:r>
          </w:del>
          <w:ins w:id="318" w:author="Transkribus" w:date="2019-12-11T14:30:00Z">
            <w:r w:rsidRPr="00EE6742">
              <w:rPr>
                <w:rFonts w:ascii="Courier New" w:hAnsi="Courier New" w:cs="Courier New"/>
                <w:rtl/>
              </w:rPr>
              <w:t>أو لناظرة</w:t>
            </w:r>
          </w:ins>
          <w:r w:rsidRPr="00EE6742">
            <w:rPr>
              <w:rFonts w:ascii="Courier New" w:hAnsi="Courier New" w:cs="Courier New"/>
              <w:rtl/>
            </w:rPr>
            <w:t xml:space="preserve"> فيه </w:t>
          </w:r>
          <w:del w:id="319" w:author="Transkribus" w:date="2019-12-11T14:30:00Z">
            <w:r w:rsidRPr="009B6BCA">
              <w:rPr>
                <w:rFonts w:ascii="Courier New" w:hAnsi="Courier New" w:cs="Courier New"/>
                <w:rtl/>
              </w:rPr>
              <w:delText>فلا تمزج به غيره</w:delText>
            </w:r>
          </w:del>
          <w:ins w:id="320" w:author="Transkribus" w:date="2019-12-11T14:30:00Z">
            <w:r w:rsidRPr="00EE6742">
              <w:rPr>
                <w:rFonts w:ascii="Courier New" w:hAnsi="Courier New" w:cs="Courier New"/>
                <w:rtl/>
              </w:rPr>
              <w:t>الاشمزج بد عيرة</w:t>
            </w:r>
          </w:ins>
          <w:r w:rsidRPr="00EE6742">
            <w:rPr>
              <w:rFonts w:ascii="Courier New" w:hAnsi="Courier New" w:cs="Courier New"/>
              <w:rtl/>
            </w:rPr>
            <w:t xml:space="preserve"> من العلوم </w:t>
          </w:r>
          <w:del w:id="321" w:author="Transkribus" w:date="2019-12-11T14:30:00Z">
            <w:r w:rsidRPr="009B6BCA">
              <w:rPr>
                <w:rFonts w:ascii="Courier New" w:hAnsi="Courier New" w:cs="Courier New"/>
                <w:rtl/>
              </w:rPr>
              <w:delText>ف</w:delText>
            </w:r>
          </w:del>
          <w:ins w:id="322" w:author="Transkribus" w:date="2019-12-11T14:30:00Z">
            <w:r w:rsidRPr="00EE6742">
              <w:rPr>
                <w:rFonts w:ascii="Courier New" w:hAnsi="Courier New" w:cs="Courier New"/>
                <w:rtl/>
              </w:rPr>
              <w:t>ب</w:t>
            </w:r>
          </w:ins>
          <w:r w:rsidRPr="00EE6742">
            <w:rPr>
              <w:rFonts w:ascii="Courier New" w:hAnsi="Courier New" w:cs="Courier New"/>
              <w:rtl/>
            </w:rPr>
            <w:t xml:space="preserve">ان كل علم مكتف </w:t>
          </w:r>
          <w:del w:id="323" w:author="Transkribus" w:date="2019-12-11T14:30:00Z">
            <w:r w:rsidRPr="009B6BCA">
              <w:rPr>
                <w:rFonts w:ascii="Courier New" w:hAnsi="Courier New" w:cs="Courier New"/>
                <w:rtl/>
              </w:rPr>
              <w:delText>بنفسه مستغن</w:delText>
            </w:r>
          </w:del>
          <w:ins w:id="324" w:author="Transkribus" w:date="2019-12-11T14:30:00Z">
            <w:r w:rsidRPr="00EE6742">
              <w:rPr>
                <w:rFonts w:ascii="Courier New" w:hAnsi="Courier New" w:cs="Courier New"/>
                <w:rtl/>
              </w:rPr>
              <w:t>ينفسه مستعن</w:t>
            </w:r>
          </w:ins>
          <w:r w:rsidRPr="00EE6742">
            <w:rPr>
              <w:rFonts w:ascii="Courier New" w:hAnsi="Courier New" w:cs="Courier New"/>
              <w:rtl/>
            </w:rPr>
            <w:t xml:space="preserve"> عن </w:t>
          </w:r>
          <w:del w:id="325" w:author="Transkribus" w:date="2019-12-11T14:30:00Z">
            <w:r w:rsidRPr="009B6BCA">
              <w:rPr>
                <w:rFonts w:ascii="Courier New" w:hAnsi="Courier New" w:cs="Courier New"/>
                <w:rtl/>
              </w:rPr>
              <w:delText>غيره فان استعانتك</w:delText>
            </w:r>
          </w:del>
          <w:ins w:id="326" w:author="Transkribus" w:date="2019-12-11T14:30:00Z">
            <w:r w:rsidRPr="00EE6742">
              <w:rPr>
                <w:rFonts w:ascii="Courier New" w:hAnsi="Courier New" w:cs="Courier New"/>
                <w:rtl/>
              </w:rPr>
              <w:t>عيبرة</w:t>
            </w:r>
          </w:ins>
          <w:r>
            <w:t>‬</w:t>
          </w:r>
          <w:r>
            <w:t>‬</w:t>
          </w:r>
        </w:dir>
      </w:dir>
    </w:p>
    <w:p w:rsidR="006C342B" w:rsidRPr="00EE6742" w:rsidRDefault="006C342B" w:rsidP="006C342B">
      <w:pPr>
        <w:pStyle w:val="NurText"/>
        <w:bidi/>
        <w:rPr>
          <w:ins w:id="327" w:author="Transkribus" w:date="2019-12-11T14:30:00Z"/>
          <w:rFonts w:ascii="Courier New" w:hAnsi="Courier New" w:cs="Courier New"/>
        </w:rPr>
      </w:pPr>
      <w:ins w:id="328" w:author="Transkribus" w:date="2019-12-11T14:30:00Z">
        <w:r w:rsidRPr="00EE6742">
          <w:rPr>
            <w:rFonts w:ascii="Courier New" w:hAnsi="Courier New" w:cs="Courier New"/>
            <w:rtl/>
          </w:rPr>
          <w:t>ابان استعاقتك</w:t>
        </w:r>
      </w:ins>
      <w:r w:rsidRPr="00EE6742">
        <w:rPr>
          <w:rFonts w:ascii="Courier New" w:hAnsi="Courier New" w:cs="Courier New"/>
          <w:rtl/>
        </w:rPr>
        <w:t xml:space="preserve"> فى علم بعلم </w:t>
      </w:r>
      <w:del w:id="329" w:author="Transkribus" w:date="2019-12-11T14:30:00Z">
        <w:r w:rsidRPr="009B6BCA">
          <w:rPr>
            <w:rFonts w:ascii="Courier New" w:hAnsi="Courier New" w:cs="Courier New"/>
            <w:rtl/>
          </w:rPr>
          <w:delText>عجز عن استيفاء اقسامه</w:delText>
        </w:r>
      </w:del>
      <w:ins w:id="330" w:author="Transkribus" w:date="2019-12-11T14:30:00Z">
        <w:r w:rsidRPr="00EE6742">
          <w:rPr>
            <w:rFonts w:ascii="Courier New" w:hAnsi="Courier New" w:cs="Courier New"/>
            <w:rtl/>
          </w:rPr>
          <w:t>مجمرعن استبفاء أنسامة</w:t>
        </w:r>
      </w:ins>
      <w:r w:rsidRPr="00EE6742">
        <w:rPr>
          <w:rFonts w:ascii="Courier New" w:hAnsi="Courier New" w:cs="Courier New"/>
          <w:rtl/>
        </w:rPr>
        <w:t xml:space="preserve"> كمن </w:t>
      </w:r>
      <w:del w:id="331" w:author="Transkribus" w:date="2019-12-11T14:30:00Z">
        <w:r w:rsidRPr="009B6BCA">
          <w:rPr>
            <w:rFonts w:ascii="Courier New" w:hAnsi="Courier New" w:cs="Courier New"/>
            <w:rtl/>
          </w:rPr>
          <w:delText>يستعين بلغة</w:delText>
        </w:r>
      </w:del>
      <w:ins w:id="332" w:author="Transkribus" w:date="2019-12-11T14:30:00Z">
        <w:r w:rsidRPr="00EE6742">
          <w:rPr>
            <w:rFonts w:ascii="Courier New" w:hAnsi="Courier New" w:cs="Courier New"/>
            <w:rtl/>
          </w:rPr>
          <w:t>بستعين بلفة</w:t>
        </w:r>
      </w:ins>
      <w:r w:rsidRPr="00EE6742">
        <w:rPr>
          <w:rFonts w:ascii="Courier New" w:hAnsi="Courier New" w:cs="Courier New"/>
          <w:rtl/>
        </w:rPr>
        <w:t xml:space="preserve"> فى </w:t>
      </w:r>
      <w:del w:id="333" w:author="Transkribus" w:date="2019-12-11T14:30:00Z">
        <w:r w:rsidRPr="009B6BCA">
          <w:rPr>
            <w:rFonts w:ascii="Courier New" w:hAnsi="Courier New" w:cs="Courier New"/>
            <w:rtl/>
          </w:rPr>
          <w:delText>لغة اخرى اذا علمها او</w:delText>
        </w:r>
      </w:del>
      <w:ins w:id="334" w:author="Transkribus" w:date="2019-12-11T14:30:00Z">
        <w:r w:rsidRPr="00EE6742">
          <w:rPr>
            <w:rFonts w:ascii="Courier New" w:hAnsi="Courier New" w:cs="Courier New"/>
            <w:rtl/>
          </w:rPr>
          <w:t>لفة أحرى الاصاقت</w:t>
        </w:r>
      </w:ins>
    </w:p>
    <w:p w:rsidR="006C342B" w:rsidRPr="009B6BCA" w:rsidRDefault="006C342B" w:rsidP="006C342B">
      <w:pPr>
        <w:pStyle w:val="NurText"/>
        <w:bidi/>
        <w:rPr>
          <w:del w:id="335" w:author="Transkribus" w:date="2019-12-11T14:30:00Z"/>
          <w:rFonts w:ascii="Courier New" w:hAnsi="Courier New" w:cs="Courier New"/>
        </w:rPr>
      </w:pPr>
      <w:ins w:id="336" w:author="Transkribus" w:date="2019-12-11T14:30:00Z">
        <w:r w:rsidRPr="00EE6742">
          <w:rPr>
            <w:rFonts w:ascii="Courier New" w:hAnsi="Courier New" w:cs="Courier New"/>
            <w:rtl/>
          </w:rPr>
          <w:t>عليه أو</w:t>
        </w:r>
      </w:ins>
      <w:r w:rsidRPr="00EE6742">
        <w:rPr>
          <w:rFonts w:ascii="Courier New" w:hAnsi="Courier New" w:cs="Courier New"/>
          <w:rtl/>
        </w:rPr>
        <w:t xml:space="preserve"> جهل </w:t>
      </w:r>
      <w:del w:id="337" w:author="Transkribus" w:date="2019-12-11T14:30:00Z">
        <w:r w:rsidRPr="009B6BCA">
          <w:rPr>
            <w:rFonts w:ascii="Courier New" w:hAnsi="Courier New" w:cs="Courier New"/>
            <w:rtl/>
          </w:rPr>
          <w:delText>بعضها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338" w:author="Transkribus" w:date="2019-12-11T14:30:00Z"/>
          <w:rFonts w:ascii="Courier New" w:hAnsi="Courier New" w:cs="Courier New"/>
        </w:rPr>
      </w:pPr>
      <w:dir w:val="rtl">
        <w:dir w:val="rtl">
          <w:del w:id="339" w:author="Transkribus" w:date="2019-12-11T14:30:00Z">
            <w:r w:rsidRPr="009B6BCA">
              <w:rPr>
                <w:rFonts w:ascii="Courier New" w:hAnsi="Courier New" w:cs="Courier New"/>
                <w:rtl/>
              </w:rPr>
              <w:delText>قال وينبغى للانسان</w:delText>
            </w:r>
          </w:del>
          <w:ins w:id="340" w:author="Transkribus" w:date="2019-12-11T14:30:00Z">
            <w:r w:rsidRPr="00EE6742">
              <w:rPr>
                <w:rFonts w:ascii="Courier New" w:hAnsi="Courier New" w:cs="Courier New"/>
                <w:rtl/>
              </w:rPr>
              <w:t>وفصهاثال ويفمى الانسان</w:t>
            </w:r>
          </w:ins>
          <w:r w:rsidRPr="00EE6742">
            <w:rPr>
              <w:rFonts w:ascii="Courier New" w:hAnsi="Courier New" w:cs="Courier New"/>
              <w:rtl/>
            </w:rPr>
            <w:t xml:space="preserve"> ان </w:t>
          </w:r>
          <w:del w:id="341" w:author="Transkribus" w:date="2019-12-11T14:30:00Z">
            <w:r w:rsidRPr="009B6BCA">
              <w:rPr>
                <w:rFonts w:ascii="Courier New" w:hAnsi="Courier New" w:cs="Courier New"/>
                <w:rtl/>
              </w:rPr>
              <w:delText>يقرا التواريخ</w:delText>
            </w:r>
          </w:del>
          <w:ins w:id="342" w:author="Transkribus" w:date="2019-12-11T14:30:00Z">
            <w:r w:rsidRPr="00EE6742">
              <w:rPr>
                <w:rFonts w:ascii="Courier New" w:hAnsi="Courier New" w:cs="Courier New"/>
                <w:rtl/>
              </w:rPr>
              <w:t>بقرا التواربح</w:t>
            </w:r>
          </w:ins>
          <w:r w:rsidRPr="00EE6742">
            <w:rPr>
              <w:rFonts w:ascii="Courier New" w:hAnsi="Courier New" w:cs="Courier New"/>
              <w:rtl/>
            </w:rPr>
            <w:t xml:space="preserve"> وان </w:t>
          </w:r>
          <w:del w:id="343" w:author="Transkribus" w:date="2019-12-11T14:30:00Z">
            <w:r w:rsidRPr="009B6BCA">
              <w:rPr>
                <w:rFonts w:ascii="Courier New" w:hAnsi="Courier New" w:cs="Courier New"/>
                <w:rtl/>
              </w:rPr>
              <w:delText>ي</w:delText>
            </w:r>
          </w:del>
          <w:ins w:id="344" w:author="Transkribus" w:date="2019-12-11T14:30:00Z">
            <w:r w:rsidRPr="00EE6742">
              <w:rPr>
                <w:rFonts w:ascii="Courier New" w:hAnsi="Courier New" w:cs="Courier New"/>
                <w:rtl/>
              </w:rPr>
              <w:t>ب</w:t>
            </w:r>
          </w:ins>
          <w:r w:rsidRPr="00EE6742">
            <w:rPr>
              <w:rFonts w:ascii="Courier New" w:hAnsi="Courier New" w:cs="Courier New"/>
              <w:rtl/>
            </w:rPr>
            <w:t xml:space="preserve">طلع على </w:t>
          </w:r>
          <w:del w:id="345" w:author="Transkribus" w:date="2019-12-11T14:30:00Z">
            <w:r w:rsidRPr="009B6BCA">
              <w:rPr>
                <w:rFonts w:ascii="Courier New" w:hAnsi="Courier New" w:cs="Courier New"/>
                <w:rtl/>
              </w:rPr>
              <w:delText>السير وتجارب الامم فيصير بذلك كانه</w:delText>
            </w:r>
          </w:del>
          <w:ins w:id="346" w:author="Transkribus" w:date="2019-12-11T14:30:00Z">
            <w:r w:rsidRPr="00EE6742">
              <w:rPr>
                <w:rFonts w:ascii="Courier New" w:hAnsi="Courier New" w:cs="Courier New"/>
                <w:rtl/>
              </w:rPr>
              <w:t>المصير وجارب</w:t>
            </w:r>
          </w:ins>
          <w:r>
            <w:t>‬</w:t>
          </w:r>
          <w:r>
            <w:t>‬</w:t>
          </w:r>
        </w:dir>
      </w:dir>
    </w:p>
    <w:p w:rsidR="006C342B" w:rsidRPr="00EE6742" w:rsidRDefault="006C342B" w:rsidP="006C342B">
      <w:pPr>
        <w:pStyle w:val="NurText"/>
        <w:bidi/>
        <w:rPr>
          <w:rFonts w:ascii="Courier New" w:hAnsi="Courier New" w:cs="Courier New"/>
        </w:rPr>
      </w:pPr>
      <w:ins w:id="347" w:author="Transkribus" w:date="2019-12-11T14:30:00Z">
        <w:r w:rsidRPr="00EE6742">
          <w:rPr>
            <w:rFonts w:ascii="Courier New" w:hAnsi="Courier New" w:cs="Courier New"/>
            <w:rtl/>
          </w:rPr>
          <w:t>الاعم قيصير مذلك كاله</w:t>
        </w:r>
      </w:ins>
      <w:r w:rsidRPr="00EE6742">
        <w:rPr>
          <w:rFonts w:ascii="Courier New" w:hAnsi="Courier New" w:cs="Courier New"/>
          <w:rtl/>
        </w:rPr>
        <w:t xml:space="preserve"> فى </w:t>
      </w:r>
      <w:del w:id="348" w:author="Transkribus" w:date="2019-12-11T14:30:00Z">
        <w:r w:rsidRPr="009B6BCA">
          <w:rPr>
            <w:rFonts w:ascii="Courier New" w:hAnsi="Courier New" w:cs="Courier New"/>
            <w:rtl/>
          </w:rPr>
          <w:delText>عمره القصير قد ادرك الامم</w:delText>
        </w:r>
      </w:del>
      <w:ins w:id="349" w:author="Transkribus" w:date="2019-12-11T14:30:00Z">
        <w:r w:rsidRPr="00EE6742">
          <w:rPr>
            <w:rFonts w:ascii="Courier New" w:hAnsi="Courier New" w:cs="Courier New"/>
            <w:rtl/>
          </w:rPr>
          <w:t>عمرة النصير فد ادرل الاعم</w:t>
        </w:r>
      </w:ins>
      <w:r w:rsidRPr="00EE6742">
        <w:rPr>
          <w:rFonts w:ascii="Courier New" w:hAnsi="Courier New" w:cs="Courier New"/>
          <w:rtl/>
        </w:rPr>
        <w:t xml:space="preserve"> الخالية وعاصرهم </w:t>
      </w:r>
      <w:del w:id="350" w:author="Transkribus" w:date="2019-12-11T14:30:00Z">
        <w:r w:rsidRPr="009B6BCA">
          <w:rPr>
            <w:rFonts w:ascii="Courier New" w:hAnsi="Courier New" w:cs="Courier New"/>
            <w:rtl/>
          </w:rPr>
          <w:delText>وعاشرهم</w:delText>
        </w:r>
      </w:del>
      <w:ins w:id="351" w:author="Transkribus" w:date="2019-12-11T14:30:00Z">
        <w:r w:rsidRPr="00EE6742">
          <w:rPr>
            <w:rFonts w:ascii="Courier New" w:hAnsi="Courier New" w:cs="Courier New"/>
            <w:rtl/>
          </w:rPr>
          <w:t>وهاشر عم</w:t>
        </w:r>
      </w:ins>
      <w:r w:rsidRPr="00EE6742">
        <w:rPr>
          <w:rFonts w:ascii="Courier New" w:hAnsi="Courier New" w:cs="Courier New"/>
          <w:rtl/>
        </w:rPr>
        <w:t xml:space="preserve"> وعرف</w:t>
      </w:r>
      <w:del w:id="352" w:author="Transkribus" w:date="2019-12-11T14:30:00Z">
        <w:r w:rsidRPr="009B6BCA">
          <w:rPr>
            <w:rFonts w:ascii="Courier New" w:hAnsi="Courier New" w:cs="Courier New"/>
            <w:rtl/>
          </w:rPr>
          <w:delText xml:space="preserve"> خيرهم وشرهم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ins w:id="353" w:author="Transkribus" w:date="2019-12-11T14:30:00Z">
            <w:r w:rsidRPr="00EE6742">
              <w:rPr>
                <w:rFonts w:ascii="Courier New" w:hAnsi="Courier New" w:cs="Courier New"/>
                <w:rtl/>
              </w:rPr>
              <w:t xml:space="preserve"> جبرهيم وشرهيم </w:t>
            </w:r>
          </w:ins>
          <w:r w:rsidRPr="00EE6742">
            <w:rPr>
              <w:rFonts w:ascii="Courier New" w:hAnsi="Courier New" w:cs="Courier New"/>
              <w:rtl/>
            </w:rPr>
            <w:t>قال وي</w:t>
          </w:r>
          <w:del w:id="354" w:author="Transkribus" w:date="2019-12-11T14:30:00Z">
            <w:r w:rsidRPr="009B6BCA">
              <w:rPr>
                <w:rFonts w:ascii="Courier New" w:hAnsi="Courier New" w:cs="Courier New"/>
                <w:rtl/>
              </w:rPr>
              <w:delText>نبغ</w:delText>
            </w:r>
          </w:del>
          <w:ins w:id="355" w:author="Transkribus" w:date="2019-12-11T14:30:00Z">
            <w:r w:rsidRPr="00EE6742">
              <w:rPr>
                <w:rFonts w:ascii="Courier New" w:hAnsi="Courier New" w:cs="Courier New"/>
                <w:rtl/>
              </w:rPr>
              <w:t>ف</w:t>
            </w:r>
          </w:ins>
          <w:r w:rsidRPr="00EE6742">
            <w:rPr>
              <w:rFonts w:ascii="Courier New" w:hAnsi="Courier New" w:cs="Courier New"/>
              <w:rtl/>
            </w:rPr>
            <w:t xml:space="preserve">ى ان </w:t>
          </w:r>
          <w:del w:id="356" w:author="Transkribus" w:date="2019-12-11T14:30:00Z">
            <w:r w:rsidRPr="009B6BCA">
              <w:rPr>
                <w:rFonts w:ascii="Courier New" w:hAnsi="Courier New" w:cs="Courier New"/>
                <w:rtl/>
              </w:rPr>
              <w:delText>تكون سيرتك سيرة الصدر</w:delText>
            </w:r>
          </w:del>
          <w:ins w:id="357" w:author="Transkribus" w:date="2019-12-11T14:30:00Z">
            <w:r w:rsidRPr="00EE6742">
              <w:rPr>
                <w:rFonts w:ascii="Courier New" w:hAnsi="Courier New" w:cs="Courier New"/>
                <w:rtl/>
              </w:rPr>
              <w:t>ثسكون صيرتلك صيرة الصدو</w:t>
            </w:r>
          </w:ins>
          <w:r w:rsidRPr="00EE6742">
            <w:rPr>
              <w:rFonts w:ascii="Courier New" w:hAnsi="Courier New" w:cs="Courier New"/>
              <w:rtl/>
            </w:rPr>
            <w:t xml:space="preserve"> الاول </w:t>
          </w:r>
          <w:del w:id="358" w:author="Transkribus" w:date="2019-12-11T14:30:00Z">
            <w:r w:rsidRPr="009B6BCA">
              <w:rPr>
                <w:rFonts w:ascii="Courier New" w:hAnsi="Courier New" w:cs="Courier New"/>
                <w:rtl/>
              </w:rPr>
              <w:delText>فاقرا سيرة النبى صلى</w:delText>
            </w:r>
          </w:del>
          <w:ins w:id="359" w:author="Transkribus" w:date="2019-12-11T14:30:00Z">
            <w:r w:rsidRPr="00EE6742">
              <w:rPr>
                <w:rFonts w:ascii="Courier New" w:hAnsi="Courier New" w:cs="Courier New"/>
                <w:rtl/>
              </w:rPr>
              <w:t>فاقر أسيرة الثنى سلى</w:t>
            </w:r>
          </w:ins>
          <w:r w:rsidRPr="00EE6742">
            <w:rPr>
              <w:rFonts w:ascii="Courier New" w:hAnsi="Courier New" w:cs="Courier New"/>
              <w:rtl/>
            </w:rPr>
            <w:t xml:space="preserve"> الله عليه</w:t>
          </w:r>
          <w:r>
            <w:t>‬</w:t>
          </w:r>
          <w:r>
            <w:t>‬</w:t>
          </w:r>
        </w:dir>
      </w:dir>
    </w:p>
    <w:p w:rsidR="006C342B" w:rsidRPr="009B6BCA" w:rsidRDefault="006C342B" w:rsidP="006C342B">
      <w:pPr>
        <w:pStyle w:val="NurText"/>
        <w:bidi/>
        <w:rPr>
          <w:del w:id="360" w:author="Transkribus" w:date="2019-12-11T14:30:00Z"/>
          <w:rFonts w:ascii="Courier New" w:hAnsi="Courier New" w:cs="Courier New"/>
        </w:rPr>
      </w:pPr>
      <w:r w:rsidRPr="00EE6742">
        <w:rPr>
          <w:rFonts w:ascii="Courier New" w:hAnsi="Courier New" w:cs="Courier New"/>
          <w:rtl/>
        </w:rPr>
        <w:t xml:space="preserve">وسلم </w:t>
      </w:r>
      <w:del w:id="361" w:author="Transkribus" w:date="2019-12-11T14:30:00Z">
        <w:r w:rsidRPr="009B6BCA">
          <w:rPr>
            <w:rFonts w:ascii="Courier New" w:hAnsi="Courier New" w:cs="Courier New"/>
            <w:rtl/>
          </w:rPr>
          <w:delText>وتتبع افعاله واحواله واقتف اثاره وتشبه به ما امكنك وبقدر طاقتك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362" w:author="Transkribus" w:date="2019-12-11T14:30:00Z"/>
          <w:rFonts w:ascii="Courier New" w:hAnsi="Courier New" w:cs="Courier New"/>
        </w:rPr>
      </w:pPr>
      <w:dir w:val="rtl">
        <w:dir w:val="rtl">
          <w:del w:id="363" w:author="Transkribus" w:date="2019-12-11T14:30:00Z">
            <w:r w:rsidRPr="009B6BCA">
              <w:rPr>
                <w:rFonts w:ascii="Courier New" w:hAnsi="Courier New" w:cs="Courier New"/>
                <w:rtl/>
              </w:rPr>
              <w:delText>واذا وقفت</w:delText>
            </w:r>
          </w:del>
          <w:ins w:id="364" w:author="Transkribus" w:date="2019-12-11T14:30:00Z">
            <w:r w:rsidRPr="00EE6742">
              <w:rPr>
                <w:rFonts w:ascii="Courier New" w:hAnsi="Courier New" w:cs="Courier New"/>
                <w:rtl/>
              </w:rPr>
              <w:t>وفتيع أفعاله وأحو اله والتف كثارة وتشيه بهما أمكنك وبعدرطاقتك واداوققت</w:t>
            </w:r>
          </w:ins>
          <w:r w:rsidRPr="00EE6742">
            <w:rPr>
              <w:rFonts w:ascii="Courier New" w:hAnsi="Courier New" w:cs="Courier New"/>
              <w:rtl/>
            </w:rPr>
            <w:t xml:space="preserve"> على</w:t>
          </w:r>
          <w:del w:id="365" w:author="Transkribus" w:date="2019-12-11T14:30:00Z">
            <w:r w:rsidRPr="009B6BCA">
              <w:rPr>
                <w:rFonts w:ascii="Courier New" w:hAnsi="Courier New" w:cs="Courier New"/>
                <w:rtl/>
              </w:rPr>
              <w:delText xml:space="preserve"> سيرته</w:delText>
            </w:r>
          </w:del>
          <w:r>
            <w:t>‬</w:t>
          </w:r>
          <w:r>
            <w:t>‬</w:t>
          </w:r>
        </w:dir>
      </w:dir>
    </w:p>
    <w:p w:rsidR="006C342B" w:rsidRPr="00EE6742" w:rsidRDefault="006C342B" w:rsidP="006C342B">
      <w:pPr>
        <w:pStyle w:val="NurText"/>
        <w:bidi/>
        <w:rPr>
          <w:ins w:id="366" w:author="Transkribus" w:date="2019-12-11T14:30:00Z"/>
          <w:rFonts w:ascii="Courier New" w:hAnsi="Courier New" w:cs="Courier New"/>
        </w:rPr>
      </w:pPr>
      <w:ins w:id="367" w:author="Transkribus" w:date="2019-12-11T14:30:00Z">
        <w:r w:rsidRPr="00EE6742">
          <w:rPr>
            <w:rFonts w:ascii="Courier New" w:hAnsi="Courier New" w:cs="Courier New"/>
            <w:rtl/>
          </w:rPr>
          <w:t>ابقريه</w:t>
        </w:r>
      </w:ins>
      <w:r w:rsidRPr="00EE6742">
        <w:rPr>
          <w:rFonts w:ascii="Courier New" w:hAnsi="Courier New" w:cs="Courier New"/>
          <w:rtl/>
        </w:rPr>
        <w:t xml:space="preserve"> فى </w:t>
      </w:r>
      <w:del w:id="368" w:author="Transkribus" w:date="2019-12-11T14:30:00Z">
        <w:r w:rsidRPr="009B6BCA">
          <w:rPr>
            <w:rFonts w:ascii="Courier New" w:hAnsi="Courier New" w:cs="Courier New"/>
            <w:rtl/>
          </w:rPr>
          <w:delText>مطعمه ومشربه وملبسه ومنامه ويقظته وتمرضه</w:delText>
        </w:r>
      </w:del>
      <w:ins w:id="369" w:author="Transkribus" w:date="2019-12-11T14:30:00Z">
        <w:r w:rsidRPr="00EE6742">
          <w:rPr>
            <w:rFonts w:ascii="Courier New" w:hAnsi="Courier New" w:cs="Courier New"/>
            <w:rtl/>
          </w:rPr>
          <w:t>مطعمة وعشيريه ومليسه ومناهة و يقطته وهر صيه ونطميه ومتعه</w:t>
        </w:r>
      </w:ins>
      <w:r w:rsidRPr="00EE6742">
        <w:rPr>
          <w:rFonts w:ascii="Courier New" w:hAnsi="Courier New" w:cs="Courier New"/>
          <w:rtl/>
        </w:rPr>
        <w:t xml:space="preserve"> وتطببه </w:t>
      </w:r>
      <w:del w:id="370" w:author="Transkribus" w:date="2019-12-11T14:30:00Z">
        <w:r w:rsidRPr="009B6BCA">
          <w:rPr>
            <w:rFonts w:ascii="Courier New" w:hAnsi="Courier New" w:cs="Courier New"/>
            <w:rtl/>
          </w:rPr>
          <w:delText>وتمتعه وتطيبه ومعاملته مع ربه</w:delText>
        </w:r>
      </w:del>
      <w:ins w:id="371" w:author="Transkribus" w:date="2019-12-11T14:30:00Z">
        <w:r w:rsidRPr="00EE6742">
          <w:rPr>
            <w:rFonts w:ascii="Courier New" w:hAnsi="Courier New" w:cs="Courier New"/>
            <w:rtl/>
          </w:rPr>
          <w:t>ومعاملتة</w:t>
        </w:r>
      </w:ins>
    </w:p>
    <w:p w:rsidR="006C342B" w:rsidRPr="00EE6742" w:rsidRDefault="006C342B" w:rsidP="006C342B">
      <w:pPr>
        <w:pStyle w:val="NurText"/>
        <w:bidi/>
        <w:rPr>
          <w:rFonts w:ascii="Courier New" w:hAnsi="Courier New" w:cs="Courier New"/>
        </w:rPr>
      </w:pPr>
      <w:ins w:id="372" w:author="Transkribus" w:date="2019-12-11T14:30:00Z">
        <w:r w:rsidRPr="00EE6742">
          <w:rPr>
            <w:rFonts w:ascii="Courier New" w:hAnsi="Courier New" w:cs="Courier New"/>
            <w:rtl/>
          </w:rPr>
          <w:t>بعربهة</w:t>
        </w:r>
      </w:ins>
      <w:r w:rsidRPr="00EE6742">
        <w:rPr>
          <w:rFonts w:ascii="Courier New" w:hAnsi="Courier New" w:cs="Courier New"/>
          <w:rtl/>
        </w:rPr>
        <w:t xml:space="preserve"> ومع </w:t>
      </w:r>
      <w:del w:id="373" w:author="Transkribus" w:date="2019-12-11T14:30:00Z">
        <w:r w:rsidRPr="009B6BCA">
          <w:rPr>
            <w:rFonts w:ascii="Courier New" w:hAnsi="Courier New" w:cs="Courier New"/>
            <w:rtl/>
          </w:rPr>
          <w:delText>ازواجه واصحابه واعدائه وفعلت اليسير</w:delText>
        </w:r>
      </w:del>
      <w:ins w:id="374" w:author="Transkribus" w:date="2019-12-11T14:30:00Z">
        <w:r w:rsidRPr="00EE6742">
          <w:rPr>
            <w:rFonts w:ascii="Courier New" w:hAnsi="Courier New" w:cs="Courier New"/>
            <w:rtl/>
          </w:rPr>
          <w:t>أر واجه واسحابه وأعد اله وفصلت الدسير</w:t>
        </w:r>
      </w:ins>
      <w:r w:rsidRPr="00EE6742">
        <w:rPr>
          <w:rFonts w:ascii="Courier New" w:hAnsi="Courier New" w:cs="Courier New"/>
          <w:rtl/>
        </w:rPr>
        <w:t xml:space="preserve"> من ذلك </w:t>
      </w:r>
      <w:del w:id="375" w:author="Transkribus" w:date="2019-12-11T14:30:00Z">
        <w:r w:rsidRPr="009B6BCA">
          <w:rPr>
            <w:rFonts w:ascii="Courier New" w:hAnsi="Courier New" w:cs="Courier New"/>
            <w:rtl/>
          </w:rPr>
          <w:delText>ف</w:delText>
        </w:r>
      </w:del>
      <w:ins w:id="376" w:author="Transkribus" w:date="2019-12-11T14:30:00Z">
        <w:r w:rsidRPr="00EE6742">
          <w:rPr>
            <w:rFonts w:ascii="Courier New" w:hAnsi="Courier New" w:cs="Courier New"/>
            <w:rtl/>
          </w:rPr>
          <w:t>ث</w:t>
        </w:r>
      </w:ins>
      <w:r w:rsidRPr="00EE6742">
        <w:rPr>
          <w:rFonts w:ascii="Courier New" w:hAnsi="Courier New" w:cs="Courier New"/>
          <w:rtl/>
        </w:rPr>
        <w:t>ا</w:t>
      </w:r>
      <w:del w:id="377" w:author="Transkribus" w:date="2019-12-11T14:30:00Z">
        <w:r w:rsidRPr="009B6BCA">
          <w:rPr>
            <w:rFonts w:ascii="Courier New" w:hAnsi="Courier New" w:cs="Courier New"/>
            <w:rtl/>
          </w:rPr>
          <w:delText>ن</w:delText>
        </w:r>
      </w:del>
      <w:ins w:id="378" w:author="Transkribus" w:date="2019-12-11T14:30:00Z">
        <w:r w:rsidRPr="00EE6742">
          <w:rPr>
            <w:rFonts w:ascii="Courier New" w:hAnsi="Courier New" w:cs="Courier New"/>
            <w:rtl/>
          </w:rPr>
          <w:t>ل</w:t>
        </w:r>
      </w:ins>
      <w:r w:rsidRPr="00EE6742">
        <w:rPr>
          <w:rFonts w:ascii="Courier New" w:hAnsi="Courier New" w:cs="Courier New"/>
          <w:rtl/>
        </w:rPr>
        <w:t>ت السعيد كل السعيد</w:t>
      </w:r>
      <w:del w:id="3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0" w:author="Transkribus" w:date="2019-12-11T14:30:00Z">
        <w:r w:rsidRPr="00EE6742">
          <w:rPr>
            <w:rFonts w:ascii="Courier New" w:hAnsi="Courier New" w:cs="Courier New"/>
            <w:rtl/>
          </w:rPr>
          <w:t>قال</w:t>
        </w:r>
      </w:ins>
    </w:p>
    <w:p w:rsidR="006C342B" w:rsidRPr="00EE6742" w:rsidRDefault="006C342B" w:rsidP="006C342B">
      <w:pPr>
        <w:pStyle w:val="NurText"/>
        <w:bidi/>
        <w:rPr>
          <w:ins w:id="381" w:author="Transkribus" w:date="2019-12-11T14:30:00Z"/>
          <w:rFonts w:ascii="Courier New" w:hAnsi="Courier New" w:cs="Courier New"/>
        </w:rPr>
      </w:pPr>
      <w:dir w:val="rtl">
        <w:dir w:val="rtl">
          <w:del w:id="382" w:author="Transkribus" w:date="2019-12-11T14:30:00Z">
            <w:r w:rsidRPr="009B6BCA">
              <w:rPr>
                <w:rFonts w:ascii="Courier New" w:hAnsi="Courier New" w:cs="Courier New"/>
                <w:rtl/>
              </w:rPr>
              <w:delText>قال وينبغى</w:delText>
            </w:r>
          </w:del>
          <w:ins w:id="383" w:author="Transkribus" w:date="2019-12-11T14:30:00Z">
            <w:r w:rsidRPr="00EE6742">
              <w:rPr>
                <w:rFonts w:ascii="Courier New" w:hAnsi="Courier New" w:cs="Courier New"/>
                <w:rtl/>
              </w:rPr>
              <w:t>ابريسفى</w:t>
            </w:r>
          </w:ins>
          <w:r w:rsidRPr="00EE6742">
            <w:rPr>
              <w:rFonts w:ascii="Courier New" w:hAnsi="Courier New" w:cs="Courier New"/>
              <w:rtl/>
            </w:rPr>
            <w:t xml:space="preserve"> ان </w:t>
          </w:r>
          <w:del w:id="384" w:author="Transkribus" w:date="2019-12-11T14:30:00Z">
            <w:r w:rsidRPr="009B6BCA">
              <w:rPr>
                <w:rFonts w:ascii="Courier New" w:hAnsi="Courier New" w:cs="Courier New"/>
                <w:rtl/>
              </w:rPr>
              <w:delText>تكثر ايهامك لنفسك ولا تحسن الظن</w:delText>
            </w:r>
          </w:del>
          <w:ins w:id="385" w:author="Transkribus" w:date="2019-12-11T14:30:00Z">
            <w:r w:rsidRPr="00EE6742">
              <w:rPr>
                <w:rFonts w:ascii="Courier New" w:hAnsi="Courier New" w:cs="Courier New"/>
                <w:rtl/>
              </w:rPr>
              <w:t>تكتر ابهاملك النقسلك بوالاحسن الطن</w:t>
            </w:r>
          </w:ins>
          <w:r w:rsidRPr="00EE6742">
            <w:rPr>
              <w:rFonts w:ascii="Courier New" w:hAnsi="Courier New" w:cs="Courier New"/>
              <w:rtl/>
            </w:rPr>
            <w:t xml:space="preserve"> بها و</w:t>
          </w:r>
          <w:del w:id="386" w:author="Transkribus" w:date="2019-12-11T14:30:00Z">
            <w:r w:rsidRPr="009B6BCA">
              <w:rPr>
                <w:rFonts w:ascii="Courier New" w:hAnsi="Courier New" w:cs="Courier New"/>
                <w:rtl/>
              </w:rPr>
              <w:delText>ت</w:delText>
            </w:r>
          </w:del>
          <w:ins w:id="387" w:author="Transkribus" w:date="2019-12-11T14:30:00Z">
            <w:r w:rsidRPr="00EE6742">
              <w:rPr>
                <w:rFonts w:ascii="Courier New" w:hAnsi="Courier New" w:cs="Courier New"/>
                <w:rtl/>
              </w:rPr>
              <w:t>ث</w:t>
            </w:r>
          </w:ins>
          <w:r w:rsidRPr="00EE6742">
            <w:rPr>
              <w:rFonts w:ascii="Courier New" w:hAnsi="Courier New" w:cs="Courier New"/>
              <w:rtl/>
            </w:rPr>
            <w:t xml:space="preserve">عرض خواطرك على </w:t>
          </w:r>
          <w:del w:id="388" w:author="Transkribus" w:date="2019-12-11T14:30:00Z">
            <w:r w:rsidRPr="009B6BCA">
              <w:rPr>
                <w:rFonts w:ascii="Courier New" w:hAnsi="Courier New" w:cs="Courier New"/>
                <w:rtl/>
              </w:rPr>
              <w:delText>العلماء وعلى تصانيفهم وتتثبت ولا تعجل ولا تعجب فمع العجب العثار</w:delText>
            </w:r>
          </w:del>
          <w:ins w:id="389" w:author="Transkribus" w:date="2019-12-11T14:30:00Z">
            <w:r w:rsidRPr="00EE6742">
              <w:rPr>
                <w:rFonts w:ascii="Courier New" w:hAnsi="Courier New" w:cs="Courier New"/>
                <w:rtl/>
              </w:rPr>
              <w:t>العلاء وعلى</w:t>
            </w:r>
          </w:ins>
          <w:r>
            <w:t>‬</w:t>
          </w:r>
          <w:r>
            <w:t>‬</w:t>
          </w:r>
        </w:dir>
      </w:dir>
    </w:p>
    <w:p w:rsidR="006C342B" w:rsidRPr="009B6BCA" w:rsidRDefault="006C342B" w:rsidP="006C342B">
      <w:pPr>
        <w:pStyle w:val="NurText"/>
        <w:bidi/>
        <w:rPr>
          <w:del w:id="390" w:author="Transkribus" w:date="2019-12-11T14:30:00Z"/>
          <w:rFonts w:ascii="Courier New" w:hAnsi="Courier New" w:cs="Courier New"/>
        </w:rPr>
      </w:pPr>
      <w:ins w:id="391" w:author="Transkribus" w:date="2019-12-11T14:30:00Z">
        <w:r w:rsidRPr="00EE6742">
          <w:rPr>
            <w:rFonts w:ascii="Courier New" w:hAnsi="Courier New" w:cs="Courier New"/>
            <w:rtl/>
          </w:rPr>
          <w:t>ابصانيفهم وتتتيب ولاتجل ولاتيحب فم الجب العقار</w:t>
        </w:r>
      </w:ins>
      <w:r w:rsidRPr="00EE6742">
        <w:rPr>
          <w:rFonts w:ascii="Courier New" w:hAnsi="Courier New" w:cs="Courier New"/>
          <w:rtl/>
        </w:rPr>
        <w:t xml:space="preserve"> ومع الاستبداد </w:t>
      </w:r>
      <w:del w:id="392" w:author="Transkribus" w:date="2019-12-11T14:30:00Z">
        <w:r w:rsidRPr="009B6BCA">
          <w:rPr>
            <w:rFonts w:ascii="Courier New" w:hAnsi="Courier New" w:cs="Courier New"/>
            <w:rtl/>
          </w:rPr>
          <w:delText>الزلل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393" w:author="Transkribus" w:date="2019-12-11T14:30:00Z"/>
          <w:rFonts w:ascii="Courier New" w:hAnsi="Courier New" w:cs="Courier New"/>
        </w:rPr>
      </w:pPr>
      <w:dir w:val="rtl">
        <w:dir w:val="rtl">
          <w:ins w:id="394" w:author="Transkribus" w:date="2019-12-11T14:30:00Z">
            <w:r w:rsidRPr="00EE6742">
              <w:rPr>
                <w:rFonts w:ascii="Courier New" w:hAnsi="Courier New" w:cs="Courier New"/>
                <w:rtl/>
              </w:rPr>
              <w:t xml:space="preserve">الزال </w:t>
            </w:r>
          </w:ins>
          <w:r w:rsidRPr="00EE6742">
            <w:rPr>
              <w:rFonts w:ascii="Courier New" w:hAnsi="Courier New" w:cs="Courier New"/>
              <w:rtl/>
            </w:rPr>
            <w:t>ومن لم يعرق</w:t>
          </w:r>
          <w:del w:id="395" w:author="Transkribus" w:date="2019-12-11T14:30:00Z">
            <w:r w:rsidRPr="009B6BCA">
              <w:rPr>
                <w:rFonts w:ascii="Courier New" w:hAnsi="Courier New" w:cs="Courier New"/>
                <w:rtl/>
              </w:rPr>
              <w:delText xml:space="preserve"> جبينه</w:delText>
            </w:r>
          </w:del>
          <w:r>
            <w:t>‬</w:t>
          </w:r>
          <w:r>
            <w:t>‬</w:t>
          </w:r>
        </w:dir>
      </w:dir>
    </w:p>
    <w:p w:rsidR="006C342B" w:rsidRPr="00EE6742" w:rsidRDefault="006C342B" w:rsidP="006C342B">
      <w:pPr>
        <w:pStyle w:val="NurText"/>
        <w:bidi/>
        <w:rPr>
          <w:ins w:id="396" w:author="Transkribus" w:date="2019-12-11T14:30:00Z"/>
          <w:rFonts w:ascii="Courier New" w:hAnsi="Courier New" w:cs="Courier New"/>
        </w:rPr>
      </w:pPr>
      <w:ins w:id="397" w:author="Transkribus" w:date="2019-12-11T14:30:00Z">
        <w:r w:rsidRPr="00EE6742">
          <w:rPr>
            <w:rFonts w:ascii="Courier New" w:hAnsi="Courier New" w:cs="Courier New"/>
            <w:rtl/>
          </w:rPr>
          <w:t>حبيته</w:t>
        </w:r>
      </w:ins>
      <w:r w:rsidRPr="00EE6742">
        <w:rPr>
          <w:rFonts w:ascii="Courier New" w:hAnsi="Courier New" w:cs="Courier New"/>
          <w:rtl/>
        </w:rPr>
        <w:t xml:space="preserve"> الى </w:t>
      </w:r>
      <w:del w:id="398" w:author="Transkribus" w:date="2019-12-11T14:30:00Z">
        <w:r w:rsidRPr="009B6BCA">
          <w:rPr>
            <w:rFonts w:ascii="Courier New" w:hAnsi="Courier New" w:cs="Courier New"/>
            <w:rtl/>
          </w:rPr>
          <w:delText>ابواب العلماء</w:delText>
        </w:r>
      </w:del>
      <w:ins w:id="399" w:author="Transkribus" w:date="2019-12-11T14:30:00Z">
        <w:r w:rsidRPr="00EE6742">
          <w:rPr>
            <w:rFonts w:ascii="Courier New" w:hAnsi="Courier New" w:cs="Courier New"/>
            <w:rtl/>
          </w:rPr>
          <w:t>أبو اب الغلاء</w:t>
        </w:r>
      </w:ins>
      <w:r w:rsidRPr="00EE6742">
        <w:rPr>
          <w:rFonts w:ascii="Courier New" w:hAnsi="Courier New" w:cs="Courier New"/>
          <w:rtl/>
        </w:rPr>
        <w:t xml:space="preserve"> لم يعرق فى الفضيلة ومن لم </w:t>
      </w:r>
      <w:del w:id="400" w:author="Transkribus" w:date="2019-12-11T14:30:00Z">
        <w:r w:rsidRPr="009B6BCA">
          <w:rPr>
            <w:rFonts w:ascii="Courier New" w:hAnsi="Courier New" w:cs="Courier New"/>
            <w:rtl/>
          </w:rPr>
          <w:delText>يخجلوه</w:delText>
        </w:r>
      </w:del>
      <w:ins w:id="401" w:author="Transkribus" w:date="2019-12-11T14:30:00Z">
        <w:r w:rsidRPr="00EE6742">
          <w:rPr>
            <w:rFonts w:ascii="Courier New" w:hAnsi="Courier New" w:cs="Courier New"/>
            <w:rtl/>
          </w:rPr>
          <w:t>بحصلوة</w:t>
        </w:r>
      </w:ins>
      <w:r w:rsidRPr="00EE6742">
        <w:rPr>
          <w:rFonts w:ascii="Courier New" w:hAnsi="Courier New" w:cs="Courier New"/>
          <w:rtl/>
        </w:rPr>
        <w:t xml:space="preserve"> لم </w:t>
      </w:r>
      <w:del w:id="402" w:author="Transkribus" w:date="2019-12-11T14:30:00Z">
        <w:r w:rsidRPr="009B6BCA">
          <w:rPr>
            <w:rFonts w:ascii="Courier New" w:hAnsi="Courier New" w:cs="Courier New"/>
            <w:rtl/>
          </w:rPr>
          <w:delText>ي</w:delText>
        </w:r>
      </w:del>
      <w:r w:rsidRPr="00EE6742">
        <w:rPr>
          <w:rFonts w:ascii="Courier New" w:hAnsi="Courier New" w:cs="Courier New"/>
          <w:rtl/>
        </w:rPr>
        <w:t xml:space="preserve">بجله الناس ومن لم </w:t>
      </w:r>
      <w:del w:id="403" w:author="Transkribus" w:date="2019-12-11T14:30:00Z">
        <w:r w:rsidRPr="009B6BCA">
          <w:rPr>
            <w:rFonts w:ascii="Courier New" w:hAnsi="Courier New" w:cs="Courier New"/>
            <w:rtl/>
          </w:rPr>
          <w:delText>يبكتوه لم يسد</w:delText>
        </w:r>
      </w:del>
      <w:ins w:id="404" w:author="Transkribus" w:date="2019-12-11T14:30:00Z">
        <w:r w:rsidRPr="00EE6742">
          <w:rPr>
            <w:rFonts w:ascii="Courier New" w:hAnsi="Courier New" w:cs="Courier New"/>
            <w:rtl/>
          </w:rPr>
          <w:t>ببكتوه</w:t>
        </w:r>
      </w:ins>
    </w:p>
    <w:p w:rsidR="006C342B" w:rsidRPr="009B6BCA" w:rsidRDefault="006C342B" w:rsidP="006C342B">
      <w:pPr>
        <w:pStyle w:val="NurText"/>
        <w:bidi/>
        <w:rPr>
          <w:del w:id="405" w:author="Transkribus" w:date="2019-12-11T14:30:00Z"/>
          <w:rFonts w:ascii="Courier New" w:hAnsi="Courier New" w:cs="Courier New"/>
        </w:rPr>
      </w:pPr>
      <w:ins w:id="406" w:author="Transkribus" w:date="2019-12-11T14:30:00Z">
        <w:r w:rsidRPr="00EE6742">
          <w:rPr>
            <w:rFonts w:ascii="Courier New" w:hAnsi="Courier New" w:cs="Courier New"/>
            <w:rtl/>
          </w:rPr>
          <w:t>ميسود</w:t>
        </w:r>
      </w:ins>
      <w:r w:rsidRPr="00EE6742">
        <w:rPr>
          <w:rFonts w:ascii="Courier New" w:hAnsi="Courier New" w:cs="Courier New"/>
          <w:rtl/>
        </w:rPr>
        <w:t xml:space="preserve"> ومن </w:t>
      </w:r>
      <w:del w:id="407" w:author="Transkribus" w:date="2019-12-11T14:30:00Z">
        <w:r w:rsidRPr="009B6BCA">
          <w:rPr>
            <w:rFonts w:ascii="Courier New" w:hAnsi="Courier New" w:cs="Courier New"/>
            <w:rtl/>
          </w:rPr>
          <w:delText>لم يحتمل الم التعلم لم يذق</w:delText>
        </w:r>
      </w:del>
      <w:ins w:id="408" w:author="Transkribus" w:date="2019-12-11T14:30:00Z">
        <w:r w:rsidRPr="00EE6742">
          <w:rPr>
            <w:rFonts w:ascii="Courier New" w:hAnsi="Courier New" w:cs="Courier New"/>
            <w:rtl/>
          </w:rPr>
          <w:t>م يجمل ألم التعل م بذق</w:t>
        </w:r>
      </w:ins>
      <w:r w:rsidRPr="00EE6742">
        <w:rPr>
          <w:rFonts w:ascii="Courier New" w:hAnsi="Courier New" w:cs="Courier New"/>
          <w:rtl/>
        </w:rPr>
        <w:t xml:space="preserve"> لذة العلم ومن </w:t>
      </w:r>
      <w:ins w:id="409" w:author="Transkribus" w:date="2019-12-11T14:30:00Z">
        <w:r w:rsidRPr="00EE6742">
          <w:rPr>
            <w:rFonts w:ascii="Courier New" w:hAnsi="Courier New" w:cs="Courier New"/>
            <w:rtl/>
          </w:rPr>
          <w:t xml:space="preserve">ثم بكدح </w:t>
        </w:r>
      </w:ins>
      <w:r w:rsidRPr="00EE6742">
        <w:rPr>
          <w:rFonts w:ascii="Courier New" w:hAnsi="Courier New" w:cs="Courier New"/>
          <w:rtl/>
        </w:rPr>
        <w:t xml:space="preserve">لم </w:t>
      </w:r>
      <w:del w:id="410" w:author="Transkribus" w:date="2019-12-11T14:30:00Z">
        <w:r w:rsidRPr="009B6BCA">
          <w:rPr>
            <w:rFonts w:ascii="Courier New" w:hAnsi="Courier New" w:cs="Courier New"/>
            <w:rtl/>
          </w:rPr>
          <w:delText>يكدح لم يفلح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411" w:author="Transkribus" w:date="2019-12-11T14:30:00Z">
            <w:r w:rsidRPr="009B6BCA">
              <w:rPr>
                <w:rFonts w:ascii="Courier New" w:hAnsi="Courier New" w:cs="Courier New"/>
                <w:rtl/>
              </w:rPr>
              <w:delText>واذا خلوت</w:delText>
            </w:r>
          </w:del>
          <w:ins w:id="412" w:author="Transkribus" w:date="2019-12-11T14:30:00Z">
            <w:r w:rsidRPr="00EE6742">
              <w:rPr>
                <w:rFonts w:ascii="Courier New" w:hAnsi="Courier New" w:cs="Courier New"/>
                <w:rtl/>
              </w:rPr>
              <w:t>بفلح واذ اخسلوت</w:t>
            </w:r>
          </w:ins>
          <w:r w:rsidRPr="00EE6742">
            <w:rPr>
              <w:rFonts w:ascii="Courier New" w:hAnsi="Courier New" w:cs="Courier New"/>
              <w:rtl/>
            </w:rPr>
            <w:t xml:space="preserve"> من التعلم</w:t>
          </w:r>
          <w:r>
            <w:t>‬</w:t>
          </w:r>
          <w:r>
            <w:t>‬</w:t>
          </w:r>
        </w:dir>
      </w:dir>
    </w:p>
    <w:p w:rsidR="006C342B" w:rsidRPr="00EE6742" w:rsidRDefault="006C342B" w:rsidP="006C342B">
      <w:pPr>
        <w:pStyle w:val="NurText"/>
        <w:bidi/>
        <w:rPr>
          <w:ins w:id="413" w:author="Transkribus" w:date="2019-12-11T14:30:00Z"/>
          <w:rFonts w:ascii="Courier New" w:hAnsi="Courier New" w:cs="Courier New"/>
        </w:rPr>
      </w:pPr>
      <w:r w:rsidRPr="00EE6742">
        <w:rPr>
          <w:rFonts w:ascii="Courier New" w:hAnsi="Courier New" w:cs="Courier New"/>
          <w:rtl/>
        </w:rPr>
        <w:t xml:space="preserve">والتفكر </w:t>
      </w:r>
      <w:del w:id="414" w:author="Transkribus" w:date="2019-12-11T14:30:00Z">
        <w:r w:rsidRPr="009B6BCA">
          <w:rPr>
            <w:rFonts w:ascii="Courier New" w:hAnsi="Courier New" w:cs="Courier New"/>
            <w:rtl/>
          </w:rPr>
          <w:delText>فحرك لسانك بذكر</w:delText>
        </w:r>
      </w:del>
      <w:ins w:id="415" w:author="Transkribus" w:date="2019-12-11T14:30:00Z">
        <w:r w:rsidRPr="00EE6742">
          <w:rPr>
            <w:rFonts w:ascii="Courier New" w:hAnsi="Courier New" w:cs="Courier New"/>
            <w:rtl/>
          </w:rPr>
          <w:t>حرلك لساتك بذ كر</w:t>
        </w:r>
      </w:ins>
      <w:r w:rsidRPr="00EE6742">
        <w:rPr>
          <w:rFonts w:ascii="Courier New" w:hAnsi="Courier New" w:cs="Courier New"/>
          <w:rtl/>
        </w:rPr>
        <w:t xml:space="preserve"> الله </w:t>
      </w:r>
      <w:del w:id="416" w:author="Transkribus" w:date="2019-12-11T14:30:00Z">
        <w:r w:rsidRPr="009B6BCA">
          <w:rPr>
            <w:rFonts w:ascii="Courier New" w:hAnsi="Courier New" w:cs="Courier New"/>
            <w:rtl/>
          </w:rPr>
          <w:delText>وبتسابيحه وخاصة عند</w:delText>
        </w:r>
      </w:del>
      <w:ins w:id="417" w:author="Transkribus" w:date="2019-12-11T14:30:00Z">
        <w:r w:rsidRPr="00EE6742">
          <w:rPr>
            <w:rFonts w:ascii="Courier New" w:hAnsi="Courier New" w:cs="Courier New"/>
            <w:rtl/>
          </w:rPr>
          <w:t>وبنسانجه وخاسة عبد</w:t>
        </w:r>
      </w:ins>
      <w:r w:rsidRPr="00EE6742">
        <w:rPr>
          <w:rFonts w:ascii="Courier New" w:hAnsi="Courier New" w:cs="Courier New"/>
          <w:rtl/>
        </w:rPr>
        <w:t xml:space="preserve"> النوم </w:t>
      </w:r>
      <w:del w:id="418" w:author="Transkribus" w:date="2019-12-11T14:30:00Z">
        <w:r w:rsidRPr="009B6BCA">
          <w:rPr>
            <w:rFonts w:ascii="Courier New" w:hAnsi="Courier New" w:cs="Courier New"/>
            <w:rtl/>
          </w:rPr>
          <w:delText>فيتشربه لبك ويتعجن فى خيالك وتكلم به</w:delText>
        </w:r>
      </w:del>
      <w:ins w:id="419" w:author="Transkribus" w:date="2019-12-11T14:30:00Z">
        <w:r w:rsidRPr="00EE6742">
          <w:rPr>
            <w:rFonts w:ascii="Courier New" w:hAnsi="Courier New" w:cs="Courier New"/>
            <w:rtl/>
          </w:rPr>
          <w:t>فكشر بهليك وبسحن فى</w:t>
        </w:r>
      </w:ins>
    </w:p>
    <w:p w:rsidR="006C342B" w:rsidRPr="00EE6742" w:rsidRDefault="006C342B" w:rsidP="006C342B">
      <w:pPr>
        <w:pStyle w:val="NurText"/>
        <w:bidi/>
        <w:rPr>
          <w:rFonts w:ascii="Courier New" w:hAnsi="Courier New" w:cs="Courier New"/>
        </w:rPr>
      </w:pPr>
      <w:ins w:id="420" w:author="Transkribus" w:date="2019-12-11T14:30:00Z">
        <w:r w:rsidRPr="00EE6742">
          <w:rPr>
            <w:rFonts w:ascii="Courier New" w:hAnsi="Courier New" w:cs="Courier New"/>
            <w:rtl/>
          </w:rPr>
          <w:t>حمالك وتكام بة</w:t>
        </w:r>
      </w:ins>
      <w:r w:rsidRPr="00EE6742">
        <w:rPr>
          <w:rFonts w:ascii="Courier New" w:hAnsi="Courier New" w:cs="Courier New"/>
          <w:rtl/>
        </w:rPr>
        <w:t xml:space="preserve"> فى منامك</w:t>
      </w:r>
      <w:del w:id="4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22" w:author="Transkribus" w:date="2019-12-11T14:30:00Z">
        <w:r w:rsidRPr="00EE6742">
          <w:rPr>
            <w:rFonts w:ascii="Courier New" w:hAnsi="Courier New" w:cs="Courier New"/>
            <w:rtl/>
          </w:rPr>
          <w:t xml:space="preserve"> واناحدتلك فرحوسروزيقس أمور الدنياقاد كمر الموب</w:t>
        </w:r>
      </w:ins>
    </w:p>
    <w:p w:rsidR="006C342B" w:rsidRPr="009B6BCA" w:rsidRDefault="006C342B" w:rsidP="006C342B">
      <w:pPr>
        <w:pStyle w:val="NurText"/>
        <w:bidi/>
        <w:rPr>
          <w:del w:id="423" w:author="Transkribus" w:date="2019-12-11T14:30:00Z"/>
          <w:rFonts w:ascii="Courier New" w:hAnsi="Courier New" w:cs="Courier New"/>
        </w:rPr>
      </w:pPr>
      <w:dir w:val="rtl">
        <w:dir w:val="rtl">
          <w:del w:id="424" w:author="Transkribus" w:date="2019-12-11T14:30:00Z">
            <w:r w:rsidRPr="009B6BCA">
              <w:rPr>
                <w:rFonts w:ascii="Courier New" w:hAnsi="Courier New" w:cs="Courier New"/>
                <w:rtl/>
              </w:rPr>
              <w:delText>واذا حدث لك فرح وسرور ببعض امور الدنيا فاذكر الموت وسرعة الزوال واصناف المنغصات واذا احزنك امر فاسترجع واذا اعترتك غفلة فاستغفر واجعل الموت نصب عينك والعلم والتقى زادك فى الاخرة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425" w:author="Transkribus" w:date="2019-12-11T14:30:00Z"/>
          <w:rFonts w:ascii="Courier New" w:hAnsi="Courier New" w:cs="Courier New"/>
        </w:rPr>
      </w:pPr>
      <w:dir w:val="rtl">
        <w:dir w:val="rtl">
          <w:del w:id="426" w:author="Transkribus" w:date="2019-12-11T14:30:00Z">
            <w:r w:rsidRPr="009B6BCA">
              <w:rPr>
                <w:rFonts w:ascii="Courier New" w:hAnsi="Courier New" w:cs="Courier New"/>
                <w:rtl/>
              </w:rPr>
              <w:delText>واذا اردت ان تعصى الله فاطلب مكانا لا يراك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427" w:author="Transkribus" w:date="2019-12-11T14:30:00Z"/>
          <w:rFonts w:ascii="Courier New" w:hAnsi="Courier New" w:cs="Courier New"/>
        </w:rPr>
      </w:pPr>
      <w:dir w:val="rtl">
        <w:dir w:val="rtl">
          <w:ins w:id="428" w:author="Transkribus" w:date="2019-12-11T14:30:00Z">
            <w:r w:rsidRPr="00EE6742">
              <w:rPr>
                <w:rFonts w:ascii="Courier New" w:hAnsi="Courier New" w:cs="Courier New"/>
                <w:rtl/>
              </w:rPr>
              <w:t>وشرعة الروال وأسناف المنفسان واداحريك أمر قاسرجع واذاعثرتل عفلة قاستعفر</w:t>
            </w:r>
          </w:ins>
          <w:r>
            <w:t>‬</w:t>
          </w:r>
          <w:r>
            <w:t>‬</w:t>
          </w:r>
        </w:dir>
      </w:dir>
    </w:p>
    <w:p w:rsidR="006C342B" w:rsidRPr="00EE6742" w:rsidRDefault="006C342B" w:rsidP="006C342B">
      <w:pPr>
        <w:pStyle w:val="NurText"/>
        <w:bidi/>
        <w:rPr>
          <w:ins w:id="429" w:author="Transkribus" w:date="2019-12-11T14:30:00Z"/>
          <w:rFonts w:ascii="Courier New" w:hAnsi="Courier New" w:cs="Courier New"/>
        </w:rPr>
      </w:pPr>
      <w:ins w:id="430" w:author="Transkribus" w:date="2019-12-11T14:30:00Z">
        <w:r w:rsidRPr="00EE6742">
          <w:rPr>
            <w:rFonts w:ascii="Courier New" w:hAnsi="Courier New" w:cs="Courier New"/>
            <w:rtl/>
          </w:rPr>
          <w:t>واجعل الموتفسب عبنك والعلم والتفى زادلك الى الأجرء واق أردت ان تعسى الله قاطلب</w:t>
        </w:r>
      </w:ins>
    </w:p>
    <w:p w:rsidR="006C342B" w:rsidRPr="00EE6742" w:rsidRDefault="006C342B" w:rsidP="006C342B">
      <w:pPr>
        <w:pStyle w:val="NurText"/>
        <w:bidi/>
        <w:rPr>
          <w:rFonts w:ascii="Courier New" w:hAnsi="Courier New" w:cs="Courier New"/>
        </w:rPr>
      </w:pPr>
      <w:ins w:id="431" w:author="Transkribus" w:date="2019-12-11T14:30:00Z">
        <w:r w:rsidRPr="00EE6742">
          <w:rPr>
            <w:rFonts w:ascii="Courier New" w:hAnsi="Courier New" w:cs="Courier New"/>
            <w:rtl/>
          </w:rPr>
          <w:t xml:space="preserve">هكان الابرال- فيه </w:t>
        </w:r>
      </w:ins>
      <w:r w:rsidRPr="00EE6742">
        <w:rPr>
          <w:rFonts w:ascii="Courier New" w:hAnsi="Courier New" w:cs="Courier New"/>
          <w:rtl/>
        </w:rPr>
        <w:t xml:space="preserve">واعلم ان الناس عيون الله على </w:t>
      </w:r>
      <w:del w:id="432" w:author="Transkribus" w:date="2019-12-11T14:30:00Z">
        <w:r w:rsidRPr="009B6BCA">
          <w:rPr>
            <w:rFonts w:ascii="Courier New" w:hAnsi="Courier New" w:cs="Courier New"/>
            <w:rtl/>
          </w:rPr>
          <w:delText>العبد يريهم خيره وان اخفاه وشره وان ستره فباطنه مكشوف لله والله يكشفه لعباده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33" w:author="Transkribus" w:date="2019-12-11T14:30:00Z">
        <w:r w:rsidRPr="00EE6742">
          <w:rPr>
            <w:rFonts w:ascii="Courier New" w:hAnsi="Courier New" w:cs="Courier New"/>
            <w:rtl/>
          </w:rPr>
          <w:t>العبدير يهم جيرة وان أحقاء وشرموان شيرة</w:t>
        </w:r>
      </w:ins>
    </w:p>
    <w:p w:rsidR="006C342B" w:rsidRPr="009B6BCA" w:rsidRDefault="006C342B" w:rsidP="006C342B">
      <w:pPr>
        <w:pStyle w:val="NurText"/>
        <w:bidi/>
        <w:rPr>
          <w:del w:id="434" w:author="Transkribus" w:date="2019-12-11T14:30:00Z"/>
          <w:rFonts w:ascii="Courier New" w:hAnsi="Courier New" w:cs="Courier New"/>
        </w:rPr>
      </w:pPr>
      <w:dir w:val="rtl">
        <w:dir w:val="rtl">
          <w:del w:id="435" w:author="Transkribus" w:date="2019-12-11T14:30:00Z">
            <w:r w:rsidRPr="009B6BCA">
              <w:rPr>
                <w:rFonts w:ascii="Courier New" w:hAnsi="Courier New" w:cs="Courier New"/>
                <w:rtl/>
              </w:rPr>
              <w:delText>فعليك ان تجعل باطنك خيرا</w:delText>
            </w:r>
          </w:del>
          <w:ins w:id="436" w:author="Transkribus" w:date="2019-12-11T14:30:00Z">
            <w:r w:rsidRPr="00EE6742">
              <w:rPr>
                <w:rFonts w:ascii="Courier New" w:hAnsi="Courier New" w:cs="Courier New"/>
                <w:rtl/>
              </w:rPr>
              <w:t>اسح</w:t>
            </w:r>
          </w:ins>
          <w:r w:rsidRPr="00EE6742">
            <w:rPr>
              <w:rFonts w:ascii="Courier New" w:hAnsi="Courier New" w:cs="Courier New"/>
              <w:rtl/>
            </w:rPr>
            <w:t xml:space="preserve"> من </w:t>
          </w:r>
          <w:del w:id="437" w:author="Transkribus" w:date="2019-12-11T14:30:00Z">
            <w:r w:rsidRPr="009B6BCA">
              <w:rPr>
                <w:rFonts w:ascii="Courier New" w:hAnsi="Courier New" w:cs="Courier New"/>
                <w:rtl/>
              </w:rPr>
              <w:delText>ظاهرك وسرك اصبح من علانيتك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438" w:author="Transkribus" w:date="2019-12-11T14:30:00Z">
            <w:r w:rsidRPr="009B6BCA">
              <w:rPr>
                <w:rFonts w:ascii="Courier New" w:hAnsi="Courier New" w:cs="Courier New"/>
                <w:rtl/>
              </w:rPr>
              <w:delText>ولا تتالم</w:delText>
            </w:r>
          </w:del>
          <w:ins w:id="439" w:author="Transkribus" w:date="2019-12-11T14:30:00Z">
            <w:r w:rsidRPr="00EE6742">
              <w:rPr>
                <w:rFonts w:ascii="Courier New" w:hAnsi="Courier New" w:cs="Courier New"/>
                <w:rtl/>
              </w:rPr>
              <w:t>علاتتك ولاتنالم</w:t>
            </w:r>
          </w:ins>
          <w:r w:rsidRPr="00EE6742">
            <w:rPr>
              <w:rFonts w:ascii="Courier New" w:hAnsi="Courier New" w:cs="Courier New"/>
              <w:rtl/>
            </w:rPr>
            <w:t xml:space="preserve"> اذا </w:t>
          </w:r>
          <w:del w:id="440" w:author="Transkribus" w:date="2019-12-11T14:30:00Z">
            <w:r w:rsidRPr="009B6BCA">
              <w:rPr>
                <w:rFonts w:ascii="Courier New" w:hAnsi="Courier New" w:cs="Courier New"/>
                <w:rtl/>
              </w:rPr>
              <w:delText>ا</w:delText>
            </w:r>
          </w:del>
          <w:ins w:id="441" w:author="Transkribus" w:date="2019-12-11T14:30:00Z">
            <w:r w:rsidRPr="00EE6742">
              <w:rPr>
                <w:rFonts w:ascii="Courier New" w:hAnsi="Courier New" w:cs="Courier New"/>
                <w:rtl/>
              </w:rPr>
              <w:t>أ</w:t>
            </w:r>
          </w:ins>
          <w:r w:rsidRPr="00EE6742">
            <w:rPr>
              <w:rFonts w:ascii="Courier New" w:hAnsi="Courier New" w:cs="Courier New"/>
              <w:rtl/>
            </w:rPr>
            <w:t>عر</w:t>
          </w:r>
          <w:del w:id="442" w:author="Transkribus" w:date="2019-12-11T14:30:00Z">
            <w:r w:rsidRPr="009B6BCA">
              <w:rPr>
                <w:rFonts w:ascii="Courier New" w:hAnsi="Courier New" w:cs="Courier New"/>
                <w:rtl/>
              </w:rPr>
              <w:delText>ض</w:delText>
            </w:r>
          </w:del>
          <w:ins w:id="443" w:author="Transkribus" w:date="2019-12-11T14:30:00Z">
            <w:r w:rsidRPr="00EE6742">
              <w:rPr>
                <w:rFonts w:ascii="Courier New" w:hAnsi="Courier New" w:cs="Courier New"/>
                <w:rtl/>
              </w:rPr>
              <w:t>س</w:t>
            </w:r>
          </w:ins>
          <w:r w:rsidRPr="00EE6742">
            <w:rPr>
              <w:rFonts w:ascii="Courier New" w:hAnsi="Courier New" w:cs="Courier New"/>
              <w:rtl/>
            </w:rPr>
            <w:t xml:space="preserve">ت عنك </w:t>
          </w:r>
          <w:del w:id="444" w:author="Transkribus" w:date="2019-12-11T14:30:00Z">
            <w:r w:rsidRPr="009B6BCA">
              <w:rPr>
                <w:rFonts w:ascii="Courier New" w:hAnsi="Courier New" w:cs="Courier New"/>
                <w:rtl/>
              </w:rPr>
              <w:delText>الدنيا فلو</w:delText>
            </w:r>
          </w:del>
          <w:ins w:id="445" w:author="Transkribus" w:date="2019-12-11T14:30:00Z">
            <w:r w:rsidRPr="00EE6742">
              <w:rPr>
                <w:rFonts w:ascii="Courier New" w:hAnsi="Courier New" w:cs="Courier New"/>
                <w:rtl/>
              </w:rPr>
              <w:t>الدنياقلو</w:t>
            </w:r>
          </w:ins>
          <w:r w:rsidRPr="00EE6742">
            <w:rPr>
              <w:rFonts w:ascii="Courier New" w:hAnsi="Courier New" w:cs="Courier New"/>
              <w:rtl/>
            </w:rPr>
            <w:t xml:space="preserve"> عرضت لك </w:t>
          </w:r>
          <w:del w:id="446" w:author="Transkribus" w:date="2019-12-11T14:30:00Z">
            <w:r w:rsidRPr="009B6BCA">
              <w:rPr>
                <w:rFonts w:ascii="Courier New" w:hAnsi="Courier New" w:cs="Courier New"/>
                <w:rtl/>
              </w:rPr>
              <w:delText>لشغلتك عن</w:delText>
            </w:r>
          </w:del>
          <w:ins w:id="447" w:author="Transkribus" w:date="2019-12-11T14:30:00Z">
            <w:r w:rsidRPr="00EE6742">
              <w:rPr>
                <w:rFonts w:ascii="Courier New" w:hAnsi="Courier New" w:cs="Courier New"/>
                <w:rtl/>
              </w:rPr>
              <w:t>السغلتك ع</w:t>
            </w:r>
          </w:ins>
          <w:r w:rsidRPr="00EE6742">
            <w:rPr>
              <w:rFonts w:ascii="Courier New" w:hAnsi="Courier New" w:cs="Courier New"/>
              <w:rtl/>
            </w:rPr>
            <w:t xml:space="preserve"> كسب الفضائل</w:t>
          </w:r>
          <w:del w:id="4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449" w:author="Transkribus" w:date="2019-12-11T14:30:00Z"/>
          <w:rFonts w:ascii="Courier New" w:hAnsi="Courier New" w:cs="Courier New"/>
        </w:rPr>
      </w:pPr>
      <w:dir w:val="rtl">
        <w:dir w:val="rtl">
          <w:del w:id="450" w:author="Transkribus" w:date="2019-12-11T14:30:00Z">
            <w:r w:rsidRPr="009B6BCA">
              <w:rPr>
                <w:rFonts w:ascii="Courier New" w:hAnsi="Courier New" w:cs="Courier New"/>
                <w:rtl/>
              </w:rPr>
              <w:delText>وقلما يتعمق</w:delText>
            </w:r>
          </w:del>
          <w:ins w:id="451" w:author="Transkribus" w:date="2019-12-11T14:30:00Z">
            <w:r w:rsidRPr="00EE6742">
              <w:rPr>
                <w:rFonts w:ascii="Courier New" w:hAnsi="Courier New" w:cs="Courier New"/>
                <w:rtl/>
              </w:rPr>
              <w:t>وقلماء تحمق</w:t>
            </w:r>
          </w:ins>
          <w:r w:rsidRPr="00EE6742">
            <w:rPr>
              <w:rFonts w:ascii="Courier New" w:hAnsi="Courier New" w:cs="Courier New"/>
              <w:rtl/>
            </w:rPr>
            <w:t xml:space="preserve"> فى العلم </w:t>
          </w:r>
          <w:del w:id="452" w:author="Transkribus" w:date="2019-12-11T14:30:00Z">
            <w:r w:rsidRPr="009B6BCA">
              <w:rPr>
                <w:rFonts w:ascii="Courier New" w:hAnsi="Courier New" w:cs="Courier New"/>
                <w:rtl/>
              </w:rPr>
              <w:delText>ذو الثروة الا ان يكون</w:delText>
            </w:r>
          </w:del>
          <w:ins w:id="453" w:author="Transkribus" w:date="2019-12-11T14:30:00Z">
            <w:r w:rsidRPr="00EE6742">
              <w:rPr>
                <w:rFonts w:ascii="Courier New" w:hAnsi="Courier New" w:cs="Courier New"/>
                <w:rtl/>
              </w:rPr>
              <w:t>دو الفروة الابن بكون</w:t>
            </w:r>
          </w:ins>
          <w:r w:rsidRPr="00EE6742">
            <w:rPr>
              <w:rFonts w:ascii="Courier New" w:hAnsi="Courier New" w:cs="Courier New"/>
              <w:rtl/>
            </w:rPr>
            <w:t xml:space="preserve"> شريف </w:t>
          </w:r>
          <w:del w:id="454" w:author="Transkribus" w:date="2019-12-11T14:30:00Z">
            <w:r w:rsidRPr="009B6BCA">
              <w:rPr>
                <w:rFonts w:ascii="Courier New" w:hAnsi="Courier New" w:cs="Courier New"/>
                <w:rtl/>
              </w:rPr>
              <w:delText>الهمة جدا او ان يثرى</w:delText>
            </w:r>
          </w:del>
          <w:ins w:id="455" w:author="Transkribus" w:date="2019-12-11T14:30:00Z">
            <w:r w:rsidRPr="00EE6742">
              <w:rPr>
                <w:rFonts w:ascii="Courier New" w:hAnsi="Courier New" w:cs="Courier New"/>
                <w:rtl/>
              </w:rPr>
              <w:t>الهمه هذا أو ابن بترى</w:t>
            </w:r>
          </w:ins>
          <w:r w:rsidRPr="00EE6742">
            <w:rPr>
              <w:rFonts w:ascii="Courier New" w:hAnsi="Courier New" w:cs="Courier New"/>
              <w:rtl/>
            </w:rPr>
            <w:t xml:space="preserve"> بعد </w:t>
          </w:r>
          <w:del w:id="456" w:author="Transkribus" w:date="2019-12-11T14:30:00Z">
            <w:r w:rsidRPr="009B6BCA">
              <w:rPr>
                <w:rFonts w:ascii="Courier New" w:hAnsi="Courier New" w:cs="Courier New"/>
                <w:rtl/>
              </w:rPr>
              <w:delText>تحصيل</w:delText>
            </w:r>
          </w:del>
          <w:ins w:id="457" w:author="Transkribus" w:date="2019-12-11T14:30:00Z">
            <w:r w:rsidRPr="00EE6742">
              <w:rPr>
                <w:rFonts w:ascii="Courier New" w:hAnsi="Courier New" w:cs="Courier New"/>
                <w:rtl/>
              </w:rPr>
              <w:t>محصيل العسلم</w:t>
            </w:r>
          </w:ins>
          <w:r>
            <w:t>‬</w:t>
          </w:r>
          <w:r>
            <w:t>‬</w:t>
          </w:r>
        </w:dir>
      </w:dir>
    </w:p>
    <w:p w:rsidR="006C342B" w:rsidRPr="009B6BCA" w:rsidRDefault="006C342B" w:rsidP="006C342B">
      <w:pPr>
        <w:pStyle w:val="NurText"/>
        <w:bidi/>
        <w:rPr>
          <w:del w:id="458" w:author="Transkribus" w:date="2019-12-11T14:30:00Z"/>
          <w:rFonts w:ascii="Courier New" w:hAnsi="Courier New" w:cs="Courier New"/>
        </w:rPr>
      </w:pPr>
      <w:ins w:id="459" w:author="Transkribus" w:date="2019-12-11T14:30:00Z">
        <w:r w:rsidRPr="00EE6742">
          <w:rPr>
            <w:rFonts w:ascii="Courier New" w:hAnsi="Courier New" w:cs="Courier New"/>
            <w:rtl/>
          </w:rPr>
          <w:t>وأبنى الاأقول اأن الديياتهرض عن طالب</w:t>
        </w:r>
      </w:ins>
      <w:r w:rsidRPr="00EE6742">
        <w:rPr>
          <w:rFonts w:ascii="Courier New" w:hAnsi="Courier New" w:cs="Courier New"/>
          <w:rtl/>
        </w:rPr>
        <w:t xml:space="preserve"> العلم</w:t>
      </w:r>
      <w:del w:id="46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461" w:author="Transkribus" w:date="2019-12-11T14:30:00Z">
            <w:r w:rsidRPr="009B6BCA">
              <w:rPr>
                <w:rFonts w:ascii="Courier New" w:hAnsi="Courier New" w:cs="Courier New"/>
                <w:rtl/>
              </w:rPr>
              <w:delText>وانى لا اقول ان الدنيا تعرض عن طالب العلم</w:delText>
            </w:r>
          </w:del>
          <w:r w:rsidRPr="00EE6742">
            <w:rPr>
              <w:rFonts w:ascii="Courier New" w:hAnsi="Courier New" w:cs="Courier New"/>
              <w:rtl/>
            </w:rPr>
            <w:t xml:space="preserve"> بل هو الذى </w:t>
          </w:r>
          <w:del w:id="462" w:author="Transkribus" w:date="2019-12-11T14:30:00Z">
            <w:r w:rsidRPr="009B6BCA">
              <w:rPr>
                <w:rFonts w:ascii="Courier New" w:hAnsi="Courier New" w:cs="Courier New"/>
                <w:rtl/>
              </w:rPr>
              <w:delText>ي</w:delText>
            </w:r>
          </w:del>
          <w:ins w:id="463" w:author="Transkribus" w:date="2019-12-11T14:30:00Z">
            <w:r w:rsidRPr="00EE6742">
              <w:rPr>
                <w:rFonts w:ascii="Courier New" w:hAnsi="Courier New" w:cs="Courier New"/>
                <w:rtl/>
              </w:rPr>
              <w:t>ب</w:t>
            </w:r>
          </w:ins>
          <w:r w:rsidRPr="00EE6742">
            <w:rPr>
              <w:rFonts w:ascii="Courier New" w:hAnsi="Courier New" w:cs="Courier New"/>
              <w:rtl/>
            </w:rPr>
            <w:t>عر</w:t>
          </w:r>
          <w:del w:id="464" w:author="Transkribus" w:date="2019-12-11T14:30:00Z">
            <w:r w:rsidRPr="009B6BCA">
              <w:rPr>
                <w:rFonts w:ascii="Courier New" w:hAnsi="Courier New" w:cs="Courier New"/>
                <w:rtl/>
              </w:rPr>
              <w:delText>ض</w:delText>
            </w:r>
          </w:del>
          <w:ins w:id="465" w:author="Transkribus" w:date="2019-12-11T14:30:00Z">
            <w:r w:rsidRPr="00EE6742">
              <w:rPr>
                <w:rFonts w:ascii="Courier New" w:hAnsi="Courier New" w:cs="Courier New"/>
                <w:rtl/>
              </w:rPr>
              <w:t>س</w:t>
            </w:r>
          </w:ins>
          <w:r w:rsidRPr="00EE6742">
            <w:rPr>
              <w:rFonts w:ascii="Courier New" w:hAnsi="Courier New" w:cs="Courier New"/>
              <w:rtl/>
            </w:rPr>
            <w:t xml:space="preserve"> عنها لان هم</w:t>
          </w:r>
          <w:del w:id="466" w:author="Transkribus" w:date="2019-12-11T14:30:00Z">
            <w:r w:rsidRPr="009B6BCA">
              <w:rPr>
                <w:rFonts w:ascii="Courier New" w:hAnsi="Courier New" w:cs="Courier New"/>
                <w:rtl/>
              </w:rPr>
              <w:delText>ته</w:delText>
            </w:r>
          </w:del>
          <w:ins w:id="467" w:author="Transkribus" w:date="2019-12-11T14:30:00Z">
            <w:r w:rsidRPr="00EE6742">
              <w:rPr>
                <w:rFonts w:ascii="Courier New" w:hAnsi="Courier New" w:cs="Courier New"/>
                <w:rtl/>
              </w:rPr>
              <w:t>بة</w:t>
            </w:r>
          </w:ins>
          <w:r w:rsidRPr="00EE6742">
            <w:rPr>
              <w:rFonts w:ascii="Courier New" w:hAnsi="Courier New" w:cs="Courier New"/>
              <w:rtl/>
            </w:rPr>
            <w:t xml:space="preserve"> مصروفة الى</w:t>
          </w:r>
          <w:r>
            <w:t>‬</w:t>
          </w:r>
          <w:r>
            <w:t>‬</w:t>
          </w:r>
        </w:dir>
      </w:dir>
    </w:p>
    <w:p w:rsidR="006C342B" w:rsidRPr="00EE6742" w:rsidRDefault="006C342B" w:rsidP="006C342B">
      <w:pPr>
        <w:pStyle w:val="NurText"/>
        <w:bidi/>
        <w:rPr>
          <w:ins w:id="468" w:author="Transkribus" w:date="2019-12-11T14:30:00Z"/>
          <w:rFonts w:ascii="Courier New" w:hAnsi="Courier New" w:cs="Courier New"/>
        </w:rPr>
      </w:pPr>
      <w:r w:rsidRPr="00EE6742">
        <w:rPr>
          <w:rFonts w:ascii="Courier New" w:hAnsi="Courier New" w:cs="Courier New"/>
          <w:rtl/>
        </w:rPr>
        <w:t xml:space="preserve">العلم </w:t>
      </w:r>
      <w:del w:id="469" w:author="Transkribus" w:date="2019-12-11T14:30:00Z">
        <w:r w:rsidRPr="009B6BCA">
          <w:rPr>
            <w:rFonts w:ascii="Courier New" w:hAnsi="Courier New" w:cs="Courier New"/>
            <w:rtl/>
          </w:rPr>
          <w:delText>فلا يبقى</w:delText>
        </w:r>
      </w:del>
      <w:ins w:id="470" w:author="Transkribus" w:date="2019-12-11T14:30:00Z">
        <w:r w:rsidRPr="00EE6742">
          <w:rPr>
            <w:rFonts w:ascii="Courier New" w:hAnsi="Courier New" w:cs="Courier New"/>
            <w:rtl/>
          </w:rPr>
          <w:t>قلامفى</w:t>
        </w:r>
      </w:ins>
      <w:r w:rsidRPr="00EE6742">
        <w:rPr>
          <w:rFonts w:ascii="Courier New" w:hAnsi="Courier New" w:cs="Courier New"/>
          <w:rtl/>
        </w:rPr>
        <w:t xml:space="preserve"> له الت</w:t>
      </w:r>
      <w:del w:id="471" w:author="Transkribus" w:date="2019-12-11T14:30:00Z">
        <w:r w:rsidRPr="009B6BCA">
          <w:rPr>
            <w:rFonts w:ascii="Courier New" w:hAnsi="Courier New" w:cs="Courier New"/>
            <w:rtl/>
          </w:rPr>
          <w:delText>ف</w:delText>
        </w:r>
      </w:del>
      <w:ins w:id="472" w:author="Transkribus" w:date="2019-12-11T14:30:00Z">
        <w:r w:rsidRPr="00EE6742">
          <w:rPr>
            <w:rFonts w:ascii="Courier New" w:hAnsi="Courier New" w:cs="Courier New"/>
            <w:rtl/>
          </w:rPr>
          <w:t>ن</w:t>
        </w:r>
      </w:ins>
      <w:r w:rsidRPr="00EE6742">
        <w:rPr>
          <w:rFonts w:ascii="Courier New" w:hAnsi="Courier New" w:cs="Courier New"/>
          <w:rtl/>
        </w:rPr>
        <w:t xml:space="preserve">ات الى </w:t>
      </w:r>
      <w:del w:id="473" w:author="Transkribus" w:date="2019-12-11T14:30:00Z">
        <w:r w:rsidRPr="009B6BCA">
          <w:rPr>
            <w:rFonts w:ascii="Courier New" w:hAnsi="Courier New" w:cs="Courier New"/>
            <w:rtl/>
          </w:rPr>
          <w:delText>الدنيا والدنيا انما تحصل بحرص وفكر فى وجوهها فاذا غفل</w:delText>
        </w:r>
      </w:del>
      <w:ins w:id="474" w:author="Transkribus" w:date="2019-12-11T14:30:00Z">
        <w:r w:rsidRPr="00EE6742">
          <w:rPr>
            <w:rFonts w:ascii="Courier New" w:hAnsi="Courier New" w:cs="Courier New"/>
            <w:rtl/>
          </w:rPr>
          <w:t>الديباو الدنيبا اثماحضل بجرس وفكرفى وجوههاقاد افقل</w:t>
        </w:r>
      </w:ins>
      <w:r w:rsidRPr="00EE6742">
        <w:rPr>
          <w:rFonts w:ascii="Courier New" w:hAnsi="Courier New" w:cs="Courier New"/>
          <w:rtl/>
        </w:rPr>
        <w:t xml:space="preserve"> عن</w:t>
      </w:r>
      <w:del w:id="475" w:author="Transkribus" w:date="2019-12-11T14:30:00Z">
        <w:r w:rsidRPr="009B6BCA">
          <w:rPr>
            <w:rFonts w:ascii="Courier New" w:hAnsi="Courier New" w:cs="Courier New"/>
            <w:rtl/>
          </w:rPr>
          <w:delText xml:space="preserve"> اسبابها لم تاته وايضا فان</w:delText>
        </w:r>
      </w:del>
    </w:p>
    <w:p w:rsidR="006C342B" w:rsidRPr="00EE6742" w:rsidRDefault="006C342B" w:rsidP="006C342B">
      <w:pPr>
        <w:pStyle w:val="NurText"/>
        <w:bidi/>
        <w:rPr>
          <w:ins w:id="476" w:author="Transkribus" w:date="2019-12-11T14:30:00Z"/>
          <w:rFonts w:ascii="Courier New" w:hAnsi="Courier New" w:cs="Courier New"/>
        </w:rPr>
      </w:pPr>
      <w:ins w:id="477" w:author="Transkribus" w:date="2019-12-11T14:30:00Z">
        <w:r w:rsidRPr="00EE6742">
          <w:rPr>
            <w:rFonts w:ascii="Courier New" w:hAnsi="Courier New" w:cs="Courier New"/>
            <w:rtl/>
          </w:rPr>
          <w:t>أسباه الم ثانه وأنصاقان</w:t>
        </w:r>
      </w:ins>
      <w:r w:rsidRPr="00EE6742">
        <w:rPr>
          <w:rFonts w:ascii="Courier New" w:hAnsi="Courier New" w:cs="Courier New"/>
          <w:rtl/>
        </w:rPr>
        <w:t xml:space="preserve"> طالب العلم تشرف </w:t>
      </w:r>
      <w:del w:id="478" w:author="Transkribus" w:date="2019-12-11T14:30:00Z">
        <w:r w:rsidRPr="009B6BCA">
          <w:rPr>
            <w:rFonts w:ascii="Courier New" w:hAnsi="Courier New" w:cs="Courier New"/>
            <w:rtl/>
          </w:rPr>
          <w:delText xml:space="preserve">نفسه عن الصنائع الرذلة والمكاسب الدنية </w:delText>
        </w:r>
      </w:del>
      <w:ins w:id="479" w:author="Transkribus" w:date="2019-12-11T14:30:00Z">
        <w:r w:rsidRPr="00EE6742">
          <w:rPr>
            <w:rFonts w:ascii="Courier New" w:hAnsi="Courier New" w:cs="Courier New"/>
            <w:rtl/>
          </w:rPr>
          <w:t>ننسه عن الصناتم الرزلة والكاسب الدية</w:t>
        </w:r>
      </w:ins>
    </w:p>
    <w:p w:rsidR="006C342B" w:rsidRPr="00EE6742" w:rsidRDefault="006C342B" w:rsidP="006C342B">
      <w:pPr>
        <w:pStyle w:val="NurText"/>
        <w:bidi/>
        <w:rPr>
          <w:ins w:id="480" w:author="Transkribus" w:date="2019-12-11T14:30:00Z"/>
          <w:rFonts w:ascii="Courier New" w:hAnsi="Courier New" w:cs="Courier New"/>
        </w:rPr>
      </w:pPr>
      <w:ins w:id="481" w:author="Transkribus" w:date="2019-12-11T14:30:00Z">
        <w:r w:rsidRPr="00EE6742">
          <w:rPr>
            <w:rFonts w:ascii="Courier New" w:hAnsi="Courier New" w:cs="Courier New"/>
            <w:rtl/>
          </w:rPr>
          <w:lastRenderedPageBreak/>
          <w:t>ب ١</w:t>
        </w:r>
      </w:ins>
    </w:p>
    <w:p w:rsidR="006C342B" w:rsidRPr="00EE6742" w:rsidRDefault="006C342B" w:rsidP="006C342B">
      <w:pPr>
        <w:pStyle w:val="NurText"/>
        <w:bidi/>
        <w:rPr>
          <w:ins w:id="482" w:author="Transkribus" w:date="2019-12-11T14:30:00Z"/>
          <w:rFonts w:ascii="Courier New" w:hAnsi="Courier New" w:cs="Courier New"/>
        </w:rPr>
      </w:pPr>
      <w:ins w:id="483" w:author="Transkribus" w:date="2019-12-11T14:30:00Z">
        <w:r w:rsidRPr="00EE6742">
          <w:rPr>
            <w:rFonts w:ascii="Courier New" w:hAnsi="Courier New" w:cs="Courier New"/>
            <w:rtl/>
          </w:rPr>
          <w:t>٢١٠</w:t>
        </w:r>
      </w:ins>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وعن </w:t>
      </w:r>
      <w:del w:id="484" w:author="Transkribus" w:date="2019-12-11T14:30:00Z">
        <w:r w:rsidRPr="009B6BCA">
          <w:rPr>
            <w:rFonts w:ascii="Courier New" w:hAnsi="Courier New" w:cs="Courier New"/>
            <w:rtl/>
          </w:rPr>
          <w:delText>اصناف التجارات</w:delText>
        </w:r>
      </w:del>
      <w:ins w:id="485" w:author="Transkribus" w:date="2019-12-11T14:30:00Z">
        <w:r w:rsidRPr="00EE6742">
          <w:rPr>
            <w:rFonts w:ascii="Courier New" w:hAnsi="Courier New" w:cs="Courier New"/>
            <w:rtl/>
          </w:rPr>
          <w:t>أسناف النجارات</w:t>
        </w:r>
      </w:ins>
      <w:r w:rsidRPr="00EE6742">
        <w:rPr>
          <w:rFonts w:ascii="Courier New" w:hAnsi="Courier New" w:cs="Courier New"/>
          <w:rtl/>
        </w:rPr>
        <w:t xml:space="preserve"> وعن </w:t>
      </w:r>
      <w:del w:id="486" w:author="Transkribus" w:date="2019-12-11T14:30:00Z">
        <w:r w:rsidRPr="009B6BCA">
          <w:rPr>
            <w:rFonts w:ascii="Courier New" w:hAnsi="Courier New" w:cs="Courier New"/>
            <w:rtl/>
          </w:rPr>
          <w:delText>التذلل لارباب</w:delText>
        </w:r>
      </w:del>
      <w:ins w:id="487" w:author="Transkribus" w:date="2019-12-11T14:30:00Z">
        <w:r w:rsidRPr="00EE6742">
          <w:rPr>
            <w:rFonts w:ascii="Courier New" w:hAnsi="Courier New" w:cs="Courier New"/>
            <w:rtl/>
          </w:rPr>
          <w:t>التذال الارياب</w:t>
        </w:r>
      </w:ins>
      <w:r w:rsidRPr="00EE6742">
        <w:rPr>
          <w:rFonts w:ascii="Courier New" w:hAnsi="Courier New" w:cs="Courier New"/>
          <w:rtl/>
        </w:rPr>
        <w:t xml:space="preserve"> الدنيا والوقوف على </w:t>
      </w:r>
      <w:del w:id="488" w:author="Transkribus" w:date="2019-12-11T14:30:00Z">
        <w:r w:rsidRPr="009B6BCA">
          <w:rPr>
            <w:rFonts w:ascii="Courier New" w:hAnsi="Courier New" w:cs="Courier New"/>
            <w:rtl/>
          </w:rPr>
          <w:delText>ابوابهم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89" w:author="Transkribus" w:date="2019-12-11T14:30:00Z">
        <w:r w:rsidRPr="00EE6742">
          <w:rPr>
            <w:rFonts w:ascii="Courier New" w:hAnsi="Courier New" w:cs="Courier New"/>
            <w:rtl/>
          </w:rPr>
          <w:t>أبو اسهم وليعس احوالفا</w:t>
        </w:r>
      </w:ins>
    </w:p>
    <w:p w:rsidR="006C342B" w:rsidRPr="009B6BCA" w:rsidRDefault="006C342B" w:rsidP="006C342B">
      <w:pPr>
        <w:pStyle w:val="NurText"/>
        <w:bidi/>
        <w:rPr>
          <w:del w:id="490" w:author="Transkribus" w:date="2019-12-11T14:30:00Z"/>
          <w:rFonts w:ascii="Courier New" w:hAnsi="Courier New" w:cs="Courier New"/>
        </w:rPr>
      </w:pPr>
      <w:dir w:val="rtl">
        <w:dir w:val="rtl">
          <w:del w:id="491" w:author="Transkribus" w:date="2019-12-11T14:30:00Z">
            <w:r w:rsidRPr="009B6BCA">
              <w:rPr>
                <w:rFonts w:ascii="Courier New" w:hAnsi="Courier New" w:cs="Courier New"/>
                <w:rtl/>
              </w:rPr>
              <w:delText>ولبعض اخوانى بيت شعر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492" w:author="Transkribus" w:date="2019-12-11T14:30:00Z"/>
          <w:rFonts w:ascii="Courier New" w:hAnsi="Courier New" w:cs="Courier New"/>
        </w:rPr>
      </w:pPr>
      <w:dir w:val="rtl">
        <w:dir w:val="rtl">
          <w:ins w:id="493" w:author="Transkribus" w:date="2019-12-11T14:30:00Z">
            <w:r w:rsidRPr="00EE6742">
              <w:rPr>
                <w:rFonts w:ascii="Courier New" w:hAnsi="Courier New" w:cs="Courier New"/>
                <w:rtl/>
              </w:rPr>
              <w:t>ابلف سعر</w:t>
            </w:r>
          </w:ins>
          <w:r>
            <w:t>‬</w:t>
          </w:r>
          <w:r>
            <w:t>‬</w:t>
          </w:r>
        </w:dir>
      </w:dir>
    </w:p>
    <w:p w:rsidR="006C342B" w:rsidRPr="00EE6742" w:rsidRDefault="006C342B" w:rsidP="006C342B">
      <w:pPr>
        <w:pStyle w:val="NurText"/>
        <w:bidi/>
        <w:rPr>
          <w:ins w:id="494" w:author="Transkribus" w:date="2019-12-11T14:30:00Z"/>
          <w:rFonts w:ascii="Courier New" w:hAnsi="Courier New" w:cs="Courier New"/>
        </w:rPr>
      </w:pPr>
      <w:ins w:id="495" w:author="Transkribus" w:date="2019-12-11T14:30:00Z">
        <w:r w:rsidRPr="00EE6742">
          <w:rPr>
            <w:rFonts w:ascii="Courier New" w:hAnsi="Courier New" w:cs="Courier New"/>
            <w:rtl/>
          </w:rPr>
          <w:t>الالكامل١</w:t>
        </w:r>
      </w:ins>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من </w:t>
      </w:r>
      <w:del w:id="496" w:author="Transkribus" w:date="2019-12-11T14:30:00Z">
        <w:r w:rsidRPr="009B6BCA">
          <w:rPr>
            <w:rFonts w:ascii="Courier New" w:hAnsi="Courier New" w:cs="Courier New"/>
            <w:rtl/>
          </w:rPr>
          <w:delText>جد فى</w:delText>
        </w:r>
      </w:del>
      <w:ins w:id="497" w:author="Transkribus" w:date="2019-12-11T14:30:00Z">
        <w:r w:rsidRPr="00EE6742">
          <w:rPr>
            <w:rFonts w:ascii="Courier New" w:hAnsi="Courier New" w:cs="Courier New"/>
            <w:rtl/>
          </w:rPr>
          <w:t>جدفى</w:t>
        </w:r>
      </w:ins>
      <w:r w:rsidRPr="00EE6742">
        <w:rPr>
          <w:rFonts w:ascii="Courier New" w:hAnsi="Courier New" w:cs="Courier New"/>
          <w:rtl/>
        </w:rPr>
        <w:t xml:space="preserve"> طلب العلوم </w:t>
      </w:r>
      <w:del w:id="498" w:author="Transkribus" w:date="2019-12-11T14:30:00Z">
        <w:r w:rsidRPr="009B6BCA">
          <w:rPr>
            <w:rFonts w:ascii="Courier New" w:hAnsi="Courier New" w:cs="Courier New"/>
            <w:rtl/>
          </w:rPr>
          <w:delText>ا</w:delText>
        </w:r>
      </w:del>
      <w:ins w:id="499" w:author="Transkribus" w:date="2019-12-11T14:30:00Z">
        <w:r w:rsidRPr="00EE6742">
          <w:rPr>
            <w:rFonts w:ascii="Courier New" w:hAnsi="Courier New" w:cs="Courier New"/>
            <w:rtl/>
          </w:rPr>
          <w:t>أ</w:t>
        </w:r>
      </w:ins>
      <w:r w:rsidRPr="00EE6742">
        <w:rPr>
          <w:rFonts w:ascii="Courier New" w:hAnsi="Courier New" w:cs="Courier New"/>
          <w:rtl/>
        </w:rPr>
        <w:t>فا</w:t>
      </w:r>
      <w:del w:id="500" w:author="Transkribus" w:date="2019-12-11T14:30:00Z">
        <w:r w:rsidRPr="009B6BCA">
          <w:rPr>
            <w:rFonts w:ascii="Courier New" w:hAnsi="Courier New" w:cs="Courier New"/>
            <w:rtl/>
          </w:rPr>
          <w:delText>ت</w:delText>
        </w:r>
      </w:del>
      <w:ins w:id="501" w:author="Transkribus" w:date="2019-12-11T14:30:00Z">
        <w:r w:rsidRPr="00EE6742">
          <w:rPr>
            <w:rFonts w:ascii="Courier New" w:hAnsi="Courier New" w:cs="Courier New"/>
            <w:rtl/>
          </w:rPr>
          <w:t>ل</w:t>
        </w:r>
      </w:ins>
      <w:r w:rsidRPr="00EE6742">
        <w:rPr>
          <w:rFonts w:ascii="Courier New" w:hAnsi="Courier New" w:cs="Courier New"/>
          <w:rtl/>
        </w:rPr>
        <w:t>ه</w:t>
      </w:r>
      <w:del w:id="5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شرف العلوم </w:t>
          </w:r>
          <w:del w:id="503" w:author="Transkribus" w:date="2019-12-11T14:30:00Z">
            <w:r w:rsidRPr="009B6BCA">
              <w:rPr>
                <w:rFonts w:ascii="Courier New" w:hAnsi="Courier New" w:cs="Courier New"/>
                <w:rtl/>
              </w:rPr>
              <w:delText>دناءة التحصيل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04" w:author="Transkribus" w:date="2019-12-11T14:30:00Z">
            <w:r w:rsidRPr="00EE6742">
              <w:rPr>
                <w:rFonts w:ascii="Courier New" w:hAnsi="Courier New" w:cs="Courier New"/>
                <w:rtl/>
              </w:rPr>
              <w:t>دنافة النجصيل</w:t>
            </w:r>
          </w:ins>
          <w:r>
            <w:t>‬</w:t>
          </w:r>
          <w:r>
            <w:t>‬</w:t>
          </w:r>
        </w:dir>
      </w:dir>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وج</w:t>
          </w:r>
          <w:del w:id="505" w:author="Transkribus" w:date="2019-12-11T14:30:00Z">
            <w:r w:rsidRPr="009B6BCA">
              <w:rPr>
                <w:rFonts w:ascii="Courier New" w:hAnsi="Courier New" w:cs="Courier New"/>
                <w:rtl/>
              </w:rPr>
              <w:delText>م</w:delText>
            </w:r>
          </w:del>
          <w:r w:rsidRPr="00EE6742">
            <w:rPr>
              <w:rFonts w:ascii="Courier New" w:hAnsi="Courier New" w:cs="Courier New"/>
              <w:rtl/>
            </w:rPr>
            <w:t xml:space="preserve">يع طرق مكاسب </w:t>
          </w:r>
          <w:del w:id="506" w:author="Transkribus" w:date="2019-12-11T14:30:00Z">
            <w:r w:rsidRPr="009B6BCA">
              <w:rPr>
                <w:rFonts w:ascii="Courier New" w:hAnsi="Courier New" w:cs="Courier New"/>
                <w:rtl/>
              </w:rPr>
              <w:delText>الدنيا تحتاج</w:delText>
            </w:r>
          </w:del>
          <w:ins w:id="507" w:author="Transkribus" w:date="2019-12-11T14:30:00Z">
            <w:r w:rsidRPr="00EE6742">
              <w:rPr>
                <w:rFonts w:ascii="Courier New" w:hAnsi="Courier New" w:cs="Courier New"/>
                <w:rtl/>
              </w:rPr>
              <w:t>الدني ا خحتاج</w:t>
            </w:r>
          </w:ins>
          <w:r w:rsidRPr="00EE6742">
            <w:rPr>
              <w:rFonts w:ascii="Courier New" w:hAnsi="Courier New" w:cs="Courier New"/>
              <w:rtl/>
            </w:rPr>
            <w:t xml:space="preserve"> الى </w:t>
          </w:r>
          <w:del w:id="508" w:author="Transkribus" w:date="2019-12-11T14:30:00Z">
            <w:r w:rsidRPr="009B6BCA">
              <w:rPr>
                <w:rFonts w:ascii="Courier New" w:hAnsi="Courier New" w:cs="Courier New"/>
                <w:rtl/>
              </w:rPr>
              <w:delText>فراغ له وحذق</w:delText>
            </w:r>
          </w:del>
          <w:ins w:id="509" w:author="Transkribus" w:date="2019-12-11T14:30:00Z">
            <w:r w:rsidRPr="00EE6742">
              <w:rPr>
                <w:rFonts w:ascii="Courier New" w:hAnsi="Courier New" w:cs="Courier New"/>
                <w:rtl/>
              </w:rPr>
              <w:t>فرامح لها وجذق</w:t>
            </w:r>
          </w:ins>
          <w:r w:rsidRPr="00EE6742">
            <w:rPr>
              <w:rFonts w:ascii="Courier New" w:hAnsi="Courier New" w:cs="Courier New"/>
              <w:rtl/>
            </w:rPr>
            <w:t xml:space="preserve"> فيها وصرف ال</w:t>
          </w:r>
          <w:del w:id="510" w:author="Transkribus" w:date="2019-12-11T14:30:00Z">
            <w:r w:rsidRPr="009B6BCA">
              <w:rPr>
                <w:rFonts w:ascii="Courier New" w:hAnsi="Courier New" w:cs="Courier New"/>
                <w:rtl/>
              </w:rPr>
              <w:delText>ز</w:delText>
            </w:r>
          </w:del>
          <w:ins w:id="511" w:author="Transkribus" w:date="2019-12-11T14:30:00Z">
            <w:r w:rsidRPr="00EE6742">
              <w:rPr>
                <w:rFonts w:ascii="Courier New" w:hAnsi="Courier New" w:cs="Courier New"/>
                <w:rtl/>
              </w:rPr>
              <w:t>ر</w:t>
            </w:r>
          </w:ins>
          <w:r w:rsidRPr="00EE6742">
            <w:rPr>
              <w:rFonts w:ascii="Courier New" w:hAnsi="Courier New" w:cs="Courier New"/>
              <w:rtl/>
            </w:rPr>
            <w:t>مان اليها</w:t>
          </w:r>
          <w:del w:id="5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13" w:author="Transkribus" w:date="2019-12-11T14:30:00Z">
            <w:r w:rsidRPr="00EE6742">
              <w:rPr>
                <w:rFonts w:ascii="Courier New" w:hAnsi="Courier New" w:cs="Courier New"/>
                <w:rtl/>
              </w:rPr>
              <w:t xml:space="preserve"> والمستعل</w:t>
            </w:r>
          </w:ins>
          <w:r>
            <w:t>‬</w:t>
          </w:r>
          <w:r>
            <w:t>‬</w:t>
          </w:r>
        </w:dir>
      </w:dir>
    </w:p>
    <w:p w:rsidR="006C342B" w:rsidRPr="00EE6742" w:rsidRDefault="006C342B" w:rsidP="006C342B">
      <w:pPr>
        <w:pStyle w:val="NurText"/>
        <w:bidi/>
        <w:rPr>
          <w:ins w:id="514" w:author="Transkribus" w:date="2019-12-11T14:30:00Z"/>
          <w:rFonts w:ascii="Courier New" w:hAnsi="Courier New" w:cs="Courier New"/>
        </w:rPr>
      </w:pPr>
      <w:dir w:val="rtl">
        <w:dir w:val="rtl">
          <w:del w:id="515" w:author="Transkribus" w:date="2019-12-11T14:30:00Z">
            <w:r w:rsidRPr="009B6BCA">
              <w:rPr>
                <w:rFonts w:ascii="Courier New" w:hAnsi="Courier New" w:cs="Courier New"/>
                <w:rtl/>
              </w:rPr>
              <w:delText>والمشتغل بالعلم لا يسعه شيء</w:delText>
            </w:r>
          </w:del>
          <w:ins w:id="516" w:author="Transkribus" w:date="2019-12-11T14:30:00Z">
            <w:r w:rsidRPr="00EE6742">
              <w:rPr>
                <w:rFonts w:ascii="Courier New" w:hAnsi="Courier New" w:cs="Courier New"/>
                <w:rtl/>
              </w:rPr>
              <w:t>العسل الابسعة شى</w:t>
            </w:r>
          </w:ins>
          <w:r w:rsidRPr="00EE6742">
            <w:rPr>
              <w:rFonts w:ascii="Courier New" w:hAnsi="Courier New" w:cs="Courier New"/>
              <w:rtl/>
            </w:rPr>
            <w:t xml:space="preserve"> من ذلك </w:t>
          </w:r>
          <w:del w:id="517" w:author="Transkribus" w:date="2019-12-11T14:30:00Z">
            <w:r w:rsidRPr="009B6BCA">
              <w:rPr>
                <w:rFonts w:ascii="Courier New" w:hAnsi="Courier New" w:cs="Courier New"/>
                <w:rtl/>
              </w:rPr>
              <w:delText>وانما ينتظر</w:delText>
            </w:r>
          </w:del>
          <w:ins w:id="518" w:author="Transkribus" w:date="2019-12-11T14:30:00Z">
            <w:r w:rsidRPr="00EE6742">
              <w:rPr>
                <w:rFonts w:ascii="Courier New" w:hAnsi="Courier New" w:cs="Courier New"/>
                <w:rtl/>
              </w:rPr>
              <w:t>واثاتتتطر</w:t>
            </w:r>
          </w:ins>
          <w:r w:rsidRPr="00EE6742">
            <w:rPr>
              <w:rFonts w:ascii="Courier New" w:hAnsi="Courier New" w:cs="Courier New"/>
              <w:rtl/>
            </w:rPr>
            <w:t xml:space="preserve"> ان </w:t>
          </w:r>
          <w:del w:id="519" w:author="Transkribus" w:date="2019-12-11T14:30:00Z">
            <w:r w:rsidRPr="009B6BCA">
              <w:rPr>
                <w:rFonts w:ascii="Courier New" w:hAnsi="Courier New" w:cs="Courier New"/>
                <w:rtl/>
              </w:rPr>
              <w:delText>تاتيه الدنيا بلا سبب وتطلبه</w:delText>
            </w:r>
          </w:del>
          <w:ins w:id="520" w:author="Transkribus" w:date="2019-12-11T14:30:00Z">
            <w:r w:rsidRPr="00EE6742">
              <w:rPr>
                <w:rFonts w:ascii="Courier New" w:hAnsi="Courier New" w:cs="Courier New"/>
                <w:rtl/>
              </w:rPr>
              <w:t>ثاتبه الدنياء لاسيب وفطليه</w:t>
            </w:r>
          </w:ins>
          <w:r w:rsidRPr="00EE6742">
            <w:rPr>
              <w:rFonts w:ascii="Courier New" w:hAnsi="Courier New" w:cs="Courier New"/>
              <w:rtl/>
            </w:rPr>
            <w:t xml:space="preserve"> من </w:t>
          </w:r>
          <w:del w:id="521" w:author="Transkribus" w:date="2019-12-11T14:30:00Z">
            <w:r w:rsidRPr="009B6BCA">
              <w:rPr>
                <w:rFonts w:ascii="Courier New" w:hAnsi="Courier New" w:cs="Courier New"/>
                <w:rtl/>
              </w:rPr>
              <w:delText>غير ان يطلبها طلب مثلها وهذا ظلم منه</w:delText>
            </w:r>
          </w:del>
          <w:ins w:id="522" w:author="Transkribus" w:date="2019-12-11T14:30:00Z">
            <w:r w:rsidRPr="00EE6742">
              <w:rPr>
                <w:rFonts w:ascii="Courier New" w:hAnsi="Courier New" w:cs="Courier New"/>
                <w:rtl/>
              </w:rPr>
              <w:t>غيبر ابن بطليها</w:t>
            </w:r>
          </w:ins>
          <w:r>
            <w:t>‬</w:t>
          </w:r>
          <w:r>
            <w:t>‬</w:t>
          </w:r>
        </w:dir>
      </w:dir>
    </w:p>
    <w:p w:rsidR="006C342B" w:rsidRPr="009B6BCA" w:rsidRDefault="006C342B" w:rsidP="006C342B">
      <w:pPr>
        <w:pStyle w:val="NurText"/>
        <w:bidi/>
        <w:rPr>
          <w:del w:id="523" w:author="Transkribus" w:date="2019-12-11T14:30:00Z"/>
          <w:rFonts w:ascii="Courier New" w:hAnsi="Courier New" w:cs="Courier New"/>
        </w:rPr>
      </w:pPr>
      <w:ins w:id="524" w:author="Transkribus" w:date="2019-12-11T14:30:00Z">
        <w:r w:rsidRPr="00EE6742">
          <w:rPr>
            <w:rFonts w:ascii="Courier New" w:hAnsi="Courier New" w:cs="Courier New"/>
            <w:rtl/>
          </w:rPr>
          <w:t>اطلب متلها وهذاخلم مته</w:t>
        </w:r>
      </w:ins>
      <w:r w:rsidRPr="00EE6742">
        <w:rPr>
          <w:rFonts w:ascii="Courier New" w:hAnsi="Courier New" w:cs="Courier New"/>
          <w:rtl/>
        </w:rPr>
        <w:t xml:space="preserve"> وعدوان</w:t>
      </w:r>
      <w:del w:id="5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526" w:author="Transkribus" w:date="2019-12-11T14:30:00Z">
            <w:r w:rsidRPr="009B6BCA">
              <w:rPr>
                <w:rFonts w:ascii="Courier New" w:hAnsi="Courier New" w:cs="Courier New"/>
                <w:rtl/>
              </w:rPr>
              <w:delText>ولكن اذا تمكن</w:delText>
            </w:r>
          </w:del>
          <w:ins w:id="527" w:author="Transkribus" w:date="2019-12-11T14:30:00Z">
            <w:r w:rsidRPr="00EE6742">
              <w:rPr>
                <w:rFonts w:ascii="Courier New" w:hAnsi="Courier New" w:cs="Courier New"/>
                <w:rtl/>
              </w:rPr>
              <w:t xml:space="preserve"> واكن اداتكن</w:t>
            </w:r>
          </w:ins>
          <w:r w:rsidRPr="00EE6742">
            <w:rPr>
              <w:rFonts w:ascii="Courier New" w:hAnsi="Courier New" w:cs="Courier New"/>
              <w:rtl/>
            </w:rPr>
            <w:t xml:space="preserve"> الرجل فى العلم </w:t>
          </w:r>
          <w:del w:id="528" w:author="Transkribus" w:date="2019-12-11T14:30:00Z">
            <w:r w:rsidRPr="009B6BCA">
              <w:rPr>
                <w:rFonts w:ascii="Courier New" w:hAnsi="Courier New" w:cs="Courier New"/>
                <w:rtl/>
              </w:rPr>
              <w:delText>وشهر به</w:delText>
            </w:r>
          </w:del>
          <w:ins w:id="529" w:author="Transkribus" w:date="2019-12-11T14:30:00Z">
            <w:r w:rsidRPr="00EE6742">
              <w:rPr>
                <w:rFonts w:ascii="Courier New" w:hAnsi="Courier New" w:cs="Courier New"/>
                <w:rtl/>
              </w:rPr>
              <w:t>وشهرة</w:t>
            </w:r>
          </w:ins>
          <w:r w:rsidRPr="00EE6742">
            <w:rPr>
              <w:rFonts w:ascii="Courier New" w:hAnsi="Courier New" w:cs="Courier New"/>
              <w:rtl/>
            </w:rPr>
            <w:t xml:space="preserve"> خطب من كل</w:t>
          </w:r>
          <w:r>
            <w:t>‬</w:t>
          </w:r>
          <w:r>
            <w:t>‬</w:t>
          </w:r>
        </w:dir>
      </w:dir>
    </w:p>
    <w:p w:rsidR="006C342B" w:rsidRPr="00EE6742" w:rsidRDefault="006C342B" w:rsidP="006C342B">
      <w:pPr>
        <w:pStyle w:val="NurText"/>
        <w:bidi/>
        <w:rPr>
          <w:ins w:id="530" w:author="Transkribus" w:date="2019-12-11T14:30:00Z"/>
          <w:rFonts w:ascii="Courier New" w:hAnsi="Courier New" w:cs="Courier New"/>
        </w:rPr>
      </w:pPr>
      <w:r w:rsidRPr="00EE6742">
        <w:rPr>
          <w:rFonts w:ascii="Courier New" w:hAnsi="Courier New" w:cs="Courier New"/>
          <w:rtl/>
        </w:rPr>
        <w:t>جهة وعر</w:t>
      </w:r>
      <w:del w:id="531" w:author="Transkribus" w:date="2019-12-11T14:30:00Z">
        <w:r w:rsidRPr="009B6BCA">
          <w:rPr>
            <w:rFonts w:ascii="Courier New" w:hAnsi="Courier New" w:cs="Courier New"/>
            <w:rtl/>
          </w:rPr>
          <w:delText>ضت</w:delText>
        </w:r>
      </w:del>
      <w:ins w:id="532" w:author="Transkribus" w:date="2019-12-11T14:30:00Z">
        <w:r w:rsidRPr="00EE6742">
          <w:rPr>
            <w:rFonts w:ascii="Courier New" w:hAnsi="Courier New" w:cs="Courier New"/>
            <w:rtl/>
          </w:rPr>
          <w:t>سب</w:t>
        </w:r>
      </w:ins>
      <w:r w:rsidRPr="00EE6742">
        <w:rPr>
          <w:rFonts w:ascii="Courier New" w:hAnsi="Courier New" w:cs="Courier New"/>
          <w:rtl/>
        </w:rPr>
        <w:t xml:space="preserve"> عليه </w:t>
      </w:r>
      <w:del w:id="533" w:author="Transkribus" w:date="2019-12-11T14:30:00Z">
        <w:r w:rsidRPr="009B6BCA">
          <w:rPr>
            <w:rFonts w:ascii="Courier New" w:hAnsi="Courier New" w:cs="Courier New"/>
            <w:rtl/>
          </w:rPr>
          <w:delText>المناصب وجاءته الدنيا صاغرة واخذها وماء</w:delText>
        </w:r>
      </w:del>
      <w:ins w:id="534" w:author="Transkribus" w:date="2019-12-11T14:30:00Z">
        <w:r w:rsidRPr="00EE6742">
          <w:rPr>
            <w:rFonts w:ascii="Courier New" w:hAnsi="Courier New" w:cs="Courier New"/>
            <w:rtl/>
          </w:rPr>
          <w:t>المناست وجاء فه الدنياصاعرة وأخذهاوماء</w:t>
        </w:r>
      </w:ins>
      <w:r w:rsidRPr="00EE6742">
        <w:rPr>
          <w:rFonts w:ascii="Courier New" w:hAnsi="Courier New" w:cs="Courier New"/>
          <w:rtl/>
        </w:rPr>
        <w:t xml:space="preserve"> وجهه </w:t>
      </w:r>
      <w:del w:id="535" w:author="Transkribus" w:date="2019-12-11T14:30:00Z">
        <w:r w:rsidRPr="009B6BCA">
          <w:rPr>
            <w:rFonts w:ascii="Courier New" w:hAnsi="Courier New" w:cs="Courier New"/>
            <w:rtl/>
          </w:rPr>
          <w:delText xml:space="preserve">موفورا وعرضه ودينه </w:delText>
        </w:r>
      </w:del>
      <w:ins w:id="536" w:author="Transkribus" w:date="2019-12-11T14:30:00Z">
        <w:r w:rsidRPr="00EE6742">
          <w:rPr>
            <w:rFonts w:ascii="Courier New" w:hAnsi="Courier New" w:cs="Courier New"/>
            <w:rtl/>
          </w:rPr>
          <w:t>موفور وعرضهوديبة</w:t>
        </w:r>
      </w:ins>
    </w:p>
    <w:p w:rsidR="006C342B" w:rsidRPr="009B6BCA" w:rsidRDefault="006C342B" w:rsidP="006C342B">
      <w:pPr>
        <w:pStyle w:val="NurText"/>
        <w:bidi/>
        <w:rPr>
          <w:del w:id="537" w:author="Transkribus" w:date="2019-12-11T14:30:00Z"/>
          <w:rFonts w:ascii="Courier New" w:hAnsi="Courier New" w:cs="Courier New"/>
        </w:rPr>
      </w:pPr>
      <w:r w:rsidRPr="00EE6742">
        <w:rPr>
          <w:rFonts w:ascii="Courier New" w:hAnsi="Courier New" w:cs="Courier New"/>
          <w:rtl/>
        </w:rPr>
        <w:t xml:space="preserve">مصون </w:t>
      </w:r>
      <w:del w:id="5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واعلم ان </w:t>
          </w:r>
          <w:del w:id="539" w:author="Transkribus" w:date="2019-12-11T14:30:00Z">
            <w:r w:rsidRPr="009B6BCA">
              <w:rPr>
                <w:rFonts w:ascii="Courier New" w:hAnsi="Courier New" w:cs="Courier New"/>
                <w:rtl/>
              </w:rPr>
              <w:delText>للعلم عقبة وعرفا ينادى على صاحبه ونورا وضياء يشرق</w:delText>
            </w:r>
          </w:del>
          <w:ins w:id="540" w:author="Transkribus" w:date="2019-12-11T14:30:00Z">
            <w:r w:rsidRPr="00EE6742">
              <w:rPr>
                <w:rFonts w:ascii="Courier New" w:hAnsi="Courier New" w:cs="Courier New"/>
                <w:rtl/>
              </w:rPr>
              <w:t>لعلم عيفة وعرقابادى على صاجيه ويور اوسياء بشرق</w:t>
            </w:r>
          </w:ins>
          <w:r w:rsidRPr="00EE6742">
            <w:rPr>
              <w:rFonts w:ascii="Courier New" w:hAnsi="Courier New" w:cs="Courier New"/>
              <w:rtl/>
            </w:rPr>
            <w:t xml:space="preserve"> عليه ويدل عليه كتاجر</w:t>
          </w:r>
          <w:del w:id="541" w:author="Transkribus" w:date="2019-12-11T14:30:00Z">
            <w:r w:rsidRPr="009B6BCA">
              <w:rPr>
                <w:rFonts w:ascii="Courier New" w:hAnsi="Courier New" w:cs="Courier New"/>
                <w:rtl/>
              </w:rPr>
              <w:delText xml:space="preserve"> المسك لا يخفى مكانه ولا تجهل بضاعته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542" w:author="Transkribus" w:date="2019-12-11T14:30:00Z"/>
          <w:rFonts w:ascii="Courier New" w:hAnsi="Courier New" w:cs="Courier New"/>
        </w:rPr>
      </w:pPr>
      <w:dir w:val="rtl">
        <w:dir w:val="rtl">
          <w:del w:id="543" w:author="Transkribus" w:date="2019-12-11T14:30:00Z">
            <w:r w:rsidRPr="009B6BCA">
              <w:rPr>
                <w:rFonts w:ascii="Courier New" w:hAnsi="Courier New" w:cs="Courier New"/>
                <w:rtl/>
              </w:rPr>
              <w:delText>وكمن يمشى بمشعل فى ليل مدلهم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544" w:author="Transkribus" w:date="2019-12-11T14:30:00Z"/>
          <w:rFonts w:ascii="Courier New" w:hAnsi="Courier New" w:cs="Courier New"/>
        </w:rPr>
      </w:pPr>
      <w:dir w:val="rtl">
        <w:dir w:val="rtl">
          <w:ins w:id="545" w:author="Transkribus" w:date="2019-12-11T14:30:00Z">
            <w:r w:rsidRPr="00EE6742">
              <w:rPr>
                <w:rFonts w:ascii="Courier New" w:hAnsi="Courier New" w:cs="Courier New"/>
                <w:rtl/>
              </w:rPr>
              <w:t xml:space="preserve">المسلك الاحقى مكاته ولاجهل بصاعته وكن يسى مشعل فى اليل مدالهم </w:t>
            </w:r>
          </w:ins>
          <w:r w:rsidRPr="00EE6742">
            <w:rPr>
              <w:rFonts w:ascii="Courier New" w:hAnsi="Courier New" w:cs="Courier New"/>
              <w:rtl/>
            </w:rPr>
            <w:t xml:space="preserve">والعالم </w:t>
          </w:r>
          <w:del w:id="546" w:author="Transkribus" w:date="2019-12-11T14:30:00Z">
            <w:r w:rsidRPr="009B6BCA">
              <w:rPr>
                <w:rFonts w:ascii="Courier New" w:hAnsi="Courier New" w:cs="Courier New"/>
                <w:rtl/>
              </w:rPr>
              <w:delText xml:space="preserve">مع هذا محبوب اينما كان وكيفما كان لا يجد الا من يميل اليه ويؤثر قربه ويانس به ويرتاح بمداناته </w:delText>
            </w:r>
          </w:del>
          <w:ins w:id="547" w:author="Transkribus" w:date="2019-12-11T14:30:00Z">
            <w:r w:rsidRPr="00EE6742">
              <w:rPr>
                <w:rFonts w:ascii="Courier New" w:hAnsi="Courier New" w:cs="Courier New"/>
                <w:rtl/>
              </w:rPr>
              <w:t>معر هذ اسحيوب</w:t>
            </w:r>
          </w:ins>
          <w:r>
            <w:t>‬</w:t>
          </w:r>
          <w:r>
            <w:t>‬</w:t>
          </w:r>
        </w:dir>
      </w:dir>
    </w:p>
    <w:p w:rsidR="006C342B" w:rsidRPr="00EE6742" w:rsidRDefault="006C342B" w:rsidP="006C342B">
      <w:pPr>
        <w:pStyle w:val="NurText"/>
        <w:bidi/>
        <w:rPr>
          <w:ins w:id="548" w:author="Transkribus" w:date="2019-12-11T14:30:00Z"/>
          <w:rFonts w:ascii="Courier New" w:hAnsi="Courier New" w:cs="Courier New"/>
        </w:rPr>
      </w:pPr>
      <w:ins w:id="549" w:author="Transkribus" w:date="2019-12-11T14:30:00Z">
        <w:r w:rsidRPr="00EE6742">
          <w:rPr>
            <w:rFonts w:ascii="Courier New" w:hAnsi="Courier New" w:cs="Courier New"/>
            <w:rtl/>
          </w:rPr>
          <w:t>ابقا كمان وليفما كمان الامجد الامن جميل البه ووثرقربة وبانس به ويرقام عمد الالله</w:t>
        </w:r>
      </w:ins>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واعلم ان العلوم </w:t>
      </w:r>
      <w:del w:id="550" w:author="Transkribus" w:date="2019-12-11T14:30:00Z">
        <w:r w:rsidRPr="009B6BCA">
          <w:rPr>
            <w:rFonts w:ascii="Courier New" w:hAnsi="Courier New" w:cs="Courier New"/>
            <w:rtl/>
          </w:rPr>
          <w:delText>تغ</w:delText>
        </w:r>
      </w:del>
      <w:ins w:id="551" w:author="Transkribus" w:date="2019-12-11T14:30:00Z">
        <w:r w:rsidRPr="00EE6742">
          <w:rPr>
            <w:rFonts w:ascii="Courier New" w:hAnsi="Courier New" w:cs="Courier New"/>
            <w:rtl/>
          </w:rPr>
          <w:t>فف</w:t>
        </w:r>
      </w:ins>
      <w:r w:rsidRPr="00EE6742">
        <w:rPr>
          <w:rFonts w:ascii="Courier New" w:hAnsi="Courier New" w:cs="Courier New"/>
          <w:rtl/>
        </w:rPr>
        <w:t xml:space="preserve">ور ثم </w:t>
      </w:r>
      <w:del w:id="552" w:author="Transkribus" w:date="2019-12-11T14:30:00Z">
        <w:r w:rsidRPr="009B6BCA">
          <w:rPr>
            <w:rFonts w:ascii="Courier New" w:hAnsi="Courier New" w:cs="Courier New"/>
            <w:rtl/>
          </w:rPr>
          <w:delText>تفور</w:delText>
        </w:r>
      </w:del>
      <w:ins w:id="553" w:author="Transkribus" w:date="2019-12-11T14:30:00Z">
        <w:r w:rsidRPr="00EE6742">
          <w:rPr>
            <w:rFonts w:ascii="Courier New" w:hAnsi="Courier New" w:cs="Courier New"/>
            <w:rtl/>
          </w:rPr>
          <w:t>تقور يقور</w:t>
        </w:r>
      </w:ins>
      <w:r w:rsidRPr="00EE6742">
        <w:rPr>
          <w:rFonts w:ascii="Courier New" w:hAnsi="Courier New" w:cs="Courier New"/>
          <w:rtl/>
        </w:rPr>
        <w:t xml:space="preserve"> فى </w:t>
      </w:r>
      <w:del w:id="554" w:author="Transkribus" w:date="2019-12-11T14:30:00Z">
        <w:r w:rsidRPr="009B6BCA">
          <w:rPr>
            <w:rFonts w:ascii="Courier New" w:hAnsi="Courier New" w:cs="Courier New"/>
            <w:rtl/>
          </w:rPr>
          <w:delText>زمان بمنزلة</w:delText>
        </w:r>
      </w:del>
      <w:ins w:id="555" w:author="Transkribus" w:date="2019-12-11T14:30:00Z">
        <w:r w:rsidRPr="00EE6742">
          <w:rPr>
            <w:rFonts w:ascii="Courier New" w:hAnsi="Courier New" w:cs="Courier New"/>
            <w:rtl/>
          </w:rPr>
          <w:t>رمان وفقورفى زيان عنزلة</w:t>
        </w:r>
      </w:ins>
      <w:r w:rsidRPr="00EE6742">
        <w:rPr>
          <w:rFonts w:ascii="Courier New" w:hAnsi="Courier New" w:cs="Courier New"/>
          <w:rtl/>
        </w:rPr>
        <w:t xml:space="preserve"> النبات </w:t>
      </w:r>
      <w:del w:id="556" w:author="Transkribus" w:date="2019-12-11T14:30:00Z">
        <w:r w:rsidRPr="009B6BCA">
          <w:rPr>
            <w:rFonts w:ascii="Courier New" w:hAnsi="Courier New" w:cs="Courier New"/>
            <w:rtl/>
          </w:rPr>
          <w:delText>او عيون المياه وتنتقل من قوم الى قوم ومن صقع الى صقع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57" w:author="Transkribus" w:date="2019-12-11T14:30:00Z">
        <w:r w:rsidRPr="00EE6742">
          <w:rPr>
            <w:rFonts w:ascii="Courier New" w:hAnsi="Courier New" w:cs="Courier New"/>
            <w:rtl/>
          </w:rPr>
          <w:t>أو عيون المساء ويفتق</w:t>
        </w:r>
      </w:ins>
    </w:p>
    <w:p w:rsidR="006C342B" w:rsidRPr="00EE6742" w:rsidRDefault="006C342B" w:rsidP="006C342B">
      <w:pPr>
        <w:pStyle w:val="NurText"/>
        <w:bidi/>
        <w:rPr>
          <w:ins w:id="558" w:author="Transkribus" w:date="2019-12-11T14:30:00Z"/>
          <w:rFonts w:ascii="Courier New" w:hAnsi="Courier New" w:cs="Courier New"/>
        </w:rPr>
      </w:pPr>
      <w:dir w:val="rtl">
        <w:dir w:val="rtl">
          <w:ins w:id="559" w:author="Transkribus" w:date="2019-12-11T14:30:00Z">
            <w:r w:rsidRPr="00EE6742">
              <w:rPr>
                <w:rFonts w:ascii="Courier New" w:hAnsi="Courier New" w:cs="Courier New"/>
                <w:rtl/>
              </w:rPr>
              <w:t xml:space="preserve">من قوم الى قوم </w:t>
            </w:r>
          </w:ins>
          <w:r w:rsidRPr="00EE6742">
            <w:rPr>
              <w:rFonts w:ascii="Courier New" w:hAnsi="Courier New" w:cs="Courier New"/>
              <w:rtl/>
            </w:rPr>
            <w:t xml:space="preserve">ومن </w:t>
          </w:r>
          <w:del w:id="560" w:author="Transkribus" w:date="2019-12-11T14:30:00Z">
            <w:r w:rsidRPr="009B6BCA">
              <w:rPr>
                <w:rFonts w:ascii="Courier New" w:hAnsi="Courier New" w:cs="Courier New"/>
                <w:rtl/>
              </w:rPr>
              <w:delText>كلامه ايضا نقلته من خطه</w:delText>
            </w:r>
          </w:del>
          <w:ins w:id="561" w:author="Transkribus" w:date="2019-12-11T14:30:00Z">
            <w:r w:rsidRPr="00EE6742">
              <w:rPr>
                <w:rFonts w:ascii="Courier New" w:hAnsi="Courier New" w:cs="Courier New"/>
                <w:rtl/>
              </w:rPr>
              <w:t>صعع الى صيع أو منأاكالامه أبص افةلته من جطه</w:t>
            </w:r>
          </w:ins>
          <w:r w:rsidRPr="00EE6742">
            <w:rPr>
              <w:rFonts w:ascii="Courier New" w:hAnsi="Courier New" w:cs="Courier New"/>
              <w:rtl/>
            </w:rPr>
            <w:t xml:space="preserve"> قال </w:t>
          </w:r>
          <w:del w:id="562" w:author="Transkribus" w:date="2019-12-11T14:30:00Z">
            <w:r w:rsidRPr="009B6BCA">
              <w:rPr>
                <w:rFonts w:ascii="Courier New" w:hAnsi="Courier New" w:cs="Courier New"/>
                <w:rtl/>
              </w:rPr>
              <w:delText>اجعل كلامك</w:delText>
            </w:r>
          </w:del>
          <w:ins w:id="563" w:author="Transkribus" w:date="2019-12-11T14:30:00Z">
            <w:r w:rsidRPr="00EE6742">
              <w:rPr>
                <w:rFonts w:ascii="Courier New" w:hAnsi="Courier New" w:cs="Courier New"/>
                <w:rtl/>
              </w:rPr>
              <w:t>أجمعل كالامك</w:t>
            </w:r>
          </w:ins>
          <w:r>
            <w:t>‬</w:t>
          </w:r>
          <w:r>
            <w:t>‬</w:t>
          </w:r>
        </w:dir>
      </w:dir>
    </w:p>
    <w:p w:rsidR="006C342B" w:rsidRPr="00EE6742" w:rsidRDefault="006C342B" w:rsidP="006C342B">
      <w:pPr>
        <w:pStyle w:val="NurText"/>
        <w:bidi/>
        <w:rPr>
          <w:ins w:id="564" w:author="Transkribus" w:date="2019-12-11T14:30:00Z"/>
          <w:rFonts w:ascii="Courier New" w:hAnsi="Courier New" w:cs="Courier New"/>
        </w:rPr>
      </w:pPr>
      <w:r w:rsidRPr="00EE6742">
        <w:rPr>
          <w:rFonts w:ascii="Courier New" w:hAnsi="Courier New" w:cs="Courier New"/>
          <w:rtl/>
        </w:rPr>
        <w:t xml:space="preserve"> فى الغالب بصفات </w:t>
      </w:r>
      <w:del w:id="565" w:author="Transkribus" w:date="2019-12-11T14:30:00Z">
        <w:r w:rsidRPr="009B6BCA">
          <w:rPr>
            <w:rFonts w:ascii="Courier New" w:hAnsi="Courier New" w:cs="Courier New"/>
            <w:rtl/>
          </w:rPr>
          <w:delText>ان يكون وجيزا فصيحا فى</w:delText>
        </w:r>
      </w:del>
      <w:ins w:id="566" w:author="Transkribus" w:date="2019-12-11T14:30:00Z">
        <w:r w:rsidRPr="00EE6742">
          <w:rPr>
            <w:rFonts w:ascii="Courier New" w:hAnsi="Courier New" w:cs="Courier New"/>
            <w:rtl/>
          </w:rPr>
          <w:t>ابن بكون وجيز افصحافى</w:t>
        </w:r>
      </w:ins>
      <w:r w:rsidRPr="00EE6742">
        <w:rPr>
          <w:rFonts w:ascii="Courier New" w:hAnsi="Courier New" w:cs="Courier New"/>
          <w:rtl/>
        </w:rPr>
        <w:t xml:space="preserve"> معنى مهم </w:t>
      </w:r>
      <w:del w:id="567" w:author="Transkribus" w:date="2019-12-11T14:30:00Z">
        <w:r w:rsidRPr="009B6BCA">
          <w:rPr>
            <w:rFonts w:ascii="Courier New" w:hAnsi="Courier New" w:cs="Courier New"/>
            <w:rtl/>
          </w:rPr>
          <w:delText>او مستحسن</w:delText>
        </w:r>
      </w:del>
      <w:ins w:id="568" w:author="Transkribus" w:date="2019-12-11T14:30:00Z">
        <w:r w:rsidRPr="00EE6742">
          <w:rPr>
            <w:rFonts w:ascii="Courier New" w:hAnsi="Courier New" w:cs="Courier New"/>
            <w:rtl/>
          </w:rPr>
          <w:t>أو سسحسن</w:t>
        </w:r>
      </w:ins>
      <w:r w:rsidRPr="00EE6742">
        <w:rPr>
          <w:rFonts w:ascii="Courier New" w:hAnsi="Courier New" w:cs="Courier New"/>
          <w:rtl/>
        </w:rPr>
        <w:t xml:space="preserve"> فيه </w:t>
      </w:r>
      <w:del w:id="569" w:author="Transkribus" w:date="2019-12-11T14:30:00Z">
        <w:r w:rsidRPr="009B6BCA">
          <w:rPr>
            <w:rFonts w:ascii="Courier New" w:hAnsi="Courier New" w:cs="Courier New"/>
            <w:rtl/>
          </w:rPr>
          <w:delText>الغاز تام وايهام</w:delText>
        </w:r>
      </w:del>
      <w:ins w:id="570" w:author="Transkribus" w:date="2019-12-11T14:30:00Z">
        <w:r w:rsidRPr="00EE6742">
          <w:rPr>
            <w:rFonts w:ascii="Courier New" w:hAnsi="Courier New" w:cs="Courier New"/>
            <w:rtl/>
          </w:rPr>
          <w:t>الغازقا وابهام</w:t>
        </w:r>
      </w:ins>
      <w:r w:rsidRPr="00EE6742">
        <w:rPr>
          <w:rFonts w:ascii="Courier New" w:hAnsi="Courier New" w:cs="Courier New"/>
          <w:rtl/>
        </w:rPr>
        <w:t xml:space="preserve"> كثير</w:t>
      </w:r>
      <w:del w:id="571" w:author="Transkribus" w:date="2019-12-11T14:30:00Z">
        <w:r w:rsidRPr="009B6BCA">
          <w:rPr>
            <w:rFonts w:ascii="Courier New" w:hAnsi="Courier New" w:cs="Courier New"/>
            <w:rtl/>
          </w:rPr>
          <w:delText xml:space="preserve"> او</w:delText>
        </w:r>
      </w:del>
    </w:p>
    <w:p w:rsidR="006C342B" w:rsidRPr="009B6BCA" w:rsidRDefault="006C342B" w:rsidP="006C342B">
      <w:pPr>
        <w:pStyle w:val="NurText"/>
        <w:bidi/>
        <w:rPr>
          <w:del w:id="572" w:author="Transkribus" w:date="2019-12-11T14:30:00Z"/>
          <w:rFonts w:ascii="Courier New" w:hAnsi="Courier New" w:cs="Courier New"/>
        </w:rPr>
      </w:pPr>
      <w:ins w:id="573" w:author="Transkribus" w:date="2019-12-11T14:30:00Z">
        <w:r w:rsidRPr="00EE6742">
          <w:rPr>
            <w:rFonts w:ascii="Courier New" w:hAnsi="Courier New" w:cs="Courier New"/>
            <w:rtl/>
          </w:rPr>
          <w:t>أو</w:t>
        </w:r>
      </w:ins>
      <w:r w:rsidRPr="00EE6742">
        <w:rPr>
          <w:rFonts w:ascii="Courier New" w:hAnsi="Courier New" w:cs="Courier New"/>
          <w:rtl/>
        </w:rPr>
        <w:t xml:space="preserve"> قليل</w:t>
      </w:r>
      <w:del w:id="5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575" w:author="Transkribus" w:date="2019-12-11T14:30:00Z"/>
          <w:rFonts w:ascii="Courier New" w:hAnsi="Courier New" w:cs="Courier New"/>
        </w:rPr>
      </w:pPr>
      <w:dir w:val="rtl">
        <w:dir w:val="rtl">
          <w:del w:id="576" w:author="Transkribus" w:date="2019-12-11T14:30:00Z">
            <w:r w:rsidRPr="009B6BCA">
              <w:rPr>
                <w:rFonts w:ascii="Courier New" w:hAnsi="Courier New" w:cs="Courier New"/>
                <w:rtl/>
              </w:rPr>
              <w:delText>ولا تجعله</w:delText>
            </w:r>
          </w:del>
          <w:ins w:id="577" w:author="Transkribus" w:date="2019-12-11T14:30:00Z">
            <w:r w:rsidRPr="00EE6742">
              <w:rPr>
                <w:rFonts w:ascii="Courier New" w:hAnsi="Courier New" w:cs="Courier New"/>
                <w:rtl/>
              </w:rPr>
              <w:t xml:space="preserve"> ولامجمله</w:t>
            </w:r>
          </w:ins>
          <w:r w:rsidRPr="00EE6742">
            <w:rPr>
              <w:rFonts w:ascii="Courier New" w:hAnsi="Courier New" w:cs="Courier New"/>
              <w:rtl/>
            </w:rPr>
            <w:t xml:space="preserve"> مهملا </w:t>
          </w:r>
          <w:del w:id="578" w:author="Transkribus" w:date="2019-12-11T14:30:00Z">
            <w:r w:rsidRPr="009B6BCA">
              <w:rPr>
                <w:rFonts w:ascii="Courier New" w:hAnsi="Courier New" w:cs="Courier New"/>
                <w:rtl/>
              </w:rPr>
              <w:delText>ككلام الجمهور بل ارفعه عنه ولا تباعده</w:delText>
            </w:r>
          </w:del>
          <w:ins w:id="579" w:author="Transkribus" w:date="2019-12-11T14:30:00Z">
            <w:r w:rsidRPr="00EE6742">
              <w:rPr>
                <w:rFonts w:ascii="Courier New" w:hAnsi="Courier New" w:cs="Courier New"/>
                <w:rtl/>
              </w:rPr>
              <w:t>ككالام الجصوريل رفعة عنهم ولانباعدة</w:t>
            </w:r>
          </w:ins>
          <w:r w:rsidRPr="00EE6742">
            <w:rPr>
              <w:rFonts w:ascii="Courier New" w:hAnsi="Courier New" w:cs="Courier New"/>
              <w:rtl/>
            </w:rPr>
            <w:t xml:space="preserve"> عليهم </w:t>
          </w:r>
          <w:del w:id="580" w:author="Transkribus" w:date="2019-12-11T14:30:00Z">
            <w:r w:rsidRPr="009B6BCA">
              <w:rPr>
                <w:rFonts w:ascii="Courier New" w:hAnsi="Courier New" w:cs="Courier New"/>
                <w:rtl/>
              </w:rPr>
              <w:delText>جدا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581" w:author="Transkribus" w:date="2019-12-11T14:30:00Z"/>
          <w:rFonts w:ascii="Courier New" w:hAnsi="Courier New" w:cs="Courier New"/>
        </w:rPr>
      </w:pPr>
      <w:dir w:val="rtl">
        <w:dir w:val="rtl">
          <w:ins w:id="582" w:author="Transkribus" w:date="2019-12-11T14:30:00Z">
            <w:r w:rsidRPr="00EE6742">
              <w:rPr>
                <w:rFonts w:ascii="Courier New" w:hAnsi="Courier New" w:cs="Courier New"/>
                <w:rtl/>
              </w:rPr>
              <w:t xml:space="preserve">جسذا </w:t>
            </w:r>
          </w:ins>
          <w:r w:rsidRPr="00EE6742">
            <w:rPr>
              <w:rFonts w:ascii="Courier New" w:hAnsi="Courier New" w:cs="Courier New"/>
              <w:rtl/>
            </w:rPr>
            <w:t xml:space="preserve">وقال </w:t>
          </w:r>
          <w:del w:id="583" w:author="Transkribus" w:date="2019-12-11T14:30:00Z">
            <w:r w:rsidRPr="009B6BCA">
              <w:rPr>
                <w:rFonts w:ascii="Courier New" w:hAnsi="Courier New" w:cs="Courier New"/>
                <w:rtl/>
              </w:rPr>
              <w:delText xml:space="preserve">اياك </w:delText>
            </w:r>
          </w:del>
          <w:ins w:id="584" w:author="Transkribus" w:date="2019-12-11T14:30:00Z">
            <w:r w:rsidRPr="00EE6742">
              <w:rPr>
                <w:rFonts w:ascii="Courier New" w:hAnsi="Courier New" w:cs="Courier New"/>
                <w:rtl/>
              </w:rPr>
              <w:t>اثال</w:t>
            </w:r>
          </w:ins>
          <w:r>
            <w:t>‬</w:t>
          </w:r>
          <w:r>
            <w:t>‬</w:t>
          </w:r>
        </w:dir>
      </w:dir>
    </w:p>
    <w:p w:rsidR="006C342B" w:rsidRPr="00EE6742" w:rsidRDefault="006C342B" w:rsidP="006C342B">
      <w:pPr>
        <w:pStyle w:val="NurText"/>
        <w:bidi/>
        <w:rPr>
          <w:ins w:id="585" w:author="Transkribus" w:date="2019-12-11T14:30:00Z"/>
          <w:rFonts w:ascii="Courier New" w:hAnsi="Courier New" w:cs="Courier New"/>
        </w:rPr>
      </w:pPr>
      <w:r w:rsidRPr="00EE6742">
        <w:rPr>
          <w:rFonts w:ascii="Courier New" w:hAnsi="Courier New" w:cs="Courier New"/>
          <w:rtl/>
        </w:rPr>
        <w:t xml:space="preserve">والهذر </w:t>
      </w:r>
      <w:del w:id="586" w:author="Transkribus" w:date="2019-12-11T14:30:00Z">
        <w:r w:rsidRPr="009B6BCA">
          <w:rPr>
            <w:rFonts w:ascii="Courier New" w:hAnsi="Courier New" w:cs="Courier New"/>
            <w:rtl/>
          </w:rPr>
          <w:delText>والكلام فيما لا يعنى واياك</w:delText>
        </w:r>
      </w:del>
      <w:ins w:id="587" w:author="Transkribus" w:date="2019-12-11T14:30:00Z">
        <w:r w:rsidRPr="00EE6742">
          <w:rPr>
            <w:rFonts w:ascii="Courier New" w:hAnsi="Courier New" w:cs="Courier New"/>
            <w:rtl/>
          </w:rPr>
          <w:t>والكالام عيمالاشعنى وابال</w:t>
        </w:r>
      </w:ins>
      <w:r w:rsidRPr="00EE6742">
        <w:rPr>
          <w:rFonts w:ascii="Courier New" w:hAnsi="Courier New" w:cs="Courier New"/>
          <w:rtl/>
        </w:rPr>
        <w:t xml:space="preserve"> والسكوت فى م</w:t>
      </w:r>
      <w:del w:id="588" w:author="Transkribus" w:date="2019-12-11T14:30:00Z">
        <w:r w:rsidRPr="009B6BCA">
          <w:rPr>
            <w:rFonts w:ascii="Courier New" w:hAnsi="Courier New" w:cs="Courier New"/>
            <w:rtl/>
          </w:rPr>
          <w:delText>ح</w:delText>
        </w:r>
      </w:del>
      <w:ins w:id="589" w:author="Transkribus" w:date="2019-12-11T14:30:00Z">
        <w:r w:rsidRPr="00EE6742">
          <w:rPr>
            <w:rFonts w:ascii="Courier New" w:hAnsi="Courier New" w:cs="Courier New"/>
            <w:rtl/>
          </w:rPr>
          <w:t>ج</w:t>
        </w:r>
      </w:ins>
      <w:r w:rsidRPr="00EE6742">
        <w:rPr>
          <w:rFonts w:ascii="Courier New" w:hAnsi="Courier New" w:cs="Courier New"/>
          <w:rtl/>
        </w:rPr>
        <w:t>ل الحاجة ورجو</w:t>
      </w:r>
      <w:del w:id="590" w:author="Transkribus" w:date="2019-12-11T14:30:00Z">
        <w:r w:rsidRPr="009B6BCA">
          <w:rPr>
            <w:rFonts w:ascii="Courier New" w:hAnsi="Courier New" w:cs="Courier New"/>
            <w:rtl/>
          </w:rPr>
          <w:delText>ع</w:delText>
        </w:r>
      </w:del>
      <w:ins w:id="591" w:author="Transkribus" w:date="2019-12-11T14:30:00Z">
        <w:r w:rsidRPr="00EE6742">
          <w:rPr>
            <w:rFonts w:ascii="Courier New" w:hAnsi="Courier New" w:cs="Courier New"/>
            <w:rtl/>
          </w:rPr>
          <w:t>م</w:t>
        </w:r>
      </w:ins>
      <w:r w:rsidRPr="00EE6742">
        <w:rPr>
          <w:rFonts w:ascii="Courier New" w:hAnsi="Courier New" w:cs="Courier New"/>
          <w:rtl/>
        </w:rPr>
        <w:t xml:space="preserve"> النوبة </w:t>
      </w:r>
      <w:del w:id="592" w:author="Transkribus" w:date="2019-12-11T14:30:00Z">
        <w:r w:rsidRPr="009B6BCA">
          <w:rPr>
            <w:rFonts w:ascii="Courier New" w:hAnsi="Courier New" w:cs="Courier New"/>
            <w:rtl/>
          </w:rPr>
          <w:delText>اليك اما لاستخراج</w:delText>
        </w:r>
      </w:del>
      <w:ins w:id="593" w:author="Transkribus" w:date="2019-12-11T14:30:00Z">
        <w:r w:rsidRPr="00EE6742">
          <w:rPr>
            <w:rFonts w:ascii="Courier New" w:hAnsi="Courier New" w:cs="Courier New"/>
            <w:rtl/>
          </w:rPr>
          <w:t>البسلكاما</w:t>
        </w:r>
      </w:ins>
    </w:p>
    <w:p w:rsidR="006C342B" w:rsidRPr="00EE6742" w:rsidRDefault="006C342B" w:rsidP="006C342B">
      <w:pPr>
        <w:pStyle w:val="NurText"/>
        <w:bidi/>
        <w:rPr>
          <w:rFonts w:ascii="Courier New" w:hAnsi="Courier New" w:cs="Courier New"/>
        </w:rPr>
      </w:pPr>
      <w:ins w:id="594" w:author="Transkribus" w:date="2019-12-11T14:30:00Z">
        <w:r w:rsidRPr="00EE6742">
          <w:rPr>
            <w:rFonts w:ascii="Courier New" w:hAnsi="Courier New" w:cs="Courier New"/>
            <w:rtl/>
          </w:rPr>
          <w:t>اسفقراح</w:t>
        </w:r>
      </w:ins>
      <w:r w:rsidRPr="00EE6742">
        <w:rPr>
          <w:rFonts w:ascii="Courier New" w:hAnsi="Courier New" w:cs="Courier New"/>
          <w:rtl/>
        </w:rPr>
        <w:t xml:space="preserve"> حق </w:t>
      </w:r>
      <w:del w:id="595" w:author="Transkribus" w:date="2019-12-11T14:30:00Z">
        <w:r w:rsidRPr="009B6BCA">
          <w:rPr>
            <w:rFonts w:ascii="Courier New" w:hAnsi="Courier New" w:cs="Courier New"/>
            <w:rtl/>
          </w:rPr>
          <w:delText>او اجتلاب</w:delText>
        </w:r>
      </w:del>
      <w:ins w:id="596" w:author="Transkribus" w:date="2019-12-11T14:30:00Z">
        <w:r w:rsidRPr="00EE6742">
          <w:rPr>
            <w:rFonts w:ascii="Courier New" w:hAnsi="Courier New" w:cs="Courier New"/>
            <w:rtl/>
          </w:rPr>
          <w:t>أو احتلاب</w:t>
        </w:r>
      </w:ins>
      <w:r w:rsidRPr="00EE6742">
        <w:rPr>
          <w:rFonts w:ascii="Courier New" w:hAnsi="Courier New" w:cs="Courier New"/>
          <w:rtl/>
        </w:rPr>
        <w:t xml:space="preserve"> مودة </w:t>
      </w:r>
      <w:del w:id="597" w:author="Transkribus" w:date="2019-12-11T14:30:00Z">
        <w:r w:rsidRPr="009B6BCA">
          <w:rPr>
            <w:rFonts w:ascii="Courier New" w:hAnsi="Courier New" w:cs="Courier New"/>
            <w:rtl/>
          </w:rPr>
          <w:delText>او</w:delText>
        </w:r>
      </w:del>
      <w:ins w:id="598" w:author="Transkribus" w:date="2019-12-11T14:30:00Z">
        <w:r w:rsidRPr="00EE6742">
          <w:rPr>
            <w:rFonts w:ascii="Courier New" w:hAnsi="Courier New" w:cs="Courier New"/>
            <w:rtl/>
          </w:rPr>
          <w:t>أو</w:t>
        </w:r>
      </w:ins>
      <w:r w:rsidRPr="00EE6742">
        <w:rPr>
          <w:rFonts w:ascii="Courier New" w:hAnsi="Courier New" w:cs="Courier New"/>
          <w:rtl/>
        </w:rPr>
        <w:t xml:space="preserve"> تنبيه على </w:t>
      </w:r>
      <w:del w:id="599" w:author="Transkribus" w:date="2019-12-11T14:30:00Z">
        <w:r w:rsidRPr="009B6BCA">
          <w:rPr>
            <w:rFonts w:ascii="Courier New" w:hAnsi="Courier New" w:cs="Courier New"/>
            <w:rtl/>
          </w:rPr>
          <w:delText>فضيلة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00" w:author="Transkribus" w:date="2019-12-11T14:30:00Z">
        <w:r w:rsidRPr="00EE6742">
          <w:rPr>
            <w:rFonts w:ascii="Courier New" w:hAnsi="Courier New" w:cs="Courier New"/>
            <w:rtl/>
          </w:rPr>
          <w:t>فضلة وابال والفحلمم كمالامك وكترة الكام</w:t>
        </w:r>
      </w:ins>
    </w:p>
    <w:p w:rsidR="006C342B" w:rsidRPr="009B6BCA" w:rsidRDefault="006C342B" w:rsidP="006C342B">
      <w:pPr>
        <w:pStyle w:val="NurText"/>
        <w:bidi/>
        <w:rPr>
          <w:del w:id="601" w:author="Transkribus" w:date="2019-12-11T14:30:00Z"/>
          <w:rFonts w:ascii="Courier New" w:hAnsi="Courier New" w:cs="Courier New"/>
        </w:rPr>
      </w:pPr>
      <w:dir w:val="rtl">
        <w:dir w:val="rtl">
          <w:del w:id="602" w:author="Transkribus" w:date="2019-12-11T14:30:00Z">
            <w:r w:rsidRPr="009B6BCA">
              <w:rPr>
                <w:rFonts w:ascii="Courier New" w:hAnsi="Courier New" w:cs="Courier New"/>
                <w:rtl/>
              </w:rPr>
              <w:delText>واياك والضحك مع كلامك وكثرة الكلام وتبتير الكلام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603" w:author="Transkribus" w:date="2019-12-11T14:30:00Z"/>
          <w:rFonts w:ascii="Courier New" w:hAnsi="Courier New" w:cs="Courier New"/>
        </w:rPr>
      </w:pPr>
      <w:dir w:val="rtl">
        <w:dir w:val="rtl">
          <w:ins w:id="604" w:author="Transkribus" w:date="2019-12-11T14:30:00Z">
            <w:r w:rsidRPr="00EE6742">
              <w:rPr>
                <w:rFonts w:ascii="Courier New" w:hAnsi="Courier New" w:cs="Courier New"/>
                <w:rtl/>
              </w:rPr>
              <w:t xml:space="preserve">وعتير الكالام </w:t>
            </w:r>
          </w:ins>
          <w:r w:rsidRPr="00EE6742">
            <w:rPr>
              <w:rFonts w:ascii="Courier New" w:hAnsi="Courier New" w:cs="Courier New"/>
              <w:rtl/>
            </w:rPr>
            <w:t xml:space="preserve">بل اجعل </w:t>
          </w:r>
          <w:del w:id="605" w:author="Transkribus" w:date="2019-12-11T14:30:00Z">
            <w:r w:rsidRPr="009B6BCA">
              <w:rPr>
                <w:rFonts w:ascii="Courier New" w:hAnsi="Courier New" w:cs="Courier New"/>
                <w:rtl/>
              </w:rPr>
              <w:delText>كلامك سردا</w:delText>
            </w:r>
          </w:del>
          <w:ins w:id="606" w:author="Transkribus" w:date="2019-12-11T14:30:00Z">
            <w:r w:rsidRPr="00EE6742">
              <w:rPr>
                <w:rFonts w:ascii="Courier New" w:hAnsi="Courier New" w:cs="Courier New"/>
                <w:rtl/>
              </w:rPr>
              <w:t>كمالاملك مرذا</w:t>
            </w:r>
          </w:ins>
          <w:r w:rsidRPr="00EE6742">
            <w:rPr>
              <w:rFonts w:ascii="Courier New" w:hAnsi="Courier New" w:cs="Courier New"/>
              <w:rtl/>
            </w:rPr>
            <w:t xml:space="preserve"> بسكون </w:t>
          </w:r>
          <w:del w:id="607" w:author="Transkribus" w:date="2019-12-11T14:30:00Z">
            <w:r w:rsidRPr="009B6BCA">
              <w:rPr>
                <w:rFonts w:ascii="Courier New" w:hAnsi="Courier New" w:cs="Courier New"/>
                <w:rtl/>
              </w:rPr>
              <w:delText>بحيث يستشعر</w:delText>
            </w:r>
          </w:del>
          <w:ins w:id="608" w:author="Transkribus" w:date="2019-12-11T14:30:00Z">
            <w:r w:rsidRPr="00EE6742">
              <w:rPr>
                <w:rFonts w:ascii="Courier New" w:hAnsi="Courier New" w:cs="Courier New"/>
                <w:rtl/>
              </w:rPr>
              <w:t>خحيب بستشعر</w:t>
            </w:r>
          </w:ins>
          <w:r w:rsidRPr="00EE6742">
            <w:rPr>
              <w:rFonts w:ascii="Courier New" w:hAnsi="Courier New" w:cs="Courier New"/>
              <w:rtl/>
            </w:rPr>
            <w:t xml:space="preserve"> منك ان </w:t>
          </w:r>
          <w:del w:id="609" w:author="Transkribus" w:date="2019-12-11T14:30:00Z">
            <w:r w:rsidRPr="009B6BCA">
              <w:rPr>
                <w:rFonts w:ascii="Courier New" w:hAnsi="Courier New" w:cs="Courier New"/>
                <w:rtl/>
              </w:rPr>
              <w:delText xml:space="preserve">وراءه اكثر منه وانه </w:delText>
            </w:r>
          </w:del>
          <w:ins w:id="610" w:author="Transkribus" w:date="2019-12-11T14:30:00Z">
            <w:r w:rsidRPr="00EE6742">
              <w:rPr>
                <w:rFonts w:ascii="Courier New" w:hAnsi="Courier New" w:cs="Courier New"/>
                <w:rtl/>
              </w:rPr>
              <w:t>وزراقة أكتر منهوانة</w:t>
            </w:r>
          </w:ins>
          <w:r>
            <w:t>‬</w:t>
          </w:r>
          <w:r>
            <w:t>‬</w:t>
          </w:r>
        </w:dir>
      </w:dir>
    </w:p>
    <w:p w:rsidR="006C342B" w:rsidRPr="009B6BCA" w:rsidRDefault="006C342B" w:rsidP="006C342B">
      <w:pPr>
        <w:pStyle w:val="NurText"/>
        <w:bidi/>
        <w:rPr>
          <w:del w:id="611" w:author="Transkribus" w:date="2019-12-11T14:30:00Z"/>
          <w:rFonts w:ascii="Courier New" w:hAnsi="Courier New" w:cs="Courier New"/>
        </w:rPr>
      </w:pPr>
      <w:r w:rsidRPr="00EE6742">
        <w:rPr>
          <w:rFonts w:ascii="Courier New" w:hAnsi="Courier New" w:cs="Courier New"/>
          <w:rtl/>
        </w:rPr>
        <w:t xml:space="preserve">عن </w:t>
      </w:r>
      <w:del w:id="612" w:author="Transkribus" w:date="2019-12-11T14:30:00Z">
        <w:r w:rsidRPr="009B6BCA">
          <w:rPr>
            <w:rFonts w:ascii="Courier New" w:hAnsi="Courier New" w:cs="Courier New"/>
            <w:rtl/>
          </w:rPr>
          <w:delText>خميرة سابقة</w:delText>
        </w:r>
      </w:del>
      <w:ins w:id="613" w:author="Transkribus" w:date="2019-12-11T14:30:00Z">
        <w:r w:rsidRPr="00EE6742">
          <w:rPr>
            <w:rFonts w:ascii="Courier New" w:hAnsi="Courier New" w:cs="Courier New"/>
            <w:rtl/>
          </w:rPr>
          <w:t>جميرم صايقة</w:t>
        </w:r>
      </w:ins>
      <w:r w:rsidRPr="00EE6742">
        <w:rPr>
          <w:rFonts w:ascii="Courier New" w:hAnsi="Courier New" w:cs="Courier New"/>
          <w:rtl/>
        </w:rPr>
        <w:t xml:space="preserve"> ونظر </w:t>
      </w:r>
      <w:del w:id="614" w:author="Transkribus" w:date="2019-12-11T14:30:00Z">
        <w:r w:rsidRPr="009B6BCA">
          <w:rPr>
            <w:rFonts w:ascii="Courier New" w:hAnsi="Courier New" w:cs="Courier New"/>
            <w:rtl/>
          </w:rPr>
          <w:delText>متقدم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615" w:author="Transkribus" w:date="2019-12-11T14:30:00Z"/>
          <w:rFonts w:ascii="Courier New" w:hAnsi="Courier New" w:cs="Courier New"/>
        </w:rPr>
      </w:pPr>
      <w:dir w:val="rtl">
        <w:dir w:val="rtl">
          <w:ins w:id="616" w:author="Transkribus" w:date="2019-12-11T14:30:00Z">
            <w:r w:rsidRPr="00EE6742">
              <w:rPr>
                <w:rFonts w:ascii="Courier New" w:hAnsi="Courier New" w:cs="Courier New"/>
                <w:rtl/>
              </w:rPr>
              <w:t xml:space="preserve">متفذم </w:t>
            </w:r>
          </w:ins>
          <w:r w:rsidRPr="00EE6742">
            <w:rPr>
              <w:rFonts w:ascii="Courier New" w:hAnsi="Courier New" w:cs="Courier New"/>
              <w:rtl/>
            </w:rPr>
            <w:t xml:space="preserve">وقال </w:t>
          </w:r>
          <w:del w:id="617" w:author="Transkribus" w:date="2019-12-11T14:30:00Z">
            <w:r w:rsidRPr="009B6BCA">
              <w:rPr>
                <w:rFonts w:ascii="Courier New" w:hAnsi="Courier New" w:cs="Courier New"/>
                <w:rtl/>
              </w:rPr>
              <w:delText>اياك والغلظة</w:delText>
            </w:r>
          </w:del>
          <w:ins w:id="618" w:author="Transkribus" w:date="2019-12-11T14:30:00Z">
            <w:r w:rsidRPr="00EE6742">
              <w:rPr>
                <w:rFonts w:ascii="Courier New" w:hAnsi="Courier New" w:cs="Courier New"/>
                <w:rtl/>
              </w:rPr>
              <w:t>امال والغلطة</w:t>
            </w:r>
          </w:ins>
          <w:r w:rsidRPr="00EE6742">
            <w:rPr>
              <w:rFonts w:ascii="Courier New" w:hAnsi="Courier New" w:cs="Courier New"/>
              <w:rtl/>
            </w:rPr>
            <w:t xml:space="preserve"> فى </w:t>
          </w:r>
          <w:del w:id="619" w:author="Transkribus" w:date="2019-12-11T14:30:00Z">
            <w:r w:rsidRPr="009B6BCA">
              <w:rPr>
                <w:rFonts w:ascii="Courier New" w:hAnsi="Courier New" w:cs="Courier New"/>
                <w:rtl/>
              </w:rPr>
              <w:delText>الخطاب والجفاء</w:delText>
            </w:r>
          </w:del>
          <w:ins w:id="620" w:author="Transkribus" w:date="2019-12-11T14:30:00Z">
            <w:r w:rsidRPr="00EE6742">
              <w:rPr>
                <w:rFonts w:ascii="Courier New" w:hAnsi="Courier New" w:cs="Courier New"/>
                <w:rtl/>
              </w:rPr>
              <w:t>الخطار والحقاء</w:t>
            </w:r>
          </w:ins>
          <w:r w:rsidRPr="00EE6742">
            <w:rPr>
              <w:rFonts w:ascii="Courier New" w:hAnsi="Courier New" w:cs="Courier New"/>
              <w:rtl/>
            </w:rPr>
            <w:t xml:space="preserve"> فى المنا</w:t>
          </w:r>
          <w:del w:id="621" w:author="Transkribus" w:date="2019-12-11T14:30:00Z">
            <w:r w:rsidRPr="009B6BCA">
              <w:rPr>
                <w:rFonts w:ascii="Courier New" w:hAnsi="Courier New" w:cs="Courier New"/>
                <w:rtl/>
              </w:rPr>
              <w:delText>ظ</w:delText>
            </w:r>
          </w:del>
          <w:ins w:id="622" w:author="Transkribus" w:date="2019-12-11T14:30:00Z">
            <w:r w:rsidRPr="00EE6742">
              <w:rPr>
                <w:rFonts w:ascii="Courier New" w:hAnsi="Courier New" w:cs="Courier New"/>
                <w:rtl/>
              </w:rPr>
              <w:t>ط</w:t>
            </w:r>
          </w:ins>
          <w:r w:rsidRPr="00EE6742">
            <w:rPr>
              <w:rFonts w:ascii="Courier New" w:hAnsi="Courier New" w:cs="Courier New"/>
              <w:rtl/>
            </w:rPr>
            <w:t xml:space="preserve">رة </w:t>
          </w:r>
          <w:del w:id="6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624" w:author="Transkribus" w:date="2019-12-11T14:30:00Z"/>
          <w:rFonts w:ascii="Courier New" w:hAnsi="Courier New" w:cs="Courier New"/>
        </w:rPr>
      </w:pPr>
      <w:dir w:val="rtl">
        <w:dir w:val="rtl">
          <w:r w:rsidRPr="00EE6742">
            <w:rPr>
              <w:rFonts w:ascii="Courier New" w:hAnsi="Courier New" w:cs="Courier New"/>
              <w:rtl/>
            </w:rPr>
            <w:t>فان ذلك</w:t>
          </w:r>
          <w:del w:id="625" w:author="Transkribus" w:date="2019-12-11T14:30:00Z">
            <w:r w:rsidRPr="009B6BCA">
              <w:rPr>
                <w:rFonts w:ascii="Courier New" w:hAnsi="Courier New" w:cs="Courier New"/>
                <w:rtl/>
              </w:rPr>
              <w:delText xml:space="preserve"> يذهب ببهجة الكلام ويسقط فائدته ويعدم حلاوته ويجلب الضغائن ويمحق المودات </w:delText>
            </w:r>
          </w:del>
          <w:r>
            <w:t>‬</w:t>
          </w:r>
          <w:r>
            <w:t>‬</w:t>
          </w:r>
        </w:dir>
      </w:dir>
    </w:p>
    <w:p w:rsidR="006C342B" w:rsidRPr="00EE6742" w:rsidRDefault="006C342B" w:rsidP="006C342B">
      <w:pPr>
        <w:pStyle w:val="NurText"/>
        <w:bidi/>
        <w:rPr>
          <w:ins w:id="626" w:author="Transkribus" w:date="2019-12-11T14:30:00Z"/>
          <w:rFonts w:ascii="Courier New" w:hAnsi="Courier New" w:cs="Courier New"/>
        </w:rPr>
      </w:pPr>
      <w:ins w:id="627" w:author="Transkribus" w:date="2019-12-11T14:30:00Z">
        <w:r w:rsidRPr="00EE6742">
          <w:rPr>
            <w:rFonts w:ascii="Courier New" w:hAnsi="Courier New" w:cs="Courier New"/>
            <w:rtl/>
          </w:rPr>
          <w:t xml:space="preserve"> ابدهب ببهجعة الكالام وسقط فائدقه وبعدم حلاومة ويحلب الصفاتن وسحق الموزات</w:t>
        </w:r>
      </w:ins>
    </w:p>
    <w:p w:rsidR="006C342B" w:rsidRPr="00EE6742" w:rsidRDefault="006C342B" w:rsidP="006C342B">
      <w:pPr>
        <w:pStyle w:val="NurText"/>
        <w:bidi/>
        <w:rPr>
          <w:ins w:id="628" w:author="Transkribus" w:date="2019-12-11T14:30:00Z"/>
          <w:rFonts w:ascii="Courier New" w:hAnsi="Courier New" w:cs="Courier New"/>
        </w:rPr>
      </w:pPr>
      <w:r w:rsidRPr="00EE6742">
        <w:rPr>
          <w:rFonts w:ascii="Courier New" w:hAnsi="Courier New" w:cs="Courier New"/>
          <w:rtl/>
        </w:rPr>
        <w:t xml:space="preserve">ويصير </w:t>
      </w:r>
      <w:del w:id="629" w:author="Transkribus" w:date="2019-12-11T14:30:00Z">
        <w:r w:rsidRPr="009B6BCA">
          <w:rPr>
            <w:rFonts w:ascii="Courier New" w:hAnsi="Courier New" w:cs="Courier New"/>
            <w:rtl/>
          </w:rPr>
          <w:delText xml:space="preserve">القائل مستثقلا سكوته واشهى </w:delText>
        </w:r>
      </w:del>
      <w:ins w:id="630" w:author="Transkribus" w:date="2019-12-11T14:30:00Z">
        <w:r w:rsidRPr="00EE6742">
          <w:rPr>
            <w:rFonts w:ascii="Courier New" w:hAnsi="Courier New" w:cs="Courier New"/>
            <w:rtl/>
          </w:rPr>
          <w:t xml:space="preserve">القاقل مستتفلاسكونه اشمسى </w:t>
        </w:r>
      </w:ins>
      <w:r w:rsidRPr="00EE6742">
        <w:rPr>
          <w:rFonts w:ascii="Courier New" w:hAnsi="Courier New" w:cs="Courier New"/>
          <w:rtl/>
        </w:rPr>
        <w:t xml:space="preserve">الى السامع من </w:t>
      </w:r>
      <w:del w:id="631" w:author="Transkribus" w:date="2019-12-11T14:30:00Z">
        <w:r w:rsidRPr="009B6BCA">
          <w:rPr>
            <w:rFonts w:ascii="Courier New" w:hAnsi="Courier New" w:cs="Courier New"/>
            <w:rtl/>
          </w:rPr>
          <w:delText>كلامه ويثير</w:delText>
        </w:r>
      </w:del>
      <w:ins w:id="632" w:author="Transkribus" w:date="2019-12-11T14:30:00Z">
        <w:r w:rsidRPr="00EE6742">
          <w:rPr>
            <w:rFonts w:ascii="Courier New" w:hAnsi="Courier New" w:cs="Courier New"/>
            <w:rtl/>
          </w:rPr>
          <w:t>كالامه ويير</w:t>
        </w:r>
      </w:ins>
      <w:r w:rsidRPr="00EE6742">
        <w:rPr>
          <w:rFonts w:ascii="Courier New" w:hAnsi="Courier New" w:cs="Courier New"/>
          <w:rtl/>
        </w:rPr>
        <w:t xml:space="preserve"> النفوس على </w:t>
      </w:r>
      <w:del w:id="633" w:author="Transkribus" w:date="2019-12-11T14:30:00Z">
        <w:r w:rsidRPr="009B6BCA">
          <w:rPr>
            <w:rFonts w:ascii="Courier New" w:hAnsi="Courier New" w:cs="Courier New"/>
            <w:rtl/>
          </w:rPr>
          <w:delText>معاندته ويبسط</w:delText>
        </w:r>
      </w:del>
      <w:ins w:id="634" w:author="Transkribus" w:date="2019-12-11T14:30:00Z">
        <w:r w:rsidRPr="00EE6742">
          <w:rPr>
            <w:rFonts w:ascii="Courier New" w:hAnsi="Courier New" w:cs="Courier New"/>
            <w:rtl/>
          </w:rPr>
          <w:t>معاندثة</w:t>
        </w:r>
      </w:ins>
    </w:p>
    <w:p w:rsidR="006C342B" w:rsidRPr="00EE6742" w:rsidRDefault="006C342B" w:rsidP="006C342B">
      <w:pPr>
        <w:pStyle w:val="NurText"/>
        <w:bidi/>
        <w:rPr>
          <w:rFonts w:ascii="Courier New" w:hAnsi="Courier New" w:cs="Courier New"/>
        </w:rPr>
      </w:pPr>
      <w:ins w:id="635" w:author="Transkribus" w:date="2019-12-11T14:30:00Z">
        <w:r w:rsidRPr="00EE6742">
          <w:rPr>
            <w:rFonts w:ascii="Courier New" w:hAnsi="Courier New" w:cs="Courier New"/>
            <w:rtl/>
          </w:rPr>
          <w:t xml:space="preserve"> ويسط</w:t>
        </w:r>
      </w:ins>
      <w:r w:rsidRPr="00EE6742">
        <w:rPr>
          <w:rFonts w:ascii="Courier New" w:hAnsi="Courier New" w:cs="Courier New"/>
          <w:rtl/>
        </w:rPr>
        <w:t xml:space="preserve"> الالسن </w:t>
      </w:r>
      <w:del w:id="636" w:author="Transkribus" w:date="2019-12-11T14:30:00Z">
        <w:r w:rsidRPr="009B6BCA">
          <w:rPr>
            <w:rFonts w:ascii="Courier New" w:hAnsi="Courier New" w:cs="Courier New"/>
            <w:rtl/>
          </w:rPr>
          <w:delText>ب</w:delText>
        </w:r>
      </w:del>
      <w:r w:rsidRPr="00EE6742">
        <w:rPr>
          <w:rFonts w:ascii="Courier New" w:hAnsi="Courier New" w:cs="Courier New"/>
          <w:rtl/>
        </w:rPr>
        <w:t>م</w:t>
      </w:r>
      <w:del w:id="637" w:author="Transkribus" w:date="2019-12-11T14:30:00Z">
        <w:r w:rsidRPr="009B6BCA">
          <w:rPr>
            <w:rFonts w:ascii="Courier New" w:hAnsi="Courier New" w:cs="Courier New"/>
            <w:rtl/>
          </w:rPr>
          <w:delText>خ</w:delText>
        </w:r>
      </w:del>
      <w:ins w:id="638" w:author="Transkribus" w:date="2019-12-11T14:30:00Z">
        <w:r w:rsidRPr="00EE6742">
          <w:rPr>
            <w:rFonts w:ascii="Courier New" w:hAnsi="Courier New" w:cs="Courier New"/>
            <w:rtl/>
          </w:rPr>
          <w:t>ن</w:t>
        </w:r>
      </w:ins>
      <w:r w:rsidRPr="00EE6742">
        <w:rPr>
          <w:rFonts w:ascii="Courier New" w:hAnsi="Courier New" w:cs="Courier New"/>
          <w:rtl/>
        </w:rPr>
        <w:t>اش</w:t>
      </w:r>
      <w:del w:id="639" w:author="Transkribus" w:date="2019-12-11T14:30:00Z">
        <w:r w:rsidRPr="009B6BCA">
          <w:rPr>
            <w:rFonts w:ascii="Courier New" w:hAnsi="Courier New" w:cs="Courier New"/>
            <w:rtl/>
          </w:rPr>
          <w:delText>ن</w:delText>
        </w:r>
      </w:del>
      <w:ins w:id="640" w:author="Transkribus" w:date="2019-12-11T14:30:00Z">
        <w:r w:rsidRPr="00EE6742">
          <w:rPr>
            <w:rFonts w:ascii="Courier New" w:hAnsi="Courier New" w:cs="Courier New"/>
            <w:rtl/>
          </w:rPr>
          <w:t>ف</w:t>
        </w:r>
      </w:ins>
      <w:r w:rsidRPr="00EE6742">
        <w:rPr>
          <w:rFonts w:ascii="Courier New" w:hAnsi="Courier New" w:cs="Courier New"/>
          <w:rtl/>
        </w:rPr>
        <w:t xml:space="preserve">ته واذهاب </w:t>
      </w:r>
      <w:del w:id="641" w:author="Transkribus" w:date="2019-12-11T14:30:00Z">
        <w:r w:rsidRPr="009B6BCA">
          <w:rPr>
            <w:rFonts w:ascii="Courier New" w:hAnsi="Courier New" w:cs="Courier New"/>
            <w:rtl/>
          </w:rPr>
          <w:delText>حرمته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42" w:author="Transkribus" w:date="2019-12-11T14:30:00Z">
        <w:r w:rsidRPr="00EE6742">
          <w:rPr>
            <w:rFonts w:ascii="Courier New" w:hAnsi="Courier New" w:cs="Courier New"/>
            <w:rtl/>
          </w:rPr>
          <w:t>جرمثه وقال الاترفي بحيت تستتفل ولاتتنلزل سحيب</w:t>
        </w:r>
      </w:ins>
    </w:p>
    <w:p w:rsidR="006C342B" w:rsidRPr="009B6BCA" w:rsidRDefault="006C342B" w:rsidP="006C342B">
      <w:pPr>
        <w:pStyle w:val="NurText"/>
        <w:bidi/>
        <w:rPr>
          <w:del w:id="643" w:author="Transkribus" w:date="2019-12-11T14:30:00Z"/>
          <w:rFonts w:ascii="Courier New" w:hAnsi="Courier New" w:cs="Courier New"/>
        </w:rPr>
      </w:pPr>
      <w:dir w:val="rtl">
        <w:dir w:val="rtl">
          <w:del w:id="644" w:author="Transkribus" w:date="2019-12-11T14:30:00Z">
            <w:r w:rsidRPr="009B6BCA">
              <w:rPr>
                <w:rFonts w:ascii="Courier New" w:hAnsi="Courier New" w:cs="Courier New"/>
                <w:rtl/>
              </w:rPr>
              <w:delText>وقال لا تترفع بحيث تستثقل ولا تتنازل بحيث تستخس وتستحقر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645" w:author="Transkribus" w:date="2019-12-11T14:30:00Z">
            <w:r w:rsidRPr="00EE6742">
              <w:rPr>
                <w:rFonts w:ascii="Courier New" w:hAnsi="Courier New" w:cs="Courier New"/>
                <w:rtl/>
              </w:rPr>
              <w:t xml:space="preserve">اسخس ولسيحقر </w:t>
            </w:r>
          </w:ins>
          <w:r w:rsidRPr="00EE6742">
            <w:rPr>
              <w:rFonts w:ascii="Courier New" w:hAnsi="Courier New" w:cs="Courier New"/>
              <w:rtl/>
            </w:rPr>
            <w:t xml:space="preserve">وقال اجعل </w:t>
          </w:r>
          <w:del w:id="646" w:author="Transkribus" w:date="2019-12-11T14:30:00Z">
            <w:r w:rsidRPr="009B6BCA">
              <w:rPr>
                <w:rFonts w:ascii="Courier New" w:hAnsi="Courier New" w:cs="Courier New"/>
                <w:rtl/>
              </w:rPr>
              <w:delText>كلامك كله جدلا واجب</w:delText>
            </w:r>
          </w:del>
          <w:ins w:id="647" w:author="Transkribus" w:date="2019-12-11T14:30:00Z">
            <w:r w:rsidRPr="00EE6742">
              <w:rPr>
                <w:rFonts w:ascii="Courier New" w:hAnsi="Courier New" w:cs="Courier New"/>
                <w:rtl/>
              </w:rPr>
              <w:t>كالامل كماه جبعلاواحب</w:t>
            </w:r>
          </w:ins>
          <w:r w:rsidRPr="00EE6742">
            <w:rPr>
              <w:rFonts w:ascii="Courier New" w:hAnsi="Courier New" w:cs="Courier New"/>
              <w:rtl/>
            </w:rPr>
            <w:t xml:space="preserve"> من </w:t>
          </w:r>
          <w:del w:id="648" w:author="Transkribus" w:date="2019-12-11T14:30:00Z">
            <w:r w:rsidRPr="009B6BCA">
              <w:rPr>
                <w:rFonts w:ascii="Courier New" w:hAnsi="Courier New" w:cs="Courier New"/>
                <w:rtl/>
              </w:rPr>
              <w:delText>حيث</w:delText>
            </w:r>
          </w:del>
          <w:ins w:id="649" w:author="Transkribus" w:date="2019-12-11T14:30:00Z">
            <w:r w:rsidRPr="00EE6742">
              <w:rPr>
                <w:rFonts w:ascii="Courier New" w:hAnsi="Courier New" w:cs="Courier New"/>
                <w:rtl/>
              </w:rPr>
              <w:t>خبت</w:t>
            </w:r>
          </w:ins>
          <w:r w:rsidRPr="00EE6742">
            <w:rPr>
              <w:rFonts w:ascii="Courier New" w:hAnsi="Courier New" w:cs="Courier New"/>
              <w:rtl/>
            </w:rPr>
            <w:t xml:space="preserve"> تعقل </w:t>
          </w:r>
          <w:del w:id="650" w:author="Transkribus" w:date="2019-12-11T14:30:00Z">
            <w:r w:rsidRPr="009B6BCA">
              <w:rPr>
                <w:rFonts w:ascii="Courier New" w:hAnsi="Courier New" w:cs="Courier New"/>
                <w:rtl/>
              </w:rPr>
              <w:delText>لا من حيث تعتاد وتالف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51" w:author="Transkribus" w:date="2019-12-11T14:30:00Z">
            <w:r w:rsidRPr="00EE6742">
              <w:rPr>
                <w:rFonts w:ascii="Courier New" w:hAnsi="Courier New" w:cs="Courier New"/>
                <w:rtl/>
              </w:rPr>
              <w:t>الامن خبت تعثاد</w:t>
            </w:r>
          </w:ins>
          <w:r>
            <w:t>‬</w:t>
          </w:r>
          <w:r>
            <w:t>‬</w:t>
          </w:r>
        </w:dir>
      </w:dir>
    </w:p>
    <w:p w:rsidR="006C342B" w:rsidRPr="00EE6742" w:rsidRDefault="006C342B" w:rsidP="006C342B">
      <w:pPr>
        <w:pStyle w:val="NurText"/>
        <w:bidi/>
        <w:rPr>
          <w:ins w:id="652" w:author="Transkribus" w:date="2019-12-11T14:30:00Z"/>
          <w:rFonts w:ascii="Courier New" w:hAnsi="Courier New" w:cs="Courier New"/>
        </w:rPr>
      </w:pPr>
      <w:dir w:val="rtl">
        <w:dir w:val="rtl">
          <w:ins w:id="653" w:author="Transkribus" w:date="2019-12-11T14:30:00Z">
            <w:r w:rsidRPr="00EE6742">
              <w:rPr>
                <w:rFonts w:ascii="Courier New" w:hAnsi="Courier New" w:cs="Courier New"/>
                <w:rtl/>
              </w:rPr>
              <w:t xml:space="preserve">وثالف </w:t>
            </w:r>
          </w:ins>
          <w:r w:rsidRPr="00EE6742">
            <w:rPr>
              <w:rFonts w:ascii="Courier New" w:hAnsi="Courier New" w:cs="Courier New"/>
              <w:rtl/>
            </w:rPr>
            <w:t>وقال ا</w:t>
          </w:r>
          <w:del w:id="654" w:author="Transkribus" w:date="2019-12-11T14:30:00Z">
            <w:r w:rsidRPr="009B6BCA">
              <w:rPr>
                <w:rFonts w:ascii="Courier New" w:hAnsi="Courier New" w:cs="Courier New"/>
                <w:rtl/>
              </w:rPr>
              <w:delText>ن</w:delText>
            </w:r>
          </w:del>
          <w:ins w:id="655" w:author="Transkribus" w:date="2019-12-11T14:30:00Z">
            <w:r w:rsidRPr="00EE6742">
              <w:rPr>
                <w:rFonts w:ascii="Courier New" w:hAnsi="Courier New" w:cs="Courier New"/>
                <w:rtl/>
              </w:rPr>
              <w:t>ل</w:t>
            </w:r>
          </w:ins>
          <w:r w:rsidRPr="00EE6742">
            <w:rPr>
              <w:rFonts w:ascii="Courier New" w:hAnsi="Courier New" w:cs="Courier New"/>
              <w:rtl/>
            </w:rPr>
            <w:t>ت</w:t>
          </w:r>
          <w:del w:id="656" w:author="Transkribus" w:date="2019-12-11T14:30:00Z">
            <w:r w:rsidRPr="009B6BCA">
              <w:rPr>
                <w:rFonts w:ascii="Courier New" w:hAnsi="Courier New" w:cs="Courier New"/>
                <w:rtl/>
              </w:rPr>
              <w:delText>ز</w:delText>
            </w:r>
          </w:del>
          <w:ins w:id="657" w:author="Transkribus" w:date="2019-12-11T14:30:00Z">
            <w:r w:rsidRPr="00EE6742">
              <w:rPr>
                <w:rFonts w:ascii="Courier New" w:hAnsi="Courier New" w:cs="Courier New"/>
                <w:rtl/>
              </w:rPr>
              <w:t>ر</w:t>
            </w:r>
          </w:ins>
          <w:r w:rsidRPr="00EE6742">
            <w:rPr>
              <w:rFonts w:ascii="Courier New" w:hAnsi="Courier New" w:cs="Courier New"/>
              <w:rtl/>
            </w:rPr>
            <w:t xml:space="preserve">ح عن عادات الصبا </w:t>
          </w:r>
          <w:del w:id="658" w:author="Transkribus" w:date="2019-12-11T14:30:00Z">
            <w:r w:rsidRPr="009B6BCA">
              <w:rPr>
                <w:rFonts w:ascii="Courier New" w:hAnsi="Courier New" w:cs="Courier New"/>
                <w:rtl/>
              </w:rPr>
              <w:delText>وتجرد عن مالوفات الطبيعة</w:delText>
            </w:r>
          </w:del>
          <w:ins w:id="659" w:author="Transkribus" w:date="2019-12-11T14:30:00Z">
            <w:r w:rsidRPr="00EE6742">
              <w:rPr>
                <w:rFonts w:ascii="Courier New" w:hAnsi="Courier New" w:cs="Courier New"/>
                <w:rtl/>
              </w:rPr>
              <w:t>ونجردعن مالونات الطببعة</w:t>
            </w:r>
          </w:ins>
          <w:r w:rsidRPr="00EE6742">
            <w:rPr>
              <w:rFonts w:ascii="Courier New" w:hAnsi="Courier New" w:cs="Courier New"/>
              <w:rtl/>
            </w:rPr>
            <w:t xml:space="preserve"> واجعل </w:t>
          </w:r>
          <w:del w:id="660" w:author="Transkribus" w:date="2019-12-11T14:30:00Z">
            <w:r w:rsidRPr="009B6BCA">
              <w:rPr>
                <w:rFonts w:ascii="Courier New" w:hAnsi="Courier New" w:cs="Courier New"/>
                <w:rtl/>
              </w:rPr>
              <w:delText>كلامك لاهوتيا</w:delText>
            </w:r>
          </w:del>
          <w:ins w:id="661" w:author="Transkribus" w:date="2019-12-11T14:30:00Z">
            <w:r w:rsidRPr="00EE6742">
              <w:rPr>
                <w:rFonts w:ascii="Courier New" w:hAnsi="Courier New" w:cs="Courier New"/>
                <w:rtl/>
              </w:rPr>
              <w:t>كمالامل الاهوثيا</w:t>
            </w:r>
          </w:ins>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 فى </w:t>
      </w:r>
      <w:del w:id="662" w:author="Transkribus" w:date="2019-12-11T14:30:00Z">
        <w:r w:rsidRPr="009B6BCA">
          <w:rPr>
            <w:rFonts w:ascii="Courier New" w:hAnsi="Courier New" w:cs="Courier New"/>
            <w:rtl/>
          </w:rPr>
          <w:delText>الغالب لا ينفك من خبر او قران او</w:delText>
        </w:r>
      </w:del>
      <w:ins w:id="663" w:author="Transkribus" w:date="2019-12-11T14:30:00Z">
        <w:r w:rsidRPr="00EE6742">
          <w:rPr>
            <w:rFonts w:ascii="Courier New" w:hAnsi="Courier New" w:cs="Courier New"/>
            <w:rtl/>
          </w:rPr>
          <w:t>النالب لاتفلمن جبراوقران أو</w:t>
        </w:r>
      </w:ins>
      <w:r w:rsidRPr="00EE6742">
        <w:rPr>
          <w:rFonts w:ascii="Courier New" w:hAnsi="Courier New" w:cs="Courier New"/>
          <w:rtl/>
        </w:rPr>
        <w:t xml:space="preserve"> قول </w:t>
      </w:r>
      <w:del w:id="664" w:author="Transkribus" w:date="2019-12-11T14:30:00Z">
        <w:r w:rsidRPr="009B6BCA">
          <w:rPr>
            <w:rFonts w:ascii="Courier New" w:hAnsi="Courier New" w:cs="Courier New"/>
            <w:rtl/>
          </w:rPr>
          <w:delText>حكيم او بيت نادر او مثل سائر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65" w:author="Transkribus" w:date="2019-12-11T14:30:00Z">
        <w:r w:rsidRPr="00EE6742">
          <w:rPr>
            <w:rFonts w:ascii="Courier New" w:hAnsi="Courier New" w:cs="Courier New"/>
            <w:rtl/>
          </w:rPr>
          <w:t>حكم أو يت ثادق أو مثتل صائر وقال حتب الونيقة</w:t>
        </w:r>
      </w:ins>
    </w:p>
    <w:p w:rsidR="006C342B" w:rsidRPr="00EE6742" w:rsidRDefault="006C342B" w:rsidP="006C342B">
      <w:pPr>
        <w:pStyle w:val="NurText"/>
        <w:bidi/>
        <w:rPr>
          <w:rFonts w:ascii="Courier New" w:hAnsi="Courier New" w:cs="Courier New"/>
        </w:rPr>
      </w:pPr>
      <w:dir w:val="rtl">
        <w:dir w:val="rtl">
          <w:del w:id="666" w:author="Transkribus" w:date="2019-12-11T14:30:00Z">
            <w:r w:rsidRPr="009B6BCA">
              <w:rPr>
                <w:rFonts w:ascii="Courier New" w:hAnsi="Courier New" w:cs="Courier New"/>
                <w:rtl/>
              </w:rPr>
              <w:delText>وقال تجنب الوقيعة</w:delText>
            </w:r>
          </w:del>
          <w:r w:rsidRPr="00EE6742">
            <w:rPr>
              <w:rFonts w:ascii="Courier New" w:hAnsi="Courier New" w:cs="Courier New"/>
              <w:rtl/>
            </w:rPr>
            <w:t xml:space="preserve"> فى الناس </w:t>
          </w:r>
          <w:del w:id="667" w:author="Transkribus" w:date="2019-12-11T14:30:00Z">
            <w:r w:rsidRPr="009B6BCA">
              <w:rPr>
                <w:rFonts w:ascii="Courier New" w:hAnsi="Courier New" w:cs="Courier New"/>
                <w:rtl/>
              </w:rPr>
              <w:delText>وثلب الملوك والغلظة</w:delText>
            </w:r>
          </w:del>
          <w:ins w:id="668" w:author="Transkribus" w:date="2019-12-11T14:30:00Z">
            <w:r w:rsidRPr="00EE6742">
              <w:rPr>
                <w:rFonts w:ascii="Courier New" w:hAnsi="Courier New" w:cs="Courier New"/>
                <w:rtl/>
              </w:rPr>
              <w:t>وقلب الملولك والغلطة</w:t>
            </w:r>
          </w:ins>
          <w:r w:rsidRPr="00EE6742">
            <w:rPr>
              <w:rFonts w:ascii="Courier New" w:hAnsi="Courier New" w:cs="Courier New"/>
              <w:rtl/>
            </w:rPr>
            <w:t xml:space="preserve"> على المعاشر وكثرة </w:t>
          </w:r>
          <w:del w:id="669" w:author="Transkribus" w:date="2019-12-11T14:30:00Z">
            <w:r w:rsidRPr="009B6BCA">
              <w:rPr>
                <w:rFonts w:ascii="Courier New" w:hAnsi="Courier New" w:cs="Courier New"/>
                <w:rtl/>
              </w:rPr>
              <w:delText>الغضب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0" w:author="Transkribus" w:date="2019-12-11T14:30:00Z">
            <w:r w:rsidRPr="00EE6742">
              <w:rPr>
                <w:rFonts w:ascii="Courier New" w:hAnsi="Courier New" w:cs="Courier New"/>
                <w:rtl/>
              </w:rPr>
              <w:t>القضب ومجاور الحدفيه وقال استكتر</w:t>
            </w:r>
          </w:ins>
          <w:r>
            <w:t>‬</w:t>
          </w:r>
          <w:r>
            <w:t>‬</w:t>
          </w:r>
        </w:dir>
      </w:dir>
    </w:p>
    <w:p w:rsidR="006C342B" w:rsidRPr="009B6BCA" w:rsidRDefault="006C342B" w:rsidP="006C342B">
      <w:pPr>
        <w:pStyle w:val="NurText"/>
        <w:bidi/>
        <w:rPr>
          <w:del w:id="671" w:author="Transkribus" w:date="2019-12-11T14:30:00Z"/>
          <w:rFonts w:ascii="Courier New" w:hAnsi="Courier New" w:cs="Courier New"/>
        </w:rPr>
      </w:pPr>
      <w:dir w:val="rtl">
        <w:dir w:val="rtl">
          <w:del w:id="672" w:author="Transkribus" w:date="2019-12-11T14:30:00Z">
            <w:r w:rsidRPr="009B6BCA">
              <w:rPr>
                <w:rFonts w:ascii="Courier New" w:hAnsi="Courier New" w:cs="Courier New"/>
                <w:rtl/>
              </w:rPr>
              <w:delText>وتجاوز الحد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673" w:author="Transkribus" w:date="2019-12-11T14:30:00Z">
            <w:r w:rsidRPr="009B6BCA">
              <w:rPr>
                <w:rFonts w:ascii="Courier New" w:hAnsi="Courier New" w:cs="Courier New"/>
                <w:rtl/>
              </w:rPr>
              <w:delText xml:space="preserve">وقال استكثر </w:delText>
            </w:r>
          </w:del>
          <w:r w:rsidRPr="00EE6742">
            <w:rPr>
              <w:rFonts w:ascii="Courier New" w:hAnsi="Courier New" w:cs="Courier New"/>
              <w:rtl/>
            </w:rPr>
            <w:t>من حف</w:t>
          </w:r>
          <w:del w:id="674" w:author="Transkribus" w:date="2019-12-11T14:30:00Z">
            <w:r w:rsidRPr="009B6BCA">
              <w:rPr>
                <w:rFonts w:ascii="Courier New" w:hAnsi="Courier New" w:cs="Courier New"/>
                <w:rtl/>
              </w:rPr>
              <w:delText>ظ</w:delText>
            </w:r>
          </w:del>
          <w:ins w:id="675" w:author="Transkribus" w:date="2019-12-11T14:30:00Z">
            <w:r w:rsidRPr="00EE6742">
              <w:rPr>
                <w:rFonts w:ascii="Courier New" w:hAnsi="Courier New" w:cs="Courier New"/>
                <w:rtl/>
              </w:rPr>
              <w:t>ط</w:t>
            </w:r>
          </w:ins>
          <w:r w:rsidRPr="00EE6742">
            <w:rPr>
              <w:rFonts w:ascii="Courier New" w:hAnsi="Courier New" w:cs="Courier New"/>
              <w:rtl/>
            </w:rPr>
            <w:t xml:space="preserve"> الاشعار الام</w:t>
          </w:r>
          <w:del w:id="676" w:author="Transkribus" w:date="2019-12-11T14:30:00Z">
            <w:r w:rsidRPr="009B6BCA">
              <w:rPr>
                <w:rFonts w:ascii="Courier New" w:hAnsi="Courier New" w:cs="Courier New"/>
                <w:rtl/>
              </w:rPr>
              <w:delText>ث</w:delText>
            </w:r>
          </w:del>
          <w:ins w:id="677" w:author="Transkribus" w:date="2019-12-11T14:30:00Z">
            <w:r w:rsidRPr="00EE6742">
              <w:rPr>
                <w:rFonts w:ascii="Courier New" w:hAnsi="Courier New" w:cs="Courier New"/>
                <w:rtl/>
              </w:rPr>
              <w:t>ت</w:t>
            </w:r>
          </w:ins>
          <w:r w:rsidRPr="00EE6742">
            <w:rPr>
              <w:rFonts w:ascii="Courier New" w:hAnsi="Courier New" w:cs="Courier New"/>
              <w:rtl/>
            </w:rPr>
            <w:t>ال</w:t>
          </w:r>
          <w:del w:id="678" w:author="Transkribus" w:date="2019-12-11T14:30:00Z">
            <w:r w:rsidRPr="009B6BCA">
              <w:rPr>
                <w:rFonts w:ascii="Courier New" w:hAnsi="Courier New" w:cs="Courier New"/>
                <w:rtl/>
              </w:rPr>
              <w:delText>ي</w:delText>
            </w:r>
          </w:del>
          <w:ins w:id="679" w:author="Transkribus" w:date="2019-12-11T14:30:00Z">
            <w:r w:rsidRPr="00EE6742">
              <w:rPr>
                <w:rFonts w:ascii="Courier New" w:hAnsi="Courier New" w:cs="Courier New"/>
                <w:rtl/>
              </w:rPr>
              <w:t>ب</w:t>
            </w:r>
          </w:ins>
          <w:r w:rsidRPr="00EE6742">
            <w:rPr>
              <w:rFonts w:ascii="Courier New" w:hAnsi="Courier New" w:cs="Courier New"/>
              <w:rtl/>
            </w:rPr>
            <w:t>ة والنوادر الحك</w:t>
          </w:r>
          <w:del w:id="680" w:author="Transkribus" w:date="2019-12-11T14:30:00Z">
            <w:r w:rsidRPr="009B6BCA">
              <w:rPr>
                <w:rFonts w:ascii="Courier New" w:hAnsi="Courier New" w:cs="Courier New"/>
                <w:rtl/>
              </w:rPr>
              <w:delText>مي</w:delText>
            </w:r>
          </w:del>
          <w:ins w:id="681" w:author="Transkribus" w:date="2019-12-11T14:30:00Z">
            <w:r w:rsidRPr="00EE6742">
              <w:rPr>
                <w:rFonts w:ascii="Courier New" w:hAnsi="Courier New" w:cs="Courier New"/>
                <w:rtl/>
              </w:rPr>
              <w:t>هب</w:t>
            </w:r>
          </w:ins>
          <w:r w:rsidRPr="00EE6742">
            <w:rPr>
              <w:rFonts w:ascii="Courier New" w:hAnsi="Courier New" w:cs="Courier New"/>
              <w:rtl/>
            </w:rPr>
            <w:t xml:space="preserve">ة والمعانى </w:t>
          </w:r>
          <w:del w:id="682" w:author="Transkribus" w:date="2019-12-11T14:30:00Z">
            <w:r w:rsidRPr="009B6BCA">
              <w:rPr>
                <w:rFonts w:ascii="Courier New" w:hAnsi="Courier New" w:cs="Courier New"/>
                <w:rtl/>
              </w:rPr>
              <w:delText>المستغربة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3" w:author="Transkribus" w:date="2019-12-11T14:30:00Z">
            <w:r w:rsidRPr="00EE6742">
              <w:rPr>
                <w:rFonts w:ascii="Courier New" w:hAnsi="Courier New" w:cs="Courier New"/>
                <w:rtl/>
              </w:rPr>
              <w:t>المستعرية ١و من٢</w:t>
            </w:r>
            <w:r w:rsidRPr="00EE6742">
              <w:rPr>
                <w:rFonts w:ascii="Courier New" w:hAnsi="Courier New" w:cs="Courier New"/>
                <w:rtl/>
              </w:rPr>
              <w:tab/>
              <w:t>دعاتهرحمة</w:t>
            </w:r>
          </w:ins>
          <w:r>
            <w:t>‬</w:t>
          </w:r>
          <w:r>
            <w:t>‬</w:t>
          </w:r>
        </w:dir>
      </w:dir>
    </w:p>
    <w:p w:rsidR="006C342B" w:rsidRPr="009B6BCA" w:rsidRDefault="006C342B" w:rsidP="006C342B">
      <w:pPr>
        <w:pStyle w:val="NurText"/>
        <w:bidi/>
        <w:rPr>
          <w:del w:id="684" w:author="Transkribus" w:date="2019-12-11T14:30:00Z"/>
          <w:rFonts w:ascii="Courier New" w:hAnsi="Courier New" w:cs="Courier New"/>
        </w:rPr>
      </w:pPr>
      <w:dir w:val="rtl">
        <w:dir w:val="rtl">
          <w:del w:id="685" w:author="Transkribus" w:date="2019-12-11T14:30:00Z">
            <w:r w:rsidRPr="009B6BCA">
              <w:rPr>
                <w:rFonts w:ascii="Courier New" w:hAnsi="Courier New" w:cs="Courier New"/>
                <w:rtl/>
              </w:rPr>
              <w:delText xml:space="preserve">ومن دعائه رحمه </w:delText>
            </w:r>
          </w:del>
          <w:r w:rsidRPr="00EE6742">
            <w:rPr>
              <w:rFonts w:ascii="Courier New" w:hAnsi="Courier New" w:cs="Courier New"/>
              <w:rtl/>
            </w:rPr>
            <w:t xml:space="preserve">الله قال اللهم </w:t>
          </w:r>
          <w:del w:id="686" w:author="Transkribus" w:date="2019-12-11T14:30:00Z">
            <w:r w:rsidRPr="009B6BCA">
              <w:rPr>
                <w:rFonts w:ascii="Courier New" w:hAnsi="Courier New" w:cs="Courier New"/>
                <w:rtl/>
              </w:rPr>
              <w:delText>اعذنا من</w:delText>
            </w:r>
          </w:del>
          <w:ins w:id="687" w:author="Transkribus" w:date="2019-12-11T14:30:00Z">
            <w:r w:rsidRPr="00EE6742">
              <w:rPr>
                <w:rFonts w:ascii="Courier New" w:hAnsi="Courier New" w:cs="Courier New"/>
                <w:rtl/>
              </w:rPr>
              <w:t>اعد ثامن</w:t>
            </w:r>
          </w:ins>
          <w:r w:rsidRPr="00EE6742">
            <w:rPr>
              <w:rFonts w:ascii="Courier New" w:hAnsi="Courier New" w:cs="Courier New"/>
              <w:rtl/>
            </w:rPr>
            <w:t xml:space="preserve"> شموس </w:t>
          </w:r>
          <w:del w:id="688" w:author="Transkribus" w:date="2019-12-11T14:30:00Z">
            <w:r w:rsidRPr="009B6BCA">
              <w:rPr>
                <w:rFonts w:ascii="Courier New" w:hAnsi="Courier New" w:cs="Courier New"/>
                <w:rtl/>
              </w:rPr>
              <w:delText>الطبيعة وجموح</w:delText>
            </w:r>
          </w:del>
          <w:ins w:id="689" w:author="Transkribus" w:date="2019-12-11T14:30:00Z">
            <w:r w:rsidRPr="00EE6742">
              <w:rPr>
                <w:rFonts w:ascii="Courier New" w:hAnsi="Courier New" w:cs="Courier New"/>
                <w:rtl/>
              </w:rPr>
              <w:t>الطببعة وحموج</w:t>
            </w:r>
          </w:ins>
          <w:r w:rsidRPr="00EE6742">
            <w:rPr>
              <w:rFonts w:ascii="Courier New" w:hAnsi="Courier New" w:cs="Courier New"/>
              <w:rtl/>
            </w:rPr>
            <w:t xml:space="preserve"> النفس </w:t>
          </w:r>
          <w:del w:id="690" w:author="Transkribus" w:date="2019-12-11T14:30:00Z">
            <w:r w:rsidRPr="009B6BCA">
              <w:rPr>
                <w:rFonts w:ascii="Courier New" w:hAnsi="Courier New" w:cs="Courier New"/>
                <w:rtl/>
              </w:rPr>
              <w:delText>الردية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691" w:author="Transkribus" w:date="2019-12-11T14:30:00Z">
            <w:r w:rsidRPr="009B6BCA">
              <w:rPr>
                <w:rFonts w:ascii="Courier New" w:hAnsi="Courier New" w:cs="Courier New"/>
                <w:rtl/>
              </w:rPr>
              <w:delText>واسلس لنا مقاد</w:delText>
            </w:r>
          </w:del>
          <w:ins w:id="692" w:author="Transkribus" w:date="2019-12-11T14:30:00Z">
            <w:r w:rsidRPr="00EE6742">
              <w:rPr>
                <w:rFonts w:ascii="Courier New" w:hAnsi="Courier New" w:cs="Courier New"/>
                <w:rtl/>
              </w:rPr>
              <w:t>الرديه وسلس لنامقاد</w:t>
            </w:r>
          </w:ins>
          <w:r w:rsidRPr="00EE6742">
            <w:rPr>
              <w:rFonts w:ascii="Courier New" w:hAnsi="Courier New" w:cs="Courier New"/>
              <w:rtl/>
            </w:rPr>
            <w:t xml:space="preserve"> التوفيق وخذ</w:t>
          </w:r>
          <w:del w:id="693" w:author="Transkribus" w:date="2019-12-11T14:30:00Z">
            <w:r w:rsidRPr="009B6BCA">
              <w:rPr>
                <w:rFonts w:ascii="Courier New" w:hAnsi="Courier New" w:cs="Courier New"/>
                <w:rtl/>
              </w:rPr>
              <w:delText xml:space="preserve"> بنا فى سواء الطريق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694" w:author="Transkribus" w:date="2019-12-11T14:30:00Z"/>
          <w:rFonts w:ascii="Courier New" w:hAnsi="Courier New" w:cs="Courier New"/>
        </w:rPr>
      </w:pPr>
      <w:dir w:val="rtl">
        <w:dir w:val="rtl">
          <w:del w:id="695" w:author="Transkribus" w:date="2019-12-11T14:30:00Z">
            <w:r w:rsidRPr="009B6BCA">
              <w:rPr>
                <w:rFonts w:ascii="Courier New" w:hAnsi="Courier New" w:cs="Courier New"/>
                <w:rtl/>
              </w:rPr>
              <w:delText>يا هادى</w:delText>
            </w:r>
          </w:del>
          <w:ins w:id="696" w:author="Transkribus" w:date="2019-12-11T14:30:00Z">
            <w:r w:rsidRPr="00EE6742">
              <w:rPr>
                <w:rFonts w:ascii="Courier New" w:hAnsi="Courier New" w:cs="Courier New"/>
                <w:rtl/>
              </w:rPr>
              <w:t>بقافى سواء الطريق باهادى</w:t>
            </w:r>
          </w:ins>
          <w:r w:rsidRPr="00EE6742">
            <w:rPr>
              <w:rFonts w:ascii="Courier New" w:hAnsi="Courier New" w:cs="Courier New"/>
              <w:rtl/>
            </w:rPr>
            <w:t xml:space="preserve"> العمى </w:t>
          </w:r>
          <w:del w:id="697" w:author="Transkribus" w:date="2019-12-11T14:30:00Z">
            <w:r w:rsidRPr="009B6BCA">
              <w:rPr>
                <w:rFonts w:ascii="Courier New" w:hAnsi="Courier New" w:cs="Courier New"/>
                <w:rtl/>
              </w:rPr>
              <w:delText>يا مرشد الضلال يا محيى القلوب الميتة بالايمان يا منير ظلمة الضلالة بنور الاتقان خذ بايدينا من</w:delText>
            </w:r>
          </w:del>
          <w:ins w:id="698" w:author="Transkribus" w:date="2019-12-11T14:30:00Z">
            <w:r w:rsidRPr="00EE6742">
              <w:rPr>
                <w:rFonts w:ascii="Courier New" w:hAnsi="Courier New" w:cs="Courier New"/>
                <w:rtl/>
              </w:rPr>
              <w:t>بامرشد الصلال باحى القلوب المبتة الاثمان باعنير</w:t>
            </w:r>
          </w:ins>
          <w:r>
            <w:t>‬</w:t>
          </w:r>
          <w:r>
            <w:t>‬</w:t>
          </w:r>
        </w:dir>
      </w:dir>
    </w:p>
    <w:p w:rsidR="006C342B" w:rsidRPr="00EE6742" w:rsidRDefault="006C342B" w:rsidP="006C342B">
      <w:pPr>
        <w:pStyle w:val="NurText"/>
        <w:bidi/>
        <w:rPr>
          <w:ins w:id="699" w:author="Transkribus" w:date="2019-12-11T14:30:00Z"/>
          <w:rFonts w:ascii="Courier New" w:hAnsi="Courier New" w:cs="Courier New"/>
        </w:rPr>
      </w:pPr>
      <w:ins w:id="700" w:author="Transkribus" w:date="2019-12-11T14:30:00Z">
        <w:r w:rsidRPr="00EE6742">
          <w:rPr>
            <w:rFonts w:ascii="Courier New" w:hAnsi="Courier New" w:cs="Courier New"/>
            <w:rtl/>
          </w:rPr>
          <w:t>طلة الصلالة صور الائقان خذيايد بنامن</w:t>
        </w:r>
      </w:ins>
      <w:r w:rsidRPr="00EE6742">
        <w:rPr>
          <w:rFonts w:ascii="Courier New" w:hAnsi="Courier New" w:cs="Courier New"/>
          <w:rtl/>
        </w:rPr>
        <w:t xml:space="preserve"> مهواة الهلكة </w:t>
      </w:r>
      <w:del w:id="701" w:author="Transkribus" w:date="2019-12-11T14:30:00Z">
        <w:r w:rsidRPr="009B6BCA">
          <w:rPr>
            <w:rFonts w:ascii="Courier New" w:hAnsi="Courier New" w:cs="Courier New"/>
            <w:rtl/>
          </w:rPr>
          <w:delText>نجنا من ردغة الطبيعة طهرنا من درن</w:delText>
        </w:r>
      </w:del>
      <w:ins w:id="702" w:author="Transkribus" w:date="2019-12-11T14:30:00Z">
        <w:r w:rsidRPr="00EE6742">
          <w:rPr>
            <w:rFonts w:ascii="Courier New" w:hAnsi="Courier New" w:cs="Courier New"/>
            <w:rtl/>
          </w:rPr>
          <w:t>عنامن ردفة الطببعة طهرثامن</w:t>
        </w:r>
      </w:ins>
    </w:p>
    <w:p w:rsidR="006C342B" w:rsidRPr="00EE6742" w:rsidRDefault="006C342B" w:rsidP="006C342B">
      <w:pPr>
        <w:pStyle w:val="NurText"/>
        <w:bidi/>
        <w:rPr>
          <w:rFonts w:ascii="Courier New" w:hAnsi="Courier New" w:cs="Courier New"/>
        </w:rPr>
      </w:pPr>
      <w:ins w:id="703" w:author="Transkribus" w:date="2019-12-11T14:30:00Z">
        <w:r w:rsidRPr="00EE6742">
          <w:rPr>
            <w:rFonts w:ascii="Courier New" w:hAnsi="Courier New" w:cs="Courier New"/>
            <w:rtl/>
          </w:rPr>
          <w:t>دون</w:t>
        </w:r>
      </w:ins>
      <w:r w:rsidRPr="00EE6742">
        <w:rPr>
          <w:rFonts w:ascii="Courier New" w:hAnsi="Courier New" w:cs="Courier New"/>
          <w:rtl/>
        </w:rPr>
        <w:t xml:space="preserve"> الدنيا </w:t>
      </w:r>
      <w:del w:id="704" w:author="Transkribus" w:date="2019-12-11T14:30:00Z">
        <w:r w:rsidRPr="009B6BCA">
          <w:rPr>
            <w:rFonts w:ascii="Courier New" w:hAnsi="Courier New" w:cs="Courier New"/>
            <w:rtl/>
          </w:rPr>
          <w:delText>الدنية بالاخلاص</w:delText>
        </w:r>
      </w:del>
      <w:ins w:id="705" w:author="Transkribus" w:date="2019-12-11T14:30:00Z">
        <w:r w:rsidRPr="00EE6742">
          <w:rPr>
            <w:rFonts w:ascii="Courier New" w:hAnsi="Courier New" w:cs="Courier New"/>
            <w:rtl/>
          </w:rPr>
          <w:t>الديه الاخلاس</w:t>
        </w:r>
      </w:ins>
      <w:r w:rsidRPr="00EE6742">
        <w:rPr>
          <w:rFonts w:ascii="Courier New" w:hAnsi="Courier New" w:cs="Courier New"/>
          <w:rtl/>
        </w:rPr>
        <w:t xml:space="preserve"> لك والتقوى</w:t>
      </w:r>
      <w:del w:id="7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07" w:author="Transkribus" w:date="2019-12-11T14:30:00Z">
        <w:r w:rsidRPr="00EE6742">
          <w:rPr>
            <w:rFonts w:ascii="Courier New" w:hAnsi="Courier New" w:cs="Courier New"/>
            <w:rtl/>
          </w:rPr>
          <w:t xml:space="preserve"> الكمالك الأخر موالدنيا أو نسيبا ابضالة</w:t>
        </w:r>
      </w:ins>
    </w:p>
    <w:p w:rsidR="006C342B" w:rsidRPr="009B6BCA" w:rsidRDefault="006C342B" w:rsidP="006C342B">
      <w:pPr>
        <w:pStyle w:val="NurText"/>
        <w:bidi/>
        <w:rPr>
          <w:del w:id="708" w:author="Transkribus" w:date="2019-12-11T14:30:00Z"/>
          <w:rFonts w:ascii="Courier New" w:hAnsi="Courier New" w:cs="Courier New"/>
        </w:rPr>
      </w:pPr>
      <w:dir w:val="rtl">
        <w:dir w:val="rtl">
          <w:del w:id="709" w:author="Transkribus" w:date="2019-12-11T14:30:00Z">
            <w:r w:rsidRPr="009B6BCA">
              <w:rPr>
                <w:rFonts w:ascii="Courier New" w:hAnsi="Courier New" w:cs="Courier New"/>
                <w:rtl/>
              </w:rPr>
              <w:delText>انك مالك الاخرة والدنيا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710" w:author="Transkribus" w:date="2019-12-11T14:30:00Z">
            <w:r w:rsidRPr="009B6BCA">
              <w:rPr>
                <w:rFonts w:ascii="Courier New" w:hAnsi="Courier New" w:cs="Courier New"/>
                <w:rtl/>
              </w:rPr>
              <w:delText xml:space="preserve">وتسبيح ايضا له </w:delText>
            </w:r>
          </w:del>
          <w:r w:rsidRPr="00EE6742">
            <w:rPr>
              <w:rFonts w:ascii="Courier New" w:hAnsi="Courier New" w:cs="Courier New"/>
              <w:rtl/>
            </w:rPr>
            <w:t>قال س</w:t>
          </w:r>
          <w:del w:id="711" w:author="Transkribus" w:date="2019-12-11T14:30:00Z">
            <w:r w:rsidRPr="009B6BCA">
              <w:rPr>
                <w:rFonts w:ascii="Courier New" w:hAnsi="Courier New" w:cs="Courier New"/>
                <w:rtl/>
              </w:rPr>
              <w:delText>ب</w:delText>
            </w:r>
          </w:del>
          <w:ins w:id="712" w:author="Transkribus" w:date="2019-12-11T14:30:00Z">
            <w:r w:rsidRPr="00EE6742">
              <w:rPr>
                <w:rFonts w:ascii="Courier New" w:hAnsi="Courier New" w:cs="Courier New"/>
                <w:rtl/>
              </w:rPr>
              <w:t>ي</w:t>
            </w:r>
          </w:ins>
          <w:r w:rsidRPr="00EE6742">
            <w:rPr>
              <w:rFonts w:ascii="Courier New" w:hAnsi="Courier New" w:cs="Courier New"/>
              <w:rtl/>
            </w:rPr>
            <w:t>حان من عم بحكمته الوجود واس</w:t>
          </w:r>
          <w:del w:id="713" w:author="Transkribus" w:date="2019-12-11T14:30:00Z">
            <w:r w:rsidRPr="009B6BCA">
              <w:rPr>
                <w:rFonts w:ascii="Courier New" w:hAnsi="Courier New" w:cs="Courier New"/>
                <w:rtl/>
              </w:rPr>
              <w:delText>ت</w:delText>
            </w:r>
          </w:del>
          <w:r w:rsidRPr="00EE6742">
            <w:rPr>
              <w:rFonts w:ascii="Courier New" w:hAnsi="Courier New" w:cs="Courier New"/>
              <w:rtl/>
            </w:rPr>
            <w:t xml:space="preserve">حق بكل وجه ان </w:t>
          </w:r>
          <w:del w:id="714" w:author="Transkribus" w:date="2019-12-11T14:30:00Z">
            <w:r w:rsidRPr="009B6BCA">
              <w:rPr>
                <w:rFonts w:ascii="Courier New" w:hAnsi="Courier New" w:cs="Courier New"/>
                <w:rtl/>
              </w:rPr>
              <w:delText>ي</w:delText>
            </w:r>
          </w:del>
          <w:ins w:id="715" w:author="Transkribus" w:date="2019-12-11T14:30:00Z">
            <w:r w:rsidRPr="00EE6742">
              <w:rPr>
                <w:rFonts w:ascii="Courier New" w:hAnsi="Courier New" w:cs="Courier New"/>
                <w:rtl/>
              </w:rPr>
              <w:t>ب</w:t>
            </w:r>
          </w:ins>
          <w:r w:rsidRPr="00EE6742">
            <w:rPr>
              <w:rFonts w:ascii="Courier New" w:hAnsi="Courier New" w:cs="Courier New"/>
              <w:rtl/>
            </w:rPr>
            <w:t>كون هو المعبود</w:t>
          </w:r>
          <w:del w:id="7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17" w:author="Transkribus" w:date="2019-12-11T14:30:00Z">
            <w:r w:rsidRPr="00EE6742">
              <w:rPr>
                <w:rFonts w:ascii="Courier New" w:hAnsi="Courier New" w:cs="Courier New"/>
                <w:rtl/>
              </w:rPr>
              <w:t xml:space="preserve"> لالات مور</w:t>
            </w:r>
          </w:ins>
          <w:r>
            <w:t>‬</w:t>
          </w:r>
          <w:r>
            <w:t>‬</w:t>
          </w:r>
        </w:dir>
      </w:dir>
    </w:p>
    <w:p w:rsidR="006C342B" w:rsidRPr="00EE6742" w:rsidRDefault="006C342B" w:rsidP="006C342B">
      <w:pPr>
        <w:pStyle w:val="NurText"/>
        <w:bidi/>
        <w:rPr>
          <w:rFonts w:ascii="Courier New" w:hAnsi="Courier New" w:cs="Courier New"/>
        </w:rPr>
      </w:pPr>
      <w:dir w:val="rtl">
        <w:dir w:val="rtl">
          <w:del w:id="718" w:author="Transkribus" w:date="2019-12-11T14:30:00Z">
            <w:r w:rsidRPr="009B6BCA">
              <w:rPr>
                <w:rFonts w:ascii="Courier New" w:hAnsi="Courier New" w:cs="Courier New"/>
                <w:rtl/>
              </w:rPr>
              <w:delText>تلالات بنور جلالك</w:delText>
            </w:r>
          </w:del>
          <w:ins w:id="719" w:author="Transkribus" w:date="2019-12-11T14:30:00Z">
            <w:r w:rsidRPr="00EE6742">
              <w:rPr>
                <w:rFonts w:ascii="Courier New" w:hAnsi="Courier New" w:cs="Courier New"/>
                <w:rtl/>
              </w:rPr>
              <w:t>لالك</w:t>
            </w:r>
          </w:ins>
          <w:r w:rsidRPr="00EE6742">
            <w:rPr>
              <w:rFonts w:ascii="Courier New" w:hAnsi="Courier New" w:cs="Courier New"/>
              <w:rtl/>
            </w:rPr>
            <w:t xml:space="preserve"> الافاق و</w:t>
          </w:r>
          <w:del w:id="720" w:author="Transkribus" w:date="2019-12-11T14:30:00Z">
            <w:r w:rsidRPr="009B6BCA">
              <w:rPr>
                <w:rFonts w:ascii="Courier New" w:hAnsi="Courier New" w:cs="Courier New"/>
                <w:rtl/>
              </w:rPr>
              <w:delText>ا</w:delText>
            </w:r>
          </w:del>
          <w:ins w:id="721" w:author="Transkribus" w:date="2019-12-11T14:30:00Z">
            <w:r w:rsidRPr="00EE6742">
              <w:rPr>
                <w:rFonts w:ascii="Courier New" w:hAnsi="Courier New" w:cs="Courier New"/>
                <w:rtl/>
              </w:rPr>
              <w:t>أ</w:t>
            </w:r>
          </w:ins>
          <w:r w:rsidRPr="00EE6742">
            <w:rPr>
              <w:rFonts w:ascii="Courier New" w:hAnsi="Courier New" w:cs="Courier New"/>
              <w:rtl/>
            </w:rPr>
            <w:t xml:space="preserve">شرقت شمس معرفتك على </w:t>
          </w:r>
          <w:del w:id="722" w:author="Transkribus" w:date="2019-12-11T14:30:00Z">
            <w:r w:rsidRPr="009B6BCA">
              <w:rPr>
                <w:rFonts w:ascii="Courier New" w:hAnsi="Courier New" w:cs="Courier New"/>
                <w:rtl/>
              </w:rPr>
              <w:delText>النفوس اشراقا واى</w:delText>
            </w:r>
          </w:del>
          <w:ins w:id="723" w:author="Transkribus" w:date="2019-12-11T14:30:00Z">
            <w:r w:rsidRPr="00EE6742">
              <w:rPr>
                <w:rFonts w:ascii="Courier New" w:hAnsi="Courier New" w:cs="Courier New"/>
                <w:rtl/>
              </w:rPr>
              <w:t>الينوس اشراقاو أى</w:t>
            </w:r>
          </w:ins>
          <w:r w:rsidRPr="00EE6742">
            <w:rPr>
              <w:rFonts w:ascii="Courier New" w:hAnsi="Courier New" w:cs="Courier New"/>
              <w:rtl/>
            </w:rPr>
            <w:t xml:space="preserve"> اشراق</w:t>
          </w:r>
          <w:del w:id="72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25" w:author="Transkribus" w:date="2019-12-11T14:30:00Z">
            <w:r w:rsidRPr="00EE6742">
              <w:rPr>
                <w:rFonts w:ascii="Courier New" w:hAnsi="Courier New" w:cs="Courier New"/>
                <w:rtl/>
              </w:rPr>
              <w:t xml:space="preserve"> أولموفق ا الدين</w:t>
            </w:r>
          </w:ins>
          <w:r>
            <w:t>‬</w:t>
          </w:r>
          <w:r>
            <w:t>‬</w:t>
          </w:r>
        </w:dir>
      </w:dir>
    </w:p>
    <w:p w:rsidR="006C342B" w:rsidRPr="00EE6742" w:rsidRDefault="006C342B" w:rsidP="006C342B">
      <w:pPr>
        <w:pStyle w:val="NurText"/>
        <w:bidi/>
        <w:rPr>
          <w:ins w:id="726" w:author="Transkribus" w:date="2019-12-11T14:30:00Z"/>
          <w:rFonts w:ascii="Courier New" w:hAnsi="Courier New" w:cs="Courier New"/>
        </w:rPr>
      </w:pPr>
      <w:dir w:val="rtl">
        <w:dir w:val="rtl">
          <w:del w:id="727" w:author="Transkribus" w:date="2019-12-11T14:30:00Z">
            <w:r w:rsidRPr="009B6BCA">
              <w:rPr>
                <w:rFonts w:ascii="Courier New" w:hAnsi="Courier New" w:cs="Courier New"/>
                <w:rtl/>
              </w:rPr>
              <w:delText xml:space="preserve">ولموفق الدين </w:delText>
            </w:r>
          </w:del>
          <w:ins w:id="728" w:author="Transkribus" w:date="2019-12-11T14:30:00Z">
            <w:r w:rsidRPr="00EE6742">
              <w:rPr>
                <w:rFonts w:ascii="Courier New" w:hAnsi="Courier New" w:cs="Courier New"/>
                <w:rtl/>
              </w:rPr>
              <w:t>ابن</w:t>
            </w:r>
          </w:ins>
          <w:r>
            <w:t>‬</w:t>
          </w:r>
          <w:r>
            <w:t>‬</w:t>
          </w:r>
        </w:dir>
      </w:dir>
    </w:p>
    <w:p w:rsidR="006C342B" w:rsidRPr="00EE6742" w:rsidRDefault="006C342B" w:rsidP="006C342B">
      <w:pPr>
        <w:pStyle w:val="NurText"/>
        <w:bidi/>
        <w:rPr>
          <w:ins w:id="729" w:author="Transkribus" w:date="2019-12-11T14:30:00Z"/>
          <w:rFonts w:ascii="Courier New" w:hAnsi="Courier New" w:cs="Courier New"/>
        </w:rPr>
      </w:pPr>
      <w:ins w:id="730" w:author="Transkribus" w:date="2019-12-11T14:30:00Z">
        <w:r w:rsidRPr="00EE6742">
          <w:rPr>
            <w:rFonts w:ascii="Courier New" w:hAnsi="Courier New" w:cs="Courier New"/>
            <w:rtl/>
          </w:rPr>
          <w:lastRenderedPageBreak/>
          <w:t>٢١١</w:t>
        </w:r>
      </w:ins>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عبد </w:t>
      </w:r>
      <w:del w:id="731" w:author="Transkribus" w:date="2019-12-11T14:30:00Z">
        <w:r w:rsidRPr="009B6BCA">
          <w:rPr>
            <w:rFonts w:ascii="Courier New" w:hAnsi="Courier New" w:cs="Courier New"/>
            <w:rtl/>
          </w:rPr>
          <w:delText>اللطيف البغدادى</w:delText>
        </w:r>
      </w:del>
      <w:ins w:id="732" w:author="Transkribus" w:date="2019-12-11T14:30:00Z">
        <w:r w:rsidRPr="00EE6742">
          <w:rPr>
            <w:rFonts w:ascii="Courier New" w:hAnsi="Courier New" w:cs="Courier New"/>
            <w:rtl/>
          </w:rPr>
          <w:t>اللطبف البلحدادى</w:t>
        </w:r>
      </w:ins>
      <w:r w:rsidRPr="00EE6742">
        <w:rPr>
          <w:rFonts w:ascii="Courier New" w:hAnsi="Courier New" w:cs="Courier New"/>
          <w:rtl/>
        </w:rPr>
        <w:t xml:space="preserve"> من ال</w:t>
      </w:r>
      <w:ins w:id="733" w:author="Transkribus" w:date="2019-12-11T14:30:00Z">
        <w:r w:rsidRPr="00EE6742">
          <w:rPr>
            <w:rFonts w:ascii="Courier New" w:hAnsi="Courier New" w:cs="Courier New"/>
            <w:rtl/>
          </w:rPr>
          <w:t>ب</w:t>
        </w:r>
      </w:ins>
      <w:r w:rsidRPr="00EE6742">
        <w:rPr>
          <w:rFonts w:ascii="Courier New" w:hAnsi="Courier New" w:cs="Courier New"/>
          <w:rtl/>
        </w:rPr>
        <w:t xml:space="preserve">كتب كتاب </w:t>
      </w:r>
      <w:del w:id="734" w:author="Transkribus" w:date="2019-12-11T14:30:00Z">
        <w:r w:rsidRPr="009B6BCA">
          <w:rPr>
            <w:rFonts w:ascii="Courier New" w:hAnsi="Courier New" w:cs="Courier New"/>
            <w:rtl/>
          </w:rPr>
          <w:delText>غريب الحديث جمع</w:delText>
        </w:r>
      </w:del>
      <w:ins w:id="735" w:author="Transkribus" w:date="2019-12-11T14:30:00Z">
        <w:r w:rsidRPr="00EE6742">
          <w:rPr>
            <w:rFonts w:ascii="Courier New" w:hAnsi="Courier New" w:cs="Courier New"/>
            <w:rtl/>
          </w:rPr>
          <w:t>عريب الحديت حمع</w:t>
        </w:r>
      </w:ins>
      <w:r w:rsidRPr="00EE6742">
        <w:rPr>
          <w:rFonts w:ascii="Courier New" w:hAnsi="Courier New" w:cs="Courier New"/>
          <w:rtl/>
        </w:rPr>
        <w:t xml:space="preserve"> فيه </w:t>
      </w:r>
      <w:del w:id="736" w:author="Transkribus" w:date="2019-12-11T14:30:00Z">
        <w:r w:rsidRPr="009B6BCA">
          <w:rPr>
            <w:rFonts w:ascii="Courier New" w:hAnsi="Courier New" w:cs="Courier New"/>
            <w:rtl/>
          </w:rPr>
          <w:delText>غريب ابى عبيد</w:delText>
        </w:r>
      </w:del>
      <w:ins w:id="737" w:author="Transkribus" w:date="2019-12-11T14:30:00Z">
        <w:r w:rsidRPr="00EE6742">
          <w:rPr>
            <w:rFonts w:ascii="Courier New" w:hAnsi="Courier New" w:cs="Courier New"/>
            <w:rtl/>
          </w:rPr>
          <w:t>عريب أبى عببيد</w:t>
        </w:r>
      </w:ins>
      <w:r w:rsidRPr="00EE6742">
        <w:rPr>
          <w:rFonts w:ascii="Courier New" w:hAnsi="Courier New" w:cs="Courier New"/>
          <w:rtl/>
        </w:rPr>
        <w:t xml:space="preserve"> القاسم</w:t>
      </w:r>
      <w:del w:id="738" w:author="Transkribus" w:date="2019-12-11T14:30:00Z">
        <w:r w:rsidRPr="009B6BCA">
          <w:rPr>
            <w:rFonts w:ascii="Courier New" w:hAnsi="Courier New" w:cs="Courier New"/>
            <w:rtl/>
          </w:rPr>
          <w:delText xml:space="preserve"> بن سلام وغريب ابن قتيبة وغريب الخطابي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739" w:author="Transkribus" w:date="2019-12-11T14:30:00Z"/>
          <w:rFonts w:ascii="Courier New" w:hAnsi="Courier New" w:cs="Courier New"/>
        </w:rPr>
      </w:pPr>
      <w:dir w:val="rtl">
        <w:dir w:val="rtl">
          <w:ins w:id="740" w:author="Transkribus" w:date="2019-12-11T14:30:00Z">
            <w:r w:rsidRPr="00EE6742">
              <w:rPr>
                <w:rFonts w:ascii="Courier New" w:hAnsi="Courier New" w:cs="Courier New"/>
                <w:rtl/>
              </w:rPr>
              <w:t xml:space="preserve">ابن سسلام وعريب ابن غتيبة وعرب الخطانى </w:t>
            </w:r>
          </w:ins>
          <w:r w:rsidRPr="00EE6742">
            <w:rPr>
              <w:rFonts w:ascii="Courier New" w:hAnsi="Courier New" w:cs="Courier New"/>
              <w:rtl/>
            </w:rPr>
            <w:t>كتاب المج</w:t>
          </w:r>
          <w:del w:id="741" w:author="Transkribus" w:date="2019-12-11T14:30:00Z">
            <w:r w:rsidRPr="009B6BCA">
              <w:rPr>
                <w:rFonts w:ascii="Courier New" w:hAnsi="Courier New" w:cs="Courier New"/>
                <w:rtl/>
              </w:rPr>
              <w:delText>ر</w:delText>
            </w:r>
          </w:del>
          <w:ins w:id="742" w:author="Transkribus" w:date="2019-12-11T14:30:00Z">
            <w:r w:rsidRPr="00EE6742">
              <w:rPr>
                <w:rFonts w:ascii="Courier New" w:hAnsi="Courier New" w:cs="Courier New"/>
                <w:rtl/>
              </w:rPr>
              <w:t>ز</w:t>
            </w:r>
          </w:ins>
          <w:r w:rsidRPr="00EE6742">
            <w:rPr>
              <w:rFonts w:ascii="Courier New" w:hAnsi="Courier New" w:cs="Courier New"/>
              <w:rtl/>
            </w:rPr>
            <w:t xml:space="preserve">د من </w:t>
          </w:r>
          <w:del w:id="743" w:author="Transkribus" w:date="2019-12-11T14:30:00Z">
            <w:r w:rsidRPr="009B6BCA">
              <w:rPr>
                <w:rFonts w:ascii="Courier New" w:hAnsi="Courier New" w:cs="Courier New"/>
                <w:rtl/>
              </w:rPr>
              <w:delText>غريب الحديث</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744" w:author="Transkribus" w:date="2019-12-11T14:30:00Z"/>
          <w:rFonts w:ascii="Courier New" w:hAnsi="Courier New" w:cs="Courier New"/>
        </w:rPr>
      </w:pPr>
      <w:dir w:val="rtl">
        <w:dir w:val="rtl">
          <w:ins w:id="745" w:author="Transkribus" w:date="2019-12-11T14:30:00Z">
            <w:r w:rsidRPr="00EE6742">
              <w:rPr>
                <w:rFonts w:ascii="Courier New" w:hAnsi="Courier New" w:cs="Courier New"/>
                <w:rtl/>
              </w:rPr>
              <w:t xml:space="preserve">عريب الحديب </w:t>
            </w:r>
          </w:ins>
          <w:r w:rsidRPr="00EE6742">
            <w:rPr>
              <w:rFonts w:ascii="Courier New" w:hAnsi="Courier New" w:cs="Courier New"/>
              <w:rtl/>
            </w:rPr>
            <w:t>كتاب</w:t>
          </w:r>
          <w:del w:id="746" w:author="Transkribus" w:date="2019-12-11T14:30:00Z">
            <w:r w:rsidRPr="009B6BCA">
              <w:rPr>
                <w:rFonts w:ascii="Courier New" w:hAnsi="Courier New" w:cs="Courier New"/>
                <w:rtl/>
              </w:rPr>
              <w:delText xml:space="preserve"> الواضحة</w:delText>
            </w:r>
          </w:del>
          <w:r>
            <w:t>‬</w:t>
          </w:r>
          <w:r>
            <w:t>‬</w:t>
          </w:r>
        </w:dir>
      </w:dir>
    </w:p>
    <w:p w:rsidR="006C342B" w:rsidRPr="009B6BCA" w:rsidRDefault="006C342B" w:rsidP="006C342B">
      <w:pPr>
        <w:pStyle w:val="NurText"/>
        <w:bidi/>
        <w:rPr>
          <w:del w:id="747" w:author="Transkribus" w:date="2019-12-11T14:30:00Z"/>
          <w:rFonts w:ascii="Courier New" w:hAnsi="Courier New" w:cs="Courier New"/>
        </w:rPr>
      </w:pPr>
      <w:ins w:id="748" w:author="Transkribus" w:date="2019-12-11T14:30:00Z">
        <w:r w:rsidRPr="00EE6742">
          <w:rPr>
            <w:rFonts w:ascii="Courier New" w:hAnsi="Courier New" w:cs="Courier New"/>
            <w:rtl/>
          </w:rPr>
          <w:t>الو اصحة</w:t>
        </w:r>
      </w:ins>
      <w:r w:rsidRPr="00EE6742">
        <w:rPr>
          <w:rFonts w:ascii="Courier New" w:hAnsi="Courier New" w:cs="Courier New"/>
          <w:rtl/>
        </w:rPr>
        <w:t xml:space="preserve"> فى اعراب </w:t>
      </w:r>
      <w:del w:id="749" w:author="Transkribus" w:date="2019-12-11T14:30:00Z">
        <w:r w:rsidRPr="009B6BCA">
          <w:rPr>
            <w:rFonts w:ascii="Courier New" w:hAnsi="Courier New" w:cs="Courier New"/>
            <w:rtl/>
          </w:rPr>
          <w:delText>الفاتحة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750" w:author="Transkribus" w:date="2019-12-11T14:30:00Z"/>
          <w:rFonts w:ascii="Courier New" w:hAnsi="Courier New" w:cs="Courier New"/>
        </w:rPr>
      </w:pPr>
      <w:dir w:val="rtl">
        <w:dir w:val="rtl">
          <w:ins w:id="751" w:author="Transkribus" w:date="2019-12-11T14:30:00Z">
            <w:r w:rsidRPr="00EE6742">
              <w:rPr>
                <w:rFonts w:ascii="Courier New" w:hAnsi="Courier New" w:cs="Courier New"/>
                <w:rtl/>
              </w:rPr>
              <w:t xml:space="preserve">الفانجة </w:t>
            </w:r>
          </w:ins>
          <w:r w:rsidRPr="00EE6742">
            <w:rPr>
              <w:rFonts w:ascii="Courier New" w:hAnsi="Courier New" w:cs="Courier New"/>
              <w:rtl/>
            </w:rPr>
            <w:t xml:space="preserve">كتاب الالف </w:t>
          </w:r>
          <w:del w:id="752" w:author="Transkribus" w:date="2019-12-11T14:30:00Z">
            <w:r w:rsidRPr="009B6BCA">
              <w:rPr>
                <w:rFonts w:ascii="Courier New" w:hAnsi="Courier New" w:cs="Courier New"/>
                <w:rtl/>
              </w:rPr>
              <w:delText>واللام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753" w:author="Transkribus" w:date="2019-12-11T14:30:00Z">
            <w:r w:rsidRPr="009B6BCA">
              <w:rPr>
                <w:rFonts w:ascii="Courier New" w:hAnsi="Courier New" w:cs="Courier New"/>
                <w:rtl/>
              </w:rPr>
              <w:delText>مسالة</w:delText>
            </w:r>
          </w:del>
          <w:ins w:id="754" w:author="Transkribus" w:date="2019-12-11T14:30:00Z">
            <w:r w:rsidRPr="00EE6742">
              <w:rPr>
                <w:rFonts w:ascii="Courier New" w:hAnsi="Courier New" w:cs="Courier New"/>
                <w:rtl/>
              </w:rPr>
              <w:t>والام مستلة</w:t>
            </w:r>
          </w:ins>
          <w:r w:rsidRPr="00EE6742">
            <w:rPr>
              <w:rFonts w:ascii="Courier New" w:hAnsi="Courier New" w:cs="Courier New"/>
              <w:rtl/>
            </w:rPr>
            <w:t xml:space="preserve"> فى قوله س</w:t>
          </w:r>
          <w:del w:id="755" w:author="Transkribus" w:date="2019-12-11T14:30:00Z">
            <w:r w:rsidRPr="009B6BCA">
              <w:rPr>
                <w:rFonts w:ascii="Courier New" w:hAnsi="Courier New" w:cs="Courier New"/>
                <w:rtl/>
              </w:rPr>
              <w:delText>ب</w:delText>
            </w:r>
          </w:del>
          <w:r w:rsidRPr="00EE6742">
            <w:rPr>
              <w:rFonts w:ascii="Courier New" w:hAnsi="Courier New" w:cs="Courier New"/>
              <w:rtl/>
            </w:rPr>
            <w:t>حا</w:t>
          </w:r>
          <w:del w:id="756" w:author="Transkribus" w:date="2019-12-11T14:30:00Z">
            <w:r w:rsidRPr="009B6BCA">
              <w:rPr>
                <w:rFonts w:ascii="Courier New" w:hAnsi="Courier New" w:cs="Courier New"/>
                <w:rtl/>
              </w:rPr>
              <w:delText>ن</w:delText>
            </w:r>
          </w:del>
          <w:ins w:id="757" w:author="Transkribus" w:date="2019-12-11T14:30:00Z">
            <w:r w:rsidRPr="00EE6742">
              <w:rPr>
                <w:rFonts w:ascii="Courier New" w:hAnsi="Courier New" w:cs="Courier New"/>
                <w:rtl/>
              </w:rPr>
              <w:t>ل</w:t>
            </w:r>
          </w:ins>
          <w:r w:rsidRPr="00EE6742">
            <w:rPr>
              <w:rFonts w:ascii="Courier New" w:hAnsi="Courier New" w:cs="Courier New"/>
              <w:rtl/>
            </w:rPr>
            <w:t xml:space="preserve">ه اذا </w:t>
          </w:r>
          <w:del w:id="758" w:author="Transkribus" w:date="2019-12-11T14:30:00Z">
            <w:r w:rsidRPr="009B6BCA">
              <w:rPr>
                <w:rFonts w:ascii="Courier New" w:hAnsi="Courier New" w:cs="Courier New"/>
                <w:rtl/>
              </w:rPr>
              <w:delText>اخرج يده</w:delText>
            </w:r>
          </w:del>
          <w:ins w:id="759" w:author="Transkribus" w:date="2019-12-11T14:30:00Z">
            <w:r w:rsidRPr="00EE6742">
              <w:rPr>
                <w:rFonts w:ascii="Courier New" w:hAnsi="Courier New" w:cs="Courier New"/>
                <w:rtl/>
              </w:rPr>
              <w:t>أجرج يدة</w:t>
            </w:r>
          </w:ins>
          <w:r w:rsidRPr="00EE6742">
            <w:rPr>
              <w:rFonts w:ascii="Courier New" w:hAnsi="Courier New" w:cs="Courier New"/>
              <w:rtl/>
            </w:rPr>
            <w:t xml:space="preserve"> لم </w:t>
          </w:r>
          <w:del w:id="760" w:author="Transkribus" w:date="2019-12-11T14:30:00Z">
            <w:r w:rsidRPr="009B6BCA">
              <w:rPr>
                <w:rFonts w:ascii="Courier New" w:hAnsi="Courier New" w:cs="Courier New"/>
                <w:rtl/>
              </w:rPr>
              <w:delText>يكد يراها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61" w:author="Transkribus" w:date="2019-12-11T14:30:00Z">
            <w:r w:rsidRPr="00EE6742">
              <w:rPr>
                <w:rFonts w:ascii="Courier New" w:hAnsi="Courier New" w:cs="Courier New"/>
                <w:rtl/>
              </w:rPr>
              <w:t>بكد</w:t>
            </w:r>
          </w:ins>
          <w:r>
            <w:t>‬</w:t>
          </w:r>
          <w:r>
            <w:t>‬</w:t>
          </w:r>
        </w:dir>
      </w:dir>
    </w:p>
    <w:p w:rsidR="006C342B" w:rsidRPr="009B6BCA" w:rsidRDefault="006C342B" w:rsidP="006C342B">
      <w:pPr>
        <w:pStyle w:val="NurText"/>
        <w:bidi/>
        <w:rPr>
          <w:del w:id="762" w:author="Transkribus" w:date="2019-12-11T14:30:00Z"/>
          <w:rFonts w:ascii="Courier New" w:hAnsi="Courier New" w:cs="Courier New"/>
        </w:rPr>
      </w:pPr>
      <w:dir w:val="rtl">
        <w:dir w:val="rtl">
          <w:del w:id="763" w:author="Transkribus" w:date="2019-12-11T14:30:00Z">
            <w:r w:rsidRPr="009B6BCA">
              <w:rPr>
                <w:rFonts w:ascii="Courier New" w:hAnsi="Courier New" w:cs="Courier New"/>
                <w:rtl/>
              </w:rPr>
              <w:delText>مسالة نحوية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764" w:author="Transkribus" w:date="2019-12-11T14:30:00Z"/>
          <w:rFonts w:ascii="Courier New" w:hAnsi="Courier New" w:cs="Courier New"/>
        </w:rPr>
      </w:pPr>
      <w:dir w:val="rtl">
        <w:dir w:val="rtl">
          <w:del w:id="765" w:author="Transkribus" w:date="2019-12-11T14:30:00Z">
            <w:r w:rsidRPr="009B6BCA">
              <w:rPr>
                <w:rFonts w:ascii="Courier New" w:hAnsi="Courier New" w:cs="Courier New"/>
                <w:rtl/>
              </w:rPr>
              <w:delText>مجموع مسائل نحوية وتعاليق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766" w:author="Transkribus" w:date="2019-12-11T14:30:00Z"/>
          <w:rFonts w:ascii="Courier New" w:hAnsi="Courier New" w:cs="Courier New"/>
        </w:rPr>
      </w:pPr>
      <w:dir w:val="rtl">
        <w:dir w:val="rtl">
          <w:ins w:id="767" w:author="Transkribus" w:date="2019-12-11T14:30:00Z">
            <w:r w:rsidRPr="00EE6742">
              <w:rPr>
                <w:rFonts w:ascii="Courier New" w:hAnsi="Courier New" w:cs="Courier New"/>
                <w:rtl/>
              </w:rPr>
              <w:t xml:space="preserve">ابراهيا مستلة جوه محموع مساقل مجوة وفه البق </w:t>
            </w:r>
          </w:ins>
          <w:r w:rsidRPr="00EE6742">
            <w:rPr>
              <w:rFonts w:ascii="Courier New" w:hAnsi="Courier New" w:cs="Courier New"/>
              <w:rtl/>
            </w:rPr>
            <w:t xml:space="preserve">كتاب رب </w:t>
          </w:r>
          <w:del w:id="7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شرح با</w:t>
          </w:r>
          <w:del w:id="769" w:author="Transkribus" w:date="2019-12-11T14:30:00Z">
            <w:r w:rsidRPr="009B6BCA">
              <w:rPr>
                <w:rFonts w:ascii="Courier New" w:hAnsi="Courier New" w:cs="Courier New"/>
                <w:rtl/>
              </w:rPr>
              <w:delText>ن</w:delText>
            </w:r>
          </w:del>
          <w:r w:rsidRPr="00EE6742">
            <w:rPr>
              <w:rFonts w:ascii="Courier New" w:hAnsi="Courier New" w:cs="Courier New"/>
              <w:rtl/>
            </w:rPr>
            <w:t>ت</w:t>
          </w:r>
          <w:ins w:id="770" w:author="Transkribus" w:date="2019-12-11T14:30:00Z">
            <w:r w:rsidRPr="00EE6742">
              <w:rPr>
                <w:rFonts w:ascii="Courier New" w:hAnsi="Courier New" w:cs="Courier New"/>
                <w:rtl/>
              </w:rPr>
              <w:t>ب</w:t>
            </w:r>
          </w:ins>
          <w:r w:rsidRPr="00EE6742">
            <w:rPr>
              <w:rFonts w:ascii="Courier New" w:hAnsi="Courier New" w:cs="Courier New"/>
              <w:rtl/>
            </w:rPr>
            <w:t xml:space="preserve"> سعاد</w:t>
          </w:r>
          <w:del w:id="7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72" w:author="Transkribus" w:date="2019-12-11T14:30:00Z">
            <w:r w:rsidRPr="00EE6742">
              <w:rPr>
                <w:rFonts w:ascii="Courier New" w:hAnsi="Courier New" w:cs="Courier New"/>
                <w:rtl/>
              </w:rPr>
              <w:t xml:space="preserve"> كتاس ديل</w:t>
            </w:r>
          </w:ins>
          <w:r>
            <w:t>‬</w:t>
          </w:r>
          <w:r>
            <w:t>‬</w:t>
          </w:r>
        </w:dir>
      </w:dir>
    </w:p>
    <w:p w:rsidR="006C342B" w:rsidRPr="009B6BCA" w:rsidRDefault="006C342B" w:rsidP="006C342B">
      <w:pPr>
        <w:pStyle w:val="NurText"/>
        <w:bidi/>
        <w:rPr>
          <w:del w:id="773" w:author="Transkribus" w:date="2019-12-11T14:30:00Z"/>
          <w:rFonts w:ascii="Courier New" w:hAnsi="Courier New" w:cs="Courier New"/>
        </w:rPr>
      </w:pPr>
      <w:dir w:val="rtl">
        <w:dir w:val="rtl">
          <w:del w:id="774" w:author="Transkribus" w:date="2019-12-11T14:30:00Z">
            <w:r w:rsidRPr="009B6BCA">
              <w:rPr>
                <w:rFonts w:ascii="Courier New" w:hAnsi="Courier New" w:cs="Courier New"/>
                <w:rtl/>
              </w:rPr>
              <w:delText>كتاب ذيل الفصيح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775" w:author="Transkribus" w:date="2019-12-11T14:30:00Z">
            <w:r w:rsidRPr="009B6BCA">
              <w:rPr>
                <w:rFonts w:ascii="Courier New" w:hAnsi="Courier New" w:cs="Courier New"/>
                <w:rtl/>
              </w:rPr>
              <w:delText>الكلام</w:delText>
            </w:r>
          </w:del>
          <w:ins w:id="776" w:author="Transkribus" w:date="2019-12-11T14:30:00Z">
            <w:r w:rsidRPr="00EE6742">
              <w:rPr>
                <w:rFonts w:ascii="Courier New" w:hAnsi="Courier New" w:cs="Courier New"/>
                <w:rtl/>
              </w:rPr>
              <w:t>النصيح الكالام</w:t>
            </w:r>
          </w:ins>
          <w:r w:rsidRPr="00EE6742">
            <w:rPr>
              <w:rFonts w:ascii="Courier New" w:hAnsi="Courier New" w:cs="Courier New"/>
              <w:rtl/>
            </w:rPr>
            <w:t xml:space="preserve"> فى الذات والصفات </w:t>
          </w:r>
          <w:del w:id="777" w:author="Transkribus" w:date="2019-12-11T14:30:00Z">
            <w:r w:rsidRPr="009B6BCA">
              <w:rPr>
                <w:rFonts w:ascii="Courier New" w:hAnsi="Courier New" w:cs="Courier New"/>
                <w:rtl/>
              </w:rPr>
              <w:delText>الذاتيه الجارية على السنة المتكلمين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78" w:author="Transkribus" w:date="2019-12-11T14:30:00Z">
            <w:r w:rsidRPr="00EE6742">
              <w:rPr>
                <w:rFonts w:ascii="Courier New" w:hAnsi="Courier New" w:cs="Courier New"/>
                <w:rtl/>
              </w:rPr>
              <w:t>الذاتبه الجار به على الستة التكامين شرج أو اثل</w:t>
            </w:r>
          </w:ins>
          <w:r>
            <w:t>‬</w:t>
          </w:r>
          <w:r>
            <w:t>‬</w:t>
          </w:r>
        </w:dir>
      </w:dir>
    </w:p>
    <w:p w:rsidR="006C342B" w:rsidRPr="009B6BCA" w:rsidRDefault="006C342B" w:rsidP="006C342B">
      <w:pPr>
        <w:pStyle w:val="NurText"/>
        <w:bidi/>
        <w:rPr>
          <w:del w:id="779" w:author="Transkribus" w:date="2019-12-11T14:30:00Z"/>
          <w:rFonts w:ascii="Courier New" w:hAnsi="Courier New" w:cs="Courier New"/>
        </w:rPr>
      </w:pPr>
      <w:dir w:val="rtl">
        <w:dir w:val="rtl">
          <w:del w:id="780" w:author="Transkribus" w:date="2019-12-11T14:30:00Z">
            <w:r w:rsidRPr="009B6BCA">
              <w:rPr>
                <w:rFonts w:ascii="Courier New" w:hAnsi="Courier New" w:cs="Courier New"/>
                <w:rtl/>
              </w:rPr>
              <w:delText>شرح اوائل المفصل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781" w:author="Transkribus" w:date="2019-12-11T14:30:00Z"/>
          <w:rFonts w:ascii="Courier New" w:hAnsi="Courier New" w:cs="Courier New"/>
        </w:rPr>
      </w:pPr>
      <w:dir w:val="rtl">
        <w:dir w:val="rtl">
          <w:ins w:id="782" w:author="Transkribus" w:date="2019-12-11T14:30:00Z">
            <w:r w:rsidRPr="00EE6742">
              <w:rPr>
                <w:rFonts w:ascii="Courier New" w:hAnsi="Courier New" w:cs="Courier New"/>
                <w:rtl/>
              </w:rPr>
              <w:t xml:space="preserve">الفضل </w:t>
            </w:r>
          </w:ins>
          <w:r w:rsidRPr="00EE6742">
            <w:rPr>
              <w:rFonts w:ascii="Courier New" w:hAnsi="Courier New" w:cs="Courier New"/>
              <w:rtl/>
            </w:rPr>
            <w:t xml:space="preserve">خمس </w:t>
          </w:r>
          <w:del w:id="783" w:author="Transkribus" w:date="2019-12-11T14:30:00Z">
            <w:r w:rsidRPr="009B6BCA">
              <w:rPr>
                <w:rFonts w:ascii="Courier New" w:hAnsi="Courier New" w:cs="Courier New"/>
                <w:rtl/>
              </w:rPr>
              <w:delText>مسائل نحوية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784" w:author="Transkribus" w:date="2019-12-11T14:30:00Z">
            <w:r w:rsidRPr="009B6BCA">
              <w:rPr>
                <w:rFonts w:ascii="Courier New" w:hAnsi="Courier New" w:cs="Courier New"/>
                <w:rtl/>
              </w:rPr>
              <w:delText>شرح مقدمة</w:delText>
            </w:r>
          </w:del>
          <w:ins w:id="785" w:author="Transkribus" w:date="2019-12-11T14:30:00Z">
            <w:r w:rsidRPr="00EE6742">
              <w:rPr>
                <w:rFonts w:ascii="Courier New" w:hAnsi="Courier New" w:cs="Courier New"/>
                <w:rtl/>
              </w:rPr>
              <w:t>مساقل مجوة شرج متذمة</w:t>
            </w:r>
          </w:ins>
          <w:r w:rsidRPr="00EE6742">
            <w:rPr>
              <w:rFonts w:ascii="Courier New" w:hAnsi="Courier New" w:cs="Courier New"/>
              <w:rtl/>
            </w:rPr>
            <w:t xml:space="preserve"> ابن </w:t>
          </w:r>
          <w:del w:id="786" w:author="Transkribus" w:date="2019-12-11T14:30:00Z">
            <w:r w:rsidRPr="009B6BCA">
              <w:rPr>
                <w:rFonts w:ascii="Courier New" w:hAnsi="Courier New" w:cs="Courier New"/>
                <w:rtl/>
              </w:rPr>
              <w:delText>بابشاذ وسماه باللمع</w:delText>
            </w:r>
          </w:del>
          <w:ins w:id="787" w:author="Transkribus" w:date="2019-12-11T14:30:00Z">
            <w:r w:rsidRPr="00EE6742">
              <w:rPr>
                <w:rFonts w:ascii="Courier New" w:hAnsi="Courier New" w:cs="Courier New"/>
                <w:rtl/>
              </w:rPr>
              <w:t>بابشاد وسماء الح</w:t>
            </w:r>
          </w:ins>
          <w:r w:rsidRPr="00EE6742">
            <w:rPr>
              <w:rFonts w:ascii="Courier New" w:hAnsi="Courier New" w:cs="Courier New"/>
              <w:rtl/>
            </w:rPr>
            <w:t xml:space="preserve"> الكاملية</w:t>
          </w:r>
          <w:del w:id="7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89" w:author="Transkribus" w:date="2019-12-11T14:30:00Z">
            <w:r w:rsidRPr="00EE6742">
              <w:rPr>
                <w:rFonts w:ascii="Courier New" w:hAnsi="Courier New" w:cs="Courier New"/>
                <w:rtl/>
              </w:rPr>
              <w:t xml:space="preserve"> شرح الحطب</w:t>
            </w:r>
          </w:ins>
          <w:r>
            <w:t>‬</w:t>
          </w:r>
          <w:r>
            <w:t>‬</w:t>
          </w:r>
        </w:dir>
      </w:dir>
    </w:p>
    <w:p w:rsidR="006C342B" w:rsidRPr="009B6BCA" w:rsidRDefault="006C342B" w:rsidP="006C342B">
      <w:pPr>
        <w:pStyle w:val="NurText"/>
        <w:bidi/>
        <w:rPr>
          <w:del w:id="790" w:author="Transkribus" w:date="2019-12-11T14:30:00Z"/>
          <w:rFonts w:ascii="Courier New" w:hAnsi="Courier New" w:cs="Courier New"/>
        </w:rPr>
      </w:pPr>
      <w:dir w:val="rtl">
        <w:dir w:val="rtl">
          <w:del w:id="791" w:author="Transkribus" w:date="2019-12-11T14:30:00Z">
            <w:r w:rsidRPr="009B6BCA">
              <w:rPr>
                <w:rFonts w:ascii="Courier New" w:hAnsi="Courier New" w:cs="Courier New"/>
                <w:rtl/>
              </w:rPr>
              <w:delText>شرح الخطب النباتية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792" w:author="Transkribus" w:date="2019-12-11T14:30:00Z"/>
          <w:rFonts w:ascii="Courier New" w:hAnsi="Courier New" w:cs="Courier New"/>
        </w:rPr>
      </w:pPr>
      <w:dir w:val="rtl">
        <w:dir w:val="rtl">
          <w:del w:id="793" w:author="Transkribus" w:date="2019-12-11T14:30:00Z">
            <w:r w:rsidRPr="009B6BCA">
              <w:rPr>
                <w:rFonts w:ascii="Courier New" w:hAnsi="Courier New" w:cs="Courier New"/>
                <w:rtl/>
              </w:rPr>
              <w:delText>شرح الحديث المتسلسل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794" w:author="Transkribus" w:date="2019-12-11T14:30:00Z"/>
          <w:rFonts w:ascii="Courier New" w:hAnsi="Courier New" w:cs="Courier New"/>
        </w:rPr>
      </w:pPr>
      <w:dir w:val="rtl">
        <w:dir w:val="rtl">
          <w:del w:id="795" w:author="Transkribus" w:date="2019-12-11T14:30:00Z">
            <w:r w:rsidRPr="009B6BCA">
              <w:rPr>
                <w:rFonts w:ascii="Courier New" w:hAnsi="Courier New" w:cs="Courier New"/>
                <w:rtl/>
              </w:rPr>
              <w:delText>شرح سبعين حديثا شرح اربعين حديثا طبية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796" w:author="Transkribus" w:date="2019-12-11T14:30:00Z"/>
          <w:rFonts w:ascii="Courier New" w:hAnsi="Courier New" w:cs="Courier New"/>
        </w:rPr>
      </w:pPr>
      <w:dir w:val="rtl">
        <w:dir w:val="rtl">
          <w:del w:id="797" w:author="Transkribus" w:date="2019-12-11T14:30:00Z">
            <w:r w:rsidRPr="009B6BCA">
              <w:rPr>
                <w:rFonts w:ascii="Courier New" w:hAnsi="Courier New" w:cs="Courier New"/>
                <w:rtl/>
              </w:rPr>
              <w:delText xml:space="preserve">كتاب </w:delText>
            </w:r>
          </w:del>
          <w:ins w:id="798" w:author="Transkribus" w:date="2019-12-11T14:30:00Z">
            <w:r w:rsidRPr="00EE6742">
              <w:rPr>
                <w:rFonts w:ascii="Courier New" w:hAnsi="Courier New" w:cs="Courier New"/>
                <w:rtl/>
              </w:rPr>
              <w:t>النباتبة شرم الحديت المسلسل شرج سيعين حديقا شرج أر بعين حدينا طببة كناب</w:t>
            </w:r>
          </w:ins>
          <w:r>
            <w:t>‬</w:t>
          </w:r>
          <w:r>
            <w:t>‬</w:t>
          </w:r>
        </w:dir>
      </w:dir>
    </w:p>
    <w:p w:rsidR="006C342B" w:rsidRPr="009B6BCA" w:rsidRDefault="006C342B" w:rsidP="006C342B">
      <w:pPr>
        <w:pStyle w:val="NurText"/>
        <w:bidi/>
        <w:rPr>
          <w:del w:id="799" w:author="Transkribus" w:date="2019-12-11T14:30:00Z"/>
          <w:rFonts w:ascii="Courier New" w:hAnsi="Courier New" w:cs="Courier New"/>
        </w:rPr>
      </w:pPr>
      <w:r w:rsidRPr="00EE6742">
        <w:rPr>
          <w:rFonts w:ascii="Courier New" w:hAnsi="Courier New" w:cs="Courier New"/>
          <w:rtl/>
        </w:rPr>
        <w:t xml:space="preserve">الرد على ابن </w:t>
      </w:r>
      <w:del w:id="800" w:author="Transkribus" w:date="2019-12-11T14:30:00Z">
        <w:r w:rsidRPr="009B6BCA">
          <w:rPr>
            <w:rFonts w:ascii="Courier New" w:hAnsi="Courier New" w:cs="Courier New"/>
            <w:rtl/>
          </w:rPr>
          <w:delText>ال</w:delText>
        </w:r>
      </w:del>
      <w:r w:rsidRPr="00EE6742">
        <w:rPr>
          <w:rFonts w:ascii="Courier New" w:hAnsi="Courier New" w:cs="Courier New"/>
          <w:rtl/>
        </w:rPr>
        <w:t xml:space="preserve">خطيب الرى فى </w:t>
      </w:r>
      <w:del w:id="801" w:author="Transkribus" w:date="2019-12-11T14:30:00Z">
        <w:r w:rsidRPr="009B6BCA">
          <w:rPr>
            <w:rFonts w:ascii="Courier New" w:hAnsi="Courier New" w:cs="Courier New"/>
            <w:rtl/>
          </w:rPr>
          <w:delText>تفسير سورة الاخلاص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802" w:author="Transkribus" w:date="2019-12-11T14:30:00Z">
            <w:r w:rsidRPr="009B6BCA">
              <w:rPr>
                <w:rFonts w:ascii="Courier New" w:hAnsi="Courier New" w:cs="Courier New"/>
                <w:rtl/>
              </w:rPr>
              <w:delText>كتاب كشف الظلامة</w:delText>
            </w:r>
          </w:del>
          <w:ins w:id="803" w:author="Transkribus" w:date="2019-12-11T14:30:00Z">
            <w:r w:rsidRPr="00EE6742">
              <w:rPr>
                <w:rFonts w:ascii="Courier New" w:hAnsi="Courier New" w:cs="Courier New"/>
                <w:rtl/>
              </w:rPr>
              <w:t>تنصير مسورة الاخلاس كنار كسف الطلامه</w:t>
            </w:r>
          </w:ins>
          <w:r w:rsidRPr="00EE6742">
            <w:rPr>
              <w:rFonts w:ascii="Courier New" w:hAnsi="Courier New" w:cs="Courier New"/>
              <w:rtl/>
            </w:rPr>
            <w:t xml:space="preserve"> عن </w:t>
          </w:r>
          <w:del w:id="804" w:author="Transkribus" w:date="2019-12-11T14:30:00Z">
            <w:r w:rsidRPr="009B6BCA">
              <w:rPr>
                <w:rFonts w:ascii="Courier New" w:hAnsi="Courier New" w:cs="Courier New"/>
                <w:rtl/>
              </w:rPr>
              <w:delText>قدامة شرح نقد الشعر لقدامة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05" w:author="Transkribus" w:date="2019-12-11T14:30:00Z">
            <w:r w:rsidRPr="00EE6742">
              <w:rPr>
                <w:rFonts w:ascii="Courier New" w:hAnsi="Courier New" w:cs="Courier New"/>
                <w:rtl/>
              </w:rPr>
              <w:t>دداسه سرح</w:t>
            </w:r>
          </w:ins>
          <w:r>
            <w:t>‬</w:t>
          </w:r>
          <w:r>
            <w:t>‬</w:t>
          </w:r>
        </w:dir>
      </w:dir>
    </w:p>
    <w:p w:rsidR="006C342B" w:rsidRPr="009B6BCA" w:rsidRDefault="006C342B" w:rsidP="006C342B">
      <w:pPr>
        <w:pStyle w:val="NurText"/>
        <w:bidi/>
        <w:rPr>
          <w:del w:id="806" w:author="Transkribus" w:date="2019-12-11T14:30:00Z"/>
          <w:rFonts w:ascii="Courier New" w:hAnsi="Courier New" w:cs="Courier New"/>
        </w:rPr>
      </w:pPr>
      <w:dir w:val="rtl">
        <w:dir w:val="rtl">
          <w:del w:id="807" w:author="Transkribus" w:date="2019-12-11T14:30:00Z">
            <w:r w:rsidRPr="009B6BCA">
              <w:rPr>
                <w:rFonts w:ascii="Courier New" w:hAnsi="Courier New" w:cs="Courier New"/>
                <w:rtl/>
              </w:rPr>
              <w:delText>احاديث مخرجة من الجمع بين الصحيحين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808" w:author="Transkribus" w:date="2019-12-11T14:30:00Z">
            <w:r w:rsidRPr="00EE6742">
              <w:rPr>
                <w:rFonts w:ascii="Courier New" w:hAnsi="Courier New" w:cs="Courier New"/>
                <w:rtl/>
              </w:rPr>
              <w:t xml:space="preserve">ابقد الشعرلةدامة أمادبت مجرجةمن الحع بين الحعين </w:t>
            </w:r>
          </w:ins>
          <w:r w:rsidRPr="00EE6742">
            <w:rPr>
              <w:rFonts w:ascii="Courier New" w:hAnsi="Courier New" w:cs="Courier New"/>
              <w:rtl/>
            </w:rPr>
            <w:t xml:space="preserve">كتاب اللواء العزيز </w:t>
          </w:r>
          <w:del w:id="809" w:author="Transkribus" w:date="2019-12-11T14:30:00Z">
            <w:r w:rsidRPr="009B6BCA">
              <w:rPr>
                <w:rFonts w:ascii="Courier New" w:hAnsi="Courier New" w:cs="Courier New"/>
                <w:rtl/>
              </w:rPr>
              <w:delText>ب</w:delText>
            </w:r>
          </w:del>
          <w:ins w:id="810" w:author="Transkribus" w:date="2019-12-11T14:30:00Z">
            <w:r w:rsidRPr="00EE6742">
              <w:rPr>
                <w:rFonts w:ascii="Courier New" w:hAnsi="Courier New" w:cs="Courier New"/>
                <w:rtl/>
              </w:rPr>
              <w:t>ق</w:t>
            </w:r>
          </w:ins>
          <w:r w:rsidRPr="00EE6742">
            <w:rPr>
              <w:rFonts w:ascii="Courier New" w:hAnsi="Courier New" w:cs="Courier New"/>
              <w:rtl/>
            </w:rPr>
            <w:t>اسم الملك</w:t>
          </w:r>
          <w:del w:id="811" w:author="Transkribus" w:date="2019-12-11T14:30:00Z">
            <w:r w:rsidRPr="009B6BCA">
              <w:rPr>
                <w:rFonts w:ascii="Courier New" w:hAnsi="Courier New" w:cs="Courier New"/>
                <w:rtl/>
              </w:rPr>
              <w:delText xml:space="preserve"> العزيز فى الحديث</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812" w:author="Transkribus" w:date="2019-12-11T14:30:00Z"/>
          <w:rFonts w:ascii="Courier New" w:hAnsi="Courier New" w:cs="Courier New"/>
        </w:rPr>
      </w:pPr>
      <w:dir w:val="rtl">
        <w:dir w:val="rtl">
          <w:ins w:id="813" w:author="Transkribus" w:date="2019-12-11T14:30:00Z">
            <w:r w:rsidRPr="00EE6742">
              <w:rPr>
                <w:rFonts w:ascii="Courier New" w:hAnsi="Courier New" w:cs="Courier New"/>
                <w:rtl/>
              </w:rPr>
              <w:t xml:space="preserve">اعرير فى الحديت </w:t>
            </w:r>
          </w:ins>
          <w:r w:rsidRPr="00EE6742">
            <w:rPr>
              <w:rFonts w:ascii="Courier New" w:hAnsi="Courier New" w:cs="Courier New"/>
              <w:rtl/>
            </w:rPr>
            <w:t>كتاب قوانين البلا</w:t>
          </w:r>
          <w:del w:id="814" w:author="Transkribus" w:date="2019-12-11T14:30:00Z">
            <w:r w:rsidRPr="009B6BCA">
              <w:rPr>
                <w:rFonts w:ascii="Courier New" w:hAnsi="Courier New" w:cs="Courier New"/>
                <w:rtl/>
              </w:rPr>
              <w:delText>غ</w:delText>
            </w:r>
          </w:del>
          <w:ins w:id="815" w:author="Transkribus" w:date="2019-12-11T14:30:00Z">
            <w:r w:rsidRPr="00EE6742">
              <w:rPr>
                <w:rFonts w:ascii="Courier New" w:hAnsi="Courier New" w:cs="Courier New"/>
                <w:rtl/>
              </w:rPr>
              <w:t>ف</w:t>
            </w:r>
          </w:ins>
          <w:r w:rsidRPr="00EE6742">
            <w:rPr>
              <w:rFonts w:ascii="Courier New" w:hAnsi="Courier New" w:cs="Courier New"/>
              <w:rtl/>
            </w:rPr>
            <w:t xml:space="preserve">ة عمله </w:t>
          </w:r>
          <w:del w:id="816" w:author="Transkribus" w:date="2019-12-11T14:30:00Z">
            <w:r w:rsidRPr="009B6BCA">
              <w:rPr>
                <w:rFonts w:ascii="Courier New" w:hAnsi="Courier New" w:cs="Courier New"/>
                <w:rtl/>
              </w:rPr>
              <w:delText>بحلب سنة خمس عشر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817" w:author="Transkribus" w:date="2019-12-11T14:30:00Z">
            <w:r w:rsidRPr="009B6BCA">
              <w:rPr>
                <w:rFonts w:ascii="Courier New" w:hAnsi="Courier New" w:cs="Courier New"/>
                <w:rtl/>
              </w:rPr>
              <w:delText>حواش</w:delText>
            </w:r>
          </w:del>
          <w:ins w:id="818" w:author="Transkribus" w:date="2019-12-11T14:30:00Z">
            <w:r w:rsidRPr="00EE6742">
              <w:rPr>
                <w:rFonts w:ascii="Courier New" w:hAnsi="Courier New" w:cs="Courier New"/>
                <w:rtl/>
              </w:rPr>
              <w:t>محلب سنةخمس عسر وسثماثة جواس</w:t>
            </w:r>
          </w:ins>
          <w:r w:rsidRPr="00EE6742">
            <w:rPr>
              <w:rFonts w:ascii="Courier New" w:hAnsi="Courier New" w:cs="Courier New"/>
              <w:rtl/>
            </w:rPr>
            <w:t xml:space="preserve"> على</w:t>
          </w:r>
          <w:r>
            <w:t>‬</w:t>
          </w:r>
          <w:r>
            <w:t>‬</w:t>
          </w:r>
        </w:dir>
      </w:dir>
    </w:p>
    <w:p w:rsidR="006C342B" w:rsidRPr="009B6BCA" w:rsidRDefault="006C342B" w:rsidP="006C342B">
      <w:pPr>
        <w:pStyle w:val="NurText"/>
        <w:bidi/>
        <w:rPr>
          <w:del w:id="819" w:author="Transkribus" w:date="2019-12-11T14:30:00Z"/>
          <w:rFonts w:ascii="Courier New" w:hAnsi="Courier New" w:cs="Courier New"/>
        </w:rPr>
      </w:pPr>
      <w:r w:rsidRPr="00EE6742">
        <w:rPr>
          <w:rFonts w:ascii="Courier New" w:hAnsi="Courier New" w:cs="Courier New"/>
          <w:rtl/>
        </w:rPr>
        <w:t xml:space="preserve">كتاب </w:t>
      </w:r>
      <w:del w:id="820" w:author="Transkribus" w:date="2019-12-11T14:30:00Z">
        <w:r w:rsidRPr="009B6BCA">
          <w:rPr>
            <w:rFonts w:ascii="Courier New" w:hAnsi="Courier New" w:cs="Courier New"/>
            <w:rtl/>
          </w:rPr>
          <w:delText>الخصائص لابن جني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ins w:id="821" w:author="Transkribus" w:date="2019-12-11T14:30:00Z">
            <w:r w:rsidRPr="00EE6742">
              <w:rPr>
                <w:rFonts w:ascii="Courier New" w:hAnsi="Courier New" w:cs="Courier New"/>
                <w:rtl/>
              </w:rPr>
              <w:t xml:space="preserve">الخصاتس الابن حبى </w:t>
            </w:r>
          </w:ins>
          <w:r w:rsidRPr="00EE6742">
            <w:rPr>
              <w:rFonts w:ascii="Courier New" w:hAnsi="Courier New" w:cs="Courier New"/>
              <w:rtl/>
            </w:rPr>
            <w:t>كتاب الانصاف ب</w:t>
          </w:r>
          <w:del w:id="822" w:author="Transkribus" w:date="2019-12-11T14:30:00Z">
            <w:r w:rsidRPr="009B6BCA">
              <w:rPr>
                <w:rFonts w:ascii="Courier New" w:hAnsi="Courier New" w:cs="Courier New"/>
                <w:rtl/>
              </w:rPr>
              <w:delText>ي</w:delText>
            </w:r>
          </w:del>
          <w:r w:rsidRPr="00EE6742">
            <w:rPr>
              <w:rFonts w:ascii="Courier New" w:hAnsi="Courier New" w:cs="Courier New"/>
              <w:rtl/>
            </w:rPr>
            <w:t>ن ابن برى وابن ال</w:t>
          </w:r>
          <w:ins w:id="823" w:author="Transkribus" w:date="2019-12-11T14:30:00Z">
            <w:r w:rsidRPr="00EE6742">
              <w:rPr>
                <w:rFonts w:ascii="Courier New" w:hAnsi="Courier New" w:cs="Courier New"/>
                <w:rtl/>
              </w:rPr>
              <w:t>ح</w:t>
            </w:r>
          </w:ins>
          <w:r w:rsidRPr="00EE6742">
            <w:rPr>
              <w:rFonts w:ascii="Courier New" w:hAnsi="Courier New" w:cs="Courier New"/>
              <w:rtl/>
            </w:rPr>
            <w:t xml:space="preserve">خشاب على </w:t>
          </w:r>
          <w:del w:id="824" w:author="Transkribus" w:date="2019-12-11T14:30:00Z">
            <w:r w:rsidRPr="009B6BCA">
              <w:rPr>
                <w:rFonts w:ascii="Courier New" w:hAnsi="Courier New" w:cs="Courier New"/>
                <w:rtl/>
              </w:rPr>
              <w:delText>المقامات للحريرى وانتصار ابن برى للحريري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25" w:author="Transkribus" w:date="2019-12-11T14:30:00Z">
            <w:r w:rsidRPr="00EE6742">
              <w:rPr>
                <w:rFonts w:ascii="Courier New" w:hAnsi="Courier New" w:cs="Courier New"/>
                <w:rtl/>
              </w:rPr>
              <w:t>القامات المعزيزى</w:t>
            </w:r>
          </w:ins>
          <w:r>
            <w:t>‬</w:t>
          </w:r>
          <w:r>
            <w:t>‬</w:t>
          </w:r>
        </w:dir>
      </w:dir>
    </w:p>
    <w:p w:rsidR="006C342B" w:rsidRPr="00EE6742" w:rsidRDefault="006C342B" w:rsidP="006C342B">
      <w:pPr>
        <w:pStyle w:val="NurText"/>
        <w:bidi/>
        <w:rPr>
          <w:rFonts w:ascii="Courier New" w:hAnsi="Courier New" w:cs="Courier New"/>
        </w:rPr>
      </w:pPr>
      <w:dir w:val="rtl">
        <w:dir w:val="rtl">
          <w:del w:id="826" w:author="Transkribus" w:date="2019-12-11T14:30:00Z">
            <w:r w:rsidRPr="009B6BCA">
              <w:rPr>
                <w:rFonts w:ascii="Courier New" w:hAnsi="Courier New" w:cs="Courier New"/>
                <w:rtl/>
              </w:rPr>
              <w:delText>مسالة فى قولهم انت</w:delText>
            </w:r>
          </w:del>
          <w:ins w:id="827" w:author="Transkribus" w:date="2019-12-11T14:30:00Z">
            <w:r w:rsidRPr="00EE6742">
              <w:rPr>
                <w:rFonts w:ascii="Courier New" w:hAnsi="Courier New" w:cs="Courier New"/>
                <w:rtl/>
              </w:rPr>
              <w:t>واتنصار ابن برى الجزيرى مستلة فى قواهم الت</w:t>
            </w:r>
          </w:ins>
          <w:r w:rsidRPr="00EE6742">
            <w:rPr>
              <w:rFonts w:ascii="Courier New" w:hAnsi="Courier New" w:cs="Courier New"/>
              <w:rtl/>
            </w:rPr>
            <w:t xml:space="preserve"> طالق فى شهر </w:t>
          </w:r>
          <w:del w:id="828" w:author="Transkribus" w:date="2019-12-11T14:30:00Z">
            <w:r w:rsidRPr="009B6BCA">
              <w:rPr>
                <w:rFonts w:ascii="Courier New" w:hAnsi="Courier New" w:cs="Courier New"/>
                <w:rtl/>
              </w:rPr>
              <w:delText>قبل ما بعد قبلة رمضان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29" w:author="Transkribus" w:date="2019-12-11T14:30:00Z">
            <w:r w:rsidRPr="00EE6742">
              <w:rPr>
                <w:rFonts w:ascii="Courier New" w:hAnsi="Courier New" w:cs="Courier New"/>
                <w:rtl/>
              </w:rPr>
              <w:t>فيل مابعد فيله رمسان</w:t>
            </w:r>
          </w:ins>
          <w:r>
            <w:t>‬</w:t>
          </w:r>
          <w:r>
            <w:t>‬</w:t>
          </w:r>
        </w:dir>
      </w:dir>
    </w:p>
    <w:p w:rsidR="006C342B" w:rsidRPr="009B6BCA" w:rsidRDefault="006C342B" w:rsidP="006C342B">
      <w:pPr>
        <w:pStyle w:val="NurText"/>
        <w:bidi/>
        <w:rPr>
          <w:del w:id="830" w:author="Transkribus" w:date="2019-12-11T14:30:00Z"/>
          <w:rFonts w:ascii="Courier New" w:hAnsi="Courier New" w:cs="Courier New"/>
        </w:rPr>
      </w:pPr>
      <w:dir w:val="rtl">
        <w:dir w:val="rtl">
          <w:del w:id="831" w:author="Transkribus" w:date="2019-12-11T14:30:00Z">
            <w:r w:rsidRPr="009B6BCA">
              <w:rPr>
                <w:rFonts w:ascii="Courier New" w:hAnsi="Courier New" w:cs="Courier New"/>
                <w:rtl/>
              </w:rPr>
              <w:delText>تفسير قوله صلى الله عليه وسلم</w:delText>
            </w:r>
          </w:del>
          <w:ins w:id="832" w:author="Transkribus" w:date="2019-12-11T14:30:00Z">
            <w:r w:rsidRPr="00EE6742">
              <w:rPr>
                <w:rFonts w:ascii="Courier New" w:hAnsi="Courier New" w:cs="Courier New"/>
                <w:rtl/>
              </w:rPr>
              <w:t>مقصير قولة علييه السسلام</w:t>
            </w:r>
          </w:ins>
          <w:r w:rsidRPr="00EE6742">
            <w:rPr>
              <w:rFonts w:ascii="Courier New" w:hAnsi="Courier New" w:cs="Courier New"/>
              <w:rtl/>
            </w:rPr>
            <w:t xml:space="preserve"> الراحمون </w:t>
          </w:r>
          <w:del w:id="833" w:author="Transkribus" w:date="2019-12-11T14:30:00Z">
            <w:r w:rsidRPr="009B6BCA">
              <w:rPr>
                <w:rFonts w:ascii="Courier New" w:hAnsi="Courier New" w:cs="Courier New"/>
                <w:rtl/>
              </w:rPr>
              <w:delText>يرحمهم</w:delText>
            </w:r>
          </w:del>
          <w:ins w:id="834" w:author="Transkribus" w:date="2019-12-11T14:30:00Z">
            <w:r w:rsidRPr="00EE6742">
              <w:rPr>
                <w:rFonts w:ascii="Courier New" w:hAnsi="Courier New" w:cs="Courier New"/>
                <w:rtl/>
              </w:rPr>
              <w:t>ير جمهم</w:t>
            </w:r>
          </w:ins>
          <w:r w:rsidRPr="00EE6742">
            <w:rPr>
              <w:rFonts w:ascii="Courier New" w:hAnsi="Courier New" w:cs="Courier New"/>
              <w:rtl/>
            </w:rPr>
            <w:t xml:space="preserve"> الرحمن </w:t>
          </w:r>
          <w:del w:id="8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كتاب </w:t>
          </w:r>
          <w:del w:id="836" w:author="Transkribus" w:date="2019-12-11T14:30:00Z">
            <w:r w:rsidRPr="009B6BCA">
              <w:rPr>
                <w:rFonts w:ascii="Courier New" w:hAnsi="Courier New" w:cs="Courier New"/>
                <w:rtl/>
              </w:rPr>
              <w:delText>قبسة العجلان</w:delText>
            </w:r>
          </w:del>
          <w:ins w:id="837" w:author="Transkribus" w:date="2019-12-11T14:30:00Z">
            <w:r w:rsidRPr="00EE6742">
              <w:rPr>
                <w:rFonts w:ascii="Courier New" w:hAnsi="Courier New" w:cs="Courier New"/>
                <w:rtl/>
              </w:rPr>
              <w:t>قيسة الجسلان</w:t>
            </w:r>
          </w:ins>
          <w:r w:rsidRPr="00EE6742">
            <w:rPr>
              <w:rFonts w:ascii="Courier New" w:hAnsi="Courier New" w:cs="Courier New"/>
              <w:rtl/>
            </w:rPr>
            <w:t xml:space="preserve"> فى الن</w:t>
          </w:r>
          <w:del w:id="838" w:author="Transkribus" w:date="2019-12-11T14:30:00Z">
            <w:r w:rsidRPr="009B6BCA">
              <w:rPr>
                <w:rFonts w:ascii="Courier New" w:hAnsi="Courier New" w:cs="Courier New"/>
                <w:rtl/>
              </w:rPr>
              <w:delText>ح</w:delText>
            </w:r>
          </w:del>
          <w:ins w:id="839" w:author="Transkribus" w:date="2019-12-11T14:30:00Z">
            <w:r w:rsidRPr="00EE6742">
              <w:rPr>
                <w:rFonts w:ascii="Courier New" w:hAnsi="Courier New" w:cs="Courier New"/>
                <w:rtl/>
              </w:rPr>
              <w:t>ج</w:t>
            </w:r>
          </w:ins>
          <w:r w:rsidRPr="00EE6742">
            <w:rPr>
              <w:rFonts w:ascii="Courier New" w:hAnsi="Courier New" w:cs="Courier New"/>
              <w:rtl/>
            </w:rPr>
            <w:t>و</w:t>
          </w:r>
          <w:del w:id="8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841" w:author="Transkribus" w:date="2019-12-11T14:30:00Z"/>
          <w:rFonts w:ascii="Courier New" w:hAnsi="Courier New" w:cs="Courier New"/>
        </w:rPr>
      </w:pPr>
      <w:dir w:val="rtl">
        <w:dir w:val="rtl">
          <w:r w:rsidRPr="00EE6742">
            <w:rPr>
              <w:rFonts w:ascii="Courier New" w:hAnsi="Courier New" w:cs="Courier New"/>
              <w:rtl/>
            </w:rPr>
            <w:t>ا</w:t>
          </w:r>
          <w:del w:id="842" w:author="Transkribus" w:date="2019-12-11T14:30:00Z">
            <w:r w:rsidRPr="009B6BCA">
              <w:rPr>
                <w:rFonts w:ascii="Courier New" w:hAnsi="Courier New" w:cs="Courier New"/>
                <w:rtl/>
              </w:rPr>
              <w:delText>خت</w:delText>
            </w:r>
          </w:del>
          <w:ins w:id="843" w:author="Transkribus" w:date="2019-12-11T14:30:00Z">
            <w:r w:rsidRPr="00EE6742">
              <w:rPr>
                <w:rFonts w:ascii="Courier New" w:hAnsi="Courier New" w:cs="Courier New"/>
                <w:rtl/>
              </w:rPr>
              <w:t>حن</w:t>
            </w:r>
          </w:ins>
          <w:r w:rsidRPr="00EE6742">
            <w:rPr>
              <w:rFonts w:ascii="Courier New" w:hAnsi="Courier New" w:cs="Courier New"/>
              <w:rtl/>
            </w:rPr>
            <w:t xml:space="preserve">صار كتاب </w:t>
          </w:r>
          <w:del w:id="844" w:author="Transkribus" w:date="2019-12-11T14:30:00Z">
            <w:r w:rsidRPr="009B6BCA">
              <w:rPr>
                <w:rFonts w:ascii="Courier New" w:hAnsi="Courier New" w:cs="Courier New"/>
                <w:rtl/>
              </w:rPr>
              <w:delText>الصناعتين للعسكري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845" w:author="Transkribus" w:date="2019-12-11T14:30:00Z"/>
          <w:rFonts w:ascii="Courier New" w:hAnsi="Courier New" w:cs="Courier New"/>
        </w:rPr>
      </w:pPr>
      <w:dir w:val="rtl">
        <w:dir w:val="rtl">
          <w:del w:id="846" w:author="Transkribus" w:date="2019-12-11T14:30:00Z">
            <w:r w:rsidRPr="009B6BCA">
              <w:rPr>
                <w:rFonts w:ascii="Courier New" w:hAnsi="Courier New" w:cs="Courier New"/>
                <w:rtl/>
              </w:rPr>
              <w:delText>اختصار كتاب العمدة لابن</w:delText>
            </w:r>
          </w:del>
          <w:ins w:id="847" w:author="Transkribus" w:date="2019-12-11T14:30:00Z">
            <w:r w:rsidRPr="00EE6742">
              <w:rPr>
                <w:rFonts w:ascii="Courier New" w:hAnsi="Courier New" w:cs="Courier New"/>
                <w:rtl/>
              </w:rPr>
              <w:t>الصناعنين العسكرى احنصاركتاب العبدة الابن</w:t>
            </w:r>
          </w:ins>
          <w:r w:rsidRPr="00EE6742">
            <w:rPr>
              <w:rFonts w:ascii="Courier New" w:hAnsi="Courier New" w:cs="Courier New"/>
              <w:rtl/>
            </w:rPr>
            <w:t xml:space="preserve"> رشيق</w:t>
          </w:r>
          <w:del w:id="8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849" w:author="Transkribus" w:date="2019-12-11T14:30:00Z">
            <w:r w:rsidRPr="009B6BCA">
              <w:rPr>
                <w:rFonts w:ascii="Courier New" w:hAnsi="Courier New" w:cs="Courier New"/>
                <w:rtl/>
              </w:rPr>
              <w:delText>مقالة</w:delText>
            </w:r>
          </w:del>
          <w:ins w:id="850" w:author="Transkribus" w:date="2019-12-11T14:30:00Z">
            <w:r w:rsidRPr="00EE6742">
              <w:rPr>
                <w:rFonts w:ascii="Courier New" w:hAnsi="Courier New" w:cs="Courier New"/>
                <w:rtl/>
              </w:rPr>
              <w:t xml:space="preserve"> مةالة</w:t>
            </w:r>
          </w:ins>
          <w:r w:rsidRPr="00EE6742">
            <w:rPr>
              <w:rFonts w:ascii="Courier New" w:hAnsi="Courier New" w:cs="Courier New"/>
              <w:rtl/>
            </w:rPr>
            <w:t xml:space="preserve"> فى الوفق</w:t>
          </w:r>
          <w:del w:id="8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852" w:author="Transkribus" w:date="2019-12-11T14:30:00Z"/>
          <w:rFonts w:ascii="Courier New" w:hAnsi="Courier New" w:cs="Courier New"/>
        </w:rPr>
      </w:pPr>
      <w:dir w:val="rtl">
        <w:dir w:val="rtl">
          <w:del w:id="853" w:author="Transkribus" w:date="2019-12-11T14:30:00Z">
            <w:r w:rsidRPr="009B6BCA">
              <w:rPr>
                <w:rFonts w:ascii="Courier New" w:hAnsi="Courier New" w:cs="Courier New"/>
                <w:rtl/>
              </w:rPr>
              <w:delText>كتاب الجلى</w:delText>
            </w:r>
          </w:del>
          <w:ins w:id="854" w:author="Transkribus" w:date="2019-12-11T14:30:00Z">
            <w:r w:rsidRPr="00EE6742">
              <w:rPr>
                <w:rFonts w:ascii="Courier New" w:hAnsi="Courier New" w:cs="Courier New"/>
                <w:rtl/>
              </w:rPr>
              <w:t>تاب الحلى</w:t>
            </w:r>
          </w:ins>
          <w:r w:rsidRPr="00EE6742">
            <w:rPr>
              <w:rFonts w:ascii="Courier New" w:hAnsi="Courier New" w:cs="Courier New"/>
              <w:rtl/>
            </w:rPr>
            <w:t xml:space="preserve"> فى الحساب </w:t>
          </w:r>
          <w:del w:id="855" w:author="Transkribus" w:date="2019-12-11T14:30:00Z">
            <w:r w:rsidRPr="009B6BCA">
              <w:rPr>
                <w:rFonts w:ascii="Courier New" w:hAnsi="Courier New" w:cs="Courier New"/>
                <w:rtl/>
              </w:rPr>
              <w:delText>الهندي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856" w:author="Transkribus" w:date="2019-12-11T14:30:00Z">
            <w:r w:rsidRPr="009B6BCA">
              <w:rPr>
                <w:rFonts w:ascii="Courier New" w:hAnsi="Courier New" w:cs="Courier New"/>
                <w:rtl/>
              </w:rPr>
              <w:delText>اختصار</w:delText>
            </w:r>
          </w:del>
          <w:ins w:id="857" w:author="Transkribus" w:date="2019-12-11T14:30:00Z">
            <w:r w:rsidRPr="00EE6742">
              <w:rPr>
                <w:rFonts w:ascii="Courier New" w:hAnsi="Courier New" w:cs="Courier New"/>
                <w:rtl/>
              </w:rPr>
              <w:t>الهندى الحنصار</w:t>
            </w:r>
          </w:ins>
          <w:r w:rsidRPr="00EE6742">
            <w:rPr>
              <w:rFonts w:ascii="Courier New" w:hAnsi="Courier New" w:cs="Courier New"/>
              <w:rtl/>
            </w:rPr>
            <w:t xml:space="preserve"> كتاب </w:t>
          </w:r>
          <w:del w:id="858" w:author="Transkribus" w:date="2019-12-11T14:30:00Z">
            <w:r w:rsidRPr="009B6BCA">
              <w:rPr>
                <w:rFonts w:ascii="Courier New" w:hAnsi="Courier New" w:cs="Courier New"/>
                <w:rtl/>
              </w:rPr>
              <w:delText>النبات لابى</w:delText>
            </w:r>
          </w:del>
          <w:ins w:id="859" w:author="Transkribus" w:date="2019-12-11T14:30:00Z">
            <w:r w:rsidRPr="00EE6742">
              <w:rPr>
                <w:rFonts w:ascii="Courier New" w:hAnsi="Courier New" w:cs="Courier New"/>
                <w:rtl/>
              </w:rPr>
              <w:t>النيات لأبى</w:t>
            </w:r>
          </w:ins>
          <w:r w:rsidRPr="00EE6742">
            <w:rPr>
              <w:rFonts w:ascii="Courier New" w:hAnsi="Courier New" w:cs="Courier New"/>
              <w:rtl/>
            </w:rPr>
            <w:t xml:space="preserve"> حنيفة </w:t>
          </w:r>
          <w:del w:id="860" w:author="Transkribus" w:date="2019-12-11T14:30:00Z">
            <w:r w:rsidRPr="009B6BCA">
              <w:rPr>
                <w:rFonts w:ascii="Courier New" w:hAnsi="Courier New" w:cs="Courier New"/>
                <w:rtl/>
              </w:rPr>
              <w:delText>الدينورى وكتاب اخر فى فنه مثله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61" w:author="Transkribus" w:date="2019-12-11T14:30:00Z">
            <w:r w:rsidRPr="00EE6742">
              <w:rPr>
                <w:rFonts w:ascii="Courier New" w:hAnsi="Courier New" w:cs="Courier New"/>
                <w:rtl/>
              </w:rPr>
              <w:t>الديورى كتاب أج</w:t>
            </w:r>
          </w:ins>
          <w:r>
            <w:t>‬</w:t>
          </w:r>
          <w:r>
            <w:t>‬</w:t>
          </w:r>
        </w:dir>
      </w:dir>
    </w:p>
    <w:p w:rsidR="006C342B" w:rsidRPr="009B6BCA" w:rsidRDefault="006C342B" w:rsidP="006C342B">
      <w:pPr>
        <w:pStyle w:val="NurText"/>
        <w:bidi/>
        <w:rPr>
          <w:del w:id="862" w:author="Transkribus" w:date="2019-12-11T14:30:00Z"/>
          <w:rFonts w:ascii="Courier New" w:hAnsi="Courier New" w:cs="Courier New"/>
        </w:rPr>
      </w:pPr>
      <w:dir w:val="rtl">
        <w:dir w:val="rtl">
          <w:del w:id="863" w:author="Transkribus" w:date="2019-12-11T14:30:00Z">
            <w:r w:rsidRPr="009B6BCA">
              <w:rPr>
                <w:rFonts w:ascii="Courier New" w:hAnsi="Courier New" w:cs="Courier New"/>
                <w:rtl/>
              </w:rPr>
              <w:delText>اختصار مادة البقاء للتميمي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864" w:author="Transkribus" w:date="2019-12-11T14:30:00Z"/>
          <w:rFonts w:ascii="Courier New" w:hAnsi="Courier New" w:cs="Courier New"/>
        </w:rPr>
      </w:pPr>
      <w:dir w:val="rtl">
        <w:dir w:val="rtl">
          <w:del w:id="865" w:author="Transkribus" w:date="2019-12-11T14:30:00Z">
            <w:r w:rsidRPr="009B6BCA">
              <w:rPr>
                <w:rFonts w:ascii="Courier New" w:hAnsi="Courier New" w:cs="Courier New"/>
                <w:rtl/>
              </w:rPr>
              <w:delText xml:space="preserve">كتاب الفصول </w:delText>
            </w:r>
          </w:del>
          <w:ins w:id="866" w:author="Transkribus" w:date="2019-12-11T14:30:00Z">
            <w:r w:rsidRPr="00EE6742">
              <w:rPr>
                <w:rFonts w:ascii="Courier New" w:hAnsi="Courier New" w:cs="Courier New"/>
                <w:rtl/>
              </w:rPr>
              <w:t xml:space="preserve"> فى فنه مسله احنصار كتاب ماذة اليقاء التميمى كتاب النصول </w:t>
            </w:r>
          </w:ins>
          <w:r w:rsidRPr="00EE6742">
            <w:rPr>
              <w:rFonts w:ascii="Courier New" w:hAnsi="Courier New" w:cs="Courier New"/>
              <w:rtl/>
            </w:rPr>
            <w:t xml:space="preserve">وهو بلغة </w:t>
          </w:r>
          <w:del w:id="867" w:author="Transkribus" w:date="2019-12-11T14:30:00Z">
            <w:r w:rsidRPr="009B6BCA">
              <w:rPr>
                <w:rFonts w:ascii="Courier New" w:hAnsi="Courier New" w:cs="Courier New"/>
                <w:rtl/>
              </w:rPr>
              <w:delText>الحكيم سبع مقالات فرغ</w:delText>
            </w:r>
          </w:del>
          <w:ins w:id="868" w:author="Transkribus" w:date="2019-12-11T14:30:00Z">
            <w:r w:rsidRPr="00EE6742">
              <w:rPr>
                <w:rFonts w:ascii="Courier New" w:hAnsi="Courier New" w:cs="Courier New"/>
                <w:rtl/>
              </w:rPr>
              <w:t>الحسكيم بيع</w:t>
            </w:r>
          </w:ins>
          <w:r>
            <w:t>‬</w:t>
          </w:r>
          <w:r>
            <w:t>‬</w:t>
          </w:r>
        </w:dir>
      </w:dir>
    </w:p>
    <w:p w:rsidR="006C342B" w:rsidRPr="009B6BCA" w:rsidRDefault="006C342B" w:rsidP="006C342B">
      <w:pPr>
        <w:pStyle w:val="NurText"/>
        <w:bidi/>
        <w:rPr>
          <w:del w:id="869" w:author="Transkribus" w:date="2019-12-11T14:30:00Z"/>
          <w:rFonts w:ascii="Courier New" w:hAnsi="Courier New" w:cs="Courier New"/>
        </w:rPr>
      </w:pPr>
      <w:ins w:id="870" w:author="Transkribus" w:date="2019-12-11T14:30:00Z">
        <w:r w:rsidRPr="00EE6742">
          <w:rPr>
            <w:rFonts w:ascii="Courier New" w:hAnsi="Courier New" w:cs="Courier New"/>
            <w:rtl/>
          </w:rPr>
          <w:t>بالات قر٤ع</w:t>
        </w:r>
      </w:ins>
      <w:r w:rsidRPr="00EE6742">
        <w:rPr>
          <w:rFonts w:ascii="Courier New" w:hAnsi="Courier New" w:cs="Courier New"/>
          <w:rtl/>
        </w:rPr>
        <w:t xml:space="preserve"> منه فى </w:t>
      </w:r>
      <w:del w:id="871" w:author="Transkribus" w:date="2019-12-11T14:30:00Z">
        <w:r w:rsidRPr="009B6BCA">
          <w:rPr>
            <w:rFonts w:ascii="Courier New" w:hAnsi="Courier New" w:cs="Courier New"/>
            <w:rtl/>
          </w:rPr>
          <w:delText>شهر رمضان سنة</w:delText>
        </w:r>
      </w:del>
      <w:ins w:id="872" w:author="Transkribus" w:date="2019-12-11T14:30:00Z">
        <w:r w:rsidRPr="00EE6742">
          <w:rPr>
            <w:rFonts w:ascii="Courier New" w:hAnsi="Courier New" w:cs="Courier New"/>
            <w:rtl/>
          </w:rPr>
          <w:t>شهررمسان سيفة</w:t>
        </w:r>
      </w:ins>
      <w:r w:rsidRPr="00EE6742">
        <w:rPr>
          <w:rFonts w:ascii="Courier New" w:hAnsi="Courier New" w:cs="Courier New"/>
          <w:rtl/>
        </w:rPr>
        <w:t xml:space="preserve"> ثمان </w:t>
      </w:r>
      <w:del w:id="873" w:author="Transkribus" w:date="2019-12-11T14:30:00Z">
        <w:r w:rsidRPr="009B6BCA">
          <w:rPr>
            <w:rFonts w:ascii="Courier New" w:hAnsi="Courier New" w:cs="Courier New"/>
            <w:rtl/>
          </w:rPr>
          <w:delText>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874" w:author="Transkribus" w:date="2019-12-11T14:30:00Z"/>
          <w:rFonts w:ascii="Courier New" w:hAnsi="Courier New" w:cs="Courier New"/>
        </w:rPr>
      </w:pPr>
      <w:dir w:val="rtl">
        <w:dir w:val="rtl">
          <w:del w:id="875" w:author="Transkribus" w:date="2019-12-11T14:30:00Z">
            <w:r w:rsidRPr="009B6BCA">
              <w:rPr>
                <w:rFonts w:ascii="Courier New" w:hAnsi="Courier New" w:cs="Courier New"/>
                <w:rtl/>
              </w:rPr>
              <w:delText>شرح كتاب الفصول لابقراط شرح</w:delText>
            </w:r>
          </w:del>
          <w:ins w:id="876" w:author="Transkribus" w:date="2019-12-11T14:30:00Z">
            <w:r w:rsidRPr="00EE6742">
              <w:rPr>
                <w:rFonts w:ascii="Courier New" w:hAnsi="Courier New" w:cs="Courier New"/>
                <w:rtl/>
              </w:rPr>
              <w:t>وسثماثة شرج</w:t>
            </w:r>
          </w:ins>
          <w:r w:rsidRPr="00EE6742">
            <w:rPr>
              <w:rFonts w:ascii="Courier New" w:hAnsi="Courier New" w:cs="Courier New"/>
              <w:rtl/>
            </w:rPr>
            <w:t xml:space="preserve"> كتاب </w:t>
          </w:r>
          <w:del w:id="877" w:author="Transkribus" w:date="2019-12-11T14:30:00Z">
            <w:r w:rsidRPr="009B6BCA">
              <w:rPr>
                <w:rFonts w:ascii="Courier New" w:hAnsi="Courier New" w:cs="Courier New"/>
                <w:rtl/>
              </w:rPr>
              <w:delText>تقدمة</w:delText>
            </w:r>
          </w:del>
          <w:ins w:id="878" w:author="Transkribus" w:date="2019-12-11T14:30:00Z">
            <w:r w:rsidRPr="00EE6742">
              <w:rPr>
                <w:rFonts w:ascii="Courier New" w:hAnsi="Courier New" w:cs="Courier New"/>
                <w:rtl/>
              </w:rPr>
              <w:t>الفصول الابقراط</w:t>
            </w:r>
          </w:ins>
          <w:r>
            <w:t>‬</w:t>
          </w:r>
          <w:r>
            <w:t>‬</w:t>
          </w:r>
        </w:dir>
      </w:dir>
    </w:p>
    <w:p w:rsidR="006C342B" w:rsidRPr="00EE6742" w:rsidRDefault="006C342B" w:rsidP="006C342B">
      <w:pPr>
        <w:pStyle w:val="NurText"/>
        <w:bidi/>
        <w:rPr>
          <w:rFonts w:ascii="Courier New" w:hAnsi="Courier New" w:cs="Courier New"/>
        </w:rPr>
      </w:pPr>
      <w:ins w:id="879" w:author="Transkribus" w:date="2019-12-11T14:30:00Z">
        <w:r w:rsidRPr="00EE6742">
          <w:rPr>
            <w:rFonts w:ascii="Courier New" w:hAnsi="Courier New" w:cs="Courier New"/>
            <w:rtl/>
          </w:rPr>
          <w:t xml:space="preserve"> سرح كتاب بعدمة</w:t>
        </w:r>
      </w:ins>
      <w:r w:rsidRPr="00EE6742">
        <w:rPr>
          <w:rFonts w:ascii="Courier New" w:hAnsi="Courier New" w:cs="Courier New"/>
          <w:rtl/>
        </w:rPr>
        <w:t xml:space="preserve"> المعرفة لابقراط</w:t>
      </w:r>
      <w:del w:id="8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1" w:author="Transkribus" w:date="2019-12-11T14:30:00Z">
        <w:r w:rsidRPr="00EE6742">
          <w:rPr>
            <w:rFonts w:ascii="Courier New" w:hAnsi="Courier New" w:cs="Courier New"/>
            <w:rtl/>
          </w:rPr>
          <w:t xml:space="preserve"> احنصار شرج جالينوس اكتاب الامراس الجادة</w:t>
        </w:r>
      </w:ins>
    </w:p>
    <w:p w:rsidR="006C342B" w:rsidRPr="009B6BCA" w:rsidRDefault="006C342B" w:rsidP="006C342B">
      <w:pPr>
        <w:pStyle w:val="NurText"/>
        <w:bidi/>
        <w:rPr>
          <w:del w:id="882" w:author="Transkribus" w:date="2019-12-11T14:30:00Z"/>
          <w:rFonts w:ascii="Courier New" w:hAnsi="Courier New" w:cs="Courier New"/>
        </w:rPr>
      </w:pPr>
      <w:dir w:val="rtl">
        <w:dir w:val="rtl">
          <w:del w:id="883" w:author="Transkribus" w:date="2019-12-11T14:30:00Z">
            <w:r w:rsidRPr="009B6BCA">
              <w:rPr>
                <w:rFonts w:ascii="Courier New" w:hAnsi="Courier New" w:cs="Courier New"/>
                <w:rtl/>
              </w:rPr>
              <w:delText>اختصار وشرح جالينوس لكتب الامراض الحادة لابقراط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884" w:author="Transkribus" w:date="2019-12-11T14:30:00Z"/>
          <w:rFonts w:ascii="Courier New" w:hAnsi="Courier New" w:cs="Courier New"/>
        </w:rPr>
      </w:pPr>
      <w:dir w:val="rtl">
        <w:dir w:val="rtl">
          <w:del w:id="885" w:author="Transkribus" w:date="2019-12-11T14:30:00Z">
            <w:r w:rsidRPr="009B6BCA">
              <w:rPr>
                <w:rFonts w:ascii="Courier New" w:hAnsi="Courier New" w:cs="Courier New"/>
                <w:rtl/>
              </w:rPr>
              <w:delText>اختصار</w:delText>
            </w:r>
          </w:del>
          <w:ins w:id="886" w:author="Transkribus" w:date="2019-12-11T14:30:00Z">
            <w:r w:rsidRPr="00EE6742">
              <w:rPr>
                <w:rFonts w:ascii="Courier New" w:hAnsi="Courier New" w:cs="Courier New"/>
                <w:rtl/>
              </w:rPr>
              <w:t>الابقراط اخنصار</w:t>
            </w:r>
          </w:ins>
          <w:r w:rsidRPr="00EE6742">
            <w:rPr>
              <w:rFonts w:ascii="Courier New" w:hAnsi="Courier New" w:cs="Courier New"/>
              <w:rtl/>
            </w:rPr>
            <w:t xml:space="preserve"> كتاب الحيوان لارسطوطاليس</w:t>
          </w:r>
          <w:del w:id="8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888" w:author="Transkribus" w:date="2019-12-11T14:30:00Z">
            <w:r w:rsidRPr="009B6BCA">
              <w:rPr>
                <w:rFonts w:ascii="Courier New" w:hAnsi="Courier New" w:cs="Courier New"/>
                <w:rtl/>
              </w:rPr>
              <w:delText>تهذيب مسائل ما بال</w:delText>
            </w:r>
          </w:del>
          <w:ins w:id="889" w:author="Transkribus" w:date="2019-12-11T14:30:00Z">
            <w:r w:rsidRPr="00EE6742">
              <w:rPr>
                <w:rFonts w:ascii="Courier New" w:hAnsi="Courier New" w:cs="Courier New"/>
                <w:rtl/>
              </w:rPr>
              <w:t xml:space="preserve"> هذيب مساقل بامال</w:t>
            </w:r>
          </w:ins>
          <w:r w:rsidRPr="00EE6742">
            <w:rPr>
              <w:rFonts w:ascii="Courier New" w:hAnsi="Courier New" w:cs="Courier New"/>
              <w:rtl/>
            </w:rPr>
            <w:t xml:space="preserve"> لارسطوطاليس</w:t>
          </w:r>
          <w:del w:id="8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891" w:author="Transkribus" w:date="2019-12-11T14:30:00Z"/>
          <w:rFonts w:ascii="Courier New" w:hAnsi="Courier New" w:cs="Courier New"/>
        </w:rPr>
      </w:pPr>
      <w:dir w:val="rtl">
        <w:dir w:val="rtl">
          <w:del w:id="892" w:author="Transkribus" w:date="2019-12-11T14:30:00Z">
            <w:r w:rsidRPr="009B6BCA">
              <w:rPr>
                <w:rFonts w:ascii="Courier New" w:hAnsi="Courier New" w:cs="Courier New"/>
                <w:rtl/>
              </w:rPr>
              <w:delText>كتاب اخر</w:delText>
            </w:r>
          </w:del>
          <w:ins w:id="893" w:author="Transkribus" w:date="2019-12-11T14:30:00Z">
            <w:r w:rsidRPr="00EE6742">
              <w:rPr>
                <w:rFonts w:ascii="Courier New" w:hAnsi="Courier New" w:cs="Courier New"/>
                <w:rtl/>
              </w:rPr>
              <w:t>كقاب أخر</w:t>
            </w:r>
          </w:ins>
          <w:r w:rsidRPr="00EE6742">
            <w:rPr>
              <w:rFonts w:ascii="Courier New" w:hAnsi="Courier New" w:cs="Courier New"/>
              <w:rtl/>
            </w:rPr>
            <w:t xml:space="preserve"> فى </w:t>
          </w:r>
          <w:del w:id="894" w:author="Transkribus" w:date="2019-12-11T14:30:00Z">
            <w:r w:rsidRPr="009B6BCA">
              <w:rPr>
                <w:rFonts w:ascii="Courier New" w:hAnsi="Courier New" w:cs="Courier New"/>
                <w:rtl/>
              </w:rPr>
              <w:delText>فنه مثله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895" w:author="Transkribus" w:date="2019-12-11T14:30:00Z">
            <w:r w:rsidRPr="009B6BCA">
              <w:rPr>
                <w:rFonts w:ascii="Courier New" w:hAnsi="Courier New" w:cs="Courier New"/>
                <w:rtl/>
              </w:rPr>
              <w:delText>اختصار كتاب منافع</w:delText>
            </w:r>
          </w:del>
          <w:ins w:id="896" w:author="Transkribus" w:date="2019-12-11T14:30:00Z">
            <w:r w:rsidRPr="00EE6742">
              <w:rPr>
                <w:rFonts w:ascii="Courier New" w:hAnsi="Courier New" w:cs="Courier New"/>
                <w:rtl/>
              </w:rPr>
              <w:t>فنسه ميله احنصاركتاب منافم</w:t>
            </w:r>
          </w:ins>
          <w:r w:rsidRPr="00EE6742">
            <w:rPr>
              <w:rFonts w:ascii="Courier New" w:hAnsi="Courier New" w:cs="Courier New"/>
              <w:rtl/>
            </w:rPr>
            <w:t xml:space="preserve"> الاعضاء </w:t>
          </w:r>
          <w:del w:id="897" w:author="Transkribus" w:date="2019-12-11T14:30:00Z">
            <w:r w:rsidRPr="009B6BCA">
              <w:rPr>
                <w:rFonts w:ascii="Courier New" w:hAnsi="Courier New" w:cs="Courier New"/>
                <w:rtl/>
              </w:rPr>
              <w:delText>لجالينوس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98" w:author="Transkribus" w:date="2019-12-11T14:30:00Z">
            <w:r w:rsidRPr="00EE6742">
              <w:rPr>
                <w:rFonts w:ascii="Courier New" w:hAnsi="Courier New" w:cs="Courier New"/>
                <w:rtl/>
              </w:rPr>
              <w:t>لحالبنوس احنصار كتاب أراه</w:t>
            </w:r>
          </w:ins>
          <w:r>
            <w:t>‬</w:t>
          </w:r>
          <w:r>
            <w:t>‬</w:t>
          </w:r>
        </w:dir>
      </w:dir>
    </w:p>
    <w:p w:rsidR="006C342B" w:rsidRPr="009B6BCA" w:rsidRDefault="006C342B" w:rsidP="006C342B">
      <w:pPr>
        <w:pStyle w:val="NurText"/>
        <w:bidi/>
        <w:rPr>
          <w:del w:id="899" w:author="Transkribus" w:date="2019-12-11T14:30:00Z"/>
          <w:rFonts w:ascii="Courier New" w:hAnsi="Courier New" w:cs="Courier New"/>
        </w:rPr>
      </w:pPr>
      <w:dir w:val="rtl">
        <w:dir w:val="rtl">
          <w:del w:id="900" w:author="Transkribus" w:date="2019-12-11T14:30:00Z">
            <w:r w:rsidRPr="009B6BCA">
              <w:rPr>
                <w:rFonts w:ascii="Courier New" w:hAnsi="Courier New" w:cs="Courier New"/>
                <w:rtl/>
              </w:rPr>
              <w:delText xml:space="preserve">اختصار كتاب اراء </w:delText>
            </w:r>
          </w:del>
          <w:r w:rsidRPr="00EE6742">
            <w:rPr>
              <w:rFonts w:ascii="Courier New" w:hAnsi="Courier New" w:cs="Courier New"/>
              <w:rtl/>
            </w:rPr>
            <w:t xml:space="preserve">ابقراط </w:t>
          </w:r>
          <w:del w:id="901" w:author="Transkribus" w:date="2019-12-11T14:30:00Z">
            <w:r w:rsidRPr="009B6BCA">
              <w:rPr>
                <w:rFonts w:ascii="Courier New" w:hAnsi="Courier New" w:cs="Courier New"/>
                <w:rtl/>
              </w:rPr>
              <w:delText>وافلاطن اختصار كتاب الجنسين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902" w:author="Transkribus" w:date="2019-12-11T14:30:00Z">
            <w:r w:rsidRPr="009B6BCA">
              <w:rPr>
                <w:rFonts w:ascii="Courier New" w:hAnsi="Courier New" w:cs="Courier New"/>
                <w:rtl/>
              </w:rPr>
              <w:delText xml:space="preserve">اختصار كتاب </w:delText>
            </w:r>
          </w:del>
          <w:ins w:id="903" w:author="Transkribus" w:date="2019-12-11T14:30:00Z">
            <w:r w:rsidRPr="00EE6742">
              <w:rPr>
                <w:rFonts w:ascii="Courier New" w:hAnsi="Courier New" w:cs="Courier New"/>
                <w:rtl/>
              </w:rPr>
              <w:t xml:space="preserve">واللاطن احنصاركتاب الحنسين احخنصار كمتاب </w:t>
            </w:r>
          </w:ins>
          <w:r w:rsidRPr="00EE6742">
            <w:rPr>
              <w:rFonts w:ascii="Courier New" w:hAnsi="Courier New" w:cs="Courier New"/>
              <w:rtl/>
            </w:rPr>
            <w:t>الصوت</w:t>
          </w:r>
          <w:del w:id="9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05" w:author="Transkribus" w:date="2019-12-11T14:30:00Z">
            <w:r w:rsidRPr="00EE6742">
              <w:rPr>
                <w:rFonts w:ascii="Courier New" w:hAnsi="Courier New" w:cs="Courier New"/>
                <w:rtl/>
              </w:rPr>
              <w:t xml:space="preserve"> احنصاركتاب المنى</w:t>
            </w:r>
          </w:ins>
          <w:r>
            <w:t>‬</w:t>
          </w:r>
          <w:r>
            <w:t>‬</w:t>
          </w:r>
        </w:dir>
      </w:dir>
    </w:p>
    <w:p w:rsidR="006C342B" w:rsidRPr="009B6BCA" w:rsidRDefault="006C342B" w:rsidP="006C342B">
      <w:pPr>
        <w:pStyle w:val="NurText"/>
        <w:bidi/>
        <w:rPr>
          <w:del w:id="906" w:author="Transkribus" w:date="2019-12-11T14:30:00Z"/>
          <w:rFonts w:ascii="Courier New" w:hAnsi="Courier New" w:cs="Courier New"/>
        </w:rPr>
      </w:pPr>
      <w:dir w:val="rtl">
        <w:dir w:val="rtl">
          <w:del w:id="907" w:author="Transkribus" w:date="2019-12-11T14:30:00Z">
            <w:r w:rsidRPr="009B6BCA">
              <w:rPr>
                <w:rFonts w:ascii="Courier New" w:hAnsi="Courier New" w:cs="Courier New"/>
                <w:rtl/>
              </w:rPr>
              <w:delText>اختصار كتاب المني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908" w:author="Transkribus" w:date="2019-12-11T14:30:00Z"/>
          <w:rFonts w:ascii="Courier New" w:hAnsi="Courier New" w:cs="Courier New"/>
        </w:rPr>
      </w:pPr>
      <w:dir w:val="rtl">
        <w:dir w:val="rtl">
          <w:del w:id="909" w:author="Transkribus" w:date="2019-12-11T14:30:00Z">
            <w:r w:rsidRPr="009B6BCA">
              <w:rPr>
                <w:rFonts w:ascii="Courier New" w:hAnsi="Courier New" w:cs="Courier New"/>
                <w:rtl/>
              </w:rPr>
              <w:delText>اختصار كتاب الات التنفس اختصار كتاب العضل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910" w:author="Transkribus" w:date="2019-12-11T14:30:00Z"/>
          <w:rFonts w:ascii="Courier New" w:hAnsi="Courier New" w:cs="Courier New"/>
        </w:rPr>
      </w:pPr>
      <w:dir w:val="rtl">
        <w:dir w:val="rtl">
          <w:del w:id="911" w:author="Transkribus" w:date="2019-12-11T14:30:00Z">
            <w:r w:rsidRPr="009B6BCA">
              <w:rPr>
                <w:rFonts w:ascii="Courier New" w:hAnsi="Courier New" w:cs="Courier New"/>
                <w:rtl/>
              </w:rPr>
              <w:delText>اختصار كتاب الحيوان للجاحظ</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912" w:author="Transkribus" w:date="2019-12-11T14:30:00Z"/>
          <w:rFonts w:ascii="Courier New" w:hAnsi="Courier New" w:cs="Courier New"/>
        </w:rPr>
      </w:pPr>
      <w:dir w:val="rtl">
        <w:dir w:val="rtl">
          <w:del w:id="913" w:author="Transkribus" w:date="2019-12-11T14:30:00Z">
            <w:r w:rsidRPr="009B6BCA">
              <w:rPr>
                <w:rFonts w:ascii="Courier New" w:hAnsi="Courier New" w:cs="Courier New"/>
                <w:rtl/>
              </w:rPr>
              <w:delText>كتاب</w:delText>
            </w:r>
          </w:del>
          <w:ins w:id="914" w:author="Transkribus" w:date="2019-12-11T14:30:00Z">
            <w:r w:rsidRPr="00EE6742">
              <w:rPr>
                <w:rFonts w:ascii="Courier New" w:hAnsi="Courier New" w:cs="Courier New"/>
                <w:rtl/>
              </w:rPr>
              <w:t>احنصار كماب كآلات التنفس احنصاركتاب الفضل الخنصاركتاب الحبوان الهاحط كقاب</w:t>
            </w:r>
          </w:ins>
          <w:r>
            <w:t>‬</w:t>
          </w:r>
          <w:r>
            <w:t>‬</w:t>
          </w:r>
        </w:dir>
      </w:dir>
    </w:p>
    <w:p w:rsidR="006C342B" w:rsidRPr="00EE6742" w:rsidRDefault="006C342B" w:rsidP="006C342B">
      <w:pPr>
        <w:pStyle w:val="NurText"/>
        <w:bidi/>
        <w:rPr>
          <w:ins w:id="915" w:author="Transkribus" w:date="2019-12-11T14:30:00Z"/>
          <w:rFonts w:ascii="Courier New" w:hAnsi="Courier New" w:cs="Courier New"/>
        </w:rPr>
      </w:pPr>
      <w:r w:rsidRPr="00EE6742">
        <w:rPr>
          <w:rFonts w:ascii="Courier New" w:hAnsi="Courier New" w:cs="Courier New"/>
          <w:rtl/>
        </w:rPr>
        <w:t xml:space="preserve"> فى </w:t>
      </w:r>
      <w:del w:id="916" w:author="Transkribus" w:date="2019-12-11T14:30:00Z">
        <w:r w:rsidRPr="009B6BCA">
          <w:rPr>
            <w:rFonts w:ascii="Courier New" w:hAnsi="Courier New" w:cs="Courier New"/>
            <w:rtl/>
          </w:rPr>
          <w:delText>الات التنفس وافعالها ست مقالات مقالة</w:delText>
        </w:r>
      </w:del>
      <w:ins w:id="917" w:author="Transkribus" w:date="2019-12-11T14:30:00Z">
        <w:r w:rsidRPr="00EE6742">
          <w:rPr>
            <w:rFonts w:ascii="Courier New" w:hAnsi="Courier New" w:cs="Courier New"/>
            <w:rtl/>
          </w:rPr>
          <w:t>آلات التنقس وأفهالهاست مةالات مةالة</w:t>
        </w:r>
      </w:ins>
      <w:r w:rsidRPr="00EE6742">
        <w:rPr>
          <w:rFonts w:ascii="Courier New" w:hAnsi="Courier New" w:cs="Courier New"/>
          <w:rtl/>
        </w:rPr>
        <w:t xml:space="preserve"> فى </w:t>
      </w:r>
      <w:del w:id="918" w:author="Transkribus" w:date="2019-12-11T14:30:00Z">
        <w:r w:rsidRPr="009B6BCA">
          <w:rPr>
            <w:rFonts w:ascii="Courier New" w:hAnsi="Courier New" w:cs="Courier New"/>
            <w:rtl/>
          </w:rPr>
          <w:delText>قسمة</w:delText>
        </w:r>
      </w:del>
      <w:ins w:id="919" w:author="Transkribus" w:date="2019-12-11T14:30:00Z">
        <w:r w:rsidRPr="00EE6742">
          <w:rPr>
            <w:rFonts w:ascii="Courier New" w:hAnsi="Courier New" w:cs="Courier New"/>
            <w:rtl/>
          </w:rPr>
          <w:t>أسمة الحمات وماتقوم بهكل واحسدمها</w:t>
        </w:r>
      </w:ins>
    </w:p>
    <w:p w:rsidR="006C342B" w:rsidRPr="00EE6742" w:rsidRDefault="006C342B" w:rsidP="006C342B">
      <w:pPr>
        <w:pStyle w:val="NurText"/>
        <w:bidi/>
        <w:rPr>
          <w:rFonts w:ascii="Courier New" w:hAnsi="Courier New" w:cs="Courier New"/>
        </w:rPr>
      </w:pPr>
      <w:ins w:id="920" w:author="Transkribus" w:date="2019-12-11T14:30:00Z">
        <w:r w:rsidRPr="00EE6742">
          <w:rPr>
            <w:rFonts w:ascii="Courier New" w:hAnsi="Courier New" w:cs="Courier New"/>
            <w:rtl/>
          </w:rPr>
          <w:t>وكيفبة أو الدها كتاب النجبة وهوخلاسة الامراس الحادة الخنصاركتاب</w:t>
        </w:r>
      </w:ins>
      <w:r w:rsidRPr="00EE6742">
        <w:rPr>
          <w:rFonts w:ascii="Courier New" w:hAnsi="Courier New" w:cs="Courier New"/>
          <w:rtl/>
        </w:rPr>
        <w:t xml:space="preserve"> الحميات </w:t>
      </w:r>
      <w:del w:id="921" w:author="Transkribus" w:date="2019-12-11T14:30:00Z">
        <w:r w:rsidRPr="009B6BCA">
          <w:rPr>
            <w:rFonts w:ascii="Courier New" w:hAnsi="Courier New" w:cs="Courier New"/>
            <w:rtl/>
          </w:rPr>
          <w:delText>وما يتقوم به كل واحد منها وكيفية تولدها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22" w:author="Transkribus" w:date="2019-12-11T14:30:00Z">
        <w:r w:rsidRPr="00EE6742">
          <w:rPr>
            <w:rFonts w:ascii="Courier New" w:hAnsi="Courier New" w:cs="Courier New"/>
            <w:rtl/>
          </w:rPr>
          <w:t>الاصر اثيلى</w:t>
        </w:r>
      </w:ins>
    </w:p>
    <w:p w:rsidR="006C342B" w:rsidRPr="009B6BCA" w:rsidRDefault="006C342B" w:rsidP="006C342B">
      <w:pPr>
        <w:pStyle w:val="NurText"/>
        <w:bidi/>
        <w:rPr>
          <w:del w:id="923" w:author="Transkribus" w:date="2019-12-11T14:30:00Z"/>
          <w:rFonts w:ascii="Courier New" w:hAnsi="Courier New" w:cs="Courier New"/>
        </w:rPr>
      </w:pPr>
      <w:dir w:val="rtl">
        <w:dir w:val="rtl">
          <w:del w:id="924" w:author="Transkribus" w:date="2019-12-11T14:30:00Z">
            <w:r w:rsidRPr="009B6BCA">
              <w:rPr>
                <w:rFonts w:ascii="Courier New" w:hAnsi="Courier New" w:cs="Courier New"/>
                <w:rtl/>
              </w:rPr>
              <w:delText>كتاب النخبة وهو خلاصة الامراض الحادة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925" w:author="Transkribus" w:date="2019-12-11T14:30:00Z"/>
          <w:rFonts w:ascii="Courier New" w:hAnsi="Courier New" w:cs="Courier New"/>
        </w:rPr>
      </w:pPr>
      <w:dir w:val="rtl">
        <w:dir w:val="rtl">
          <w:del w:id="926" w:author="Transkribus" w:date="2019-12-11T14:30:00Z">
            <w:r w:rsidRPr="009B6BCA">
              <w:rPr>
                <w:rFonts w:ascii="Courier New" w:hAnsi="Courier New" w:cs="Courier New"/>
                <w:rtl/>
              </w:rPr>
              <w:delText>اختصار كتاب الحميات للاسرائيلي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927" w:author="Transkribus" w:date="2019-12-11T14:30:00Z"/>
          <w:rFonts w:ascii="Courier New" w:hAnsi="Courier New" w:cs="Courier New"/>
        </w:rPr>
      </w:pPr>
      <w:dir w:val="rtl">
        <w:dir w:val="rtl">
          <w:del w:id="928" w:author="Transkribus" w:date="2019-12-11T14:30:00Z">
            <w:r w:rsidRPr="009B6BCA">
              <w:rPr>
                <w:rFonts w:ascii="Courier New" w:hAnsi="Courier New" w:cs="Courier New"/>
                <w:rtl/>
              </w:rPr>
              <w:delText>اختصار كتاب</w:delText>
            </w:r>
          </w:del>
          <w:ins w:id="929" w:author="Transkribus" w:date="2019-12-11T14:30:00Z">
            <w:r w:rsidRPr="00EE6742">
              <w:rPr>
                <w:rFonts w:ascii="Courier New" w:hAnsi="Courier New" w:cs="Courier New"/>
                <w:rtl/>
              </w:rPr>
              <w:t>احنصار كمناب</w:t>
            </w:r>
          </w:ins>
          <w:r w:rsidRPr="00EE6742">
            <w:rPr>
              <w:rFonts w:ascii="Courier New" w:hAnsi="Courier New" w:cs="Courier New"/>
              <w:rtl/>
            </w:rPr>
            <w:t xml:space="preserve"> البول </w:t>
          </w:r>
          <w:del w:id="930" w:author="Transkribus" w:date="2019-12-11T14:30:00Z">
            <w:r w:rsidRPr="009B6BCA">
              <w:rPr>
                <w:rFonts w:ascii="Courier New" w:hAnsi="Courier New" w:cs="Courier New"/>
                <w:rtl/>
              </w:rPr>
              <w:delText>للاسرائيلي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931" w:author="Transkribus" w:date="2019-12-11T14:30:00Z"/>
          <w:rFonts w:ascii="Courier New" w:hAnsi="Courier New" w:cs="Courier New"/>
        </w:rPr>
      </w:pPr>
      <w:dir w:val="rtl">
        <w:dir w:val="rtl">
          <w:del w:id="932" w:author="Transkribus" w:date="2019-12-11T14:30:00Z">
            <w:r w:rsidRPr="009B6BCA">
              <w:rPr>
                <w:rFonts w:ascii="Courier New" w:hAnsi="Courier New" w:cs="Courier New"/>
                <w:rtl/>
              </w:rPr>
              <w:delText>اختصار كتاب النبض للاسرائيلي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933" w:author="Transkribus" w:date="2019-12-11T14:30:00Z">
            <w:r w:rsidRPr="009B6BCA">
              <w:rPr>
                <w:rFonts w:ascii="Courier New" w:hAnsi="Courier New" w:cs="Courier New"/>
                <w:rtl/>
              </w:rPr>
              <w:delText>كتاب اخبار</w:delText>
            </w:r>
          </w:del>
          <w:ins w:id="934" w:author="Transkribus" w:date="2019-12-11T14:30:00Z">
            <w:r w:rsidRPr="00EE6742">
              <w:rPr>
                <w:rFonts w:ascii="Courier New" w:hAnsi="Courier New" w:cs="Courier New"/>
                <w:rtl/>
              </w:rPr>
              <w:t>الاسر اليلى اخنصاركتاب النيس الاسراتيلى كتاب أجممار</w:t>
            </w:r>
          </w:ins>
          <w:r w:rsidRPr="00EE6742">
            <w:rPr>
              <w:rFonts w:ascii="Courier New" w:hAnsi="Courier New" w:cs="Courier New"/>
              <w:rtl/>
            </w:rPr>
            <w:t xml:space="preserve"> مصر</w:t>
          </w:r>
          <w:del w:id="935" w:author="Transkribus" w:date="2019-12-11T14:30:00Z">
            <w:r w:rsidRPr="009B6BCA">
              <w:rPr>
                <w:rFonts w:ascii="Courier New" w:hAnsi="Courier New" w:cs="Courier New"/>
                <w:rtl/>
              </w:rPr>
              <w:delText xml:space="preserve"> الكبير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936" w:author="Transkribus" w:date="2019-12-11T14:30:00Z"/>
          <w:rFonts w:ascii="Courier New" w:hAnsi="Courier New" w:cs="Courier New"/>
        </w:rPr>
      </w:pPr>
      <w:dir w:val="rtl">
        <w:dir w:val="rtl">
          <w:del w:id="937" w:author="Transkribus" w:date="2019-12-11T14:30:00Z">
            <w:r w:rsidRPr="009B6BCA">
              <w:rPr>
                <w:rFonts w:ascii="Courier New" w:hAnsi="Courier New" w:cs="Courier New"/>
                <w:rtl/>
              </w:rPr>
              <w:delText>كتاب اخبار مصر الصغير مقالتان وترجمة كتاب الافادة والاعتبار</w:delText>
            </w:r>
          </w:del>
          <w:ins w:id="938" w:author="Transkribus" w:date="2019-12-11T14:30:00Z">
            <w:r w:rsidRPr="00EE6742">
              <w:rPr>
                <w:rFonts w:ascii="Courier New" w:hAnsi="Courier New" w:cs="Courier New"/>
                <w:rtl/>
              </w:rPr>
              <w:t>الكيير كماب أخيار مصر الصغيرمةالنان وبرحجمة كتاب الاعادة والاعتمار</w:t>
            </w:r>
          </w:ins>
          <w:r w:rsidRPr="00EE6742">
            <w:rPr>
              <w:rFonts w:ascii="Courier New" w:hAnsi="Courier New" w:cs="Courier New"/>
              <w:rtl/>
            </w:rPr>
            <w:t xml:space="preserve"> فى الامور المشاهدة</w:t>
          </w:r>
          <w:del w:id="939" w:author="Transkribus" w:date="2019-12-11T14:30:00Z">
            <w:r w:rsidRPr="009B6BCA">
              <w:rPr>
                <w:rFonts w:ascii="Courier New" w:hAnsi="Courier New" w:cs="Courier New"/>
                <w:rtl/>
              </w:rPr>
              <w:delText xml:space="preserve"> والحوادث المعاينة بارض</w:delText>
            </w:r>
          </w:del>
          <w:r>
            <w:t>‬</w:t>
          </w:r>
          <w:r>
            <w:t>‬</w:t>
          </w:r>
        </w:dir>
      </w:dir>
    </w:p>
    <w:p w:rsidR="006C342B" w:rsidRPr="00EE6742" w:rsidRDefault="006C342B" w:rsidP="006C342B">
      <w:pPr>
        <w:pStyle w:val="NurText"/>
        <w:bidi/>
        <w:rPr>
          <w:rFonts w:ascii="Courier New" w:hAnsi="Courier New" w:cs="Courier New"/>
        </w:rPr>
      </w:pPr>
      <w:ins w:id="940" w:author="Transkribus" w:date="2019-12-11T14:30:00Z">
        <w:r w:rsidRPr="00EE6742">
          <w:rPr>
            <w:rFonts w:ascii="Courier New" w:hAnsi="Courier New" w:cs="Courier New"/>
            <w:rtl/>
          </w:rPr>
          <w:t>والحوادت المعابة مارس</w:t>
        </w:r>
      </w:ins>
      <w:r w:rsidRPr="00EE6742">
        <w:rPr>
          <w:rFonts w:ascii="Courier New" w:hAnsi="Courier New" w:cs="Courier New"/>
          <w:rtl/>
        </w:rPr>
        <w:t xml:space="preserve"> مصر وفر</w:t>
      </w:r>
      <w:del w:id="941" w:author="Transkribus" w:date="2019-12-11T14:30:00Z">
        <w:r w:rsidRPr="009B6BCA">
          <w:rPr>
            <w:rFonts w:ascii="Courier New" w:hAnsi="Courier New" w:cs="Courier New"/>
            <w:rtl/>
          </w:rPr>
          <w:delText>غ</w:delText>
        </w:r>
      </w:del>
      <w:ins w:id="942" w:author="Transkribus" w:date="2019-12-11T14:30:00Z">
        <w:r w:rsidRPr="00EE6742">
          <w:rPr>
            <w:rFonts w:ascii="Courier New" w:hAnsi="Courier New" w:cs="Courier New"/>
            <w:rtl/>
          </w:rPr>
          <w:t>ع</w:t>
        </w:r>
      </w:ins>
      <w:r w:rsidRPr="00EE6742">
        <w:rPr>
          <w:rFonts w:ascii="Courier New" w:hAnsi="Courier New" w:cs="Courier New"/>
          <w:rtl/>
        </w:rPr>
        <w:t xml:space="preserve"> من </w:t>
      </w:r>
      <w:del w:id="943" w:author="Transkribus" w:date="2019-12-11T14:30:00Z">
        <w:r w:rsidRPr="009B6BCA">
          <w:rPr>
            <w:rFonts w:ascii="Courier New" w:hAnsi="Courier New" w:cs="Courier New"/>
            <w:rtl/>
          </w:rPr>
          <w:delText>ت</w:delText>
        </w:r>
      </w:del>
      <w:ins w:id="944" w:author="Transkribus" w:date="2019-12-11T14:30:00Z">
        <w:r w:rsidRPr="00EE6742">
          <w:rPr>
            <w:rFonts w:ascii="Courier New" w:hAnsi="Courier New" w:cs="Courier New"/>
            <w:rtl/>
          </w:rPr>
          <w:t>ث</w:t>
        </w:r>
      </w:ins>
      <w:r w:rsidRPr="00EE6742">
        <w:rPr>
          <w:rFonts w:ascii="Courier New" w:hAnsi="Courier New" w:cs="Courier New"/>
          <w:rtl/>
        </w:rPr>
        <w:t>اليف</w:t>
      </w:r>
      <w:del w:id="945" w:author="Transkribus" w:date="2019-12-11T14:30:00Z">
        <w:r w:rsidRPr="009B6BCA">
          <w:rPr>
            <w:rFonts w:ascii="Courier New" w:hAnsi="Courier New" w:cs="Courier New"/>
            <w:rtl/>
          </w:rPr>
          <w:delText>ه</w:delText>
        </w:r>
      </w:del>
      <w:ins w:id="946" w:author="Transkribus" w:date="2019-12-11T14:30:00Z">
        <w:r w:rsidRPr="00EE6742">
          <w:rPr>
            <w:rFonts w:ascii="Courier New" w:hAnsi="Courier New" w:cs="Courier New"/>
            <w:rtl/>
          </w:rPr>
          <w:t>ة</w:t>
        </w:r>
      </w:ins>
      <w:r w:rsidRPr="00EE6742">
        <w:rPr>
          <w:rFonts w:ascii="Courier New" w:hAnsi="Courier New" w:cs="Courier New"/>
          <w:rtl/>
        </w:rPr>
        <w:t xml:space="preserve"> فى العاشر من </w:t>
      </w:r>
      <w:del w:id="947" w:author="Transkribus" w:date="2019-12-11T14:30:00Z">
        <w:r w:rsidRPr="009B6BCA">
          <w:rPr>
            <w:rFonts w:ascii="Courier New" w:hAnsi="Courier New" w:cs="Courier New"/>
            <w:rtl/>
          </w:rPr>
          <w:delText>شعبان سنة ثلاث وستمائة بالبيت المقدس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48" w:author="Transkribus" w:date="2019-12-11T14:30:00Z">
        <w:r w:rsidRPr="00EE6742">
          <w:rPr>
            <w:rFonts w:ascii="Courier New" w:hAnsi="Courier New" w:cs="Courier New"/>
            <w:rtl/>
          </w:rPr>
          <w:t>سعيان صنة ثلاب وسثماقة</w:t>
        </w:r>
      </w:ins>
    </w:p>
    <w:p w:rsidR="006C342B" w:rsidRPr="00EE6742" w:rsidRDefault="006C342B" w:rsidP="006C342B">
      <w:pPr>
        <w:pStyle w:val="NurText"/>
        <w:bidi/>
        <w:rPr>
          <w:rFonts w:ascii="Courier New" w:hAnsi="Courier New" w:cs="Courier New"/>
        </w:rPr>
      </w:pPr>
      <w:dir w:val="rtl">
        <w:dir w:val="rtl">
          <w:ins w:id="949" w:author="Transkribus" w:date="2019-12-11T14:30:00Z">
            <w:r w:rsidRPr="00EE6742">
              <w:rPr>
                <w:rFonts w:ascii="Courier New" w:hAnsi="Courier New" w:cs="Courier New"/>
                <w:rtl/>
              </w:rPr>
              <w:t xml:space="preserve">البقت القدس </w:t>
            </w:r>
          </w:ins>
          <w:r w:rsidRPr="00EE6742">
            <w:rPr>
              <w:rFonts w:ascii="Courier New" w:hAnsi="Courier New" w:cs="Courier New"/>
              <w:rtl/>
            </w:rPr>
            <w:t xml:space="preserve">كتاب </w:t>
          </w:r>
          <w:del w:id="950" w:author="Transkribus" w:date="2019-12-11T14:30:00Z">
            <w:r w:rsidRPr="009B6BCA">
              <w:rPr>
                <w:rFonts w:ascii="Courier New" w:hAnsi="Courier New" w:cs="Courier New"/>
                <w:rtl/>
              </w:rPr>
              <w:delText>ت</w:delText>
            </w:r>
          </w:del>
          <w:ins w:id="951" w:author="Transkribus" w:date="2019-12-11T14:30:00Z">
            <w:r w:rsidRPr="00EE6742">
              <w:rPr>
                <w:rFonts w:ascii="Courier New" w:hAnsi="Courier New" w:cs="Courier New"/>
                <w:rtl/>
              </w:rPr>
              <w:t>ث</w:t>
            </w:r>
          </w:ins>
          <w:r w:rsidRPr="00EE6742">
            <w:rPr>
              <w:rFonts w:ascii="Courier New" w:hAnsi="Courier New" w:cs="Courier New"/>
              <w:rtl/>
            </w:rPr>
            <w:t>اري</w:t>
          </w:r>
          <w:del w:id="952" w:author="Transkribus" w:date="2019-12-11T14:30:00Z">
            <w:r w:rsidRPr="009B6BCA">
              <w:rPr>
                <w:rFonts w:ascii="Courier New" w:hAnsi="Courier New" w:cs="Courier New"/>
                <w:rtl/>
              </w:rPr>
              <w:delText>خ</w:delText>
            </w:r>
          </w:del>
          <w:ins w:id="953" w:author="Transkribus" w:date="2019-12-11T14:30:00Z">
            <w:r w:rsidRPr="00EE6742">
              <w:rPr>
                <w:rFonts w:ascii="Courier New" w:hAnsi="Courier New" w:cs="Courier New"/>
                <w:rtl/>
              </w:rPr>
              <w:t>ح</w:t>
            </w:r>
          </w:ins>
          <w:r w:rsidRPr="00EE6742">
            <w:rPr>
              <w:rFonts w:ascii="Courier New" w:hAnsi="Courier New" w:cs="Courier New"/>
              <w:rtl/>
            </w:rPr>
            <w:t xml:space="preserve"> وهو </w:t>
          </w:r>
          <w:del w:id="954" w:author="Transkribus" w:date="2019-12-11T14:30:00Z">
            <w:r w:rsidRPr="009B6BCA">
              <w:rPr>
                <w:rFonts w:ascii="Courier New" w:hAnsi="Courier New" w:cs="Courier New"/>
                <w:rtl/>
              </w:rPr>
              <w:delText>يتضمن سيرته الفه لولده شرف</w:delText>
            </w:r>
          </w:del>
          <w:ins w:id="955" w:author="Transkribus" w:date="2019-12-11T14:30:00Z">
            <w:r w:rsidRPr="00EE6742">
              <w:rPr>
                <w:rFonts w:ascii="Courier New" w:hAnsi="Courier New" w:cs="Courier New"/>
                <w:rtl/>
              </w:rPr>
              <w:t>يتصن صيرثه الفهلولديسرف</w:t>
            </w:r>
          </w:ins>
          <w:r w:rsidRPr="00EE6742">
            <w:rPr>
              <w:rFonts w:ascii="Courier New" w:hAnsi="Courier New" w:cs="Courier New"/>
              <w:rtl/>
            </w:rPr>
            <w:t xml:space="preserve"> الدين يوسف</w:t>
          </w:r>
          <w:del w:id="9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57" w:author="Transkribus" w:date="2019-12-11T14:30:00Z">
            <w:r w:rsidRPr="00EE6742">
              <w:rPr>
                <w:rFonts w:ascii="Courier New" w:hAnsi="Courier New" w:cs="Courier New"/>
                <w:rtl/>
              </w:rPr>
              <w:t xml:space="preserve"> مةالةنى</w:t>
            </w:r>
          </w:ins>
          <w:r>
            <w:t>‬</w:t>
          </w:r>
          <w:r>
            <w:t>‬</w:t>
          </w:r>
        </w:dir>
      </w:dir>
    </w:p>
    <w:p w:rsidR="006C342B" w:rsidRPr="009B6BCA" w:rsidRDefault="006C342B" w:rsidP="006C342B">
      <w:pPr>
        <w:pStyle w:val="NurText"/>
        <w:bidi/>
        <w:rPr>
          <w:del w:id="958" w:author="Transkribus" w:date="2019-12-11T14:30:00Z"/>
          <w:rFonts w:ascii="Courier New" w:hAnsi="Courier New" w:cs="Courier New"/>
        </w:rPr>
      </w:pPr>
      <w:dir w:val="rtl">
        <w:dir w:val="rtl">
          <w:del w:id="959" w:author="Transkribus" w:date="2019-12-11T14:30:00Z">
            <w:r w:rsidRPr="009B6BCA">
              <w:rPr>
                <w:rFonts w:ascii="Courier New" w:hAnsi="Courier New" w:cs="Courier New"/>
                <w:rtl/>
              </w:rPr>
              <w:delText>مقالة فى العطش</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960" w:author="Transkribus" w:date="2019-12-11T14:30:00Z"/>
          <w:rFonts w:ascii="Courier New" w:hAnsi="Courier New" w:cs="Courier New"/>
        </w:rPr>
      </w:pPr>
      <w:dir w:val="rtl">
        <w:dir w:val="rtl">
          <w:ins w:id="961" w:author="Transkribus" w:date="2019-12-11T14:30:00Z">
            <w:r w:rsidRPr="00EE6742">
              <w:rPr>
                <w:rFonts w:ascii="Courier New" w:hAnsi="Courier New" w:cs="Courier New"/>
                <w:rtl/>
              </w:rPr>
              <w:t xml:space="preserve">البقطس </w:t>
            </w:r>
          </w:ins>
          <w:r w:rsidRPr="00EE6742">
            <w:rPr>
              <w:rFonts w:ascii="Courier New" w:hAnsi="Courier New" w:cs="Courier New"/>
              <w:rtl/>
            </w:rPr>
            <w:t>مقالة فى الماء</w:t>
          </w:r>
          <w:del w:id="9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963" w:author="Transkribus" w:date="2019-12-11T14:30:00Z">
            <w:r w:rsidRPr="009B6BCA">
              <w:rPr>
                <w:rFonts w:ascii="Courier New" w:hAnsi="Courier New" w:cs="Courier New"/>
                <w:rtl/>
              </w:rPr>
              <w:delText>مقالة</w:delText>
            </w:r>
          </w:del>
          <w:ins w:id="964" w:author="Transkribus" w:date="2019-12-11T14:30:00Z">
            <w:r w:rsidRPr="00EE6742">
              <w:rPr>
                <w:rFonts w:ascii="Courier New" w:hAnsi="Courier New" w:cs="Courier New"/>
                <w:rtl/>
              </w:rPr>
              <w:t xml:space="preserve"> مةالة</w:t>
            </w:r>
          </w:ins>
          <w:r w:rsidRPr="00EE6742">
            <w:rPr>
              <w:rFonts w:ascii="Courier New" w:hAnsi="Courier New" w:cs="Courier New"/>
              <w:rtl/>
            </w:rPr>
            <w:t xml:space="preserve"> فى </w:t>
          </w:r>
          <w:del w:id="965" w:author="Transkribus" w:date="2019-12-11T14:30:00Z">
            <w:r w:rsidRPr="009B6BCA">
              <w:rPr>
                <w:rFonts w:ascii="Courier New" w:hAnsi="Courier New" w:cs="Courier New"/>
                <w:rtl/>
              </w:rPr>
              <w:delText>احصاء مقاصد واضعى</w:delText>
            </w:r>
          </w:del>
          <w:ins w:id="966" w:author="Transkribus" w:date="2019-12-11T14:30:00Z">
            <w:r w:rsidRPr="00EE6742">
              <w:rPr>
                <w:rFonts w:ascii="Courier New" w:hAnsi="Courier New" w:cs="Courier New"/>
                <w:rtl/>
              </w:rPr>
              <w:t>احصاءمقاسدواضى</w:t>
            </w:r>
          </w:ins>
          <w:r w:rsidRPr="00EE6742">
            <w:rPr>
              <w:rFonts w:ascii="Courier New" w:hAnsi="Courier New" w:cs="Courier New"/>
              <w:rtl/>
            </w:rPr>
            <w:t xml:space="preserve"> الكتب فى </w:t>
          </w:r>
          <w:del w:id="967" w:author="Transkribus" w:date="2019-12-11T14:30:00Z">
            <w:r w:rsidRPr="009B6BCA">
              <w:rPr>
                <w:rFonts w:ascii="Courier New" w:hAnsi="Courier New" w:cs="Courier New"/>
                <w:rtl/>
              </w:rPr>
              <w:delText>كتبهم وما يتبع ذلك من المنافع والمضار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68" w:author="Transkribus" w:date="2019-12-11T14:30:00Z">
            <w:r w:rsidRPr="00EE6742">
              <w:rPr>
                <w:rFonts w:ascii="Courier New" w:hAnsi="Courier New" w:cs="Courier New"/>
                <w:rtl/>
              </w:rPr>
              <w:t>كمتهم ومابنبع ذلكمن</w:t>
            </w:r>
          </w:ins>
          <w:r>
            <w:t>‬</w:t>
          </w:r>
          <w:r>
            <w:t>‬</w:t>
          </w:r>
        </w:dir>
      </w:dir>
    </w:p>
    <w:p w:rsidR="006C342B" w:rsidRPr="009B6BCA" w:rsidRDefault="006C342B" w:rsidP="006C342B">
      <w:pPr>
        <w:pStyle w:val="NurText"/>
        <w:bidi/>
        <w:rPr>
          <w:del w:id="969" w:author="Transkribus" w:date="2019-12-11T14:30:00Z"/>
          <w:rFonts w:ascii="Courier New" w:hAnsi="Courier New" w:cs="Courier New"/>
        </w:rPr>
      </w:pPr>
      <w:dir w:val="rtl">
        <w:dir w:val="rtl">
          <w:ins w:id="970" w:author="Transkribus" w:date="2019-12-11T14:30:00Z">
            <w:r w:rsidRPr="00EE6742">
              <w:rPr>
                <w:rFonts w:ascii="Courier New" w:hAnsi="Courier New" w:cs="Courier New"/>
                <w:rtl/>
              </w:rPr>
              <w:t xml:space="preserve">الناقم والمصار </w:t>
            </w:r>
          </w:ins>
          <w:r w:rsidRPr="00EE6742">
            <w:rPr>
              <w:rFonts w:ascii="Courier New" w:hAnsi="Courier New" w:cs="Courier New"/>
              <w:rtl/>
            </w:rPr>
            <w:t xml:space="preserve">مقالة فى معنى </w:t>
          </w:r>
          <w:del w:id="971" w:author="Transkribus" w:date="2019-12-11T14:30:00Z">
            <w:r w:rsidRPr="009B6BCA">
              <w:rPr>
                <w:rFonts w:ascii="Courier New" w:hAnsi="Courier New" w:cs="Courier New"/>
                <w:rtl/>
              </w:rPr>
              <w:delText>الجوهر والعرض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972" w:author="Transkribus" w:date="2019-12-11T14:30:00Z">
            <w:r w:rsidRPr="009B6BCA">
              <w:rPr>
                <w:rFonts w:ascii="Courier New" w:hAnsi="Courier New" w:cs="Courier New"/>
                <w:rtl/>
              </w:rPr>
              <w:delText>مقالة موجزة</w:delText>
            </w:r>
          </w:del>
          <w:ins w:id="973" w:author="Transkribus" w:date="2019-12-11T14:30:00Z">
            <w:r w:rsidRPr="00EE6742">
              <w:rPr>
                <w:rFonts w:ascii="Courier New" w:hAnsi="Courier New" w:cs="Courier New"/>
                <w:rtl/>
              </w:rPr>
              <w:t>الحوهروالعرس مةالة موجره</w:t>
            </w:r>
          </w:ins>
          <w:r w:rsidRPr="00EE6742">
            <w:rPr>
              <w:rFonts w:ascii="Courier New" w:hAnsi="Courier New" w:cs="Courier New"/>
              <w:rtl/>
            </w:rPr>
            <w:t xml:space="preserve"> فى النفس</w:t>
          </w:r>
          <w:del w:id="9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75" w:author="Transkribus" w:date="2019-12-11T14:30:00Z">
            <w:r w:rsidRPr="00EE6742">
              <w:rPr>
                <w:rFonts w:ascii="Courier New" w:hAnsi="Courier New" w:cs="Courier New"/>
                <w:rtl/>
              </w:rPr>
              <w:t xml:space="preserve"> مةالة فى الحزكات</w:t>
            </w:r>
          </w:ins>
          <w:r>
            <w:t>‬</w:t>
          </w:r>
          <w:r>
            <w:t>‬</w:t>
          </w:r>
        </w:dir>
      </w:dir>
    </w:p>
    <w:p w:rsidR="006C342B" w:rsidRPr="009B6BCA" w:rsidRDefault="006C342B" w:rsidP="006C342B">
      <w:pPr>
        <w:pStyle w:val="NurText"/>
        <w:bidi/>
        <w:rPr>
          <w:del w:id="976" w:author="Transkribus" w:date="2019-12-11T14:30:00Z"/>
          <w:rFonts w:ascii="Courier New" w:hAnsi="Courier New" w:cs="Courier New"/>
        </w:rPr>
      </w:pPr>
      <w:dir w:val="rtl">
        <w:dir w:val="rtl">
          <w:del w:id="977" w:author="Transkribus" w:date="2019-12-11T14:30:00Z">
            <w:r w:rsidRPr="009B6BCA">
              <w:rPr>
                <w:rFonts w:ascii="Courier New" w:hAnsi="Courier New" w:cs="Courier New"/>
                <w:rtl/>
              </w:rPr>
              <w:delText>مقالة فى الحركات المعتاضة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978" w:author="Transkribus" w:date="2019-12-11T14:30:00Z"/>
          <w:rFonts w:ascii="Courier New" w:hAnsi="Courier New" w:cs="Courier New"/>
        </w:rPr>
      </w:pPr>
      <w:dir w:val="rtl">
        <w:dir w:val="rtl">
          <w:ins w:id="979" w:author="Transkribus" w:date="2019-12-11T14:30:00Z">
            <w:r w:rsidRPr="00EE6742">
              <w:rPr>
                <w:rFonts w:ascii="Courier New" w:hAnsi="Courier New" w:cs="Courier New"/>
                <w:rtl/>
              </w:rPr>
              <w:t xml:space="preserve">العناضه </w:t>
            </w:r>
          </w:ins>
          <w:r w:rsidRPr="00EE6742">
            <w:rPr>
              <w:rFonts w:ascii="Courier New" w:hAnsi="Courier New" w:cs="Courier New"/>
              <w:rtl/>
            </w:rPr>
            <w:t>مقالة فى العادات</w:t>
          </w:r>
          <w:del w:id="9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981" w:author="Transkribus" w:date="2019-12-11T14:30:00Z"/>
          <w:rFonts w:ascii="Courier New" w:hAnsi="Courier New" w:cs="Courier New"/>
        </w:rPr>
      </w:pPr>
      <w:dir w:val="rtl">
        <w:dir w:val="rtl">
          <w:del w:id="982" w:author="Transkribus" w:date="2019-12-11T14:30:00Z">
            <w:r w:rsidRPr="009B6BCA">
              <w:rPr>
                <w:rFonts w:ascii="Courier New" w:hAnsi="Courier New" w:cs="Courier New"/>
                <w:rtl/>
              </w:rPr>
              <w:delText>الكلمة فى الربوبية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983" w:author="Transkribus" w:date="2019-12-11T14:30:00Z"/>
          <w:rFonts w:ascii="Courier New" w:hAnsi="Courier New" w:cs="Courier New"/>
        </w:rPr>
      </w:pPr>
      <w:dir w:val="rtl">
        <w:dir w:val="rtl">
          <w:del w:id="984" w:author="Transkribus" w:date="2019-12-11T14:30:00Z">
            <w:r w:rsidRPr="009B6BCA">
              <w:rPr>
                <w:rFonts w:ascii="Courier New" w:hAnsi="Courier New" w:cs="Courier New"/>
                <w:rtl/>
              </w:rPr>
              <w:delText>مقالة تشتمل عل احد عشر</w:delText>
            </w:r>
          </w:del>
          <w:ins w:id="985" w:author="Transkribus" w:date="2019-12-11T14:30:00Z">
            <w:r w:rsidRPr="00EE6742">
              <w:rPr>
                <w:rFonts w:ascii="Courier New" w:hAnsi="Courier New" w:cs="Courier New"/>
                <w:rtl/>
              </w:rPr>
              <w:t xml:space="preserve"> الكامة فى الريوسة مة الة تشمل عسلى أحمد عسر</w:t>
            </w:r>
          </w:ins>
          <w:r w:rsidRPr="00EE6742">
            <w:rPr>
              <w:rFonts w:ascii="Courier New" w:hAnsi="Courier New" w:cs="Courier New"/>
              <w:rtl/>
            </w:rPr>
            <w:t xml:space="preserve"> بابا فى </w:t>
          </w:r>
          <w:del w:id="986" w:author="Transkribus" w:date="2019-12-11T14:30:00Z">
            <w:r w:rsidRPr="009B6BCA">
              <w:rPr>
                <w:rFonts w:ascii="Courier New" w:hAnsi="Courier New" w:cs="Courier New"/>
                <w:rtl/>
              </w:rPr>
              <w:delText xml:space="preserve">حقيقة </w:delText>
            </w:r>
          </w:del>
          <w:ins w:id="987" w:author="Transkribus" w:date="2019-12-11T14:30:00Z">
            <w:r w:rsidRPr="00EE6742">
              <w:rPr>
                <w:rFonts w:ascii="Courier New" w:hAnsi="Courier New" w:cs="Courier New"/>
                <w:rtl/>
              </w:rPr>
              <w:t>جعيقة</w:t>
            </w:r>
          </w:ins>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الدواء والغذاء ومعرفة طبقاتها وكيفية </w:t>
      </w:r>
      <w:del w:id="988" w:author="Transkribus" w:date="2019-12-11T14:30:00Z">
        <w:r w:rsidRPr="009B6BCA">
          <w:rPr>
            <w:rFonts w:ascii="Courier New" w:hAnsi="Courier New" w:cs="Courier New"/>
            <w:rtl/>
          </w:rPr>
          <w:delText>تركيبها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89" w:author="Transkribus" w:date="2019-12-11T14:30:00Z">
        <w:r w:rsidRPr="00EE6742">
          <w:rPr>
            <w:rFonts w:ascii="Courier New" w:hAnsi="Courier New" w:cs="Courier New"/>
            <w:rtl/>
          </w:rPr>
          <w:t>تر كيها مثالة فى البادى بصناعة الطب مةالة فى</w:t>
        </w:r>
      </w:ins>
    </w:p>
    <w:p w:rsidR="006C342B" w:rsidRPr="00EE6742" w:rsidRDefault="006C342B" w:rsidP="006C342B">
      <w:pPr>
        <w:pStyle w:val="NurText"/>
        <w:bidi/>
        <w:rPr>
          <w:ins w:id="990" w:author="Transkribus" w:date="2019-12-11T14:30:00Z"/>
          <w:rFonts w:ascii="Courier New" w:hAnsi="Courier New" w:cs="Courier New"/>
        </w:rPr>
      </w:pPr>
      <w:dir w:val="rtl">
        <w:dir w:val="rtl">
          <w:ins w:id="991" w:author="Transkribus" w:date="2019-12-11T14:30:00Z">
            <w:r w:rsidRPr="00EE6742">
              <w:rPr>
                <w:rFonts w:ascii="Courier New" w:hAnsi="Courier New" w:cs="Courier New"/>
                <w:rtl/>
              </w:rPr>
              <w:t>٢١٢</w:t>
            </w:r>
          </w:ins>
          <w:r>
            <w:t>‬</w:t>
          </w:r>
          <w:r>
            <w:t>‬</w:t>
          </w:r>
        </w:dir>
      </w:dir>
    </w:p>
    <w:p w:rsidR="006C342B" w:rsidRPr="009B6BCA" w:rsidRDefault="006C342B" w:rsidP="006C342B">
      <w:pPr>
        <w:pStyle w:val="NurText"/>
        <w:bidi/>
        <w:rPr>
          <w:del w:id="992" w:author="Transkribus" w:date="2019-12-11T14:30:00Z"/>
          <w:rFonts w:ascii="Courier New" w:hAnsi="Courier New" w:cs="Courier New"/>
        </w:rPr>
      </w:pPr>
      <w:ins w:id="993" w:author="Transkribus" w:date="2019-12-11T14:30:00Z">
        <w:r w:rsidRPr="00EE6742">
          <w:rPr>
            <w:rFonts w:ascii="Courier New" w:hAnsi="Courier New" w:cs="Courier New"/>
            <w:rtl/>
          </w:rPr>
          <w:t xml:space="preserve">سقاء الضذ الصد مة الةت فى دياسطسر والأدومة النافبة منه </w:t>
        </w:r>
      </w:ins>
      <w:r w:rsidRPr="00EE6742">
        <w:rPr>
          <w:rFonts w:ascii="Courier New" w:hAnsi="Courier New" w:cs="Courier New"/>
          <w:rtl/>
        </w:rPr>
        <w:t xml:space="preserve">مقالة فى </w:t>
      </w:r>
      <w:del w:id="994" w:author="Transkribus" w:date="2019-12-11T14:30:00Z">
        <w:r w:rsidRPr="009B6BCA">
          <w:rPr>
            <w:rFonts w:ascii="Courier New" w:hAnsi="Courier New" w:cs="Courier New"/>
            <w:rtl/>
          </w:rPr>
          <w:delText>البادئ بصناعة الطب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995" w:author="Transkribus" w:date="2019-12-11T14:30:00Z"/>
          <w:rFonts w:ascii="Courier New" w:hAnsi="Courier New" w:cs="Courier New"/>
        </w:rPr>
      </w:pPr>
      <w:dir w:val="rtl">
        <w:dir w:val="rtl">
          <w:del w:id="996" w:author="Transkribus" w:date="2019-12-11T14:30:00Z">
            <w:r w:rsidRPr="009B6BCA">
              <w:rPr>
                <w:rFonts w:ascii="Courier New" w:hAnsi="Courier New" w:cs="Courier New"/>
                <w:rtl/>
              </w:rPr>
              <w:delText>مقالة فى شفاء الضد بالضد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997" w:author="Transkribus" w:date="2019-12-11T14:30:00Z">
            <w:r w:rsidRPr="009B6BCA">
              <w:rPr>
                <w:rFonts w:ascii="Courier New" w:hAnsi="Courier New" w:cs="Courier New"/>
                <w:rtl/>
              </w:rPr>
              <w:delText>مقالة</w:delText>
            </w:r>
          </w:del>
          <w:ins w:id="998" w:author="Transkribus" w:date="2019-12-11T14:30:00Z">
            <w:r w:rsidRPr="00EE6742">
              <w:rPr>
                <w:rFonts w:ascii="Courier New" w:hAnsi="Courier New" w:cs="Courier New"/>
                <w:rtl/>
              </w:rPr>
              <w:t>الراومد جررهاحخلب</w:t>
            </w:r>
          </w:ins>
          <w:r w:rsidRPr="00EE6742">
            <w:rPr>
              <w:rFonts w:ascii="Courier New" w:hAnsi="Courier New" w:cs="Courier New"/>
              <w:rtl/>
            </w:rPr>
            <w:t xml:space="preserve"> فى</w:t>
          </w:r>
          <w:del w:id="999" w:author="Transkribus" w:date="2019-12-11T14:30:00Z">
            <w:r w:rsidRPr="009B6BCA">
              <w:rPr>
                <w:rFonts w:ascii="Courier New" w:hAnsi="Courier New" w:cs="Courier New"/>
                <w:rtl/>
              </w:rPr>
              <w:delText xml:space="preserve"> ديابيطس والادوية النافعة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000" w:author="Transkribus" w:date="2019-12-11T14:30:00Z">
            <w:r w:rsidRPr="009B6BCA">
              <w:rPr>
                <w:rFonts w:ascii="Courier New" w:hAnsi="Courier New" w:cs="Courier New"/>
                <w:rtl/>
              </w:rPr>
              <w:delText xml:space="preserve">مقالة فى الراوند حررها بحلب فى </w:delText>
            </w:r>
          </w:del>
          <w:r w:rsidRPr="00EE6742">
            <w:rPr>
              <w:rFonts w:ascii="Courier New" w:hAnsi="Courier New" w:cs="Courier New"/>
              <w:rtl/>
            </w:rPr>
            <w:t xml:space="preserve">جمادى </w:t>
          </w:r>
          <w:del w:id="1001" w:author="Transkribus" w:date="2019-12-11T14:30:00Z">
            <w:r w:rsidRPr="009B6BCA">
              <w:rPr>
                <w:rFonts w:ascii="Courier New" w:hAnsi="Courier New" w:cs="Courier New"/>
                <w:rtl/>
              </w:rPr>
              <w:delText>الاخرة من سنة سبع</w:delText>
            </w:r>
          </w:del>
          <w:ins w:id="1002" w:author="Transkribus" w:date="2019-12-11T14:30:00Z">
            <w:r w:rsidRPr="00EE6742">
              <w:rPr>
                <w:rFonts w:ascii="Courier New" w:hAnsi="Courier New" w:cs="Courier New"/>
                <w:rtl/>
              </w:rPr>
              <w:t>الأحرمن سيهسيع</w:t>
            </w:r>
          </w:ins>
          <w:r w:rsidRPr="00EE6742">
            <w:rPr>
              <w:rFonts w:ascii="Courier New" w:hAnsi="Courier New" w:cs="Courier New"/>
              <w:rtl/>
            </w:rPr>
            <w:t xml:space="preserve"> عشرة وست</w:t>
          </w:r>
          <w:del w:id="1003" w:author="Transkribus" w:date="2019-12-11T14:30:00Z">
            <w:r w:rsidRPr="009B6BCA">
              <w:rPr>
                <w:rFonts w:ascii="Courier New" w:hAnsi="Courier New" w:cs="Courier New"/>
                <w:rtl/>
              </w:rPr>
              <w:delText>م</w:delText>
            </w:r>
          </w:del>
          <w:ins w:id="1004" w:author="Transkribus" w:date="2019-12-11T14:30:00Z">
            <w:r w:rsidRPr="00EE6742">
              <w:rPr>
                <w:rFonts w:ascii="Courier New" w:hAnsi="Courier New" w:cs="Courier New"/>
                <w:rtl/>
              </w:rPr>
              <w:t>ه</w:t>
            </w:r>
          </w:ins>
          <w:r w:rsidRPr="00EE6742">
            <w:rPr>
              <w:rFonts w:ascii="Courier New" w:hAnsi="Courier New" w:cs="Courier New"/>
              <w:rtl/>
            </w:rPr>
            <w:t>ا</w:t>
          </w:r>
          <w:del w:id="1005" w:author="Transkribus" w:date="2019-12-11T14:30:00Z">
            <w:r w:rsidRPr="009B6BCA">
              <w:rPr>
                <w:rFonts w:ascii="Courier New" w:hAnsi="Courier New" w:cs="Courier New"/>
                <w:rtl/>
              </w:rPr>
              <w:delText>ئ</w:delText>
            </w:r>
          </w:del>
          <w:ins w:id="1006" w:author="Transkribus" w:date="2019-12-11T14:30:00Z">
            <w:r w:rsidRPr="00EE6742">
              <w:rPr>
                <w:rFonts w:ascii="Courier New" w:hAnsi="Courier New" w:cs="Courier New"/>
                <w:rtl/>
              </w:rPr>
              <w:t>ك</w:t>
            </w:r>
          </w:ins>
          <w:r w:rsidRPr="00EE6742">
            <w:rPr>
              <w:rFonts w:ascii="Courier New" w:hAnsi="Courier New" w:cs="Courier New"/>
              <w:rtl/>
            </w:rPr>
            <w:t xml:space="preserve">ة وكان قد </w:t>
          </w:r>
          <w:del w:id="1007" w:author="Transkribus" w:date="2019-12-11T14:30:00Z">
            <w:r w:rsidRPr="009B6BCA">
              <w:rPr>
                <w:rFonts w:ascii="Courier New" w:hAnsi="Courier New" w:cs="Courier New"/>
                <w:rtl/>
              </w:rPr>
              <w:delText>وضعها سنة</w:delText>
            </w:r>
          </w:del>
          <w:ins w:id="1008" w:author="Transkribus" w:date="2019-12-11T14:30:00Z">
            <w:r w:rsidRPr="00EE6742">
              <w:rPr>
                <w:rFonts w:ascii="Courier New" w:hAnsi="Courier New" w:cs="Courier New"/>
                <w:rtl/>
              </w:rPr>
              <w:t>وصعه امصر ستة</w:t>
            </w:r>
          </w:ins>
          <w:r w:rsidRPr="00EE6742">
            <w:rPr>
              <w:rFonts w:ascii="Courier New" w:hAnsi="Courier New" w:cs="Courier New"/>
              <w:rtl/>
            </w:rPr>
            <w:t xml:space="preserve"> خمس </w:t>
          </w:r>
          <w:del w:id="1009" w:author="Transkribus" w:date="2019-12-11T14:30:00Z">
            <w:r w:rsidRPr="009B6BCA">
              <w:rPr>
                <w:rFonts w:ascii="Courier New" w:hAnsi="Courier New" w:cs="Courier New"/>
                <w:rtl/>
              </w:rPr>
              <w:delText>وتسعين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10" w:author="Transkribus" w:date="2019-12-11T14:30:00Z">
            <w:r w:rsidRPr="00EE6742">
              <w:rPr>
                <w:rFonts w:ascii="Courier New" w:hAnsi="Courier New" w:cs="Courier New"/>
                <w:rtl/>
              </w:rPr>
              <w:t>ويعين وشمراقة</w:t>
            </w:r>
          </w:ins>
          <w:r>
            <w:t>‬</w:t>
          </w:r>
          <w:r>
            <w:t>‬</w:t>
          </w:r>
        </w:dir>
      </w:dir>
    </w:p>
    <w:p w:rsidR="006C342B" w:rsidRPr="009B6BCA" w:rsidRDefault="006C342B" w:rsidP="006C342B">
      <w:pPr>
        <w:pStyle w:val="NurText"/>
        <w:bidi/>
        <w:rPr>
          <w:del w:id="1011" w:author="Transkribus" w:date="2019-12-11T14:30:00Z"/>
          <w:rFonts w:ascii="Courier New" w:hAnsi="Courier New" w:cs="Courier New"/>
        </w:rPr>
      </w:pPr>
      <w:dir w:val="rtl">
        <w:dir w:val="rtl">
          <w:r w:rsidRPr="00EE6742">
            <w:rPr>
              <w:rFonts w:ascii="Courier New" w:hAnsi="Courier New" w:cs="Courier New"/>
              <w:rtl/>
            </w:rPr>
            <w:t>م</w:t>
          </w:r>
          <w:del w:id="1012" w:author="Transkribus" w:date="2019-12-11T14:30:00Z">
            <w:r w:rsidRPr="009B6BCA">
              <w:rPr>
                <w:rFonts w:ascii="Courier New" w:hAnsi="Courier New" w:cs="Courier New"/>
                <w:rtl/>
              </w:rPr>
              <w:delText>ق</w:delText>
            </w:r>
          </w:del>
          <w:ins w:id="1013" w:author="Transkribus" w:date="2019-12-11T14:30:00Z">
            <w:r w:rsidRPr="00EE6742">
              <w:rPr>
                <w:rFonts w:ascii="Courier New" w:hAnsi="Courier New" w:cs="Courier New"/>
                <w:rtl/>
              </w:rPr>
              <w:t>ة</w:t>
            </w:r>
          </w:ins>
          <w:r w:rsidRPr="00EE6742">
            <w:rPr>
              <w:rFonts w:ascii="Courier New" w:hAnsi="Courier New" w:cs="Courier New"/>
              <w:rtl/>
            </w:rPr>
            <w:t xml:space="preserve">الة فى </w:t>
          </w:r>
          <w:del w:id="1014" w:author="Transkribus" w:date="2019-12-11T14:30:00Z">
            <w:r w:rsidRPr="009B6BCA">
              <w:rPr>
                <w:rFonts w:ascii="Courier New" w:hAnsi="Courier New" w:cs="Courier New"/>
                <w:rtl/>
              </w:rPr>
              <w:delText>السقنقور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015" w:author="Transkribus" w:date="2019-12-11T14:30:00Z"/>
          <w:rFonts w:ascii="Courier New" w:hAnsi="Courier New" w:cs="Courier New"/>
        </w:rPr>
      </w:pPr>
      <w:dir w:val="rtl">
        <w:dir w:val="rtl">
          <w:del w:id="1016" w:author="Transkribus" w:date="2019-12-11T14:30:00Z">
            <w:r w:rsidRPr="009B6BCA">
              <w:rPr>
                <w:rFonts w:ascii="Courier New" w:hAnsi="Courier New" w:cs="Courier New"/>
                <w:rtl/>
              </w:rPr>
              <w:delText>مقالة</w:delText>
            </w:r>
          </w:del>
          <w:ins w:id="1017" w:author="Transkribus" w:date="2019-12-11T14:30:00Z">
            <w:r w:rsidRPr="00EE6742">
              <w:rPr>
                <w:rFonts w:ascii="Courier New" w:hAnsi="Courier New" w:cs="Courier New"/>
                <w:rtl/>
              </w:rPr>
              <w:t>السعنقور مةالة</w:t>
            </w:r>
          </w:ins>
          <w:r w:rsidRPr="00EE6742">
            <w:rPr>
              <w:rFonts w:ascii="Courier New" w:hAnsi="Courier New" w:cs="Courier New"/>
              <w:rtl/>
            </w:rPr>
            <w:t xml:space="preserve"> فى الحنطة</w:t>
          </w:r>
          <w:del w:id="10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019" w:author="Transkribus" w:date="2019-12-11T14:30:00Z">
            <w:r w:rsidRPr="009B6BCA">
              <w:rPr>
                <w:rFonts w:ascii="Courier New" w:hAnsi="Courier New" w:cs="Courier New"/>
                <w:rtl/>
              </w:rPr>
              <w:delText>مقالة</w:delText>
            </w:r>
          </w:del>
          <w:ins w:id="1020" w:author="Transkribus" w:date="2019-12-11T14:30:00Z">
            <w:r w:rsidRPr="00EE6742">
              <w:rPr>
                <w:rFonts w:ascii="Courier New" w:hAnsi="Courier New" w:cs="Courier New"/>
                <w:rtl/>
              </w:rPr>
              <w:t xml:space="preserve"> مةالة</w:t>
            </w:r>
          </w:ins>
          <w:r w:rsidRPr="00EE6742">
            <w:rPr>
              <w:rFonts w:ascii="Courier New" w:hAnsi="Courier New" w:cs="Courier New"/>
              <w:rtl/>
            </w:rPr>
            <w:t xml:space="preserve"> فى الشرا</w:t>
          </w:r>
          <w:del w:id="1021" w:author="Transkribus" w:date="2019-12-11T14:30:00Z">
            <w:r w:rsidRPr="009B6BCA">
              <w:rPr>
                <w:rFonts w:ascii="Courier New" w:hAnsi="Courier New" w:cs="Courier New"/>
                <w:rtl/>
              </w:rPr>
              <w:delText>ب</w:delText>
            </w:r>
          </w:del>
          <w:ins w:id="1022" w:author="Transkribus" w:date="2019-12-11T14:30:00Z">
            <w:r w:rsidRPr="00EE6742">
              <w:rPr>
                <w:rFonts w:ascii="Courier New" w:hAnsi="Courier New" w:cs="Courier New"/>
                <w:rtl/>
              </w:rPr>
              <w:t>ر</w:t>
            </w:r>
          </w:ins>
          <w:r w:rsidRPr="00EE6742">
            <w:rPr>
              <w:rFonts w:ascii="Courier New" w:hAnsi="Courier New" w:cs="Courier New"/>
              <w:rtl/>
            </w:rPr>
            <w:t xml:space="preserve"> والكرم</w:t>
          </w:r>
          <w:del w:id="10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24" w:author="Transkribus" w:date="2019-12-11T14:30:00Z">
            <w:r w:rsidRPr="00EE6742">
              <w:rPr>
                <w:rFonts w:ascii="Courier New" w:hAnsi="Courier New" w:cs="Courier New"/>
                <w:rtl/>
              </w:rPr>
              <w:t xml:space="preserve"> مقالة فى الجمران صفير</w:t>
            </w:r>
          </w:ins>
          <w:r>
            <w:t>‬</w:t>
          </w:r>
          <w:r>
            <w:t>‬</w:t>
          </w:r>
        </w:dir>
      </w:dir>
    </w:p>
    <w:p w:rsidR="006C342B" w:rsidRPr="009B6BCA" w:rsidRDefault="006C342B" w:rsidP="006C342B">
      <w:pPr>
        <w:pStyle w:val="NurText"/>
        <w:bidi/>
        <w:rPr>
          <w:del w:id="1025" w:author="Transkribus" w:date="2019-12-11T14:30:00Z"/>
          <w:rFonts w:ascii="Courier New" w:hAnsi="Courier New" w:cs="Courier New"/>
        </w:rPr>
      </w:pPr>
      <w:dir w:val="rtl">
        <w:dir w:val="rtl">
          <w:del w:id="1026" w:author="Transkribus" w:date="2019-12-11T14:30:00Z">
            <w:r w:rsidRPr="009B6BCA">
              <w:rPr>
                <w:rFonts w:ascii="Courier New" w:hAnsi="Courier New" w:cs="Courier New"/>
                <w:rtl/>
              </w:rPr>
              <w:delText>مقالة فى البحران صغيرة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027" w:author="Transkribus" w:date="2019-12-11T14:30:00Z">
            <w:r w:rsidRPr="009B6BCA">
              <w:rPr>
                <w:rFonts w:ascii="Courier New" w:hAnsi="Courier New" w:cs="Courier New"/>
                <w:rtl/>
              </w:rPr>
              <w:delText>رسالة</w:delText>
            </w:r>
          </w:del>
          <w:ins w:id="1028" w:author="Transkribus" w:date="2019-12-11T14:30:00Z">
            <w:r w:rsidRPr="00EE6742">
              <w:rPr>
                <w:rFonts w:ascii="Courier New" w:hAnsi="Courier New" w:cs="Courier New"/>
                <w:rtl/>
              </w:rPr>
              <w:t>ابرسالة</w:t>
            </w:r>
          </w:ins>
          <w:r w:rsidRPr="00EE6742">
            <w:rPr>
              <w:rFonts w:ascii="Courier New" w:hAnsi="Courier New" w:cs="Courier New"/>
              <w:rtl/>
            </w:rPr>
            <w:t xml:space="preserve"> الى مهندس فاضل عملى كتب </w:t>
          </w:r>
          <w:del w:id="1029" w:author="Transkribus" w:date="2019-12-11T14:30:00Z">
            <w:r w:rsidRPr="009B6BCA">
              <w:rPr>
                <w:rFonts w:ascii="Courier New" w:hAnsi="Courier New" w:cs="Courier New"/>
                <w:rtl/>
              </w:rPr>
              <w:delText>بها من مدينة حلب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30" w:author="Transkribus" w:date="2019-12-11T14:30:00Z">
            <w:r w:rsidRPr="00EE6742">
              <w:rPr>
                <w:rFonts w:ascii="Courier New" w:hAnsi="Courier New" w:cs="Courier New"/>
                <w:rtl/>
              </w:rPr>
              <w:t>بهامن مدبنة خلب احنصاركتاب الادوبة المفردة الاين</w:t>
            </w:r>
          </w:ins>
          <w:r>
            <w:t>‬</w:t>
          </w:r>
          <w:r>
            <w:t>‬</w:t>
          </w:r>
        </w:dir>
      </w:dir>
    </w:p>
    <w:p w:rsidR="006C342B" w:rsidRPr="009B6BCA" w:rsidRDefault="006C342B" w:rsidP="006C342B">
      <w:pPr>
        <w:pStyle w:val="NurText"/>
        <w:bidi/>
        <w:rPr>
          <w:del w:id="1031" w:author="Transkribus" w:date="2019-12-11T14:30:00Z"/>
          <w:rFonts w:ascii="Courier New" w:hAnsi="Courier New" w:cs="Courier New"/>
        </w:rPr>
      </w:pPr>
      <w:dir w:val="rtl">
        <w:dir w:val="rtl">
          <w:del w:id="1032" w:author="Transkribus" w:date="2019-12-11T14:30:00Z">
            <w:r w:rsidRPr="009B6BCA">
              <w:rPr>
                <w:rFonts w:ascii="Courier New" w:hAnsi="Courier New" w:cs="Courier New"/>
                <w:rtl/>
              </w:rPr>
              <w:delText>اختصار</w:delText>
            </w:r>
          </w:del>
          <w:ins w:id="1033" w:author="Transkribus" w:date="2019-12-11T14:30:00Z">
            <w:r w:rsidRPr="00EE6742">
              <w:rPr>
                <w:rFonts w:ascii="Courier New" w:hAnsi="Courier New" w:cs="Courier New"/>
                <w:rtl/>
              </w:rPr>
              <w:t>وافد احنصار</w:t>
            </w:r>
          </w:ins>
          <w:r w:rsidRPr="00EE6742">
            <w:rPr>
              <w:rFonts w:ascii="Courier New" w:hAnsi="Courier New" w:cs="Courier New"/>
              <w:rtl/>
            </w:rPr>
            <w:t xml:space="preserve"> كتاب </w:t>
          </w:r>
          <w:del w:id="1034" w:author="Transkribus" w:date="2019-12-11T14:30:00Z">
            <w:r w:rsidRPr="009B6BCA">
              <w:rPr>
                <w:rFonts w:ascii="Courier New" w:hAnsi="Courier New" w:cs="Courier New"/>
                <w:rtl/>
              </w:rPr>
              <w:delText xml:space="preserve">الادوية المفردة </w:delText>
            </w:r>
          </w:del>
          <w:ins w:id="1035" w:author="Transkribus" w:date="2019-12-11T14:30:00Z">
            <w:r w:rsidRPr="00EE6742">
              <w:rPr>
                <w:rFonts w:ascii="Courier New" w:hAnsi="Courier New" w:cs="Courier New"/>
                <w:rtl/>
              </w:rPr>
              <w:t xml:space="preserve">الادومة المقردة </w:t>
            </w:r>
          </w:ins>
          <w:r w:rsidRPr="00EE6742">
            <w:rPr>
              <w:rFonts w:ascii="Courier New" w:hAnsi="Courier New" w:cs="Courier New"/>
              <w:rtl/>
            </w:rPr>
            <w:t xml:space="preserve">لابن </w:t>
          </w:r>
          <w:del w:id="1036" w:author="Transkribus" w:date="2019-12-11T14:30:00Z">
            <w:r w:rsidRPr="009B6BCA">
              <w:rPr>
                <w:rFonts w:ascii="Courier New" w:hAnsi="Courier New" w:cs="Courier New"/>
                <w:rtl/>
              </w:rPr>
              <w:delText>وافد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037" w:author="Transkribus" w:date="2019-12-11T14:30:00Z"/>
          <w:rFonts w:ascii="Courier New" w:hAnsi="Courier New" w:cs="Courier New"/>
        </w:rPr>
      </w:pPr>
      <w:dir w:val="rtl">
        <w:dir w:val="rtl">
          <w:del w:id="1038" w:author="Transkribus" w:date="2019-12-11T14:30:00Z">
            <w:r w:rsidRPr="009B6BCA">
              <w:rPr>
                <w:rFonts w:ascii="Courier New" w:hAnsi="Courier New" w:cs="Courier New"/>
                <w:rtl/>
              </w:rPr>
              <w:delText>اختصار</w:delText>
            </w:r>
          </w:del>
          <w:ins w:id="1039" w:author="Transkribus" w:date="2019-12-11T14:30:00Z">
            <w:r w:rsidRPr="00EE6742">
              <w:rPr>
                <w:rFonts w:ascii="Courier New" w:hAnsi="Courier New" w:cs="Courier New"/>
                <w:rtl/>
              </w:rPr>
              <w:t>سمهون</w:t>
            </w:r>
          </w:ins>
          <w:r w:rsidRPr="00EE6742">
            <w:rPr>
              <w:rFonts w:ascii="Courier New" w:hAnsi="Courier New" w:cs="Courier New"/>
              <w:rtl/>
            </w:rPr>
            <w:t xml:space="preserve"> كتاب </w:t>
          </w:r>
          <w:del w:id="1040" w:author="Transkribus" w:date="2019-12-11T14:30:00Z">
            <w:r w:rsidRPr="009B6BCA">
              <w:rPr>
                <w:rFonts w:ascii="Courier New" w:hAnsi="Courier New" w:cs="Courier New"/>
                <w:rtl/>
              </w:rPr>
              <w:delText>الادوية المفردة لابن سمحون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041" w:author="Transkribus" w:date="2019-12-11T14:30:00Z">
            <w:r w:rsidRPr="009B6BCA">
              <w:rPr>
                <w:rFonts w:ascii="Courier New" w:hAnsi="Courier New" w:cs="Courier New"/>
                <w:rtl/>
              </w:rPr>
              <w:delText>كتاب كبير</w:delText>
            </w:r>
          </w:del>
          <w:ins w:id="1042" w:author="Transkribus" w:date="2019-12-11T14:30:00Z">
            <w:r w:rsidRPr="00EE6742">
              <w:rPr>
                <w:rFonts w:ascii="Courier New" w:hAnsi="Courier New" w:cs="Courier New"/>
                <w:rtl/>
              </w:rPr>
              <w:t>كير</w:t>
            </w:r>
          </w:ins>
          <w:r w:rsidRPr="00EE6742">
            <w:rPr>
              <w:rFonts w:ascii="Courier New" w:hAnsi="Courier New" w:cs="Courier New"/>
              <w:rtl/>
            </w:rPr>
            <w:t xml:space="preserve"> فى </w:t>
          </w:r>
          <w:del w:id="1043" w:author="Transkribus" w:date="2019-12-11T14:30:00Z">
            <w:r w:rsidRPr="009B6BCA">
              <w:rPr>
                <w:rFonts w:ascii="Courier New" w:hAnsi="Courier New" w:cs="Courier New"/>
                <w:rtl/>
              </w:rPr>
              <w:delText>الادوية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44" w:author="Transkribus" w:date="2019-12-11T14:30:00Z">
            <w:r w:rsidRPr="00EE6742">
              <w:rPr>
                <w:rFonts w:ascii="Courier New" w:hAnsi="Courier New" w:cs="Courier New"/>
                <w:rtl/>
              </w:rPr>
              <w:t>الادوبة المفردة محتصر</w:t>
            </w:r>
          </w:ins>
          <w:r>
            <w:t>‬</w:t>
          </w:r>
          <w:r>
            <w:t>‬</w:t>
          </w:r>
        </w:dir>
      </w:dir>
    </w:p>
    <w:p w:rsidR="006C342B" w:rsidRPr="009B6BCA" w:rsidRDefault="006C342B" w:rsidP="006C342B">
      <w:pPr>
        <w:pStyle w:val="NurText"/>
        <w:bidi/>
        <w:rPr>
          <w:del w:id="1045" w:author="Transkribus" w:date="2019-12-11T14:30:00Z"/>
          <w:rFonts w:ascii="Courier New" w:hAnsi="Courier New" w:cs="Courier New"/>
        </w:rPr>
      </w:pPr>
      <w:dir w:val="rtl">
        <w:dir w:val="rtl">
          <w:del w:id="1046" w:author="Transkribus" w:date="2019-12-11T14:30:00Z">
            <w:r w:rsidRPr="009B6BCA">
              <w:rPr>
                <w:rFonts w:ascii="Courier New" w:hAnsi="Courier New" w:cs="Courier New"/>
                <w:rtl/>
              </w:rPr>
              <w:delText>المفردة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047" w:author="Transkribus" w:date="2019-12-11T14:30:00Z"/>
          <w:rFonts w:ascii="Courier New" w:hAnsi="Courier New" w:cs="Courier New"/>
        </w:rPr>
      </w:pPr>
      <w:dir w:val="rtl">
        <w:dir w:val="rtl">
          <w:del w:id="1048" w:author="Transkribus" w:date="2019-12-11T14:30:00Z">
            <w:r w:rsidRPr="009B6BCA">
              <w:rPr>
                <w:rFonts w:ascii="Courier New" w:hAnsi="Courier New" w:cs="Courier New"/>
                <w:rtl/>
              </w:rPr>
              <w:delText xml:space="preserve">مختصر </w:delText>
            </w:r>
          </w:del>
          <w:r w:rsidRPr="00EE6742">
            <w:rPr>
              <w:rFonts w:ascii="Courier New" w:hAnsi="Courier New" w:cs="Courier New"/>
              <w:rtl/>
            </w:rPr>
            <w:t>فى الح</w:t>
          </w:r>
          <w:del w:id="1049" w:author="Transkribus" w:date="2019-12-11T14:30:00Z">
            <w:r w:rsidRPr="009B6BCA">
              <w:rPr>
                <w:rFonts w:ascii="Courier New" w:hAnsi="Courier New" w:cs="Courier New"/>
                <w:rtl/>
              </w:rPr>
              <w:delText>م</w:delText>
            </w:r>
          </w:del>
          <w:r w:rsidRPr="00EE6742">
            <w:rPr>
              <w:rFonts w:ascii="Courier New" w:hAnsi="Courier New" w:cs="Courier New"/>
              <w:rtl/>
            </w:rPr>
            <w:t xml:space="preserve">يات </w:t>
          </w:r>
          <w:del w:id="10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051" w:author="Transkribus" w:date="2019-12-11T14:30:00Z"/>
          <w:rFonts w:ascii="Courier New" w:hAnsi="Courier New" w:cs="Courier New"/>
        </w:rPr>
      </w:pPr>
      <w:dir w:val="rtl">
        <w:dir w:val="rtl">
          <w:r w:rsidRPr="00EE6742">
            <w:rPr>
              <w:rFonts w:ascii="Courier New" w:hAnsi="Courier New" w:cs="Courier New"/>
              <w:rtl/>
            </w:rPr>
            <w:t xml:space="preserve">مقالة فى المزاج </w:t>
          </w:r>
          <w:del w:id="10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053" w:author="Transkribus" w:date="2019-12-11T14:30:00Z"/>
          <w:rFonts w:ascii="Courier New" w:hAnsi="Courier New" w:cs="Courier New"/>
        </w:rPr>
      </w:pPr>
      <w:dir w:val="rtl">
        <w:dir w:val="rtl">
          <w:r w:rsidRPr="00EE6742">
            <w:rPr>
              <w:rFonts w:ascii="Courier New" w:hAnsi="Courier New" w:cs="Courier New"/>
              <w:rtl/>
            </w:rPr>
            <w:t>كتاب الك</w:t>
          </w:r>
          <w:del w:id="1054" w:author="Transkribus" w:date="2019-12-11T14:30:00Z">
            <w:r w:rsidRPr="009B6BCA">
              <w:rPr>
                <w:rFonts w:ascii="Courier New" w:hAnsi="Courier New" w:cs="Courier New"/>
                <w:rtl/>
              </w:rPr>
              <w:delText>ف</w:delText>
            </w:r>
          </w:del>
          <w:ins w:id="1055" w:author="Transkribus" w:date="2019-12-11T14:30:00Z">
            <w:r w:rsidRPr="00EE6742">
              <w:rPr>
                <w:rFonts w:ascii="Courier New" w:hAnsi="Courier New" w:cs="Courier New"/>
                <w:rtl/>
              </w:rPr>
              <w:t>غ</w:t>
            </w:r>
          </w:ins>
          <w:r w:rsidRPr="00EE6742">
            <w:rPr>
              <w:rFonts w:ascii="Courier New" w:hAnsi="Courier New" w:cs="Courier New"/>
              <w:rtl/>
            </w:rPr>
            <w:t>ا</w:t>
          </w:r>
          <w:del w:id="1056" w:author="Transkribus" w:date="2019-12-11T14:30:00Z">
            <w:r w:rsidRPr="009B6BCA">
              <w:rPr>
                <w:rFonts w:ascii="Courier New" w:hAnsi="Courier New" w:cs="Courier New"/>
                <w:rtl/>
              </w:rPr>
              <w:delText>ي</w:delText>
            </w:r>
          </w:del>
          <w:ins w:id="1057" w:author="Transkribus" w:date="2019-12-11T14:30:00Z">
            <w:r w:rsidRPr="00EE6742">
              <w:rPr>
                <w:rFonts w:ascii="Courier New" w:hAnsi="Courier New" w:cs="Courier New"/>
                <w:rtl/>
              </w:rPr>
              <w:t>ب</w:t>
            </w:r>
          </w:ins>
          <w:r w:rsidRPr="00EE6742">
            <w:rPr>
              <w:rFonts w:ascii="Courier New" w:hAnsi="Courier New" w:cs="Courier New"/>
              <w:rtl/>
            </w:rPr>
            <w:t xml:space="preserve">ة فى </w:t>
          </w:r>
          <w:del w:id="1058" w:author="Transkribus" w:date="2019-12-11T14:30:00Z">
            <w:r w:rsidRPr="009B6BCA">
              <w:rPr>
                <w:rFonts w:ascii="Courier New" w:hAnsi="Courier New" w:cs="Courier New"/>
                <w:rtl/>
              </w:rPr>
              <w:delText>التشريح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059" w:author="Transkribus" w:date="2019-12-11T14:30:00Z"/>
          <w:rFonts w:ascii="Courier New" w:hAnsi="Courier New" w:cs="Courier New"/>
        </w:rPr>
      </w:pPr>
      <w:dir w:val="rtl">
        <w:dir w:val="rtl">
          <w:del w:id="1060" w:author="Transkribus" w:date="2019-12-11T14:30:00Z">
            <w:r w:rsidRPr="009B6BCA">
              <w:rPr>
                <w:rFonts w:ascii="Courier New" w:hAnsi="Courier New" w:cs="Courier New"/>
                <w:rtl/>
              </w:rPr>
              <w:delText>كتاب الرد على</w:delText>
            </w:r>
          </w:del>
          <w:ins w:id="1061" w:author="Transkribus" w:date="2019-12-11T14:30:00Z">
            <w:r w:rsidRPr="00EE6742">
              <w:rPr>
                <w:rFonts w:ascii="Courier New" w:hAnsi="Courier New" w:cs="Courier New"/>
                <w:rtl/>
              </w:rPr>
              <w:t>الفشرح كمتاب الردعلى</w:t>
            </w:r>
          </w:ins>
          <w:r w:rsidRPr="00EE6742">
            <w:rPr>
              <w:rFonts w:ascii="Courier New" w:hAnsi="Courier New" w:cs="Courier New"/>
              <w:rtl/>
            </w:rPr>
            <w:t xml:space="preserve"> ابن ال</w:t>
          </w:r>
          <w:del w:id="1062" w:author="Transkribus" w:date="2019-12-11T14:30:00Z">
            <w:r w:rsidRPr="009B6BCA">
              <w:rPr>
                <w:rFonts w:ascii="Courier New" w:hAnsi="Courier New" w:cs="Courier New"/>
                <w:rtl/>
              </w:rPr>
              <w:delText>خ</w:delText>
            </w:r>
          </w:del>
          <w:ins w:id="1063" w:author="Transkribus" w:date="2019-12-11T14:30:00Z">
            <w:r w:rsidRPr="00EE6742">
              <w:rPr>
                <w:rFonts w:ascii="Courier New" w:hAnsi="Courier New" w:cs="Courier New"/>
                <w:rtl/>
              </w:rPr>
              <w:t>ح</w:t>
            </w:r>
          </w:ins>
          <w:r w:rsidRPr="00EE6742">
            <w:rPr>
              <w:rFonts w:ascii="Courier New" w:hAnsi="Courier New" w:cs="Courier New"/>
              <w:rtl/>
            </w:rPr>
            <w:t xml:space="preserve">طيب فى </w:t>
          </w:r>
          <w:del w:id="1064" w:author="Transkribus" w:date="2019-12-11T14:30:00Z">
            <w:r w:rsidRPr="009B6BCA">
              <w:rPr>
                <w:rFonts w:ascii="Courier New" w:hAnsi="Courier New" w:cs="Courier New"/>
                <w:rtl/>
              </w:rPr>
              <w:delText>شرحه بعض كليات القانون</w:delText>
            </w:r>
          </w:del>
          <w:ins w:id="1065" w:author="Transkribus" w:date="2019-12-11T14:30:00Z">
            <w:r w:rsidRPr="00EE6742">
              <w:rPr>
                <w:rFonts w:ascii="Courier New" w:hAnsi="Courier New" w:cs="Courier New"/>
                <w:rtl/>
              </w:rPr>
              <w:t>شرحمة</w:t>
            </w:r>
          </w:ins>
          <w:r>
            <w:t>‬</w:t>
          </w:r>
          <w:r>
            <w:t>‬</w:t>
          </w:r>
        </w:dir>
      </w:dir>
    </w:p>
    <w:p w:rsidR="006C342B" w:rsidRPr="00EE6742" w:rsidRDefault="006C342B" w:rsidP="006C342B">
      <w:pPr>
        <w:pStyle w:val="NurText"/>
        <w:bidi/>
        <w:rPr>
          <w:ins w:id="1066" w:author="Transkribus" w:date="2019-12-11T14:30:00Z"/>
          <w:rFonts w:ascii="Courier New" w:hAnsi="Courier New" w:cs="Courier New"/>
        </w:rPr>
      </w:pPr>
      <w:ins w:id="1067" w:author="Transkribus" w:date="2019-12-11T14:30:00Z">
        <w:r w:rsidRPr="00EE6742">
          <w:rPr>
            <w:rFonts w:ascii="Courier New" w:hAnsi="Courier New" w:cs="Courier New"/>
            <w:rtl/>
          </w:rPr>
          <w:t>ابقس كاسمات القالون</w:t>
        </w:r>
      </w:ins>
      <w:r w:rsidRPr="00EE6742">
        <w:rPr>
          <w:rFonts w:ascii="Courier New" w:hAnsi="Courier New" w:cs="Courier New"/>
          <w:rtl/>
        </w:rPr>
        <w:t xml:space="preserve"> والف كتابه </w:t>
      </w:r>
      <w:del w:id="1068" w:author="Transkribus" w:date="2019-12-11T14:30:00Z">
        <w:r w:rsidRPr="009B6BCA">
          <w:rPr>
            <w:rFonts w:ascii="Courier New" w:hAnsi="Courier New" w:cs="Courier New"/>
            <w:rtl/>
          </w:rPr>
          <w:delText>هذا لعمى</w:delText>
        </w:r>
      </w:del>
      <w:ins w:id="1069" w:author="Transkribus" w:date="2019-12-11T14:30:00Z">
        <w:r w:rsidRPr="00EE6742">
          <w:rPr>
            <w:rFonts w:ascii="Courier New" w:hAnsi="Courier New" w:cs="Courier New"/>
            <w:rtl/>
          </w:rPr>
          <w:t>هذ العمى</w:t>
        </w:r>
      </w:ins>
      <w:r w:rsidRPr="00EE6742">
        <w:rPr>
          <w:rFonts w:ascii="Courier New" w:hAnsi="Courier New" w:cs="Courier New"/>
          <w:rtl/>
        </w:rPr>
        <w:t xml:space="preserve"> رشيد الدين على بن خليفة ر</w:t>
      </w:r>
      <w:del w:id="1070" w:author="Transkribus" w:date="2019-12-11T14:30:00Z">
        <w:r w:rsidRPr="009B6BCA">
          <w:rPr>
            <w:rFonts w:ascii="Courier New" w:hAnsi="Courier New" w:cs="Courier New"/>
            <w:rtl/>
          </w:rPr>
          <w:delText>ح</w:delText>
        </w:r>
      </w:del>
      <w:ins w:id="1071" w:author="Transkribus" w:date="2019-12-11T14:30:00Z">
        <w:r w:rsidRPr="00EE6742">
          <w:rPr>
            <w:rFonts w:ascii="Courier New" w:hAnsi="Courier New" w:cs="Courier New"/>
            <w:rtl/>
          </w:rPr>
          <w:t>ج</w:t>
        </w:r>
      </w:ins>
      <w:r w:rsidRPr="00EE6742">
        <w:rPr>
          <w:rFonts w:ascii="Courier New" w:hAnsi="Courier New" w:cs="Courier New"/>
          <w:rtl/>
        </w:rPr>
        <w:t>م</w:t>
      </w:r>
      <w:del w:id="1072" w:author="Transkribus" w:date="2019-12-11T14:30:00Z">
        <w:r w:rsidRPr="009B6BCA">
          <w:rPr>
            <w:rFonts w:ascii="Courier New" w:hAnsi="Courier New" w:cs="Courier New"/>
            <w:rtl/>
          </w:rPr>
          <w:delText>ه</w:delText>
        </w:r>
      </w:del>
      <w:ins w:id="1073" w:author="Transkribus" w:date="2019-12-11T14:30:00Z">
        <w:r w:rsidRPr="00EE6742">
          <w:rPr>
            <w:rFonts w:ascii="Courier New" w:hAnsi="Courier New" w:cs="Courier New"/>
            <w:rtl/>
          </w:rPr>
          <w:t>ة</w:t>
        </w:r>
      </w:ins>
      <w:r w:rsidRPr="00EE6742">
        <w:rPr>
          <w:rFonts w:ascii="Courier New" w:hAnsi="Courier New" w:cs="Courier New"/>
          <w:rtl/>
        </w:rPr>
        <w:t xml:space="preserve"> الله </w:t>
      </w:r>
      <w:del w:id="1074" w:author="Transkribus" w:date="2019-12-11T14:30:00Z">
        <w:r w:rsidRPr="009B6BCA">
          <w:rPr>
            <w:rFonts w:ascii="Courier New" w:hAnsi="Courier New" w:cs="Courier New"/>
            <w:rtl/>
          </w:rPr>
          <w:delText>وارسله اليه وكان تاليفه</w:delText>
        </w:r>
      </w:del>
      <w:ins w:id="1075" w:author="Transkribus" w:date="2019-12-11T14:30:00Z">
        <w:r w:rsidRPr="00EE6742">
          <w:rPr>
            <w:rFonts w:ascii="Courier New" w:hAnsi="Courier New" w:cs="Courier New"/>
            <w:rtl/>
          </w:rPr>
          <w:t>وأرسله</w:t>
        </w:r>
      </w:ins>
    </w:p>
    <w:p w:rsidR="006C342B" w:rsidRPr="00EE6742" w:rsidRDefault="006C342B" w:rsidP="006C342B">
      <w:pPr>
        <w:pStyle w:val="NurText"/>
        <w:bidi/>
        <w:rPr>
          <w:rFonts w:ascii="Courier New" w:hAnsi="Courier New" w:cs="Courier New"/>
        </w:rPr>
      </w:pPr>
      <w:ins w:id="1076" w:author="Transkribus" w:date="2019-12-11T14:30:00Z">
        <w:r w:rsidRPr="00EE6742">
          <w:rPr>
            <w:rFonts w:ascii="Courier New" w:hAnsi="Courier New" w:cs="Courier New"/>
            <w:rtl/>
          </w:rPr>
          <w:t>البهوكمان ثاليفة</w:t>
        </w:r>
      </w:ins>
      <w:r w:rsidRPr="00EE6742">
        <w:rPr>
          <w:rFonts w:ascii="Courier New" w:hAnsi="Courier New" w:cs="Courier New"/>
          <w:rtl/>
        </w:rPr>
        <w:t xml:space="preserve"> لذلك </w:t>
      </w:r>
      <w:del w:id="1077" w:author="Transkribus" w:date="2019-12-11T14:30:00Z">
        <w:r w:rsidRPr="009B6BCA">
          <w:rPr>
            <w:rFonts w:ascii="Courier New" w:hAnsi="Courier New" w:cs="Courier New"/>
            <w:rtl/>
          </w:rPr>
          <w:delText>بحلب قبل توجهه</w:delText>
        </w:r>
      </w:del>
      <w:ins w:id="1078" w:author="Transkribus" w:date="2019-12-11T14:30:00Z">
        <w:r w:rsidRPr="00EE6742">
          <w:rPr>
            <w:rFonts w:ascii="Courier New" w:hAnsi="Courier New" w:cs="Courier New"/>
            <w:rtl/>
          </w:rPr>
          <w:t>محلب قيل بوجهة</w:t>
        </w:r>
      </w:ins>
      <w:r w:rsidRPr="00EE6742">
        <w:rPr>
          <w:rFonts w:ascii="Courier New" w:hAnsi="Courier New" w:cs="Courier New"/>
          <w:rtl/>
        </w:rPr>
        <w:t xml:space="preserve"> الى بلاد الروم</w:t>
      </w:r>
      <w:del w:id="10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80" w:author="Transkribus" w:date="2019-12-11T14:30:00Z">
        <w:r w:rsidRPr="00EE6742">
          <w:rPr>
            <w:rFonts w:ascii="Courier New" w:hAnsi="Courier New" w:cs="Courier New"/>
            <w:rtl/>
          </w:rPr>
          <w:t xml:space="preserve"> كتاب تعقب حواسى ابن جميع على</w:t>
        </w:r>
      </w:ins>
    </w:p>
    <w:p w:rsidR="006C342B" w:rsidRPr="009B6BCA" w:rsidRDefault="006C342B" w:rsidP="006C342B">
      <w:pPr>
        <w:pStyle w:val="NurText"/>
        <w:bidi/>
        <w:rPr>
          <w:del w:id="1081" w:author="Transkribus" w:date="2019-12-11T14:30:00Z"/>
          <w:rFonts w:ascii="Courier New" w:hAnsi="Courier New" w:cs="Courier New"/>
        </w:rPr>
      </w:pPr>
      <w:dir w:val="rtl">
        <w:dir w:val="rtl">
          <w:del w:id="1082" w:author="Transkribus" w:date="2019-12-11T14:30:00Z">
            <w:r w:rsidRPr="009B6BCA">
              <w:rPr>
                <w:rFonts w:ascii="Courier New" w:hAnsi="Courier New" w:cs="Courier New"/>
                <w:rtl/>
              </w:rPr>
              <w:delText xml:space="preserve">كتاب تعقب حواشى ابن جميع على </w:delText>
            </w:r>
          </w:del>
          <w:r w:rsidRPr="00EE6742">
            <w:rPr>
              <w:rFonts w:ascii="Courier New" w:hAnsi="Courier New" w:cs="Courier New"/>
              <w:rtl/>
            </w:rPr>
            <w:t>القانون</w:t>
          </w:r>
          <w:del w:id="10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084" w:author="Transkribus" w:date="2019-12-11T14:30:00Z">
            <w:r w:rsidRPr="009B6BCA">
              <w:rPr>
                <w:rFonts w:ascii="Courier New" w:hAnsi="Courier New" w:cs="Courier New"/>
                <w:rtl/>
              </w:rPr>
              <w:delText>مقالة يرد فيها على كتاب على</w:delText>
            </w:r>
          </w:del>
          <w:ins w:id="1085" w:author="Transkribus" w:date="2019-12-11T14:30:00Z">
            <w:r w:rsidRPr="00EE6742">
              <w:rPr>
                <w:rFonts w:ascii="Courier New" w:hAnsi="Courier New" w:cs="Courier New"/>
                <w:rtl/>
              </w:rPr>
              <w:t xml:space="preserve"> مفالةيردفيها عسلى تاب عسلى</w:t>
            </w:r>
          </w:ins>
          <w:r w:rsidRPr="00EE6742">
            <w:rPr>
              <w:rFonts w:ascii="Courier New" w:hAnsi="Courier New" w:cs="Courier New"/>
              <w:rtl/>
            </w:rPr>
            <w:t xml:space="preserve"> بن ر</w:t>
          </w:r>
          <w:del w:id="1086" w:author="Transkribus" w:date="2019-12-11T14:30:00Z">
            <w:r w:rsidRPr="009B6BCA">
              <w:rPr>
                <w:rFonts w:ascii="Courier New" w:hAnsi="Courier New" w:cs="Courier New"/>
                <w:rtl/>
              </w:rPr>
              <w:delText>ض</w:delText>
            </w:r>
          </w:del>
          <w:ins w:id="1087" w:author="Transkribus" w:date="2019-12-11T14:30:00Z">
            <w:r w:rsidRPr="00EE6742">
              <w:rPr>
                <w:rFonts w:ascii="Courier New" w:hAnsi="Courier New" w:cs="Courier New"/>
                <w:rtl/>
              </w:rPr>
              <w:t>س</w:t>
            </w:r>
          </w:ins>
          <w:r w:rsidRPr="00EE6742">
            <w:rPr>
              <w:rFonts w:ascii="Courier New" w:hAnsi="Courier New" w:cs="Courier New"/>
              <w:rtl/>
            </w:rPr>
            <w:t>وان المصرى فى ا</w:t>
          </w:r>
          <w:ins w:id="1088" w:author="Transkribus" w:date="2019-12-11T14:30:00Z">
            <w:r w:rsidRPr="00EE6742">
              <w:rPr>
                <w:rFonts w:ascii="Courier New" w:hAnsi="Courier New" w:cs="Courier New"/>
                <w:rtl/>
              </w:rPr>
              <w:t>ل</w:t>
            </w:r>
          </w:ins>
          <w:r w:rsidRPr="00EE6742">
            <w:rPr>
              <w:rFonts w:ascii="Courier New" w:hAnsi="Courier New" w:cs="Courier New"/>
              <w:rtl/>
            </w:rPr>
            <w:t>خ</w:t>
          </w:r>
          <w:del w:id="1089" w:author="Transkribus" w:date="2019-12-11T14:30:00Z">
            <w:r w:rsidRPr="009B6BCA">
              <w:rPr>
                <w:rFonts w:ascii="Courier New" w:hAnsi="Courier New" w:cs="Courier New"/>
                <w:rtl/>
              </w:rPr>
              <w:delText>ت</w:delText>
            </w:r>
          </w:del>
          <w:ins w:id="1090" w:author="Transkribus" w:date="2019-12-11T14:30:00Z">
            <w:r w:rsidRPr="00EE6742">
              <w:rPr>
                <w:rFonts w:ascii="Courier New" w:hAnsi="Courier New" w:cs="Courier New"/>
                <w:rtl/>
              </w:rPr>
              <w:t>ن</w:t>
            </w:r>
          </w:ins>
          <w:r w:rsidRPr="00EE6742">
            <w:rPr>
              <w:rFonts w:ascii="Courier New" w:hAnsi="Courier New" w:cs="Courier New"/>
              <w:rtl/>
            </w:rPr>
            <w:t>لاف جالينوس</w:t>
          </w:r>
          <w:del w:id="1091" w:author="Transkribus" w:date="2019-12-11T14:30:00Z">
            <w:r w:rsidRPr="009B6BCA">
              <w:rPr>
                <w:rFonts w:ascii="Courier New" w:hAnsi="Courier New" w:cs="Courier New"/>
                <w:rtl/>
              </w:rPr>
              <w:delText xml:space="preserve"> وارسطوطاليس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092" w:author="Transkribus" w:date="2019-12-11T14:30:00Z"/>
          <w:rFonts w:ascii="Courier New" w:hAnsi="Courier New" w:cs="Courier New"/>
        </w:rPr>
      </w:pPr>
      <w:dir w:val="rtl">
        <w:dir w:val="rtl">
          <w:del w:id="1093" w:author="Transkribus" w:date="2019-12-11T14:30:00Z">
            <w:r w:rsidRPr="009B6BCA">
              <w:rPr>
                <w:rFonts w:ascii="Courier New" w:hAnsi="Courier New" w:cs="Courier New"/>
                <w:rtl/>
              </w:rPr>
              <w:delText>مقالة</w:delText>
            </w:r>
          </w:del>
          <w:ins w:id="1094" w:author="Transkribus" w:date="2019-12-11T14:30:00Z">
            <w:r w:rsidRPr="00EE6742">
              <w:rPr>
                <w:rFonts w:ascii="Courier New" w:hAnsi="Courier New" w:cs="Courier New"/>
                <w:rtl/>
              </w:rPr>
              <w:t>وارسطوط الس مةالة</w:t>
            </w:r>
          </w:ins>
          <w:r w:rsidRPr="00EE6742">
            <w:rPr>
              <w:rFonts w:ascii="Courier New" w:hAnsi="Courier New" w:cs="Courier New"/>
              <w:rtl/>
            </w:rPr>
            <w:t xml:space="preserve"> فى </w:t>
          </w:r>
          <w:del w:id="1095" w:author="Transkribus" w:date="2019-12-11T14:30:00Z">
            <w:r w:rsidRPr="009B6BCA">
              <w:rPr>
                <w:rFonts w:ascii="Courier New" w:hAnsi="Courier New" w:cs="Courier New"/>
                <w:rtl/>
              </w:rPr>
              <w:delText>الحواس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096" w:author="Transkribus" w:date="2019-12-11T14:30:00Z"/>
          <w:rFonts w:ascii="Courier New" w:hAnsi="Courier New" w:cs="Courier New"/>
        </w:rPr>
      </w:pPr>
      <w:dir w:val="rtl">
        <w:dir w:val="rtl">
          <w:del w:id="1097" w:author="Transkribus" w:date="2019-12-11T14:30:00Z">
            <w:r w:rsidRPr="009B6BCA">
              <w:rPr>
                <w:rFonts w:ascii="Courier New" w:hAnsi="Courier New" w:cs="Courier New"/>
                <w:rtl/>
              </w:rPr>
              <w:delText>مقالة</w:delText>
            </w:r>
          </w:del>
          <w:ins w:id="1098" w:author="Transkribus" w:date="2019-12-11T14:30:00Z">
            <w:r w:rsidRPr="00EE6742">
              <w:rPr>
                <w:rFonts w:ascii="Courier New" w:hAnsi="Courier New" w:cs="Courier New"/>
                <w:rtl/>
              </w:rPr>
              <w:t>الخواس مةالة</w:t>
            </w:r>
          </w:ins>
          <w:r w:rsidRPr="00EE6742">
            <w:rPr>
              <w:rFonts w:ascii="Courier New" w:hAnsi="Courier New" w:cs="Courier New"/>
              <w:rtl/>
            </w:rPr>
            <w:t xml:space="preserve"> فى </w:t>
          </w:r>
          <w:del w:id="1099" w:author="Transkribus" w:date="2019-12-11T14:30:00Z">
            <w:r w:rsidRPr="009B6BCA">
              <w:rPr>
                <w:rFonts w:ascii="Courier New" w:hAnsi="Courier New" w:cs="Courier New"/>
                <w:rtl/>
              </w:rPr>
              <w:delText>الكلمة والكلام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100" w:author="Transkribus" w:date="2019-12-11T14:30:00Z">
            <w:r w:rsidRPr="009B6BCA">
              <w:rPr>
                <w:rFonts w:ascii="Courier New" w:hAnsi="Courier New" w:cs="Courier New"/>
                <w:rtl/>
              </w:rPr>
              <w:delText xml:space="preserve">كتاب </w:delText>
            </w:r>
          </w:del>
          <w:ins w:id="1101" w:author="Transkribus" w:date="2019-12-11T14:30:00Z">
            <w:r w:rsidRPr="00EE6742">
              <w:rPr>
                <w:rFonts w:ascii="Courier New" w:hAnsi="Courier New" w:cs="Courier New"/>
                <w:rtl/>
              </w:rPr>
              <w:t xml:space="preserve">الكامة والكالام كثاب </w:t>
            </w:r>
          </w:ins>
          <w:r w:rsidRPr="00EE6742">
            <w:rPr>
              <w:rFonts w:ascii="Courier New" w:hAnsi="Courier New" w:cs="Courier New"/>
              <w:rtl/>
            </w:rPr>
            <w:t>السبعة</w:t>
          </w:r>
          <w:del w:id="11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03" w:author="Transkribus" w:date="2019-12-11T14:30:00Z">
            <w:r w:rsidRPr="00EE6742">
              <w:rPr>
                <w:rFonts w:ascii="Courier New" w:hAnsi="Courier New" w:cs="Courier New"/>
                <w:rtl/>
              </w:rPr>
              <w:t xml:space="preserve"> كتاب نحيفة</w:t>
            </w:r>
          </w:ins>
          <w:r>
            <w:t>‬</w:t>
          </w:r>
          <w:r>
            <w:t>‬</w:t>
          </w:r>
        </w:dir>
      </w:dir>
    </w:p>
    <w:p w:rsidR="006C342B" w:rsidRPr="009B6BCA" w:rsidRDefault="006C342B" w:rsidP="006C342B">
      <w:pPr>
        <w:pStyle w:val="NurText"/>
        <w:bidi/>
        <w:rPr>
          <w:del w:id="1104" w:author="Transkribus" w:date="2019-12-11T14:30:00Z"/>
          <w:rFonts w:ascii="Courier New" w:hAnsi="Courier New" w:cs="Courier New"/>
        </w:rPr>
      </w:pPr>
      <w:dir w:val="rtl">
        <w:dir w:val="rtl">
          <w:del w:id="1105" w:author="Transkribus" w:date="2019-12-11T14:30:00Z">
            <w:r w:rsidRPr="009B6BCA">
              <w:rPr>
                <w:rFonts w:ascii="Courier New" w:hAnsi="Courier New" w:cs="Courier New"/>
                <w:rtl/>
              </w:rPr>
              <w:delText xml:space="preserve">كتاب تحفة </w:delText>
            </w:r>
          </w:del>
          <w:r w:rsidRPr="00EE6742">
            <w:rPr>
              <w:rFonts w:ascii="Courier New" w:hAnsi="Courier New" w:cs="Courier New"/>
              <w:rtl/>
            </w:rPr>
            <w:t>الامل</w:t>
          </w:r>
          <w:del w:id="11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107" w:author="Transkribus" w:date="2019-12-11T14:30:00Z"/>
          <w:rFonts w:ascii="Courier New" w:hAnsi="Courier New" w:cs="Courier New"/>
        </w:rPr>
      </w:pPr>
      <w:dir w:val="rtl">
        <w:dir w:val="rtl">
          <w:del w:id="1108" w:author="Transkribus" w:date="2019-12-11T14:30:00Z">
            <w:r w:rsidRPr="009B6BCA">
              <w:rPr>
                <w:rFonts w:ascii="Courier New" w:hAnsi="Courier New" w:cs="Courier New"/>
                <w:rtl/>
              </w:rPr>
              <w:delText>مقالة</w:delText>
            </w:r>
          </w:del>
          <w:ins w:id="1109" w:author="Transkribus" w:date="2019-12-11T14:30:00Z">
            <w:r w:rsidRPr="00EE6742">
              <w:rPr>
                <w:rFonts w:ascii="Courier New" w:hAnsi="Courier New" w:cs="Courier New"/>
                <w:rtl/>
              </w:rPr>
              <w:t xml:space="preserve"> مةالة</w:t>
            </w:r>
          </w:ins>
          <w:r w:rsidRPr="00EE6742">
            <w:rPr>
              <w:rFonts w:ascii="Courier New" w:hAnsi="Courier New" w:cs="Courier New"/>
              <w:rtl/>
            </w:rPr>
            <w:t xml:space="preserve"> فى الرد على </w:t>
          </w:r>
          <w:del w:id="1110" w:author="Transkribus" w:date="2019-12-11T14:30:00Z">
            <w:r w:rsidRPr="009B6BCA">
              <w:rPr>
                <w:rFonts w:ascii="Courier New" w:hAnsi="Courier New" w:cs="Courier New"/>
                <w:rtl/>
              </w:rPr>
              <w:delText>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111" w:author="Transkribus" w:date="2019-12-11T14:30:00Z"/>
          <w:rFonts w:ascii="Courier New" w:hAnsi="Courier New" w:cs="Courier New"/>
        </w:rPr>
      </w:pPr>
      <w:dir w:val="rtl">
        <w:dir w:val="rtl">
          <w:del w:id="1112" w:author="Transkribus" w:date="2019-12-11T14:30:00Z">
            <w:r w:rsidRPr="009B6BCA">
              <w:rPr>
                <w:rFonts w:ascii="Courier New" w:hAnsi="Courier New" w:cs="Courier New"/>
                <w:rtl/>
              </w:rPr>
              <w:delText>يهود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113" w:author="Transkribus" w:date="2019-12-11T14:30:00Z"/>
          <w:rFonts w:ascii="Courier New" w:hAnsi="Courier New" w:cs="Courier New"/>
        </w:rPr>
      </w:pPr>
      <w:dir w:val="rtl">
        <w:dir w:val="rtl">
          <w:ins w:id="1114" w:author="Transkribus" w:date="2019-12-11T14:30:00Z">
            <w:r w:rsidRPr="00EE6742">
              <w:rPr>
                <w:rFonts w:ascii="Courier New" w:hAnsi="Courier New" w:cs="Courier New"/>
                <w:rtl/>
              </w:rPr>
              <w:t xml:space="preserve">البهود </w:t>
            </w:r>
          </w:ins>
          <w:r w:rsidRPr="00EE6742">
            <w:rPr>
              <w:rFonts w:ascii="Courier New" w:hAnsi="Courier New" w:cs="Courier New"/>
              <w:rtl/>
            </w:rPr>
            <w:t>والنصارى</w:t>
          </w:r>
          <w:del w:id="11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116" w:author="Transkribus" w:date="2019-12-11T14:30:00Z"/>
          <w:rFonts w:ascii="Courier New" w:hAnsi="Courier New" w:cs="Courier New"/>
        </w:rPr>
      </w:pPr>
      <w:dir w:val="rtl">
        <w:dir w:val="rtl">
          <w:del w:id="1117" w:author="Transkribus" w:date="2019-12-11T14:30:00Z">
            <w:r w:rsidRPr="009B6BCA">
              <w:rPr>
                <w:rFonts w:ascii="Courier New" w:hAnsi="Courier New" w:cs="Courier New"/>
                <w:rtl/>
              </w:rPr>
              <w:delText>مقالتان ايضا</w:delText>
            </w:r>
          </w:del>
          <w:ins w:id="1118" w:author="Transkribus" w:date="2019-12-11T14:30:00Z">
            <w:r w:rsidRPr="00EE6742">
              <w:rPr>
                <w:rFonts w:ascii="Courier New" w:hAnsi="Courier New" w:cs="Courier New"/>
                <w:rtl/>
              </w:rPr>
              <w:t xml:space="preserve"> مةالنان أضا</w:t>
            </w:r>
          </w:ins>
          <w:r w:rsidRPr="00EE6742">
            <w:rPr>
              <w:rFonts w:ascii="Courier New" w:hAnsi="Courier New" w:cs="Courier New"/>
              <w:rtl/>
            </w:rPr>
            <w:t xml:space="preserve"> فى </w:t>
          </w:r>
          <w:del w:id="1119" w:author="Transkribus" w:date="2019-12-11T14:30:00Z">
            <w:r w:rsidRPr="009B6BCA">
              <w:rPr>
                <w:rFonts w:ascii="Courier New" w:hAnsi="Courier New" w:cs="Courier New"/>
                <w:rtl/>
              </w:rPr>
              <w:delText>الرد على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120" w:author="Transkribus" w:date="2019-12-11T14:30:00Z"/>
          <w:rFonts w:ascii="Courier New" w:hAnsi="Courier New" w:cs="Courier New"/>
        </w:rPr>
      </w:pPr>
      <w:dir w:val="rtl">
        <w:dir w:val="rtl">
          <w:del w:id="1121" w:author="Transkribus" w:date="2019-12-11T14:30:00Z">
            <w:r w:rsidRPr="009B6BCA">
              <w:rPr>
                <w:rFonts w:ascii="Courier New" w:hAnsi="Courier New" w:cs="Courier New"/>
                <w:rtl/>
              </w:rPr>
              <w:delText>يهود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1122" w:author="Transkribus" w:date="2019-12-11T14:30:00Z">
            <w:r w:rsidRPr="00EE6742">
              <w:rPr>
                <w:rFonts w:ascii="Courier New" w:hAnsi="Courier New" w:cs="Courier New"/>
                <w:rtl/>
              </w:rPr>
              <w:t xml:space="preserve">الردعلى البهود </w:t>
            </w:r>
          </w:ins>
          <w:r w:rsidRPr="00EE6742">
            <w:rPr>
              <w:rFonts w:ascii="Courier New" w:hAnsi="Courier New" w:cs="Courier New"/>
              <w:rtl/>
            </w:rPr>
            <w:t>والنصارى</w:t>
          </w:r>
          <w:del w:id="11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24" w:author="Transkribus" w:date="2019-12-11T14:30:00Z">
            <w:r w:rsidRPr="00EE6742">
              <w:rPr>
                <w:rFonts w:ascii="Courier New" w:hAnsi="Courier New" w:cs="Courier New"/>
                <w:rtl/>
              </w:rPr>
              <w:t xml:space="preserve"> مثالة</w:t>
            </w:r>
          </w:ins>
          <w:r>
            <w:t>‬</w:t>
          </w:r>
          <w:r>
            <w:t>‬</w:t>
          </w:r>
        </w:dir>
      </w:dir>
    </w:p>
    <w:p w:rsidR="006C342B" w:rsidRPr="009B6BCA" w:rsidRDefault="006C342B" w:rsidP="006C342B">
      <w:pPr>
        <w:pStyle w:val="NurText"/>
        <w:bidi/>
        <w:rPr>
          <w:del w:id="1125" w:author="Transkribus" w:date="2019-12-11T14:30:00Z"/>
          <w:rFonts w:ascii="Courier New" w:hAnsi="Courier New" w:cs="Courier New"/>
        </w:rPr>
      </w:pPr>
      <w:dir w:val="rtl">
        <w:dir w:val="rtl">
          <w:del w:id="1126" w:author="Transkribus" w:date="2019-12-11T14:30:00Z">
            <w:r w:rsidRPr="009B6BCA">
              <w:rPr>
                <w:rFonts w:ascii="Courier New" w:hAnsi="Courier New" w:cs="Courier New"/>
                <w:rtl/>
              </w:rPr>
              <w:delText>مقالة</w:delText>
            </w:r>
          </w:del>
          <w:r w:rsidRPr="00EE6742">
            <w:rPr>
              <w:rFonts w:ascii="Courier New" w:hAnsi="Courier New" w:cs="Courier New"/>
              <w:rtl/>
            </w:rPr>
            <w:t xml:space="preserve"> فى </w:t>
          </w:r>
          <w:del w:id="1127" w:author="Transkribus" w:date="2019-12-11T14:30:00Z">
            <w:r w:rsidRPr="009B6BCA">
              <w:rPr>
                <w:rFonts w:ascii="Courier New" w:hAnsi="Courier New" w:cs="Courier New"/>
                <w:rtl/>
              </w:rPr>
              <w:delText>ترتيب المصنفين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128" w:author="Transkribus" w:date="2019-12-11T14:30:00Z"/>
          <w:rFonts w:ascii="Courier New" w:hAnsi="Courier New" w:cs="Courier New"/>
        </w:rPr>
      </w:pPr>
      <w:dir w:val="rtl">
        <w:dir w:val="rtl">
          <w:del w:id="1129" w:author="Transkribus" w:date="2019-12-11T14:30:00Z">
            <w:r w:rsidRPr="009B6BCA">
              <w:rPr>
                <w:rFonts w:ascii="Courier New" w:hAnsi="Courier New" w:cs="Courier New"/>
                <w:rtl/>
              </w:rPr>
              <w:delText>كتاب الحكمة العلائية ذكر فيه</w:delText>
            </w:r>
          </w:del>
          <w:ins w:id="1130" w:author="Transkribus" w:date="2019-12-11T14:30:00Z">
            <w:r w:rsidRPr="00EE6742">
              <w:rPr>
                <w:rFonts w:ascii="Courier New" w:hAnsi="Courier New" w:cs="Courier New"/>
                <w:rtl/>
              </w:rPr>
              <w:t>رتيب المصتفين كمتاب الحكممة العلاتبة ذكرفيه</w:t>
            </w:r>
          </w:ins>
          <w:r w:rsidRPr="00EE6742">
            <w:rPr>
              <w:rFonts w:ascii="Courier New" w:hAnsi="Courier New" w:cs="Courier New"/>
              <w:rtl/>
            </w:rPr>
            <w:t xml:space="preserve"> اشياء حس</w:t>
          </w:r>
          <w:del w:id="1131" w:author="Transkribus" w:date="2019-12-11T14:30:00Z">
            <w:r w:rsidRPr="009B6BCA">
              <w:rPr>
                <w:rFonts w:ascii="Courier New" w:hAnsi="Courier New" w:cs="Courier New"/>
                <w:rtl/>
              </w:rPr>
              <w:delText>ن</w:delText>
            </w:r>
          </w:del>
          <w:ins w:id="1132" w:author="Transkribus" w:date="2019-12-11T14:30:00Z">
            <w:r w:rsidRPr="00EE6742">
              <w:rPr>
                <w:rFonts w:ascii="Courier New" w:hAnsi="Courier New" w:cs="Courier New"/>
                <w:rtl/>
              </w:rPr>
              <w:t>ف</w:t>
            </w:r>
          </w:ins>
          <w:r w:rsidRPr="00EE6742">
            <w:rPr>
              <w:rFonts w:ascii="Courier New" w:hAnsi="Courier New" w:cs="Courier New"/>
              <w:rtl/>
            </w:rPr>
            <w:t>ة فى العلم الالهى والف</w:t>
          </w:r>
          <w:del w:id="1133" w:author="Transkribus" w:date="2019-12-11T14:30:00Z">
            <w:r w:rsidRPr="009B6BCA">
              <w:rPr>
                <w:rFonts w:ascii="Courier New" w:hAnsi="Courier New" w:cs="Courier New"/>
                <w:rtl/>
              </w:rPr>
              <w:delText xml:space="preserve"> كتابه هذا لعلاء</w:delText>
            </w:r>
          </w:del>
          <w:r>
            <w:t>‬</w:t>
          </w:r>
          <w:r>
            <w:t>‬</w:t>
          </w:r>
        </w:dir>
      </w:dir>
    </w:p>
    <w:p w:rsidR="006C342B" w:rsidRPr="009B6BCA" w:rsidRDefault="006C342B" w:rsidP="006C342B">
      <w:pPr>
        <w:pStyle w:val="NurText"/>
        <w:bidi/>
        <w:rPr>
          <w:del w:id="1134" w:author="Transkribus" w:date="2019-12-11T14:30:00Z"/>
          <w:rFonts w:ascii="Courier New" w:hAnsi="Courier New" w:cs="Courier New"/>
        </w:rPr>
      </w:pPr>
      <w:ins w:id="1135" w:author="Transkribus" w:date="2019-12-11T14:30:00Z">
        <w:r w:rsidRPr="00EE6742">
          <w:rPr>
            <w:rFonts w:ascii="Courier New" w:hAnsi="Courier New" w:cs="Courier New"/>
            <w:rtl/>
          </w:rPr>
          <w:t>كنابه مذ العلاء</w:t>
        </w:r>
      </w:ins>
      <w:r w:rsidRPr="00EE6742">
        <w:rPr>
          <w:rFonts w:ascii="Courier New" w:hAnsi="Courier New" w:cs="Courier New"/>
          <w:rtl/>
        </w:rPr>
        <w:t xml:space="preserve"> الدين داود بن ب</w:t>
      </w:r>
      <w:ins w:id="1136" w:author="Transkribus" w:date="2019-12-11T14:30:00Z">
        <w:r w:rsidRPr="00EE6742">
          <w:rPr>
            <w:rFonts w:ascii="Courier New" w:hAnsi="Courier New" w:cs="Courier New"/>
            <w:rtl/>
          </w:rPr>
          <w:t>ن</w:t>
        </w:r>
      </w:ins>
      <w:r w:rsidRPr="00EE6742">
        <w:rPr>
          <w:rFonts w:ascii="Courier New" w:hAnsi="Courier New" w:cs="Courier New"/>
          <w:rtl/>
        </w:rPr>
        <w:t xml:space="preserve">هرام صاحب </w:t>
      </w:r>
      <w:del w:id="1137" w:author="Transkribus" w:date="2019-12-11T14:30:00Z">
        <w:r w:rsidRPr="009B6BCA">
          <w:rPr>
            <w:rFonts w:ascii="Courier New" w:hAnsi="Courier New" w:cs="Courier New"/>
            <w:rtl/>
          </w:rPr>
          <w:delText>ارزنجان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ins w:id="1138" w:author="Transkribus" w:date="2019-12-11T14:30:00Z">
            <w:r w:rsidRPr="00EE6742">
              <w:rPr>
                <w:rFonts w:ascii="Courier New" w:hAnsi="Courier New" w:cs="Courier New"/>
                <w:rtl/>
              </w:rPr>
              <w:t xml:space="preserve">أروبحان </w:t>
            </w:r>
          </w:ins>
          <w:r w:rsidRPr="00EE6742">
            <w:rPr>
              <w:rFonts w:ascii="Courier New" w:hAnsi="Courier New" w:cs="Courier New"/>
              <w:rtl/>
            </w:rPr>
            <w:t>مقالة ع</w:t>
          </w:r>
          <w:ins w:id="1139" w:author="Transkribus" w:date="2019-12-11T14:30:00Z">
            <w:r w:rsidRPr="00EE6742">
              <w:rPr>
                <w:rFonts w:ascii="Courier New" w:hAnsi="Courier New" w:cs="Courier New"/>
                <w:rtl/>
              </w:rPr>
              <w:t>س</w:t>
            </w:r>
          </w:ins>
          <w:r w:rsidRPr="00EE6742">
            <w:rPr>
              <w:rFonts w:ascii="Courier New" w:hAnsi="Courier New" w:cs="Courier New"/>
              <w:rtl/>
            </w:rPr>
            <w:t>لى جهة التوط</w:t>
          </w:r>
          <w:del w:id="1140" w:author="Transkribus" w:date="2019-12-11T14:30:00Z">
            <w:r w:rsidRPr="009B6BCA">
              <w:rPr>
                <w:rFonts w:ascii="Courier New" w:hAnsi="Courier New" w:cs="Courier New"/>
                <w:rtl/>
              </w:rPr>
              <w:delText>ئ</w:delText>
            </w:r>
          </w:del>
          <w:ins w:id="1141" w:author="Transkribus" w:date="2019-12-11T14:30:00Z">
            <w:r w:rsidRPr="00EE6742">
              <w:rPr>
                <w:rFonts w:ascii="Courier New" w:hAnsi="Courier New" w:cs="Courier New"/>
                <w:rtl/>
              </w:rPr>
              <w:t>ث</w:t>
            </w:r>
          </w:ins>
          <w:r w:rsidRPr="00EE6742">
            <w:rPr>
              <w:rFonts w:ascii="Courier New" w:hAnsi="Courier New" w:cs="Courier New"/>
              <w:rtl/>
            </w:rPr>
            <w:t>ة فى المنطق</w:t>
          </w:r>
          <w:del w:id="114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143" w:author="Transkribus" w:date="2019-12-11T14:30:00Z"/>
          <w:rFonts w:ascii="Courier New" w:hAnsi="Courier New" w:cs="Courier New"/>
        </w:rPr>
      </w:pPr>
      <w:dir w:val="rtl">
        <w:dir w:val="rtl">
          <w:del w:id="1144" w:author="Transkribus" w:date="2019-12-11T14:30:00Z">
            <w:r w:rsidRPr="009B6BCA">
              <w:rPr>
                <w:rFonts w:ascii="Courier New" w:hAnsi="Courier New" w:cs="Courier New"/>
                <w:rtl/>
              </w:rPr>
              <w:delText>حواش</w:delText>
            </w:r>
          </w:del>
          <w:ins w:id="1145" w:author="Transkribus" w:date="2019-12-11T14:30:00Z">
            <w:r w:rsidRPr="00EE6742">
              <w:rPr>
                <w:rFonts w:ascii="Courier New" w:hAnsi="Courier New" w:cs="Courier New"/>
                <w:rtl/>
              </w:rPr>
              <w:t>جواس</w:t>
            </w:r>
          </w:ins>
          <w:r w:rsidRPr="00EE6742">
            <w:rPr>
              <w:rFonts w:ascii="Courier New" w:hAnsi="Courier New" w:cs="Courier New"/>
              <w:rtl/>
            </w:rPr>
            <w:t xml:space="preserve"> على كتاب البرهان </w:t>
          </w:r>
          <w:del w:id="1146" w:author="Transkribus" w:date="2019-12-11T14:30:00Z">
            <w:r w:rsidRPr="009B6BCA">
              <w:rPr>
                <w:rFonts w:ascii="Courier New" w:hAnsi="Courier New" w:cs="Courier New"/>
                <w:rtl/>
              </w:rPr>
              <w:delText>للفارابي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1147" w:author="Transkribus" w:date="2019-12-11T14:30:00Z">
            <w:r w:rsidRPr="00EE6742">
              <w:rPr>
                <w:rFonts w:ascii="Courier New" w:hAnsi="Courier New" w:cs="Courier New"/>
                <w:rtl/>
              </w:rPr>
              <w:t xml:space="preserve">القاراى </w:t>
            </w:r>
          </w:ins>
          <w:r w:rsidRPr="00EE6742">
            <w:rPr>
              <w:rFonts w:ascii="Courier New" w:hAnsi="Courier New" w:cs="Courier New"/>
              <w:rtl/>
            </w:rPr>
            <w:t>كتاب الترياق فصول منت</w:t>
          </w:r>
          <w:del w:id="1148" w:author="Transkribus" w:date="2019-12-11T14:30:00Z">
            <w:r w:rsidRPr="009B6BCA">
              <w:rPr>
                <w:rFonts w:ascii="Courier New" w:hAnsi="Courier New" w:cs="Courier New"/>
                <w:rtl/>
              </w:rPr>
              <w:delText>ز</w:delText>
            </w:r>
          </w:del>
          <w:ins w:id="1149" w:author="Transkribus" w:date="2019-12-11T14:30:00Z">
            <w:r w:rsidRPr="00EE6742">
              <w:rPr>
                <w:rFonts w:ascii="Courier New" w:hAnsi="Courier New" w:cs="Courier New"/>
                <w:rtl/>
              </w:rPr>
              <w:t>ر</w:t>
            </w:r>
          </w:ins>
          <w:r w:rsidRPr="00EE6742">
            <w:rPr>
              <w:rFonts w:ascii="Courier New" w:hAnsi="Courier New" w:cs="Courier New"/>
              <w:rtl/>
            </w:rPr>
            <w:t>عة من ك</w:t>
          </w:r>
          <w:ins w:id="1150" w:author="Transkribus" w:date="2019-12-11T14:30:00Z">
            <w:r w:rsidRPr="00EE6742">
              <w:rPr>
                <w:rFonts w:ascii="Courier New" w:hAnsi="Courier New" w:cs="Courier New"/>
                <w:rtl/>
              </w:rPr>
              <w:t>ا</w:t>
            </w:r>
          </w:ins>
          <w:r w:rsidRPr="00EE6742">
            <w:rPr>
              <w:rFonts w:ascii="Courier New" w:hAnsi="Courier New" w:cs="Courier New"/>
              <w:rtl/>
            </w:rPr>
            <w:t xml:space="preserve">لام الحكماء </w:t>
          </w:r>
          <w:del w:id="1151" w:author="Transkribus" w:date="2019-12-11T14:30:00Z">
            <w:r w:rsidRPr="009B6BCA">
              <w:rPr>
                <w:rFonts w:ascii="Courier New" w:hAnsi="Courier New" w:cs="Courier New"/>
                <w:rtl/>
              </w:rPr>
              <w:delText>حل شيء من شكوك الرازى على كتب جالينوس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52" w:author="Transkribus" w:date="2019-12-11T14:30:00Z">
            <w:r w:rsidRPr="00EE6742">
              <w:rPr>
                <w:rFonts w:ascii="Courier New" w:hAnsi="Courier New" w:cs="Courier New"/>
                <w:rtl/>
              </w:rPr>
              <w:t>جل شى</w:t>
            </w:r>
          </w:ins>
          <w:r>
            <w:t>‬</w:t>
          </w:r>
          <w:r>
            <w:t>‬</w:t>
          </w:r>
        </w:dir>
      </w:dir>
    </w:p>
    <w:p w:rsidR="006C342B" w:rsidRPr="009B6BCA" w:rsidRDefault="006C342B" w:rsidP="006C342B">
      <w:pPr>
        <w:pStyle w:val="NurText"/>
        <w:bidi/>
        <w:rPr>
          <w:del w:id="1153" w:author="Transkribus" w:date="2019-12-11T14:30:00Z"/>
          <w:rFonts w:ascii="Courier New" w:hAnsi="Courier New" w:cs="Courier New"/>
        </w:rPr>
      </w:pPr>
      <w:dir w:val="rtl">
        <w:dir w:val="rtl">
          <w:ins w:id="1154" w:author="Transkribus" w:date="2019-12-11T14:30:00Z">
            <w:r w:rsidRPr="00EE6742">
              <w:rPr>
                <w:rFonts w:ascii="Courier New" w:hAnsi="Courier New" w:cs="Courier New"/>
                <w:rtl/>
              </w:rPr>
              <w:t xml:space="preserve">من شكولك الرازى على كتب جالينوس </w:t>
            </w:r>
          </w:ins>
          <w:r w:rsidRPr="00EE6742">
            <w:rPr>
              <w:rFonts w:ascii="Courier New" w:hAnsi="Courier New" w:cs="Courier New"/>
              <w:rtl/>
            </w:rPr>
            <w:t xml:space="preserve">كتاب المراقى الى </w:t>
          </w:r>
          <w:del w:id="1155" w:author="Transkribus" w:date="2019-12-11T14:30:00Z">
            <w:r w:rsidRPr="009B6BCA">
              <w:rPr>
                <w:rFonts w:ascii="Courier New" w:hAnsi="Courier New" w:cs="Courier New"/>
                <w:rtl/>
              </w:rPr>
              <w:delText>الغاية الانسانية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1156" w:author="Transkribus" w:date="2019-12-11T14:30:00Z">
            <w:r w:rsidRPr="00EE6742">
              <w:rPr>
                <w:rFonts w:ascii="Courier New" w:hAnsi="Courier New" w:cs="Courier New"/>
                <w:rtl/>
              </w:rPr>
              <w:t xml:space="preserve">الغابة الانسانبة </w:t>
            </w:r>
          </w:ins>
          <w:r w:rsidRPr="00EE6742">
            <w:rPr>
              <w:rFonts w:ascii="Courier New" w:hAnsi="Courier New" w:cs="Courier New"/>
              <w:rtl/>
            </w:rPr>
            <w:t>ثمان م</w:t>
          </w:r>
          <w:del w:id="1157" w:author="Transkribus" w:date="2019-12-11T14:30:00Z">
            <w:r w:rsidRPr="009B6BCA">
              <w:rPr>
                <w:rFonts w:ascii="Courier New" w:hAnsi="Courier New" w:cs="Courier New"/>
                <w:rtl/>
              </w:rPr>
              <w:delText>ق</w:delText>
            </w:r>
          </w:del>
          <w:ins w:id="1158" w:author="Transkribus" w:date="2019-12-11T14:30:00Z">
            <w:r w:rsidRPr="00EE6742">
              <w:rPr>
                <w:rFonts w:ascii="Courier New" w:hAnsi="Courier New" w:cs="Courier New"/>
                <w:rtl/>
              </w:rPr>
              <w:t>ع</w:t>
            </w:r>
          </w:ins>
          <w:r w:rsidRPr="00EE6742">
            <w:rPr>
              <w:rFonts w:ascii="Courier New" w:hAnsi="Courier New" w:cs="Courier New"/>
              <w:rtl/>
            </w:rPr>
            <w:t>الات</w:t>
          </w:r>
          <w:del w:id="11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مقالة فى ميزان </w:t>
          </w:r>
          <w:del w:id="1160" w:author="Transkribus" w:date="2019-12-11T14:30:00Z">
            <w:r w:rsidRPr="009B6BCA">
              <w:rPr>
                <w:rFonts w:ascii="Courier New" w:hAnsi="Courier New" w:cs="Courier New"/>
                <w:rtl/>
              </w:rPr>
              <w:delText>الادوية المركبة من جهة الكميات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61" w:author="Transkribus" w:date="2019-12-11T14:30:00Z">
            <w:r w:rsidRPr="00EE6742">
              <w:rPr>
                <w:rFonts w:ascii="Courier New" w:hAnsi="Courier New" w:cs="Courier New"/>
                <w:rtl/>
              </w:rPr>
              <w:t>الأدوية المركية من جهة الكسات مةالة فى موازثة الادوسه والادواعقن</w:t>
            </w:r>
          </w:ins>
          <w:r>
            <w:t>‬</w:t>
          </w:r>
          <w:r>
            <w:t>‬</w:t>
          </w:r>
        </w:dir>
      </w:dir>
    </w:p>
    <w:p w:rsidR="006C342B" w:rsidRPr="009B6BCA" w:rsidRDefault="006C342B" w:rsidP="006C342B">
      <w:pPr>
        <w:pStyle w:val="NurText"/>
        <w:bidi/>
        <w:rPr>
          <w:del w:id="1162" w:author="Transkribus" w:date="2019-12-11T14:30:00Z"/>
          <w:rFonts w:ascii="Courier New" w:hAnsi="Courier New" w:cs="Courier New"/>
        </w:rPr>
      </w:pPr>
      <w:dir w:val="rtl">
        <w:dir w:val="rtl">
          <w:del w:id="1163" w:author="Transkribus" w:date="2019-12-11T14:30:00Z">
            <w:r w:rsidRPr="009B6BCA">
              <w:rPr>
                <w:rFonts w:ascii="Courier New" w:hAnsi="Courier New" w:cs="Courier New"/>
                <w:rtl/>
              </w:rPr>
              <w:delText>مقالة فى موازنة الادوية والادواء من جهة الكيفيات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1164" w:author="Transkribus" w:date="2019-12-11T14:30:00Z">
            <w:r w:rsidRPr="00EE6742">
              <w:rPr>
                <w:rFonts w:ascii="Courier New" w:hAnsi="Courier New" w:cs="Courier New"/>
                <w:rtl/>
              </w:rPr>
              <w:t xml:space="preserve">جهةا اكيفيات </w:t>
            </w:r>
          </w:ins>
          <w:r w:rsidRPr="00EE6742">
            <w:rPr>
              <w:rFonts w:ascii="Courier New" w:hAnsi="Courier New" w:cs="Courier New"/>
              <w:rtl/>
            </w:rPr>
            <w:t xml:space="preserve">مقالة فى تعقب </w:t>
          </w:r>
          <w:del w:id="1165" w:author="Transkribus" w:date="2019-12-11T14:30:00Z">
            <w:r w:rsidRPr="009B6BCA">
              <w:rPr>
                <w:rFonts w:ascii="Courier New" w:hAnsi="Courier New" w:cs="Courier New"/>
                <w:rtl/>
              </w:rPr>
              <w:delText>اوزان</w:delText>
            </w:r>
          </w:del>
          <w:ins w:id="1166" w:author="Transkribus" w:date="2019-12-11T14:30:00Z">
            <w:r w:rsidRPr="00EE6742">
              <w:rPr>
                <w:rFonts w:ascii="Courier New" w:hAnsi="Courier New" w:cs="Courier New"/>
                <w:rtl/>
              </w:rPr>
              <w:t>أو زان</w:t>
            </w:r>
          </w:ins>
          <w:r w:rsidRPr="00EE6742">
            <w:rPr>
              <w:rFonts w:ascii="Courier New" w:hAnsi="Courier New" w:cs="Courier New"/>
              <w:rtl/>
            </w:rPr>
            <w:t xml:space="preserve"> الادوية</w:t>
          </w:r>
          <w:del w:id="11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68" w:author="Transkribus" w:date="2019-12-11T14:30:00Z">
            <w:r w:rsidRPr="00EE6742">
              <w:rPr>
                <w:rFonts w:ascii="Courier New" w:hAnsi="Courier New" w:cs="Courier New"/>
                <w:rtl/>
              </w:rPr>
              <w:t xml:space="preserve"> مةالة أحرى فى المعى وكشع شيهويعب</w:t>
            </w:r>
          </w:ins>
          <w:r>
            <w:t>‬</w:t>
          </w:r>
          <w:r>
            <w:t>‬</w:t>
          </w:r>
        </w:dir>
      </w:dir>
    </w:p>
    <w:p w:rsidR="006C342B" w:rsidRPr="009B6BCA" w:rsidRDefault="006C342B" w:rsidP="006C342B">
      <w:pPr>
        <w:pStyle w:val="NurText"/>
        <w:bidi/>
        <w:rPr>
          <w:del w:id="1169" w:author="Transkribus" w:date="2019-12-11T14:30:00Z"/>
          <w:rFonts w:ascii="Courier New" w:hAnsi="Courier New" w:cs="Courier New"/>
        </w:rPr>
      </w:pPr>
      <w:dir w:val="rtl">
        <w:dir w:val="rtl">
          <w:del w:id="1170" w:author="Transkribus" w:date="2019-12-11T14:30:00Z">
            <w:r w:rsidRPr="009B6BCA">
              <w:rPr>
                <w:rFonts w:ascii="Courier New" w:hAnsi="Courier New" w:cs="Courier New"/>
                <w:rtl/>
              </w:rPr>
              <w:delText>مقالة اخرى</w:delText>
            </w:r>
          </w:del>
          <w:ins w:id="1171" w:author="Transkribus" w:date="2019-12-11T14:30:00Z">
            <w:r w:rsidRPr="00EE6742">
              <w:rPr>
                <w:rFonts w:ascii="Courier New" w:hAnsi="Courier New" w:cs="Courier New"/>
                <w:rtl/>
              </w:rPr>
              <w:t>ابعس العلماء مةالة</w:t>
            </w:r>
          </w:ins>
          <w:r w:rsidRPr="00EE6742">
            <w:rPr>
              <w:rFonts w:ascii="Courier New" w:hAnsi="Courier New" w:cs="Courier New"/>
              <w:rtl/>
            </w:rPr>
            <w:t xml:space="preserve"> فى المعنى </w:t>
          </w:r>
          <w:del w:id="1172" w:author="Transkribus" w:date="2019-12-11T14:30:00Z">
            <w:r w:rsidRPr="009B6BCA">
              <w:rPr>
                <w:rFonts w:ascii="Courier New" w:hAnsi="Courier New" w:cs="Courier New"/>
                <w:rtl/>
              </w:rPr>
              <w:delText>وكشف شبه وقعت لبعض العلماء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173" w:author="Transkribus" w:date="2019-12-11T14:30:00Z"/>
          <w:rFonts w:ascii="Courier New" w:hAnsi="Courier New" w:cs="Courier New"/>
        </w:rPr>
      </w:pPr>
      <w:dir w:val="rtl">
        <w:dir w:val="rtl">
          <w:del w:id="1174" w:author="Transkribus" w:date="2019-12-11T14:30:00Z">
            <w:r w:rsidRPr="009B6BCA">
              <w:rPr>
                <w:rFonts w:ascii="Courier New" w:hAnsi="Courier New" w:cs="Courier New"/>
                <w:rtl/>
              </w:rPr>
              <w:delText>مقالة فى المعنى فى جواب ثلاث مسائل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175" w:author="Transkribus" w:date="2019-12-11T14:30:00Z"/>
          <w:rFonts w:ascii="Courier New" w:hAnsi="Courier New" w:cs="Courier New"/>
        </w:rPr>
      </w:pPr>
      <w:dir w:val="rtl">
        <w:dir w:val="rtl">
          <w:del w:id="1176" w:author="Transkribus" w:date="2019-12-11T14:30:00Z">
            <w:r w:rsidRPr="009B6BCA">
              <w:rPr>
                <w:rFonts w:ascii="Courier New" w:hAnsi="Courier New" w:cs="Courier New"/>
                <w:rtl/>
              </w:rPr>
              <w:delText>مقالة سادسة مختصرة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177" w:author="Transkribus" w:date="2019-12-11T14:30:00Z"/>
          <w:rFonts w:ascii="Courier New" w:hAnsi="Courier New" w:cs="Courier New"/>
        </w:rPr>
      </w:pPr>
      <w:dir w:val="rtl">
        <w:dir w:val="rtl">
          <w:del w:id="1178" w:author="Transkribus" w:date="2019-12-11T14:30:00Z">
            <w:r w:rsidRPr="009B6BCA">
              <w:rPr>
                <w:rFonts w:ascii="Courier New" w:hAnsi="Courier New" w:cs="Courier New"/>
                <w:rtl/>
              </w:rPr>
              <w:delText>مقالة</w:delText>
            </w:r>
          </w:del>
          <w:ins w:id="1179" w:author="Transkribus" w:date="2019-12-11T14:30:00Z">
            <w:r w:rsidRPr="00EE6742">
              <w:rPr>
                <w:rFonts w:ascii="Courier New" w:hAnsi="Courier New" w:cs="Courier New"/>
                <w:rtl/>
              </w:rPr>
              <w:t>فيه اجواب قلاب مساقل مةالنسادسة متنصره مةالة</w:t>
            </w:r>
          </w:ins>
          <w:r w:rsidRPr="00EE6742">
            <w:rPr>
              <w:rFonts w:ascii="Courier New" w:hAnsi="Courier New" w:cs="Courier New"/>
              <w:rtl/>
            </w:rPr>
            <w:t xml:space="preserve"> تتعلق</w:t>
          </w:r>
          <w:del w:id="1180" w:author="Transkribus" w:date="2019-12-11T14:30:00Z">
            <w:r w:rsidRPr="009B6BCA">
              <w:rPr>
                <w:rFonts w:ascii="Courier New" w:hAnsi="Courier New" w:cs="Courier New"/>
                <w:rtl/>
              </w:rPr>
              <w:delText xml:space="preserve"> بموازين</w:delText>
            </w:r>
          </w:del>
          <w:r>
            <w:t>‬</w:t>
          </w:r>
          <w:r>
            <w:t>‬</w:t>
          </w:r>
        </w:dir>
      </w:dir>
    </w:p>
    <w:p w:rsidR="006C342B" w:rsidRPr="009B6BCA" w:rsidRDefault="006C342B" w:rsidP="006C342B">
      <w:pPr>
        <w:pStyle w:val="NurText"/>
        <w:bidi/>
        <w:rPr>
          <w:del w:id="1181" w:author="Transkribus" w:date="2019-12-11T14:30:00Z"/>
          <w:rFonts w:ascii="Courier New" w:hAnsi="Courier New" w:cs="Courier New"/>
        </w:rPr>
      </w:pPr>
      <w:ins w:id="1182" w:author="Transkribus" w:date="2019-12-11T14:30:00Z">
        <w:r w:rsidRPr="00EE6742">
          <w:rPr>
            <w:rFonts w:ascii="Courier New" w:hAnsi="Courier New" w:cs="Courier New"/>
            <w:rtl/>
          </w:rPr>
          <w:t>موار بن</w:t>
        </w:r>
      </w:ins>
      <w:r w:rsidRPr="00EE6742">
        <w:rPr>
          <w:rFonts w:ascii="Courier New" w:hAnsi="Courier New" w:cs="Courier New"/>
          <w:rtl/>
        </w:rPr>
        <w:t xml:space="preserve"> الادوية الطبية فى </w:t>
      </w:r>
      <w:del w:id="1183" w:author="Transkribus" w:date="2019-12-11T14:30:00Z">
        <w:r w:rsidRPr="009B6BCA">
          <w:rPr>
            <w:rFonts w:ascii="Courier New" w:hAnsi="Courier New" w:cs="Courier New"/>
            <w:rtl/>
          </w:rPr>
          <w:delText>المركبات قول ايضا</w:delText>
        </w:r>
      </w:del>
      <w:ins w:id="1184" w:author="Transkribus" w:date="2019-12-11T14:30:00Z">
        <w:r w:rsidRPr="00EE6742">
          <w:rPr>
            <w:rFonts w:ascii="Courier New" w:hAnsi="Courier New" w:cs="Courier New"/>
            <w:rtl/>
          </w:rPr>
          <w:t>المركما تقول أيضا</w:t>
        </w:r>
      </w:ins>
      <w:r w:rsidRPr="00EE6742">
        <w:rPr>
          <w:rFonts w:ascii="Courier New" w:hAnsi="Courier New" w:cs="Courier New"/>
          <w:rtl/>
        </w:rPr>
        <w:t xml:space="preserve"> فى المع</w:t>
      </w:r>
      <w:del w:id="1185" w:author="Transkribus" w:date="2019-12-11T14:30:00Z">
        <w:r w:rsidRPr="009B6BCA">
          <w:rPr>
            <w:rFonts w:ascii="Courier New" w:hAnsi="Courier New" w:cs="Courier New"/>
            <w:rtl/>
          </w:rPr>
          <w:delText>ن</w:delText>
        </w:r>
      </w:del>
      <w:r w:rsidRPr="00EE6742">
        <w:rPr>
          <w:rFonts w:ascii="Courier New" w:hAnsi="Courier New" w:cs="Courier New"/>
          <w:rtl/>
        </w:rPr>
        <w:t xml:space="preserve">ى </w:t>
      </w:r>
      <w:del w:id="11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187" w:author="Transkribus" w:date="2019-12-11T14:30:00Z"/>
          <w:rFonts w:ascii="Courier New" w:hAnsi="Courier New" w:cs="Courier New"/>
        </w:rPr>
      </w:pPr>
      <w:dir w:val="rtl">
        <w:dir w:val="rtl">
          <w:r w:rsidRPr="00EE6742">
            <w:rPr>
              <w:rFonts w:ascii="Courier New" w:hAnsi="Courier New" w:cs="Courier New"/>
              <w:rtl/>
            </w:rPr>
            <w:t xml:space="preserve">مقالة فى التنفس </w:t>
          </w:r>
          <w:del w:id="1188" w:author="Transkribus" w:date="2019-12-11T14:30:00Z">
            <w:r w:rsidRPr="009B6BCA">
              <w:rPr>
                <w:rFonts w:ascii="Courier New" w:hAnsi="Courier New" w:cs="Courier New"/>
                <w:rtl/>
              </w:rPr>
              <w:delText xml:space="preserve">والصوت والكلام مقالة فى اختصار كلام جالينوس </w:delText>
            </w:r>
          </w:del>
          <w:ins w:id="1189" w:author="Transkribus" w:date="2019-12-11T14:30:00Z">
            <w:r w:rsidRPr="00EE6742">
              <w:rPr>
                <w:rFonts w:ascii="Courier New" w:hAnsi="Courier New" w:cs="Courier New"/>
                <w:rtl/>
              </w:rPr>
              <w:t>والصوب والكالام</w:t>
            </w:r>
          </w:ins>
          <w:r>
            <w:t>‬</w:t>
          </w:r>
          <w:r>
            <w:t>‬</w:t>
          </w:r>
        </w:dir>
      </w:dir>
    </w:p>
    <w:p w:rsidR="006C342B" w:rsidRPr="009B6BCA" w:rsidRDefault="006C342B" w:rsidP="006C342B">
      <w:pPr>
        <w:pStyle w:val="NurText"/>
        <w:bidi/>
        <w:rPr>
          <w:del w:id="1190" w:author="Transkribus" w:date="2019-12-11T14:30:00Z"/>
          <w:rFonts w:ascii="Courier New" w:hAnsi="Courier New" w:cs="Courier New"/>
        </w:rPr>
      </w:pPr>
      <w:ins w:id="1191" w:author="Transkribus" w:date="2019-12-11T14:30:00Z">
        <w:r w:rsidRPr="00EE6742">
          <w:rPr>
            <w:rFonts w:ascii="Courier New" w:hAnsi="Courier New" w:cs="Courier New"/>
            <w:rtl/>
          </w:rPr>
          <w:t xml:space="preserve">بقالة فى الخنصار كمالام جالبنوس </w:t>
        </w:r>
      </w:ins>
      <w:r w:rsidRPr="00EE6742">
        <w:rPr>
          <w:rFonts w:ascii="Courier New" w:hAnsi="Courier New" w:cs="Courier New"/>
          <w:rtl/>
        </w:rPr>
        <w:t xml:space="preserve">فى سياسة </w:t>
      </w:r>
      <w:del w:id="1192" w:author="Transkribus" w:date="2019-12-11T14:30:00Z">
        <w:r w:rsidRPr="009B6BCA">
          <w:rPr>
            <w:rFonts w:ascii="Courier New" w:hAnsi="Courier New" w:cs="Courier New"/>
            <w:rtl/>
          </w:rPr>
          <w:delText>الصحة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1193" w:author="Transkribus" w:date="2019-12-11T14:30:00Z">
            <w:r w:rsidRPr="009B6BCA">
              <w:rPr>
                <w:rFonts w:ascii="Courier New" w:hAnsi="Courier New" w:cs="Courier New"/>
                <w:rtl/>
              </w:rPr>
              <w:delText>انتزاعات</w:delText>
            </w:r>
          </w:del>
          <w:ins w:id="1194" w:author="Transkribus" w:date="2019-12-11T14:30:00Z">
            <w:r w:rsidRPr="00EE6742">
              <w:rPr>
                <w:rFonts w:ascii="Courier New" w:hAnsi="Courier New" w:cs="Courier New"/>
                <w:rtl/>
              </w:rPr>
              <w:t>الصجة اتراهات</w:t>
            </w:r>
          </w:ins>
          <w:r w:rsidRPr="00EE6742">
            <w:rPr>
              <w:rFonts w:ascii="Courier New" w:hAnsi="Courier New" w:cs="Courier New"/>
              <w:rtl/>
            </w:rPr>
            <w:t xml:space="preserve"> من كتاب ديسقور</w:t>
          </w:r>
          <w:del w:id="1195" w:author="Transkribus" w:date="2019-12-11T14:30:00Z">
            <w:r w:rsidRPr="009B6BCA">
              <w:rPr>
                <w:rFonts w:ascii="Courier New" w:hAnsi="Courier New" w:cs="Courier New"/>
                <w:rtl/>
              </w:rPr>
              <w:delText>ي</w:delText>
            </w:r>
          </w:del>
          <w:ins w:id="1196" w:author="Transkribus" w:date="2019-12-11T14:30:00Z">
            <w:r w:rsidRPr="00EE6742">
              <w:rPr>
                <w:rFonts w:ascii="Courier New" w:hAnsi="Courier New" w:cs="Courier New"/>
                <w:rtl/>
              </w:rPr>
              <w:t>ب</w:t>
            </w:r>
          </w:ins>
          <w:r w:rsidRPr="00EE6742">
            <w:rPr>
              <w:rFonts w:ascii="Courier New" w:hAnsi="Courier New" w:cs="Courier New"/>
              <w:rtl/>
            </w:rPr>
            <w:t>دس فى صفات</w:t>
          </w:r>
          <w:del w:id="1197" w:author="Transkribus" w:date="2019-12-11T14:30:00Z">
            <w:r w:rsidRPr="009B6BCA">
              <w:rPr>
                <w:rFonts w:ascii="Courier New" w:hAnsi="Courier New" w:cs="Courier New"/>
                <w:rtl/>
              </w:rPr>
              <w:delText xml:space="preserve"> الحشائش</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198" w:author="Transkribus" w:date="2019-12-11T14:30:00Z"/>
          <w:rFonts w:ascii="Courier New" w:hAnsi="Courier New" w:cs="Courier New"/>
        </w:rPr>
      </w:pPr>
      <w:dir w:val="rtl">
        <w:dir w:val="rtl">
          <w:del w:id="1199" w:author="Transkribus" w:date="2019-12-11T14:30:00Z">
            <w:r w:rsidRPr="009B6BCA">
              <w:rPr>
                <w:rFonts w:ascii="Courier New" w:hAnsi="Courier New" w:cs="Courier New"/>
                <w:rtl/>
              </w:rPr>
              <w:delText>انتزاعات اخرى</w:delText>
            </w:r>
          </w:del>
          <w:ins w:id="1200" w:author="Transkribus" w:date="2019-12-11T14:30:00Z">
            <w:r w:rsidRPr="00EE6742">
              <w:rPr>
                <w:rFonts w:ascii="Courier New" w:hAnsi="Courier New" w:cs="Courier New"/>
                <w:rtl/>
              </w:rPr>
              <w:t>الحشائس ابترزاعان أحمرى</w:t>
            </w:r>
          </w:ins>
          <w:r w:rsidRPr="00EE6742">
            <w:rPr>
              <w:rFonts w:ascii="Courier New" w:hAnsi="Courier New" w:cs="Courier New"/>
              <w:rtl/>
            </w:rPr>
            <w:t xml:space="preserve"> فى منافعها </w:t>
          </w:r>
          <w:del w:id="12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202" w:author="Transkribus" w:date="2019-12-11T14:30:00Z"/>
          <w:rFonts w:ascii="Courier New" w:hAnsi="Courier New" w:cs="Courier New"/>
        </w:rPr>
      </w:pPr>
      <w:dir w:val="rtl">
        <w:dir w:val="rtl">
          <w:r w:rsidRPr="00EE6742">
            <w:rPr>
              <w:rFonts w:ascii="Courier New" w:hAnsi="Courier New" w:cs="Courier New"/>
              <w:rtl/>
            </w:rPr>
            <w:t xml:space="preserve">مقالة فى </w:t>
          </w:r>
          <w:del w:id="1203" w:author="Transkribus" w:date="2019-12-11T14:30:00Z">
            <w:r w:rsidRPr="009B6BCA">
              <w:rPr>
                <w:rFonts w:ascii="Courier New" w:hAnsi="Courier New" w:cs="Courier New"/>
                <w:rtl/>
              </w:rPr>
              <w:delText>تدبير الحرب كتبها لبعض</w:delText>
            </w:r>
          </w:del>
          <w:ins w:id="1204" w:author="Transkribus" w:date="2019-12-11T14:30:00Z">
            <w:r w:rsidRPr="00EE6742">
              <w:rPr>
                <w:rFonts w:ascii="Courier New" w:hAnsi="Courier New" w:cs="Courier New"/>
                <w:rtl/>
              </w:rPr>
              <w:t>بدير الجرزكتم البعس</w:t>
            </w:r>
          </w:ins>
          <w:r w:rsidRPr="00EE6742">
            <w:rPr>
              <w:rFonts w:ascii="Courier New" w:hAnsi="Courier New" w:cs="Courier New"/>
              <w:rtl/>
            </w:rPr>
            <w:t xml:space="preserve"> ملوك </w:t>
          </w:r>
          <w:del w:id="1205" w:author="Transkribus" w:date="2019-12-11T14:30:00Z">
            <w:r w:rsidRPr="009B6BCA">
              <w:rPr>
                <w:rFonts w:ascii="Courier New" w:hAnsi="Courier New" w:cs="Courier New"/>
                <w:rtl/>
              </w:rPr>
              <w:delText>ز</w:delText>
            </w:r>
          </w:del>
          <w:ins w:id="1206" w:author="Transkribus" w:date="2019-12-11T14:30:00Z">
            <w:r w:rsidRPr="00EE6742">
              <w:rPr>
                <w:rFonts w:ascii="Courier New" w:hAnsi="Courier New" w:cs="Courier New"/>
                <w:rtl/>
              </w:rPr>
              <w:t>ر</w:t>
            </w:r>
          </w:ins>
          <w:r w:rsidRPr="00EE6742">
            <w:rPr>
              <w:rFonts w:ascii="Courier New" w:hAnsi="Courier New" w:cs="Courier New"/>
              <w:rtl/>
            </w:rPr>
            <w:t>مانه فى سنة</w:t>
          </w:r>
          <w:del w:id="1207" w:author="Transkribus" w:date="2019-12-11T14:30:00Z">
            <w:r w:rsidRPr="009B6BCA">
              <w:rPr>
                <w:rFonts w:ascii="Courier New" w:hAnsi="Courier New" w:cs="Courier New"/>
                <w:rtl/>
              </w:rPr>
              <w:delText xml:space="preserve"> ثلاث وعشرين وستمائة</w:delText>
            </w:r>
          </w:del>
          <w:r>
            <w:t>‬</w:t>
          </w:r>
          <w:r>
            <w:t>‬</w:t>
          </w:r>
        </w:dir>
      </w:dir>
    </w:p>
    <w:p w:rsidR="006C342B" w:rsidRPr="009B6BCA" w:rsidRDefault="006C342B" w:rsidP="006C342B">
      <w:pPr>
        <w:pStyle w:val="NurText"/>
        <w:bidi/>
        <w:rPr>
          <w:del w:id="1208" w:author="Transkribus" w:date="2019-12-11T14:30:00Z"/>
          <w:rFonts w:ascii="Courier New" w:hAnsi="Courier New" w:cs="Courier New"/>
        </w:rPr>
      </w:pPr>
      <w:ins w:id="1209" w:author="Transkribus" w:date="2019-12-11T14:30:00Z">
        <w:r w:rsidRPr="00EE6742">
          <w:rPr>
            <w:rFonts w:ascii="Courier New" w:hAnsi="Courier New" w:cs="Courier New"/>
            <w:rtl/>
          </w:rPr>
          <w:t>ذلات وعشر بن وسثمافة</w:t>
        </w:r>
      </w:ins>
      <w:r w:rsidRPr="00EE6742">
        <w:rPr>
          <w:rFonts w:ascii="Courier New" w:hAnsi="Courier New" w:cs="Courier New"/>
          <w:rtl/>
        </w:rPr>
        <w:t xml:space="preserve"> ووجدته </w:t>
      </w:r>
      <w:del w:id="1210" w:author="Transkribus" w:date="2019-12-11T14:30:00Z">
        <w:r w:rsidRPr="009B6BCA">
          <w:rPr>
            <w:rFonts w:ascii="Courier New" w:hAnsi="Courier New" w:cs="Courier New"/>
            <w:rtl/>
          </w:rPr>
          <w:delText>ايضا وقد ترجمها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1211" w:author="Transkribus" w:date="2019-12-11T14:30:00Z">
            <w:r w:rsidRPr="009B6BCA">
              <w:rPr>
                <w:rFonts w:ascii="Courier New" w:hAnsi="Courier New" w:cs="Courier New"/>
                <w:rtl/>
              </w:rPr>
              <w:delText>مقالة</w:delText>
            </w:r>
          </w:del>
          <w:ins w:id="1212" w:author="Transkribus" w:date="2019-12-11T14:30:00Z">
            <w:r w:rsidRPr="00EE6742">
              <w:rPr>
                <w:rFonts w:ascii="Courier New" w:hAnsi="Courier New" w:cs="Courier New"/>
                <w:rtl/>
              </w:rPr>
              <w:t>أصاوقد برجمها مة اله</w:t>
            </w:r>
          </w:ins>
          <w:r w:rsidRPr="00EE6742">
            <w:rPr>
              <w:rFonts w:ascii="Courier New" w:hAnsi="Courier New" w:cs="Courier New"/>
              <w:rtl/>
            </w:rPr>
            <w:t xml:space="preserve"> فى السياسة العملية</w:t>
          </w:r>
          <w:del w:id="121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14" w:author="Transkribus" w:date="2019-12-11T14:30:00Z">
            <w:r w:rsidRPr="00EE6742">
              <w:rPr>
                <w:rFonts w:ascii="Courier New" w:hAnsi="Courier New" w:cs="Courier New"/>
                <w:rtl/>
              </w:rPr>
              <w:t xml:space="preserve"> كتاب العمدة</w:t>
            </w:r>
          </w:ins>
          <w:r>
            <w:t>‬</w:t>
          </w:r>
          <w:r>
            <w:t>‬</w:t>
          </w:r>
        </w:dir>
      </w:dir>
    </w:p>
    <w:p w:rsidR="006C342B" w:rsidRPr="009B6BCA" w:rsidRDefault="006C342B" w:rsidP="006C342B">
      <w:pPr>
        <w:pStyle w:val="NurText"/>
        <w:bidi/>
        <w:rPr>
          <w:del w:id="1215" w:author="Transkribus" w:date="2019-12-11T14:30:00Z"/>
          <w:rFonts w:ascii="Courier New" w:hAnsi="Courier New" w:cs="Courier New"/>
        </w:rPr>
      </w:pPr>
      <w:dir w:val="rtl">
        <w:dir w:val="rtl">
          <w:del w:id="1216" w:author="Transkribus" w:date="2019-12-11T14:30:00Z">
            <w:r w:rsidRPr="009B6BCA">
              <w:rPr>
                <w:rFonts w:ascii="Courier New" w:hAnsi="Courier New" w:cs="Courier New"/>
                <w:rtl/>
              </w:rPr>
              <w:delText xml:space="preserve">كتاب العمدة </w:delText>
            </w:r>
          </w:del>
          <w:r w:rsidRPr="00EE6742">
            <w:rPr>
              <w:rFonts w:ascii="Courier New" w:hAnsi="Courier New" w:cs="Courier New"/>
              <w:rtl/>
            </w:rPr>
            <w:t xml:space="preserve">فى </w:t>
          </w:r>
          <w:del w:id="1217" w:author="Transkribus" w:date="2019-12-11T14:30:00Z">
            <w:r w:rsidRPr="009B6BCA">
              <w:rPr>
                <w:rFonts w:ascii="Courier New" w:hAnsi="Courier New" w:cs="Courier New"/>
                <w:rtl/>
              </w:rPr>
              <w:delText>ا</w:delText>
            </w:r>
          </w:del>
          <w:ins w:id="1218" w:author="Transkribus" w:date="2019-12-11T14:30:00Z">
            <w:r w:rsidRPr="00EE6742">
              <w:rPr>
                <w:rFonts w:ascii="Courier New" w:hAnsi="Courier New" w:cs="Courier New"/>
                <w:rtl/>
              </w:rPr>
              <w:t>أ</w:t>
            </w:r>
          </w:ins>
          <w:r w:rsidRPr="00EE6742">
            <w:rPr>
              <w:rFonts w:ascii="Courier New" w:hAnsi="Courier New" w:cs="Courier New"/>
              <w:rtl/>
            </w:rPr>
            <w:t>صول السياسة</w:t>
          </w:r>
          <w:del w:id="12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220" w:author="Transkribus" w:date="2019-12-11T14:30:00Z"/>
          <w:rFonts w:ascii="Courier New" w:hAnsi="Courier New" w:cs="Courier New"/>
        </w:rPr>
      </w:pPr>
      <w:dir w:val="rtl">
        <w:dir w:val="rtl">
          <w:del w:id="1221" w:author="Transkribus" w:date="2019-12-11T14:30:00Z">
            <w:r w:rsidRPr="009B6BCA">
              <w:rPr>
                <w:rFonts w:ascii="Courier New" w:hAnsi="Courier New" w:cs="Courier New"/>
                <w:rtl/>
              </w:rPr>
              <w:delText>مقالة فى جواب مسالة سئل عنها فى ذبح الحيوان وقتله</w:delText>
            </w:r>
          </w:del>
          <w:ins w:id="1222" w:author="Transkribus" w:date="2019-12-11T14:30:00Z">
            <w:r w:rsidRPr="00EE6742">
              <w:rPr>
                <w:rFonts w:ascii="Courier New" w:hAnsi="Courier New" w:cs="Courier New"/>
                <w:rtl/>
              </w:rPr>
              <w:t xml:space="preserve"> مذالة فى حواف مسكلة ستل عنافى ديبح الحسوان وفتله</w:t>
            </w:r>
          </w:ins>
          <w:r w:rsidRPr="00EE6742">
            <w:rPr>
              <w:rFonts w:ascii="Courier New" w:hAnsi="Courier New" w:cs="Courier New"/>
              <w:rtl/>
            </w:rPr>
            <w:t xml:space="preserve"> وهل ذلك </w:t>
          </w:r>
          <w:del w:id="1223" w:author="Transkribus" w:date="2019-12-11T14:30:00Z">
            <w:r w:rsidRPr="009B6BCA">
              <w:rPr>
                <w:rFonts w:ascii="Courier New" w:hAnsi="Courier New" w:cs="Courier New"/>
                <w:rtl/>
              </w:rPr>
              <w:delText xml:space="preserve">سائغ فى </w:delText>
            </w:r>
          </w:del>
          <w:ins w:id="1224" w:author="Transkribus" w:date="2019-12-11T14:30:00Z">
            <w:r w:rsidRPr="00EE6742">
              <w:rPr>
                <w:rFonts w:ascii="Courier New" w:hAnsi="Courier New" w:cs="Courier New"/>
                <w:rtl/>
              </w:rPr>
              <w:t>صائةنى</w:t>
            </w:r>
          </w:ins>
          <w:r>
            <w:t>‬</w:t>
          </w:r>
          <w:r>
            <w:t>‬</w:t>
          </w:r>
        </w:dir>
      </w:dir>
    </w:p>
    <w:p w:rsidR="006C342B" w:rsidRPr="009B6BCA" w:rsidRDefault="006C342B" w:rsidP="006C342B">
      <w:pPr>
        <w:pStyle w:val="NurText"/>
        <w:bidi/>
        <w:rPr>
          <w:del w:id="1225" w:author="Transkribus" w:date="2019-12-11T14:30:00Z"/>
          <w:rFonts w:ascii="Courier New" w:hAnsi="Courier New" w:cs="Courier New"/>
        </w:rPr>
      </w:pPr>
      <w:r w:rsidRPr="00EE6742">
        <w:rPr>
          <w:rFonts w:ascii="Courier New" w:hAnsi="Courier New" w:cs="Courier New"/>
          <w:rtl/>
        </w:rPr>
        <w:t xml:space="preserve">الطبع وفى العقل </w:t>
      </w:r>
      <w:del w:id="1226" w:author="Transkribus" w:date="2019-12-11T14:30:00Z">
        <w:r w:rsidRPr="009B6BCA">
          <w:rPr>
            <w:rFonts w:ascii="Courier New" w:hAnsi="Courier New" w:cs="Courier New"/>
            <w:rtl/>
          </w:rPr>
          <w:delText>كما هو سائغ</w:delText>
        </w:r>
      </w:del>
      <w:ins w:id="1227" w:author="Transkribus" w:date="2019-12-11T14:30:00Z">
        <w:r w:rsidRPr="00EE6742">
          <w:rPr>
            <w:rFonts w:ascii="Courier New" w:hAnsi="Courier New" w:cs="Courier New"/>
            <w:rtl/>
          </w:rPr>
          <w:t>كماهو سافة</w:t>
        </w:r>
      </w:ins>
      <w:r w:rsidRPr="00EE6742">
        <w:rPr>
          <w:rFonts w:ascii="Courier New" w:hAnsi="Courier New" w:cs="Courier New"/>
          <w:rtl/>
        </w:rPr>
        <w:t xml:space="preserve"> فى </w:t>
      </w:r>
      <w:del w:id="1228" w:author="Transkribus" w:date="2019-12-11T14:30:00Z">
        <w:r w:rsidRPr="009B6BCA">
          <w:rPr>
            <w:rFonts w:ascii="Courier New" w:hAnsi="Courier New" w:cs="Courier New"/>
            <w:rtl/>
          </w:rPr>
          <w:delText>الشرع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1229" w:author="Transkribus" w:date="2019-12-11T14:30:00Z"/>
          <w:rFonts w:ascii="Courier New" w:hAnsi="Courier New" w:cs="Courier New"/>
        </w:rPr>
      </w:pPr>
      <w:dir w:val="rtl">
        <w:dir w:val="rtl">
          <w:del w:id="1230" w:author="Transkribus" w:date="2019-12-11T14:30:00Z">
            <w:r w:rsidRPr="009B6BCA">
              <w:rPr>
                <w:rFonts w:ascii="Courier New" w:hAnsi="Courier New" w:cs="Courier New"/>
                <w:rtl/>
              </w:rPr>
              <w:delText>مقالتان</w:delText>
            </w:r>
          </w:del>
          <w:ins w:id="1231" w:author="Transkribus" w:date="2019-12-11T14:30:00Z">
            <w:r w:rsidRPr="00EE6742">
              <w:rPr>
                <w:rFonts w:ascii="Courier New" w:hAnsi="Courier New" w:cs="Courier New"/>
                <w:rtl/>
              </w:rPr>
              <w:t>الشرجم مة النان</w:t>
            </w:r>
          </w:ins>
          <w:r w:rsidRPr="00EE6742">
            <w:rPr>
              <w:rFonts w:ascii="Courier New" w:hAnsi="Courier New" w:cs="Courier New"/>
              <w:rtl/>
            </w:rPr>
            <w:t xml:space="preserve"> فى </w:t>
          </w:r>
          <w:del w:id="1232" w:author="Transkribus" w:date="2019-12-11T14:30:00Z">
            <w:r w:rsidRPr="009B6BCA">
              <w:rPr>
                <w:rFonts w:ascii="Courier New" w:hAnsi="Courier New" w:cs="Courier New"/>
                <w:rtl/>
              </w:rPr>
              <w:delText>المدينة الفاضلة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233" w:author="Transkribus" w:date="2019-12-11T14:30:00Z">
            <w:r w:rsidRPr="009B6BCA">
              <w:rPr>
                <w:rFonts w:ascii="Courier New" w:hAnsi="Courier New" w:cs="Courier New"/>
                <w:rtl/>
              </w:rPr>
              <w:delText>مقالة</w:delText>
            </w:r>
          </w:del>
          <w:ins w:id="1234" w:author="Transkribus" w:date="2019-12-11T14:30:00Z">
            <w:r w:rsidRPr="00EE6742">
              <w:rPr>
                <w:rFonts w:ascii="Courier New" w:hAnsi="Courier New" w:cs="Courier New"/>
                <w:rtl/>
              </w:rPr>
              <w:t>المدبثة القاضلة مةالة</w:t>
            </w:r>
          </w:ins>
          <w:r w:rsidRPr="00EE6742">
            <w:rPr>
              <w:rFonts w:ascii="Courier New" w:hAnsi="Courier New" w:cs="Courier New"/>
              <w:rtl/>
            </w:rPr>
            <w:t xml:space="preserve"> فى العلوم ال</w:t>
          </w:r>
          <w:del w:id="1235" w:author="Transkribus" w:date="2019-12-11T14:30:00Z">
            <w:r w:rsidRPr="009B6BCA">
              <w:rPr>
                <w:rFonts w:ascii="Courier New" w:hAnsi="Courier New" w:cs="Courier New"/>
                <w:rtl/>
              </w:rPr>
              <w:delText>ض</w:delText>
            </w:r>
          </w:del>
          <w:ins w:id="1236" w:author="Transkribus" w:date="2019-12-11T14:30:00Z">
            <w:r w:rsidRPr="00EE6742">
              <w:rPr>
                <w:rFonts w:ascii="Courier New" w:hAnsi="Courier New" w:cs="Courier New"/>
                <w:rtl/>
              </w:rPr>
              <w:t>ص</w:t>
            </w:r>
          </w:ins>
          <w:r w:rsidRPr="00EE6742">
            <w:rPr>
              <w:rFonts w:ascii="Courier New" w:hAnsi="Courier New" w:cs="Courier New"/>
              <w:rtl/>
            </w:rPr>
            <w:t>ارة</w:t>
          </w:r>
          <w:del w:id="12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238" w:author="Transkribus" w:date="2019-12-11T14:30:00Z"/>
          <w:rFonts w:ascii="Courier New" w:hAnsi="Courier New" w:cs="Courier New"/>
        </w:rPr>
      </w:pPr>
      <w:dir w:val="rtl">
        <w:dir w:val="rtl">
          <w:r w:rsidRPr="00EE6742">
            <w:rPr>
              <w:rFonts w:ascii="Courier New" w:hAnsi="Courier New" w:cs="Courier New"/>
              <w:rtl/>
            </w:rPr>
            <w:t xml:space="preserve">رسالة فى </w:t>
          </w:r>
          <w:del w:id="1239" w:author="Transkribus" w:date="2019-12-11T14:30:00Z">
            <w:r w:rsidRPr="009B6BCA">
              <w:rPr>
                <w:rFonts w:ascii="Courier New" w:hAnsi="Courier New" w:cs="Courier New"/>
                <w:rtl/>
              </w:rPr>
              <w:delText>الممكن مقالتان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1240" w:author="Transkribus" w:date="2019-12-11T14:30:00Z">
            <w:r w:rsidRPr="00EE6742">
              <w:rPr>
                <w:rFonts w:ascii="Courier New" w:hAnsi="Courier New" w:cs="Courier New"/>
                <w:rtl/>
              </w:rPr>
              <w:t xml:space="preserve">المهكن مة الثان </w:t>
            </w:r>
          </w:ins>
          <w:r w:rsidRPr="00EE6742">
            <w:rPr>
              <w:rFonts w:ascii="Courier New" w:hAnsi="Courier New" w:cs="Courier New"/>
              <w:rtl/>
            </w:rPr>
            <w:t xml:space="preserve">مقالة فى </w:t>
          </w:r>
          <w:del w:id="1241" w:author="Transkribus" w:date="2019-12-11T14:30:00Z">
            <w:r w:rsidRPr="009B6BCA">
              <w:rPr>
                <w:rFonts w:ascii="Courier New" w:hAnsi="Courier New" w:cs="Courier New"/>
                <w:rtl/>
              </w:rPr>
              <w:delText>الجنس والنوع اجاب بها</w:delText>
            </w:r>
          </w:del>
          <w:ins w:id="1242" w:author="Transkribus" w:date="2019-12-11T14:30:00Z">
            <w:r w:rsidRPr="00EE6742">
              <w:rPr>
                <w:rFonts w:ascii="Courier New" w:hAnsi="Courier New" w:cs="Courier New"/>
                <w:rtl/>
              </w:rPr>
              <w:t>الحنس والنو٤ أجماب بهافى دميق صوال صاقل</w:t>
            </w:r>
          </w:ins>
          <w:r w:rsidRPr="00EE6742">
            <w:rPr>
              <w:rFonts w:ascii="Courier New" w:hAnsi="Courier New" w:cs="Courier New"/>
              <w:rtl/>
            </w:rPr>
            <w:t xml:space="preserve"> فى </w:t>
          </w:r>
          <w:del w:id="1243" w:author="Transkribus" w:date="2019-12-11T14:30:00Z">
            <w:r w:rsidRPr="009B6BCA">
              <w:rPr>
                <w:rFonts w:ascii="Courier New" w:hAnsi="Courier New" w:cs="Courier New"/>
                <w:rtl/>
              </w:rPr>
              <w:delText>دمشق سؤال سائل فى سنة اربع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44" w:author="Transkribus" w:date="2019-12-11T14:30:00Z">
            <w:r w:rsidRPr="00EE6742">
              <w:rPr>
                <w:rFonts w:ascii="Courier New" w:hAnsi="Courier New" w:cs="Courier New"/>
                <w:rtl/>
              </w:rPr>
              <w:t>صنة</w:t>
            </w:r>
          </w:ins>
          <w:r>
            <w:t>‬</w:t>
          </w:r>
          <w:r>
            <w:t>‬</w:t>
          </w:r>
        </w:dir>
      </w:dir>
    </w:p>
    <w:p w:rsidR="006C342B" w:rsidRPr="009B6BCA" w:rsidRDefault="006C342B" w:rsidP="006C342B">
      <w:pPr>
        <w:pStyle w:val="NurText"/>
        <w:bidi/>
        <w:rPr>
          <w:del w:id="1245" w:author="Transkribus" w:date="2019-12-11T14:30:00Z"/>
          <w:rFonts w:ascii="Courier New" w:hAnsi="Courier New" w:cs="Courier New"/>
        </w:rPr>
      </w:pPr>
      <w:dir w:val="rtl">
        <w:dir w:val="rtl">
          <w:del w:id="1246" w:author="Transkribus" w:date="2019-12-11T14:30:00Z">
            <w:r w:rsidRPr="009B6BCA">
              <w:rPr>
                <w:rFonts w:ascii="Courier New" w:hAnsi="Courier New" w:cs="Courier New"/>
                <w:rtl/>
              </w:rPr>
              <w:delText>الفصول الاربعة المنطقية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247" w:author="Transkribus" w:date="2019-12-11T14:30:00Z"/>
          <w:rFonts w:ascii="Courier New" w:hAnsi="Courier New" w:cs="Courier New"/>
        </w:rPr>
      </w:pPr>
      <w:dir w:val="rtl">
        <w:dir w:val="rtl">
          <w:del w:id="1248" w:author="Transkribus" w:date="2019-12-11T14:30:00Z">
            <w:r w:rsidRPr="009B6BCA">
              <w:rPr>
                <w:rFonts w:ascii="Courier New" w:hAnsi="Courier New" w:cs="Courier New"/>
                <w:rtl/>
              </w:rPr>
              <w:delText>تهذيب كلام افلاطن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249" w:author="Transkribus" w:date="2019-12-11T14:30:00Z"/>
          <w:rFonts w:ascii="Courier New" w:hAnsi="Courier New" w:cs="Courier New"/>
        </w:rPr>
      </w:pPr>
      <w:dir w:val="rtl">
        <w:dir w:val="rtl">
          <w:del w:id="1250" w:author="Transkribus" w:date="2019-12-11T14:30:00Z">
            <w:r w:rsidRPr="009B6BCA">
              <w:rPr>
                <w:rFonts w:ascii="Courier New" w:hAnsi="Courier New" w:cs="Courier New"/>
                <w:rtl/>
              </w:rPr>
              <w:delText>حكم منثورة ايساغوجى مبسوط</w:delText>
            </w:r>
          </w:del>
          <w:ins w:id="1251" w:author="Transkribus" w:date="2019-12-11T14:30:00Z">
            <w:r w:rsidRPr="00EE6742">
              <w:rPr>
                <w:rFonts w:ascii="Courier New" w:hAnsi="Courier New" w:cs="Courier New"/>
                <w:rtl/>
              </w:rPr>
              <w:t>اريع وسثماثة النصول الأربعة المنطقبة تمهذبب كالام ألاطن حكم منتور ابساعوخى</w:t>
            </w:r>
          </w:ins>
          <w:r>
            <w:t>‬</w:t>
          </w:r>
          <w:r>
            <w:t>‬</w:t>
          </w:r>
        </w:dir>
      </w:dir>
    </w:p>
    <w:p w:rsidR="006C342B" w:rsidRPr="009B6BCA" w:rsidRDefault="006C342B" w:rsidP="006C342B">
      <w:pPr>
        <w:pStyle w:val="NurText"/>
        <w:bidi/>
        <w:rPr>
          <w:del w:id="1252" w:author="Transkribus" w:date="2019-12-11T14:30:00Z"/>
          <w:rFonts w:ascii="Courier New" w:hAnsi="Courier New" w:cs="Courier New"/>
        </w:rPr>
      </w:pPr>
      <w:ins w:id="1253" w:author="Transkribus" w:date="2019-12-11T14:30:00Z">
        <w:r w:rsidRPr="00EE6742">
          <w:rPr>
            <w:rFonts w:ascii="Courier New" w:hAnsi="Courier New" w:cs="Courier New"/>
            <w:rtl/>
          </w:rPr>
          <w:t>منسوط</w:t>
        </w:r>
      </w:ins>
      <w:r w:rsidRPr="00EE6742">
        <w:rPr>
          <w:rFonts w:ascii="Courier New" w:hAnsi="Courier New" w:cs="Courier New"/>
          <w:rtl/>
        </w:rPr>
        <w:t xml:space="preserve"> الواقعات </w:t>
      </w:r>
      <w:del w:id="125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1255" w:author="Transkribus" w:date="2019-12-11T14:30:00Z"/>
          <w:rFonts w:ascii="Courier New" w:hAnsi="Courier New" w:cs="Courier New"/>
        </w:rPr>
      </w:pPr>
      <w:dir w:val="rtl">
        <w:dir w:val="rtl">
          <w:r w:rsidRPr="00EE6742">
            <w:rPr>
              <w:rFonts w:ascii="Courier New" w:hAnsi="Courier New" w:cs="Courier New"/>
              <w:rtl/>
            </w:rPr>
            <w:t xml:space="preserve">مقالة فى </w:t>
          </w:r>
          <w:del w:id="1256" w:author="Transkribus" w:date="2019-12-11T14:30:00Z">
            <w:r w:rsidRPr="009B6BCA">
              <w:rPr>
                <w:rFonts w:ascii="Courier New" w:hAnsi="Courier New" w:cs="Courier New"/>
                <w:rtl/>
              </w:rPr>
              <w:delText>النهاية واللانهاية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1257" w:author="Transkribus" w:date="2019-12-11T14:30:00Z">
            <w:r w:rsidRPr="00EE6742">
              <w:rPr>
                <w:rFonts w:ascii="Courier New" w:hAnsi="Courier New" w:cs="Courier New"/>
                <w:rtl/>
              </w:rPr>
              <w:t xml:space="preserve">النهادة والاثمافة </w:t>
            </w:r>
          </w:ins>
          <w:r w:rsidRPr="00EE6742">
            <w:rPr>
              <w:rFonts w:ascii="Courier New" w:hAnsi="Courier New" w:cs="Courier New"/>
              <w:rtl/>
            </w:rPr>
            <w:t xml:space="preserve">كتاب </w:t>
          </w:r>
          <w:del w:id="1258" w:author="Transkribus" w:date="2019-12-11T14:30:00Z">
            <w:r w:rsidRPr="009B6BCA">
              <w:rPr>
                <w:rFonts w:ascii="Courier New" w:hAnsi="Courier New" w:cs="Courier New"/>
                <w:rtl/>
              </w:rPr>
              <w:delText>تاريث الفطن</w:delText>
            </w:r>
          </w:del>
          <w:ins w:id="1259" w:author="Transkribus" w:date="2019-12-11T14:30:00Z">
            <w:r w:rsidRPr="00EE6742">
              <w:rPr>
                <w:rFonts w:ascii="Courier New" w:hAnsi="Courier New" w:cs="Courier New"/>
                <w:rtl/>
              </w:rPr>
              <w:t>ثاربب القطن</w:t>
            </w:r>
          </w:ins>
          <w:r w:rsidRPr="00EE6742">
            <w:rPr>
              <w:rFonts w:ascii="Courier New" w:hAnsi="Courier New" w:cs="Courier New"/>
              <w:rtl/>
            </w:rPr>
            <w:t xml:space="preserve"> فى المنطق </w:t>
          </w:r>
          <w:del w:id="1260" w:author="Transkribus" w:date="2019-12-11T14:30:00Z">
            <w:r w:rsidRPr="009B6BCA">
              <w:rPr>
                <w:rFonts w:ascii="Courier New" w:hAnsi="Courier New" w:cs="Courier New"/>
                <w:rtl/>
              </w:rPr>
              <w:delText>والطبيعى والالهي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61" w:author="Transkribus" w:date="2019-12-11T14:30:00Z">
            <w:r w:rsidRPr="00EE6742">
              <w:rPr>
                <w:rFonts w:ascii="Courier New" w:hAnsi="Courier New" w:cs="Courier New"/>
                <w:rtl/>
              </w:rPr>
              <w:t>والطبيى</w:t>
            </w:r>
          </w:ins>
          <w:r>
            <w:t>‬</w:t>
          </w:r>
          <w:r>
            <w:t>‬</w:t>
          </w:r>
        </w:dir>
      </w:dir>
    </w:p>
    <w:p w:rsidR="006C342B" w:rsidRPr="009B6BCA" w:rsidRDefault="006C342B" w:rsidP="006C342B">
      <w:pPr>
        <w:pStyle w:val="NurText"/>
        <w:bidi/>
        <w:rPr>
          <w:del w:id="1262" w:author="Transkribus" w:date="2019-12-11T14:30:00Z"/>
          <w:rFonts w:ascii="Courier New" w:hAnsi="Courier New" w:cs="Courier New"/>
        </w:rPr>
      </w:pPr>
      <w:dir w:val="rtl">
        <w:dir w:val="rtl">
          <w:del w:id="1263" w:author="Transkribus" w:date="2019-12-11T14:30:00Z">
            <w:r w:rsidRPr="009B6BCA">
              <w:rPr>
                <w:rFonts w:ascii="Courier New" w:hAnsi="Courier New" w:cs="Courier New"/>
                <w:rtl/>
              </w:rPr>
              <w:delText>مقالة</w:delText>
            </w:r>
          </w:del>
          <w:ins w:id="1264" w:author="Transkribus" w:date="2019-12-11T14:30:00Z">
            <w:r w:rsidRPr="00EE6742">
              <w:rPr>
                <w:rFonts w:ascii="Courier New" w:hAnsi="Courier New" w:cs="Courier New"/>
                <w:rtl/>
              </w:rPr>
              <w:t>والالعى مةالة</w:t>
            </w:r>
          </w:ins>
          <w:r w:rsidRPr="00EE6742">
            <w:rPr>
              <w:rFonts w:ascii="Courier New" w:hAnsi="Courier New" w:cs="Courier New"/>
              <w:rtl/>
            </w:rPr>
            <w:t xml:space="preserve"> فى ك</w:t>
          </w:r>
          <w:ins w:id="1265" w:author="Transkribus" w:date="2019-12-11T14:30:00Z">
            <w:r w:rsidRPr="00EE6742">
              <w:rPr>
                <w:rFonts w:ascii="Courier New" w:hAnsi="Courier New" w:cs="Courier New"/>
                <w:rtl/>
              </w:rPr>
              <w:t>ل</w:t>
            </w:r>
          </w:ins>
          <w:r w:rsidRPr="00EE6742">
            <w:rPr>
              <w:rFonts w:ascii="Courier New" w:hAnsi="Courier New" w:cs="Courier New"/>
              <w:rtl/>
            </w:rPr>
            <w:t>يف</w:t>
          </w:r>
          <w:del w:id="1266" w:author="Transkribus" w:date="2019-12-11T14:30:00Z">
            <w:r w:rsidRPr="009B6BCA">
              <w:rPr>
                <w:rFonts w:ascii="Courier New" w:hAnsi="Courier New" w:cs="Courier New"/>
                <w:rtl/>
              </w:rPr>
              <w:delText>ي</w:delText>
            </w:r>
          </w:del>
          <w:ins w:id="1267" w:author="Transkribus" w:date="2019-12-11T14:30:00Z">
            <w:r w:rsidRPr="00EE6742">
              <w:rPr>
                <w:rFonts w:ascii="Courier New" w:hAnsi="Courier New" w:cs="Courier New"/>
                <w:rtl/>
              </w:rPr>
              <w:t>ب</w:t>
            </w:r>
          </w:ins>
          <w:r w:rsidRPr="00EE6742">
            <w:rPr>
              <w:rFonts w:ascii="Courier New" w:hAnsi="Courier New" w:cs="Courier New"/>
              <w:rtl/>
            </w:rPr>
            <w:t xml:space="preserve">ة استعمال المنطق </w:t>
          </w:r>
          <w:del w:id="12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وكتب </w:t>
          </w:r>
          <w:del w:id="1269" w:author="Transkribus" w:date="2019-12-11T14:30:00Z">
            <w:r w:rsidRPr="009B6BCA">
              <w:rPr>
                <w:rFonts w:ascii="Courier New" w:hAnsi="Courier New" w:cs="Courier New"/>
                <w:rtl/>
              </w:rPr>
              <w:delText>بهذه المقالة</w:delText>
            </w:r>
          </w:del>
          <w:ins w:id="1270" w:author="Transkribus" w:date="2019-12-11T14:30:00Z">
            <w:r w:rsidRPr="00EE6742">
              <w:rPr>
                <w:rFonts w:ascii="Courier New" w:hAnsi="Courier New" w:cs="Courier New"/>
                <w:rtl/>
              </w:rPr>
              <w:t>بهذة المةالة</w:t>
            </w:r>
          </w:ins>
          <w:r w:rsidRPr="00EE6742">
            <w:rPr>
              <w:rFonts w:ascii="Courier New" w:hAnsi="Courier New" w:cs="Courier New"/>
              <w:rtl/>
            </w:rPr>
            <w:t xml:space="preserve"> الى من بلاد الروم</w:t>
          </w:r>
          <w:del w:id="12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72" w:author="Transkribus" w:date="2019-12-11T14:30:00Z">
            <w:r w:rsidRPr="00EE6742">
              <w:rPr>
                <w:rFonts w:ascii="Courier New" w:hAnsi="Courier New" w:cs="Courier New"/>
                <w:rtl/>
              </w:rPr>
              <w:t xml:space="preserve"> مةالةنى</w:t>
            </w:r>
          </w:ins>
          <w:r>
            <w:t>‬</w:t>
          </w:r>
          <w:r>
            <w:t>‬</w:t>
          </w:r>
        </w:dir>
      </w:dir>
    </w:p>
    <w:p w:rsidR="006C342B" w:rsidRPr="009B6BCA" w:rsidRDefault="006C342B" w:rsidP="006C342B">
      <w:pPr>
        <w:pStyle w:val="NurText"/>
        <w:bidi/>
        <w:rPr>
          <w:del w:id="1273" w:author="Transkribus" w:date="2019-12-11T14:30:00Z"/>
          <w:rFonts w:ascii="Courier New" w:hAnsi="Courier New" w:cs="Courier New"/>
        </w:rPr>
      </w:pPr>
      <w:dir w:val="rtl">
        <w:dir w:val="rtl">
          <w:del w:id="1274" w:author="Transkribus" w:date="2019-12-11T14:30:00Z">
            <w:r w:rsidRPr="009B6BCA">
              <w:rPr>
                <w:rFonts w:ascii="Courier New" w:hAnsi="Courier New" w:cs="Courier New"/>
                <w:rtl/>
              </w:rPr>
              <w:delText>مقالة فى حد</w:delText>
            </w:r>
          </w:del>
          <w:ins w:id="1275" w:author="Transkribus" w:date="2019-12-11T14:30:00Z">
            <w:r w:rsidRPr="00EE6742">
              <w:rPr>
                <w:rFonts w:ascii="Courier New" w:hAnsi="Courier New" w:cs="Courier New"/>
                <w:rtl/>
              </w:rPr>
              <w:t>عد</w:t>
            </w:r>
          </w:ins>
          <w:r w:rsidRPr="00EE6742">
            <w:rPr>
              <w:rFonts w:ascii="Courier New" w:hAnsi="Courier New" w:cs="Courier New"/>
              <w:rtl/>
            </w:rPr>
            <w:t xml:space="preserve"> الطب</w:t>
          </w:r>
          <w:del w:id="12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277" w:author="Transkribus" w:date="2019-12-11T14:30:00Z"/>
          <w:rFonts w:ascii="Courier New" w:hAnsi="Courier New" w:cs="Courier New"/>
        </w:rPr>
      </w:pPr>
      <w:dir w:val="rtl">
        <w:dir w:val="rtl">
          <w:del w:id="1278" w:author="Transkribus" w:date="2019-12-11T14:30:00Z">
            <w:r w:rsidRPr="009B6BCA">
              <w:rPr>
                <w:rFonts w:ascii="Courier New" w:hAnsi="Courier New" w:cs="Courier New"/>
                <w:rtl/>
              </w:rPr>
              <w:delText>مقالة</w:delText>
            </w:r>
          </w:del>
          <w:ins w:id="1279" w:author="Transkribus" w:date="2019-12-11T14:30:00Z">
            <w:r w:rsidRPr="00EE6742">
              <w:rPr>
                <w:rFonts w:ascii="Courier New" w:hAnsi="Courier New" w:cs="Courier New"/>
                <w:rtl/>
              </w:rPr>
              <w:t xml:space="preserve"> مةالة</w:t>
            </w:r>
          </w:ins>
          <w:r w:rsidRPr="00EE6742">
            <w:rPr>
              <w:rFonts w:ascii="Courier New" w:hAnsi="Courier New" w:cs="Courier New"/>
              <w:rtl/>
            </w:rPr>
            <w:t xml:space="preserve"> فى الباد</w:t>
          </w:r>
          <w:del w:id="1280" w:author="Transkribus" w:date="2019-12-11T14:30:00Z">
            <w:r w:rsidRPr="009B6BCA">
              <w:rPr>
                <w:rFonts w:ascii="Courier New" w:hAnsi="Courier New" w:cs="Courier New"/>
                <w:rtl/>
              </w:rPr>
              <w:delText>ئ</w:delText>
            </w:r>
          </w:del>
          <w:ins w:id="1281" w:author="Transkribus" w:date="2019-12-11T14:30:00Z">
            <w:r w:rsidRPr="00EE6742">
              <w:rPr>
                <w:rFonts w:ascii="Courier New" w:hAnsi="Courier New" w:cs="Courier New"/>
                <w:rtl/>
              </w:rPr>
              <w:t>ى</w:t>
            </w:r>
          </w:ins>
          <w:r w:rsidRPr="00EE6742">
            <w:rPr>
              <w:rFonts w:ascii="Courier New" w:hAnsi="Courier New" w:cs="Courier New"/>
              <w:rtl/>
            </w:rPr>
            <w:t xml:space="preserve"> بصناعة الطب</w:t>
          </w:r>
          <w:del w:id="12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283" w:author="Transkribus" w:date="2019-12-11T14:30:00Z">
            <w:r w:rsidRPr="009B6BCA">
              <w:rPr>
                <w:rFonts w:ascii="Courier New" w:hAnsi="Courier New" w:cs="Courier New"/>
                <w:rtl/>
              </w:rPr>
              <w:delText>مقالة</w:delText>
            </w:r>
          </w:del>
          <w:ins w:id="1284" w:author="Transkribus" w:date="2019-12-11T14:30:00Z">
            <w:r w:rsidRPr="00EE6742">
              <w:rPr>
                <w:rFonts w:ascii="Courier New" w:hAnsi="Courier New" w:cs="Courier New"/>
                <w:rtl/>
              </w:rPr>
              <w:t xml:space="preserve"> مة الة</w:t>
            </w:r>
          </w:ins>
          <w:r w:rsidRPr="00EE6742">
            <w:rPr>
              <w:rFonts w:ascii="Courier New" w:hAnsi="Courier New" w:cs="Courier New"/>
              <w:rtl/>
            </w:rPr>
            <w:t xml:space="preserve"> فى </w:t>
          </w:r>
          <w:del w:id="1285" w:author="Transkribus" w:date="2019-12-11T14:30:00Z">
            <w:r w:rsidRPr="009B6BCA">
              <w:rPr>
                <w:rFonts w:ascii="Courier New" w:hAnsi="Courier New" w:cs="Courier New"/>
                <w:rtl/>
              </w:rPr>
              <w:delText>ا</w:delText>
            </w:r>
          </w:del>
          <w:ins w:id="1286" w:author="Transkribus" w:date="2019-12-11T14:30:00Z">
            <w:r w:rsidRPr="00EE6742">
              <w:rPr>
                <w:rFonts w:ascii="Courier New" w:hAnsi="Courier New" w:cs="Courier New"/>
                <w:rtl/>
              </w:rPr>
              <w:t>أ</w:t>
            </w:r>
          </w:ins>
          <w:r w:rsidRPr="00EE6742">
            <w:rPr>
              <w:rFonts w:ascii="Courier New" w:hAnsi="Courier New" w:cs="Courier New"/>
              <w:rtl/>
            </w:rPr>
            <w:t>جزاء المنطق ال</w:t>
          </w:r>
          <w:del w:id="1287" w:author="Transkribus" w:date="2019-12-11T14:30:00Z">
            <w:r w:rsidRPr="009B6BCA">
              <w:rPr>
                <w:rFonts w:ascii="Courier New" w:hAnsi="Courier New" w:cs="Courier New"/>
                <w:rtl/>
              </w:rPr>
              <w:delText>ت</w:delText>
            </w:r>
          </w:del>
          <w:ins w:id="1288" w:author="Transkribus" w:date="2019-12-11T14:30:00Z">
            <w:r w:rsidRPr="00EE6742">
              <w:rPr>
                <w:rFonts w:ascii="Courier New" w:hAnsi="Courier New" w:cs="Courier New"/>
                <w:rtl/>
              </w:rPr>
              <w:t>ن</w:t>
            </w:r>
          </w:ins>
          <w:r w:rsidRPr="00EE6742">
            <w:rPr>
              <w:rFonts w:ascii="Courier New" w:hAnsi="Courier New" w:cs="Courier New"/>
              <w:rtl/>
            </w:rPr>
            <w:t xml:space="preserve">سعة مجلد </w:t>
          </w:r>
          <w:del w:id="1289" w:author="Transkribus" w:date="2019-12-11T14:30:00Z">
            <w:r w:rsidRPr="009B6BCA">
              <w:rPr>
                <w:rFonts w:ascii="Courier New" w:hAnsi="Courier New" w:cs="Courier New"/>
                <w:rtl/>
              </w:rPr>
              <w:delText>كبير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90" w:author="Transkribus" w:date="2019-12-11T14:30:00Z">
            <w:r w:rsidRPr="00EE6742">
              <w:rPr>
                <w:rFonts w:ascii="Courier New" w:hAnsi="Courier New" w:cs="Courier New"/>
                <w:rtl/>
              </w:rPr>
              <w:t>كمجير مةالة</w:t>
            </w:r>
          </w:ins>
          <w:r>
            <w:t>‬</w:t>
          </w:r>
          <w:r>
            <w:t>‬</w:t>
          </w:r>
        </w:dir>
      </w:dir>
    </w:p>
    <w:p w:rsidR="006C342B" w:rsidRPr="009B6BCA" w:rsidRDefault="006C342B" w:rsidP="006C342B">
      <w:pPr>
        <w:pStyle w:val="NurText"/>
        <w:bidi/>
        <w:rPr>
          <w:del w:id="1291" w:author="Transkribus" w:date="2019-12-11T14:30:00Z"/>
          <w:rFonts w:ascii="Courier New" w:hAnsi="Courier New" w:cs="Courier New"/>
        </w:rPr>
      </w:pPr>
      <w:dir w:val="rtl">
        <w:dir w:val="rtl">
          <w:del w:id="1292" w:author="Transkribus" w:date="2019-12-11T14:30:00Z">
            <w:r w:rsidRPr="009B6BCA">
              <w:rPr>
                <w:rFonts w:ascii="Courier New" w:hAnsi="Courier New" w:cs="Courier New"/>
                <w:rtl/>
              </w:rPr>
              <w:delText>مقالة</w:delText>
            </w:r>
          </w:del>
          <w:r w:rsidRPr="00EE6742">
            <w:rPr>
              <w:rFonts w:ascii="Courier New" w:hAnsi="Courier New" w:cs="Courier New"/>
              <w:rtl/>
            </w:rPr>
            <w:t xml:space="preserve"> فى القياس </w:t>
          </w:r>
          <w:del w:id="12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كتاب فى القياس خمسون كراسا ثم </w:t>
          </w:r>
          <w:del w:id="1294" w:author="Transkribus" w:date="2019-12-11T14:30:00Z">
            <w:r w:rsidRPr="009B6BCA">
              <w:rPr>
                <w:rFonts w:ascii="Courier New" w:hAnsi="Courier New" w:cs="Courier New"/>
                <w:rtl/>
              </w:rPr>
              <w:delText>اضيف اليه المدخل والمقولات</w:delText>
            </w:r>
          </w:del>
          <w:ins w:id="1295" w:author="Transkribus" w:date="2019-12-11T14:30:00Z">
            <w:r w:rsidRPr="00EE6742">
              <w:rPr>
                <w:rFonts w:ascii="Courier New" w:hAnsi="Courier New" w:cs="Courier New"/>
                <w:rtl/>
              </w:rPr>
              <w:t>اسيف البه المدجسل والقولات</w:t>
            </w:r>
          </w:ins>
          <w:r w:rsidRPr="00EE6742">
            <w:rPr>
              <w:rFonts w:ascii="Courier New" w:hAnsi="Courier New" w:cs="Courier New"/>
              <w:rtl/>
            </w:rPr>
            <w:t xml:space="preserve"> والعبارة</w:t>
          </w:r>
          <w:r>
            <w:t>‬</w:t>
          </w:r>
          <w:r>
            <w:t>‬</w:t>
          </w:r>
        </w:dir>
      </w:dir>
    </w:p>
    <w:p w:rsidR="006C342B" w:rsidRPr="009B6BCA" w:rsidRDefault="006C342B" w:rsidP="006C342B">
      <w:pPr>
        <w:pStyle w:val="NurText"/>
        <w:bidi/>
        <w:rPr>
          <w:del w:id="1296" w:author="Transkribus" w:date="2019-12-11T14:30:00Z"/>
          <w:rFonts w:ascii="Courier New" w:hAnsi="Courier New" w:cs="Courier New"/>
        </w:rPr>
      </w:pPr>
      <w:r w:rsidRPr="00EE6742">
        <w:rPr>
          <w:rFonts w:ascii="Courier New" w:hAnsi="Courier New" w:cs="Courier New"/>
          <w:rtl/>
        </w:rPr>
        <w:t xml:space="preserve">والبرهان </w:t>
      </w:r>
      <w:del w:id="1297" w:author="Transkribus" w:date="2019-12-11T14:30:00Z">
        <w:r w:rsidRPr="009B6BCA">
          <w:rPr>
            <w:rFonts w:ascii="Courier New" w:hAnsi="Courier New" w:cs="Courier New"/>
            <w:rtl/>
          </w:rPr>
          <w:delText>فجاء مقداره اربع</w:delText>
        </w:r>
      </w:del>
      <w:ins w:id="1298" w:author="Transkribus" w:date="2019-12-11T14:30:00Z">
        <w:r w:rsidRPr="00EE6742">
          <w:rPr>
            <w:rFonts w:ascii="Courier New" w:hAnsi="Courier New" w:cs="Courier New"/>
            <w:rtl/>
          </w:rPr>
          <w:t>خاء معداره اريع</w:t>
        </w:r>
      </w:ins>
      <w:r w:rsidRPr="00EE6742">
        <w:rPr>
          <w:rFonts w:ascii="Courier New" w:hAnsi="Courier New" w:cs="Courier New"/>
          <w:rtl/>
        </w:rPr>
        <w:t xml:space="preserve"> مجلدات </w:t>
      </w:r>
      <w:del w:id="12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مقالة فى جواب مس</w:t>
          </w:r>
          <w:del w:id="1300" w:author="Transkribus" w:date="2019-12-11T14:30:00Z">
            <w:r w:rsidRPr="009B6BCA">
              <w:rPr>
                <w:rFonts w:ascii="Courier New" w:hAnsi="Courier New" w:cs="Courier New"/>
                <w:rtl/>
              </w:rPr>
              <w:delText>ا</w:delText>
            </w:r>
          </w:del>
          <w:ins w:id="1301" w:author="Transkribus" w:date="2019-12-11T14:30:00Z">
            <w:r w:rsidRPr="00EE6742">
              <w:rPr>
                <w:rFonts w:ascii="Courier New" w:hAnsi="Courier New" w:cs="Courier New"/>
                <w:rtl/>
              </w:rPr>
              <w:t>ت</w:t>
            </w:r>
          </w:ins>
          <w:r w:rsidRPr="00EE6742">
            <w:rPr>
              <w:rFonts w:ascii="Courier New" w:hAnsi="Courier New" w:cs="Courier New"/>
              <w:rtl/>
            </w:rPr>
            <w:t>لة فى التنبيه على س</w:t>
          </w:r>
          <w:del w:id="1302" w:author="Transkribus" w:date="2019-12-11T14:30:00Z">
            <w:r w:rsidRPr="009B6BCA">
              <w:rPr>
                <w:rFonts w:ascii="Courier New" w:hAnsi="Courier New" w:cs="Courier New"/>
                <w:rtl/>
              </w:rPr>
              <w:delText>ب</w:delText>
            </w:r>
          </w:del>
          <w:ins w:id="1303" w:author="Transkribus" w:date="2019-12-11T14:30:00Z">
            <w:r w:rsidRPr="00EE6742">
              <w:rPr>
                <w:rFonts w:ascii="Courier New" w:hAnsi="Courier New" w:cs="Courier New"/>
                <w:rtl/>
              </w:rPr>
              <w:t>ي</w:t>
            </w:r>
          </w:ins>
          <w:r w:rsidRPr="00EE6742">
            <w:rPr>
              <w:rFonts w:ascii="Courier New" w:hAnsi="Courier New" w:cs="Courier New"/>
              <w:rtl/>
            </w:rPr>
            <w:t>ل السعادة</w:t>
          </w:r>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الطب</w:t>
      </w:r>
      <w:del w:id="1304" w:author="Transkribus" w:date="2019-12-11T14:30:00Z">
        <w:r w:rsidRPr="009B6BCA">
          <w:rPr>
            <w:rFonts w:ascii="Courier New" w:hAnsi="Courier New" w:cs="Courier New"/>
            <w:rtl/>
          </w:rPr>
          <w:delText>ي</w:delText>
        </w:r>
      </w:del>
      <w:r w:rsidRPr="00EE6742">
        <w:rPr>
          <w:rFonts w:ascii="Courier New" w:hAnsi="Courier New" w:cs="Courier New"/>
          <w:rtl/>
        </w:rPr>
        <w:t>ع</w:t>
      </w:r>
      <w:del w:id="1305" w:author="Transkribus" w:date="2019-12-11T14:30:00Z">
        <w:r w:rsidRPr="009B6BCA">
          <w:rPr>
            <w:rFonts w:ascii="Courier New" w:hAnsi="Courier New" w:cs="Courier New"/>
            <w:rtl/>
          </w:rPr>
          <w:delText>ي</w:delText>
        </w:r>
      </w:del>
      <w:ins w:id="1306" w:author="Transkribus" w:date="2019-12-11T14:30:00Z">
        <w:r w:rsidRPr="00EE6742">
          <w:rPr>
            <w:rFonts w:ascii="Courier New" w:hAnsi="Courier New" w:cs="Courier New"/>
            <w:rtl/>
          </w:rPr>
          <w:t>ث</w:t>
        </w:r>
      </w:ins>
      <w:r w:rsidRPr="00EE6742">
        <w:rPr>
          <w:rFonts w:ascii="Courier New" w:hAnsi="Courier New" w:cs="Courier New"/>
          <w:rtl/>
        </w:rPr>
        <w:t>ات من السما</w:t>
      </w:r>
      <w:del w:id="1307" w:author="Transkribus" w:date="2019-12-11T14:30:00Z">
        <w:r w:rsidRPr="009B6BCA">
          <w:rPr>
            <w:rFonts w:ascii="Courier New" w:hAnsi="Courier New" w:cs="Courier New"/>
            <w:rtl/>
          </w:rPr>
          <w:delText>ع</w:delText>
        </w:r>
      </w:del>
      <w:ins w:id="1308" w:author="Transkribus" w:date="2019-12-11T14:30:00Z">
        <w:r w:rsidRPr="00EE6742">
          <w:rPr>
            <w:rFonts w:ascii="Courier New" w:hAnsi="Courier New" w:cs="Courier New"/>
            <w:rtl/>
          </w:rPr>
          <w:t>ج</w:t>
        </w:r>
      </w:ins>
      <w:r w:rsidRPr="00EE6742">
        <w:rPr>
          <w:rFonts w:ascii="Courier New" w:hAnsi="Courier New" w:cs="Courier New"/>
          <w:rtl/>
        </w:rPr>
        <w:t xml:space="preserve"> الى </w:t>
      </w:r>
      <w:del w:id="1309" w:author="Transkribus" w:date="2019-12-11T14:30:00Z">
        <w:r w:rsidRPr="009B6BCA">
          <w:rPr>
            <w:rFonts w:ascii="Courier New" w:hAnsi="Courier New" w:cs="Courier New"/>
            <w:rtl/>
          </w:rPr>
          <w:delText>اخر كتاب</w:delText>
        </w:r>
      </w:del>
      <w:ins w:id="1310" w:author="Transkribus" w:date="2019-12-11T14:30:00Z">
        <w:r w:rsidRPr="00EE6742">
          <w:rPr>
            <w:rFonts w:ascii="Courier New" w:hAnsi="Courier New" w:cs="Courier New"/>
            <w:rtl/>
          </w:rPr>
          <w:t>أحركتاب</w:t>
        </w:r>
      </w:ins>
      <w:r w:rsidRPr="00EE6742">
        <w:rPr>
          <w:rFonts w:ascii="Courier New" w:hAnsi="Courier New" w:cs="Courier New"/>
          <w:rtl/>
        </w:rPr>
        <w:t xml:space="preserve"> الحس </w:t>
      </w:r>
      <w:del w:id="1311" w:author="Transkribus" w:date="2019-12-11T14:30:00Z">
        <w:r w:rsidRPr="009B6BCA">
          <w:rPr>
            <w:rFonts w:ascii="Courier New" w:hAnsi="Courier New" w:cs="Courier New"/>
            <w:rtl/>
          </w:rPr>
          <w:delText>والمحسوس ثلاث مجلدات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12" w:author="Transkribus" w:date="2019-12-11T14:30:00Z">
        <w:r w:rsidRPr="00EE6742">
          <w:rPr>
            <w:rFonts w:ascii="Courier New" w:hAnsi="Courier New" w:cs="Courier New"/>
            <w:rtl/>
          </w:rPr>
          <w:t>والمجسوس لات محلسدلت كتاب السماج</w:t>
        </w:r>
      </w:ins>
    </w:p>
    <w:p w:rsidR="006C342B" w:rsidRPr="00EE6742" w:rsidRDefault="006C342B" w:rsidP="006C342B">
      <w:pPr>
        <w:pStyle w:val="NurText"/>
        <w:bidi/>
        <w:rPr>
          <w:ins w:id="1313" w:author="Transkribus" w:date="2019-12-11T14:30:00Z"/>
          <w:rFonts w:ascii="Courier New" w:hAnsi="Courier New" w:cs="Courier New"/>
        </w:rPr>
      </w:pPr>
      <w:dir w:val="rtl">
        <w:dir w:val="rtl">
          <w:ins w:id="1314" w:author="Transkribus" w:date="2019-12-11T14:30:00Z">
            <w:r w:rsidRPr="00EE6742">
              <w:rPr>
                <w:rFonts w:ascii="Courier New" w:hAnsi="Courier New" w:cs="Courier New"/>
                <w:rtl/>
              </w:rPr>
              <w:t>ابريق</w:t>
            </w:r>
          </w:ins>
          <w:r>
            <w:t>‬</w:t>
          </w:r>
          <w:r>
            <w:t>‬</w:t>
          </w:r>
        </w:dir>
      </w:dir>
    </w:p>
    <w:p w:rsidR="006C342B" w:rsidRPr="00EE6742" w:rsidRDefault="006C342B" w:rsidP="006C342B">
      <w:pPr>
        <w:pStyle w:val="NurText"/>
        <w:bidi/>
        <w:rPr>
          <w:ins w:id="1315" w:author="Transkribus" w:date="2019-12-11T14:30:00Z"/>
          <w:rFonts w:ascii="Courier New" w:hAnsi="Courier New" w:cs="Courier New"/>
        </w:rPr>
      </w:pPr>
      <w:ins w:id="1316" w:author="Transkribus" w:date="2019-12-11T14:30:00Z">
        <w:r w:rsidRPr="00EE6742">
          <w:rPr>
            <w:rFonts w:ascii="Courier New" w:hAnsi="Courier New" w:cs="Courier New"/>
            <w:rtl/>
          </w:rPr>
          <w:lastRenderedPageBreak/>
          <w:t>٢١٣</w:t>
        </w:r>
      </w:ins>
    </w:p>
    <w:p w:rsidR="006C342B" w:rsidRPr="009B6BCA" w:rsidRDefault="006C342B" w:rsidP="006C342B">
      <w:pPr>
        <w:pStyle w:val="NurText"/>
        <w:bidi/>
        <w:rPr>
          <w:del w:id="1317" w:author="Transkribus" w:date="2019-12-11T14:30:00Z"/>
          <w:rFonts w:ascii="Courier New" w:hAnsi="Courier New" w:cs="Courier New"/>
        </w:rPr>
      </w:pPr>
      <w:ins w:id="1318" w:author="Transkribus" w:date="2019-12-11T14:30:00Z">
        <w:r w:rsidRPr="00EE6742">
          <w:rPr>
            <w:rFonts w:ascii="Courier New" w:hAnsi="Courier New" w:cs="Courier New"/>
            <w:rtl/>
          </w:rPr>
          <w:t xml:space="preserve">الطببى مخلدان </w:t>
        </w:r>
      </w:ins>
      <w:r w:rsidRPr="00EE6742">
        <w:rPr>
          <w:rFonts w:ascii="Courier New" w:hAnsi="Courier New" w:cs="Courier New"/>
          <w:rtl/>
        </w:rPr>
        <w:t xml:space="preserve">كتاب </w:t>
      </w:r>
      <w:del w:id="1319" w:author="Transkribus" w:date="2019-12-11T14:30:00Z">
        <w:r w:rsidRPr="009B6BCA">
          <w:rPr>
            <w:rFonts w:ascii="Courier New" w:hAnsi="Courier New" w:cs="Courier New"/>
            <w:rtl/>
          </w:rPr>
          <w:delText>السماع الطبيعى مجلدان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1320" w:author="Transkribus" w:date="2019-12-11T14:30:00Z">
            <w:r w:rsidRPr="009B6BCA">
              <w:rPr>
                <w:rFonts w:ascii="Courier New" w:hAnsi="Courier New" w:cs="Courier New"/>
                <w:rtl/>
              </w:rPr>
              <w:delText>كتاب اخر</w:delText>
            </w:r>
          </w:del>
          <w:ins w:id="1321" w:author="Transkribus" w:date="2019-12-11T14:30:00Z">
            <w:r w:rsidRPr="00EE6742">
              <w:rPr>
                <w:rFonts w:ascii="Courier New" w:hAnsi="Courier New" w:cs="Courier New"/>
                <w:rtl/>
              </w:rPr>
              <w:t>أخر</w:t>
            </w:r>
          </w:ins>
          <w:r w:rsidRPr="00EE6742">
            <w:rPr>
              <w:rFonts w:ascii="Courier New" w:hAnsi="Courier New" w:cs="Courier New"/>
              <w:rtl/>
            </w:rPr>
            <w:t xml:space="preserve"> فى الطبيع</w:t>
          </w:r>
          <w:del w:id="1322" w:author="Transkribus" w:date="2019-12-11T14:30:00Z">
            <w:r w:rsidRPr="009B6BCA">
              <w:rPr>
                <w:rFonts w:ascii="Courier New" w:hAnsi="Courier New" w:cs="Courier New"/>
                <w:rtl/>
              </w:rPr>
              <w:delText>ي</w:delText>
            </w:r>
          </w:del>
          <w:r w:rsidRPr="00EE6742">
            <w:rPr>
              <w:rFonts w:ascii="Courier New" w:hAnsi="Courier New" w:cs="Courier New"/>
              <w:rtl/>
            </w:rPr>
            <w:t>ات من السما</w:t>
          </w:r>
          <w:del w:id="1323" w:author="Transkribus" w:date="2019-12-11T14:30:00Z">
            <w:r w:rsidRPr="009B6BCA">
              <w:rPr>
                <w:rFonts w:ascii="Courier New" w:hAnsi="Courier New" w:cs="Courier New"/>
                <w:rtl/>
              </w:rPr>
              <w:delText>ع</w:delText>
            </w:r>
          </w:del>
          <w:ins w:id="1324" w:author="Transkribus" w:date="2019-12-11T14:30:00Z">
            <w:r w:rsidRPr="00EE6742">
              <w:rPr>
                <w:rFonts w:ascii="Courier New" w:hAnsi="Courier New" w:cs="Courier New"/>
                <w:rtl/>
              </w:rPr>
              <w:t>ج</w:t>
            </w:r>
          </w:ins>
          <w:r w:rsidRPr="00EE6742">
            <w:rPr>
              <w:rFonts w:ascii="Courier New" w:hAnsi="Courier New" w:cs="Courier New"/>
              <w:rtl/>
            </w:rPr>
            <w:t xml:space="preserve"> الى كتاب </w:t>
          </w:r>
          <w:del w:id="1325" w:author="Transkribus" w:date="2019-12-11T14:30:00Z">
            <w:r w:rsidRPr="009B6BCA">
              <w:rPr>
                <w:rFonts w:ascii="Courier New" w:hAnsi="Courier New" w:cs="Courier New"/>
                <w:rtl/>
              </w:rPr>
              <w:delText>النفس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26" w:author="Transkribus" w:date="2019-12-11T14:30:00Z">
            <w:r w:rsidRPr="00EE6742">
              <w:rPr>
                <w:rFonts w:ascii="Courier New" w:hAnsi="Courier New" w:cs="Courier New"/>
                <w:rtl/>
              </w:rPr>
              <w:t>الننس كتاب اليحب</w:t>
            </w:r>
          </w:ins>
          <w:r>
            <w:t>‬</w:t>
          </w:r>
          <w:r>
            <w:t>‬</w:t>
          </w:r>
        </w:dir>
      </w:dir>
    </w:p>
    <w:p w:rsidR="006C342B" w:rsidRPr="009B6BCA" w:rsidRDefault="006C342B" w:rsidP="006C342B">
      <w:pPr>
        <w:pStyle w:val="NurText"/>
        <w:bidi/>
        <w:rPr>
          <w:del w:id="1327" w:author="Transkribus" w:date="2019-12-11T14:30:00Z"/>
          <w:rFonts w:ascii="Courier New" w:hAnsi="Courier New" w:cs="Courier New"/>
        </w:rPr>
      </w:pPr>
      <w:dir w:val="rtl">
        <w:dir w:val="rtl">
          <w:del w:id="1328" w:author="Transkribus" w:date="2019-12-11T14:30:00Z">
            <w:r w:rsidRPr="009B6BCA">
              <w:rPr>
                <w:rFonts w:ascii="Courier New" w:hAnsi="Courier New" w:cs="Courier New"/>
                <w:rtl/>
              </w:rPr>
              <w:delText>كتاب العجيب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329" w:author="Transkribus" w:date="2019-12-11T14:30:00Z"/>
          <w:rFonts w:ascii="Courier New" w:hAnsi="Courier New" w:cs="Courier New"/>
        </w:rPr>
      </w:pPr>
      <w:dir w:val="rtl">
        <w:dir w:val="rtl">
          <w:del w:id="1330" w:author="Transkribus" w:date="2019-12-11T14:30:00Z">
            <w:r w:rsidRPr="009B6BCA">
              <w:rPr>
                <w:rFonts w:ascii="Courier New" w:hAnsi="Courier New" w:cs="Courier New"/>
                <w:rtl/>
              </w:rPr>
              <w:delText>حواش على كتاب الثمانية المنطقية للفارابي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331" w:author="Transkribus" w:date="2019-12-11T14:30:00Z"/>
          <w:rFonts w:ascii="Courier New" w:hAnsi="Courier New" w:cs="Courier New"/>
        </w:rPr>
      </w:pPr>
      <w:dir w:val="rtl">
        <w:dir w:val="rtl">
          <w:del w:id="1332" w:author="Transkribus" w:date="2019-12-11T14:30:00Z">
            <w:r w:rsidRPr="009B6BCA">
              <w:rPr>
                <w:rFonts w:ascii="Courier New" w:hAnsi="Courier New" w:cs="Courier New"/>
                <w:rtl/>
              </w:rPr>
              <w:delText xml:space="preserve">شرح الاشكال البرهانية من ثمانية ابى </w:delText>
            </w:r>
          </w:del>
          <w:ins w:id="1333" w:author="Transkribus" w:date="2019-12-11T14:30:00Z">
            <w:r w:rsidRPr="00EE6742">
              <w:rPr>
                <w:rFonts w:ascii="Courier New" w:hAnsi="Courier New" w:cs="Courier New"/>
                <w:rtl/>
              </w:rPr>
              <w:t>حواش عسلى كتاب الثمانبة المنطقبة القارانى صرح الاشكمال البرهانبة من غمانبة ألى</w:t>
            </w:r>
          </w:ins>
          <w:r>
            <w:t>‬</w:t>
          </w:r>
          <w:r>
            <w:t>‬</w:t>
          </w:r>
        </w:dir>
      </w:dir>
    </w:p>
    <w:p w:rsidR="006C342B" w:rsidRPr="009B6BCA" w:rsidRDefault="006C342B" w:rsidP="006C342B">
      <w:pPr>
        <w:pStyle w:val="NurText"/>
        <w:bidi/>
        <w:rPr>
          <w:del w:id="1334" w:author="Transkribus" w:date="2019-12-11T14:30:00Z"/>
          <w:rFonts w:ascii="Courier New" w:hAnsi="Courier New" w:cs="Courier New"/>
        </w:rPr>
      </w:pPr>
      <w:r w:rsidRPr="00EE6742">
        <w:rPr>
          <w:rFonts w:ascii="Courier New" w:hAnsi="Courier New" w:cs="Courier New"/>
          <w:rtl/>
        </w:rPr>
        <w:t>نصر</w:t>
      </w:r>
      <w:del w:id="13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1336" w:author="Transkribus" w:date="2019-12-11T14:30:00Z"/>
          <w:rFonts w:ascii="Courier New" w:hAnsi="Courier New" w:cs="Courier New"/>
        </w:rPr>
      </w:pPr>
      <w:dir w:val="rtl">
        <w:dir w:val="rtl">
          <w:del w:id="1337" w:author="Transkribus" w:date="2019-12-11T14:30:00Z">
            <w:r w:rsidRPr="009B6BCA">
              <w:rPr>
                <w:rFonts w:ascii="Courier New" w:hAnsi="Courier New" w:cs="Courier New"/>
                <w:rtl/>
              </w:rPr>
              <w:delText>مقالة</w:delText>
            </w:r>
          </w:del>
          <w:ins w:id="1338" w:author="Transkribus" w:date="2019-12-11T14:30:00Z">
            <w:r w:rsidRPr="00EE6742">
              <w:rPr>
                <w:rFonts w:ascii="Courier New" w:hAnsi="Courier New" w:cs="Courier New"/>
                <w:rtl/>
              </w:rPr>
              <w:t xml:space="preserve"> مةالة</w:t>
            </w:r>
          </w:ins>
          <w:r w:rsidRPr="00EE6742">
            <w:rPr>
              <w:rFonts w:ascii="Courier New" w:hAnsi="Courier New" w:cs="Courier New"/>
              <w:rtl/>
            </w:rPr>
            <w:t xml:space="preserve"> فى </w:t>
          </w:r>
          <w:del w:id="1339" w:author="Transkribus" w:date="2019-12-11T14:30:00Z">
            <w:r w:rsidRPr="009B6BCA">
              <w:rPr>
                <w:rFonts w:ascii="Courier New" w:hAnsi="Courier New" w:cs="Courier New"/>
                <w:rtl/>
              </w:rPr>
              <w:delText>تز</w:delText>
            </w:r>
          </w:del>
          <w:ins w:id="1340" w:author="Transkribus" w:date="2019-12-11T14:30:00Z">
            <w:r w:rsidRPr="00EE6742">
              <w:rPr>
                <w:rFonts w:ascii="Courier New" w:hAnsi="Courier New" w:cs="Courier New"/>
                <w:rtl/>
              </w:rPr>
              <w:t>ر</w:t>
            </w:r>
          </w:ins>
          <w:r w:rsidRPr="00EE6742">
            <w:rPr>
              <w:rFonts w:ascii="Courier New" w:hAnsi="Courier New" w:cs="Courier New"/>
              <w:rtl/>
            </w:rPr>
            <w:t xml:space="preserve">ييف الشكل </w:t>
          </w:r>
          <w:del w:id="1341" w:author="Transkribus" w:date="2019-12-11T14:30:00Z">
            <w:r w:rsidRPr="009B6BCA">
              <w:rPr>
                <w:rFonts w:ascii="Courier New" w:hAnsi="Courier New" w:cs="Courier New"/>
                <w:rtl/>
              </w:rPr>
              <w:delText>الرابع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342" w:author="Transkribus" w:date="2019-12-11T14:30:00Z">
            <w:r w:rsidRPr="009B6BCA">
              <w:rPr>
                <w:rFonts w:ascii="Courier New" w:hAnsi="Courier New" w:cs="Courier New"/>
                <w:rtl/>
              </w:rPr>
              <w:delText>مقالة</w:delText>
            </w:r>
          </w:del>
          <w:ins w:id="1343" w:author="Transkribus" w:date="2019-12-11T14:30:00Z">
            <w:r w:rsidRPr="00EE6742">
              <w:rPr>
                <w:rFonts w:ascii="Courier New" w:hAnsi="Courier New" w:cs="Courier New"/>
                <w:rtl/>
              </w:rPr>
              <w:t>الزاوع مةالة</w:t>
            </w:r>
          </w:ins>
          <w:r w:rsidRPr="00EE6742">
            <w:rPr>
              <w:rFonts w:ascii="Courier New" w:hAnsi="Courier New" w:cs="Courier New"/>
              <w:rtl/>
            </w:rPr>
            <w:t xml:space="preserve"> فى </w:t>
          </w:r>
          <w:del w:id="1344" w:author="Transkribus" w:date="2019-12-11T14:30:00Z">
            <w:r w:rsidRPr="009B6BCA">
              <w:rPr>
                <w:rFonts w:ascii="Courier New" w:hAnsi="Courier New" w:cs="Courier New"/>
                <w:rtl/>
              </w:rPr>
              <w:delText>تزييف ما يعتقده ابو</w:delText>
            </w:r>
          </w:del>
          <w:ins w:id="1345" w:author="Transkribus" w:date="2019-12-11T14:30:00Z">
            <w:r w:rsidRPr="00EE6742">
              <w:rPr>
                <w:rFonts w:ascii="Courier New" w:hAnsi="Courier New" w:cs="Courier New"/>
                <w:rtl/>
              </w:rPr>
              <w:t>بر يف غايعةقدة أبو</w:t>
            </w:r>
          </w:ins>
          <w:r w:rsidRPr="00EE6742">
            <w:rPr>
              <w:rFonts w:ascii="Courier New" w:hAnsi="Courier New" w:cs="Courier New"/>
              <w:rtl/>
            </w:rPr>
            <w:t xml:space="preserve"> على  بن </w:t>
          </w:r>
          <w:del w:id="1346" w:author="Transkribus" w:date="2019-12-11T14:30:00Z">
            <w:r w:rsidRPr="009B6BCA">
              <w:rPr>
                <w:rFonts w:ascii="Courier New" w:hAnsi="Courier New" w:cs="Courier New"/>
                <w:rtl/>
              </w:rPr>
              <w:delText>سينا من</w:delText>
            </w:r>
          </w:del>
          <w:ins w:id="1347" w:author="Transkribus" w:date="2019-12-11T14:30:00Z">
            <w:r w:rsidRPr="00EE6742">
              <w:rPr>
                <w:rFonts w:ascii="Courier New" w:hAnsi="Courier New" w:cs="Courier New"/>
                <w:rtl/>
              </w:rPr>
              <w:t>سلنامن</w:t>
            </w:r>
          </w:ins>
          <w:r w:rsidRPr="00EE6742">
            <w:rPr>
              <w:rFonts w:ascii="Courier New" w:hAnsi="Courier New" w:cs="Courier New"/>
              <w:rtl/>
            </w:rPr>
            <w:t xml:space="preserve"> وجود</w:t>
          </w:r>
          <w:del w:id="1348" w:author="Transkribus" w:date="2019-12-11T14:30:00Z">
            <w:r w:rsidRPr="009B6BCA">
              <w:rPr>
                <w:rFonts w:ascii="Courier New" w:hAnsi="Courier New" w:cs="Courier New"/>
                <w:rtl/>
              </w:rPr>
              <w:delText xml:space="preserve"> اقيسة شرطية تنتج نتائج شرطية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349" w:author="Transkribus" w:date="2019-12-11T14:30:00Z">
            <w:r w:rsidRPr="009B6BCA">
              <w:rPr>
                <w:rFonts w:ascii="Courier New" w:hAnsi="Courier New" w:cs="Courier New"/>
                <w:rtl/>
              </w:rPr>
              <w:delText>مقالة</w:delText>
            </w:r>
          </w:del>
          <w:ins w:id="1350" w:author="Transkribus" w:date="2019-12-11T14:30:00Z">
            <w:r w:rsidRPr="00EE6742">
              <w:rPr>
                <w:rFonts w:ascii="Courier New" w:hAnsi="Courier New" w:cs="Courier New"/>
                <w:rtl/>
              </w:rPr>
              <w:t>أقيسة شرطبة تتتح تتابح شرطبة مةالة</w:t>
            </w:r>
          </w:ins>
          <w:r w:rsidRPr="00EE6742">
            <w:rPr>
              <w:rFonts w:ascii="Courier New" w:hAnsi="Courier New" w:cs="Courier New"/>
              <w:rtl/>
            </w:rPr>
            <w:t xml:space="preserve"> فى </w:t>
          </w:r>
          <w:del w:id="1351" w:author="Transkribus" w:date="2019-12-11T14:30:00Z">
            <w:r w:rsidRPr="009B6BCA">
              <w:rPr>
                <w:rFonts w:ascii="Courier New" w:hAnsi="Courier New" w:cs="Courier New"/>
                <w:rtl/>
              </w:rPr>
              <w:delText>القياسات المختلطات</w:delText>
            </w:r>
          </w:del>
          <w:ins w:id="1352" w:author="Transkribus" w:date="2019-12-11T14:30:00Z">
            <w:r w:rsidRPr="00EE6742">
              <w:rPr>
                <w:rFonts w:ascii="Courier New" w:hAnsi="Courier New" w:cs="Courier New"/>
                <w:rtl/>
              </w:rPr>
              <w:t>القباسات المناطان</w:t>
            </w:r>
          </w:ins>
          <w:r w:rsidRPr="00EE6742">
            <w:rPr>
              <w:rFonts w:ascii="Courier New" w:hAnsi="Courier New" w:cs="Courier New"/>
              <w:rtl/>
            </w:rPr>
            <w:t xml:space="preserve"> والصرف</w:t>
          </w:r>
          <w:del w:id="13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54" w:author="Transkribus" w:date="2019-12-11T14:30:00Z">
            <w:r w:rsidRPr="00EE6742">
              <w:rPr>
                <w:rFonts w:ascii="Courier New" w:hAnsi="Courier New" w:cs="Courier New"/>
                <w:rtl/>
              </w:rPr>
              <w:t xml:space="preserve"> باريرمائياس</w:t>
            </w:r>
          </w:ins>
          <w:r>
            <w:t>‬</w:t>
          </w:r>
          <w:r>
            <w:t>‬</w:t>
          </w:r>
        </w:dir>
      </w:dir>
    </w:p>
    <w:p w:rsidR="006C342B" w:rsidRPr="009B6BCA" w:rsidRDefault="006C342B" w:rsidP="006C342B">
      <w:pPr>
        <w:pStyle w:val="NurText"/>
        <w:bidi/>
        <w:rPr>
          <w:del w:id="1355" w:author="Transkribus" w:date="2019-12-11T14:30:00Z"/>
          <w:rFonts w:ascii="Courier New" w:hAnsi="Courier New" w:cs="Courier New"/>
        </w:rPr>
      </w:pPr>
      <w:dir w:val="rtl">
        <w:dir w:val="rtl">
          <w:del w:id="1356" w:author="Transkribus" w:date="2019-12-11T14:30:00Z">
            <w:r w:rsidRPr="009B6BCA">
              <w:rPr>
                <w:rFonts w:ascii="Courier New" w:hAnsi="Courier New" w:cs="Courier New"/>
                <w:rtl/>
              </w:rPr>
              <w:delText>بارير مانياس مبسوط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357" w:author="Transkribus" w:date="2019-12-11T14:30:00Z"/>
          <w:rFonts w:ascii="Courier New" w:hAnsi="Courier New" w:cs="Courier New"/>
        </w:rPr>
      </w:pPr>
      <w:dir w:val="rtl">
        <w:dir w:val="rtl">
          <w:ins w:id="1358" w:author="Transkribus" w:date="2019-12-11T14:30:00Z">
            <w:r w:rsidRPr="00EE6742">
              <w:rPr>
                <w:rFonts w:ascii="Courier New" w:hAnsi="Courier New" w:cs="Courier New"/>
                <w:rtl/>
              </w:rPr>
              <w:t xml:space="preserve">مدسوط </w:t>
            </w:r>
          </w:ins>
          <w:r w:rsidRPr="00EE6742">
            <w:rPr>
              <w:rFonts w:ascii="Courier New" w:hAnsi="Courier New" w:cs="Courier New"/>
              <w:rtl/>
            </w:rPr>
            <w:t xml:space="preserve">مقالة فى </w:t>
          </w:r>
          <w:del w:id="1359" w:author="Transkribus" w:date="2019-12-11T14:30:00Z">
            <w:r w:rsidRPr="009B6BCA">
              <w:rPr>
                <w:rFonts w:ascii="Courier New" w:hAnsi="Courier New" w:cs="Courier New"/>
                <w:rtl/>
              </w:rPr>
              <w:delText>تزييف المقاييس الشرطية التى يظنها</w:delText>
            </w:r>
          </w:del>
          <w:ins w:id="1360" w:author="Transkribus" w:date="2019-12-11T14:30:00Z">
            <w:r w:rsidRPr="00EE6742">
              <w:rPr>
                <w:rFonts w:ascii="Courier New" w:hAnsi="Courier New" w:cs="Courier New"/>
                <w:rtl/>
              </w:rPr>
              <w:t>بريف القاييس الشرطبة النمى يطنه</w:t>
            </w:r>
          </w:ins>
          <w:r w:rsidRPr="00EE6742">
            <w:rPr>
              <w:rFonts w:ascii="Courier New" w:hAnsi="Courier New" w:cs="Courier New"/>
              <w:rtl/>
            </w:rPr>
            <w:t xml:space="preserve"> ابن سينا</w:t>
          </w:r>
          <w:del w:id="136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362" w:author="Transkribus" w:date="2019-12-11T14:30:00Z">
            <w:r w:rsidRPr="009B6BCA">
              <w:rPr>
                <w:rFonts w:ascii="Courier New" w:hAnsi="Courier New" w:cs="Courier New"/>
                <w:rtl/>
              </w:rPr>
              <w:delText>مقالة اخرى</w:delText>
            </w:r>
          </w:del>
          <w:ins w:id="1363" w:author="Transkribus" w:date="2019-12-11T14:30:00Z">
            <w:r w:rsidRPr="00EE6742">
              <w:rPr>
                <w:rFonts w:ascii="Courier New" w:hAnsi="Courier New" w:cs="Courier New"/>
                <w:rtl/>
              </w:rPr>
              <w:t xml:space="preserve"> مةالة احرى</w:t>
            </w:r>
          </w:ins>
          <w:r w:rsidRPr="00EE6742">
            <w:rPr>
              <w:rFonts w:ascii="Courier New" w:hAnsi="Courier New" w:cs="Courier New"/>
              <w:rtl/>
            </w:rPr>
            <w:t xml:space="preserve"> فى </w:t>
          </w:r>
          <w:del w:id="1364" w:author="Transkribus" w:date="2019-12-11T14:30:00Z">
            <w:r w:rsidRPr="009B6BCA">
              <w:rPr>
                <w:rFonts w:ascii="Courier New" w:hAnsi="Courier New" w:cs="Courier New"/>
                <w:rtl/>
              </w:rPr>
              <w:delText>المعنى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65" w:author="Transkribus" w:date="2019-12-11T14:30:00Z">
            <w:r w:rsidRPr="00EE6742">
              <w:rPr>
                <w:rFonts w:ascii="Courier New" w:hAnsi="Courier New" w:cs="Courier New"/>
                <w:rtl/>
              </w:rPr>
              <w:t>المغنى أيضا</w:t>
            </w:r>
          </w:ins>
          <w:r>
            <w:t>‬</w:t>
          </w:r>
          <w:r>
            <w:t>‬</w:t>
          </w:r>
        </w:dir>
      </w:dir>
    </w:p>
    <w:p w:rsidR="006C342B" w:rsidRPr="009B6BCA" w:rsidRDefault="006C342B" w:rsidP="006C342B">
      <w:pPr>
        <w:pStyle w:val="NurText"/>
        <w:bidi/>
        <w:rPr>
          <w:del w:id="1366" w:author="Transkribus" w:date="2019-12-11T14:30:00Z"/>
          <w:rFonts w:ascii="Courier New" w:hAnsi="Courier New" w:cs="Courier New"/>
        </w:rPr>
      </w:pPr>
      <w:dir w:val="rtl">
        <w:dir w:val="rtl">
          <w:r w:rsidRPr="00EE6742">
            <w:rPr>
              <w:rFonts w:ascii="Courier New" w:hAnsi="Courier New" w:cs="Courier New"/>
              <w:rtl/>
            </w:rPr>
            <w:t xml:space="preserve">كتاب </w:t>
          </w:r>
          <w:del w:id="1367" w:author="Transkribus" w:date="2019-12-11T14:30:00Z">
            <w:r w:rsidRPr="009B6BCA">
              <w:rPr>
                <w:rFonts w:ascii="Courier New" w:hAnsi="Courier New" w:cs="Courier New"/>
                <w:rtl/>
              </w:rPr>
              <w:delText>النصيحتين للاطباء</w:delText>
            </w:r>
          </w:del>
          <w:ins w:id="1368" w:author="Transkribus" w:date="2019-12-11T14:30:00Z">
            <w:r w:rsidRPr="00EE6742">
              <w:rPr>
                <w:rFonts w:ascii="Courier New" w:hAnsi="Courier New" w:cs="Courier New"/>
                <w:rtl/>
              </w:rPr>
              <w:t>النصح بن الاطباء</w:t>
            </w:r>
          </w:ins>
          <w:r w:rsidRPr="00EE6742">
            <w:rPr>
              <w:rFonts w:ascii="Courier New" w:hAnsi="Courier New" w:cs="Courier New"/>
              <w:rtl/>
            </w:rPr>
            <w:t xml:space="preserve"> والحكماء </w:t>
          </w:r>
          <w:del w:id="13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كتاب </w:t>
          </w:r>
          <w:del w:id="1370" w:author="Transkribus" w:date="2019-12-11T14:30:00Z">
            <w:r w:rsidRPr="009B6BCA">
              <w:rPr>
                <w:rFonts w:ascii="Courier New" w:hAnsi="Courier New" w:cs="Courier New"/>
                <w:rtl/>
              </w:rPr>
              <w:delText>المحاكمة بين الحكيم والكيميائي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71" w:author="Transkribus" w:date="2019-12-11T14:30:00Z">
            <w:r w:rsidRPr="00EE6742">
              <w:rPr>
                <w:rFonts w:ascii="Courier New" w:hAnsi="Courier New" w:cs="Courier New"/>
                <w:rtl/>
              </w:rPr>
              <w:t>المجاكمة بن الحكمم والكميانى وسالفنى</w:t>
            </w:r>
          </w:ins>
          <w:r>
            <w:t>‬</w:t>
          </w:r>
          <w:r>
            <w:t>‬</w:t>
          </w:r>
        </w:dir>
      </w:dir>
    </w:p>
    <w:p w:rsidR="006C342B" w:rsidRPr="00EE6742" w:rsidRDefault="006C342B" w:rsidP="006C342B">
      <w:pPr>
        <w:pStyle w:val="NurText"/>
        <w:bidi/>
        <w:rPr>
          <w:rFonts w:ascii="Courier New" w:hAnsi="Courier New" w:cs="Courier New"/>
        </w:rPr>
      </w:pPr>
      <w:dir w:val="rtl">
        <w:dir w:val="rtl">
          <w:del w:id="1372" w:author="Transkribus" w:date="2019-12-11T14:30:00Z">
            <w:r w:rsidRPr="009B6BCA">
              <w:rPr>
                <w:rFonts w:ascii="Courier New" w:hAnsi="Courier New" w:cs="Courier New"/>
                <w:rtl/>
              </w:rPr>
              <w:delText>رسالة فى المعادن</w:delText>
            </w:r>
          </w:del>
          <w:ins w:id="1373" w:author="Transkribus" w:date="2019-12-11T14:30:00Z">
            <w:r w:rsidRPr="00EE6742">
              <w:rPr>
                <w:rFonts w:ascii="Courier New" w:hAnsi="Courier New" w:cs="Courier New"/>
                <w:rtl/>
              </w:rPr>
              <w:t>العادن</w:t>
            </w:r>
          </w:ins>
          <w:r w:rsidRPr="00EE6742">
            <w:rPr>
              <w:rFonts w:ascii="Courier New" w:hAnsi="Courier New" w:cs="Courier New"/>
              <w:rtl/>
            </w:rPr>
            <w:t xml:space="preserve"> وابطال الكيمياء</w:t>
          </w:r>
          <w:del w:id="13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75" w:author="Transkribus" w:date="2019-12-11T14:30:00Z">
            <w:r w:rsidRPr="00EE6742">
              <w:rPr>
                <w:rFonts w:ascii="Courier New" w:hAnsi="Courier New" w:cs="Courier New"/>
                <w:rtl/>
              </w:rPr>
              <w:t xml:space="preserve"> معالة فى الحواس مهد الى الحكماء احنصاركمناب الحسوان</w:t>
            </w:r>
          </w:ins>
          <w:r>
            <w:t>‬</w:t>
          </w:r>
          <w:r>
            <w:t>‬</w:t>
          </w:r>
        </w:dir>
      </w:dir>
    </w:p>
    <w:p w:rsidR="006C342B" w:rsidRPr="009B6BCA" w:rsidRDefault="006C342B" w:rsidP="006C342B">
      <w:pPr>
        <w:pStyle w:val="NurText"/>
        <w:bidi/>
        <w:rPr>
          <w:del w:id="1376" w:author="Transkribus" w:date="2019-12-11T14:30:00Z"/>
          <w:rFonts w:ascii="Courier New" w:hAnsi="Courier New" w:cs="Courier New"/>
        </w:rPr>
      </w:pPr>
      <w:dir w:val="rtl">
        <w:dir w:val="rtl">
          <w:del w:id="1377" w:author="Transkribus" w:date="2019-12-11T14:30:00Z">
            <w:r w:rsidRPr="009B6BCA">
              <w:rPr>
                <w:rFonts w:ascii="Courier New" w:hAnsi="Courier New" w:cs="Courier New"/>
                <w:rtl/>
              </w:rPr>
              <w:delText>مقالة فى الحواس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378" w:author="Transkribus" w:date="2019-12-11T14:30:00Z"/>
          <w:rFonts w:ascii="Courier New" w:hAnsi="Courier New" w:cs="Courier New"/>
        </w:rPr>
      </w:pPr>
      <w:dir w:val="rtl">
        <w:dir w:val="rtl">
          <w:del w:id="1379" w:author="Transkribus" w:date="2019-12-11T14:30:00Z">
            <w:r w:rsidRPr="009B6BCA">
              <w:rPr>
                <w:rFonts w:ascii="Courier New" w:hAnsi="Courier New" w:cs="Courier New"/>
                <w:rtl/>
              </w:rPr>
              <w:delText>عهد الى الحكماء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380" w:author="Transkribus" w:date="2019-12-11T14:30:00Z"/>
          <w:rFonts w:ascii="Courier New" w:hAnsi="Courier New" w:cs="Courier New"/>
        </w:rPr>
      </w:pPr>
      <w:dir w:val="rtl">
        <w:dir w:val="rtl">
          <w:del w:id="1381" w:author="Transkribus" w:date="2019-12-11T14:30:00Z">
            <w:r w:rsidRPr="009B6BCA">
              <w:rPr>
                <w:rFonts w:ascii="Courier New" w:hAnsi="Courier New" w:cs="Courier New"/>
                <w:rtl/>
              </w:rPr>
              <w:delText>اختصار كتاب الحيوان لابن ابى</w:delText>
            </w:r>
          </w:del>
          <w:ins w:id="1382" w:author="Transkribus" w:date="2019-12-11T14:30:00Z">
            <w:r w:rsidRPr="00EE6742">
              <w:rPr>
                <w:rFonts w:ascii="Courier New" w:hAnsi="Courier New" w:cs="Courier New"/>
                <w:rtl/>
              </w:rPr>
              <w:t>الابن أبى</w:t>
            </w:r>
          </w:ins>
          <w:r w:rsidRPr="00EE6742">
            <w:rPr>
              <w:rFonts w:ascii="Courier New" w:hAnsi="Courier New" w:cs="Courier New"/>
              <w:rtl/>
            </w:rPr>
            <w:t xml:space="preserve"> الاشعث</w:t>
          </w:r>
          <w:del w:id="13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384" w:author="Transkribus" w:date="2019-12-11T14:30:00Z"/>
          <w:rFonts w:ascii="Courier New" w:hAnsi="Courier New" w:cs="Courier New"/>
        </w:rPr>
      </w:pPr>
      <w:dir w:val="rtl">
        <w:dir w:val="rtl">
          <w:del w:id="1385" w:author="Transkribus" w:date="2019-12-11T14:30:00Z">
            <w:r w:rsidRPr="009B6BCA">
              <w:rPr>
                <w:rFonts w:ascii="Courier New" w:hAnsi="Courier New" w:cs="Courier New"/>
                <w:rtl/>
              </w:rPr>
              <w:delText>اختصار القولنج</w:delText>
            </w:r>
          </w:del>
          <w:ins w:id="1386" w:author="Transkribus" w:date="2019-12-11T14:30:00Z">
            <w:r w:rsidRPr="00EE6742">
              <w:rPr>
                <w:rFonts w:ascii="Courier New" w:hAnsi="Courier New" w:cs="Courier New"/>
                <w:rtl/>
              </w:rPr>
              <w:t xml:space="preserve"> احنصار تاب القوانح</w:t>
            </w:r>
          </w:ins>
          <w:r w:rsidRPr="00EE6742">
            <w:rPr>
              <w:rFonts w:ascii="Courier New" w:hAnsi="Courier New" w:cs="Courier New"/>
              <w:rtl/>
            </w:rPr>
            <w:t xml:space="preserve"> لابن </w:t>
          </w:r>
          <w:del w:id="1387" w:author="Transkribus" w:date="2019-12-11T14:30:00Z">
            <w:r w:rsidRPr="009B6BCA">
              <w:rPr>
                <w:rFonts w:ascii="Courier New" w:hAnsi="Courier New" w:cs="Courier New"/>
                <w:rtl/>
              </w:rPr>
              <w:delText>ا</w:delText>
            </w:r>
          </w:del>
          <w:ins w:id="1388" w:author="Transkribus" w:date="2019-12-11T14:30:00Z">
            <w:r w:rsidRPr="00EE6742">
              <w:rPr>
                <w:rFonts w:ascii="Courier New" w:hAnsi="Courier New" w:cs="Courier New"/>
                <w:rtl/>
              </w:rPr>
              <w:t>أ</w:t>
            </w:r>
          </w:ins>
          <w:r w:rsidRPr="00EE6742">
            <w:rPr>
              <w:rFonts w:ascii="Courier New" w:hAnsi="Courier New" w:cs="Courier New"/>
              <w:rtl/>
            </w:rPr>
            <w:t xml:space="preserve">بى الاشعث </w:t>
          </w:r>
          <w:del w:id="13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مقالة فى السرسام</w:t>
          </w:r>
          <w:del w:id="13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91" w:author="Transkribus" w:date="2019-12-11T14:30:00Z">
            <w:r w:rsidRPr="00EE6742">
              <w:rPr>
                <w:rFonts w:ascii="Courier New" w:hAnsi="Courier New" w:cs="Courier New"/>
                <w:rtl/>
              </w:rPr>
              <w:t xml:space="preserve"> مةالة</w:t>
            </w:r>
          </w:ins>
          <w:r>
            <w:t>‬</w:t>
          </w:r>
          <w:r>
            <w:t>‬</w:t>
          </w:r>
        </w:dir>
      </w:dir>
    </w:p>
    <w:p w:rsidR="006C342B" w:rsidRPr="009B6BCA" w:rsidRDefault="006C342B" w:rsidP="006C342B">
      <w:pPr>
        <w:pStyle w:val="NurText"/>
        <w:bidi/>
        <w:rPr>
          <w:del w:id="1392" w:author="Transkribus" w:date="2019-12-11T14:30:00Z"/>
          <w:rFonts w:ascii="Courier New" w:hAnsi="Courier New" w:cs="Courier New"/>
        </w:rPr>
      </w:pPr>
      <w:dir w:val="rtl">
        <w:dir w:val="rtl">
          <w:del w:id="1393" w:author="Transkribus" w:date="2019-12-11T14:30:00Z">
            <w:r w:rsidRPr="009B6BCA">
              <w:rPr>
                <w:rFonts w:ascii="Courier New" w:hAnsi="Courier New" w:cs="Courier New"/>
                <w:rtl/>
              </w:rPr>
              <w:delText xml:space="preserve">مقالة </w:delText>
            </w:r>
          </w:del>
          <w:r w:rsidRPr="00EE6742">
            <w:rPr>
              <w:rFonts w:ascii="Courier New" w:hAnsi="Courier New" w:cs="Courier New"/>
              <w:rtl/>
            </w:rPr>
            <w:t xml:space="preserve">فى العلة </w:t>
          </w:r>
          <w:del w:id="1394" w:author="Transkribus" w:date="2019-12-11T14:30:00Z">
            <w:r w:rsidRPr="009B6BCA">
              <w:rPr>
                <w:rFonts w:ascii="Courier New" w:hAnsi="Courier New" w:cs="Courier New"/>
                <w:rtl/>
              </w:rPr>
              <w:delText>المراقية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395" w:author="Transkribus" w:date="2019-12-11T14:30:00Z">
            <w:r w:rsidRPr="009B6BCA">
              <w:rPr>
                <w:rFonts w:ascii="Courier New" w:hAnsi="Courier New" w:cs="Courier New"/>
                <w:rtl/>
              </w:rPr>
              <w:delText>مقالة</w:delText>
            </w:r>
          </w:del>
          <w:ins w:id="1396" w:author="Transkribus" w:date="2019-12-11T14:30:00Z">
            <w:r w:rsidRPr="00EE6742">
              <w:rPr>
                <w:rFonts w:ascii="Courier New" w:hAnsi="Courier New" w:cs="Courier New"/>
                <w:rtl/>
              </w:rPr>
              <w:t>المراقبة مة الة</w:t>
            </w:r>
          </w:ins>
          <w:r w:rsidRPr="00EE6742">
            <w:rPr>
              <w:rFonts w:ascii="Courier New" w:hAnsi="Courier New" w:cs="Courier New"/>
              <w:rtl/>
            </w:rPr>
            <w:t xml:space="preserve"> فى </w:t>
          </w:r>
          <w:del w:id="1397" w:author="Transkribus" w:date="2019-12-11T14:30:00Z">
            <w:r w:rsidRPr="009B6BCA">
              <w:rPr>
                <w:rFonts w:ascii="Courier New" w:hAnsi="Courier New" w:cs="Courier New"/>
                <w:rtl/>
              </w:rPr>
              <w:delText>الرد على</w:delText>
            </w:r>
          </w:del>
          <w:ins w:id="1398" w:author="Transkribus" w:date="2019-12-11T14:30:00Z">
            <w:r w:rsidRPr="00EE6742">
              <w:rPr>
                <w:rFonts w:ascii="Courier New" w:hAnsi="Courier New" w:cs="Courier New"/>
                <w:rtl/>
              </w:rPr>
              <w:t>الردعلى</w:t>
            </w:r>
          </w:ins>
          <w:r w:rsidRPr="00EE6742">
            <w:rPr>
              <w:rFonts w:ascii="Courier New" w:hAnsi="Courier New" w:cs="Courier New"/>
              <w:rtl/>
            </w:rPr>
            <w:t xml:space="preserve"> ابن اله</w:t>
          </w:r>
          <w:del w:id="1399" w:author="Transkribus" w:date="2019-12-11T14:30:00Z">
            <w:r w:rsidRPr="009B6BCA">
              <w:rPr>
                <w:rFonts w:ascii="Courier New" w:hAnsi="Courier New" w:cs="Courier New"/>
                <w:rtl/>
              </w:rPr>
              <w:delText>يثم</w:delText>
            </w:r>
          </w:del>
          <w:ins w:id="1400" w:author="Transkribus" w:date="2019-12-11T14:30:00Z">
            <w:r w:rsidRPr="00EE6742">
              <w:rPr>
                <w:rFonts w:ascii="Courier New" w:hAnsi="Courier New" w:cs="Courier New"/>
                <w:rtl/>
              </w:rPr>
              <w:t>بع</w:t>
            </w:r>
          </w:ins>
          <w:r w:rsidRPr="00EE6742">
            <w:rPr>
              <w:rFonts w:ascii="Courier New" w:hAnsi="Courier New" w:cs="Courier New"/>
              <w:rtl/>
            </w:rPr>
            <w:t xml:space="preserve"> فى </w:t>
          </w:r>
          <w:del w:id="1401" w:author="Transkribus" w:date="2019-12-11T14:30:00Z">
            <w:r w:rsidRPr="009B6BCA">
              <w:rPr>
                <w:rFonts w:ascii="Courier New" w:hAnsi="Courier New" w:cs="Courier New"/>
                <w:rtl/>
              </w:rPr>
              <w:delText>المكان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02" w:author="Transkribus" w:date="2019-12-11T14:30:00Z">
            <w:r w:rsidRPr="00EE6742">
              <w:rPr>
                <w:rFonts w:ascii="Courier New" w:hAnsi="Courier New" w:cs="Courier New"/>
                <w:rtl/>
              </w:rPr>
              <w:t>المكمان محنصر فمابعد الطبيعة مةالةى</w:t>
            </w:r>
          </w:ins>
          <w:r>
            <w:t>‬</w:t>
          </w:r>
          <w:r>
            <w:t>‬</w:t>
          </w:r>
        </w:dir>
      </w:dir>
    </w:p>
    <w:p w:rsidR="006C342B" w:rsidRPr="009B6BCA" w:rsidRDefault="006C342B" w:rsidP="006C342B">
      <w:pPr>
        <w:pStyle w:val="NurText"/>
        <w:bidi/>
        <w:rPr>
          <w:del w:id="1403" w:author="Transkribus" w:date="2019-12-11T14:30:00Z"/>
          <w:rFonts w:ascii="Courier New" w:hAnsi="Courier New" w:cs="Courier New"/>
        </w:rPr>
      </w:pPr>
      <w:dir w:val="rtl">
        <w:dir w:val="rtl">
          <w:del w:id="1404" w:author="Transkribus" w:date="2019-12-11T14:30:00Z">
            <w:r w:rsidRPr="009B6BCA">
              <w:rPr>
                <w:rFonts w:ascii="Courier New" w:hAnsi="Courier New" w:cs="Courier New"/>
                <w:rtl/>
              </w:rPr>
              <w:delText>مختصر فيما بعد الطبيعية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405" w:author="Transkribus" w:date="2019-12-11T14:30:00Z"/>
          <w:rFonts w:ascii="Courier New" w:hAnsi="Courier New" w:cs="Courier New"/>
        </w:rPr>
      </w:pPr>
      <w:dir w:val="rtl">
        <w:dir w:val="rtl">
          <w:del w:id="1406" w:author="Transkribus" w:date="2019-12-11T14:30:00Z">
            <w:r w:rsidRPr="009B6BCA">
              <w:rPr>
                <w:rFonts w:ascii="Courier New" w:hAnsi="Courier New" w:cs="Courier New"/>
                <w:rtl/>
              </w:rPr>
              <w:delText>مقالة فى النخل</w:delText>
            </w:r>
          </w:del>
          <w:ins w:id="1407" w:author="Transkribus" w:date="2019-12-11T14:30:00Z">
            <w:r w:rsidRPr="00EE6742">
              <w:rPr>
                <w:rFonts w:ascii="Courier New" w:hAnsi="Courier New" w:cs="Courier New"/>
                <w:rtl/>
              </w:rPr>
              <w:t>الفخل</w:t>
            </w:r>
          </w:ins>
          <w:r w:rsidRPr="00EE6742">
            <w:rPr>
              <w:rFonts w:ascii="Courier New" w:hAnsi="Courier New" w:cs="Courier New"/>
              <w:rtl/>
            </w:rPr>
            <w:t xml:space="preserve"> الفها </w:t>
          </w:r>
          <w:del w:id="1408" w:author="Transkribus" w:date="2019-12-11T14:30:00Z">
            <w:r w:rsidRPr="009B6BCA">
              <w:rPr>
                <w:rFonts w:ascii="Courier New" w:hAnsi="Courier New" w:cs="Courier New"/>
                <w:rtl/>
              </w:rPr>
              <w:delText>بمصر سنة</w:delText>
            </w:r>
          </w:del>
          <w:ins w:id="1409" w:author="Transkribus" w:date="2019-12-11T14:30:00Z">
            <w:r w:rsidRPr="00EE6742">
              <w:rPr>
                <w:rFonts w:ascii="Courier New" w:hAnsi="Courier New" w:cs="Courier New"/>
                <w:rtl/>
              </w:rPr>
              <w:t>مصر ستة</w:t>
            </w:r>
          </w:ins>
          <w:r w:rsidRPr="00EE6742">
            <w:rPr>
              <w:rFonts w:ascii="Courier New" w:hAnsi="Courier New" w:cs="Courier New"/>
              <w:rtl/>
            </w:rPr>
            <w:t xml:space="preserve"> تسع </w:t>
          </w:r>
          <w:del w:id="1410" w:author="Transkribus" w:date="2019-12-11T14:30:00Z">
            <w:r w:rsidRPr="009B6BCA">
              <w:rPr>
                <w:rFonts w:ascii="Courier New" w:hAnsi="Courier New" w:cs="Courier New"/>
                <w:rtl/>
              </w:rPr>
              <w:delText>وتسعين وخمسمائة وبيضها بمدينة ارزنجان</w:delText>
            </w:r>
          </w:del>
          <w:ins w:id="1411" w:author="Transkribus" w:date="2019-12-11T14:30:00Z">
            <w:r w:rsidRPr="00EE6742">
              <w:rPr>
                <w:rFonts w:ascii="Courier New" w:hAnsi="Courier New" w:cs="Courier New"/>
                <w:rtl/>
              </w:rPr>
              <w:t>وفسعين وخمسماكة ومه أحمد بيه ارزسسان فى ريب سنةخمس</w:t>
            </w:r>
          </w:ins>
          <w:r>
            <w:t>‬</w:t>
          </w:r>
          <w:r>
            <w:t>‬</w:t>
          </w:r>
        </w:dir>
      </w:dir>
    </w:p>
    <w:p w:rsidR="006C342B" w:rsidRPr="009B6BCA" w:rsidRDefault="006C342B" w:rsidP="006C342B">
      <w:pPr>
        <w:pStyle w:val="NurText"/>
        <w:bidi/>
        <w:rPr>
          <w:del w:id="1412" w:author="Transkribus" w:date="2019-12-11T14:30:00Z"/>
          <w:rFonts w:ascii="Courier New" w:hAnsi="Courier New" w:cs="Courier New"/>
        </w:rPr>
      </w:pPr>
      <w:ins w:id="1413" w:author="Transkribus" w:date="2019-12-11T14:30:00Z">
        <w:r w:rsidRPr="00EE6742">
          <w:rPr>
            <w:rFonts w:ascii="Courier New" w:hAnsi="Courier New" w:cs="Courier New"/>
            <w:rtl/>
          </w:rPr>
          <w:t>وعصر بن وستهاثة معالة</w:t>
        </w:r>
      </w:ins>
      <w:r w:rsidRPr="00EE6742">
        <w:rPr>
          <w:rFonts w:ascii="Courier New" w:hAnsi="Courier New" w:cs="Courier New"/>
          <w:rtl/>
        </w:rPr>
        <w:t xml:space="preserve"> فى </w:t>
      </w:r>
      <w:del w:id="1414" w:author="Transkribus" w:date="2019-12-11T14:30:00Z">
        <w:r w:rsidRPr="009B6BCA">
          <w:rPr>
            <w:rFonts w:ascii="Courier New" w:hAnsi="Courier New" w:cs="Courier New"/>
            <w:rtl/>
          </w:rPr>
          <w:delText>رجب سنة خمس وعشرين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1415" w:author="Transkribus" w:date="2019-12-11T14:30:00Z"/>
          <w:rFonts w:ascii="Courier New" w:hAnsi="Courier New" w:cs="Courier New"/>
        </w:rPr>
      </w:pPr>
      <w:dir w:val="rtl">
        <w:dir w:val="rtl">
          <w:del w:id="1416" w:author="Transkribus" w:date="2019-12-11T14:30:00Z">
            <w:r w:rsidRPr="009B6BCA">
              <w:rPr>
                <w:rFonts w:ascii="Courier New" w:hAnsi="Courier New" w:cs="Courier New"/>
                <w:rtl/>
              </w:rPr>
              <w:delText>مقالة فى اللغات وكيفية تولدها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1417" w:author="Transkribus" w:date="2019-12-11T14:30:00Z">
            <w:r w:rsidRPr="00EE6742">
              <w:rPr>
                <w:rFonts w:ascii="Courier New" w:hAnsi="Courier New" w:cs="Courier New"/>
                <w:rtl/>
              </w:rPr>
              <w:t xml:space="preserve">القات وكيغيةولدها </w:t>
            </w:r>
          </w:ins>
          <w:r w:rsidRPr="00EE6742">
            <w:rPr>
              <w:rFonts w:ascii="Courier New" w:hAnsi="Courier New" w:cs="Courier New"/>
              <w:rtl/>
            </w:rPr>
            <w:t>مقالة فى الشعر</w:t>
          </w:r>
          <w:del w:id="14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19" w:author="Transkribus" w:date="2019-12-11T14:30:00Z">
            <w:r w:rsidRPr="00EE6742">
              <w:rPr>
                <w:rFonts w:ascii="Courier New" w:hAnsi="Courier New" w:cs="Courier New"/>
                <w:rtl/>
              </w:rPr>
              <w:t xml:space="preserve"> مةالة فى الائيسة</w:t>
            </w:r>
          </w:ins>
          <w:r>
            <w:t>‬</w:t>
          </w:r>
          <w:r>
            <w:t>‬</w:t>
          </w:r>
        </w:dir>
      </w:dir>
    </w:p>
    <w:p w:rsidR="006C342B" w:rsidRPr="009B6BCA" w:rsidRDefault="006C342B" w:rsidP="006C342B">
      <w:pPr>
        <w:pStyle w:val="NurText"/>
        <w:bidi/>
        <w:rPr>
          <w:del w:id="1420" w:author="Transkribus" w:date="2019-12-11T14:30:00Z"/>
          <w:rFonts w:ascii="Courier New" w:hAnsi="Courier New" w:cs="Courier New"/>
        </w:rPr>
      </w:pPr>
      <w:dir w:val="rtl">
        <w:dir w:val="rtl">
          <w:del w:id="1421" w:author="Transkribus" w:date="2019-12-11T14:30:00Z">
            <w:r w:rsidRPr="009B6BCA">
              <w:rPr>
                <w:rFonts w:ascii="Courier New" w:hAnsi="Courier New" w:cs="Courier New"/>
                <w:rtl/>
              </w:rPr>
              <w:delText>مقالة فى الاقيسة الوضعية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422" w:author="Transkribus" w:date="2019-12-11T14:30:00Z"/>
          <w:rFonts w:ascii="Courier New" w:hAnsi="Courier New" w:cs="Courier New"/>
        </w:rPr>
      </w:pPr>
      <w:dir w:val="rtl">
        <w:dir w:val="rtl">
          <w:del w:id="1423" w:author="Transkribus" w:date="2019-12-11T14:30:00Z">
            <w:r w:rsidRPr="009B6BCA">
              <w:rPr>
                <w:rFonts w:ascii="Courier New" w:hAnsi="Courier New" w:cs="Courier New"/>
                <w:rtl/>
              </w:rPr>
              <w:delText>مقالة</w:delText>
            </w:r>
          </w:del>
          <w:ins w:id="1424" w:author="Transkribus" w:date="2019-12-11T14:30:00Z">
            <w:r w:rsidRPr="00EE6742">
              <w:rPr>
                <w:rFonts w:ascii="Courier New" w:hAnsi="Courier New" w:cs="Courier New"/>
                <w:rtl/>
              </w:rPr>
              <w:t>الوشهبة مةالة</w:t>
            </w:r>
          </w:ins>
          <w:r w:rsidRPr="00EE6742">
            <w:rPr>
              <w:rFonts w:ascii="Courier New" w:hAnsi="Courier New" w:cs="Courier New"/>
              <w:rtl/>
            </w:rPr>
            <w:t xml:space="preserve"> فى القدر </w:t>
          </w:r>
          <w:del w:id="14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426" w:author="Transkribus" w:date="2019-12-11T14:30:00Z"/>
          <w:rFonts w:ascii="Courier New" w:hAnsi="Courier New" w:cs="Courier New"/>
        </w:rPr>
      </w:pPr>
      <w:dir w:val="rtl">
        <w:dir w:val="rtl">
          <w:r w:rsidRPr="00EE6742">
            <w:rPr>
              <w:rFonts w:ascii="Courier New" w:hAnsi="Courier New" w:cs="Courier New"/>
              <w:rtl/>
            </w:rPr>
            <w:t xml:space="preserve">مقالة فى </w:t>
          </w:r>
          <w:del w:id="1427" w:author="Transkribus" w:date="2019-12-11T14:30:00Z">
            <w:r w:rsidRPr="009B6BCA">
              <w:rPr>
                <w:rFonts w:ascii="Courier New" w:hAnsi="Courier New" w:cs="Courier New"/>
                <w:rtl/>
              </w:rPr>
              <w:delText>الملل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1428" w:author="Transkribus" w:date="2019-12-11T14:30:00Z">
            <w:r w:rsidRPr="00EE6742">
              <w:rPr>
                <w:rFonts w:ascii="Courier New" w:hAnsi="Courier New" w:cs="Courier New"/>
                <w:rtl/>
              </w:rPr>
              <w:t xml:space="preserve">المل </w:t>
            </w:r>
          </w:ins>
          <w:r w:rsidRPr="00EE6742">
            <w:rPr>
              <w:rFonts w:ascii="Courier New" w:hAnsi="Courier New" w:cs="Courier New"/>
              <w:rtl/>
            </w:rPr>
            <w:t xml:space="preserve">الكتاب </w:t>
          </w:r>
          <w:del w:id="1429" w:author="Transkribus" w:date="2019-12-11T14:30:00Z">
            <w:r w:rsidRPr="009B6BCA">
              <w:rPr>
                <w:rFonts w:ascii="Courier New" w:hAnsi="Courier New" w:cs="Courier New"/>
                <w:rtl/>
              </w:rPr>
              <w:delText>الجامع الكبير</w:delText>
            </w:r>
          </w:del>
          <w:ins w:id="1430" w:author="Transkribus" w:date="2019-12-11T14:30:00Z">
            <w:r w:rsidRPr="00EE6742">
              <w:rPr>
                <w:rFonts w:ascii="Courier New" w:hAnsi="Courier New" w:cs="Courier New"/>
                <w:rtl/>
              </w:rPr>
              <w:t>الحسامع الكمير</w:t>
            </w:r>
          </w:ins>
          <w:r w:rsidRPr="00EE6742">
            <w:rPr>
              <w:rFonts w:ascii="Courier New" w:hAnsi="Courier New" w:cs="Courier New"/>
              <w:rtl/>
            </w:rPr>
            <w:t xml:space="preserve"> فى المنطق والعلم </w:t>
          </w:r>
          <w:del w:id="1431" w:author="Transkribus" w:date="2019-12-11T14:30:00Z">
            <w:r w:rsidRPr="009B6BCA">
              <w:rPr>
                <w:rFonts w:ascii="Courier New" w:hAnsi="Courier New" w:cs="Courier New"/>
                <w:rtl/>
              </w:rPr>
              <w:delText>الطبيعى والعلم الالهى وهو زهاء عشر مجلدات التام تصنيفه فى نحو نيف وعشرين سنة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32" w:author="Transkribus" w:date="2019-12-11T14:30:00Z">
            <w:r w:rsidRPr="00EE6742">
              <w:rPr>
                <w:rFonts w:ascii="Courier New" w:hAnsi="Courier New" w:cs="Courier New"/>
                <w:rtl/>
              </w:rPr>
              <w:t>الطبيى</w:t>
            </w:r>
          </w:ins>
          <w:r>
            <w:t>‬</w:t>
          </w:r>
          <w:r>
            <w:t>‬</w:t>
          </w:r>
        </w:dir>
      </w:dir>
    </w:p>
    <w:p w:rsidR="006C342B" w:rsidRPr="00EE6742" w:rsidRDefault="006C342B" w:rsidP="006C342B">
      <w:pPr>
        <w:pStyle w:val="NurText"/>
        <w:bidi/>
        <w:rPr>
          <w:rFonts w:ascii="Courier New" w:hAnsi="Courier New" w:cs="Courier New"/>
        </w:rPr>
      </w:pPr>
      <w:dir w:val="rtl">
        <w:dir w:val="rtl">
          <w:ins w:id="1433" w:author="Transkribus" w:date="2019-12-11T14:30:00Z">
            <w:r w:rsidRPr="00EE6742">
              <w:rPr>
                <w:rFonts w:ascii="Courier New" w:hAnsi="Courier New" w:cs="Courier New"/>
                <w:rtl/>
              </w:rPr>
              <w:t xml:space="preserve">والعسلم الالعسى وهورماء عسر مجلدات القام فصنيفة فى حوسيف وعسر بن ننة </w:t>
            </w:r>
          </w:ins>
          <w:r w:rsidRPr="00EE6742">
            <w:rPr>
              <w:rFonts w:ascii="Courier New" w:hAnsi="Courier New" w:cs="Courier New"/>
              <w:rtl/>
            </w:rPr>
            <w:t>كتاب</w:t>
          </w:r>
          <w:r>
            <w:t>‬</w:t>
          </w:r>
          <w:r>
            <w:t>‬</w:t>
          </w:r>
        </w:dir>
      </w:dir>
    </w:p>
    <w:p w:rsidR="006C342B" w:rsidRPr="00EE6742" w:rsidRDefault="006C342B" w:rsidP="006C342B">
      <w:pPr>
        <w:pStyle w:val="NurText"/>
        <w:bidi/>
        <w:rPr>
          <w:ins w:id="1434" w:author="Transkribus" w:date="2019-12-11T14:30:00Z"/>
          <w:rFonts w:ascii="Courier New" w:hAnsi="Courier New" w:cs="Courier New"/>
        </w:rPr>
      </w:pPr>
      <w:r w:rsidRPr="00EE6742">
        <w:rPr>
          <w:rFonts w:ascii="Courier New" w:hAnsi="Courier New" w:cs="Courier New"/>
          <w:rtl/>
        </w:rPr>
        <w:t>المد</w:t>
      </w:r>
      <w:del w:id="1435" w:author="Transkribus" w:date="2019-12-11T14:30:00Z">
        <w:r w:rsidRPr="009B6BCA">
          <w:rPr>
            <w:rFonts w:ascii="Courier New" w:hAnsi="Courier New" w:cs="Courier New"/>
            <w:rtl/>
          </w:rPr>
          <w:delText>هش</w:delText>
        </w:r>
      </w:del>
      <w:ins w:id="1436" w:author="Transkribus" w:date="2019-12-11T14:30:00Z">
        <w:r w:rsidRPr="00EE6742">
          <w:rPr>
            <w:rFonts w:ascii="Courier New" w:hAnsi="Courier New" w:cs="Courier New"/>
            <w:rtl/>
          </w:rPr>
          <w:t>مس</w:t>
        </w:r>
      </w:ins>
      <w:r w:rsidRPr="00EE6742">
        <w:rPr>
          <w:rFonts w:ascii="Courier New" w:hAnsi="Courier New" w:cs="Courier New"/>
          <w:rtl/>
        </w:rPr>
        <w:t xml:space="preserve"> فى </w:t>
      </w:r>
      <w:del w:id="1437" w:author="Transkribus" w:date="2019-12-11T14:30:00Z">
        <w:r w:rsidRPr="009B6BCA">
          <w:rPr>
            <w:rFonts w:ascii="Courier New" w:hAnsi="Courier New" w:cs="Courier New"/>
            <w:rtl/>
          </w:rPr>
          <w:delText>اخبار الحيوان المتوج</w:delText>
        </w:r>
      </w:del>
      <w:ins w:id="1438" w:author="Transkribus" w:date="2019-12-11T14:30:00Z">
        <w:r w:rsidRPr="00EE6742">
          <w:rPr>
            <w:rFonts w:ascii="Courier New" w:hAnsi="Courier New" w:cs="Courier New"/>
            <w:rtl/>
          </w:rPr>
          <w:t>اجيار الحبوان المنوج</w:t>
        </w:r>
      </w:ins>
      <w:r w:rsidRPr="00EE6742">
        <w:rPr>
          <w:rFonts w:ascii="Courier New" w:hAnsi="Courier New" w:cs="Courier New"/>
          <w:rtl/>
        </w:rPr>
        <w:t xml:space="preserve"> بصفات </w:t>
      </w:r>
      <w:del w:id="1439" w:author="Transkribus" w:date="2019-12-11T14:30:00Z">
        <w:r w:rsidRPr="009B6BCA">
          <w:rPr>
            <w:rFonts w:ascii="Courier New" w:hAnsi="Courier New" w:cs="Courier New"/>
            <w:rtl/>
          </w:rPr>
          <w:delText>ن</w:delText>
        </w:r>
      </w:del>
      <w:ins w:id="1440" w:author="Transkribus" w:date="2019-12-11T14:30:00Z">
        <w:r w:rsidRPr="00EE6742">
          <w:rPr>
            <w:rFonts w:ascii="Courier New" w:hAnsi="Courier New" w:cs="Courier New"/>
            <w:rtl/>
          </w:rPr>
          <w:t>ت</w:t>
        </w:r>
      </w:ins>
      <w:r w:rsidRPr="00EE6742">
        <w:rPr>
          <w:rFonts w:ascii="Courier New" w:hAnsi="Courier New" w:cs="Courier New"/>
          <w:rtl/>
        </w:rPr>
        <w:t>ب</w:t>
      </w:r>
      <w:del w:id="1441" w:author="Transkribus" w:date="2019-12-11T14:30:00Z">
        <w:r w:rsidRPr="009B6BCA">
          <w:rPr>
            <w:rFonts w:ascii="Courier New" w:hAnsi="Courier New" w:cs="Courier New"/>
            <w:rtl/>
          </w:rPr>
          <w:delText>ي</w:delText>
        </w:r>
      </w:del>
      <w:ins w:id="1442" w:author="Transkribus" w:date="2019-12-11T14:30:00Z">
        <w:r w:rsidRPr="00EE6742">
          <w:rPr>
            <w:rFonts w:ascii="Courier New" w:hAnsi="Courier New" w:cs="Courier New"/>
            <w:rtl/>
          </w:rPr>
          <w:t>ب</w:t>
        </w:r>
      </w:ins>
      <w:r w:rsidRPr="00EE6742">
        <w:rPr>
          <w:rFonts w:ascii="Courier New" w:hAnsi="Courier New" w:cs="Courier New"/>
          <w:rtl/>
        </w:rPr>
        <w:t xml:space="preserve">نا عليه </w:t>
      </w:r>
      <w:del w:id="1443" w:author="Transkribus" w:date="2019-12-11T14:30:00Z">
        <w:r w:rsidRPr="009B6BCA">
          <w:rPr>
            <w:rFonts w:ascii="Courier New" w:hAnsi="Courier New" w:cs="Courier New"/>
            <w:rtl/>
          </w:rPr>
          <w:delText xml:space="preserve">افضل الصلاة والسلام قال ابتدات </w:delText>
        </w:r>
      </w:del>
      <w:ins w:id="1444" w:author="Transkribus" w:date="2019-12-11T14:30:00Z">
        <w:r w:rsidRPr="00EE6742">
          <w:rPr>
            <w:rFonts w:ascii="Courier New" w:hAnsi="Courier New" w:cs="Courier New"/>
            <w:rtl/>
          </w:rPr>
          <w:t>أفضل الصلاةوالسسلام ثال ابتدأنت</w:t>
        </w:r>
      </w:ins>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بكراسة </w:t>
      </w:r>
      <w:del w:id="1445" w:author="Transkribus" w:date="2019-12-11T14:30:00Z">
        <w:r w:rsidRPr="009B6BCA">
          <w:rPr>
            <w:rFonts w:ascii="Courier New" w:hAnsi="Courier New" w:cs="Courier New"/>
            <w:rtl/>
          </w:rPr>
          <w:delText>منه بدمشق</w:delText>
        </w:r>
      </w:del>
      <w:ins w:id="1446" w:author="Transkribus" w:date="2019-12-11T14:30:00Z">
        <w:r w:rsidRPr="00EE6742">
          <w:rPr>
            <w:rFonts w:ascii="Courier New" w:hAnsi="Courier New" w:cs="Courier New"/>
            <w:rtl/>
          </w:rPr>
          <w:t>مته بد مصق</w:t>
        </w:r>
      </w:ins>
      <w:r w:rsidRPr="00EE6742">
        <w:rPr>
          <w:rFonts w:ascii="Courier New" w:hAnsi="Courier New" w:cs="Courier New"/>
          <w:rtl/>
        </w:rPr>
        <w:t xml:space="preserve"> سنة </w:t>
      </w:r>
      <w:del w:id="1447" w:author="Transkribus" w:date="2019-12-11T14:30:00Z">
        <w:r w:rsidRPr="009B6BCA">
          <w:rPr>
            <w:rFonts w:ascii="Courier New" w:hAnsi="Courier New" w:cs="Courier New"/>
            <w:rtl/>
          </w:rPr>
          <w:delText>سبع وستمائة وكمل فى اربعة اشهر بحلب</w:delText>
        </w:r>
      </w:del>
      <w:ins w:id="1448" w:author="Transkribus" w:date="2019-12-11T14:30:00Z">
        <w:r w:rsidRPr="00EE6742">
          <w:rPr>
            <w:rFonts w:ascii="Courier New" w:hAnsi="Courier New" w:cs="Courier New"/>
            <w:rtl/>
          </w:rPr>
          <w:t>سيع وستماكة وكل فى أو بعة أشهر خلب</w:t>
        </w:r>
      </w:ins>
      <w:r w:rsidRPr="00EE6742">
        <w:rPr>
          <w:rFonts w:ascii="Courier New" w:hAnsi="Courier New" w:cs="Courier New"/>
          <w:rtl/>
        </w:rPr>
        <w:t xml:space="preserve"> سنة ثمان </w:t>
      </w:r>
      <w:del w:id="1449" w:author="Transkribus" w:date="2019-12-11T14:30:00Z">
        <w:r w:rsidRPr="009B6BCA">
          <w:rPr>
            <w:rFonts w:ascii="Courier New" w:hAnsi="Courier New" w:cs="Courier New"/>
            <w:rtl/>
          </w:rPr>
          <w:delText>وعشرين</w:delText>
        </w:r>
      </w:del>
      <w:ins w:id="1450" w:author="Transkribus" w:date="2019-12-11T14:30:00Z">
        <w:r w:rsidRPr="00EE6742">
          <w:rPr>
            <w:rFonts w:ascii="Courier New" w:hAnsi="Courier New" w:cs="Courier New"/>
            <w:rtl/>
          </w:rPr>
          <w:t>وعسر بن</w:t>
        </w:r>
      </w:ins>
      <w:r w:rsidRPr="00EE6742">
        <w:rPr>
          <w:rFonts w:ascii="Courier New" w:hAnsi="Courier New" w:cs="Courier New"/>
          <w:rtl/>
        </w:rPr>
        <w:t xml:space="preserve"> وستمائة</w:t>
      </w:r>
      <w:del w:id="1451" w:author="Transkribus" w:date="2019-12-11T14:30:00Z">
        <w:r w:rsidRPr="009B6BCA">
          <w:rPr>
            <w:rFonts w:ascii="Courier New" w:hAnsi="Courier New" w:cs="Courier New"/>
            <w:rtl/>
          </w:rPr>
          <w:delText xml:space="preserve"> وهو فى مائة كراس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ins w:id="1452" w:author="Transkribus" w:date="2019-12-11T14:30:00Z">
            <w:r w:rsidRPr="00EE6742">
              <w:rPr>
                <w:rFonts w:ascii="Courier New" w:hAnsi="Courier New" w:cs="Courier New"/>
                <w:rtl/>
              </w:rPr>
              <w:t xml:space="preserve">بهو ٩ ماثة كمراس </w:t>
            </w:r>
          </w:ins>
          <w:r w:rsidRPr="00EE6742">
            <w:rPr>
              <w:rFonts w:ascii="Courier New" w:hAnsi="Courier New" w:cs="Courier New"/>
              <w:rtl/>
            </w:rPr>
            <w:t>كتاب ال</w:t>
          </w:r>
          <w:del w:id="1453" w:author="Transkribus" w:date="2019-12-11T14:30:00Z">
            <w:r w:rsidRPr="009B6BCA">
              <w:rPr>
                <w:rFonts w:ascii="Courier New" w:hAnsi="Courier New" w:cs="Courier New"/>
                <w:rtl/>
              </w:rPr>
              <w:delText>ث</w:delText>
            </w:r>
          </w:del>
          <w:ins w:id="1454" w:author="Transkribus" w:date="2019-12-11T14:30:00Z">
            <w:r w:rsidRPr="00EE6742">
              <w:rPr>
                <w:rFonts w:ascii="Courier New" w:hAnsi="Courier New" w:cs="Courier New"/>
                <w:rtl/>
              </w:rPr>
              <w:t>ت</w:t>
            </w:r>
          </w:ins>
          <w:r w:rsidRPr="00EE6742">
            <w:rPr>
              <w:rFonts w:ascii="Courier New" w:hAnsi="Courier New" w:cs="Courier New"/>
              <w:rtl/>
            </w:rPr>
            <w:t>مان</w:t>
          </w:r>
          <w:del w:id="1455" w:author="Transkribus" w:date="2019-12-11T14:30:00Z">
            <w:r w:rsidRPr="009B6BCA">
              <w:rPr>
                <w:rFonts w:ascii="Courier New" w:hAnsi="Courier New" w:cs="Courier New"/>
                <w:rtl/>
              </w:rPr>
              <w:delText>ي</w:delText>
            </w:r>
          </w:del>
          <w:ins w:id="1456" w:author="Transkribus" w:date="2019-12-11T14:30:00Z">
            <w:r w:rsidRPr="00EE6742">
              <w:rPr>
                <w:rFonts w:ascii="Courier New" w:hAnsi="Courier New" w:cs="Courier New"/>
                <w:rtl/>
              </w:rPr>
              <w:t>ب</w:t>
            </w:r>
          </w:ins>
          <w:r w:rsidRPr="00EE6742">
            <w:rPr>
              <w:rFonts w:ascii="Courier New" w:hAnsi="Courier New" w:cs="Courier New"/>
              <w:rtl/>
            </w:rPr>
            <w:t xml:space="preserve">ة فى </w:t>
          </w:r>
          <w:del w:id="1457" w:author="Transkribus" w:date="2019-12-11T14:30:00Z">
            <w:r w:rsidRPr="009B6BCA">
              <w:rPr>
                <w:rFonts w:ascii="Courier New" w:hAnsi="Courier New" w:cs="Courier New"/>
                <w:rtl/>
              </w:rPr>
              <w:delText>المنطق وهو التصنيف</w:delText>
            </w:r>
          </w:del>
          <w:ins w:id="1458" w:author="Transkribus" w:date="2019-12-11T14:30:00Z">
            <w:r w:rsidRPr="00EE6742">
              <w:rPr>
                <w:rFonts w:ascii="Courier New" w:hAnsi="Courier New" w:cs="Courier New"/>
                <w:rtl/>
              </w:rPr>
              <w:t>المنطة مهو النصسيف</w:t>
            </w:r>
          </w:ins>
          <w:r w:rsidRPr="00EE6742">
            <w:rPr>
              <w:rFonts w:ascii="Courier New" w:hAnsi="Courier New" w:cs="Courier New"/>
              <w:rtl/>
            </w:rPr>
            <w:t xml:space="preserve"> الوسط</w:t>
          </w:r>
          <w:del w:id="14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460" w:author="Transkribus" w:date="2019-12-11T14:30:00Z"/>
          <w:rFonts w:ascii="Courier New" w:hAnsi="Courier New" w:cs="Courier New"/>
        </w:rPr>
      </w:pPr>
      <w:dir w:val="rtl">
        <w:dir w:val="rtl">
          <w:del w:id="1461" w:author="Transkribus" w:date="2019-12-11T14:30:00Z">
            <w:r w:rsidRPr="009B6BCA">
              <w:rPr>
                <w:rFonts w:ascii="Courier New" w:hAnsi="Courier New" w:cs="Courier New"/>
                <w:rtl/>
              </w:rPr>
              <w:delText>ابو الحجاج</w:delText>
            </w:r>
          </w:del>
          <w:ins w:id="1462" w:author="Transkribus" w:date="2019-12-11T14:30:00Z">
            <w:r w:rsidRPr="00EE6742">
              <w:rPr>
                <w:rFonts w:ascii="Courier New" w:hAnsi="Courier New" w:cs="Courier New"/>
                <w:rtl/>
              </w:rPr>
              <w:t>أبو الحاج</w:t>
            </w:r>
          </w:ins>
          <w:r>
            <w:t>‬</w:t>
          </w:r>
          <w:r>
            <w:t>‬</w:t>
          </w:r>
        </w:dir>
      </w:dir>
    </w:p>
    <w:p w:rsidR="006C342B" w:rsidRPr="00EE6742" w:rsidRDefault="006C342B" w:rsidP="006C342B">
      <w:pPr>
        <w:pStyle w:val="NurText"/>
        <w:bidi/>
        <w:rPr>
          <w:ins w:id="1463" w:author="Transkribus" w:date="2019-12-11T14:30:00Z"/>
          <w:rFonts w:ascii="Courier New" w:hAnsi="Courier New" w:cs="Courier New"/>
        </w:rPr>
      </w:pPr>
      <w:ins w:id="1464" w:author="Transkribus" w:date="2019-12-11T14:30:00Z">
        <w:r w:rsidRPr="00EE6742">
          <w:rPr>
            <w:rFonts w:ascii="Courier New" w:hAnsi="Courier New" w:cs="Courier New"/>
            <w:rtl/>
          </w:rPr>
          <w:t>٧٥</w:t>
        </w:r>
      </w:ins>
    </w:p>
    <w:p w:rsidR="006C342B" w:rsidRPr="00EE6742" w:rsidRDefault="006C342B" w:rsidP="006C342B">
      <w:pPr>
        <w:pStyle w:val="NurText"/>
        <w:bidi/>
        <w:rPr>
          <w:rFonts w:ascii="Courier New" w:hAnsi="Courier New" w:cs="Courier New"/>
        </w:rPr>
      </w:pPr>
      <w:ins w:id="1465" w:author="Transkribus" w:date="2019-12-11T14:30:00Z">
        <w:r w:rsidRPr="00EE6742">
          <w:rPr>
            <w:rFonts w:ascii="Courier New" w:hAnsi="Courier New" w:cs="Courier New"/>
            <w:rtl/>
          </w:rPr>
          <w:t>*(أبو الحساج</w:t>
        </w:r>
      </w:ins>
      <w:r w:rsidRPr="00EE6742">
        <w:rPr>
          <w:rFonts w:ascii="Courier New" w:hAnsi="Courier New" w:cs="Courier New"/>
          <w:rtl/>
        </w:rPr>
        <w:t xml:space="preserve"> يوسف </w:t>
      </w:r>
      <w:del w:id="1466" w:author="Transkribus" w:date="2019-12-11T14:30:00Z">
        <w:r w:rsidRPr="009B6BCA">
          <w:rPr>
            <w:rFonts w:ascii="Courier New" w:hAnsi="Courier New" w:cs="Courier New"/>
            <w:rtl/>
          </w:rPr>
          <w:delText>الاسرائيلي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67" w:author="Transkribus" w:date="2019-12-11T14:30:00Z">
        <w:r w:rsidRPr="00EE6742">
          <w:rPr>
            <w:rFonts w:ascii="Courier New" w:hAnsi="Courier New" w:cs="Courier New"/>
            <w:rtl/>
          </w:rPr>
          <w:t>الاسر اليل)*</w:t>
        </w:r>
      </w:ins>
    </w:p>
    <w:p w:rsidR="006C342B" w:rsidRPr="00EE6742" w:rsidRDefault="006C342B" w:rsidP="006C342B">
      <w:pPr>
        <w:pStyle w:val="NurText"/>
        <w:bidi/>
        <w:rPr>
          <w:rFonts w:ascii="Courier New" w:hAnsi="Courier New" w:cs="Courier New"/>
        </w:rPr>
      </w:pPr>
      <w:dir w:val="rtl">
        <w:dir w:val="rtl">
          <w:del w:id="1468" w:author="Transkribus" w:date="2019-12-11T14:30:00Z">
            <w:r w:rsidRPr="009B6BCA">
              <w:rPr>
                <w:rFonts w:ascii="Courier New" w:hAnsi="Courier New" w:cs="Courier New"/>
                <w:rtl/>
              </w:rPr>
              <w:delText>مغربى</w:delText>
            </w:r>
          </w:del>
          <w:ins w:id="1469" w:author="Transkribus" w:date="2019-12-11T14:30:00Z">
            <w:r w:rsidRPr="00EE6742">
              <w:rPr>
                <w:rFonts w:ascii="Courier New" w:hAnsi="Courier New" w:cs="Courier New"/>
                <w:rtl/>
              </w:rPr>
              <w:t>بهرفى</w:t>
            </w:r>
          </w:ins>
          <w:r w:rsidRPr="00EE6742">
            <w:rPr>
              <w:rFonts w:ascii="Courier New" w:hAnsi="Courier New" w:cs="Courier New"/>
              <w:rtl/>
            </w:rPr>
            <w:t xml:space="preserve"> الاصل من </w:t>
          </w:r>
          <w:del w:id="1470" w:author="Transkribus" w:date="2019-12-11T14:30:00Z">
            <w:r w:rsidRPr="009B6BCA">
              <w:rPr>
                <w:rFonts w:ascii="Courier New" w:hAnsi="Courier New" w:cs="Courier New"/>
                <w:rtl/>
              </w:rPr>
              <w:delText>مدينة فاس واتى</w:delText>
            </w:r>
          </w:del>
          <w:ins w:id="1471" w:author="Transkribus" w:date="2019-12-11T14:30:00Z">
            <w:r w:rsidRPr="00EE6742">
              <w:rPr>
                <w:rFonts w:ascii="Courier New" w:hAnsi="Courier New" w:cs="Courier New"/>
                <w:rtl/>
              </w:rPr>
              <w:t>مدسققاس وأبى</w:t>
            </w:r>
          </w:ins>
          <w:r w:rsidRPr="00EE6742">
            <w:rPr>
              <w:rFonts w:ascii="Courier New" w:hAnsi="Courier New" w:cs="Courier New"/>
              <w:rtl/>
            </w:rPr>
            <w:t xml:space="preserve"> الى الديار المصرية</w:t>
          </w:r>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وكان </w:t>
      </w:r>
      <w:del w:id="1472" w:author="Transkribus" w:date="2019-12-11T14:30:00Z">
        <w:r w:rsidRPr="009B6BCA">
          <w:rPr>
            <w:rFonts w:ascii="Courier New" w:hAnsi="Courier New" w:cs="Courier New"/>
            <w:rtl/>
          </w:rPr>
          <w:delText>فاضلا فى</w:delText>
        </w:r>
      </w:del>
      <w:ins w:id="1473" w:author="Transkribus" w:date="2019-12-11T14:30:00Z">
        <w:r w:rsidRPr="00EE6742">
          <w:rPr>
            <w:rFonts w:ascii="Courier New" w:hAnsi="Courier New" w:cs="Courier New"/>
            <w:rtl/>
          </w:rPr>
          <w:t>فاسلافى</w:t>
        </w:r>
      </w:ins>
      <w:r w:rsidRPr="00EE6742">
        <w:rPr>
          <w:rFonts w:ascii="Courier New" w:hAnsi="Courier New" w:cs="Courier New"/>
          <w:rtl/>
        </w:rPr>
        <w:t xml:space="preserve"> صناعة الطب والهندسة وع</w:t>
      </w:r>
      <w:ins w:id="1474" w:author="Transkribus" w:date="2019-12-11T14:30:00Z">
        <w:r w:rsidRPr="00EE6742">
          <w:rPr>
            <w:rFonts w:ascii="Courier New" w:hAnsi="Courier New" w:cs="Courier New"/>
            <w:rtl/>
          </w:rPr>
          <w:t>س</w:t>
        </w:r>
      </w:ins>
      <w:r w:rsidRPr="00EE6742">
        <w:rPr>
          <w:rFonts w:ascii="Courier New" w:hAnsi="Courier New" w:cs="Courier New"/>
          <w:rtl/>
        </w:rPr>
        <w:t>لم النجوم</w:t>
      </w:r>
      <w:del w:id="147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76" w:author="Transkribus" w:date="2019-12-11T14:30:00Z">
        <w:r w:rsidRPr="00EE6742">
          <w:rPr>
            <w:rFonts w:ascii="Courier New" w:hAnsi="Courier New" w:cs="Courier New"/>
            <w:rtl/>
          </w:rPr>
          <w:t xml:space="preserve"> واستغل فى مصر بالطب عسلى</w:t>
        </w:r>
      </w:ins>
    </w:p>
    <w:p w:rsidR="006C342B" w:rsidRPr="00EE6742" w:rsidRDefault="006C342B" w:rsidP="006C342B">
      <w:pPr>
        <w:pStyle w:val="NurText"/>
        <w:bidi/>
        <w:rPr>
          <w:rFonts w:ascii="Courier New" w:hAnsi="Courier New" w:cs="Courier New"/>
        </w:rPr>
      </w:pPr>
      <w:dir w:val="rtl">
        <w:dir w:val="rtl">
          <w:del w:id="1477" w:author="Transkribus" w:date="2019-12-11T14:30:00Z">
            <w:r w:rsidRPr="009B6BCA">
              <w:rPr>
                <w:rFonts w:ascii="Courier New" w:hAnsi="Courier New" w:cs="Courier New"/>
                <w:rtl/>
              </w:rPr>
              <w:delText xml:space="preserve">واشتغل فى مصر بالطب على </w:delText>
            </w:r>
          </w:del>
          <w:r w:rsidRPr="00EE6742">
            <w:rPr>
              <w:rFonts w:ascii="Courier New" w:hAnsi="Courier New" w:cs="Courier New"/>
              <w:rtl/>
            </w:rPr>
            <w:t xml:space="preserve">الرئيس موسى بن ميمون </w:t>
          </w:r>
          <w:del w:id="1478" w:author="Transkribus" w:date="2019-12-11T14:30:00Z">
            <w:r w:rsidRPr="009B6BCA">
              <w:rPr>
                <w:rFonts w:ascii="Courier New" w:hAnsi="Courier New" w:cs="Courier New"/>
                <w:rtl/>
              </w:rPr>
              <w:delText>القرطبي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79" w:author="Transkribus" w:date="2019-12-11T14:30:00Z">
            <w:r w:rsidRPr="00EE6742">
              <w:rPr>
                <w:rFonts w:ascii="Courier New" w:hAnsi="Courier New" w:cs="Courier New"/>
                <w:rtl/>
              </w:rPr>
              <w:t>القرطبى وسافر يوسف بعد ذلك الى الشام وأقام حمد شة</w:t>
            </w:r>
          </w:ins>
          <w:r>
            <w:t>‬</w:t>
          </w:r>
          <w:r>
            <w:t>‬</w:t>
          </w:r>
        </w:dir>
      </w:dir>
    </w:p>
    <w:p w:rsidR="006C342B" w:rsidRPr="00EE6742" w:rsidRDefault="006C342B" w:rsidP="006C342B">
      <w:pPr>
        <w:pStyle w:val="NurText"/>
        <w:bidi/>
        <w:rPr>
          <w:ins w:id="1480" w:author="Transkribus" w:date="2019-12-11T14:30:00Z"/>
          <w:rFonts w:ascii="Courier New" w:hAnsi="Courier New" w:cs="Courier New"/>
        </w:rPr>
      </w:pPr>
      <w:dir w:val="rtl">
        <w:dir w:val="rtl">
          <w:del w:id="1481" w:author="Transkribus" w:date="2019-12-11T14:30:00Z">
            <w:r w:rsidRPr="009B6BCA">
              <w:rPr>
                <w:rFonts w:ascii="Courier New" w:hAnsi="Courier New" w:cs="Courier New"/>
                <w:rtl/>
              </w:rPr>
              <w:delText xml:space="preserve">وسافر يوسف بعد ذلك الى الشام واقام بمدينة </w:delText>
            </w:r>
          </w:del>
          <w:r w:rsidRPr="00EE6742">
            <w:rPr>
              <w:rFonts w:ascii="Courier New" w:hAnsi="Courier New" w:cs="Courier New"/>
              <w:rtl/>
            </w:rPr>
            <w:t>حلب و</w:t>
          </w:r>
          <w:del w:id="1482" w:author="Transkribus" w:date="2019-12-11T14:30:00Z">
            <w:r w:rsidRPr="009B6BCA">
              <w:rPr>
                <w:rFonts w:ascii="Courier New" w:hAnsi="Courier New" w:cs="Courier New"/>
                <w:rtl/>
              </w:rPr>
              <w:delText>خ</w:delText>
            </w:r>
          </w:del>
          <w:ins w:id="1483" w:author="Transkribus" w:date="2019-12-11T14:30:00Z">
            <w:r w:rsidRPr="00EE6742">
              <w:rPr>
                <w:rFonts w:ascii="Courier New" w:hAnsi="Courier New" w:cs="Courier New"/>
                <w:rtl/>
              </w:rPr>
              <w:t>ج</w:t>
            </w:r>
          </w:ins>
          <w:r w:rsidRPr="00EE6742">
            <w:rPr>
              <w:rFonts w:ascii="Courier New" w:hAnsi="Courier New" w:cs="Courier New"/>
              <w:rtl/>
            </w:rPr>
            <w:t xml:space="preserve">دم الملك </w:t>
          </w:r>
          <w:del w:id="1484" w:author="Transkribus" w:date="2019-12-11T14:30:00Z">
            <w:r w:rsidRPr="009B6BCA">
              <w:rPr>
                <w:rFonts w:ascii="Courier New" w:hAnsi="Courier New" w:cs="Courier New"/>
                <w:rtl/>
              </w:rPr>
              <w:delText>الظاهر غازى ابن</w:delText>
            </w:r>
          </w:del>
          <w:ins w:id="1485" w:author="Transkribus" w:date="2019-12-11T14:30:00Z">
            <w:r w:rsidRPr="00EE6742">
              <w:rPr>
                <w:rFonts w:ascii="Courier New" w:hAnsi="Courier New" w:cs="Courier New"/>
                <w:rtl/>
              </w:rPr>
              <w:t>الااهر عارى اس</w:t>
            </w:r>
          </w:ins>
          <w:r w:rsidRPr="00EE6742">
            <w:rPr>
              <w:rFonts w:ascii="Courier New" w:hAnsi="Courier New" w:cs="Courier New"/>
              <w:rtl/>
            </w:rPr>
            <w:t xml:space="preserve"> الملك الناصر </w:t>
          </w:r>
          <w:del w:id="1486" w:author="Transkribus" w:date="2019-12-11T14:30:00Z">
            <w:r w:rsidRPr="009B6BCA">
              <w:rPr>
                <w:rFonts w:ascii="Courier New" w:hAnsi="Courier New" w:cs="Courier New"/>
                <w:rtl/>
              </w:rPr>
              <w:delText>صلاح</w:delText>
            </w:r>
          </w:del>
          <w:ins w:id="1487" w:author="Transkribus" w:date="2019-12-11T14:30:00Z">
            <w:r w:rsidRPr="00EE6742">
              <w:rPr>
                <w:rFonts w:ascii="Courier New" w:hAnsi="Courier New" w:cs="Courier New"/>
                <w:rtl/>
              </w:rPr>
              <w:t>سلاجم</w:t>
            </w:r>
          </w:ins>
          <w:r w:rsidRPr="00EE6742">
            <w:rPr>
              <w:rFonts w:ascii="Courier New" w:hAnsi="Courier New" w:cs="Courier New"/>
              <w:rtl/>
            </w:rPr>
            <w:t xml:space="preserve"> الدين يوسف </w:t>
          </w:r>
          <w:del w:id="1488" w:author="Transkribus" w:date="2019-12-11T14:30:00Z">
            <w:r w:rsidRPr="009B6BCA">
              <w:rPr>
                <w:rFonts w:ascii="Courier New" w:hAnsi="Courier New" w:cs="Courier New"/>
                <w:rtl/>
              </w:rPr>
              <w:delText>ابن ايوب</w:delText>
            </w:r>
          </w:del>
          <w:ins w:id="1489" w:author="Transkribus" w:date="2019-12-11T14:30:00Z">
            <w:r w:rsidRPr="00EE6742">
              <w:rPr>
                <w:rFonts w:ascii="Courier New" w:hAnsi="Courier New" w:cs="Courier New"/>
                <w:rtl/>
              </w:rPr>
              <w:t>بن أيوب</w:t>
            </w:r>
          </w:ins>
          <w:r w:rsidRPr="00EE6742">
            <w:rPr>
              <w:rFonts w:ascii="Courier New" w:hAnsi="Courier New" w:cs="Courier New"/>
              <w:rtl/>
            </w:rPr>
            <w:t xml:space="preserve"> وكان </w:t>
          </w:r>
          <w:del w:id="1490" w:author="Transkribus" w:date="2019-12-11T14:30:00Z">
            <w:r w:rsidRPr="009B6BCA">
              <w:rPr>
                <w:rFonts w:ascii="Courier New" w:hAnsi="Courier New" w:cs="Courier New"/>
                <w:rtl/>
              </w:rPr>
              <w:delText xml:space="preserve">يعتمد </w:delText>
            </w:r>
          </w:del>
          <w:ins w:id="1491" w:author="Transkribus" w:date="2019-12-11T14:30:00Z">
            <w:r w:rsidRPr="00EE6742">
              <w:rPr>
                <w:rFonts w:ascii="Courier New" w:hAnsi="Courier New" w:cs="Courier New"/>
                <w:rtl/>
              </w:rPr>
              <w:t>بعثم سد</w:t>
            </w:r>
          </w:ins>
          <w:r>
            <w:t>‬</w:t>
          </w:r>
          <w:r>
            <w:t>‬</w:t>
          </w:r>
        </w:dir>
      </w:dir>
    </w:p>
    <w:p w:rsidR="006C342B" w:rsidRPr="009B6BCA" w:rsidRDefault="006C342B" w:rsidP="006C342B">
      <w:pPr>
        <w:pStyle w:val="NurText"/>
        <w:bidi/>
        <w:rPr>
          <w:del w:id="1492" w:author="Transkribus" w:date="2019-12-11T14:30:00Z"/>
          <w:rFonts w:ascii="Courier New" w:hAnsi="Courier New" w:cs="Courier New"/>
        </w:rPr>
      </w:pPr>
      <w:r w:rsidRPr="00EE6742">
        <w:rPr>
          <w:rFonts w:ascii="Courier New" w:hAnsi="Courier New" w:cs="Courier New"/>
          <w:rtl/>
        </w:rPr>
        <w:t>عليه فى الطب</w:t>
      </w:r>
      <w:del w:id="14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1494" w:author="Transkribus" w:date="2019-12-11T14:30:00Z"/>
          <w:rFonts w:ascii="Courier New" w:hAnsi="Courier New" w:cs="Courier New"/>
        </w:rPr>
      </w:pPr>
      <w:dir w:val="rtl">
        <w:dir w:val="rtl">
          <w:del w:id="1495" w:author="Transkribus" w:date="2019-12-11T14:30:00Z">
            <w:r w:rsidRPr="009B6BCA">
              <w:rPr>
                <w:rFonts w:ascii="Courier New" w:hAnsi="Courier New" w:cs="Courier New"/>
                <w:rtl/>
              </w:rPr>
              <w:delText>وخدم ايضا</w:delText>
            </w:r>
          </w:del>
          <w:ins w:id="1496" w:author="Transkribus" w:date="2019-12-11T14:30:00Z">
            <w:r w:rsidRPr="00EE6742">
              <w:rPr>
                <w:rFonts w:ascii="Courier New" w:hAnsi="Courier New" w:cs="Courier New"/>
                <w:rtl/>
              </w:rPr>
              <w:t xml:space="preserve"> وحدم أيسا</w:t>
            </w:r>
          </w:ins>
          <w:r w:rsidRPr="00EE6742">
            <w:rPr>
              <w:rFonts w:ascii="Courier New" w:hAnsi="Courier New" w:cs="Courier New"/>
              <w:rtl/>
            </w:rPr>
            <w:t xml:space="preserve"> الامير </w:t>
          </w:r>
          <w:del w:id="1497" w:author="Transkribus" w:date="2019-12-11T14:30:00Z">
            <w:r w:rsidRPr="009B6BCA">
              <w:rPr>
                <w:rFonts w:ascii="Courier New" w:hAnsi="Courier New" w:cs="Courier New"/>
                <w:rtl/>
              </w:rPr>
              <w:delText>ف</w:delText>
            </w:r>
          </w:del>
          <w:ins w:id="1498" w:author="Transkribus" w:date="2019-12-11T14:30:00Z">
            <w:r w:rsidRPr="00EE6742">
              <w:rPr>
                <w:rFonts w:ascii="Courier New" w:hAnsi="Courier New" w:cs="Courier New"/>
                <w:rtl/>
              </w:rPr>
              <w:t>ق</w:t>
            </w:r>
          </w:ins>
          <w:r w:rsidRPr="00EE6742">
            <w:rPr>
              <w:rFonts w:ascii="Courier New" w:hAnsi="Courier New" w:cs="Courier New"/>
              <w:rtl/>
            </w:rPr>
            <w:t xml:space="preserve">ارس الدين ميمون </w:t>
          </w:r>
          <w:del w:id="1499" w:author="Transkribus" w:date="2019-12-11T14:30:00Z">
            <w:r w:rsidRPr="009B6BCA">
              <w:rPr>
                <w:rFonts w:ascii="Courier New" w:hAnsi="Courier New" w:cs="Courier New"/>
                <w:rtl/>
              </w:rPr>
              <w:delText>القصري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500" w:author="Transkribus" w:date="2019-12-11T14:30:00Z"/>
          <w:rFonts w:ascii="Courier New" w:hAnsi="Courier New" w:cs="Courier New"/>
        </w:rPr>
      </w:pPr>
      <w:dir w:val="rtl">
        <w:dir w:val="rtl">
          <w:ins w:id="1501" w:author="Transkribus" w:date="2019-12-11T14:30:00Z">
            <w:r w:rsidRPr="00EE6742">
              <w:rPr>
                <w:rFonts w:ascii="Courier New" w:hAnsi="Courier New" w:cs="Courier New"/>
                <w:rtl/>
              </w:rPr>
              <w:t xml:space="preserve">القصرى </w:t>
            </w:r>
          </w:ins>
          <w:r w:rsidRPr="00EE6742">
            <w:rPr>
              <w:rFonts w:ascii="Courier New" w:hAnsi="Courier New" w:cs="Courier New"/>
              <w:rtl/>
            </w:rPr>
            <w:t xml:space="preserve">ولم </w:t>
          </w:r>
          <w:del w:id="1502" w:author="Transkribus" w:date="2019-12-11T14:30:00Z">
            <w:r w:rsidRPr="009B6BCA">
              <w:rPr>
                <w:rFonts w:ascii="Courier New" w:hAnsi="Courier New" w:cs="Courier New"/>
                <w:rtl/>
              </w:rPr>
              <w:delText>يزل ابو الحجاج</w:delText>
            </w:r>
          </w:del>
          <w:ins w:id="1503" w:author="Transkribus" w:date="2019-12-11T14:30:00Z">
            <w:r w:rsidRPr="00EE6742">
              <w:rPr>
                <w:rFonts w:ascii="Courier New" w:hAnsi="Courier New" w:cs="Courier New"/>
                <w:rtl/>
              </w:rPr>
              <w:t>برل أبو الخاج</w:t>
            </w:r>
          </w:ins>
          <w:r w:rsidRPr="00EE6742">
            <w:rPr>
              <w:rFonts w:ascii="Courier New" w:hAnsi="Courier New" w:cs="Courier New"/>
              <w:rtl/>
            </w:rPr>
            <w:t xml:space="preserve"> يوسف </w:t>
          </w:r>
          <w:del w:id="1504" w:author="Transkribus" w:date="2019-12-11T14:30:00Z">
            <w:r w:rsidRPr="009B6BCA">
              <w:rPr>
                <w:rFonts w:ascii="Courier New" w:hAnsi="Courier New" w:cs="Courier New"/>
                <w:rtl/>
              </w:rPr>
              <w:delText xml:space="preserve">مقيما </w:delText>
            </w:r>
          </w:del>
          <w:ins w:id="1505" w:author="Transkribus" w:date="2019-12-11T14:30:00Z">
            <w:r w:rsidRPr="00EE6742">
              <w:rPr>
                <w:rFonts w:ascii="Courier New" w:hAnsi="Courier New" w:cs="Courier New"/>
                <w:rtl/>
              </w:rPr>
              <w:t>معفا</w:t>
            </w:r>
          </w:ins>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فى </w:t>
      </w:r>
      <w:del w:id="1506" w:author="Transkribus" w:date="2019-12-11T14:30:00Z">
        <w:r w:rsidRPr="009B6BCA">
          <w:rPr>
            <w:rFonts w:ascii="Courier New" w:hAnsi="Courier New" w:cs="Courier New"/>
            <w:rtl/>
          </w:rPr>
          <w:delText>حلب</w:delText>
        </w:r>
      </w:del>
      <w:ins w:id="1507" w:author="Transkribus" w:date="2019-12-11T14:30:00Z">
        <w:r w:rsidRPr="00EE6742">
          <w:rPr>
            <w:rFonts w:ascii="Courier New" w:hAnsi="Courier New" w:cs="Courier New"/>
            <w:rtl/>
          </w:rPr>
          <w:t>خلي</w:t>
        </w:r>
      </w:ins>
      <w:r w:rsidRPr="00EE6742">
        <w:rPr>
          <w:rFonts w:ascii="Courier New" w:hAnsi="Courier New" w:cs="Courier New"/>
          <w:rtl/>
        </w:rPr>
        <w:t xml:space="preserve"> ويدرس صناعة الطب الى </w:t>
      </w:r>
      <w:del w:id="1508" w:author="Transkribus" w:date="2019-12-11T14:30:00Z">
        <w:r w:rsidRPr="009B6BCA">
          <w:rPr>
            <w:rFonts w:ascii="Courier New" w:hAnsi="Courier New" w:cs="Courier New"/>
            <w:rtl/>
          </w:rPr>
          <w:delText>ان توفى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09" w:author="Transkribus" w:date="2019-12-11T14:30:00Z">
        <w:r w:rsidRPr="00EE6742">
          <w:rPr>
            <w:rFonts w:ascii="Courier New" w:hAnsi="Courier New" w:cs="Courier New"/>
            <w:rtl/>
          </w:rPr>
          <w:t>ابن توفى هاأولأنى الحاج أبو سف الاسراتيلى من الكتب</w:t>
        </w:r>
      </w:ins>
    </w:p>
    <w:p w:rsidR="006C342B" w:rsidRPr="009B6BCA" w:rsidRDefault="006C342B" w:rsidP="006C342B">
      <w:pPr>
        <w:pStyle w:val="NurText"/>
        <w:bidi/>
        <w:rPr>
          <w:del w:id="1510" w:author="Transkribus" w:date="2019-12-11T14:30:00Z"/>
          <w:rFonts w:ascii="Courier New" w:hAnsi="Courier New" w:cs="Courier New"/>
        </w:rPr>
      </w:pPr>
      <w:dir w:val="rtl">
        <w:dir w:val="rtl">
          <w:del w:id="1511" w:author="Transkribus" w:date="2019-12-11T14:30:00Z">
            <w:r w:rsidRPr="009B6BCA">
              <w:rPr>
                <w:rFonts w:ascii="Courier New" w:hAnsi="Courier New" w:cs="Courier New"/>
                <w:rtl/>
              </w:rPr>
              <w:delText>ولابى الحجاج يوسف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512" w:author="Transkribus" w:date="2019-12-11T14:30:00Z"/>
          <w:rFonts w:ascii="Courier New" w:hAnsi="Courier New" w:cs="Courier New"/>
        </w:rPr>
      </w:pPr>
      <w:dir w:val="rtl">
        <w:dir w:val="rtl">
          <w:del w:id="1513" w:author="Transkribus" w:date="2019-12-11T14:30:00Z">
            <w:r w:rsidRPr="009B6BCA">
              <w:rPr>
                <w:rFonts w:ascii="Courier New" w:hAnsi="Courier New" w:cs="Courier New"/>
                <w:rtl/>
              </w:rPr>
              <w:delText>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514" w:author="Transkribus" w:date="2019-12-11T14:30:00Z">
            <w:r w:rsidRPr="009B6BCA">
              <w:rPr>
                <w:rFonts w:ascii="Courier New" w:hAnsi="Courier New" w:cs="Courier New"/>
                <w:rtl/>
              </w:rPr>
              <w:delText xml:space="preserve">من الكتب </w:delText>
            </w:r>
          </w:del>
          <w:r w:rsidRPr="00EE6742">
            <w:rPr>
              <w:rFonts w:ascii="Courier New" w:hAnsi="Courier New" w:cs="Courier New"/>
              <w:rtl/>
            </w:rPr>
            <w:t xml:space="preserve">رسالة فى </w:t>
          </w:r>
          <w:del w:id="1515" w:author="Transkribus" w:date="2019-12-11T14:30:00Z">
            <w:r w:rsidRPr="009B6BCA">
              <w:rPr>
                <w:rFonts w:ascii="Courier New" w:hAnsi="Courier New" w:cs="Courier New"/>
                <w:rtl/>
              </w:rPr>
              <w:delText>ترتيب الاغذية اللطيفة والكثيفة</w:delText>
            </w:r>
          </w:del>
          <w:ins w:id="1516" w:author="Transkribus" w:date="2019-12-11T14:30:00Z">
            <w:r w:rsidRPr="00EE6742">
              <w:rPr>
                <w:rFonts w:ascii="Courier New" w:hAnsi="Courier New" w:cs="Courier New"/>
                <w:rtl/>
              </w:rPr>
              <w:t>ترتيبب الاغذبة الطبفة والكتبفة</w:t>
            </w:r>
          </w:ins>
          <w:r w:rsidRPr="00EE6742">
            <w:rPr>
              <w:rFonts w:ascii="Courier New" w:hAnsi="Courier New" w:cs="Courier New"/>
              <w:rtl/>
            </w:rPr>
            <w:t xml:space="preserve"> فى </w:t>
          </w:r>
          <w:del w:id="1517" w:author="Transkribus" w:date="2019-12-11T14:30:00Z">
            <w:r w:rsidRPr="009B6BCA">
              <w:rPr>
                <w:rFonts w:ascii="Courier New" w:hAnsi="Courier New" w:cs="Courier New"/>
                <w:rtl/>
              </w:rPr>
              <w:delText>تناولها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18" w:author="Transkribus" w:date="2019-12-11T14:30:00Z">
            <w:r w:rsidRPr="00EE6742">
              <w:rPr>
                <w:rFonts w:ascii="Courier New" w:hAnsi="Courier New" w:cs="Courier New"/>
                <w:rtl/>
              </w:rPr>
              <w:t>تناو الهاشرج النصول الابقراط</w:t>
            </w:r>
          </w:ins>
          <w:r>
            <w:t>‬</w:t>
          </w:r>
          <w:r>
            <w:t>‬</w:t>
          </w:r>
        </w:dir>
      </w:dir>
    </w:p>
    <w:p w:rsidR="006C342B" w:rsidRPr="009B6BCA" w:rsidRDefault="006C342B" w:rsidP="006C342B">
      <w:pPr>
        <w:pStyle w:val="NurText"/>
        <w:bidi/>
        <w:rPr>
          <w:del w:id="1519" w:author="Transkribus" w:date="2019-12-11T14:30:00Z"/>
          <w:rFonts w:ascii="Courier New" w:hAnsi="Courier New" w:cs="Courier New"/>
        </w:rPr>
      </w:pPr>
      <w:dir w:val="rtl">
        <w:dir w:val="rtl">
          <w:del w:id="1520" w:author="Transkribus" w:date="2019-12-11T14:30:00Z">
            <w:r w:rsidRPr="009B6BCA">
              <w:rPr>
                <w:rFonts w:ascii="Courier New" w:hAnsi="Courier New" w:cs="Courier New"/>
                <w:rtl/>
              </w:rPr>
              <w:delText>شرح الفصول لابقراط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521" w:author="Transkribus" w:date="2019-12-11T14:30:00Z"/>
          <w:rFonts w:ascii="Courier New" w:hAnsi="Courier New" w:cs="Courier New"/>
        </w:rPr>
      </w:pPr>
      <w:dir w:val="rtl">
        <w:dir w:val="rtl">
          <w:ins w:id="1522" w:author="Transkribus" w:date="2019-12-11T14:30:00Z">
            <w:r w:rsidRPr="00EE6742">
              <w:rPr>
                <w:rFonts w:ascii="Courier New" w:hAnsi="Courier New" w:cs="Courier New"/>
                <w:rtl/>
              </w:rPr>
              <w:t xml:space="preserve">بى* </w:t>
            </w:r>
            <w:r w:rsidRPr="00EE6742">
              <w:rPr>
                <w:rFonts w:ascii="Courier New" w:hAnsi="Courier New" w:cs="Courier New"/>
                <w:rtl/>
              </w:rPr>
              <w:tab/>
              <w:t>٠</w:t>
            </w:r>
            <w:r w:rsidRPr="00EE6742">
              <w:rPr>
                <w:rFonts w:ascii="Courier New" w:hAnsi="Courier New" w:cs="Courier New"/>
                <w:rtl/>
              </w:rPr>
              <w:tab/>
            </w:r>
            <w:r w:rsidRPr="00EE6742">
              <w:rPr>
                <w:rFonts w:ascii="Courier New" w:hAnsi="Courier New" w:cs="Courier New"/>
                <w:rtl/>
              </w:rPr>
              <w:tab/>
              <w:t>٧</w:t>
            </w:r>
            <w:r w:rsidRPr="00EE6742">
              <w:rPr>
                <w:rFonts w:ascii="Courier New" w:hAnsi="Courier New" w:cs="Courier New"/>
                <w:rtl/>
              </w:rPr>
              <w:tab/>
              <w:t>*</w:t>
            </w:r>
            <w:r w:rsidRPr="00EE6742">
              <w:rPr>
                <w:rFonts w:ascii="Courier New" w:hAnsi="Courier New" w:cs="Courier New"/>
                <w:rtl/>
              </w:rPr>
              <w:tab/>
              <w:t>٧</w:t>
            </w:r>
            <w:r w:rsidRPr="00EE6742">
              <w:rPr>
                <w:rFonts w:ascii="Courier New" w:hAnsi="Courier New" w:cs="Courier New"/>
                <w:rtl/>
              </w:rPr>
              <w:tab/>
            </w:r>
            <w:r w:rsidRPr="00EE6742">
              <w:rPr>
                <w:rFonts w:ascii="Courier New" w:hAnsi="Courier New" w:cs="Courier New"/>
                <w:rtl/>
              </w:rPr>
              <w:tab/>
              <w:t>- م</w:t>
            </w:r>
            <w:r w:rsidRPr="00EE6742">
              <w:rPr>
                <w:rFonts w:ascii="Courier New" w:hAnsi="Courier New" w:cs="Courier New"/>
                <w:rtl/>
              </w:rPr>
              <w:tab/>
              <w:t>*</w:t>
            </w:r>
            <w:r w:rsidRPr="00EE6742">
              <w:rPr>
                <w:rFonts w:ascii="Courier New" w:hAnsi="Courier New" w:cs="Courier New"/>
                <w:rtl/>
              </w:rPr>
              <w:tab/>
            </w:r>
            <w:r w:rsidRPr="00EE6742">
              <w:rPr>
                <w:rFonts w:ascii="Courier New" w:hAnsi="Courier New" w:cs="Courier New"/>
                <w:rtl/>
              </w:rPr>
              <w:tab/>
              <w:t xml:space="preserve">٧ا* </w:t>
            </w:r>
            <w:r w:rsidRPr="00EE6742">
              <w:rPr>
                <w:rFonts w:ascii="Courier New" w:hAnsi="Courier New" w:cs="Courier New"/>
                <w:rtl/>
              </w:rPr>
              <w:tab/>
              <w:t>*</w:t>
            </w:r>
            <w:r w:rsidRPr="00EE6742">
              <w:rPr>
                <w:rFonts w:ascii="Courier New" w:hAnsi="Courier New" w:cs="Courier New"/>
                <w:rtl/>
              </w:rPr>
              <w:tab/>
              <w:t>*</w:t>
            </w:r>
          </w:ins>
          <w:r>
            <w:t>‬</w:t>
          </w:r>
          <w:r>
            <w:t>‬</w:t>
          </w:r>
        </w:dir>
      </w:dir>
    </w:p>
    <w:p w:rsidR="006C342B" w:rsidRPr="00EE6742" w:rsidRDefault="006C342B" w:rsidP="006C342B">
      <w:pPr>
        <w:pStyle w:val="NurText"/>
        <w:bidi/>
        <w:rPr>
          <w:rFonts w:ascii="Courier New" w:hAnsi="Courier New" w:cs="Courier New"/>
        </w:rPr>
      </w:pPr>
      <w:ins w:id="1523" w:author="Transkribus" w:date="2019-12-11T14:30:00Z">
        <w:r w:rsidRPr="00EE6742">
          <w:rPr>
            <w:rFonts w:ascii="Courier New" w:hAnsi="Courier New" w:cs="Courier New"/>
            <w:rtl/>
          </w:rPr>
          <w:t xml:space="preserve"> </w:t>
        </w:r>
      </w:ins>
      <w:r w:rsidRPr="00EE6742">
        <w:rPr>
          <w:rFonts w:ascii="Courier New" w:hAnsi="Courier New" w:cs="Courier New"/>
          <w:rtl/>
        </w:rPr>
        <w:t>عمران</w:t>
      </w:r>
      <w:del w:id="1524" w:author="Transkribus" w:date="2019-12-11T14:30:00Z">
        <w:r w:rsidRPr="009B6BCA">
          <w:rPr>
            <w:rFonts w:ascii="Courier New" w:hAnsi="Courier New" w:cs="Courier New"/>
            <w:rtl/>
          </w:rPr>
          <w:delText xml:space="preserve"> الاسرائيلي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525" w:author="Transkribus" w:date="2019-12-11T14:30:00Z"/>
          <w:rFonts w:ascii="Courier New" w:hAnsi="Courier New" w:cs="Courier New"/>
        </w:rPr>
      </w:pPr>
      <w:dir w:val="rtl">
        <w:dir w:val="rtl">
          <w:ins w:id="1526" w:author="Transkribus" w:date="2019-12-11T14:30:00Z">
            <w:r w:rsidRPr="00EE6742">
              <w:rPr>
                <w:rFonts w:ascii="Courier New" w:hAnsi="Courier New" w:cs="Courier New"/>
                <w:rtl/>
              </w:rPr>
              <w:t>اعمران الاسر اليلى*</w:t>
            </w:r>
          </w:ins>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هو </w:t>
      </w:r>
      <w:del w:id="1527" w:author="Transkribus" w:date="2019-12-11T14:30:00Z">
        <w:r w:rsidRPr="009B6BCA">
          <w:rPr>
            <w:rFonts w:ascii="Courier New" w:hAnsi="Courier New" w:cs="Courier New"/>
            <w:rtl/>
          </w:rPr>
          <w:delText>الحكيم اوحد</w:delText>
        </w:r>
      </w:del>
      <w:ins w:id="1528" w:author="Transkribus" w:date="2019-12-11T14:30:00Z">
        <w:r w:rsidRPr="00EE6742">
          <w:rPr>
            <w:rFonts w:ascii="Courier New" w:hAnsi="Courier New" w:cs="Courier New"/>
            <w:rtl/>
          </w:rPr>
          <w:t>الحكم أو جسد</w:t>
        </w:r>
      </w:ins>
      <w:r w:rsidRPr="00EE6742">
        <w:rPr>
          <w:rFonts w:ascii="Courier New" w:hAnsi="Courier New" w:cs="Courier New"/>
          <w:rtl/>
        </w:rPr>
        <w:t xml:space="preserve"> الدين عمران بن </w:t>
      </w:r>
      <w:del w:id="1529" w:author="Transkribus" w:date="2019-12-11T14:30:00Z">
        <w:r w:rsidRPr="009B6BCA">
          <w:rPr>
            <w:rFonts w:ascii="Courier New" w:hAnsi="Courier New" w:cs="Courier New"/>
            <w:rtl/>
          </w:rPr>
          <w:delText>صدقة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0" w:author="Transkribus" w:date="2019-12-11T14:30:00Z">
        <w:r w:rsidRPr="00EE6742">
          <w:rPr>
            <w:rFonts w:ascii="Courier New" w:hAnsi="Courier New" w:cs="Courier New"/>
            <w:rtl/>
          </w:rPr>
          <w:t>صدقه مولدم بد ميسق فى سنة</w:t>
        </w:r>
      </w:ins>
    </w:p>
    <w:p w:rsidR="006C342B" w:rsidRPr="009B6BCA" w:rsidRDefault="006C342B" w:rsidP="006C342B">
      <w:pPr>
        <w:pStyle w:val="NurText"/>
        <w:bidi/>
        <w:rPr>
          <w:del w:id="1531" w:author="Transkribus" w:date="2019-12-11T14:30:00Z"/>
          <w:rFonts w:ascii="Courier New" w:hAnsi="Courier New" w:cs="Courier New"/>
        </w:rPr>
      </w:pPr>
      <w:dir w:val="rtl">
        <w:dir w:val="rtl">
          <w:del w:id="1532" w:author="Transkribus" w:date="2019-12-11T14:30:00Z">
            <w:r w:rsidRPr="009B6BCA">
              <w:rPr>
                <w:rFonts w:ascii="Courier New" w:hAnsi="Courier New" w:cs="Courier New"/>
                <w:rtl/>
              </w:rPr>
              <w:delText>مولده بدمشق فى سنة احدى وستين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533" w:author="Transkribus" w:date="2019-12-11T14:30:00Z"/>
          <w:rFonts w:ascii="Courier New" w:hAnsi="Courier New" w:cs="Courier New"/>
        </w:rPr>
      </w:pPr>
      <w:dir w:val="rtl">
        <w:dir w:val="rtl">
          <w:del w:id="1534" w:author="Transkribus" w:date="2019-12-11T14:30:00Z">
            <w:r w:rsidRPr="009B6BCA">
              <w:rPr>
                <w:rFonts w:ascii="Courier New" w:hAnsi="Courier New" w:cs="Courier New"/>
                <w:rtl/>
              </w:rPr>
              <w:delText>وكان ابوه ايضا طبيبا مشهورا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535" w:author="Transkribus" w:date="2019-12-11T14:30:00Z">
            <w:r w:rsidRPr="009B6BCA">
              <w:rPr>
                <w:rFonts w:ascii="Courier New" w:hAnsi="Courier New" w:cs="Courier New"/>
                <w:rtl/>
              </w:rPr>
              <w:delText>واشتغل</w:delText>
            </w:r>
          </w:del>
          <w:ins w:id="1536" w:author="Transkribus" w:date="2019-12-11T14:30:00Z">
            <w:r w:rsidRPr="00EE6742">
              <w:rPr>
                <w:rFonts w:ascii="Courier New" w:hAnsi="Courier New" w:cs="Courier New"/>
                <w:rtl/>
              </w:rPr>
              <w:t>أحدى وسيين وخمسماثة وكان أبوه أيصاطبعيام سهورا واشتعل</w:t>
            </w:r>
          </w:ins>
          <w:r w:rsidRPr="00EE6742">
            <w:rPr>
              <w:rFonts w:ascii="Courier New" w:hAnsi="Courier New" w:cs="Courier New"/>
              <w:rtl/>
            </w:rPr>
            <w:t xml:space="preserve"> عمران على الشي</w:t>
          </w:r>
          <w:del w:id="1537" w:author="Transkribus" w:date="2019-12-11T14:30:00Z">
            <w:r w:rsidRPr="009B6BCA">
              <w:rPr>
                <w:rFonts w:ascii="Courier New" w:hAnsi="Courier New" w:cs="Courier New"/>
                <w:rtl/>
              </w:rPr>
              <w:delText>خ</w:delText>
            </w:r>
          </w:del>
          <w:ins w:id="1538" w:author="Transkribus" w:date="2019-12-11T14:30:00Z">
            <w:r w:rsidRPr="00EE6742">
              <w:rPr>
                <w:rFonts w:ascii="Courier New" w:hAnsi="Courier New" w:cs="Courier New"/>
                <w:rtl/>
              </w:rPr>
              <w:t>م</w:t>
            </w:r>
          </w:ins>
          <w:r w:rsidRPr="00EE6742">
            <w:rPr>
              <w:rFonts w:ascii="Courier New" w:hAnsi="Courier New" w:cs="Courier New"/>
              <w:rtl/>
            </w:rPr>
            <w:t xml:space="preserve"> رضى</w:t>
          </w:r>
          <w:r>
            <w:t>‬</w:t>
          </w:r>
          <w:r>
            <w:t>‬</w:t>
          </w:r>
        </w:dir>
      </w:dir>
    </w:p>
    <w:p w:rsidR="006C342B" w:rsidRPr="00EE6742" w:rsidRDefault="006C342B" w:rsidP="006C342B">
      <w:pPr>
        <w:pStyle w:val="NurText"/>
        <w:bidi/>
        <w:rPr>
          <w:ins w:id="1539" w:author="Transkribus" w:date="2019-12-11T14:30:00Z"/>
          <w:rFonts w:ascii="Courier New" w:hAnsi="Courier New" w:cs="Courier New"/>
        </w:rPr>
      </w:pPr>
      <w:r w:rsidRPr="00EE6742">
        <w:rPr>
          <w:rFonts w:ascii="Courier New" w:hAnsi="Courier New" w:cs="Courier New"/>
          <w:rtl/>
        </w:rPr>
        <w:t xml:space="preserve"> الدين الرح</w:t>
      </w:r>
      <w:del w:id="1540" w:author="Transkribus" w:date="2019-12-11T14:30:00Z">
        <w:r w:rsidRPr="009B6BCA">
          <w:rPr>
            <w:rFonts w:ascii="Courier New" w:hAnsi="Courier New" w:cs="Courier New"/>
            <w:rtl/>
          </w:rPr>
          <w:delText>ب</w:delText>
        </w:r>
      </w:del>
      <w:r w:rsidRPr="00EE6742">
        <w:rPr>
          <w:rFonts w:ascii="Courier New" w:hAnsi="Courier New" w:cs="Courier New"/>
          <w:rtl/>
        </w:rPr>
        <w:t>ى بصناعة الطب و</w:t>
      </w:r>
      <w:del w:id="1541" w:author="Transkribus" w:date="2019-12-11T14:30:00Z">
        <w:r w:rsidRPr="009B6BCA">
          <w:rPr>
            <w:rFonts w:ascii="Courier New" w:hAnsi="Courier New" w:cs="Courier New"/>
            <w:rtl/>
          </w:rPr>
          <w:delText>ت</w:delText>
        </w:r>
      </w:del>
      <w:ins w:id="1542" w:author="Transkribus" w:date="2019-12-11T14:30:00Z">
        <w:r w:rsidRPr="00EE6742">
          <w:rPr>
            <w:rFonts w:ascii="Courier New" w:hAnsi="Courier New" w:cs="Courier New"/>
            <w:rtl/>
          </w:rPr>
          <w:t>غ</w:t>
        </w:r>
      </w:ins>
      <w:r w:rsidRPr="00EE6742">
        <w:rPr>
          <w:rFonts w:ascii="Courier New" w:hAnsi="Courier New" w:cs="Courier New"/>
          <w:rtl/>
        </w:rPr>
        <w:t>مي</w:t>
      </w:r>
      <w:del w:id="1543" w:author="Transkribus" w:date="2019-12-11T14:30:00Z">
        <w:r w:rsidRPr="009B6BCA">
          <w:rPr>
            <w:rFonts w:ascii="Courier New" w:hAnsi="Courier New" w:cs="Courier New"/>
            <w:rtl/>
          </w:rPr>
          <w:delText>ز</w:delText>
        </w:r>
      </w:del>
      <w:ins w:id="1544" w:author="Transkribus" w:date="2019-12-11T14:30:00Z">
        <w:r w:rsidRPr="00EE6742">
          <w:rPr>
            <w:rFonts w:ascii="Courier New" w:hAnsi="Courier New" w:cs="Courier New"/>
            <w:rtl/>
          </w:rPr>
          <w:t>ر</w:t>
        </w:r>
      </w:ins>
      <w:r w:rsidRPr="00EE6742">
        <w:rPr>
          <w:rFonts w:ascii="Courier New" w:hAnsi="Courier New" w:cs="Courier New"/>
          <w:rtl/>
        </w:rPr>
        <w:t xml:space="preserve"> فى علمها </w:t>
      </w:r>
      <w:del w:id="1545" w:author="Transkribus" w:date="2019-12-11T14:30:00Z">
        <w:r w:rsidRPr="009B6BCA">
          <w:rPr>
            <w:rFonts w:ascii="Courier New" w:hAnsi="Courier New" w:cs="Courier New"/>
            <w:rtl/>
          </w:rPr>
          <w:delText>وعملها وصار</w:delText>
        </w:r>
      </w:del>
      <w:ins w:id="1546" w:author="Transkribus" w:date="2019-12-11T14:30:00Z">
        <w:r w:rsidRPr="00EE6742">
          <w:rPr>
            <w:rFonts w:ascii="Courier New" w:hAnsi="Courier New" w:cs="Courier New"/>
            <w:rtl/>
          </w:rPr>
          <w:t>وعثماهاوصارمن أكمار التعبنين</w:t>
        </w:r>
      </w:ins>
      <w:r w:rsidRPr="00EE6742">
        <w:rPr>
          <w:rFonts w:ascii="Courier New" w:hAnsi="Courier New" w:cs="Courier New"/>
          <w:rtl/>
        </w:rPr>
        <w:t xml:space="preserve"> من </w:t>
      </w:r>
      <w:del w:id="1547" w:author="Transkribus" w:date="2019-12-11T14:30:00Z">
        <w:r w:rsidRPr="009B6BCA">
          <w:rPr>
            <w:rFonts w:ascii="Courier New" w:hAnsi="Courier New" w:cs="Courier New"/>
            <w:rtl/>
          </w:rPr>
          <w:delText xml:space="preserve">اكابر المتعينين من اهلها وحظى </w:delText>
        </w:r>
      </w:del>
      <w:ins w:id="1548" w:author="Transkribus" w:date="2019-12-11T14:30:00Z">
        <w:r w:rsidRPr="00EE6742">
          <w:rPr>
            <w:rFonts w:ascii="Courier New" w:hAnsi="Courier New" w:cs="Courier New"/>
            <w:rtl/>
          </w:rPr>
          <w:t>أهلها وحطر</w:t>
        </w:r>
      </w:ins>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عند </w:t>
      </w:r>
      <w:del w:id="1549" w:author="Transkribus" w:date="2019-12-11T14:30:00Z">
        <w:r w:rsidRPr="009B6BCA">
          <w:rPr>
            <w:rFonts w:ascii="Courier New" w:hAnsi="Courier New" w:cs="Courier New"/>
            <w:rtl/>
          </w:rPr>
          <w:delText>الملوك واعتمدوا عليه</w:delText>
        </w:r>
      </w:del>
      <w:ins w:id="1550" w:author="Transkribus" w:date="2019-12-11T14:30:00Z">
        <w:r w:rsidRPr="00EE6742">
          <w:rPr>
            <w:rFonts w:ascii="Courier New" w:hAnsi="Courier New" w:cs="Courier New"/>
            <w:rtl/>
          </w:rPr>
          <w:t>المولك واعتمدواعليه</w:t>
        </w:r>
      </w:ins>
      <w:r w:rsidRPr="00EE6742">
        <w:rPr>
          <w:rFonts w:ascii="Courier New" w:hAnsi="Courier New" w:cs="Courier New"/>
          <w:rtl/>
        </w:rPr>
        <w:t xml:space="preserve"> فى المداواة والمعالجة و</w:t>
      </w:r>
      <w:del w:id="1551" w:author="Transkribus" w:date="2019-12-11T14:30:00Z">
        <w:r w:rsidRPr="009B6BCA">
          <w:rPr>
            <w:rFonts w:ascii="Courier New" w:hAnsi="Courier New" w:cs="Courier New"/>
            <w:rtl/>
          </w:rPr>
          <w:delText>ن</w:delText>
        </w:r>
      </w:del>
      <w:ins w:id="1552" w:author="Transkribus" w:date="2019-12-11T14:30:00Z">
        <w:r w:rsidRPr="00EE6742">
          <w:rPr>
            <w:rFonts w:ascii="Courier New" w:hAnsi="Courier New" w:cs="Courier New"/>
            <w:rtl/>
          </w:rPr>
          <w:t>ث</w:t>
        </w:r>
      </w:ins>
      <w:r w:rsidRPr="00EE6742">
        <w:rPr>
          <w:rFonts w:ascii="Courier New" w:hAnsi="Courier New" w:cs="Courier New"/>
          <w:rtl/>
        </w:rPr>
        <w:t>ال من جه</w:t>
      </w:r>
      <w:del w:id="1553" w:author="Transkribus" w:date="2019-12-11T14:30:00Z">
        <w:r w:rsidRPr="009B6BCA">
          <w:rPr>
            <w:rFonts w:ascii="Courier New" w:hAnsi="Courier New" w:cs="Courier New"/>
            <w:rtl/>
          </w:rPr>
          <w:delText>ت</w:delText>
        </w:r>
      </w:del>
      <w:ins w:id="1554" w:author="Transkribus" w:date="2019-12-11T14:30:00Z">
        <w:r w:rsidRPr="00EE6742">
          <w:rPr>
            <w:rFonts w:ascii="Courier New" w:hAnsi="Courier New" w:cs="Courier New"/>
            <w:rtl/>
          </w:rPr>
          <w:t>ي</w:t>
        </w:r>
      </w:ins>
      <w:r w:rsidRPr="00EE6742">
        <w:rPr>
          <w:rFonts w:ascii="Courier New" w:hAnsi="Courier New" w:cs="Courier New"/>
          <w:rtl/>
        </w:rPr>
        <w:t>هم من الاموال الجسيمة</w:t>
      </w: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والنعم </w:t>
      </w:r>
      <w:del w:id="1555" w:author="Transkribus" w:date="2019-12-11T14:30:00Z">
        <w:r w:rsidRPr="009B6BCA">
          <w:rPr>
            <w:rFonts w:ascii="Courier New" w:hAnsi="Courier New" w:cs="Courier New"/>
            <w:rtl/>
          </w:rPr>
          <w:delText>ما يفوق الوصف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56" w:author="Transkribus" w:date="2019-12-11T14:30:00Z">
        <w:r w:rsidRPr="00EE6742">
          <w:rPr>
            <w:rFonts w:ascii="Courier New" w:hAnsi="Courier New" w:cs="Courier New"/>
            <w:rtl/>
          </w:rPr>
          <w:t>مامقوق الوسف وجصل مى الكتب الطببة وغبرها مالاكاد بو حدعند عبرة</w:t>
        </w:r>
      </w:ins>
    </w:p>
    <w:p w:rsidR="006C342B" w:rsidRPr="00EE6742" w:rsidRDefault="006C342B" w:rsidP="006C342B">
      <w:pPr>
        <w:pStyle w:val="NurText"/>
        <w:bidi/>
        <w:rPr>
          <w:rFonts w:ascii="Courier New" w:hAnsi="Courier New" w:cs="Courier New"/>
        </w:rPr>
      </w:pPr>
      <w:dir w:val="rtl">
        <w:dir w:val="rtl">
          <w:del w:id="1557" w:author="Transkribus" w:date="2019-12-11T14:30:00Z">
            <w:r w:rsidRPr="009B6BCA">
              <w:rPr>
                <w:rFonts w:ascii="Courier New" w:hAnsi="Courier New" w:cs="Courier New"/>
                <w:rtl/>
              </w:rPr>
              <w:delText xml:space="preserve">وحصل من الكتب الطبية وغيرها ما لا يكاد يوجد عند غيره </w:delText>
            </w:r>
          </w:del>
          <w:r w:rsidRPr="00EE6742">
            <w:rPr>
              <w:rFonts w:ascii="Courier New" w:hAnsi="Courier New" w:cs="Courier New"/>
              <w:rtl/>
            </w:rPr>
            <w:t xml:space="preserve">ولم </w:t>
          </w:r>
          <w:del w:id="1558" w:author="Transkribus" w:date="2019-12-11T14:30:00Z">
            <w:r w:rsidRPr="009B6BCA">
              <w:rPr>
                <w:rFonts w:ascii="Courier New" w:hAnsi="Courier New" w:cs="Courier New"/>
                <w:rtl/>
              </w:rPr>
              <w:delText>يخدم احدا من الملوك</w:delText>
            </w:r>
          </w:del>
          <w:ins w:id="1559" w:author="Transkribus" w:date="2019-12-11T14:30:00Z">
            <w:r w:rsidRPr="00EE6742">
              <w:rPr>
                <w:rFonts w:ascii="Courier New" w:hAnsi="Courier New" w:cs="Courier New"/>
                <w:rtl/>
              </w:rPr>
              <w:t>بحسدم أحد امن الملولك</w:t>
            </w:r>
          </w:ins>
          <w:r w:rsidRPr="00EE6742">
            <w:rPr>
              <w:rFonts w:ascii="Courier New" w:hAnsi="Courier New" w:cs="Courier New"/>
              <w:rtl/>
            </w:rPr>
            <w:t xml:space="preserve"> فى </w:t>
          </w:r>
          <w:del w:id="1560" w:author="Transkribus" w:date="2019-12-11T14:30:00Z">
            <w:r w:rsidRPr="009B6BCA">
              <w:rPr>
                <w:rFonts w:ascii="Courier New" w:hAnsi="Courier New" w:cs="Courier New"/>
                <w:rtl/>
              </w:rPr>
              <w:delText>الصحبة ولا تقيد</w:delText>
            </w:r>
          </w:del>
          <w:ins w:id="1561" w:author="Transkribus" w:date="2019-12-11T14:30:00Z">
            <w:r w:rsidRPr="00EE6742">
              <w:rPr>
                <w:rFonts w:ascii="Courier New" w:hAnsi="Courier New" w:cs="Courier New"/>
                <w:rtl/>
              </w:rPr>
              <w:t>النصجية ولاتعيد</w:t>
            </w:r>
          </w:ins>
          <w:r w:rsidRPr="00EE6742">
            <w:rPr>
              <w:rFonts w:ascii="Courier New" w:hAnsi="Courier New" w:cs="Courier New"/>
              <w:rtl/>
            </w:rPr>
            <w:t xml:space="preserve"> معهم فى سفر وا</w:t>
          </w:r>
          <w:del w:id="1562" w:author="Transkribus" w:date="2019-12-11T14:30:00Z">
            <w:r w:rsidRPr="009B6BCA">
              <w:rPr>
                <w:rFonts w:ascii="Courier New" w:hAnsi="Courier New" w:cs="Courier New"/>
                <w:rtl/>
              </w:rPr>
              <w:delText>ن</w:delText>
            </w:r>
          </w:del>
          <w:ins w:id="1563" w:author="Transkribus" w:date="2019-12-11T14:30:00Z">
            <w:r w:rsidRPr="00EE6742">
              <w:rPr>
                <w:rFonts w:ascii="Courier New" w:hAnsi="Courier New" w:cs="Courier New"/>
                <w:rtl/>
              </w:rPr>
              <w:t>ث</w:t>
            </w:r>
          </w:ins>
          <w:r w:rsidRPr="00EE6742">
            <w:rPr>
              <w:rFonts w:ascii="Courier New" w:hAnsi="Courier New" w:cs="Courier New"/>
              <w:rtl/>
            </w:rPr>
            <w:t xml:space="preserve">ما كل </w:t>
          </w:r>
          <w:del w:id="1564" w:author="Transkribus" w:date="2019-12-11T14:30:00Z">
            <w:r w:rsidRPr="009B6BCA">
              <w:rPr>
                <w:rFonts w:ascii="Courier New" w:hAnsi="Courier New" w:cs="Courier New"/>
                <w:rtl/>
              </w:rPr>
              <w:delText>منهم اذا عرض له مرض او لمن يعز عليه طلبه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65" w:author="Transkribus" w:date="2019-12-11T14:30:00Z">
            <w:r w:rsidRPr="00EE6742">
              <w:rPr>
                <w:rFonts w:ascii="Courier New" w:hAnsi="Courier New" w:cs="Courier New"/>
                <w:rtl/>
              </w:rPr>
              <w:t>ميم الاعرسله</w:t>
            </w:r>
          </w:ins>
          <w:r>
            <w:t>‬</w:t>
          </w:r>
          <w:r>
            <w:t>‬</w:t>
          </w:r>
        </w:dir>
      </w:dir>
    </w:p>
    <w:p w:rsidR="006C342B" w:rsidRPr="009B6BCA" w:rsidRDefault="006C342B" w:rsidP="006C342B">
      <w:pPr>
        <w:pStyle w:val="NurText"/>
        <w:bidi/>
        <w:rPr>
          <w:del w:id="1566" w:author="Transkribus" w:date="2019-12-11T14:30:00Z"/>
          <w:rFonts w:ascii="Courier New" w:hAnsi="Courier New" w:cs="Courier New"/>
        </w:rPr>
      </w:pPr>
      <w:dir w:val="rtl">
        <w:dir w:val="rtl">
          <w:del w:id="1567" w:author="Transkribus" w:date="2019-12-11T14:30:00Z">
            <w:r w:rsidRPr="009B6BCA">
              <w:rPr>
                <w:rFonts w:ascii="Courier New" w:hAnsi="Courier New" w:cs="Courier New"/>
                <w:rtl/>
              </w:rPr>
              <w:delText>ولم يزل يعالجه ويطببه بالطف علاج واحسن تدبير الى ان يفرغ من مداواته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568" w:author="Transkribus" w:date="2019-12-11T14:30:00Z"/>
          <w:rFonts w:ascii="Courier New" w:hAnsi="Courier New" w:cs="Courier New"/>
        </w:rPr>
      </w:pPr>
      <w:dir w:val="rtl">
        <w:dir w:val="rtl">
          <w:del w:id="1569" w:author="Transkribus" w:date="2019-12-11T14:30:00Z">
            <w:r w:rsidRPr="009B6BCA">
              <w:rPr>
                <w:rFonts w:ascii="Courier New" w:hAnsi="Courier New" w:cs="Courier New"/>
                <w:rtl/>
              </w:rPr>
              <w:delText>ولقد حرص به</w:delText>
            </w:r>
          </w:del>
          <w:ins w:id="1570" w:author="Transkribus" w:date="2019-12-11T14:30:00Z">
            <w:r w:rsidRPr="00EE6742">
              <w:rPr>
                <w:rFonts w:ascii="Courier New" w:hAnsi="Courier New" w:cs="Courier New"/>
                <w:rtl/>
              </w:rPr>
              <w:t>مرس أو لن بعز علية طليه ولم بنل بعالجء ويطببة الطف عسلاج وأحمسن بديقرانىان</w:t>
            </w:r>
          </w:ins>
          <w:r>
            <w:t>‬</w:t>
          </w:r>
          <w:r>
            <w:t>‬</w:t>
          </w:r>
        </w:dir>
      </w:dir>
    </w:p>
    <w:p w:rsidR="006C342B" w:rsidRPr="00EE6742" w:rsidRDefault="006C342B" w:rsidP="006C342B">
      <w:pPr>
        <w:pStyle w:val="NurText"/>
        <w:bidi/>
        <w:rPr>
          <w:rFonts w:ascii="Courier New" w:hAnsi="Courier New" w:cs="Courier New"/>
        </w:rPr>
      </w:pPr>
      <w:ins w:id="1571" w:author="Transkribus" w:date="2019-12-11T14:30:00Z">
        <w:r w:rsidRPr="00EE6742">
          <w:rPr>
            <w:rFonts w:ascii="Courier New" w:hAnsi="Courier New" w:cs="Courier New"/>
            <w:rtl/>
          </w:rPr>
          <w:t>ابقرح من مداو اله واقد جرس بة</w:t>
        </w:r>
      </w:ins>
      <w:r w:rsidRPr="00EE6742">
        <w:rPr>
          <w:rFonts w:ascii="Courier New" w:hAnsi="Courier New" w:cs="Courier New"/>
          <w:rtl/>
        </w:rPr>
        <w:t xml:space="preserve"> الملك العادل </w:t>
      </w:r>
      <w:del w:id="1572" w:author="Transkribus" w:date="2019-12-11T14:30:00Z">
        <w:r w:rsidRPr="009B6BCA">
          <w:rPr>
            <w:rFonts w:ascii="Courier New" w:hAnsi="Courier New" w:cs="Courier New"/>
            <w:rtl/>
          </w:rPr>
          <w:delText>ا</w:delText>
        </w:r>
      </w:del>
      <w:ins w:id="1573" w:author="Transkribus" w:date="2019-12-11T14:30:00Z">
        <w:r w:rsidRPr="00EE6742">
          <w:rPr>
            <w:rFonts w:ascii="Courier New" w:hAnsi="Courier New" w:cs="Courier New"/>
            <w:rtl/>
          </w:rPr>
          <w:t>أ</w:t>
        </w:r>
      </w:ins>
      <w:r w:rsidRPr="00EE6742">
        <w:rPr>
          <w:rFonts w:ascii="Courier New" w:hAnsi="Courier New" w:cs="Courier New"/>
          <w:rtl/>
        </w:rPr>
        <w:t xml:space="preserve">بو بكر بن </w:t>
      </w:r>
      <w:del w:id="1574" w:author="Transkribus" w:date="2019-12-11T14:30:00Z">
        <w:r w:rsidRPr="009B6BCA">
          <w:rPr>
            <w:rFonts w:ascii="Courier New" w:hAnsi="Courier New" w:cs="Courier New"/>
            <w:rtl/>
          </w:rPr>
          <w:delText>ايوب بان يستخدمه 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75" w:author="Transkribus" w:date="2019-12-11T14:30:00Z">
        <w:r w:rsidRPr="00EE6742">
          <w:rPr>
            <w:rFonts w:ascii="Courier New" w:hAnsi="Courier New" w:cs="Courier New"/>
            <w:rtl/>
          </w:rPr>
          <w:t>أيوب بابن بسيحدمه فى النحيقف</w:t>
        </w:r>
      </w:ins>
    </w:p>
    <w:p w:rsidR="006C342B" w:rsidRPr="009B6BCA" w:rsidRDefault="006C342B" w:rsidP="006C342B">
      <w:pPr>
        <w:pStyle w:val="NurText"/>
        <w:bidi/>
        <w:rPr>
          <w:del w:id="1576" w:author="Transkribus" w:date="2019-12-11T14:30:00Z"/>
          <w:rFonts w:ascii="Courier New" w:hAnsi="Courier New" w:cs="Courier New"/>
        </w:rPr>
      </w:pPr>
      <w:dir w:val="rtl">
        <w:dir w:val="rtl">
          <w:del w:id="1577" w:author="Transkribus" w:date="2019-12-11T14:30:00Z">
            <w:r w:rsidRPr="009B6BCA">
              <w:rPr>
                <w:rFonts w:ascii="Courier New" w:hAnsi="Courier New" w:cs="Courier New"/>
                <w:rtl/>
              </w:rPr>
              <w:delText xml:space="preserve">الصحبة فما </w:delText>
            </w:r>
          </w:del>
          <w:r w:rsidRPr="00EE6742">
            <w:rPr>
              <w:rFonts w:ascii="Courier New" w:hAnsi="Courier New" w:cs="Courier New"/>
              <w:rtl/>
            </w:rPr>
            <w:t xml:space="preserve">فعل </w:t>
          </w:r>
          <w:del w:id="1578" w:author="Transkribus" w:date="2019-12-11T14:30:00Z">
            <w:r w:rsidRPr="009B6BCA">
              <w:rPr>
                <w:rFonts w:ascii="Courier New" w:hAnsi="Courier New" w:cs="Courier New"/>
                <w:rtl/>
              </w:rPr>
              <w:delText>وكذلك غيره من الملوك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579" w:author="Transkribus" w:date="2019-12-11T14:30:00Z"/>
          <w:rFonts w:ascii="Courier New" w:hAnsi="Courier New" w:cs="Courier New"/>
        </w:rPr>
      </w:pPr>
      <w:dir w:val="rtl">
        <w:dir w:val="rtl">
          <w:del w:id="1580" w:author="Transkribus" w:date="2019-12-11T14:30:00Z">
            <w:r w:rsidRPr="009B6BCA">
              <w:rPr>
                <w:rFonts w:ascii="Courier New" w:hAnsi="Courier New" w:cs="Courier New"/>
                <w:rtl/>
              </w:rPr>
              <w:delText>وحدثنى الامير صارم</w:delText>
            </w:r>
          </w:del>
          <w:ins w:id="1581" w:author="Transkribus" w:date="2019-12-11T14:30:00Z">
            <w:r w:rsidRPr="00EE6742">
              <w:rPr>
                <w:rFonts w:ascii="Courier New" w:hAnsi="Courier New" w:cs="Courier New"/>
                <w:rtl/>
              </w:rPr>
              <w:t>ومذلك عبر  من الملول أو حدتنى٩ الاميرصارم</w:t>
            </w:r>
          </w:ins>
          <w:r w:rsidRPr="00EE6742">
            <w:rPr>
              <w:rFonts w:ascii="Courier New" w:hAnsi="Courier New" w:cs="Courier New"/>
              <w:rtl/>
            </w:rPr>
            <w:t xml:space="preserve"> الدين </w:t>
          </w:r>
          <w:del w:id="1582" w:author="Transkribus" w:date="2019-12-11T14:30:00Z">
            <w:r w:rsidRPr="009B6BCA">
              <w:rPr>
                <w:rFonts w:ascii="Courier New" w:hAnsi="Courier New" w:cs="Courier New"/>
                <w:rtl/>
              </w:rPr>
              <w:delText>التبنينى رحمه</w:delText>
            </w:r>
          </w:del>
          <w:ins w:id="1583" w:author="Transkribus" w:date="2019-12-11T14:30:00Z">
            <w:r w:rsidRPr="00EE6742">
              <w:rPr>
                <w:rFonts w:ascii="Courier New" w:hAnsi="Courier New" w:cs="Courier New"/>
                <w:rtl/>
              </w:rPr>
              <w:t>التيتبى رجمه</w:t>
            </w:r>
          </w:ins>
          <w:r w:rsidRPr="00EE6742">
            <w:rPr>
              <w:rFonts w:ascii="Courier New" w:hAnsi="Courier New" w:cs="Courier New"/>
              <w:rtl/>
            </w:rPr>
            <w:t xml:space="preserve"> الله </w:t>
          </w:r>
          <w:del w:id="1584" w:author="Transkribus" w:date="2019-12-11T14:30:00Z">
            <w:r w:rsidRPr="009B6BCA">
              <w:rPr>
                <w:rFonts w:ascii="Courier New" w:hAnsi="Courier New" w:cs="Courier New"/>
                <w:rtl/>
              </w:rPr>
              <w:delText>انه لما كان بالكرك</w:delText>
            </w:r>
          </w:del>
          <w:ins w:id="1585" w:author="Transkribus" w:date="2019-12-11T14:30:00Z">
            <w:r w:rsidRPr="00EE6742">
              <w:rPr>
                <w:rFonts w:ascii="Courier New" w:hAnsi="Courier New" w:cs="Courier New"/>
                <w:rtl/>
              </w:rPr>
              <w:t>العلاكاس</w:t>
            </w:r>
          </w:ins>
          <w:r>
            <w:t>‬</w:t>
          </w:r>
          <w:r>
            <w:t>‬</w:t>
          </w:r>
        </w:dir>
      </w:dir>
    </w:p>
    <w:p w:rsidR="006C342B" w:rsidRPr="00EE6742" w:rsidRDefault="006C342B" w:rsidP="006C342B">
      <w:pPr>
        <w:pStyle w:val="NurText"/>
        <w:bidi/>
        <w:rPr>
          <w:ins w:id="1586" w:author="Transkribus" w:date="2019-12-11T14:30:00Z"/>
          <w:rFonts w:ascii="Courier New" w:hAnsi="Courier New" w:cs="Courier New"/>
        </w:rPr>
      </w:pPr>
      <w:ins w:id="1587" w:author="Transkribus" w:date="2019-12-11T14:30:00Z">
        <w:r w:rsidRPr="00EE6742">
          <w:rPr>
            <w:rFonts w:ascii="Courier New" w:hAnsi="Courier New" w:cs="Courier New"/>
            <w:rtl/>
          </w:rPr>
          <w:t>٥</w:t>
        </w:r>
        <w:r w:rsidRPr="00EE6742">
          <w:rPr>
            <w:rFonts w:ascii="Courier New" w:hAnsi="Courier New" w:cs="Courier New"/>
            <w:rtl/>
          </w:rPr>
          <w:tab/>
          <w:t>*</w:t>
        </w:r>
      </w:ins>
    </w:p>
    <w:p w:rsidR="006C342B" w:rsidRPr="00EE6742" w:rsidRDefault="006C342B" w:rsidP="006C342B">
      <w:pPr>
        <w:pStyle w:val="NurText"/>
        <w:bidi/>
        <w:rPr>
          <w:ins w:id="1588" w:author="Transkribus" w:date="2019-12-11T14:30:00Z"/>
          <w:rFonts w:ascii="Courier New" w:hAnsi="Courier New" w:cs="Courier New"/>
        </w:rPr>
      </w:pPr>
      <w:ins w:id="1589" w:author="Transkribus" w:date="2019-12-11T14:30:00Z">
        <w:r w:rsidRPr="00EE6742">
          <w:rPr>
            <w:rFonts w:ascii="Courier New" w:hAnsi="Courier New" w:cs="Courier New"/>
            <w:rtl/>
          </w:rPr>
          <w:t>٢١٤</w:t>
        </w:r>
      </w:ins>
    </w:p>
    <w:p w:rsidR="006C342B" w:rsidRPr="00EE6742" w:rsidRDefault="006C342B" w:rsidP="006C342B">
      <w:pPr>
        <w:pStyle w:val="NurText"/>
        <w:bidi/>
        <w:rPr>
          <w:rFonts w:ascii="Courier New" w:hAnsi="Courier New" w:cs="Courier New"/>
        </w:rPr>
      </w:pPr>
      <w:ins w:id="1590" w:author="Transkribus" w:date="2019-12-11T14:30:00Z">
        <w:r w:rsidRPr="00EE6742">
          <w:rPr>
            <w:rFonts w:ascii="Courier New" w:hAnsi="Courier New" w:cs="Courier New"/>
            <w:rtl/>
          </w:rPr>
          <w:t>ابالكرك</w:t>
        </w:r>
      </w:ins>
      <w:r w:rsidRPr="00EE6742">
        <w:rPr>
          <w:rFonts w:ascii="Courier New" w:hAnsi="Courier New" w:cs="Courier New"/>
          <w:rtl/>
        </w:rPr>
        <w:t xml:space="preserve"> وبه صاحب الكرك </w:t>
      </w:r>
      <w:del w:id="1591" w:author="Transkribus" w:date="2019-12-11T14:30:00Z">
        <w:r w:rsidRPr="009B6BCA">
          <w:rPr>
            <w:rFonts w:ascii="Courier New" w:hAnsi="Courier New" w:cs="Courier New"/>
            <w:rtl/>
          </w:rPr>
          <w:delText>يومئذ</w:delText>
        </w:r>
      </w:del>
      <w:ins w:id="1592" w:author="Transkribus" w:date="2019-12-11T14:30:00Z">
        <w:r w:rsidRPr="00EE6742">
          <w:rPr>
            <w:rFonts w:ascii="Courier New" w:hAnsi="Courier New" w:cs="Courier New"/>
            <w:rtl/>
          </w:rPr>
          <w:t>بو مثل الملك الناصرداود بن الملك المعطم وكمان</w:t>
        </w:r>
      </w:ins>
      <w:r w:rsidRPr="00EE6742">
        <w:rPr>
          <w:rFonts w:ascii="Courier New" w:hAnsi="Courier New" w:cs="Courier New"/>
          <w:rtl/>
        </w:rPr>
        <w:t xml:space="preserve"> الملك الناصر</w:t>
      </w:r>
      <w:del w:id="1593" w:author="Transkribus" w:date="2019-12-11T14:30:00Z">
        <w:r w:rsidRPr="009B6BCA">
          <w:rPr>
            <w:rFonts w:ascii="Courier New" w:hAnsi="Courier New" w:cs="Courier New"/>
            <w:rtl/>
          </w:rPr>
          <w:delText xml:space="preserve"> داود بن الملك المعظم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594" w:author="Transkribus" w:date="2019-12-11T14:30:00Z"/>
          <w:rFonts w:ascii="Courier New" w:hAnsi="Courier New" w:cs="Courier New"/>
        </w:rPr>
      </w:pPr>
      <w:dir w:val="rtl">
        <w:dir w:val="rtl">
          <w:del w:id="1595" w:author="Transkribus" w:date="2019-12-11T14:30:00Z">
            <w:r w:rsidRPr="009B6BCA">
              <w:rPr>
                <w:rFonts w:ascii="Courier New" w:hAnsi="Courier New" w:cs="Courier New"/>
                <w:rtl/>
              </w:rPr>
              <w:delText xml:space="preserve">وكان الملك الناصر </w:delText>
            </w:r>
          </w:del>
          <w:r w:rsidRPr="00EE6742">
            <w:rPr>
              <w:rFonts w:ascii="Courier New" w:hAnsi="Courier New" w:cs="Courier New"/>
              <w:rtl/>
            </w:rPr>
            <w:t xml:space="preserve">قد </w:t>
          </w:r>
          <w:del w:id="1596" w:author="Transkribus" w:date="2019-12-11T14:30:00Z">
            <w:r w:rsidRPr="009B6BCA">
              <w:rPr>
                <w:rFonts w:ascii="Courier New" w:hAnsi="Courier New" w:cs="Courier New"/>
                <w:rtl/>
              </w:rPr>
              <w:delText>توعك مزاجه واستدعى الحكيم</w:delText>
            </w:r>
          </w:del>
          <w:ins w:id="1597" w:author="Transkribus" w:date="2019-12-11T14:30:00Z">
            <w:r w:rsidRPr="00EE6742">
              <w:rPr>
                <w:rFonts w:ascii="Courier New" w:hAnsi="Courier New" w:cs="Courier New"/>
                <w:rtl/>
              </w:rPr>
              <w:t>بو علك مراجه واستدى الحكم</w:t>
            </w:r>
          </w:ins>
          <w:r w:rsidRPr="00EE6742">
            <w:rPr>
              <w:rFonts w:ascii="Courier New" w:hAnsi="Courier New" w:cs="Courier New"/>
              <w:rtl/>
            </w:rPr>
            <w:t xml:space="preserve"> عمران </w:t>
          </w:r>
          <w:del w:id="1598" w:author="Transkribus" w:date="2019-12-11T14:30:00Z">
            <w:r w:rsidRPr="009B6BCA">
              <w:rPr>
                <w:rFonts w:ascii="Courier New" w:hAnsi="Courier New" w:cs="Courier New"/>
                <w:rtl/>
              </w:rPr>
              <w:delText>اليه من</w:delText>
            </w:r>
          </w:del>
          <w:ins w:id="1599" w:author="Transkribus" w:date="2019-12-11T14:30:00Z">
            <w:r w:rsidRPr="00EE6742">
              <w:rPr>
                <w:rFonts w:ascii="Courier New" w:hAnsi="Courier New" w:cs="Courier New"/>
                <w:rtl/>
              </w:rPr>
              <w:t>البعقن</w:t>
            </w:r>
          </w:ins>
          <w:r w:rsidRPr="00EE6742">
            <w:rPr>
              <w:rFonts w:ascii="Courier New" w:hAnsi="Courier New" w:cs="Courier New"/>
              <w:rtl/>
            </w:rPr>
            <w:t xml:space="preserve"> دمشق </w:t>
          </w:r>
          <w:del w:id="1600" w:author="Transkribus" w:date="2019-12-11T14:30:00Z">
            <w:r w:rsidRPr="009B6BCA">
              <w:rPr>
                <w:rFonts w:ascii="Courier New" w:hAnsi="Courier New" w:cs="Courier New"/>
                <w:rtl/>
              </w:rPr>
              <w:delText>فاقام عنده</w:delText>
            </w:r>
          </w:del>
          <w:ins w:id="1601" w:author="Transkribus" w:date="2019-12-11T14:30:00Z">
            <w:r w:rsidRPr="00EE6742">
              <w:rPr>
                <w:rFonts w:ascii="Courier New" w:hAnsi="Courier New" w:cs="Courier New"/>
                <w:rtl/>
              </w:rPr>
              <w:t>فاام مهذده</w:t>
            </w:r>
          </w:ins>
          <w:r w:rsidRPr="00EE6742">
            <w:rPr>
              <w:rFonts w:ascii="Courier New" w:hAnsi="Courier New" w:cs="Courier New"/>
              <w:rtl/>
            </w:rPr>
            <w:t xml:space="preserve"> مديدة </w:t>
          </w:r>
          <w:del w:id="1602" w:author="Transkribus" w:date="2019-12-11T14:30:00Z">
            <w:r w:rsidRPr="009B6BCA">
              <w:rPr>
                <w:rFonts w:ascii="Courier New" w:hAnsi="Courier New" w:cs="Courier New"/>
                <w:rtl/>
              </w:rPr>
              <w:delText>وعالجه حتى صلح فخلع</w:delText>
            </w:r>
          </w:del>
          <w:ins w:id="1603" w:author="Transkribus" w:date="2019-12-11T14:30:00Z">
            <w:r w:rsidRPr="00EE6742">
              <w:rPr>
                <w:rFonts w:ascii="Courier New" w:hAnsi="Courier New" w:cs="Courier New"/>
                <w:rtl/>
              </w:rPr>
              <w:t>وعالحنه حنى</w:t>
            </w:r>
          </w:ins>
          <w:r>
            <w:t>‬</w:t>
          </w:r>
          <w:r>
            <w:t>‬</w:t>
          </w:r>
        </w:dir>
      </w:dir>
    </w:p>
    <w:p w:rsidR="006C342B" w:rsidRPr="00EE6742" w:rsidRDefault="006C342B" w:rsidP="006C342B">
      <w:pPr>
        <w:pStyle w:val="NurText"/>
        <w:bidi/>
        <w:rPr>
          <w:ins w:id="1604" w:author="Transkribus" w:date="2019-12-11T14:30:00Z"/>
          <w:rFonts w:ascii="Courier New" w:hAnsi="Courier New" w:cs="Courier New"/>
        </w:rPr>
      </w:pPr>
      <w:ins w:id="1605" w:author="Transkribus" w:date="2019-12-11T14:30:00Z">
        <w:r w:rsidRPr="00EE6742">
          <w:rPr>
            <w:rFonts w:ascii="Courier New" w:hAnsi="Courier New" w:cs="Courier New"/>
            <w:rtl/>
          </w:rPr>
          <w:t>بلح خلع</w:t>
        </w:r>
      </w:ins>
      <w:r w:rsidRPr="00EE6742">
        <w:rPr>
          <w:rFonts w:ascii="Courier New" w:hAnsi="Courier New" w:cs="Courier New"/>
          <w:rtl/>
        </w:rPr>
        <w:t xml:space="preserve"> عليه ووهب </w:t>
      </w:r>
      <w:del w:id="1606" w:author="Transkribus" w:date="2019-12-11T14:30:00Z">
        <w:r w:rsidRPr="009B6BCA">
          <w:rPr>
            <w:rFonts w:ascii="Courier New" w:hAnsi="Courier New" w:cs="Courier New"/>
            <w:rtl/>
          </w:rPr>
          <w:delText>له مالا كثيرا وقرر له جامكية فى كل</w:delText>
        </w:r>
      </w:del>
      <w:ins w:id="1607" w:author="Transkribus" w:date="2019-12-11T14:30:00Z">
        <w:r w:rsidRPr="00EE6742">
          <w:rPr>
            <w:rFonts w:ascii="Courier New" w:hAnsi="Courier New" w:cs="Courier New"/>
            <w:rtl/>
          </w:rPr>
          <w:t>لهمالاكثراوقور لة جامكبة فى كلى</w:t>
        </w:r>
      </w:ins>
      <w:r w:rsidRPr="00EE6742">
        <w:rPr>
          <w:rFonts w:ascii="Courier New" w:hAnsi="Courier New" w:cs="Courier New"/>
          <w:rtl/>
        </w:rPr>
        <w:t xml:space="preserve"> شهر </w:t>
      </w:r>
      <w:del w:id="1608" w:author="Transkribus" w:date="2019-12-11T14:30:00Z">
        <w:r w:rsidRPr="009B6BCA">
          <w:rPr>
            <w:rFonts w:ascii="Courier New" w:hAnsi="Courier New" w:cs="Courier New"/>
            <w:rtl/>
          </w:rPr>
          <w:delText>الفا وخمسمائة</w:delText>
        </w:r>
      </w:del>
      <w:ins w:id="1609" w:author="Transkribus" w:date="2019-12-11T14:30:00Z">
        <w:r w:rsidRPr="00EE6742">
          <w:rPr>
            <w:rFonts w:ascii="Courier New" w:hAnsi="Courier New" w:cs="Courier New"/>
            <w:rtl/>
          </w:rPr>
          <w:t>الفاوخمسماثة</w:t>
        </w:r>
      </w:ins>
      <w:r w:rsidRPr="00EE6742">
        <w:rPr>
          <w:rFonts w:ascii="Courier New" w:hAnsi="Courier New" w:cs="Courier New"/>
          <w:rtl/>
        </w:rPr>
        <w:t xml:space="preserve"> درهم </w:t>
      </w:r>
      <w:del w:id="1610" w:author="Transkribus" w:date="2019-12-11T14:30:00Z">
        <w:r w:rsidRPr="009B6BCA">
          <w:rPr>
            <w:rFonts w:ascii="Courier New" w:hAnsi="Courier New" w:cs="Courier New"/>
            <w:rtl/>
          </w:rPr>
          <w:delText>ناصرية ويكون</w:delText>
        </w:r>
      </w:del>
      <w:ins w:id="1611" w:author="Transkribus" w:date="2019-12-11T14:30:00Z">
        <w:r w:rsidRPr="00EE6742">
          <w:rPr>
            <w:rFonts w:ascii="Courier New" w:hAnsi="Courier New" w:cs="Courier New"/>
            <w:rtl/>
          </w:rPr>
          <w:t>تاطرية</w:t>
        </w:r>
      </w:ins>
    </w:p>
    <w:p w:rsidR="006C342B" w:rsidRPr="00EE6742" w:rsidRDefault="006C342B" w:rsidP="006C342B">
      <w:pPr>
        <w:pStyle w:val="NurText"/>
        <w:bidi/>
        <w:rPr>
          <w:rFonts w:ascii="Courier New" w:hAnsi="Courier New" w:cs="Courier New"/>
        </w:rPr>
      </w:pPr>
      <w:ins w:id="1612" w:author="Transkribus" w:date="2019-12-11T14:30:00Z">
        <w:r w:rsidRPr="00EE6742">
          <w:rPr>
            <w:rFonts w:ascii="Courier New" w:hAnsi="Courier New" w:cs="Courier New"/>
            <w:rtl/>
          </w:rPr>
          <w:t>وبكون</w:t>
        </w:r>
      </w:ins>
      <w:r w:rsidRPr="00EE6742">
        <w:rPr>
          <w:rFonts w:ascii="Courier New" w:hAnsi="Courier New" w:cs="Courier New"/>
          <w:rtl/>
        </w:rPr>
        <w:t xml:space="preserve"> فى خدم</w:t>
      </w:r>
      <w:del w:id="1613" w:author="Transkribus" w:date="2019-12-11T14:30:00Z">
        <w:r w:rsidRPr="009B6BCA">
          <w:rPr>
            <w:rFonts w:ascii="Courier New" w:hAnsi="Courier New" w:cs="Courier New"/>
            <w:rtl/>
          </w:rPr>
          <w:delText>ت</w:delText>
        </w:r>
      </w:del>
      <w:ins w:id="1614" w:author="Transkribus" w:date="2019-12-11T14:30:00Z">
        <w:r w:rsidRPr="00EE6742">
          <w:rPr>
            <w:rFonts w:ascii="Courier New" w:hAnsi="Courier New" w:cs="Courier New"/>
            <w:rtl/>
          </w:rPr>
          <w:t>ي</w:t>
        </w:r>
      </w:ins>
      <w:r w:rsidRPr="00EE6742">
        <w:rPr>
          <w:rFonts w:ascii="Courier New" w:hAnsi="Courier New" w:cs="Courier New"/>
          <w:rtl/>
        </w:rPr>
        <w:t xml:space="preserve">ه وان يسلف </w:t>
      </w:r>
      <w:del w:id="1615" w:author="Transkribus" w:date="2019-12-11T14:30:00Z">
        <w:r w:rsidRPr="009B6BCA">
          <w:rPr>
            <w:rFonts w:ascii="Courier New" w:hAnsi="Courier New" w:cs="Courier New"/>
            <w:rtl/>
          </w:rPr>
          <w:delText>منها عن سنة ونصف سبعة وعشرين</w:delText>
        </w:r>
      </w:del>
      <w:ins w:id="1616" w:author="Transkribus" w:date="2019-12-11T14:30:00Z">
        <w:r w:rsidRPr="00EE6742">
          <w:rPr>
            <w:rFonts w:ascii="Courier New" w:hAnsi="Courier New" w:cs="Courier New"/>
            <w:rtl/>
          </w:rPr>
          <w:t>مهاعن نة وفصف صيبعة وعشر بن</w:t>
        </w:r>
      </w:ins>
      <w:r w:rsidRPr="00EE6742">
        <w:rPr>
          <w:rFonts w:ascii="Courier New" w:hAnsi="Courier New" w:cs="Courier New"/>
          <w:rtl/>
        </w:rPr>
        <w:t xml:space="preserve"> الف درهم </w:t>
      </w:r>
      <w:del w:id="1617" w:author="Transkribus" w:date="2019-12-11T14:30:00Z">
        <w:r w:rsidRPr="009B6BCA">
          <w:rPr>
            <w:rFonts w:ascii="Courier New" w:hAnsi="Courier New" w:cs="Courier New"/>
            <w:rtl/>
          </w:rPr>
          <w:delText>فما فعل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18" w:author="Transkribus" w:date="2019-12-11T14:30:00Z">
        <w:r w:rsidRPr="00EE6742">
          <w:rPr>
            <w:rFonts w:ascii="Courier New" w:hAnsi="Courier New" w:cs="Courier New"/>
            <w:rtl/>
          </w:rPr>
          <w:t>فاقعل</w:t>
        </w:r>
      </w:ins>
    </w:p>
    <w:p w:rsidR="006C342B" w:rsidRPr="00EE6742" w:rsidRDefault="006C342B" w:rsidP="006C342B">
      <w:pPr>
        <w:pStyle w:val="NurText"/>
        <w:bidi/>
        <w:rPr>
          <w:ins w:id="1619" w:author="Transkribus" w:date="2019-12-11T14:30:00Z"/>
          <w:rFonts w:ascii="Courier New" w:hAnsi="Courier New" w:cs="Courier New"/>
        </w:rPr>
      </w:pPr>
      <w:dir w:val="rtl">
        <w:dir w:val="rtl">
          <w:r w:rsidRPr="00EE6742">
            <w:rPr>
              <w:rFonts w:ascii="Courier New" w:hAnsi="Courier New" w:cs="Courier New"/>
              <w:rtl/>
            </w:rPr>
            <w:t>اقول</w:t>
          </w:r>
          <w:ins w:id="1620" w:author="Transkribus" w:date="2019-12-11T14:30:00Z">
            <w:r w:rsidRPr="00EE6742">
              <w:rPr>
                <w:rFonts w:ascii="Courier New" w:hAnsi="Courier New" w:cs="Courier New"/>
                <w:rtl/>
              </w:rPr>
              <w:t>)</w:t>
            </w:r>
          </w:ins>
          <w:r w:rsidRPr="00EE6742">
            <w:rPr>
              <w:rFonts w:ascii="Courier New" w:hAnsi="Courier New" w:cs="Courier New"/>
              <w:rtl/>
            </w:rPr>
            <w:t xml:space="preserve"> وكان السلطان الملك الع</w:t>
          </w:r>
          <w:ins w:id="1621" w:author="Transkribus" w:date="2019-12-11T14:30:00Z">
            <w:r w:rsidRPr="00EE6742">
              <w:rPr>
                <w:rFonts w:ascii="Courier New" w:hAnsi="Courier New" w:cs="Courier New"/>
                <w:rtl/>
              </w:rPr>
              <w:t>ب</w:t>
            </w:r>
          </w:ins>
          <w:r w:rsidRPr="00EE6742">
            <w:rPr>
              <w:rFonts w:ascii="Courier New" w:hAnsi="Courier New" w:cs="Courier New"/>
              <w:rtl/>
            </w:rPr>
            <w:t xml:space="preserve">ادل لم </w:t>
          </w:r>
          <w:del w:id="1622" w:author="Transkribus" w:date="2019-12-11T14:30:00Z">
            <w:r w:rsidRPr="009B6BCA">
              <w:rPr>
                <w:rFonts w:ascii="Courier New" w:hAnsi="Courier New" w:cs="Courier New"/>
                <w:rtl/>
              </w:rPr>
              <w:delText>يزل يصله بالانعام الكثير</w:delText>
            </w:r>
          </w:del>
          <w:ins w:id="1623" w:author="Transkribus" w:date="2019-12-11T14:30:00Z">
            <w:r w:rsidRPr="00EE6742">
              <w:rPr>
                <w:rFonts w:ascii="Courier New" w:hAnsi="Courier New" w:cs="Courier New"/>
                <w:rtl/>
              </w:rPr>
              <w:t>بن ل بصله الالعام الكتر</w:t>
            </w:r>
          </w:ins>
          <w:r w:rsidRPr="00EE6742">
            <w:rPr>
              <w:rFonts w:ascii="Courier New" w:hAnsi="Courier New" w:cs="Courier New"/>
              <w:rtl/>
            </w:rPr>
            <w:t xml:space="preserve"> وله منه ال</w:t>
          </w:r>
          <w:del w:id="1624" w:author="Transkribus" w:date="2019-12-11T14:30:00Z">
            <w:r w:rsidRPr="009B6BCA">
              <w:rPr>
                <w:rFonts w:ascii="Courier New" w:hAnsi="Courier New" w:cs="Courier New"/>
                <w:rtl/>
              </w:rPr>
              <w:delText>ج</w:delText>
            </w:r>
          </w:del>
          <w:ins w:id="1625" w:author="Transkribus" w:date="2019-12-11T14:30:00Z">
            <w:r w:rsidRPr="00EE6742">
              <w:rPr>
                <w:rFonts w:ascii="Courier New" w:hAnsi="Courier New" w:cs="Courier New"/>
                <w:rtl/>
              </w:rPr>
              <w:t>ح</w:t>
            </w:r>
          </w:ins>
          <w:r w:rsidRPr="00EE6742">
            <w:rPr>
              <w:rFonts w:ascii="Courier New" w:hAnsi="Courier New" w:cs="Courier New"/>
              <w:rtl/>
            </w:rPr>
            <w:t>امك</w:t>
          </w:r>
          <w:del w:id="1626" w:author="Transkribus" w:date="2019-12-11T14:30:00Z">
            <w:r w:rsidRPr="009B6BCA">
              <w:rPr>
                <w:rFonts w:ascii="Courier New" w:hAnsi="Courier New" w:cs="Courier New"/>
                <w:rtl/>
              </w:rPr>
              <w:delText>ي</w:delText>
            </w:r>
          </w:del>
          <w:ins w:id="1627" w:author="Transkribus" w:date="2019-12-11T14:30:00Z">
            <w:r w:rsidRPr="00EE6742">
              <w:rPr>
                <w:rFonts w:ascii="Courier New" w:hAnsi="Courier New" w:cs="Courier New"/>
                <w:rtl/>
              </w:rPr>
              <w:t>ب</w:t>
            </w:r>
          </w:ins>
          <w:r w:rsidRPr="00EE6742">
            <w:rPr>
              <w:rFonts w:ascii="Courier New" w:hAnsi="Courier New" w:cs="Courier New"/>
              <w:rtl/>
            </w:rPr>
            <w:t>ة الوافرة</w:t>
          </w:r>
          <w:del w:id="1628" w:author="Transkribus" w:date="2019-12-11T14:30:00Z">
            <w:r w:rsidRPr="009B6BCA">
              <w:rPr>
                <w:rFonts w:ascii="Courier New" w:hAnsi="Courier New" w:cs="Courier New"/>
                <w:rtl/>
              </w:rPr>
              <w:delText xml:space="preserve"> والجراية وهو مقيم بدمشق ويتردد</w:delText>
            </w:r>
          </w:del>
          <w:r>
            <w:t>‬</w:t>
          </w:r>
          <w:r>
            <w:t>‬</w:t>
          </w:r>
        </w:dir>
      </w:dir>
    </w:p>
    <w:p w:rsidR="006C342B" w:rsidRPr="00EE6742" w:rsidRDefault="006C342B" w:rsidP="006C342B">
      <w:pPr>
        <w:pStyle w:val="NurText"/>
        <w:bidi/>
        <w:rPr>
          <w:rFonts w:ascii="Courier New" w:hAnsi="Courier New" w:cs="Courier New"/>
        </w:rPr>
      </w:pPr>
      <w:ins w:id="1629" w:author="Transkribus" w:date="2019-12-11T14:30:00Z">
        <w:r w:rsidRPr="00EE6742">
          <w:rPr>
            <w:rFonts w:ascii="Courier New" w:hAnsi="Courier New" w:cs="Courier New"/>
            <w:rtl/>
          </w:rPr>
          <w:t>والحزابة وهومهم بد مسو وبكردد</w:t>
        </w:r>
      </w:ins>
      <w:r w:rsidRPr="00EE6742">
        <w:rPr>
          <w:rFonts w:ascii="Courier New" w:hAnsi="Courier New" w:cs="Courier New"/>
          <w:rtl/>
        </w:rPr>
        <w:t xml:space="preserve"> الى خدمة الدور </w:t>
      </w:r>
      <w:del w:id="1630" w:author="Transkribus" w:date="2019-12-11T14:30:00Z">
        <w:r w:rsidRPr="009B6BCA">
          <w:rPr>
            <w:rFonts w:ascii="Courier New" w:hAnsi="Courier New" w:cs="Courier New"/>
            <w:rtl/>
          </w:rPr>
          <w:delText>السلطانية بالقلعة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31" w:author="Transkribus" w:date="2019-12-11T14:30:00Z">
        <w:r w:rsidRPr="00EE6742">
          <w:rPr>
            <w:rFonts w:ascii="Courier New" w:hAnsi="Courier New" w:cs="Courier New"/>
            <w:rtl/>
          </w:rPr>
          <w:t>السلطانبة القلعة وكذلك فى أيام الملك</w:t>
        </w:r>
      </w:ins>
    </w:p>
    <w:p w:rsidR="006C342B" w:rsidRPr="00EE6742" w:rsidRDefault="006C342B" w:rsidP="006C342B">
      <w:pPr>
        <w:pStyle w:val="NurText"/>
        <w:bidi/>
        <w:rPr>
          <w:ins w:id="1632" w:author="Transkribus" w:date="2019-12-11T14:30:00Z"/>
          <w:rFonts w:ascii="Courier New" w:hAnsi="Courier New" w:cs="Courier New"/>
        </w:rPr>
      </w:pPr>
      <w:dir w:val="rtl">
        <w:dir w:val="rtl">
          <w:del w:id="1633" w:author="Transkribus" w:date="2019-12-11T14:30:00Z">
            <w:r w:rsidRPr="009B6BCA">
              <w:rPr>
                <w:rFonts w:ascii="Courier New" w:hAnsi="Courier New" w:cs="Courier New"/>
                <w:rtl/>
              </w:rPr>
              <w:delText xml:space="preserve">وكذلك فى ايام الملك المعظم وكان </w:delText>
            </w:r>
          </w:del>
          <w:ins w:id="1634" w:author="Transkribus" w:date="2019-12-11T14:30:00Z">
            <w:r w:rsidRPr="00EE6742">
              <w:rPr>
                <w:rFonts w:ascii="Courier New" w:hAnsi="Courier New" w:cs="Courier New"/>
                <w:rtl/>
              </w:rPr>
              <w:t xml:space="preserve">العظم وكمان </w:t>
            </w:r>
          </w:ins>
          <w:r w:rsidRPr="00EE6742">
            <w:rPr>
              <w:rFonts w:ascii="Courier New" w:hAnsi="Courier New" w:cs="Courier New"/>
              <w:rtl/>
            </w:rPr>
            <w:t xml:space="preserve">قد اطلق له </w:t>
          </w:r>
          <w:del w:id="1635" w:author="Transkribus" w:date="2019-12-11T14:30:00Z">
            <w:r w:rsidRPr="009B6BCA">
              <w:rPr>
                <w:rFonts w:ascii="Courier New" w:hAnsi="Courier New" w:cs="Courier New"/>
                <w:rtl/>
              </w:rPr>
              <w:delText>ايضا جامكية وجراية تصل اليه ويتردد</w:delText>
            </w:r>
          </w:del>
          <w:ins w:id="1636" w:author="Transkribus" w:date="2019-12-11T14:30:00Z">
            <w:r w:rsidRPr="00EE6742">
              <w:rPr>
                <w:rFonts w:ascii="Courier New" w:hAnsi="Courier New" w:cs="Courier New"/>
                <w:rtl/>
              </w:rPr>
              <w:t>أبساجامكبة وجرابة ثضل البهويردد</w:t>
            </w:r>
          </w:ins>
          <w:r w:rsidRPr="00EE6742">
            <w:rPr>
              <w:rFonts w:ascii="Courier New" w:hAnsi="Courier New" w:cs="Courier New"/>
              <w:rtl/>
            </w:rPr>
            <w:t xml:space="preserve"> الى </w:t>
          </w:r>
          <w:del w:id="1637" w:author="Transkribus" w:date="2019-12-11T14:30:00Z">
            <w:r w:rsidRPr="009B6BCA">
              <w:rPr>
                <w:rFonts w:ascii="Courier New" w:hAnsi="Courier New" w:cs="Courier New"/>
                <w:rtl/>
              </w:rPr>
              <w:delText>البيمارستان الكبير ويعالج</w:delText>
            </w:r>
          </w:del>
          <w:ins w:id="1638" w:author="Transkribus" w:date="2019-12-11T14:30:00Z">
            <w:r w:rsidRPr="00EE6742">
              <w:rPr>
                <w:rFonts w:ascii="Courier New" w:hAnsi="Courier New" w:cs="Courier New"/>
                <w:rtl/>
              </w:rPr>
              <w:t>البمار ستان الكمر</w:t>
            </w:r>
          </w:ins>
          <w:r>
            <w:t>‬</w:t>
          </w:r>
          <w:r>
            <w:t>‬</w:t>
          </w:r>
        </w:dir>
      </w:dir>
    </w:p>
    <w:p w:rsidR="006C342B" w:rsidRPr="00EE6742" w:rsidRDefault="006C342B" w:rsidP="006C342B">
      <w:pPr>
        <w:pStyle w:val="NurText"/>
        <w:bidi/>
        <w:rPr>
          <w:ins w:id="1639" w:author="Transkribus" w:date="2019-12-11T14:30:00Z"/>
          <w:rFonts w:ascii="Courier New" w:hAnsi="Courier New" w:cs="Courier New"/>
        </w:rPr>
      </w:pPr>
      <w:ins w:id="1640" w:author="Transkribus" w:date="2019-12-11T14:30:00Z">
        <w:r w:rsidRPr="00EE6742">
          <w:rPr>
            <w:rFonts w:ascii="Courier New" w:hAnsi="Courier New" w:cs="Courier New"/>
            <w:rtl/>
          </w:rPr>
          <w:t>وفعالح</w:t>
        </w:r>
      </w:ins>
      <w:r w:rsidRPr="00EE6742">
        <w:rPr>
          <w:rFonts w:ascii="Courier New" w:hAnsi="Courier New" w:cs="Courier New"/>
          <w:rtl/>
        </w:rPr>
        <w:t xml:space="preserve"> المرضى </w:t>
      </w:r>
      <w:ins w:id="1641" w:author="Transkribus" w:date="2019-12-11T14:30:00Z">
        <w:r w:rsidRPr="00EE6742">
          <w:rPr>
            <w:rFonts w:ascii="Courier New" w:hAnsi="Courier New" w:cs="Courier New"/>
            <w:rtl/>
          </w:rPr>
          <w:t xml:space="preserve">بة وكان </w:t>
        </w:r>
      </w:ins>
      <w:r w:rsidRPr="00EE6742">
        <w:rPr>
          <w:rFonts w:ascii="Courier New" w:hAnsi="Courier New" w:cs="Courier New"/>
          <w:rtl/>
        </w:rPr>
        <w:t xml:space="preserve">به </w:t>
      </w:r>
      <w:del w:id="1642" w:author="Transkribus" w:date="2019-12-11T14:30:00Z">
        <w:r w:rsidRPr="009B6BCA">
          <w:rPr>
            <w:rFonts w:ascii="Courier New" w:hAnsi="Courier New" w:cs="Courier New"/>
            <w:rtl/>
          </w:rPr>
          <w:delText>وكان به ايضا</w:delText>
        </w:r>
      </w:del>
      <w:ins w:id="1643" w:author="Transkribus" w:date="2019-12-11T14:30:00Z">
        <w:r w:rsidRPr="00EE6742">
          <w:rPr>
            <w:rFonts w:ascii="Courier New" w:hAnsi="Courier New" w:cs="Courier New"/>
            <w:rtl/>
          </w:rPr>
          <w:t>أيضا</w:t>
        </w:r>
      </w:ins>
      <w:r w:rsidRPr="00EE6742">
        <w:rPr>
          <w:rFonts w:ascii="Courier New" w:hAnsi="Courier New" w:cs="Courier New"/>
          <w:rtl/>
        </w:rPr>
        <w:t xml:space="preserve"> فى ذلك الوقت شي</w:t>
      </w:r>
      <w:del w:id="1644" w:author="Transkribus" w:date="2019-12-11T14:30:00Z">
        <w:r w:rsidRPr="009B6BCA">
          <w:rPr>
            <w:rFonts w:ascii="Courier New" w:hAnsi="Courier New" w:cs="Courier New"/>
            <w:rtl/>
          </w:rPr>
          <w:delText>خ</w:delText>
        </w:r>
      </w:del>
      <w:ins w:id="1645" w:author="Transkribus" w:date="2019-12-11T14:30:00Z">
        <w:r w:rsidRPr="00EE6742">
          <w:rPr>
            <w:rFonts w:ascii="Courier New" w:hAnsi="Courier New" w:cs="Courier New"/>
            <w:rtl/>
          </w:rPr>
          <w:t>ع</w:t>
        </w:r>
      </w:ins>
      <w:r w:rsidRPr="00EE6742">
        <w:rPr>
          <w:rFonts w:ascii="Courier New" w:hAnsi="Courier New" w:cs="Courier New"/>
          <w:rtl/>
        </w:rPr>
        <w:t>نا مهذب الدين عبد الر</w:t>
      </w:r>
      <w:del w:id="1646" w:author="Transkribus" w:date="2019-12-11T14:30:00Z">
        <w:r w:rsidRPr="009B6BCA">
          <w:rPr>
            <w:rFonts w:ascii="Courier New" w:hAnsi="Courier New" w:cs="Courier New"/>
            <w:rtl/>
          </w:rPr>
          <w:delText>ح</w:delText>
        </w:r>
      </w:del>
      <w:ins w:id="1647" w:author="Transkribus" w:date="2019-12-11T14:30:00Z">
        <w:r w:rsidRPr="00EE6742">
          <w:rPr>
            <w:rFonts w:ascii="Courier New" w:hAnsi="Courier New" w:cs="Courier New"/>
            <w:rtl/>
          </w:rPr>
          <w:t>ه</w:t>
        </w:r>
      </w:ins>
      <w:r w:rsidRPr="00EE6742">
        <w:rPr>
          <w:rFonts w:ascii="Courier New" w:hAnsi="Courier New" w:cs="Courier New"/>
          <w:rtl/>
        </w:rPr>
        <w:t xml:space="preserve">يم بن على </w:t>
      </w:r>
      <w:del w:id="1648" w:author="Transkribus" w:date="2019-12-11T14:30:00Z">
        <w:r w:rsidRPr="009B6BCA">
          <w:rPr>
            <w:rFonts w:ascii="Courier New" w:hAnsi="Courier New" w:cs="Courier New"/>
            <w:rtl/>
          </w:rPr>
          <w:delText>رحمه</w:delText>
        </w:r>
      </w:del>
      <w:ins w:id="1649" w:author="Transkribus" w:date="2019-12-11T14:30:00Z">
        <w:r w:rsidRPr="00EE6742">
          <w:rPr>
            <w:rFonts w:ascii="Courier New" w:hAnsi="Courier New" w:cs="Courier New"/>
            <w:rtl/>
          </w:rPr>
          <w:t>رجمدة</w:t>
        </w:r>
      </w:ins>
    </w:p>
    <w:p w:rsidR="006C342B" w:rsidRPr="00EE6742" w:rsidRDefault="006C342B" w:rsidP="006C342B">
      <w:pPr>
        <w:pStyle w:val="NurText"/>
        <w:bidi/>
        <w:rPr>
          <w:ins w:id="1650" w:author="Transkribus" w:date="2019-12-11T14:30:00Z"/>
          <w:rFonts w:ascii="Courier New" w:hAnsi="Courier New" w:cs="Courier New"/>
        </w:rPr>
      </w:pPr>
      <w:r w:rsidRPr="00EE6742">
        <w:rPr>
          <w:rFonts w:ascii="Courier New" w:hAnsi="Courier New" w:cs="Courier New"/>
          <w:rtl/>
        </w:rPr>
        <w:t xml:space="preserve"> الله وكان </w:t>
      </w:r>
      <w:del w:id="1651" w:author="Transkribus" w:date="2019-12-11T14:30:00Z">
        <w:r w:rsidRPr="009B6BCA">
          <w:rPr>
            <w:rFonts w:ascii="Courier New" w:hAnsi="Courier New" w:cs="Courier New"/>
            <w:rtl/>
          </w:rPr>
          <w:delText>يظ</w:delText>
        </w:r>
      </w:del>
      <w:ins w:id="1652" w:author="Transkribus" w:date="2019-12-11T14:30:00Z">
        <w:r w:rsidRPr="00EE6742">
          <w:rPr>
            <w:rFonts w:ascii="Courier New" w:hAnsi="Courier New" w:cs="Courier New"/>
            <w:rtl/>
          </w:rPr>
          <w:t>بط</w:t>
        </w:r>
      </w:ins>
      <w:r w:rsidRPr="00EE6742">
        <w:rPr>
          <w:rFonts w:ascii="Courier New" w:hAnsi="Courier New" w:cs="Courier New"/>
          <w:rtl/>
        </w:rPr>
        <w:t>هر من ا</w:t>
      </w:r>
      <w:del w:id="1653" w:author="Transkribus" w:date="2019-12-11T14:30:00Z">
        <w:r w:rsidRPr="009B6BCA">
          <w:rPr>
            <w:rFonts w:ascii="Courier New" w:hAnsi="Courier New" w:cs="Courier New"/>
            <w:rtl/>
          </w:rPr>
          <w:delText>جت</w:delText>
        </w:r>
      </w:del>
      <w:ins w:id="1654" w:author="Transkribus" w:date="2019-12-11T14:30:00Z">
        <w:r w:rsidRPr="00EE6742">
          <w:rPr>
            <w:rFonts w:ascii="Courier New" w:hAnsi="Courier New" w:cs="Courier New"/>
            <w:rtl/>
          </w:rPr>
          <w:t>حث</w:t>
        </w:r>
      </w:ins>
      <w:r w:rsidRPr="00EE6742">
        <w:rPr>
          <w:rFonts w:ascii="Courier New" w:hAnsi="Courier New" w:cs="Courier New"/>
          <w:rtl/>
        </w:rPr>
        <w:t xml:space="preserve">ماعهما كل </w:t>
      </w:r>
      <w:del w:id="1655" w:author="Transkribus" w:date="2019-12-11T14:30:00Z">
        <w:r w:rsidRPr="009B6BCA">
          <w:rPr>
            <w:rFonts w:ascii="Courier New" w:hAnsi="Courier New" w:cs="Courier New"/>
            <w:rtl/>
          </w:rPr>
          <w:delText xml:space="preserve">فضيلة ويتهيا للمرضى </w:delText>
        </w:r>
      </w:del>
      <w:ins w:id="1656" w:author="Transkribus" w:date="2019-12-11T14:30:00Z">
        <w:r w:rsidRPr="00EE6742">
          <w:rPr>
            <w:rFonts w:ascii="Courier New" w:hAnsi="Courier New" w:cs="Courier New"/>
            <w:rtl/>
          </w:rPr>
          <w:t xml:space="preserve">مشيلة وبهي المرضى </w:t>
        </w:r>
      </w:ins>
      <w:r w:rsidRPr="00EE6742">
        <w:rPr>
          <w:rFonts w:ascii="Courier New" w:hAnsi="Courier New" w:cs="Courier New"/>
          <w:rtl/>
        </w:rPr>
        <w:t>من المداواة كل خير وك</w:t>
      </w:r>
      <w:del w:id="1657" w:author="Transkribus" w:date="2019-12-11T14:30:00Z">
        <w:r w:rsidRPr="009B6BCA">
          <w:rPr>
            <w:rFonts w:ascii="Courier New" w:hAnsi="Courier New" w:cs="Courier New"/>
            <w:rtl/>
          </w:rPr>
          <w:delText>ن</w:delText>
        </w:r>
      </w:del>
      <w:r w:rsidRPr="00EE6742">
        <w:rPr>
          <w:rFonts w:ascii="Courier New" w:hAnsi="Courier New" w:cs="Courier New"/>
          <w:rtl/>
        </w:rPr>
        <w:t>ت</w:t>
      </w:r>
      <w:ins w:id="1658" w:author="Transkribus" w:date="2019-12-11T14:30:00Z">
        <w:r w:rsidRPr="00EE6742">
          <w:rPr>
            <w:rFonts w:ascii="Courier New" w:hAnsi="Courier New" w:cs="Courier New"/>
            <w:rtl/>
          </w:rPr>
          <w:t>ت</w:t>
        </w:r>
      </w:ins>
    </w:p>
    <w:p w:rsidR="006C342B" w:rsidRPr="009B6BCA" w:rsidRDefault="006C342B" w:rsidP="006C342B">
      <w:pPr>
        <w:pStyle w:val="NurText"/>
        <w:bidi/>
        <w:rPr>
          <w:del w:id="1659" w:author="Transkribus" w:date="2019-12-11T14:30:00Z"/>
          <w:rFonts w:ascii="Courier New" w:hAnsi="Courier New" w:cs="Courier New"/>
        </w:rPr>
      </w:pPr>
      <w:r w:rsidRPr="00EE6742">
        <w:rPr>
          <w:rFonts w:ascii="Courier New" w:hAnsi="Courier New" w:cs="Courier New"/>
          <w:rtl/>
        </w:rPr>
        <w:t xml:space="preserve"> فى ذلك الوقت </w:t>
      </w:r>
      <w:del w:id="1660" w:author="Transkribus" w:date="2019-12-11T14:30:00Z">
        <w:r w:rsidRPr="009B6BCA">
          <w:rPr>
            <w:rFonts w:ascii="Courier New" w:hAnsi="Courier New" w:cs="Courier New"/>
            <w:rtl/>
          </w:rPr>
          <w:delText>اتدرب</w:delText>
        </w:r>
      </w:del>
      <w:ins w:id="1661" w:author="Transkribus" w:date="2019-12-11T14:30:00Z">
        <w:r w:rsidRPr="00EE6742">
          <w:rPr>
            <w:rFonts w:ascii="Courier New" w:hAnsi="Courier New" w:cs="Courier New"/>
            <w:rtl/>
          </w:rPr>
          <w:t>أبدوب</w:t>
        </w:r>
      </w:ins>
      <w:r w:rsidRPr="00EE6742">
        <w:rPr>
          <w:rFonts w:ascii="Courier New" w:hAnsi="Courier New" w:cs="Courier New"/>
          <w:rtl/>
        </w:rPr>
        <w:t xml:space="preserve"> معهما فى </w:t>
      </w:r>
      <w:del w:id="1662" w:author="Transkribus" w:date="2019-12-11T14:30:00Z">
        <w:r w:rsidRPr="009B6BCA">
          <w:rPr>
            <w:rFonts w:ascii="Courier New" w:hAnsi="Courier New" w:cs="Courier New"/>
            <w:rtl/>
          </w:rPr>
          <w:delText>ا</w:delText>
        </w:r>
      </w:del>
      <w:ins w:id="1663" w:author="Transkribus" w:date="2019-12-11T14:30:00Z">
        <w:r w:rsidRPr="00EE6742">
          <w:rPr>
            <w:rFonts w:ascii="Courier New" w:hAnsi="Courier New" w:cs="Courier New"/>
            <w:rtl/>
          </w:rPr>
          <w:t>أ</w:t>
        </w:r>
      </w:ins>
      <w:r w:rsidRPr="00EE6742">
        <w:rPr>
          <w:rFonts w:ascii="Courier New" w:hAnsi="Courier New" w:cs="Courier New"/>
          <w:rtl/>
        </w:rPr>
        <w:t>عمال الطب</w:t>
      </w:r>
      <w:del w:id="16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665" w:author="Transkribus" w:date="2019-12-11T14:30:00Z"/>
          <w:rFonts w:ascii="Courier New" w:hAnsi="Courier New" w:cs="Courier New"/>
        </w:rPr>
      </w:pPr>
      <w:dir w:val="rtl">
        <w:dir w:val="rtl">
          <w:del w:id="1666" w:author="Transkribus" w:date="2019-12-11T14:30:00Z">
            <w:r w:rsidRPr="009B6BCA">
              <w:rPr>
                <w:rFonts w:ascii="Courier New" w:hAnsi="Courier New" w:cs="Courier New"/>
                <w:rtl/>
              </w:rPr>
              <w:delText>ولقد رايت</w:delText>
            </w:r>
          </w:del>
          <w:ins w:id="1667" w:author="Transkribus" w:date="2019-12-11T14:30:00Z">
            <w:r w:rsidRPr="00EE6742">
              <w:rPr>
                <w:rFonts w:ascii="Courier New" w:hAnsi="Courier New" w:cs="Courier New"/>
                <w:rtl/>
              </w:rPr>
              <w:t xml:space="preserve"> واقدرايت</w:t>
            </w:r>
          </w:ins>
          <w:r w:rsidRPr="00EE6742">
            <w:rPr>
              <w:rFonts w:ascii="Courier New" w:hAnsi="Courier New" w:cs="Courier New"/>
              <w:rtl/>
            </w:rPr>
            <w:t xml:space="preserve"> من حسن </w:t>
          </w:r>
          <w:del w:id="1668" w:author="Transkribus" w:date="2019-12-11T14:30:00Z">
            <w:r w:rsidRPr="009B6BCA">
              <w:rPr>
                <w:rFonts w:ascii="Courier New" w:hAnsi="Courier New" w:cs="Courier New"/>
                <w:rtl/>
              </w:rPr>
              <w:delText>تاتى الحكيم</w:delText>
            </w:r>
          </w:del>
          <w:ins w:id="1669" w:author="Transkribus" w:date="2019-12-11T14:30:00Z">
            <w:r w:rsidRPr="00EE6742">
              <w:rPr>
                <w:rFonts w:ascii="Courier New" w:hAnsi="Courier New" w:cs="Courier New"/>
                <w:rtl/>
              </w:rPr>
              <w:t>ثاق الحكم</w:t>
            </w:r>
          </w:ins>
          <w:r w:rsidRPr="00EE6742">
            <w:rPr>
              <w:rFonts w:ascii="Courier New" w:hAnsi="Courier New" w:cs="Courier New"/>
              <w:rtl/>
            </w:rPr>
            <w:t xml:space="preserve"> عمران فى</w:t>
          </w:r>
          <w:del w:id="1670" w:author="Transkribus" w:date="2019-12-11T14:30:00Z">
            <w:r w:rsidRPr="009B6BCA">
              <w:rPr>
                <w:rFonts w:ascii="Courier New" w:hAnsi="Courier New" w:cs="Courier New"/>
                <w:rtl/>
              </w:rPr>
              <w:delText xml:space="preserve"> المعالجة وتحققه للامراض ما يتعجب</w:delText>
            </w:r>
          </w:del>
          <w:r>
            <w:t>‬</w:t>
          </w:r>
          <w:r>
            <w:t>‬</w:t>
          </w:r>
        </w:dir>
      </w:dir>
    </w:p>
    <w:p w:rsidR="006C342B" w:rsidRPr="009B6BCA" w:rsidRDefault="006C342B" w:rsidP="006C342B">
      <w:pPr>
        <w:pStyle w:val="NurText"/>
        <w:bidi/>
        <w:rPr>
          <w:del w:id="1671" w:author="Transkribus" w:date="2019-12-11T14:30:00Z"/>
          <w:rFonts w:ascii="Courier New" w:hAnsi="Courier New" w:cs="Courier New"/>
        </w:rPr>
      </w:pPr>
      <w:ins w:id="1672" w:author="Transkribus" w:date="2019-12-11T14:30:00Z">
        <w:r w:rsidRPr="00EE6742">
          <w:rPr>
            <w:rFonts w:ascii="Courier New" w:hAnsi="Courier New" w:cs="Courier New"/>
            <w:rtl/>
          </w:rPr>
          <w:t>العاطة وحقيةه الامراس ماتتب</w:t>
        </w:r>
      </w:ins>
      <w:r w:rsidRPr="00EE6742">
        <w:rPr>
          <w:rFonts w:ascii="Courier New" w:hAnsi="Courier New" w:cs="Courier New"/>
          <w:rtl/>
        </w:rPr>
        <w:t xml:space="preserve"> منه </w:t>
      </w:r>
      <w:del w:id="167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674" w:author="Transkribus" w:date="2019-12-11T14:30:00Z"/>
          <w:rFonts w:ascii="Courier New" w:hAnsi="Courier New" w:cs="Courier New"/>
        </w:rPr>
      </w:pPr>
      <w:dir w:val="rtl">
        <w:dir w:val="rtl">
          <w:r w:rsidRPr="00EE6742">
            <w:rPr>
              <w:rFonts w:ascii="Courier New" w:hAnsi="Courier New" w:cs="Courier New"/>
              <w:rtl/>
            </w:rPr>
            <w:t xml:space="preserve">ومن ذلك </w:t>
          </w:r>
          <w:del w:id="1675" w:author="Transkribus" w:date="2019-12-11T14:30:00Z">
            <w:r w:rsidRPr="009B6BCA">
              <w:rPr>
                <w:rFonts w:ascii="Courier New" w:hAnsi="Courier New" w:cs="Courier New"/>
                <w:rtl/>
              </w:rPr>
              <w:delText xml:space="preserve">انه كان يوما قد اتى البيمارستان مفلوج </w:delText>
            </w:r>
          </w:del>
          <w:ins w:id="1676" w:author="Transkribus" w:date="2019-12-11T14:30:00Z">
            <w:r w:rsidRPr="00EE6742">
              <w:rPr>
                <w:rFonts w:ascii="Courier New" w:hAnsi="Courier New" w:cs="Courier New"/>
                <w:rtl/>
              </w:rPr>
              <w:t>اله كمان بوماقد أبى السمار ستان معلوج</w:t>
            </w:r>
          </w:ins>
          <w:r>
            <w:t>‬</w:t>
          </w:r>
          <w:r>
            <w:t>‬</w:t>
          </w:r>
        </w:dir>
      </w:dir>
    </w:p>
    <w:p w:rsidR="006C342B" w:rsidRPr="00EE6742" w:rsidRDefault="006C342B" w:rsidP="006C342B">
      <w:pPr>
        <w:pStyle w:val="NurText"/>
        <w:bidi/>
        <w:rPr>
          <w:ins w:id="1677" w:author="Transkribus" w:date="2019-12-11T14:30:00Z"/>
          <w:rFonts w:ascii="Courier New" w:hAnsi="Courier New" w:cs="Courier New"/>
        </w:rPr>
      </w:pPr>
      <w:r w:rsidRPr="00EE6742">
        <w:rPr>
          <w:rFonts w:ascii="Courier New" w:hAnsi="Courier New" w:cs="Courier New"/>
          <w:rtl/>
        </w:rPr>
        <w:t xml:space="preserve">والاطباء قد </w:t>
      </w:r>
      <w:del w:id="1678" w:author="Transkribus" w:date="2019-12-11T14:30:00Z">
        <w:r w:rsidRPr="009B6BCA">
          <w:rPr>
            <w:rFonts w:ascii="Courier New" w:hAnsi="Courier New" w:cs="Courier New"/>
            <w:rtl/>
          </w:rPr>
          <w:delText>الحوا عليه باستعمال المغالى وغيرها من صفاتهم فلما راه وصف له</w:delText>
        </w:r>
      </w:del>
      <w:ins w:id="1679" w:author="Transkribus" w:date="2019-12-11T14:30:00Z">
        <w:r w:rsidRPr="00EE6742">
          <w:rPr>
            <w:rFonts w:ascii="Courier New" w:hAnsi="Courier New" w:cs="Courier New"/>
            <w:rtl/>
          </w:rPr>
          <w:t>الحواعليه استعمال الغالى وغير عبامن صفانهم فلمار أه وسفله</w:t>
        </w:r>
      </w:ins>
      <w:r w:rsidRPr="00EE6742">
        <w:rPr>
          <w:rFonts w:ascii="Courier New" w:hAnsi="Courier New" w:cs="Courier New"/>
          <w:rtl/>
        </w:rPr>
        <w:t xml:space="preserve"> فى ذلك</w:t>
      </w:r>
      <w:del w:id="1680" w:author="Transkribus" w:date="2019-12-11T14:30:00Z">
        <w:r w:rsidRPr="009B6BCA">
          <w:rPr>
            <w:rFonts w:ascii="Courier New" w:hAnsi="Courier New" w:cs="Courier New"/>
            <w:rtl/>
          </w:rPr>
          <w:delText xml:space="preserve"> اليوم تدبيرا يستعمله</w:delText>
        </w:r>
      </w:del>
    </w:p>
    <w:p w:rsidR="006C342B" w:rsidRPr="00EE6742" w:rsidRDefault="006C342B" w:rsidP="006C342B">
      <w:pPr>
        <w:pStyle w:val="NurText"/>
        <w:bidi/>
        <w:rPr>
          <w:ins w:id="1681" w:author="Transkribus" w:date="2019-12-11T14:30:00Z"/>
          <w:rFonts w:ascii="Courier New" w:hAnsi="Courier New" w:cs="Courier New"/>
        </w:rPr>
      </w:pPr>
      <w:ins w:id="1682" w:author="Transkribus" w:date="2019-12-11T14:30:00Z">
        <w:r w:rsidRPr="00EE6742">
          <w:rPr>
            <w:rFonts w:ascii="Courier New" w:hAnsi="Courier New" w:cs="Courier New"/>
            <w:rtl/>
          </w:rPr>
          <w:t>البوم بدير ابستعملة</w:t>
        </w:r>
      </w:ins>
      <w:r w:rsidRPr="00EE6742">
        <w:rPr>
          <w:rFonts w:ascii="Courier New" w:hAnsi="Courier New" w:cs="Courier New"/>
          <w:rtl/>
        </w:rPr>
        <w:t xml:space="preserve"> ثم بعد ذلك </w:t>
      </w:r>
      <w:del w:id="1683" w:author="Transkribus" w:date="2019-12-11T14:30:00Z">
        <w:r w:rsidRPr="009B6BCA">
          <w:rPr>
            <w:rFonts w:ascii="Courier New" w:hAnsi="Courier New" w:cs="Courier New"/>
            <w:rtl/>
          </w:rPr>
          <w:delText>امر بفصده</w:delText>
        </w:r>
      </w:del>
      <w:ins w:id="1684" w:author="Transkribus" w:date="2019-12-11T14:30:00Z">
        <w:r w:rsidRPr="00EE6742">
          <w:rPr>
            <w:rFonts w:ascii="Courier New" w:hAnsi="Courier New" w:cs="Courier New"/>
            <w:rtl/>
          </w:rPr>
          <w:t>أمر منصده</w:t>
        </w:r>
      </w:ins>
      <w:r w:rsidRPr="00EE6742">
        <w:rPr>
          <w:rFonts w:ascii="Courier New" w:hAnsi="Courier New" w:cs="Courier New"/>
          <w:rtl/>
        </w:rPr>
        <w:t xml:space="preserve"> ولما </w:t>
      </w:r>
      <w:del w:id="1685" w:author="Transkribus" w:date="2019-12-11T14:30:00Z">
        <w:r w:rsidRPr="009B6BCA">
          <w:rPr>
            <w:rFonts w:ascii="Courier New" w:hAnsi="Courier New" w:cs="Courier New"/>
            <w:rtl/>
          </w:rPr>
          <w:delText>فصد وعالجه صلح وبرا برا تاما كذلك ايضا رايت له اشياء</w:delText>
        </w:r>
      </w:del>
      <w:ins w:id="1686" w:author="Transkribus" w:date="2019-12-11T14:30:00Z">
        <w:r w:rsidRPr="00EE6742">
          <w:rPr>
            <w:rFonts w:ascii="Courier New" w:hAnsi="Courier New" w:cs="Courier New"/>
            <w:rtl/>
          </w:rPr>
          <w:t>نصد وعالحسةصلح وبرابراقاما وكذلك</w:t>
        </w:r>
      </w:ins>
    </w:p>
    <w:p w:rsidR="006C342B" w:rsidRPr="00EE6742" w:rsidRDefault="006C342B" w:rsidP="006C342B">
      <w:pPr>
        <w:pStyle w:val="NurText"/>
        <w:bidi/>
        <w:rPr>
          <w:rFonts w:ascii="Courier New" w:hAnsi="Courier New" w:cs="Courier New"/>
        </w:rPr>
      </w:pPr>
      <w:ins w:id="1687" w:author="Transkribus" w:date="2019-12-11T14:30:00Z">
        <w:r w:rsidRPr="00EE6742">
          <w:rPr>
            <w:rFonts w:ascii="Courier New" w:hAnsi="Courier New" w:cs="Courier New"/>
            <w:rtl/>
          </w:rPr>
          <w:t>ابشار أيتله أسياء</w:t>
        </w:r>
      </w:ins>
      <w:r w:rsidRPr="00EE6742">
        <w:rPr>
          <w:rFonts w:ascii="Courier New" w:hAnsi="Courier New" w:cs="Courier New"/>
          <w:rtl/>
        </w:rPr>
        <w:t xml:space="preserve"> كثيرة من صفات </w:t>
      </w:r>
      <w:del w:id="1688" w:author="Transkribus" w:date="2019-12-11T14:30:00Z">
        <w:r w:rsidRPr="009B6BCA">
          <w:rPr>
            <w:rFonts w:ascii="Courier New" w:hAnsi="Courier New" w:cs="Courier New"/>
            <w:rtl/>
          </w:rPr>
          <w:delText>مزاوير والوان</w:delText>
        </w:r>
      </w:del>
      <w:ins w:id="1689" w:author="Transkribus" w:date="2019-12-11T14:30:00Z">
        <w:r w:rsidRPr="00EE6742">
          <w:rPr>
            <w:rFonts w:ascii="Courier New" w:hAnsi="Courier New" w:cs="Courier New"/>
            <w:rtl/>
          </w:rPr>
          <w:t>مراويروالوان</w:t>
        </w:r>
      </w:ins>
      <w:r w:rsidRPr="00EE6742">
        <w:rPr>
          <w:rFonts w:ascii="Courier New" w:hAnsi="Courier New" w:cs="Courier New"/>
          <w:rtl/>
        </w:rPr>
        <w:t xml:space="preserve"> كان </w:t>
      </w:r>
      <w:del w:id="1690" w:author="Transkribus" w:date="2019-12-11T14:30:00Z">
        <w:r w:rsidRPr="009B6BCA">
          <w:rPr>
            <w:rFonts w:ascii="Courier New" w:hAnsi="Courier New" w:cs="Courier New"/>
            <w:rtl/>
          </w:rPr>
          <w:delText>يصفها للمرضى</w:delText>
        </w:r>
      </w:del>
      <w:ins w:id="1691" w:author="Transkribus" w:date="2019-12-11T14:30:00Z">
        <w:r w:rsidRPr="00EE6742">
          <w:rPr>
            <w:rFonts w:ascii="Courier New" w:hAnsi="Courier New" w:cs="Courier New"/>
            <w:rtl/>
          </w:rPr>
          <w:t>يصفه المرضى</w:t>
        </w:r>
      </w:ins>
      <w:r w:rsidRPr="00EE6742">
        <w:rPr>
          <w:rFonts w:ascii="Courier New" w:hAnsi="Courier New" w:cs="Courier New"/>
          <w:rtl/>
        </w:rPr>
        <w:t xml:space="preserve"> على حسب ميل</w:t>
      </w: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شهواتهم </w:t>
      </w:r>
      <w:del w:id="1692" w:author="Transkribus" w:date="2019-12-11T14:30:00Z">
        <w:r w:rsidRPr="009B6BCA">
          <w:rPr>
            <w:rFonts w:ascii="Courier New" w:hAnsi="Courier New" w:cs="Courier New"/>
            <w:rtl/>
          </w:rPr>
          <w:delText>ولا يخرج</w:delText>
        </w:r>
      </w:del>
      <w:ins w:id="1693" w:author="Transkribus" w:date="2019-12-11T14:30:00Z">
        <w:r w:rsidRPr="00EE6742">
          <w:rPr>
            <w:rFonts w:ascii="Courier New" w:hAnsi="Courier New" w:cs="Courier New"/>
            <w:rtl/>
          </w:rPr>
          <w:t>ولابجرج</w:t>
        </w:r>
      </w:ins>
      <w:r w:rsidRPr="00EE6742">
        <w:rPr>
          <w:rFonts w:ascii="Courier New" w:hAnsi="Courier New" w:cs="Courier New"/>
          <w:rtl/>
        </w:rPr>
        <w:t xml:space="preserve"> عن م</w:t>
      </w:r>
      <w:del w:id="1694" w:author="Transkribus" w:date="2019-12-11T14:30:00Z">
        <w:r w:rsidRPr="009B6BCA">
          <w:rPr>
            <w:rFonts w:ascii="Courier New" w:hAnsi="Courier New" w:cs="Courier New"/>
            <w:rtl/>
          </w:rPr>
          <w:delText>ق</w:delText>
        </w:r>
      </w:del>
      <w:ins w:id="1695" w:author="Transkribus" w:date="2019-12-11T14:30:00Z">
        <w:r w:rsidRPr="00EE6742">
          <w:rPr>
            <w:rFonts w:ascii="Courier New" w:hAnsi="Courier New" w:cs="Courier New"/>
            <w:rtl/>
          </w:rPr>
          <w:t>ف</w:t>
        </w:r>
      </w:ins>
      <w:r w:rsidRPr="00EE6742">
        <w:rPr>
          <w:rFonts w:ascii="Courier New" w:hAnsi="Courier New" w:cs="Courier New"/>
          <w:rtl/>
        </w:rPr>
        <w:t>تضى المداواة في</w:t>
      </w:r>
      <w:del w:id="1696" w:author="Transkribus" w:date="2019-12-11T14:30:00Z">
        <w:r w:rsidRPr="009B6BCA">
          <w:rPr>
            <w:rFonts w:ascii="Courier New" w:hAnsi="Courier New" w:cs="Courier New"/>
            <w:rtl/>
          </w:rPr>
          <w:delText>ن</w:delText>
        </w:r>
      </w:del>
      <w:r w:rsidRPr="00EE6742">
        <w:rPr>
          <w:rFonts w:ascii="Courier New" w:hAnsi="Courier New" w:cs="Courier New"/>
          <w:rtl/>
        </w:rPr>
        <w:t>ت</w:t>
      </w:r>
      <w:del w:id="1697" w:author="Transkribus" w:date="2019-12-11T14:30:00Z">
        <w:r w:rsidRPr="009B6BCA">
          <w:rPr>
            <w:rFonts w:ascii="Courier New" w:hAnsi="Courier New" w:cs="Courier New"/>
            <w:rtl/>
          </w:rPr>
          <w:delText>فع</w:delText>
        </w:r>
      </w:del>
      <w:ins w:id="1698" w:author="Transkribus" w:date="2019-12-11T14:30:00Z">
        <w:r w:rsidRPr="00EE6742">
          <w:rPr>
            <w:rFonts w:ascii="Courier New" w:hAnsi="Courier New" w:cs="Courier New"/>
            <w:rtl/>
          </w:rPr>
          <w:t>تمه</w:t>
        </w:r>
      </w:ins>
      <w:r w:rsidRPr="00EE6742">
        <w:rPr>
          <w:rFonts w:ascii="Courier New" w:hAnsi="Courier New" w:cs="Courier New"/>
          <w:rtl/>
        </w:rPr>
        <w:t>ون بها</w:t>
      </w:r>
      <w:del w:id="16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00" w:author="Transkribus" w:date="2019-12-11T14:30:00Z">
        <w:r w:rsidRPr="00EE6742">
          <w:rPr>
            <w:rFonts w:ascii="Courier New" w:hAnsi="Courier New" w:cs="Courier New"/>
            <w:rtl/>
          </w:rPr>
          <w:t xml:space="preserve"> وهذاباب عطم فى العلاج ورايقة</w:t>
        </w:r>
      </w:ins>
    </w:p>
    <w:p w:rsidR="006C342B" w:rsidRPr="009B6BCA" w:rsidRDefault="006C342B" w:rsidP="006C342B">
      <w:pPr>
        <w:pStyle w:val="NurText"/>
        <w:bidi/>
        <w:rPr>
          <w:del w:id="1701" w:author="Transkribus" w:date="2019-12-11T14:30:00Z"/>
          <w:rFonts w:ascii="Courier New" w:hAnsi="Courier New" w:cs="Courier New"/>
        </w:rPr>
      </w:pPr>
      <w:dir w:val="rtl">
        <w:dir w:val="rtl">
          <w:del w:id="1702" w:author="Transkribus" w:date="2019-12-11T14:30:00Z">
            <w:r w:rsidRPr="009B6BCA">
              <w:rPr>
                <w:rFonts w:ascii="Courier New" w:hAnsi="Courier New" w:cs="Courier New"/>
                <w:rtl/>
              </w:rPr>
              <w:delText>وهذا باب عظيم فى العلاج</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703" w:author="Transkribus" w:date="2019-12-11T14:30:00Z"/>
          <w:rFonts w:ascii="Courier New" w:hAnsi="Courier New" w:cs="Courier New"/>
        </w:rPr>
      </w:pPr>
      <w:dir w:val="rtl">
        <w:dir w:val="rtl">
          <w:del w:id="1704" w:author="Transkribus" w:date="2019-12-11T14:30:00Z">
            <w:r w:rsidRPr="009B6BCA">
              <w:rPr>
                <w:rFonts w:ascii="Courier New" w:hAnsi="Courier New" w:cs="Courier New"/>
                <w:rtl/>
              </w:rPr>
              <w:delText>ورايته ايضا وقد عالج امراضا</w:delText>
            </w:r>
          </w:del>
          <w:ins w:id="1705" w:author="Transkribus" w:date="2019-12-11T14:30:00Z">
            <w:r w:rsidRPr="00EE6742">
              <w:rPr>
                <w:rFonts w:ascii="Courier New" w:hAnsi="Courier New" w:cs="Courier New"/>
                <w:rtl/>
              </w:rPr>
              <w:t>اصاوقد عالح أمراذا</w:t>
            </w:r>
          </w:ins>
          <w:r w:rsidRPr="00EE6742">
            <w:rPr>
              <w:rFonts w:ascii="Courier New" w:hAnsi="Courier New" w:cs="Courier New"/>
              <w:rtl/>
            </w:rPr>
            <w:t xml:space="preserve"> كثيرة </w:t>
          </w:r>
          <w:del w:id="1706" w:author="Transkribus" w:date="2019-12-11T14:30:00Z">
            <w:r w:rsidRPr="009B6BCA">
              <w:rPr>
                <w:rFonts w:ascii="Courier New" w:hAnsi="Courier New" w:cs="Courier New"/>
                <w:rtl/>
              </w:rPr>
              <w:delText>مزمنة كان اصحابها قد سئموا الحياة ويئس</w:delText>
            </w:r>
          </w:del>
          <w:ins w:id="1707" w:author="Transkribus" w:date="2019-12-11T14:30:00Z">
            <w:r w:rsidRPr="00EE6742">
              <w:rPr>
                <w:rFonts w:ascii="Courier New" w:hAnsi="Courier New" w:cs="Courier New"/>
                <w:rtl/>
              </w:rPr>
              <w:t>مرمثة ٣ان أصحايها قدستهوا الحباء وبكس</w:t>
            </w:r>
          </w:ins>
          <w:r w:rsidRPr="00EE6742">
            <w:rPr>
              <w:rFonts w:ascii="Courier New" w:hAnsi="Courier New" w:cs="Courier New"/>
              <w:rtl/>
            </w:rPr>
            <w:t xml:space="preserve"> الاطباء من</w:t>
          </w:r>
          <w:del w:id="1708" w:author="Transkribus" w:date="2019-12-11T14:30:00Z">
            <w:r w:rsidRPr="009B6BCA">
              <w:rPr>
                <w:rFonts w:ascii="Courier New" w:hAnsi="Courier New" w:cs="Courier New"/>
                <w:rtl/>
              </w:rPr>
              <w:delText xml:space="preserve"> برئهم فبروا على يديه بادوية غريبة</w:delText>
            </w:r>
          </w:del>
          <w:r>
            <w:t>‬</w:t>
          </w:r>
          <w:r>
            <w:t>‬</w:t>
          </w:r>
        </w:dir>
      </w:dir>
    </w:p>
    <w:p w:rsidR="006C342B" w:rsidRPr="00EE6742" w:rsidRDefault="006C342B" w:rsidP="006C342B">
      <w:pPr>
        <w:pStyle w:val="NurText"/>
        <w:bidi/>
        <w:rPr>
          <w:rFonts w:ascii="Courier New" w:hAnsi="Courier New" w:cs="Courier New"/>
        </w:rPr>
      </w:pPr>
      <w:ins w:id="1709" w:author="Transkribus" w:date="2019-12-11T14:30:00Z">
        <w:r w:rsidRPr="00EE6742">
          <w:rPr>
            <w:rFonts w:ascii="Courier New" w:hAnsi="Courier New" w:cs="Courier New"/>
            <w:rtl/>
          </w:rPr>
          <w:t>ابرنهم عير واعسلى بديه بأدوبة عريبة</w:t>
        </w:r>
      </w:ins>
      <w:r w:rsidRPr="00EE6742">
        <w:rPr>
          <w:rFonts w:ascii="Courier New" w:hAnsi="Courier New" w:cs="Courier New"/>
          <w:rtl/>
        </w:rPr>
        <w:t xml:space="preserve"> يصفها ومعال</w:t>
      </w:r>
      <w:del w:id="1710" w:author="Transkribus" w:date="2019-12-11T14:30:00Z">
        <w:r w:rsidRPr="009B6BCA">
          <w:rPr>
            <w:rFonts w:ascii="Courier New" w:hAnsi="Courier New" w:cs="Courier New"/>
            <w:rtl/>
          </w:rPr>
          <w:delText>ج</w:delText>
        </w:r>
      </w:del>
      <w:ins w:id="1711" w:author="Transkribus" w:date="2019-12-11T14:30:00Z">
        <w:r w:rsidRPr="00EE6742">
          <w:rPr>
            <w:rFonts w:ascii="Courier New" w:hAnsi="Courier New" w:cs="Courier New"/>
            <w:rtl/>
          </w:rPr>
          <w:t>ح</w:t>
        </w:r>
      </w:ins>
      <w:r w:rsidRPr="00EE6742">
        <w:rPr>
          <w:rFonts w:ascii="Courier New" w:hAnsi="Courier New" w:cs="Courier New"/>
          <w:rtl/>
        </w:rPr>
        <w:t xml:space="preserve">ات بديعة </w:t>
      </w:r>
      <w:ins w:id="1712" w:author="Transkribus" w:date="2019-12-11T14:30:00Z">
        <w:r w:rsidRPr="00EE6742">
          <w:rPr>
            <w:rFonts w:ascii="Courier New" w:hAnsi="Courier New" w:cs="Courier New"/>
            <w:rtl/>
          </w:rPr>
          <w:t xml:space="preserve">قد </w:t>
        </w:r>
      </w:ins>
      <w:r w:rsidRPr="00EE6742">
        <w:rPr>
          <w:rFonts w:ascii="Courier New" w:hAnsi="Courier New" w:cs="Courier New"/>
          <w:rtl/>
        </w:rPr>
        <w:t>عرفها</w:t>
      </w:r>
      <w:del w:id="171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14" w:author="Transkribus" w:date="2019-12-11T14:30:00Z">
        <w:r w:rsidRPr="00EE6742">
          <w:rPr>
            <w:rFonts w:ascii="Courier New" w:hAnsi="Courier New" w:cs="Courier New"/>
            <w:rtl/>
          </w:rPr>
          <w:t xml:space="preserve"> وفسدد كرب من</w:t>
        </w:r>
      </w:ins>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 </w:t>
      </w:r>
      <w:dir w:val="rtl">
        <w:dir w:val="rtl">
          <w:del w:id="1715" w:author="Transkribus" w:date="2019-12-11T14:30:00Z">
            <w:r w:rsidRPr="009B6BCA">
              <w:rPr>
                <w:rFonts w:ascii="Courier New" w:hAnsi="Courier New" w:cs="Courier New"/>
                <w:rtl/>
              </w:rPr>
              <w:delText xml:space="preserve">وقد ذكرت من </w:delText>
            </w:r>
          </w:del>
          <w:r w:rsidRPr="00EE6742">
            <w:rPr>
              <w:rFonts w:ascii="Courier New" w:hAnsi="Courier New" w:cs="Courier New"/>
              <w:rtl/>
            </w:rPr>
            <w:t xml:space="preserve">ذلك </w:t>
          </w:r>
          <w:del w:id="1716" w:author="Transkribus" w:date="2019-12-11T14:30:00Z">
            <w:r w:rsidRPr="009B6BCA">
              <w:rPr>
                <w:rFonts w:ascii="Courier New" w:hAnsi="Courier New" w:cs="Courier New"/>
                <w:rtl/>
              </w:rPr>
              <w:delText>جملا فى</w:delText>
            </w:r>
          </w:del>
          <w:ins w:id="1717" w:author="Transkribus" w:date="2019-12-11T14:30:00Z">
            <w:r w:rsidRPr="00EE6742">
              <w:rPr>
                <w:rFonts w:ascii="Courier New" w:hAnsi="Courier New" w:cs="Courier New"/>
                <w:rtl/>
              </w:rPr>
              <w:t>حملافى</w:t>
            </w:r>
          </w:ins>
          <w:r w:rsidRPr="00EE6742">
            <w:rPr>
              <w:rFonts w:ascii="Courier New" w:hAnsi="Courier New" w:cs="Courier New"/>
              <w:rtl/>
            </w:rPr>
            <w:t xml:space="preserve"> كتاب ال</w:t>
          </w:r>
          <w:del w:id="1718" w:author="Transkribus" w:date="2019-12-11T14:30:00Z">
            <w:r w:rsidRPr="009B6BCA">
              <w:rPr>
                <w:rFonts w:ascii="Courier New" w:hAnsi="Courier New" w:cs="Courier New"/>
                <w:rtl/>
              </w:rPr>
              <w:delText>ت</w:delText>
            </w:r>
          </w:del>
          <w:ins w:id="1719" w:author="Transkribus" w:date="2019-12-11T14:30:00Z">
            <w:r w:rsidRPr="00EE6742">
              <w:rPr>
                <w:rFonts w:ascii="Courier New" w:hAnsi="Courier New" w:cs="Courier New"/>
                <w:rtl/>
              </w:rPr>
              <w:t>ن</w:t>
            </w:r>
          </w:ins>
          <w:r w:rsidRPr="00EE6742">
            <w:rPr>
              <w:rFonts w:ascii="Courier New" w:hAnsi="Courier New" w:cs="Courier New"/>
              <w:rtl/>
            </w:rPr>
            <w:t>جارب والفوائد و</w:t>
          </w:r>
          <w:del w:id="1720" w:author="Transkribus" w:date="2019-12-11T14:30:00Z">
            <w:r w:rsidRPr="009B6BCA">
              <w:rPr>
                <w:rFonts w:ascii="Courier New" w:hAnsi="Courier New" w:cs="Courier New"/>
                <w:rtl/>
              </w:rPr>
              <w:delText>ت</w:delText>
            </w:r>
          </w:del>
          <w:ins w:id="1721" w:author="Transkribus" w:date="2019-12-11T14:30:00Z">
            <w:r w:rsidRPr="00EE6742">
              <w:rPr>
                <w:rFonts w:ascii="Courier New" w:hAnsi="Courier New" w:cs="Courier New"/>
                <w:rtl/>
              </w:rPr>
              <w:t>ف</w:t>
            </w:r>
          </w:ins>
          <w:r w:rsidRPr="00EE6742">
            <w:rPr>
              <w:rFonts w:ascii="Courier New" w:hAnsi="Courier New" w:cs="Courier New"/>
              <w:rtl/>
            </w:rPr>
            <w:t xml:space="preserve">وفى الحكيم عمران فى </w:t>
          </w:r>
          <w:del w:id="1722" w:author="Transkribus" w:date="2019-12-11T14:30:00Z">
            <w:r w:rsidRPr="009B6BCA">
              <w:rPr>
                <w:rFonts w:ascii="Courier New" w:hAnsi="Courier New" w:cs="Courier New"/>
                <w:rtl/>
              </w:rPr>
              <w:delText>مدينة حمص</w:delText>
            </w:r>
          </w:del>
          <w:ins w:id="1723" w:author="Transkribus" w:date="2019-12-11T14:30:00Z">
            <w:r w:rsidRPr="00EE6742">
              <w:rPr>
                <w:rFonts w:ascii="Courier New" w:hAnsi="Courier New" w:cs="Courier New"/>
                <w:rtl/>
              </w:rPr>
              <w:t>مذسه جمس</w:t>
            </w:r>
          </w:ins>
          <w:r w:rsidRPr="00EE6742">
            <w:rPr>
              <w:rFonts w:ascii="Courier New" w:hAnsi="Courier New" w:cs="Courier New"/>
              <w:rtl/>
            </w:rPr>
            <w:t xml:space="preserve"> فى شهر جمادى</w:t>
          </w:r>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الاولى </w:t>
      </w:r>
      <w:del w:id="1724" w:author="Transkribus" w:date="2019-12-11T14:30:00Z">
        <w:r w:rsidRPr="009B6BCA">
          <w:rPr>
            <w:rFonts w:ascii="Courier New" w:hAnsi="Courier New" w:cs="Courier New"/>
            <w:rtl/>
          </w:rPr>
          <w:delText>سنة سبع وثلاثين وستمائة وقد استدعاه صاحبها لمداواته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25" w:author="Transkribus" w:date="2019-12-11T14:30:00Z">
        <w:r w:rsidRPr="00EE6742">
          <w:rPr>
            <w:rFonts w:ascii="Courier New" w:hAnsi="Courier New" w:cs="Courier New"/>
            <w:rtl/>
          </w:rPr>
          <w:t>شتة صيع وبلانين وسثماثة وقد استدقاه صاحم المد الوائة</w:t>
        </w:r>
      </w:ins>
    </w:p>
    <w:p w:rsidR="006C342B" w:rsidRPr="00EE6742" w:rsidRDefault="006C342B" w:rsidP="006C342B">
      <w:pPr>
        <w:pStyle w:val="NurText"/>
        <w:bidi/>
        <w:rPr>
          <w:ins w:id="1726" w:author="Transkribus" w:date="2019-12-11T14:30:00Z"/>
          <w:rFonts w:ascii="Courier New" w:hAnsi="Courier New" w:cs="Courier New"/>
        </w:rPr>
      </w:pPr>
      <w:dir w:val="rtl">
        <w:dir w:val="rtl">
          <w:r w:rsidRPr="00EE6742">
            <w:rPr>
              <w:rFonts w:ascii="Courier New" w:hAnsi="Courier New" w:cs="Courier New"/>
              <w:rtl/>
            </w:rPr>
            <w:t>موفق الدين</w:t>
          </w:r>
          <w:del w:id="1727" w:author="Transkribus" w:date="2019-12-11T14:30:00Z">
            <w:r w:rsidRPr="009B6BCA">
              <w:rPr>
                <w:rFonts w:ascii="Courier New" w:hAnsi="Courier New" w:cs="Courier New"/>
                <w:rtl/>
              </w:rPr>
              <w:delText xml:space="preserve"> يعقوب بن</w:delText>
            </w:r>
          </w:del>
          <w:r>
            <w:t>‬</w:t>
          </w:r>
          <w:r>
            <w:t>‬</w:t>
          </w:r>
        </w:dir>
      </w:dir>
    </w:p>
    <w:p w:rsidR="006C342B" w:rsidRPr="00EE6742" w:rsidRDefault="006C342B" w:rsidP="006C342B">
      <w:pPr>
        <w:pStyle w:val="NurText"/>
        <w:bidi/>
        <w:rPr>
          <w:ins w:id="1728" w:author="Transkribus" w:date="2019-12-11T14:30:00Z"/>
          <w:rFonts w:ascii="Courier New" w:hAnsi="Courier New" w:cs="Courier New"/>
        </w:rPr>
      </w:pPr>
      <w:ins w:id="1729" w:author="Transkribus" w:date="2019-12-11T14:30:00Z">
        <w:r w:rsidRPr="00EE6742">
          <w:rPr>
            <w:rFonts w:ascii="Courier New" w:hAnsi="Courier New" w:cs="Courier New"/>
            <w:rtl/>
          </w:rPr>
          <w:t>*أموفق الدين يعقوبا*</w:t>
        </w:r>
      </w:ins>
    </w:p>
    <w:p w:rsidR="006C342B" w:rsidRPr="009B6BCA" w:rsidRDefault="006C342B" w:rsidP="006C342B">
      <w:pPr>
        <w:pStyle w:val="NurText"/>
        <w:bidi/>
        <w:rPr>
          <w:del w:id="1730" w:author="Transkribus" w:date="2019-12-11T14:30:00Z"/>
          <w:rFonts w:ascii="Courier New" w:hAnsi="Courier New" w:cs="Courier New"/>
        </w:rPr>
      </w:pPr>
      <w:ins w:id="1731" w:author="Transkribus" w:date="2019-12-11T14:30:00Z">
        <w:r w:rsidRPr="00EE6742">
          <w:rPr>
            <w:rFonts w:ascii="Courier New" w:hAnsi="Courier New" w:cs="Courier New"/>
            <w:rtl/>
          </w:rPr>
          <w:t>ابن</w:t>
        </w:r>
      </w:ins>
      <w:r w:rsidRPr="00EE6742">
        <w:rPr>
          <w:rFonts w:ascii="Courier New" w:hAnsi="Courier New" w:cs="Courier New"/>
          <w:rtl/>
        </w:rPr>
        <w:t xml:space="preserve"> سقلاب</w:t>
      </w:r>
      <w:del w:id="17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1733" w:author="Transkribus" w:date="2019-12-11T14:30:00Z"/>
          <w:rFonts w:ascii="Courier New" w:hAnsi="Courier New" w:cs="Courier New"/>
        </w:rPr>
      </w:pPr>
      <w:dir w:val="rtl">
        <w:dir w:val="rtl">
          <w:del w:id="1734"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1735" w:author="Transkribus" w:date="2019-12-11T14:30:00Z">
            <w:r w:rsidRPr="00EE6742">
              <w:rPr>
                <w:rFonts w:ascii="Courier New" w:hAnsi="Courier New" w:cs="Courier New"/>
                <w:rtl/>
              </w:rPr>
              <w:t xml:space="preserve"> نصرانى </w:t>
            </w:r>
          </w:ins>
          <w:r w:rsidRPr="00EE6742">
            <w:rPr>
              <w:rFonts w:ascii="Courier New" w:hAnsi="Courier New" w:cs="Courier New"/>
              <w:rtl/>
            </w:rPr>
            <w:t xml:space="preserve">كان </w:t>
          </w:r>
          <w:del w:id="1736" w:author="Transkribus" w:date="2019-12-11T14:30:00Z">
            <w:r w:rsidRPr="009B6BCA">
              <w:rPr>
                <w:rFonts w:ascii="Courier New" w:hAnsi="Courier New" w:cs="Courier New"/>
                <w:rtl/>
              </w:rPr>
              <w:delText>ا</w:delText>
            </w:r>
          </w:del>
          <w:ins w:id="1737" w:author="Transkribus" w:date="2019-12-11T14:30:00Z">
            <w:r w:rsidRPr="00EE6742">
              <w:rPr>
                <w:rFonts w:ascii="Courier New" w:hAnsi="Courier New" w:cs="Courier New"/>
                <w:rtl/>
              </w:rPr>
              <w:t>أ</w:t>
            </w:r>
          </w:ins>
          <w:r w:rsidRPr="00EE6742">
            <w:rPr>
              <w:rFonts w:ascii="Courier New" w:hAnsi="Courier New" w:cs="Courier New"/>
              <w:rtl/>
            </w:rPr>
            <w:t xml:space="preserve">علم اهل زمانه </w:t>
          </w:r>
          <w:del w:id="1738" w:author="Transkribus" w:date="2019-12-11T14:30:00Z">
            <w:r w:rsidRPr="009B6BCA">
              <w:rPr>
                <w:rFonts w:ascii="Courier New" w:hAnsi="Courier New" w:cs="Courier New"/>
                <w:rtl/>
              </w:rPr>
              <w:delText>ب</w:delText>
            </w:r>
          </w:del>
          <w:ins w:id="1739" w:author="Transkribus" w:date="2019-12-11T14:30:00Z">
            <w:r w:rsidRPr="00EE6742">
              <w:rPr>
                <w:rFonts w:ascii="Courier New" w:hAnsi="Courier New" w:cs="Courier New"/>
                <w:rtl/>
              </w:rPr>
              <w:t>م</w:t>
            </w:r>
          </w:ins>
          <w:r w:rsidRPr="00EE6742">
            <w:rPr>
              <w:rFonts w:ascii="Courier New" w:hAnsi="Courier New" w:cs="Courier New"/>
              <w:rtl/>
            </w:rPr>
            <w:t xml:space="preserve">كتب جالينوس </w:t>
          </w:r>
          <w:del w:id="1740" w:author="Transkribus" w:date="2019-12-11T14:30:00Z">
            <w:r w:rsidRPr="009B6BCA">
              <w:rPr>
                <w:rFonts w:ascii="Courier New" w:hAnsi="Courier New" w:cs="Courier New"/>
                <w:rtl/>
              </w:rPr>
              <w:delText>ومعرفتها والتحقيق لمعانيها والدراية 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41" w:author="Transkribus" w:date="2019-12-11T14:30:00Z">
            <w:r w:rsidRPr="00EE6742">
              <w:rPr>
                <w:rFonts w:ascii="Courier New" w:hAnsi="Courier New" w:cs="Courier New"/>
                <w:rtl/>
              </w:rPr>
              <w:t>ومعرفها</w:t>
            </w:r>
          </w:ins>
          <w:r>
            <w:t>‬</w:t>
          </w:r>
          <w:r>
            <w:t>‬</w:t>
          </w:r>
        </w:dir>
      </w:dir>
    </w:p>
    <w:p w:rsidR="006C342B" w:rsidRPr="00EE6742" w:rsidRDefault="006C342B" w:rsidP="006C342B">
      <w:pPr>
        <w:pStyle w:val="NurText"/>
        <w:bidi/>
        <w:rPr>
          <w:ins w:id="1742" w:author="Transkribus" w:date="2019-12-11T14:30:00Z"/>
          <w:rFonts w:ascii="Courier New" w:hAnsi="Courier New" w:cs="Courier New"/>
        </w:rPr>
      </w:pPr>
      <w:dir w:val="rtl">
        <w:dir w:val="rtl">
          <w:del w:id="1743" w:author="Transkribus" w:date="2019-12-11T14:30:00Z">
            <w:r w:rsidRPr="009B6BCA">
              <w:rPr>
                <w:rFonts w:ascii="Courier New" w:hAnsi="Courier New" w:cs="Courier New"/>
                <w:rtl/>
              </w:rPr>
              <w:delText>وكان</w:delText>
            </w:r>
          </w:del>
          <w:ins w:id="1744" w:author="Transkribus" w:date="2019-12-11T14:30:00Z">
            <w:r w:rsidRPr="00EE6742">
              <w:rPr>
                <w:rFonts w:ascii="Courier New" w:hAnsi="Courier New" w:cs="Courier New"/>
                <w:rtl/>
              </w:rPr>
              <w:t>والبحقيق لعانيهاو الدرافة لهاوكان</w:t>
            </w:r>
          </w:ins>
          <w:r w:rsidRPr="00EE6742">
            <w:rPr>
              <w:rFonts w:ascii="Courier New" w:hAnsi="Courier New" w:cs="Courier New"/>
              <w:rtl/>
            </w:rPr>
            <w:t xml:space="preserve"> من </w:t>
          </w:r>
          <w:del w:id="1745" w:author="Transkribus" w:date="2019-12-11T14:30:00Z">
            <w:r w:rsidRPr="009B6BCA">
              <w:rPr>
                <w:rFonts w:ascii="Courier New" w:hAnsi="Courier New" w:cs="Courier New"/>
                <w:rtl/>
              </w:rPr>
              <w:delText>كثرة اجتهاده</w:delText>
            </w:r>
          </w:del>
          <w:ins w:id="1746" w:author="Transkribus" w:date="2019-12-11T14:30:00Z">
            <w:r w:rsidRPr="00EE6742">
              <w:rPr>
                <w:rFonts w:ascii="Courier New" w:hAnsi="Courier New" w:cs="Courier New"/>
                <w:rtl/>
              </w:rPr>
              <w:t>فثرة احتهافة</w:t>
            </w:r>
          </w:ins>
          <w:r w:rsidRPr="00EE6742">
            <w:rPr>
              <w:rFonts w:ascii="Courier New" w:hAnsi="Courier New" w:cs="Courier New"/>
              <w:rtl/>
            </w:rPr>
            <w:t xml:space="preserve"> فى صناعة الطب </w:t>
          </w:r>
          <w:del w:id="1747" w:author="Transkribus" w:date="2019-12-11T14:30:00Z">
            <w:r w:rsidRPr="009B6BCA">
              <w:rPr>
                <w:rFonts w:ascii="Courier New" w:hAnsi="Courier New" w:cs="Courier New"/>
                <w:rtl/>
              </w:rPr>
              <w:delText>وشدة حرصه ومواظبته</w:delText>
            </w:r>
          </w:del>
          <w:ins w:id="1748" w:author="Transkribus" w:date="2019-12-11T14:30:00Z">
            <w:r w:rsidRPr="00EE6742">
              <w:rPr>
                <w:rFonts w:ascii="Courier New" w:hAnsi="Courier New" w:cs="Courier New"/>
                <w:rtl/>
              </w:rPr>
              <w:t>وشد جرسه ومواطبتة</w:t>
            </w:r>
          </w:ins>
          <w:r>
            <w:t>‬</w:t>
          </w:r>
          <w:r>
            <w:t>‬</w:t>
          </w:r>
        </w:dir>
      </w:dir>
    </w:p>
    <w:p w:rsidR="006C342B" w:rsidRPr="00EE6742" w:rsidRDefault="006C342B" w:rsidP="006C342B">
      <w:pPr>
        <w:pStyle w:val="NurText"/>
        <w:bidi/>
        <w:rPr>
          <w:ins w:id="1749" w:author="Transkribus" w:date="2019-12-11T14:30:00Z"/>
          <w:rFonts w:ascii="Courier New" w:hAnsi="Courier New" w:cs="Courier New"/>
        </w:rPr>
      </w:pPr>
      <w:r w:rsidRPr="00EE6742">
        <w:rPr>
          <w:rFonts w:ascii="Courier New" w:hAnsi="Courier New" w:cs="Courier New"/>
          <w:rtl/>
        </w:rPr>
        <w:t xml:space="preserve"> على </w:t>
      </w:r>
      <w:del w:id="1750" w:author="Transkribus" w:date="2019-12-11T14:30:00Z">
        <w:r w:rsidRPr="009B6BCA">
          <w:rPr>
            <w:rFonts w:ascii="Courier New" w:hAnsi="Courier New" w:cs="Courier New"/>
            <w:rtl/>
          </w:rPr>
          <w:delText>القراءة والمطالعة لكتب</w:delText>
        </w:r>
      </w:del>
      <w:ins w:id="1751" w:author="Transkribus" w:date="2019-12-11T14:30:00Z">
        <w:r w:rsidRPr="00EE6742">
          <w:rPr>
            <w:rFonts w:ascii="Courier New" w:hAnsi="Courier New" w:cs="Courier New"/>
            <w:rtl/>
          </w:rPr>
          <w:t>القراعءة والمطالعةلكتب جالبنوس وجودةنظر موقوةد كاته ان جمهوركتت</w:t>
        </w:r>
      </w:ins>
      <w:r w:rsidRPr="00EE6742">
        <w:rPr>
          <w:rFonts w:ascii="Courier New" w:hAnsi="Courier New" w:cs="Courier New"/>
          <w:rtl/>
        </w:rPr>
        <w:t xml:space="preserve"> جالينوس</w:t>
      </w:r>
      <w:del w:id="1752" w:author="Transkribus" w:date="2019-12-11T14:30:00Z">
        <w:r w:rsidRPr="009B6BCA">
          <w:rPr>
            <w:rFonts w:ascii="Courier New" w:hAnsi="Courier New" w:cs="Courier New"/>
            <w:rtl/>
          </w:rPr>
          <w:delText xml:space="preserve"> وجودة فطرته وقوة ذكائه ان جمهور كتب جالينوس واقواله فيها كانت مستحضرة له</w:delText>
        </w:r>
      </w:del>
    </w:p>
    <w:p w:rsidR="006C342B" w:rsidRPr="009B6BCA" w:rsidRDefault="006C342B" w:rsidP="006C342B">
      <w:pPr>
        <w:pStyle w:val="NurText"/>
        <w:bidi/>
        <w:rPr>
          <w:del w:id="1753" w:author="Transkribus" w:date="2019-12-11T14:30:00Z"/>
          <w:rFonts w:ascii="Courier New" w:hAnsi="Courier New" w:cs="Courier New"/>
        </w:rPr>
      </w:pPr>
      <w:ins w:id="1754" w:author="Transkribus" w:date="2019-12-11T14:30:00Z">
        <w:r w:rsidRPr="00EE6742">
          <w:rPr>
            <w:rFonts w:ascii="Courier New" w:hAnsi="Courier New" w:cs="Courier New"/>
            <w:rtl/>
          </w:rPr>
          <w:t>بوأفو اله نيها كاتت متحصرةله</w:t>
        </w:r>
      </w:ins>
      <w:r w:rsidRPr="00EE6742">
        <w:rPr>
          <w:rFonts w:ascii="Courier New" w:hAnsi="Courier New" w:cs="Courier New"/>
          <w:rtl/>
        </w:rPr>
        <w:t xml:space="preserve"> فى </w:t>
      </w:r>
      <w:del w:id="1755" w:author="Transkribus" w:date="2019-12-11T14:30:00Z">
        <w:r w:rsidRPr="009B6BCA">
          <w:rPr>
            <w:rFonts w:ascii="Courier New" w:hAnsi="Courier New" w:cs="Courier New"/>
            <w:rtl/>
          </w:rPr>
          <w:delText>خاطره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756" w:author="Transkribus" w:date="2019-12-11T14:30:00Z"/>
          <w:rFonts w:ascii="Courier New" w:hAnsi="Courier New" w:cs="Courier New"/>
        </w:rPr>
      </w:pPr>
      <w:dir w:val="rtl">
        <w:dir w:val="rtl">
          <w:del w:id="1757" w:author="Transkribus" w:date="2019-12-11T14:30:00Z">
            <w:r w:rsidRPr="009B6BCA">
              <w:rPr>
                <w:rFonts w:ascii="Courier New" w:hAnsi="Courier New" w:cs="Courier New"/>
                <w:rtl/>
              </w:rPr>
              <w:delText>فكان مهما تكلم</w:delText>
            </w:r>
          </w:del>
          <w:ins w:id="1758" w:author="Transkribus" w:date="2019-12-11T14:30:00Z">
            <w:r w:rsidRPr="00EE6742">
              <w:rPr>
                <w:rFonts w:ascii="Courier New" w:hAnsi="Courier New" w:cs="Courier New"/>
                <w:rtl/>
              </w:rPr>
              <w:t>اطر مفكان مهمات كام</w:t>
            </w:r>
          </w:ins>
          <w:r w:rsidRPr="00EE6742">
            <w:rPr>
              <w:rFonts w:ascii="Courier New" w:hAnsi="Courier New" w:cs="Courier New"/>
              <w:rtl/>
            </w:rPr>
            <w:t xml:space="preserve"> به فى صناعة الطب على </w:t>
          </w:r>
          <w:del w:id="1759" w:author="Transkribus" w:date="2019-12-11T14:30:00Z">
            <w:r w:rsidRPr="009B6BCA">
              <w:rPr>
                <w:rFonts w:ascii="Courier New" w:hAnsi="Courier New" w:cs="Courier New"/>
                <w:rtl/>
              </w:rPr>
              <w:delText>تفاريق اقسامها وتفنن مباحثها وكثرة جزئياتها انما ينقل</w:delText>
            </w:r>
          </w:del>
          <w:ins w:id="1760" w:author="Transkribus" w:date="2019-12-11T14:30:00Z">
            <w:r w:rsidRPr="00EE6742">
              <w:rPr>
                <w:rFonts w:ascii="Courier New" w:hAnsi="Courier New" w:cs="Courier New"/>
                <w:rtl/>
              </w:rPr>
              <w:t>تقاريق</w:t>
            </w:r>
          </w:ins>
          <w:r>
            <w:t>‬</w:t>
          </w:r>
          <w:r>
            <w:t>‬</w:t>
          </w:r>
        </w:dir>
      </w:dir>
    </w:p>
    <w:p w:rsidR="006C342B" w:rsidRPr="00EE6742" w:rsidRDefault="006C342B" w:rsidP="006C342B">
      <w:pPr>
        <w:pStyle w:val="NurText"/>
        <w:bidi/>
        <w:rPr>
          <w:rFonts w:ascii="Courier New" w:hAnsi="Courier New" w:cs="Courier New"/>
        </w:rPr>
      </w:pPr>
      <w:ins w:id="1761" w:author="Transkribus" w:date="2019-12-11T14:30:00Z">
        <w:r w:rsidRPr="00EE6742">
          <w:rPr>
            <w:rFonts w:ascii="Courier New" w:hAnsi="Courier New" w:cs="Courier New"/>
            <w:rtl/>
          </w:rPr>
          <w:t>انسام هاوثفتن مباجتها وكترة مرتراتها اثماسعل</w:t>
        </w:r>
      </w:ins>
      <w:r w:rsidRPr="00EE6742">
        <w:rPr>
          <w:rFonts w:ascii="Courier New" w:hAnsi="Courier New" w:cs="Courier New"/>
          <w:rtl/>
        </w:rPr>
        <w:t xml:space="preserve"> ذلك عن جالينوس</w:t>
      </w:r>
      <w:del w:id="17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63" w:author="Transkribus" w:date="2019-12-11T14:30:00Z">
        <w:r w:rsidRPr="00EE6742">
          <w:rPr>
            <w:rFonts w:ascii="Courier New" w:hAnsi="Courier New" w:cs="Courier New"/>
            <w:rtl/>
          </w:rPr>
          <w:t xml:space="preserve"> ومهماسقل عنسه</w:t>
        </w:r>
      </w:ins>
    </w:p>
    <w:p w:rsidR="006C342B" w:rsidRPr="00EE6742" w:rsidRDefault="006C342B" w:rsidP="006C342B">
      <w:pPr>
        <w:pStyle w:val="NurText"/>
        <w:bidi/>
        <w:rPr>
          <w:ins w:id="1764" w:author="Transkribus" w:date="2019-12-11T14:30:00Z"/>
          <w:rFonts w:ascii="Courier New" w:hAnsi="Courier New" w:cs="Courier New"/>
        </w:rPr>
      </w:pPr>
      <w:r w:rsidRPr="00EE6742">
        <w:rPr>
          <w:rFonts w:ascii="Courier New" w:hAnsi="Courier New" w:cs="Courier New"/>
          <w:rtl/>
        </w:rPr>
        <w:t xml:space="preserve"> </w:t>
      </w:r>
      <w:dir w:val="rtl">
        <w:dir w:val="rtl">
          <w:del w:id="1765" w:author="Transkribus" w:date="2019-12-11T14:30:00Z">
            <w:r w:rsidRPr="009B6BCA">
              <w:rPr>
                <w:rFonts w:ascii="Courier New" w:hAnsi="Courier New" w:cs="Courier New"/>
                <w:rtl/>
              </w:rPr>
              <w:delText xml:space="preserve">ومهما سئل عنه </w:delText>
            </w:r>
          </w:del>
          <w:r w:rsidRPr="00EE6742">
            <w:rPr>
              <w:rFonts w:ascii="Courier New" w:hAnsi="Courier New" w:cs="Courier New"/>
              <w:rtl/>
            </w:rPr>
            <w:t xml:space="preserve">فى صناعة الطب من المسائل </w:t>
          </w:r>
          <w:del w:id="1766" w:author="Transkribus" w:date="2019-12-11T14:30:00Z">
            <w:r w:rsidRPr="009B6BCA">
              <w:rPr>
                <w:rFonts w:ascii="Courier New" w:hAnsi="Courier New" w:cs="Courier New"/>
                <w:rtl/>
              </w:rPr>
              <w:delText>والمواضيع المستعصية وغيرها لا يجيب بشيء</w:delText>
            </w:r>
          </w:del>
          <w:ins w:id="1767" w:author="Transkribus" w:date="2019-12-11T14:30:00Z">
            <w:r w:rsidRPr="00EE6742">
              <w:rPr>
                <w:rFonts w:ascii="Courier New" w:hAnsi="Courier New" w:cs="Courier New"/>
                <w:rtl/>
              </w:rPr>
              <w:t>والمواضع المستصعيه وغير هالايحيب يسى</w:t>
            </w:r>
          </w:ins>
          <w:r w:rsidRPr="00EE6742">
            <w:rPr>
              <w:rFonts w:ascii="Courier New" w:hAnsi="Courier New" w:cs="Courier New"/>
              <w:rtl/>
            </w:rPr>
            <w:t xml:space="preserve"> من ذلك </w:t>
          </w:r>
          <w:del w:id="1768" w:author="Transkribus" w:date="2019-12-11T14:30:00Z">
            <w:r w:rsidRPr="009B6BCA">
              <w:rPr>
                <w:rFonts w:ascii="Courier New" w:hAnsi="Courier New" w:cs="Courier New"/>
                <w:rtl/>
              </w:rPr>
              <w:delText xml:space="preserve">الا ان يقول </w:delText>
            </w:r>
          </w:del>
          <w:ins w:id="1769" w:author="Transkribus" w:date="2019-12-11T14:30:00Z">
            <w:r w:rsidRPr="00EE6742">
              <w:rPr>
                <w:rFonts w:ascii="Courier New" w:hAnsi="Courier New" w:cs="Courier New"/>
                <w:rtl/>
              </w:rPr>
              <w:t>الاأن يعول</w:t>
            </w:r>
          </w:ins>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قال جالينوس </w:t>
      </w:r>
      <w:del w:id="1770" w:author="Transkribus" w:date="2019-12-11T14:30:00Z">
        <w:r w:rsidRPr="009B6BCA">
          <w:rPr>
            <w:rFonts w:ascii="Courier New" w:hAnsi="Courier New" w:cs="Courier New"/>
            <w:rtl/>
          </w:rPr>
          <w:delText>ويورد فيه اشياء من نصوص كلام جالينوس حتى كان يتعجب</w:delText>
        </w:r>
      </w:del>
      <w:ins w:id="1771" w:author="Transkribus" w:date="2019-12-11T14:30:00Z">
        <w:r w:rsidRPr="00EE6742">
          <w:rPr>
            <w:rFonts w:ascii="Courier New" w:hAnsi="Courier New" w:cs="Courier New"/>
            <w:rtl/>
          </w:rPr>
          <w:t>ويوردفيه اسباءمن نصوس كالام جالبنوس ى كمان يتيحب</w:t>
        </w:r>
      </w:ins>
      <w:r w:rsidRPr="00EE6742">
        <w:rPr>
          <w:rFonts w:ascii="Courier New" w:hAnsi="Courier New" w:cs="Courier New"/>
          <w:rtl/>
        </w:rPr>
        <w:t xml:space="preserve"> منه فى ذلك</w:t>
      </w:r>
      <w:del w:id="177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1773" w:author="Transkribus" w:date="2019-12-11T14:30:00Z">
            <w:r w:rsidRPr="009B6BCA">
              <w:rPr>
                <w:rFonts w:ascii="Courier New" w:hAnsi="Courier New" w:cs="Courier New"/>
                <w:rtl/>
              </w:rPr>
              <w:delText>وربما انه</w:delText>
            </w:r>
          </w:del>
          <w:ins w:id="1774" w:author="Transkribus" w:date="2019-12-11T14:30:00Z">
            <w:r w:rsidRPr="00EE6742">
              <w:rPr>
                <w:rFonts w:ascii="Courier New" w:hAnsi="Courier New" w:cs="Courier New"/>
                <w:rtl/>
              </w:rPr>
              <w:t>ورثما اله</w:t>
            </w:r>
          </w:ins>
          <w:r w:rsidRPr="00EE6742">
            <w:rPr>
              <w:rFonts w:ascii="Courier New" w:hAnsi="Courier New" w:cs="Courier New"/>
              <w:rtl/>
            </w:rPr>
            <w:t xml:space="preserve"> فى </w:t>
          </w:r>
          <w:del w:id="1775" w:author="Transkribus" w:date="2019-12-11T14:30:00Z">
            <w:r w:rsidRPr="009B6BCA">
              <w:rPr>
                <w:rFonts w:ascii="Courier New" w:hAnsi="Courier New" w:cs="Courier New"/>
                <w:rtl/>
              </w:rPr>
              <w:delText>بعض</w:delText>
            </w:r>
          </w:del>
          <w:ins w:id="1776" w:author="Transkribus" w:date="2019-12-11T14:30:00Z">
            <w:r w:rsidRPr="00EE6742">
              <w:rPr>
                <w:rFonts w:ascii="Courier New" w:hAnsi="Courier New" w:cs="Courier New"/>
                <w:rtl/>
              </w:rPr>
              <w:t>يعف</w:t>
            </w:r>
          </w:ins>
          <w:r w:rsidRPr="00EE6742">
            <w:rPr>
              <w:rFonts w:ascii="Courier New" w:hAnsi="Courier New" w:cs="Courier New"/>
              <w:rtl/>
            </w:rPr>
            <w:t xml:space="preserve"> الاوقات كان </w:t>
          </w:r>
          <w:del w:id="1777" w:author="Transkribus" w:date="2019-12-11T14:30:00Z">
            <w:r w:rsidRPr="009B6BCA">
              <w:rPr>
                <w:rFonts w:ascii="Courier New" w:hAnsi="Courier New" w:cs="Courier New"/>
                <w:rtl/>
              </w:rPr>
              <w:delText xml:space="preserve">يذكر شيئا من كلام جالينوس </w:delText>
            </w:r>
          </w:del>
          <w:ins w:id="1778" w:author="Transkribus" w:date="2019-12-11T14:30:00Z">
            <w:r w:rsidRPr="00EE6742">
              <w:rPr>
                <w:rFonts w:ascii="Courier New" w:hAnsi="Courier New" w:cs="Courier New"/>
                <w:rtl/>
              </w:rPr>
              <w:t xml:space="preserve">بذ كر شسيامن كمالام جالبينوس </w:t>
            </w:r>
          </w:ins>
          <w:r w:rsidRPr="00EE6742">
            <w:rPr>
              <w:rFonts w:ascii="Courier New" w:hAnsi="Courier New" w:cs="Courier New"/>
              <w:rtl/>
            </w:rPr>
            <w:t xml:space="preserve">ويقول </w:t>
          </w:r>
          <w:del w:id="1779" w:author="Transkribus" w:date="2019-12-11T14:30:00Z">
            <w:r w:rsidRPr="009B6BCA">
              <w:rPr>
                <w:rFonts w:ascii="Courier New" w:hAnsi="Courier New" w:cs="Courier New"/>
                <w:rtl/>
              </w:rPr>
              <w:delText>هذا ما ذكره</w:delText>
            </w:r>
          </w:del>
          <w:ins w:id="1780" w:author="Transkribus" w:date="2019-12-11T14:30:00Z">
            <w:r w:rsidRPr="00EE6742">
              <w:rPr>
                <w:rFonts w:ascii="Courier New" w:hAnsi="Courier New" w:cs="Courier New"/>
                <w:rtl/>
              </w:rPr>
              <w:t>هذاد كرم</w:t>
            </w:r>
          </w:ins>
          <w:r w:rsidRPr="00EE6742">
            <w:rPr>
              <w:rFonts w:ascii="Courier New" w:hAnsi="Courier New" w:cs="Courier New"/>
              <w:rtl/>
            </w:rPr>
            <w:t xml:space="preserve"> جالينوس</w:t>
          </w:r>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 فى كذا </w:t>
      </w:r>
      <w:del w:id="1781" w:author="Transkribus" w:date="2019-12-11T14:30:00Z">
        <w:r w:rsidRPr="009B6BCA">
          <w:rPr>
            <w:rFonts w:ascii="Courier New" w:hAnsi="Courier New" w:cs="Courier New"/>
            <w:rtl/>
          </w:rPr>
          <w:delText>وكذا ورقة</w:delText>
        </w:r>
      </w:del>
      <w:ins w:id="1782" w:author="Transkribus" w:date="2019-12-11T14:30:00Z">
        <w:r w:rsidRPr="00EE6742">
          <w:rPr>
            <w:rFonts w:ascii="Courier New" w:hAnsi="Courier New" w:cs="Courier New"/>
            <w:rtl/>
          </w:rPr>
          <w:t>وكذاورقة</w:t>
        </w:r>
      </w:ins>
      <w:r w:rsidRPr="00EE6742">
        <w:rPr>
          <w:rFonts w:ascii="Courier New" w:hAnsi="Courier New" w:cs="Courier New"/>
          <w:rtl/>
        </w:rPr>
        <w:t xml:space="preserve"> من </w:t>
      </w:r>
      <w:del w:id="1783" w:author="Transkribus" w:date="2019-12-11T14:30:00Z">
        <w:r w:rsidRPr="009B6BCA">
          <w:rPr>
            <w:rFonts w:ascii="Courier New" w:hAnsi="Courier New" w:cs="Courier New"/>
            <w:rtl/>
          </w:rPr>
          <w:delText>المقالة الفلانية</w:delText>
        </w:r>
      </w:del>
      <w:ins w:id="1784" w:author="Transkribus" w:date="2019-12-11T14:30:00Z">
        <w:r w:rsidRPr="00EE6742">
          <w:rPr>
            <w:rFonts w:ascii="Courier New" w:hAnsi="Courier New" w:cs="Courier New"/>
            <w:rtl/>
          </w:rPr>
          <w:t>المةالة الغلانبة</w:t>
        </w:r>
      </w:ins>
      <w:r w:rsidRPr="00EE6742">
        <w:rPr>
          <w:rFonts w:ascii="Courier New" w:hAnsi="Courier New" w:cs="Courier New"/>
          <w:rtl/>
        </w:rPr>
        <w:t xml:space="preserve"> من كتاب </w:t>
      </w:r>
      <w:del w:id="1785" w:author="Transkribus" w:date="2019-12-11T14:30:00Z">
        <w:r w:rsidRPr="009B6BCA">
          <w:rPr>
            <w:rFonts w:ascii="Courier New" w:hAnsi="Courier New" w:cs="Courier New"/>
            <w:rtl/>
          </w:rPr>
          <w:delText>جالينوس ويسميه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86" w:author="Transkribus" w:date="2019-12-11T14:30:00Z">
        <w:r w:rsidRPr="00EE6742">
          <w:rPr>
            <w:rFonts w:ascii="Courier New" w:hAnsi="Courier New" w:cs="Courier New"/>
            <w:rtl/>
          </w:rPr>
          <w:t>جالبنوس ويبسميه ويسى به النسجة النى</w:t>
        </w:r>
      </w:ins>
    </w:p>
    <w:p w:rsidR="006C342B" w:rsidRPr="009B6BCA" w:rsidRDefault="006C342B" w:rsidP="006C342B">
      <w:pPr>
        <w:pStyle w:val="NurText"/>
        <w:bidi/>
        <w:rPr>
          <w:del w:id="1787" w:author="Transkribus" w:date="2019-12-11T14:30:00Z"/>
          <w:rFonts w:ascii="Courier New" w:hAnsi="Courier New" w:cs="Courier New"/>
        </w:rPr>
      </w:pPr>
      <w:dir w:val="rtl">
        <w:dir w:val="rtl">
          <w:del w:id="1788" w:author="Transkribus" w:date="2019-12-11T14:30:00Z">
            <w:r w:rsidRPr="009B6BCA">
              <w:rPr>
                <w:rFonts w:ascii="Courier New" w:hAnsi="Courier New" w:cs="Courier New"/>
                <w:rtl/>
              </w:rPr>
              <w:delText xml:space="preserve">ويعنى به النسخة التى </w:delText>
            </w:r>
          </w:del>
          <w:r w:rsidRPr="00EE6742">
            <w:rPr>
              <w:rFonts w:ascii="Courier New" w:hAnsi="Courier New" w:cs="Courier New"/>
              <w:rtl/>
            </w:rPr>
            <w:t xml:space="preserve">عنده </w:t>
          </w:r>
          <w:del w:id="17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790" w:author="Transkribus" w:date="2019-12-11T14:30:00Z"/>
          <w:rFonts w:ascii="Courier New" w:hAnsi="Courier New" w:cs="Courier New"/>
        </w:rPr>
      </w:pPr>
      <w:dir w:val="rtl">
        <w:dir w:val="rtl">
          <w:r w:rsidRPr="00EE6742">
            <w:rPr>
              <w:rFonts w:ascii="Courier New" w:hAnsi="Courier New" w:cs="Courier New"/>
              <w:rtl/>
            </w:rPr>
            <w:t xml:space="preserve">وذلك </w:t>
          </w:r>
          <w:del w:id="1791" w:author="Transkribus" w:date="2019-12-11T14:30:00Z">
            <w:r w:rsidRPr="009B6BCA">
              <w:rPr>
                <w:rFonts w:ascii="Courier New" w:hAnsi="Courier New" w:cs="Courier New"/>
                <w:rtl/>
              </w:rPr>
              <w:delText>لكثرة مطالعته اياها وانسه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792" w:author="Transkribus" w:date="2019-12-11T14:30:00Z"/>
          <w:rFonts w:ascii="Courier New" w:hAnsi="Courier New" w:cs="Courier New"/>
        </w:rPr>
      </w:pPr>
      <w:dir w:val="rtl">
        <w:dir w:val="rtl">
          <w:del w:id="1793" w:author="Transkribus" w:date="2019-12-11T14:30:00Z">
            <w:r w:rsidRPr="009B6BCA">
              <w:rPr>
                <w:rFonts w:ascii="Courier New" w:hAnsi="Courier New" w:cs="Courier New"/>
                <w:rtl/>
              </w:rPr>
              <w:delText>ومما شاهدته</w:delText>
            </w:r>
          </w:del>
          <w:ins w:id="1794" w:author="Transkribus" w:date="2019-12-11T14:30:00Z">
            <w:r w:rsidRPr="00EE6742">
              <w:rPr>
                <w:rFonts w:ascii="Courier New" w:hAnsi="Courier New" w:cs="Courier New"/>
                <w:rtl/>
              </w:rPr>
              <w:t>لككرة مطالعتة اباهاوأنسييها وهاشاهدتة</w:t>
            </w:r>
          </w:ins>
          <w:r w:rsidRPr="00EE6742">
            <w:rPr>
              <w:rFonts w:ascii="Courier New" w:hAnsi="Courier New" w:cs="Courier New"/>
              <w:rtl/>
            </w:rPr>
            <w:t xml:space="preserve"> فى ذلك من </w:t>
          </w:r>
          <w:del w:id="1795" w:author="Transkribus" w:date="2019-12-11T14:30:00Z">
            <w:r w:rsidRPr="009B6BCA">
              <w:rPr>
                <w:rFonts w:ascii="Courier New" w:hAnsi="Courier New" w:cs="Courier New"/>
                <w:rtl/>
              </w:rPr>
              <w:delText>امره اننى كنت اقرا</w:delText>
            </w:r>
          </w:del>
          <w:ins w:id="1796" w:author="Transkribus" w:date="2019-12-11T14:30:00Z">
            <w:r w:rsidRPr="00EE6742">
              <w:rPr>
                <w:rFonts w:ascii="Courier New" w:hAnsi="Courier New" w:cs="Courier New"/>
                <w:rtl/>
              </w:rPr>
              <w:t>أمرة اغنى ك٣تت أفر</w:t>
            </w:r>
          </w:ins>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lastRenderedPageBreak/>
        <w:t xml:space="preserve"> عليه فى </w:t>
      </w:r>
      <w:del w:id="1797" w:author="Transkribus" w:date="2019-12-11T14:30:00Z">
        <w:r w:rsidRPr="009B6BCA">
          <w:rPr>
            <w:rFonts w:ascii="Courier New" w:hAnsi="Courier New" w:cs="Courier New"/>
            <w:rtl/>
          </w:rPr>
          <w:delText>اوائل</w:delText>
        </w:r>
      </w:del>
      <w:ins w:id="1798" w:author="Transkribus" w:date="2019-12-11T14:30:00Z">
        <w:r w:rsidRPr="00EE6742">
          <w:rPr>
            <w:rFonts w:ascii="Courier New" w:hAnsi="Courier New" w:cs="Courier New"/>
            <w:rtl/>
          </w:rPr>
          <w:t>أو اقل</w:t>
        </w:r>
      </w:ins>
      <w:r w:rsidRPr="00EE6742">
        <w:rPr>
          <w:rFonts w:ascii="Courier New" w:hAnsi="Courier New" w:cs="Courier New"/>
          <w:rtl/>
        </w:rPr>
        <w:t xml:space="preserve"> اشتغالى بصناعة الطب و</w:t>
      </w:r>
      <w:del w:id="1799" w:author="Transkribus" w:date="2019-12-11T14:30:00Z">
        <w:r w:rsidRPr="009B6BCA">
          <w:rPr>
            <w:rFonts w:ascii="Courier New" w:hAnsi="Courier New" w:cs="Courier New"/>
            <w:rtl/>
          </w:rPr>
          <w:delText>ن</w:delText>
        </w:r>
      </w:del>
      <w:r w:rsidRPr="00EE6742">
        <w:rPr>
          <w:rFonts w:ascii="Courier New" w:hAnsi="Courier New" w:cs="Courier New"/>
          <w:rtl/>
        </w:rPr>
        <w:t xml:space="preserve">حن فى </w:t>
      </w:r>
      <w:del w:id="1800" w:author="Transkribus" w:date="2019-12-11T14:30:00Z">
        <w:r w:rsidRPr="009B6BCA">
          <w:rPr>
            <w:rFonts w:ascii="Courier New" w:hAnsi="Courier New" w:cs="Courier New"/>
            <w:rtl/>
          </w:rPr>
          <w:delText>المعسكر المعظمى</w:delText>
        </w:r>
      </w:del>
      <w:ins w:id="1801" w:author="Transkribus" w:date="2019-12-11T14:30:00Z">
        <w:r w:rsidRPr="00EE6742">
          <w:rPr>
            <w:rFonts w:ascii="Courier New" w:hAnsi="Courier New" w:cs="Courier New"/>
            <w:rtl/>
          </w:rPr>
          <w:t>المعكر العطمى</w:t>
        </w:r>
      </w:ins>
      <w:r w:rsidRPr="00EE6742">
        <w:rPr>
          <w:rFonts w:ascii="Courier New" w:hAnsi="Courier New" w:cs="Courier New"/>
          <w:rtl/>
        </w:rPr>
        <w:t xml:space="preserve"> وكان </w:t>
      </w:r>
      <w:del w:id="1802" w:author="Transkribus" w:date="2019-12-11T14:30:00Z">
        <w:r w:rsidRPr="009B6BCA">
          <w:rPr>
            <w:rFonts w:ascii="Courier New" w:hAnsi="Courier New" w:cs="Courier New"/>
            <w:rtl/>
          </w:rPr>
          <w:delText>ابى ايضا فى</w:delText>
        </w:r>
      </w:del>
      <w:ins w:id="1803" w:author="Transkribus" w:date="2019-12-11T14:30:00Z">
        <w:r w:rsidRPr="00EE6742">
          <w:rPr>
            <w:rFonts w:ascii="Courier New" w:hAnsi="Courier New" w:cs="Courier New"/>
            <w:rtl/>
          </w:rPr>
          <w:t>أبى أيصافى</w:t>
        </w:r>
      </w:ins>
      <w:r w:rsidRPr="00EE6742">
        <w:rPr>
          <w:rFonts w:ascii="Courier New" w:hAnsi="Courier New" w:cs="Courier New"/>
          <w:rtl/>
        </w:rPr>
        <w:t xml:space="preserve"> ذلك</w:t>
      </w:r>
    </w:p>
    <w:p w:rsidR="006C342B" w:rsidRPr="00EE6742" w:rsidRDefault="006C342B" w:rsidP="006C342B">
      <w:pPr>
        <w:pStyle w:val="NurText"/>
        <w:bidi/>
        <w:rPr>
          <w:rFonts w:ascii="Courier New" w:hAnsi="Courier New" w:cs="Courier New"/>
        </w:rPr>
      </w:pPr>
      <w:r w:rsidRPr="00EE6742">
        <w:rPr>
          <w:rFonts w:ascii="Courier New" w:hAnsi="Courier New" w:cs="Courier New"/>
          <w:rtl/>
        </w:rPr>
        <w:t>الوقت فى خدمة الملك المع</w:t>
      </w:r>
      <w:del w:id="1804" w:author="Transkribus" w:date="2019-12-11T14:30:00Z">
        <w:r w:rsidRPr="009B6BCA">
          <w:rPr>
            <w:rFonts w:ascii="Courier New" w:hAnsi="Courier New" w:cs="Courier New"/>
            <w:rtl/>
          </w:rPr>
          <w:delText>ظ</w:delText>
        </w:r>
      </w:del>
      <w:ins w:id="1805" w:author="Transkribus" w:date="2019-12-11T14:30:00Z">
        <w:r w:rsidRPr="00EE6742">
          <w:rPr>
            <w:rFonts w:ascii="Courier New" w:hAnsi="Courier New" w:cs="Courier New"/>
            <w:rtl/>
          </w:rPr>
          <w:t>ط</w:t>
        </w:r>
      </w:ins>
      <w:r w:rsidRPr="00EE6742">
        <w:rPr>
          <w:rFonts w:ascii="Courier New" w:hAnsi="Courier New" w:cs="Courier New"/>
          <w:rtl/>
        </w:rPr>
        <w:t xml:space="preserve">م رحمه الله </w:t>
      </w:r>
      <w:del w:id="1806" w:author="Transkribus" w:date="2019-12-11T14:30:00Z">
        <w:r w:rsidRPr="009B6BCA">
          <w:rPr>
            <w:rFonts w:ascii="Courier New" w:hAnsi="Courier New" w:cs="Courier New"/>
            <w:rtl/>
          </w:rPr>
          <w:delText>شيئا من كلام</w:delText>
        </w:r>
      </w:del>
      <w:ins w:id="1807" w:author="Transkribus" w:date="2019-12-11T14:30:00Z">
        <w:r w:rsidRPr="00EE6742">
          <w:rPr>
            <w:rFonts w:ascii="Courier New" w:hAnsi="Courier New" w:cs="Courier New"/>
            <w:rtl/>
          </w:rPr>
          <w:t>شيامن كالام</w:t>
        </w:r>
      </w:ins>
      <w:r w:rsidRPr="00EE6742">
        <w:rPr>
          <w:rFonts w:ascii="Courier New" w:hAnsi="Courier New" w:cs="Courier New"/>
          <w:rtl/>
        </w:rPr>
        <w:t xml:space="preserve"> ابقراط </w:t>
      </w:r>
      <w:del w:id="1808" w:author="Transkribus" w:date="2019-12-11T14:30:00Z">
        <w:r w:rsidRPr="009B6BCA">
          <w:rPr>
            <w:rFonts w:ascii="Courier New" w:hAnsi="Courier New" w:cs="Courier New"/>
            <w:rtl/>
          </w:rPr>
          <w:delText>حفظا واستشراحا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09" w:author="Transkribus" w:date="2019-12-11T14:30:00Z">
        <w:r w:rsidRPr="00EE6742">
          <w:rPr>
            <w:rFonts w:ascii="Courier New" w:hAnsi="Courier New" w:cs="Courier New"/>
            <w:rtl/>
          </w:rPr>
          <w:t>حفطاو اسفشراها فكتت أرى</w:t>
        </w:r>
      </w:ins>
    </w:p>
    <w:p w:rsidR="006C342B" w:rsidRPr="00EE6742" w:rsidRDefault="006C342B" w:rsidP="006C342B">
      <w:pPr>
        <w:pStyle w:val="NurText"/>
        <w:bidi/>
        <w:rPr>
          <w:ins w:id="1810" w:author="Transkribus" w:date="2019-12-11T14:30:00Z"/>
          <w:rFonts w:ascii="Courier New" w:hAnsi="Courier New" w:cs="Courier New"/>
        </w:rPr>
      </w:pPr>
      <w:dir w:val="rtl">
        <w:dir w:val="rtl">
          <w:del w:id="1811" w:author="Transkribus" w:date="2019-12-11T14:30:00Z">
            <w:r w:rsidRPr="009B6BCA">
              <w:rPr>
                <w:rFonts w:ascii="Courier New" w:hAnsi="Courier New" w:cs="Courier New"/>
                <w:rtl/>
              </w:rPr>
              <w:delText>فكنت ارى من</w:delText>
            </w:r>
          </w:del>
          <w:ins w:id="1812" w:author="Transkribus" w:date="2019-12-11T14:30:00Z">
            <w:r w:rsidRPr="00EE6742">
              <w:rPr>
                <w:rFonts w:ascii="Courier New" w:hAnsi="Courier New" w:cs="Courier New"/>
                <w:rtl/>
              </w:rPr>
              <w:t>بن</w:t>
            </w:r>
          </w:ins>
          <w:r w:rsidRPr="00EE6742">
            <w:rPr>
              <w:rFonts w:ascii="Courier New" w:hAnsi="Courier New" w:cs="Courier New"/>
              <w:rtl/>
            </w:rPr>
            <w:t xml:space="preserve"> حسن تاتي</w:t>
          </w:r>
          <w:del w:id="1813" w:author="Transkribus" w:date="2019-12-11T14:30:00Z">
            <w:r w:rsidRPr="009B6BCA">
              <w:rPr>
                <w:rFonts w:ascii="Courier New" w:hAnsi="Courier New" w:cs="Courier New"/>
                <w:rtl/>
              </w:rPr>
              <w:delText>ه</w:delText>
            </w:r>
          </w:del>
          <w:ins w:id="1814" w:author="Transkribus" w:date="2019-12-11T14:30:00Z">
            <w:r w:rsidRPr="00EE6742">
              <w:rPr>
                <w:rFonts w:ascii="Courier New" w:hAnsi="Courier New" w:cs="Courier New"/>
                <w:rtl/>
              </w:rPr>
              <w:t>ة</w:t>
            </w:r>
          </w:ins>
          <w:r w:rsidRPr="00EE6742">
            <w:rPr>
              <w:rFonts w:ascii="Courier New" w:hAnsi="Courier New" w:cs="Courier New"/>
              <w:rtl/>
            </w:rPr>
            <w:t xml:space="preserve"> فى ال</w:t>
          </w:r>
          <w:del w:id="1815" w:author="Transkribus" w:date="2019-12-11T14:30:00Z">
            <w:r w:rsidRPr="009B6BCA">
              <w:rPr>
                <w:rFonts w:ascii="Courier New" w:hAnsi="Courier New" w:cs="Courier New"/>
                <w:rtl/>
              </w:rPr>
              <w:delText>ش</w:delText>
            </w:r>
          </w:del>
          <w:ins w:id="1816" w:author="Transkribus" w:date="2019-12-11T14:30:00Z">
            <w:r w:rsidRPr="00EE6742">
              <w:rPr>
                <w:rFonts w:ascii="Courier New" w:hAnsi="Courier New" w:cs="Courier New"/>
                <w:rtl/>
              </w:rPr>
              <w:t>ص</w:t>
            </w:r>
          </w:ins>
          <w:r w:rsidRPr="00EE6742">
            <w:rPr>
              <w:rFonts w:ascii="Courier New" w:hAnsi="Courier New" w:cs="Courier New"/>
              <w:rtl/>
            </w:rPr>
            <w:t xml:space="preserve">رح وشدة </w:t>
          </w:r>
          <w:del w:id="1817" w:author="Transkribus" w:date="2019-12-11T14:30:00Z">
            <w:r w:rsidRPr="009B6BCA">
              <w:rPr>
                <w:rFonts w:ascii="Courier New" w:hAnsi="Courier New" w:cs="Courier New"/>
                <w:rtl/>
              </w:rPr>
              <w:delText>استقصائه للمعانى باحسن</w:delText>
            </w:r>
          </w:del>
          <w:ins w:id="1818" w:author="Transkribus" w:date="2019-12-11T14:30:00Z">
            <w:r w:rsidRPr="00EE6742">
              <w:rPr>
                <w:rFonts w:ascii="Courier New" w:hAnsi="Courier New" w:cs="Courier New"/>
                <w:rtl/>
              </w:rPr>
              <w:t>استفصاته العانى بأحسن</w:t>
            </w:r>
          </w:ins>
          <w:r w:rsidRPr="00EE6742">
            <w:rPr>
              <w:rFonts w:ascii="Courier New" w:hAnsi="Courier New" w:cs="Courier New"/>
              <w:rtl/>
            </w:rPr>
            <w:t xml:space="preserve"> عبارة </w:t>
          </w:r>
          <w:del w:id="1819" w:author="Transkribus" w:date="2019-12-11T14:30:00Z">
            <w:r w:rsidRPr="009B6BCA">
              <w:rPr>
                <w:rFonts w:ascii="Courier New" w:hAnsi="Courier New" w:cs="Courier New"/>
                <w:rtl/>
              </w:rPr>
              <w:delText>واوجزها واتمها معنى ما لا يجسر احد</w:delText>
            </w:r>
          </w:del>
          <w:ins w:id="1820" w:author="Transkribus" w:date="2019-12-11T14:30:00Z">
            <w:r w:rsidRPr="00EE6742">
              <w:rPr>
                <w:rFonts w:ascii="Courier New" w:hAnsi="Courier New" w:cs="Courier New"/>
                <w:rtl/>
              </w:rPr>
              <w:t>وأو جرها وأتمهامعى مالا</w:t>
            </w:r>
          </w:ins>
          <w:r>
            <w:t>‬</w:t>
          </w:r>
          <w:r>
            <w:t>‬</w:t>
          </w:r>
        </w:dir>
      </w:dir>
    </w:p>
    <w:p w:rsidR="006C342B" w:rsidRPr="00EE6742" w:rsidRDefault="006C342B" w:rsidP="006C342B">
      <w:pPr>
        <w:pStyle w:val="NurText"/>
        <w:bidi/>
        <w:rPr>
          <w:ins w:id="1821" w:author="Transkribus" w:date="2019-12-11T14:30:00Z"/>
          <w:rFonts w:ascii="Courier New" w:hAnsi="Courier New" w:cs="Courier New"/>
        </w:rPr>
      </w:pPr>
      <w:ins w:id="1822" w:author="Transkribus" w:date="2019-12-11T14:30:00Z">
        <w:r w:rsidRPr="00EE6742">
          <w:rPr>
            <w:rFonts w:ascii="Courier New" w:hAnsi="Courier New" w:cs="Courier New"/>
            <w:rtl/>
          </w:rPr>
          <w:t>بيجسر</w:t>
        </w:r>
      </w:ins>
    </w:p>
    <w:p w:rsidR="006C342B" w:rsidRPr="00EE6742" w:rsidRDefault="006C342B" w:rsidP="006C342B">
      <w:pPr>
        <w:pStyle w:val="NurText"/>
        <w:bidi/>
        <w:rPr>
          <w:ins w:id="1823" w:author="Transkribus" w:date="2019-12-11T14:30:00Z"/>
          <w:rFonts w:ascii="Courier New" w:hAnsi="Courier New" w:cs="Courier New"/>
        </w:rPr>
      </w:pPr>
      <w:ins w:id="1824" w:author="Transkribus" w:date="2019-12-11T14:30:00Z">
        <w:r w:rsidRPr="00EE6742">
          <w:rPr>
            <w:rFonts w:ascii="Courier New" w:hAnsi="Courier New" w:cs="Courier New"/>
            <w:rtl/>
          </w:rPr>
          <w:t>٢١٥</w:t>
        </w:r>
      </w:ins>
    </w:p>
    <w:p w:rsidR="006C342B" w:rsidRPr="009B6BCA" w:rsidRDefault="006C342B" w:rsidP="006C342B">
      <w:pPr>
        <w:pStyle w:val="NurText"/>
        <w:bidi/>
        <w:rPr>
          <w:del w:id="1825" w:author="Transkribus" w:date="2019-12-11T14:30:00Z"/>
          <w:rFonts w:ascii="Courier New" w:hAnsi="Courier New" w:cs="Courier New"/>
        </w:rPr>
      </w:pPr>
      <w:ins w:id="1826" w:author="Transkribus" w:date="2019-12-11T14:30:00Z">
        <w:r w:rsidRPr="00EE6742">
          <w:rPr>
            <w:rFonts w:ascii="Courier New" w:hAnsi="Courier New" w:cs="Courier New"/>
            <w:rtl/>
          </w:rPr>
          <w:t>مجمر أحمد</w:t>
        </w:r>
      </w:ins>
      <w:r w:rsidRPr="00EE6742">
        <w:rPr>
          <w:rFonts w:ascii="Courier New" w:hAnsi="Courier New" w:cs="Courier New"/>
          <w:rtl/>
        </w:rPr>
        <w:t xml:space="preserve"> على م</w:t>
      </w:r>
      <w:del w:id="1827" w:author="Transkribus" w:date="2019-12-11T14:30:00Z">
        <w:r w:rsidRPr="009B6BCA">
          <w:rPr>
            <w:rFonts w:ascii="Courier New" w:hAnsi="Courier New" w:cs="Courier New"/>
            <w:rtl/>
          </w:rPr>
          <w:delText>ث</w:delText>
        </w:r>
      </w:del>
      <w:ins w:id="1828" w:author="Transkribus" w:date="2019-12-11T14:30:00Z">
        <w:r w:rsidRPr="00EE6742">
          <w:rPr>
            <w:rFonts w:ascii="Courier New" w:hAnsi="Courier New" w:cs="Courier New"/>
            <w:rtl/>
          </w:rPr>
          <w:t>ت</w:t>
        </w:r>
      </w:ins>
      <w:r w:rsidRPr="00EE6742">
        <w:rPr>
          <w:rFonts w:ascii="Courier New" w:hAnsi="Courier New" w:cs="Courier New"/>
          <w:rtl/>
        </w:rPr>
        <w:t xml:space="preserve">ل ذلك </w:t>
      </w:r>
      <w:del w:id="1829" w:author="Transkribus" w:date="2019-12-11T14:30:00Z">
        <w:r w:rsidRPr="009B6BCA">
          <w:rPr>
            <w:rFonts w:ascii="Courier New" w:hAnsi="Courier New" w:cs="Courier New"/>
            <w:rtl/>
          </w:rPr>
          <w:delText>ولا يقدر</w:delText>
        </w:r>
      </w:del>
      <w:ins w:id="1830" w:author="Transkribus" w:date="2019-12-11T14:30:00Z">
        <w:r w:rsidRPr="00EE6742">
          <w:rPr>
            <w:rFonts w:ascii="Courier New" w:hAnsi="Courier New" w:cs="Courier New"/>
            <w:rtl/>
          </w:rPr>
          <w:t>ولابعدر</w:t>
        </w:r>
      </w:ins>
      <w:r w:rsidRPr="00EE6742">
        <w:rPr>
          <w:rFonts w:ascii="Courier New" w:hAnsi="Courier New" w:cs="Courier New"/>
          <w:rtl/>
        </w:rPr>
        <w:t xml:space="preserve"> عليه </w:t>
      </w:r>
      <w:del w:id="18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832" w:author="Transkribus" w:date="2019-12-11T14:30:00Z"/>
          <w:rFonts w:ascii="Courier New" w:hAnsi="Courier New" w:cs="Courier New"/>
        </w:rPr>
      </w:pPr>
      <w:dir w:val="rtl">
        <w:dir w:val="rtl">
          <w:r w:rsidRPr="00EE6742">
            <w:rPr>
              <w:rFonts w:ascii="Courier New" w:hAnsi="Courier New" w:cs="Courier New"/>
              <w:rtl/>
            </w:rPr>
            <w:t xml:space="preserve">ثم </w:t>
          </w:r>
          <w:del w:id="1833" w:author="Transkribus" w:date="2019-12-11T14:30:00Z">
            <w:r w:rsidRPr="009B6BCA">
              <w:rPr>
                <w:rFonts w:ascii="Courier New" w:hAnsi="Courier New" w:cs="Courier New"/>
                <w:rtl/>
              </w:rPr>
              <w:delText>يذكر خلاصة ما ذكره وحاصل ما قاله حتى لا يبقى فى كلام</w:delText>
            </w:r>
          </w:del>
          <w:ins w:id="1834" w:author="Transkribus" w:date="2019-12-11T14:30:00Z">
            <w:r w:rsidRPr="00EE6742">
              <w:rPr>
                <w:rFonts w:ascii="Courier New" w:hAnsi="Courier New" w:cs="Courier New"/>
                <w:rtl/>
              </w:rPr>
              <w:t>بذ كر خلاسةماذ كمره وجاسل ماق اله حفى الابيق فى</w:t>
            </w:r>
          </w:ins>
          <w:r>
            <w:t>‬</w:t>
          </w:r>
          <w:r>
            <w:t>‬</w:t>
          </w:r>
        </w:dir>
      </w:dir>
    </w:p>
    <w:p w:rsidR="006C342B" w:rsidRPr="009B6BCA" w:rsidRDefault="006C342B" w:rsidP="006C342B">
      <w:pPr>
        <w:pStyle w:val="NurText"/>
        <w:bidi/>
        <w:rPr>
          <w:del w:id="1835" w:author="Transkribus" w:date="2019-12-11T14:30:00Z"/>
          <w:rFonts w:ascii="Courier New" w:hAnsi="Courier New" w:cs="Courier New"/>
        </w:rPr>
      </w:pPr>
      <w:ins w:id="1836" w:author="Transkribus" w:date="2019-12-11T14:30:00Z">
        <w:r w:rsidRPr="00EE6742">
          <w:rPr>
            <w:rFonts w:ascii="Courier New" w:hAnsi="Courier New" w:cs="Courier New"/>
            <w:rtl/>
          </w:rPr>
          <w:t>كالام</w:t>
        </w:r>
      </w:ins>
      <w:r w:rsidRPr="00EE6742">
        <w:rPr>
          <w:rFonts w:ascii="Courier New" w:hAnsi="Courier New" w:cs="Courier New"/>
          <w:rtl/>
        </w:rPr>
        <w:t xml:space="preserve"> بقراط </w:t>
      </w:r>
      <w:del w:id="1837" w:author="Transkribus" w:date="2019-12-11T14:30:00Z">
        <w:r w:rsidRPr="009B6BCA">
          <w:rPr>
            <w:rFonts w:ascii="Courier New" w:hAnsi="Courier New" w:cs="Courier New"/>
            <w:rtl/>
          </w:rPr>
          <w:delText>موضع الا وقد شرحه شرحا لا مزيد</w:delText>
        </w:r>
      </w:del>
      <w:ins w:id="1838" w:author="Transkribus" w:date="2019-12-11T14:30:00Z">
        <w:r w:rsidRPr="00EE6742">
          <w:rPr>
            <w:rFonts w:ascii="Courier New" w:hAnsi="Courier New" w:cs="Courier New"/>
            <w:rtl/>
          </w:rPr>
          <w:t>موضيع الاوقد شرجة سرجالامريد</w:t>
        </w:r>
      </w:ins>
      <w:r w:rsidRPr="00EE6742">
        <w:rPr>
          <w:rFonts w:ascii="Courier New" w:hAnsi="Courier New" w:cs="Courier New"/>
          <w:rtl/>
        </w:rPr>
        <w:t xml:space="preserve"> عليه فى الجودة </w:t>
      </w:r>
      <w:del w:id="183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ثم </w:t>
          </w:r>
          <w:del w:id="1840" w:author="Transkribus" w:date="2019-12-11T14:30:00Z">
            <w:r w:rsidRPr="009B6BCA">
              <w:rPr>
                <w:rFonts w:ascii="Courier New" w:hAnsi="Courier New" w:cs="Courier New"/>
                <w:rtl/>
              </w:rPr>
              <w:delText>انه يورد نص ما قاله</w:delText>
            </w:r>
          </w:del>
          <w:ins w:id="1841" w:author="Transkribus" w:date="2019-12-11T14:30:00Z">
            <w:r w:rsidRPr="00EE6742">
              <w:rPr>
                <w:rFonts w:ascii="Courier New" w:hAnsi="Courier New" w:cs="Courier New"/>
                <w:rtl/>
              </w:rPr>
              <w:t>الله بوردقس مافاله</w:t>
            </w:r>
          </w:ins>
          <w:r w:rsidRPr="00EE6742">
            <w:rPr>
              <w:rFonts w:ascii="Courier New" w:hAnsi="Courier New" w:cs="Courier New"/>
              <w:rtl/>
            </w:rPr>
            <w:t xml:space="preserve"> جالينوس</w:t>
          </w:r>
          <w:r>
            <w:t>‬</w:t>
          </w:r>
          <w:r>
            <w:t>‬</w:t>
          </w:r>
        </w:dir>
      </w:dir>
    </w:p>
    <w:p w:rsidR="006C342B" w:rsidRPr="009B6BCA" w:rsidRDefault="006C342B" w:rsidP="006C342B">
      <w:pPr>
        <w:pStyle w:val="NurText"/>
        <w:bidi/>
        <w:rPr>
          <w:del w:id="1842" w:author="Transkribus" w:date="2019-12-11T14:30:00Z"/>
          <w:rFonts w:ascii="Courier New" w:hAnsi="Courier New" w:cs="Courier New"/>
        </w:rPr>
      </w:pPr>
      <w:r w:rsidRPr="00EE6742">
        <w:rPr>
          <w:rFonts w:ascii="Courier New" w:hAnsi="Courier New" w:cs="Courier New"/>
          <w:rtl/>
        </w:rPr>
        <w:t xml:space="preserve"> فى </w:t>
      </w:r>
      <w:del w:id="1843" w:author="Transkribus" w:date="2019-12-11T14:30:00Z">
        <w:r w:rsidRPr="009B6BCA">
          <w:rPr>
            <w:rFonts w:ascii="Courier New" w:hAnsi="Courier New" w:cs="Courier New"/>
            <w:rtl/>
          </w:rPr>
          <w:delText>شرحه لذلك الفصل</w:delText>
        </w:r>
      </w:del>
      <w:ins w:id="1844" w:author="Transkribus" w:date="2019-12-11T14:30:00Z">
        <w:r w:rsidRPr="00EE6742">
          <w:rPr>
            <w:rFonts w:ascii="Courier New" w:hAnsi="Courier New" w:cs="Courier New"/>
            <w:rtl/>
          </w:rPr>
          <w:t>شر جعلذلك الفضل</w:t>
        </w:r>
      </w:ins>
      <w:r w:rsidRPr="00EE6742">
        <w:rPr>
          <w:rFonts w:ascii="Courier New" w:hAnsi="Courier New" w:cs="Courier New"/>
          <w:rtl/>
        </w:rPr>
        <w:t xml:space="preserve"> على التوالى الى </w:t>
      </w:r>
      <w:del w:id="1845" w:author="Transkribus" w:date="2019-12-11T14:30:00Z">
        <w:r w:rsidRPr="009B6BCA">
          <w:rPr>
            <w:rFonts w:ascii="Courier New" w:hAnsi="Courier New" w:cs="Courier New"/>
            <w:rtl/>
          </w:rPr>
          <w:delText>اخر قوله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846" w:author="Transkribus" w:date="2019-12-11T14:30:00Z"/>
          <w:rFonts w:ascii="Courier New" w:hAnsi="Courier New" w:cs="Courier New"/>
        </w:rPr>
      </w:pPr>
      <w:dir w:val="rtl">
        <w:dir w:val="rtl">
          <w:ins w:id="1847" w:author="Transkribus" w:date="2019-12-11T14:30:00Z">
            <w:r w:rsidRPr="00EE6742">
              <w:rPr>
                <w:rFonts w:ascii="Courier New" w:hAnsi="Courier New" w:cs="Courier New"/>
                <w:rtl/>
              </w:rPr>
              <w:t xml:space="preserve">أخرفوله </w:t>
            </w:r>
          </w:ins>
          <w:r w:rsidRPr="00EE6742">
            <w:rPr>
              <w:rFonts w:ascii="Courier New" w:hAnsi="Courier New" w:cs="Courier New"/>
              <w:rtl/>
            </w:rPr>
            <w:t>ولقد ك</w:t>
          </w:r>
          <w:del w:id="1848" w:author="Transkribus" w:date="2019-12-11T14:30:00Z">
            <w:r w:rsidRPr="009B6BCA">
              <w:rPr>
                <w:rFonts w:ascii="Courier New" w:hAnsi="Courier New" w:cs="Courier New"/>
                <w:rtl/>
              </w:rPr>
              <w:delText>ن</w:delText>
            </w:r>
          </w:del>
          <w:r w:rsidRPr="00EE6742">
            <w:rPr>
              <w:rFonts w:ascii="Courier New" w:hAnsi="Courier New" w:cs="Courier New"/>
              <w:rtl/>
            </w:rPr>
            <w:t>ت</w:t>
          </w:r>
          <w:ins w:id="1849" w:author="Transkribus" w:date="2019-12-11T14:30:00Z">
            <w:r w:rsidRPr="00EE6742">
              <w:rPr>
                <w:rFonts w:ascii="Courier New" w:hAnsi="Courier New" w:cs="Courier New"/>
                <w:rtl/>
              </w:rPr>
              <w:t>ت</w:t>
            </w:r>
          </w:ins>
          <w:r w:rsidRPr="00EE6742">
            <w:rPr>
              <w:rFonts w:ascii="Courier New" w:hAnsi="Courier New" w:cs="Courier New"/>
              <w:rtl/>
            </w:rPr>
            <w:t xml:space="preserve"> اراجع </w:t>
          </w:r>
          <w:del w:id="1850" w:author="Transkribus" w:date="2019-12-11T14:30:00Z">
            <w:r w:rsidRPr="009B6BCA">
              <w:rPr>
                <w:rFonts w:ascii="Courier New" w:hAnsi="Courier New" w:cs="Courier New"/>
                <w:rtl/>
              </w:rPr>
              <w:delText>شرح جالينوس</w:delText>
            </w:r>
          </w:del>
          <w:ins w:id="1851" w:author="Transkribus" w:date="2019-12-11T14:30:00Z">
            <w:r w:rsidRPr="00EE6742">
              <w:rPr>
                <w:rFonts w:ascii="Courier New" w:hAnsi="Courier New" w:cs="Courier New"/>
                <w:rtl/>
              </w:rPr>
              <w:t>صرج جالبنوس</w:t>
            </w:r>
          </w:ins>
          <w:r w:rsidRPr="00EE6742">
            <w:rPr>
              <w:rFonts w:ascii="Courier New" w:hAnsi="Courier New" w:cs="Courier New"/>
              <w:rtl/>
            </w:rPr>
            <w:t xml:space="preserve"> فى ذلك</w:t>
          </w:r>
          <w:del w:id="1852" w:author="Transkribus" w:date="2019-12-11T14:30:00Z">
            <w:r w:rsidRPr="009B6BCA">
              <w:rPr>
                <w:rFonts w:ascii="Courier New" w:hAnsi="Courier New" w:cs="Courier New"/>
                <w:rtl/>
              </w:rPr>
              <w:delText xml:space="preserve"> فاجده قد حكى</w:delText>
            </w:r>
          </w:del>
          <w:r>
            <w:t>‬</w:t>
          </w:r>
          <w:r>
            <w:t>‬</w:t>
          </w:r>
        </w:dir>
      </w:dir>
    </w:p>
    <w:p w:rsidR="006C342B" w:rsidRPr="00EE6742" w:rsidRDefault="006C342B" w:rsidP="006C342B">
      <w:pPr>
        <w:pStyle w:val="NurText"/>
        <w:bidi/>
        <w:rPr>
          <w:rFonts w:ascii="Courier New" w:hAnsi="Courier New" w:cs="Courier New"/>
        </w:rPr>
      </w:pPr>
      <w:ins w:id="1853" w:author="Transkribus" w:date="2019-12-11T14:30:00Z">
        <w:r w:rsidRPr="00EE6742">
          <w:rPr>
            <w:rFonts w:ascii="Courier New" w:hAnsi="Courier New" w:cs="Courier New"/>
            <w:rtl/>
          </w:rPr>
          <w:t>بأحدهقدحكى</w:t>
        </w:r>
      </w:ins>
      <w:r w:rsidRPr="00EE6742">
        <w:rPr>
          <w:rFonts w:ascii="Courier New" w:hAnsi="Courier New" w:cs="Courier New"/>
          <w:rtl/>
        </w:rPr>
        <w:t xml:space="preserve"> جملة </w:t>
      </w:r>
      <w:del w:id="1854" w:author="Transkribus" w:date="2019-12-11T14:30:00Z">
        <w:r w:rsidRPr="009B6BCA">
          <w:rPr>
            <w:rFonts w:ascii="Courier New" w:hAnsi="Courier New" w:cs="Courier New"/>
            <w:rtl/>
          </w:rPr>
          <w:delText>ما قاله</w:delText>
        </w:r>
      </w:del>
      <w:ins w:id="1855" w:author="Transkribus" w:date="2019-12-11T14:30:00Z">
        <w:r w:rsidRPr="00EE6742">
          <w:rPr>
            <w:rFonts w:ascii="Courier New" w:hAnsi="Courier New" w:cs="Courier New"/>
            <w:rtl/>
          </w:rPr>
          <w:t>ماقاله</w:t>
        </w:r>
      </w:ins>
      <w:r w:rsidRPr="00EE6742">
        <w:rPr>
          <w:rFonts w:ascii="Courier New" w:hAnsi="Courier New" w:cs="Courier New"/>
          <w:rtl/>
        </w:rPr>
        <w:t xml:space="preserve"> جالينوس باسر</w:t>
      </w:r>
      <w:del w:id="1856" w:author="Transkribus" w:date="2019-12-11T14:30:00Z">
        <w:r w:rsidRPr="009B6BCA">
          <w:rPr>
            <w:rFonts w:ascii="Courier New" w:hAnsi="Courier New" w:cs="Courier New"/>
            <w:rtl/>
          </w:rPr>
          <w:delText>ه</w:delText>
        </w:r>
      </w:del>
      <w:ins w:id="1857" w:author="Transkribus" w:date="2019-12-11T14:30:00Z">
        <w:r w:rsidRPr="00EE6742">
          <w:rPr>
            <w:rFonts w:ascii="Courier New" w:hAnsi="Courier New" w:cs="Courier New"/>
            <w:rtl/>
          </w:rPr>
          <w:t>ة</w:t>
        </w:r>
      </w:ins>
      <w:r w:rsidRPr="00EE6742">
        <w:rPr>
          <w:rFonts w:ascii="Courier New" w:hAnsi="Courier New" w:cs="Courier New"/>
          <w:rtl/>
        </w:rPr>
        <w:t xml:space="preserve"> فى ذلك المعنى </w:t>
      </w:r>
      <w:del w:id="1858" w:author="Transkribus" w:date="2019-12-11T14:30:00Z">
        <w:r w:rsidRPr="009B6BCA">
          <w:rPr>
            <w:rFonts w:ascii="Courier New" w:hAnsi="Courier New" w:cs="Courier New"/>
            <w:rtl/>
          </w:rPr>
          <w:delText>وربما الفاظ كثيرة من الفاظ جالينوس يوردها باعيانها من غير ان يزيد فيها ولا ينقص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9" w:author="Transkribus" w:date="2019-12-11T14:30:00Z">
        <w:r w:rsidRPr="00EE6742">
          <w:rPr>
            <w:rFonts w:ascii="Courier New" w:hAnsi="Courier New" w:cs="Courier New"/>
            <w:rtl/>
          </w:rPr>
          <w:t>ورما القاط كتره من القاط</w:t>
        </w:r>
      </w:ins>
    </w:p>
    <w:p w:rsidR="006C342B" w:rsidRPr="009B6BCA" w:rsidRDefault="006C342B" w:rsidP="006C342B">
      <w:pPr>
        <w:pStyle w:val="NurText"/>
        <w:bidi/>
        <w:rPr>
          <w:del w:id="1860" w:author="Transkribus" w:date="2019-12-11T14:30:00Z"/>
          <w:rFonts w:ascii="Courier New" w:hAnsi="Courier New" w:cs="Courier New"/>
        </w:rPr>
      </w:pPr>
      <w:dir w:val="rtl">
        <w:dir w:val="rtl">
          <w:del w:id="1861" w:author="Transkribus" w:date="2019-12-11T14:30:00Z">
            <w:r w:rsidRPr="009B6BCA">
              <w:rPr>
                <w:rFonts w:ascii="Courier New" w:hAnsi="Courier New" w:cs="Courier New"/>
                <w:rtl/>
              </w:rPr>
              <w:delText>وهذا شيء تفرد به فى زمانه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862" w:author="Transkribus" w:date="2019-12-11T14:30:00Z"/>
          <w:rFonts w:ascii="Courier New" w:hAnsi="Courier New" w:cs="Courier New"/>
        </w:rPr>
      </w:pPr>
      <w:dir w:val="rtl">
        <w:dir w:val="rtl">
          <w:del w:id="1863" w:author="Transkribus" w:date="2019-12-11T14:30:00Z">
            <w:r w:rsidRPr="009B6BCA">
              <w:rPr>
                <w:rFonts w:ascii="Courier New" w:hAnsi="Courier New" w:cs="Courier New"/>
                <w:rtl/>
              </w:rPr>
              <w:delText>وكان فى اوقات كثيرة لما اقام بدمشق يجتمع هو والشيخ</w:delText>
            </w:r>
          </w:del>
          <w:ins w:id="1864" w:author="Transkribus" w:date="2019-12-11T14:30:00Z">
            <w:r w:rsidRPr="00EE6742">
              <w:rPr>
                <w:rFonts w:ascii="Courier New" w:hAnsi="Courier New" w:cs="Courier New"/>
                <w:rtl/>
              </w:rPr>
              <w:t>جالبنوس بوردقاباعباثهامن غيران بريد فيها ولاسقس وهذاضى فد تفردية فى زمانه وثان</w:t>
            </w:r>
          </w:ins>
          <w:r>
            <w:t>‬</w:t>
          </w:r>
          <w:r>
            <w:t>‬</w:t>
          </w:r>
        </w:dir>
      </w:dir>
    </w:p>
    <w:p w:rsidR="006C342B" w:rsidRPr="00EE6742" w:rsidRDefault="006C342B" w:rsidP="006C342B">
      <w:pPr>
        <w:pStyle w:val="NurText"/>
        <w:bidi/>
        <w:rPr>
          <w:ins w:id="1865" w:author="Transkribus" w:date="2019-12-11T14:30:00Z"/>
          <w:rFonts w:ascii="Courier New" w:hAnsi="Courier New" w:cs="Courier New"/>
        </w:rPr>
      </w:pPr>
      <w:ins w:id="1866" w:author="Transkribus" w:date="2019-12-11T14:30:00Z">
        <w:r w:rsidRPr="00EE6742">
          <w:rPr>
            <w:rFonts w:ascii="Courier New" w:hAnsi="Courier New" w:cs="Courier New"/>
            <w:rtl/>
          </w:rPr>
          <w:t>لى أوقات كنير ةلا أقام بد مشق بحتمم موو الشيح</w:t>
        </w:r>
      </w:ins>
      <w:r w:rsidRPr="00EE6742">
        <w:rPr>
          <w:rFonts w:ascii="Courier New" w:hAnsi="Courier New" w:cs="Courier New"/>
          <w:rtl/>
        </w:rPr>
        <w:t xml:space="preserve"> مهذب الدين عبد الر</w:t>
      </w:r>
      <w:del w:id="1867" w:author="Transkribus" w:date="2019-12-11T14:30:00Z">
        <w:r w:rsidRPr="009B6BCA">
          <w:rPr>
            <w:rFonts w:ascii="Courier New" w:hAnsi="Courier New" w:cs="Courier New"/>
            <w:rtl/>
          </w:rPr>
          <w:delText>ح</w:delText>
        </w:r>
      </w:del>
      <w:ins w:id="1868" w:author="Transkribus" w:date="2019-12-11T14:30:00Z">
        <w:r w:rsidRPr="00EE6742">
          <w:rPr>
            <w:rFonts w:ascii="Courier New" w:hAnsi="Courier New" w:cs="Courier New"/>
            <w:rtl/>
          </w:rPr>
          <w:t>ه</w:t>
        </w:r>
      </w:ins>
      <w:r w:rsidRPr="00EE6742">
        <w:rPr>
          <w:rFonts w:ascii="Courier New" w:hAnsi="Courier New" w:cs="Courier New"/>
          <w:rtl/>
        </w:rPr>
        <w:t>يم بن على فى المو</w:t>
      </w:r>
      <w:del w:id="1869" w:author="Transkribus" w:date="2019-12-11T14:30:00Z">
        <w:r w:rsidRPr="009B6BCA">
          <w:rPr>
            <w:rFonts w:ascii="Courier New" w:hAnsi="Courier New" w:cs="Courier New"/>
            <w:rtl/>
          </w:rPr>
          <w:delText>ضع</w:delText>
        </w:r>
      </w:del>
      <w:ins w:id="1870" w:author="Transkribus" w:date="2019-12-11T14:30:00Z">
        <w:r w:rsidRPr="00EE6742">
          <w:rPr>
            <w:rFonts w:ascii="Courier New" w:hAnsi="Courier New" w:cs="Courier New"/>
            <w:rtl/>
          </w:rPr>
          <w:t>شم</w:t>
        </w:r>
      </w:ins>
      <w:r w:rsidRPr="00EE6742">
        <w:rPr>
          <w:rFonts w:ascii="Courier New" w:hAnsi="Courier New" w:cs="Courier New"/>
          <w:rtl/>
        </w:rPr>
        <w:t xml:space="preserve"> الذى</w:t>
      </w:r>
      <w:del w:id="1871" w:author="Transkribus" w:date="2019-12-11T14:30:00Z">
        <w:r w:rsidRPr="009B6BCA">
          <w:rPr>
            <w:rFonts w:ascii="Courier New" w:hAnsi="Courier New" w:cs="Courier New"/>
            <w:rtl/>
          </w:rPr>
          <w:delText xml:space="preserve"> يجلس فيه</w:delText>
        </w:r>
      </w:del>
    </w:p>
    <w:p w:rsidR="006C342B" w:rsidRPr="009B6BCA" w:rsidRDefault="006C342B" w:rsidP="006C342B">
      <w:pPr>
        <w:pStyle w:val="NurText"/>
        <w:bidi/>
        <w:rPr>
          <w:del w:id="1872" w:author="Transkribus" w:date="2019-12-11T14:30:00Z"/>
          <w:rFonts w:ascii="Courier New" w:hAnsi="Courier New" w:cs="Courier New"/>
        </w:rPr>
      </w:pPr>
      <w:ins w:id="1873" w:author="Transkribus" w:date="2019-12-11T14:30:00Z">
        <w:r w:rsidRPr="00EE6742">
          <w:rPr>
            <w:rFonts w:ascii="Courier New" w:hAnsi="Courier New" w:cs="Courier New"/>
            <w:rtl/>
          </w:rPr>
          <w:t>ابحلس نيه</w:t>
        </w:r>
      </w:ins>
      <w:r w:rsidRPr="00EE6742">
        <w:rPr>
          <w:rFonts w:ascii="Courier New" w:hAnsi="Courier New" w:cs="Courier New"/>
          <w:rtl/>
        </w:rPr>
        <w:t xml:space="preserve"> الاطباء عند دار السلطان وي</w:t>
      </w:r>
      <w:del w:id="1874" w:author="Transkribus" w:date="2019-12-11T14:30:00Z">
        <w:r w:rsidRPr="009B6BCA">
          <w:rPr>
            <w:rFonts w:ascii="Courier New" w:hAnsi="Courier New" w:cs="Courier New"/>
            <w:rtl/>
          </w:rPr>
          <w:delText>تب</w:delText>
        </w:r>
      </w:del>
      <w:ins w:id="1875" w:author="Transkribus" w:date="2019-12-11T14:30:00Z">
        <w:r w:rsidRPr="00EE6742">
          <w:rPr>
            <w:rFonts w:ascii="Courier New" w:hAnsi="Courier New" w:cs="Courier New"/>
            <w:rtl/>
          </w:rPr>
          <w:t>كي</w:t>
        </w:r>
      </w:ins>
      <w:r w:rsidRPr="00EE6742">
        <w:rPr>
          <w:rFonts w:ascii="Courier New" w:hAnsi="Courier New" w:cs="Courier New"/>
          <w:rtl/>
        </w:rPr>
        <w:t xml:space="preserve">احثان فى </w:t>
      </w:r>
      <w:del w:id="1876" w:author="Transkribus" w:date="2019-12-11T14:30:00Z">
        <w:r w:rsidRPr="009B6BCA">
          <w:rPr>
            <w:rFonts w:ascii="Courier New" w:hAnsi="Courier New" w:cs="Courier New"/>
            <w:rtl/>
          </w:rPr>
          <w:delText>ا</w:delText>
        </w:r>
      </w:del>
      <w:ins w:id="1877" w:author="Transkribus" w:date="2019-12-11T14:30:00Z">
        <w:r w:rsidRPr="00EE6742">
          <w:rPr>
            <w:rFonts w:ascii="Courier New" w:hAnsi="Courier New" w:cs="Courier New"/>
            <w:rtl/>
          </w:rPr>
          <w:t>أ</w:t>
        </w:r>
      </w:ins>
      <w:r w:rsidRPr="00EE6742">
        <w:rPr>
          <w:rFonts w:ascii="Courier New" w:hAnsi="Courier New" w:cs="Courier New"/>
          <w:rtl/>
        </w:rPr>
        <w:t xml:space="preserve">شياء من الطب </w:t>
      </w:r>
      <w:del w:id="18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فكان الشي</w:t>
          </w:r>
          <w:del w:id="1879" w:author="Transkribus" w:date="2019-12-11T14:30:00Z">
            <w:r w:rsidRPr="009B6BCA">
              <w:rPr>
                <w:rFonts w:ascii="Courier New" w:hAnsi="Courier New" w:cs="Courier New"/>
                <w:rtl/>
              </w:rPr>
              <w:delText>خ</w:delText>
            </w:r>
          </w:del>
          <w:ins w:id="1880" w:author="Transkribus" w:date="2019-12-11T14:30:00Z">
            <w:r w:rsidRPr="00EE6742">
              <w:rPr>
                <w:rFonts w:ascii="Courier New" w:hAnsi="Courier New" w:cs="Courier New"/>
                <w:rtl/>
              </w:rPr>
              <w:t>ح</w:t>
            </w:r>
          </w:ins>
          <w:r w:rsidRPr="00EE6742">
            <w:rPr>
              <w:rFonts w:ascii="Courier New" w:hAnsi="Courier New" w:cs="Courier New"/>
              <w:rtl/>
            </w:rPr>
            <w:t xml:space="preserve"> مهذب</w:t>
          </w:r>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الدين </w:t>
      </w:r>
      <w:del w:id="1881" w:author="Transkribus" w:date="2019-12-11T14:30:00Z">
        <w:r w:rsidRPr="009B6BCA">
          <w:rPr>
            <w:rFonts w:ascii="Courier New" w:hAnsi="Courier New" w:cs="Courier New"/>
            <w:rtl/>
          </w:rPr>
          <w:delText>افصح</w:delText>
        </w:r>
      </w:del>
      <w:ins w:id="1882" w:author="Transkribus" w:date="2019-12-11T14:30:00Z">
        <w:r w:rsidRPr="00EE6742">
          <w:rPr>
            <w:rFonts w:ascii="Courier New" w:hAnsi="Courier New" w:cs="Courier New"/>
            <w:rtl/>
          </w:rPr>
          <w:t>اقم</w:t>
        </w:r>
      </w:ins>
      <w:r w:rsidRPr="00EE6742">
        <w:rPr>
          <w:rFonts w:ascii="Courier New" w:hAnsi="Courier New" w:cs="Courier New"/>
          <w:rtl/>
        </w:rPr>
        <w:t xml:space="preserve"> عبارة و</w:t>
      </w:r>
      <w:del w:id="1883" w:author="Transkribus" w:date="2019-12-11T14:30:00Z">
        <w:r w:rsidRPr="009B6BCA">
          <w:rPr>
            <w:rFonts w:ascii="Courier New" w:hAnsi="Courier New" w:cs="Courier New"/>
            <w:rtl/>
          </w:rPr>
          <w:delText>ا</w:delText>
        </w:r>
      </w:del>
      <w:ins w:id="1884" w:author="Transkribus" w:date="2019-12-11T14:30:00Z">
        <w:r w:rsidRPr="00EE6742">
          <w:rPr>
            <w:rFonts w:ascii="Courier New" w:hAnsi="Courier New" w:cs="Courier New"/>
            <w:rtl/>
          </w:rPr>
          <w:t>أ</w:t>
        </w:r>
      </w:ins>
      <w:r w:rsidRPr="00EE6742">
        <w:rPr>
          <w:rFonts w:ascii="Courier New" w:hAnsi="Courier New" w:cs="Courier New"/>
          <w:rtl/>
        </w:rPr>
        <w:t xml:space="preserve">قوى براعة </w:t>
      </w:r>
      <w:del w:id="1885" w:author="Transkribus" w:date="2019-12-11T14:30:00Z">
        <w:r w:rsidRPr="009B6BCA">
          <w:rPr>
            <w:rFonts w:ascii="Courier New" w:hAnsi="Courier New" w:cs="Courier New"/>
            <w:rtl/>
          </w:rPr>
          <w:delText>واحسن بحثا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86" w:author="Transkribus" w:date="2019-12-11T14:30:00Z">
        <w:r w:rsidRPr="00EE6742">
          <w:rPr>
            <w:rFonts w:ascii="Courier New" w:hAnsi="Courier New" w:cs="Courier New"/>
            <w:rtl/>
          </w:rPr>
          <w:t>وأحسن بحنا وكان الحكم يعقوب أكترسكيبه وأمين</w:t>
        </w:r>
      </w:ins>
    </w:p>
    <w:p w:rsidR="006C342B" w:rsidRPr="00EE6742" w:rsidRDefault="006C342B" w:rsidP="006C342B">
      <w:pPr>
        <w:pStyle w:val="NurText"/>
        <w:bidi/>
        <w:rPr>
          <w:ins w:id="1887" w:author="Transkribus" w:date="2019-12-11T14:30:00Z"/>
          <w:rFonts w:ascii="Courier New" w:hAnsi="Courier New" w:cs="Courier New"/>
        </w:rPr>
      </w:pPr>
      <w:dir w:val="rtl">
        <w:dir w:val="rtl">
          <w:del w:id="1888" w:author="Transkribus" w:date="2019-12-11T14:30:00Z">
            <w:r w:rsidRPr="009B6BCA">
              <w:rPr>
                <w:rFonts w:ascii="Courier New" w:hAnsi="Courier New" w:cs="Courier New"/>
                <w:rtl/>
              </w:rPr>
              <w:delText xml:space="preserve">وكان الحكيم </w:delText>
            </w:r>
          </w:del>
          <w:ins w:id="1889" w:author="Transkribus" w:date="2019-12-11T14:30:00Z">
            <w:r w:rsidRPr="00EE6742">
              <w:rPr>
                <w:rFonts w:ascii="Courier New" w:hAnsi="Courier New" w:cs="Courier New"/>
                <w:rtl/>
              </w:rPr>
              <w:t xml:space="preserve"> فولاو أو سيع نقلالانه كمان عفزلة الترحمان السحصرااذ كمره جالبنوس فى صاتركتبه من صناهة</w:t>
            </w:r>
          </w:ins>
          <w:r>
            <w:t>‬</w:t>
          </w:r>
          <w:r>
            <w:t>‬</w:t>
          </w:r>
        </w:dir>
      </w:dir>
    </w:p>
    <w:p w:rsidR="006C342B" w:rsidRPr="009B6BCA" w:rsidRDefault="006C342B" w:rsidP="006C342B">
      <w:pPr>
        <w:pStyle w:val="NurText"/>
        <w:bidi/>
        <w:rPr>
          <w:del w:id="1890" w:author="Transkribus" w:date="2019-12-11T14:30:00Z"/>
          <w:rFonts w:ascii="Courier New" w:hAnsi="Courier New" w:cs="Courier New"/>
        </w:rPr>
      </w:pPr>
      <w:ins w:id="1891" w:author="Transkribus" w:date="2019-12-11T14:30:00Z">
        <w:r w:rsidRPr="00EE6742">
          <w:rPr>
            <w:rFonts w:ascii="Courier New" w:hAnsi="Courier New" w:cs="Courier New"/>
            <w:rtl/>
          </w:rPr>
          <w:t xml:space="preserve">الطب فامامعالحات الحكم </w:t>
        </w:r>
      </w:ins>
      <w:r w:rsidRPr="00EE6742">
        <w:rPr>
          <w:rFonts w:ascii="Courier New" w:hAnsi="Courier New" w:cs="Courier New"/>
          <w:rtl/>
        </w:rPr>
        <w:t xml:space="preserve">يعقوب </w:t>
      </w:r>
      <w:del w:id="1892" w:author="Transkribus" w:date="2019-12-11T14:30:00Z">
        <w:r w:rsidRPr="009B6BCA">
          <w:rPr>
            <w:rFonts w:ascii="Courier New" w:hAnsi="Courier New" w:cs="Courier New"/>
            <w:rtl/>
          </w:rPr>
          <w:delText>اكثر سكينة وابين قولا واوسع نقلا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1893" w:author="Transkribus" w:date="2019-12-11T14:30:00Z"/>
          <w:rFonts w:ascii="Courier New" w:hAnsi="Courier New" w:cs="Courier New"/>
        </w:rPr>
      </w:pPr>
      <w:dir w:val="rtl">
        <w:dir w:val="rtl">
          <w:del w:id="1894" w:author="Transkribus" w:date="2019-12-11T14:30:00Z">
            <w:r w:rsidRPr="009B6BCA">
              <w:rPr>
                <w:rFonts w:ascii="Courier New" w:hAnsi="Courier New" w:cs="Courier New"/>
                <w:rtl/>
              </w:rPr>
              <w:delText>لانه كان بمنزلة الترجمان المستحضر لما ذكره جالينوس فى سائر كتبه من صناعة الطب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895" w:author="Transkribus" w:date="2019-12-11T14:30:00Z"/>
          <w:rFonts w:ascii="Courier New" w:hAnsi="Courier New" w:cs="Courier New"/>
        </w:rPr>
      </w:pPr>
      <w:dir w:val="rtl">
        <w:dir w:val="rtl">
          <w:del w:id="1896" w:author="Transkribus" w:date="2019-12-11T14:30:00Z">
            <w:r w:rsidRPr="009B6BCA">
              <w:rPr>
                <w:rFonts w:ascii="Courier New" w:hAnsi="Courier New" w:cs="Courier New"/>
                <w:rtl/>
              </w:rPr>
              <w:delText>فاما معالجات الحكيم يعقوب فانها كانت فى الغاية من الجودة والنجح</w:delText>
            </w:r>
          </w:del>
          <w:ins w:id="1897" w:author="Transkribus" w:date="2019-12-11T14:30:00Z">
            <w:r w:rsidRPr="00EE6742">
              <w:rPr>
                <w:rFonts w:ascii="Courier New" w:hAnsi="Courier New" w:cs="Courier New"/>
                <w:rtl/>
              </w:rPr>
              <w:t>فانهاكاتت فى الغابة من الحودة والنجم</w:t>
            </w:r>
          </w:ins>
          <w:r w:rsidRPr="00EE6742">
            <w:rPr>
              <w:rFonts w:ascii="Courier New" w:hAnsi="Courier New" w:cs="Courier New"/>
              <w:rtl/>
            </w:rPr>
            <w:t xml:space="preserve"> وذلك </w:t>
          </w:r>
          <w:del w:id="1898" w:author="Transkribus" w:date="2019-12-11T14:30:00Z">
            <w:r w:rsidRPr="009B6BCA">
              <w:rPr>
                <w:rFonts w:ascii="Courier New" w:hAnsi="Courier New" w:cs="Courier New"/>
                <w:rtl/>
              </w:rPr>
              <w:delText>انه كان يتحقق</w:delText>
            </w:r>
          </w:del>
          <w:ins w:id="1899" w:author="Transkribus" w:date="2019-12-11T14:30:00Z">
            <w:r w:rsidRPr="00EE6742">
              <w:rPr>
                <w:rFonts w:ascii="Courier New" w:hAnsi="Courier New" w:cs="Courier New"/>
                <w:rtl/>
              </w:rPr>
              <w:t>انهكمان</w:t>
            </w:r>
          </w:ins>
          <w:r>
            <w:t>‬</w:t>
          </w:r>
          <w:r>
            <w:t>‬</w:t>
          </w:r>
        </w:dir>
      </w:dir>
    </w:p>
    <w:p w:rsidR="006C342B" w:rsidRPr="00EE6742" w:rsidRDefault="006C342B" w:rsidP="006C342B">
      <w:pPr>
        <w:pStyle w:val="NurText"/>
        <w:bidi/>
        <w:rPr>
          <w:ins w:id="1900" w:author="Transkribus" w:date="2019-12-11T14:30:00Z"/>
          <w:rFonts w:ascii="Courier New" w:hAnsi="Courier New" w:cs="Courier New"/>
        </w:rPr>
      </w:pPr>
      <w:ins w:id="1901" w:author="Transkribus" w:date="2019-12-11T14:30:00Z">
        <w:r w:rsidRPr="00EE6742">
          <w:rPr>
            <w:rFonts w:ascii="Courier New" w:hAnsi="Courier New" w:cs="Courier New"/>
            <w:rtl/>
          </w:rPr>
          <w:t>ابحفق</w:t>
        </w:r>
      </w:ins>
      <w:r w:rsidRPr="00EE6742">
        <w:rPr>
          <w:rFonts w:ascii="Courier New" w:hAnsi="Courier New" w:cs="Courier New"/>
          <w:rtl/>
        </w:rPr>
        <w:t xml:space="preserve"> معرفة </w:t>
      </w:r>
      <w:del w:id="1902" w:author="Transkribus" w:date="2019-12-11T14:30:00Z">
        <w:r w:rsidRPr="009B6BCA">
          <w:rPr>
            <w:rFonts w:ascii="Courier New" w:hAnsi="Courier New" w:cs="Courier New"/>
            <w:rtl/>
          </w:rPr>
          <w:delText>المرض اولا تحقيقا لا مزيد</w:delText>
        </w:r>
      </w:del>
      <w:ins w:id="1903" w:author="Transkribus" w:date="2019-12-11T14:30:00Z">
        <w:r w:rsidRPr="00EE6742">
          <w:rPr>
            <w:rFonts w:ascii="Courier New" w:hAnsi="Courier New" w:cs="Courier New"/>
            <w:rtl/>
          </w:rPr>
          <w:t>المرس أو لامجمية الامريد</w:t>
        </w:r>
      </w:ins>
      <w:r w:rsidRPr="00EE6742">
        <w:rPr>
          <w:rFonts w:ascii="Courier New" w:hAnsi="Courier New" w:cs="Courier New"/>
          <w:rtl/>
        </w:rPr>
        <w:t xml:space="preserve"> عليه ثم </w:t>
      </w:r>
      <w:del w:id="1904" w:author="Transkribus" w:date="2019-12-11T14:30:00Z">
        <w:r w:rsidRPr="009B6BCA">
          <w:rPr>
            <w:rFonts w:ascii="Courier New" w:hAnsi="Courier New" w:cs="Courier New"/>
            <w:rtl/>
          </w:rPr>
          <w:delText xml:space="preserve">يشرع فى مداواته بالقوانين التى ذكرها </w:delText>
        </w:r>
      </w:del>
      <w:ins w:id="1905" w:author="Transkribus" w:date="2019-12-11T14:30:00Z">
        <w:r w:rsidRPr="00EE6742">
          <w:rPr>
            <w:rFonts w:ascii="Courier New" w:hAnsi="Courier New" w:cs="Courier New"/>
            <w:rtl/>
          </w:rPr>
          <w:t>بشرع فى مداو اله بالةوانين الفى ذ كمرها</w:t>
        </w:r>
      </w:ins>
    </w:p>
    <w:p w:rsidR="006C342B" w:rsidRPr="009B6BCA" w:rsidRDefault="006C342B" w:rsidP="006C342B">
      <w:pPr>
        <w:pStyle w:val="NurText"/>
        <w:bidi/>
        <w:rPr>
          <w:del w:id="1906" w:author="Transkribus" w:date="2019-12-11T14:30:00Z"/>
          <w:rFonts w:ascii="Courier New" w:hAnsi="Courier New" w:cs="Courier New"/>
        </w:rPr>
      </w:pPr>
      <w:r w:rsidRPr="00EE6742">
        <w:rPr>
          <w:rFonts w:ascii="Courier New" w:hAnsi="Courier New" w:cs="Courier New"/>
          <w:rtl/>
        </w:rPr>
        <w:t xml:space="preserve">جالينوس مع </w:t>
      </w:r>
      <w:del w:id="1907" w:author="Transkribus" w:date="2019-12-11T14:30:00Z">
        <w:r w:rsidRPr="009B6BCA">
          <w:rPr>
            <w:rFonts w:ascii="Courier New" w:hAnsi="Courier New" w:cs="Courier New"/>
            <w:rtl/>
          </w:rPr>
          <w:delText>تصرفه هو فيما يستعمله</w:delText>
        </w:r>
      </w:del>
      <w:ins w:id="1908" w:author="Transkribus" w:date="2019-12-11T14:30:00Z">
        <w:r w:rsidRPr="00EE6742">
          <w:rPr>
            <w:rFonts w:ascii="Courier New" w:hAnsi="Courier New" w:cs="Courier New"/>
            <w:rtl/>
          </w:rPr>
          <w:t>قصرفه موثيمايستعملة</w:t>
        </w:r>
      </w:ins>
      <w:r w:rsidRPr="00EE6742">
        <w:rPr>
          <w:rFonts w:ascii="Courier New" w:hAnsi="Courier New" w:cs="Courier New"/>
          <w:rtl/>
        </w:rPr>
        <w:t xml:space="preserve"> فى الوقت </w:t>
      </w:r>
      <w:del w:id="1909" w:author="Transkribus" w:date="2019-12-11T14:30:00Z">
        <w:r w:rsidRPr="009B6BCA">
          <w:rPr>
            <w:rFonts w:ascii="Courier New" w:hAnsi="Courier New" w:cs="Courier New"/>
            <w:rtl/>
          </w:rPr>
          <w:delText>الحاضر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910" w:author="Transkribus" w:date="2019-12-11T14:30:00Z"/>
          <w:rFonts w:ascii="Courier New" w:hAnsi="Courier New" w:cs="Courier New"/>
        </w:rPr>
      </w:pPr>
      <w:dir w:val="rtl">
        <w:dir w:val="rtl">
          <w:ins w:id="1911" w:author="Transkribus" w:date="2019-12-11T14:30:00Z">
            <w:r w:rsidRPr="00EE6742">
              <w:rPr>
                <w:rFonts w:ascii="Courier New" w:hAnsi="Courier New" w:cs="Courier New"/>
                <w:rtl/>
              </w:rPr>
              <w:t xml:space="preserve">الحاصر </w:t>
            </w:r>
          </w:ins>
          <w:r w:rsidRPr="00EE6742">
            <w:rPr>
              <w:rFonts w:ascii="Courier New" w:hAnsi="Courier New" w:cs="Courier New"/>
              <w:rtl/>
            </w:rPr>
            <w:t xml:space="preserve">وكان شديد </w:t>
          </w:r>
          <w:del w:id="1912" w:author="Transkribus" w:date="2019-12-11T14:30:00Z">
            <w:r w:rsidRPr="009B6BCA">
              <w:rPr>
                <w:rFonts w:ascii="Courier New" w:hAnsi="Courier New" w:cs="Courier New"/>
                <w:rtl/>
              </w:rPr>
              <w:delText>البحث واستقراء الاعراض بحيث انه كان اذا افتقد مريضا لا يزال يستقصى</w:delText>
            </w:r>
          </w:del>
          <w:ins w:id="1913" w:author="Transkribus" w:date="2019-12-11T14:30:00Z">
            <w:r w:rsidRPr="00EE6742">
              <w:rPr>
                <w:rFonts w:ascii="Courier New" w:hAnsi="Courier New" w:cs="Courier New"/>
                <w:rtl/>
              </w:rPr>
              <w:t>الحت واستقراد</w:t>
            </w:r>
          </w:ins>
          <w:r>
            <w:t>‬</w:t>
          </w:r>
          <w:r>
            <w:t>‬</w:t>
          </w:r>
        </w:dir>
      </w:dir>
    </w:p>
    <w:p w:rsidR="006C342B" w:rsidRPr="00EE6742" w:rsidRDefault="006C342B" w:rsidP="006C342B">
      <w:pPr>
        <w:pStyle w:val="NurText"/>
        <w:bidi/>
        <w:rPr>
          <w:ins w:id="1914" w:author="Transkribus" w:date="2019-12-11T14:30:00Z"/>
          <w:rFonts w:ascii="Courier New" w:hAnsi="Courier New" w:cs="Courier New"/>
        </w:rPr>
      </w:pPr>
      <w:ins w:id="1915" w:author="Transkribus" w:date="2019-12-11T14:30:00Z">
        <w:r w:rsidRPr="00EE6742">
          <w:rPr>
            <w:rFonts w:ascii="Courier New" w:hAnsi="Courier New" w:cs="Courier New"/>
            <w:rtl/>
          </w:rPr>
          <w:t>الاعراخس يحيب اله كمان ادالتقد مر يض الابرال يسيعضى</w:t>
        </w:r>
      </w:ins>
      <w:r w:rsidRPr="00EE6742">
        <w:rPr>
          <w:rFonts w:ascii="Courier New" w:hAnsi="Courier New" w:cs="Courier New"/>
          <w:rtl/>
        </w:rPr>
        <w:t xml:space="preserve"> منه </w:t>
      </w:r>
      <w:del w:id="1916" w:author="Transkribus" w:date="2019-12-11T14:30:00Z">
        <w:r w:rsidRPr="009B6BCA">
          <w:rPr>
            <w:rFonts w:ascii="Courier New" w:hAnsi="Courier New" w:cs="Courier New"/>
            <w:rtl/>
          </w:rPr>
          <w:delText>عرضا عرضا وما يشكوه مما يجده من مرضه حالا حالا</w:delText>
        </w:r>
      </w:del>
      <w:ins w:id="1917" w:author="Transkribus" w:date="2019-12-11T14:30:00Z">
        <w:r w:rsidRPr="00EE6742">
          <w:rPr>
            <w:rFonts w:ascii="Courier New" w:hAnsi="Courier New" w:cs="Courier New"/>
            <w:rtl/>
          </w:rPr>
          <w:t>عر شاهر صاومايشكوة ثما</w:t>
        </w:r>
      </w:ins>
    </w:p>
    <w:p w:rsidR="006C342B" w:rsidRPr="00EE6742" w:rsidRDefault="006C342B" w:rsidP="006C342B">
      <w:pPr>
        <w:pStyle w:val="NurText"/>
        <w:bidi/>
        <w:rPr>
          <w:ins w:id="1918" w:author="Transkribus" w:date="2019-12-11T14:30:00Z"/>
          <w:rFonts w:ascii="Courier New" w:hAnsi="Courier New" w:cs="Courier New"/>
        </w:rPr>
      </w:pPr>
      <w:ins w:id="1919" w:author="Transkribus" w:date="2019-12-11T14:30:00Z">
        <w:r w:rsidRPr="00EE6742">
          <w:rPr>
            <w:rFonts w:ascii="Courier New" w:hAnsi="Courier New" w:cs="Courier New"/>
            <w:rtl/>
          </w:rPr>
          <w:t>ابجده من مرته جالاجالا</w:t>
        </w:r>
      </w:ins>
      <w:r w:rsidRPr="00EE6742">
        <w:rPr>
          <w:rFonts w:ascii="Courier New" w:hAnsi="Courier New" w:cs="Courier New"/>
          <w:rtl/>
        </w:rPr>
        <w:t xml:space="preserve"> الى ان </w:t>
      </w:r>
      <w:del w:id="1920" w:author="Transkribus" w:date="2019-12-11T14:30:00Z">
        <w:r w:rsidRPr="009B6BCA">
          <w:rPr>
            <w:rFonts w:ascii="Courier New" w:hAnsi="Courier New" w:cs="Courier New"/>
            <w:rtl/>
          </w:rPr>
          <w:delText>لا يترك عرضا يستدل به على تحقيق المرض الا ويعتبره فكانت ابدا معالجاته لا مزيد</w:delText>
        </w:r>
      </w:del>
      <w:ins w:id="1921" w:author="Transkribus" w:date="2019-12-11T14:30:00Z">
        <w:r w:rsidRPr="00EE6742">
          <w:rPr>
            <w:rFonts w:ascii="Courier New" w:hAnsi="Courier New" w:cs="Courier New"/>
            <w:rtl/>
          </w:rPr>
          <w:t>الابترك عر ضادستدل به على محتيق المرس الاو يعنرة</w:t>
        </w:r>
      </w:ins>
    </w:p>
    <w:p w:rsidR="006C342B" w:rsidRPr="00EE6742" w:rsidRDefault="006C342B" w:rsidP="006C342B">
      <w:pPr>
        <w:pStyle w:val="NurText"/>
        <w:bidi/>
        <w:rPr>
          <w:rFonts w:ascii="Courier New" w:hAnsi="Courier New" w:cs="Courier New"/>
        </w:rPr>
      </w:pPr>
      <w:ins w:id="1922" w:author="Transkribus" w:date="2019-12-11T14:30:00Z">
        <w:r w:rsidRPr="00EE6742">
          <w:rPr>
            <w:rFonts w:ascii="Courier New" w:hAnsi="Courier New" w:cs="Courier New"/>
            <w:rtl/>
          </w:rPr>
          <w:t>كاتت ابد امعالحاله لامربد</w:t>
        </w:r>
      </w:ins>
      <w:r w:rsidRPr="00EE6742">
        <w:rPr>
          <w:rFonts w:ascii="Courier New" w:hAnsi="Courier New" w:cs="Courier New"/>
          <w:rtl/>
        </w:rPr>
        <w:t xml:space="preserve"> عليها فى الجودة</w:t>
      </w:r>
      <w:del w:id="19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24" w:author="Transkribus" w:date="2019-12-11T14:30:00Z">
        <w:r w:rsidRPr="00EE6742">
          <w:rPr>
            <w:rFonts w:ascii="Courier New" w:hAnsi="Courier New" w:cs="Courier New"/>
            <w:rtl/>
          </w:rPr>
          <w:t xml:space="preserve"> وكان الملك المعطم بشكرمته هذم الجالة</w:t>
        </w:r>
      </w:ins>
    </w:p>
    <w:p w:rsidR="006C342B" w:rsidRPr="00EE6742" w:rsidRDefault="006C342B" w:rsidP="006C342B">
      <w:pPr>
        <w:pStyle w:val="NurText"/>
        <w:bidi/>
        <w:rPr>
          <w:ins w:id="1925" w:author="Transkribus" w:date="2019-12-11T14:30:00Z"/>
          <w:rFonts w:ascii="Courier New" w:hAnsi="Courier New" w:cs="Courier New"/>
        </w:rPr>
      </w:pPr>
      <w:dir w:val="rtl">
        <w:dir w:val="rtl">
          <w:del w:id="1926" w:author="Transkribus" w:date="2019-12-11T14:30:00Z">
            <w:r w:rsidRPr="009B6BCA">
              <w:rPr>
                <w:rFonts w:ascii="Courier New" w:hAnsi="Courier New" w:cs="Courier New"/>
                <w:rtl/>
              </w:rPr>
              <w:delText xml:space="preserve">وكان الملك المعظم يشكر منه هذه الحالة </w:delText>
            </w:r>
          </w:del>
          <w:r w:rsidRPr="00EE6742">
            <w:rPr>
              <w:rFonts w:ascii="Courier New" w:hAnsi="Courier New" w:cs="Courier New"/>
              <w:rtl/>
            </w:rPr>
            <w:t xml:space="preserve">ويصفه </w:t>
          </w:r>
          <w:del w:id="1927" w:author="Transkribus" w:date="2019-12-11T14:30:00Z">
            <w:r w:rsidRPr="009B6BCA">
              <w:rPr>
                <w:rFonts w:ascii="Courier New" w:hAnsi="Courier New" w:cs="Courier New"/>
                <w:rtl/>
              </w:rPr>
              <w:delText>ويقول لو لم يكن</w:delText>
            </w:r>
          </w:del>
          <w:ins w:id="1928" w:author="Transkribus" w:date="2019-12-11T14:30:00Z">
            <w:r w:rsidRPr="00EE6742">
              <w:rPr>
                <w:rFonts w:ascii="Courier New" w:hAnsi="Courier New" w:cs="Courier New"/>
                <w:rtl/>
              </w:rPr>
              <w:t>ويقود لولم بكن</w:t>
            </w:r>
          </w:ins>
          <w:r w:rsidRPr="00EE6742">
            <w:rPr>
              <w:rFonts w:ascii="Courier New" w:hAnsi="Courier New" w:cs="Courier New"/>
              <w:rtl/>
            </w:rPr>
            <w:t xml:space="preserve"> فى الحك</w:t>
          </w:r>
          <w:ins w:id="1929" w:author="Transkribus" w:date="2019-12-11T14:30:00Z">
            <w:r w:rsidRPr="00EE6742">
              <w:rPr>
                <w:rFonts w:ascii="Courier New" w:hAnsi="Courier New" w:cs="Courier New"/>
                <w:rtl/>
              </w:rPr>
              <w:t>م</w:t>
            </w:r>
          </w:ins>
          <w:r w:rsidRPr="00EE6742">
            <w:rPr>
              <w:rFonts w:ascii="Courier New" w:hAnsi="Courier New" w:cs="Courier New"/>
              <w:rtl/>
            </w:rPr>
            <w:t xml:space="preserve">يم يعقوب </w:t>
          </w:r>
          <w:del w:id="1930" w:author="Transkribus" w:date="2019-12-11T14:30:00Z">
            <w:r w:rsidRPr="009B6BCA">
              <w:rPr>
                <w:rFonts w:ascii="Courier New" w:hAnsi="Courier New" w:cs="Courier New"/>
                <w:rtl/>
              </w:rPr>
              <w:delText>الا شدة استقصائه</w:delText>
            </w:r>
          </w:del>
          <w:ins w:id="1931" w:author="Transkribus" w:date="2019-12-11T14:30:00Z">
            <w:r w:rsidRPr="00EE6742">
              <w:rPr>
                <w:rFonts w:ascii="Courier New" w:hAnsi="Courier New" w:cs="Courier New"/>
                <w:rtl/>
              </w:rPr>
              <w:t>الاشدة اسيعصاله</w:t>
            </w:r>
          </w:ins>
          <w:r w:rsidRPr="00EE6742">
            <w:rPr>
              <w:rFonts w:ascii="Courier New" w:hAnsi="Courier New" w:cs="Courier New"/>
              <w:rtl/>
            </w:rPr>
            <w:t xml:space="preserve"> فى </w:t>
          </w:r>
          <w:del w:id="1932" w:author="Transkribus" w:date="2019-12-11T14:30:00Z">
            <w:r w:rsidRPr="009B6BCA">
              <w:rPr>
                <w:rFonts w:ascii="Courier New" w:hAnsi="Courier New" w:cs="Courier New"/>
                <w:rtl/>
              </w:rPr>
              <w:delText>تحقيق الامراض حتى يعالجها</w:delText>
            </w:r>
          </w:del>
          <w:ins w:id="1933" w:author="Transkribus" w:date="2019-12-11T14:30:00Z">
            <w:r w:rsidRPr="00EE6742">
              <w:rPr>
                <w:rFonts w:ascii="Courier New" w:hAnsi="Courier New" w:cs="Courier New"/>
                <w:rtl/>
              </w:rPr>
              <w:t>حفيق الامراس حى</w:t>
            </w:r>
          </w:ins>
          <w:r>
            <w:t>‬</w:t>
          </w:r>
          <w:r>
            <w:t>‬</w:t>
          </w:r>
        </w:dir>
      </w:dir>
    </w:p>
    <w:p w:rsidR="006C342B" w:rsidRPr="00EE6742" w:rsidRDefault="006C342B" w:rsidP="006C342B">
      <w:pPr>
        <w:pStyle w:val="NurText"/>
        <w:bidi/>
        <w:rPr>
          <w:rFonts w:ascii="Courier New" w:hAnsi="Courier New" w:cs="Courier New"/>
        </w:rPr>
      </w:pPr>
      <w:ins w:id="1934" w:author="Transkribus" w:date="2019-12-11T14:30:00Z">
        <w:r w:rsidRPr="00EE6742">
          <w:rPr>
            <w:rFonts w:ascii="Courier New" w:hAnsi="Courier New" w:cs="Courier New"/>
            <w:rtl/>
          </w:rPr>
          <w:t>ابعالحها</w:t>
        </w:r>
      </w:ins>
      <w:r w:rsidRPr="00EE6742">
        <w:rPr>
          <w:rFonts w:ascii="Courier New" w:hAnsi="Courier New" w:cs="Courier New"/>
          <w:rtl/>
        </w:rPr>
        <w:t xml:space="preserve"> على الصواب </w:t>
      </w:r>
      <w:del w:id="1935" w:author="Transkribus" w:date="2019-12-11T14:30:00Z">
        <w:r w:rsidRPr="009B6BCA">
          <w:rPr>
            <w:rFonts w:ascii="Courier New" w:hAnsi="Courier New" w:cs="Courier New"/>
            <w:rtl/>
          </w:rPr>
          <w:delText>ولا يشتبه عليه شيء</w:delText>
        </w:r>
      </w:del>
      <w:ins w:id="1936" w:author="Transkribus" w:date="2019-12-11T14:30:00Z">
        <w:r w:rsidRPr="00EE6742">
          <w:rPr>
            <w:rFonts w:ascii="Courier New" w:hAnsi="Courier New" w:cs="Courier New"/>
            <w:rtl/>
          </w:rPr>
          <w:t>ولابشتبة عليسه شى</w:t>
        </w:r>
      </w:ins>
      <w:r w:rsidRPr="00EE6742">
        <w:rPr>
          <w:rFonts w:ascii="Courier New" w:hAnsi="Courier New" w:cs="Courier New"/>
          <w:rtl/>
        </w:rPr>
        <w:t xml:space="preserve"> من </w:t>
      </w:r>
      <w:del w:id="1937" w:author="Transkribus" w:date="2019-12-11T14:30:00Z">
        <w:r w:rsidRPr="009B6BCA">
          <w:rPr>
            <w:rFonts w:ascii="Courier New" w:hAnsi="Courier New" w:cs="Courier New"/>
            <w:rtl/>
          </w:rPr>
          <w:delText>امرها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38" w:author="Transkribus" w:date="2019-12-11T14:30:00Z">
        <w:r w:rsidRPr="00EE6742">
          <w:rPr>
            <w:rFonts w:ascii="Courier New" w:hAnsi="Courier New" w:cs="Courier New"/>
            <w:rtl/>
          </w:rPr>
          <w:t>أمر هاوكمان الحكم يعقوب أيصامتة السان</w:t>
        </w:r>
      </w:ins>
    </w:p>
    <w:p w:rsidR="006C342B" w:rsidRPr="00EE6742" w:rsidRDefault="006C342B" w:rsidP="006C342B">
      <w:pPr>
        <w:pStyle w:val="NurText"/>
        <w:bidi/>
        <w:rPr>
          <w:ins w:id="1939" w:author="Transkribus" w:date="2019-12-11T14:30:00Z"/>
          <w:rFonts w:ascii="Courier New" w:hAnsi="Courier New" w:cs="Courier New"/>
        </w:rPr>
      </w:pPr>
      <w:dir w:val="rtl">
        <w:dir w:val="rtl">
          <w:del w:id="1940" w:author="Transkribus" w:date="2019-12-11T14:30:00Z">
            <w:r w:rsidRPr="009B6BCA">
              <w:rPr>
                <w:rFonts w:ascii="Courier New" w:hAnsi="Courier New" w:cs="Courier New"/>
                <w:rtl/>
              </w:rPr>
              <w:delText>وكان الحكيم يعقوب ايضا متقنا للسان الرومى خبيرا بلغته ونقل</w:delText>
            </w:r>
          </w:del>
          <w:ins w:id="1941" w:author="Transkribus" w:date="2019-12-11T14:30:00Z">
            <w:r w:rsidRPr="00EE6742">
              <w:rPr>
                <w:rFonts w:ascii="Courier New" w:hAnsi="Courier New" w:cs="Courier New"/>
                <w:rtl/>
              </w:rPr>
              <w:t xml:space="preserve"> ابروى جبير الفته ويبعل</w:t>
            </w:r>
          </w:ins>
          <w:r w:rsidRPr="00EE6742">
            <w:rPr>
              <w:rFonts w:ascii="Courier New" w:hAnsi="Courier New" w:cs="Courier New"/>
              <w:rtl/>
            </w:rPr>
            <w:t xml:space="preserve"> معناه الى العر</w:t>
          </w:r>
          <w:del w:id="1942" w:author="Transkribus" w:date="2019-12-11T14:30:00Z">
            <w:r w:rsidRPr="009B6BCA">
              <w:rPr>
                <w:rFonts w:ascii="Courier New" w:hAnsi="Courier New" w:cs="Courier New"/>
                <w:rtl/>
              </w:rPr>
              <w:delText>بى</w:delText>
            </w:r>
          </w:del>
          <w:ins w:id="1943" w:author="Transkribus" w:date="2019-12-11T14:30:00Z">
            <w:r w:rsidRPr="00EE6742">
              <w:rPr>
                <w:rFonts w:ascii="Courier New" w:hAnsi="Courier New" w:cs="Courier New"/>
                <w:rtl/>
              </w:rPr>
              <w:t>ف</w:t>
            </w:r>
          </w:ins>
          <w:r w:rsidRPr="00EE6742">
            <w:rPr>
              <w:rFonts w:ascii="Courier New" w:hAnsi="Courier New" w:cs="Courier New"/>
              <w:rtl/>
            </w:rPr>
            <w:t xml:space="preserve"> وكان </w:t>
          </w:r>
          <w:del w:id="1944" w:author="Transkribus" w:date="2019-12-11T14:30:00Z">
            <w:r w:rsidRPr="009B6BCA">
              <w:rPr>
                <w:rFonts w:ascii="Courier New" w:hAnsi="Courier New" w:cs="Courier New"/>
                <w:rtl/>
              </w:rPr>
              <w:delText>عنده بعض</w:delText>
            </w:r>
          </w:del>
          <w:ins w:id="1945" w:author="Transkribus" w:date="2019-12-11T14:30:00Z">
            <w:r w:rsidRPr="00EE6742">
              <w:rPr>
                <w:rFonts w:ascii="Courier New" w:hAnsi="Courier New" w:cs="Courier New"/>
                <w:rtl/>
              </w:rPr>
              <w:t>عندة يعقر</w:t>
            </w:r>
          </w:ins>
          <w:r w:rsidRPr="00EE6742">
            <w:rPr>
              <w:rFonts w:ascii="Courier New" w:hAnsi="Courier New" w:cs="Courier New"/>
              <w:rtl/>
            </w:rPr>
            <w:t xml:space="preserve"> كتب جالينوس </w:t>
          </w:r>
          <w:del w:id="1946" w:author="Transkribus" w:date="2019-12-11T14:30:00Z">
            <w:r w:rsidRPr="009B6BCA">
              <w:rPr>
                <w:rFonts w:ascii="Courier New" w:hAnsi="Courier New" w:cs="Courier New"/>
                <w:rtl/>
              </w:rPr>
              <w:delText>مكتوبة بالرومى مثل حيلة البرء</w:delText>
            </w:r>
          </w:del>
          <w:ins w:id="1947" w:author="Transkribus" w:date="2019-12-11T14:30:00Z">
            <w:r w:rsidRPr="00EE6742">
              <w:rPr>
                <w:rFonts w:ascii="Courier New" w:hAnsi="Courier New" w:cs="Courier New"/>
                <w:rtl/>
              </w:rPr>
              <w:t>مكذوبة بالرونى متل</w:t>
            </w:r>
          </w:ins>
          <w:r>
            <w:t>‬</w:t>
          </w:r>
          <w:r>
            <w:t>‬</w:t>
          </w:r>
        </w:dir>
      </w:dir>
    </w:p>
    <w:p w:rsidR="006C342B" w:rsidRPr="009B6BCA" w:rsidRDefault="006C342B" w:rsidP="006C342B">
      <w:pPr>
        <w:pStyle w:val="NurText"/>
        <w:bidi/>
        <w:rPr>
          <w:del w:id="1948" w:author="Transkribus" w:date="2019-12-11T14:30:00Z"/>
          <w:rFonts w:ascii="Courier New" w:hAnsi="Courier New" w:cs="Courier New"/>
        </w:rPr>
      </w:pPr>
      <w:ins w:id="1949" w:author="Transkribus" w:date="2019-12-11T14:30:00Z">
        <w:r w:rsidRPr="00EE6742">
          <w:rPr>
            <w:rFonts w:ascii="Courier New" w:hAnsi="Courier New" w:cs="Courier New"/>
            <w:rtl/>
          </w:rPr>
          <w:t xml:space="preserve"> جبلة اليرء</w:t>
        </w:r>
      </w:ins>
      <w:r w:rsidRPr="00EE6742">
        <w:rPr>
          <w:rFonts w:ascii="Courier New" w:hAnsi="Courier New" w:cs="Courier New"/>
          <w:rtl/>
        </w:rPr>
        <w:t xml:space="preserve"> والعلل والاعرا</w:t>
      </w:r>
      <w:del w:id="1950" w:author="Transkribus" w:date="2019-12-11T14:30:00Z">
        <w:r w:rsidRPr="009B6BCA">
          <w:rPr>
            <w:rFonts w:ascii="Courier New" w:hAnsi="Courier New" w:cs="Courier New"/>
            <w:rtl/>
          </w:rPr>
          <w:delText>ض</w:delText>
        </w:r>
      </w:del>
      <w:ins w:id="1951" w:author="Transkribus" w:date="2019-12-11T14:30:00Z">
        <w:r w:rsidRPr="00EE6742">
          <w:rPr>
            <w:rFonts w:ascii="Courier New" w:hAnsi="Courier New" w:cs="Courier New"/>
            <w:rtl/>
          </w:rPr>
          <w:t>س</w:t>
        </w:r>
      </w:ins>
      <w:r w:rsidRPr="00EE6742">
        <w:rPr>
          <w:rFonts w:ascii="Courier New" w:hAnsi="Courier New" w:cs="Courier New"/>
          <w:rtl/>
        </w:rPr>
        <w:t xml:space="preserve"> وغير ذلك</w:t>
      </w:r>
      <w:del w:id="19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1953" w:author="Transkribus" w:date="2019-12-11T14:30:00Z"/>
          <w:rFonts w:ascii="Courier New" w:hAnsi="Courier New" w:cs="Courier New"/>
        </w:rPr>
      </w:pPr>
      <w:dir w:val="rtl">
        <w:dir w:val="rtl">
          <w:del w:id="1954" w:author="Transkribus" w:date="2019-12-11T14:30:00Z">
            <w:r w:rsidRPr="009B6BCA">
              <w:rPr>
                <w:rFonts w:ascii="Courier New" w:hAnsi="Courier New" w:cs="Courier New"/>
                <w:rtl/>
              </w:rPr>
              <w:delText>وكان ايضا ملازما لقراءتها</w:delText>
            </w:r>
          </w:del>
          <w:ins w:id="1955" w:author="Transkribus" w:date="2019-12-11T14:30:00Z">
            <w:r w:rsidRPr="00EE6742">
              <w:rPr>
                <w:rFonts w:ascii="Courier New" w:hAnsi="Courier New" w:cs="Courier New"/>
                <w:rtl/>
              </w:rPr>
              <w:t xml:space="preserve"> وكمان أبساملازمالقراءثها</w:t>
            </w:r>
          </w:ins>
          <w:r w:rsidRPr="00EE6742">
            <w:rPr>
              <w:rFonts w:ascii="Courier New" w:hAnsi="Courier New" w:cs="Courier New"/>
              <w:rtl/>
            </w:rPr>
            <w:t xml:space="preserve"> والاشتغال </w:t>
          </w:r>
          <w:del w:id="1956" w:author="Transkribus" w:date="2019-12-11T14:30:00Z">
            <w:r w:rsidRPr="009B6BCA">
              <w:rPr>
                <w:rFonts w:ascii="Courier New" w:hAnsi="Courier New" w:cs="Courier New"/>
                <w:rtl/>
              </w:rPr>
              <w:delText>بها وكان مولده بالقدس</w:delText>
            </w:r>
          </w:del>
          <w:ins w:id="1957" w:author="Transkribus" w:date="2019-12-11T14:30:00Z">
            <w:r w:rsidRPr="00EE6742">
              <w:rPr>
                <w:rFonts w:ascii="Courier New" w:hAnsi="Courier New" w:cs="Courier New"/>
                <w:rtl/>
              </w:rPr>
              <w:t>يهاوكمان</w:t>
            </w:r>
          </w:ins>
          <w:r>
            <w:t>‬</w:t>
          </w:r>
          <w:r>
            <w:t>‬</w:t>
          </w:r>
        </w:dir>
      </w:dir>
    </w:p>
    <w:p w:rsidR="006C342B" w:rsidRPr="009B6BCA" w:rsidRDefault="006C342B" w:rsidP="006C342B">
      <w:pPr>
        <w:pStyle w:val="NurText"/>
        <w:bidi/>
        <w:rPr>
          <w:del w:id="1958" w:author="Transkribus" w:date="2019-12-11T14:30:00Z"/>
          <w:rFonts w:ascii="Courier New" w:hAnsi="Courier New" w:cs="Courier New"/>
        </w:rPr>
      </w:pPr>
      <w:ins w:id="1959" w:author="Transkribus" w:date="2019-12-11T14:30:00Z">
        <w:r w:rsidRPr="00EE6742">
          <w:rPr>
            <w:rFonts w:ascii="Courier New" w:hAnsi="Courier New" w:cs="Courier New"/>
            <w:rtl/>
          </w:rPr>
          <w:t>بولدء بالقدعر</w:t>
        </w:r>
      </w:ins>
      <w:r w:rsidRPr="00EE6742">
        <w:rPr>
          <w:rFonts w:ascii="Courier New" w:hAnsi="Courier New" w:cs="Courier New"/>
          <w:rtl/>
        </w:rPr>
        <w:t xml:space="preserve"> واقام </w:t>
      </w:r>
      <w:del w:id="1960" w:author="Transkribus" w:date="2019-12-11T14:30:00Z">
        <w:r w:rsidRPr="009B6BCA">
          <w:rPr>
            <w:rFonts w:ascii="Courier New" w:hAnsi="Courier New" w:cs="Courier New"/>
            <w:rtl/>
          </w:rPr>
          <w:delText>بها سنين كثيرة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1961" w:author="Transkribus" w:date="2019-12-11T14:30:00Z"/>
          <w:rFonts w:ascii="Courier New" w:hAnsi="Courier New" w:cs="Courier New"/>
        </w:rPr>
      </w:pPr>
      <w:dir w:val="rtl">
        <w:dir w:val="rtl">
          <w:ins w:id="1962" w:author="Transkribus" w:date="2019-12-11T14:30:00Z">
            <w:r w:rsidRPr="00EE6742">
              <w:rPr>
                <w:rFonts w:ascii="Courier New" w:hAnsi="Courier New" w:cs="Courier New"/>
                <w:rtl/>
              </w:rPr>
              <w:t xml:space="preserve">بهاسنين كشيره </w:t>
            </w:r>
          </w:ins>
          <w:r w:rsidRPr="00EE6742">
            <w:rPr>
              <w:rFonts w:ascii="Courier New" w:hAnsi="Courier New" w:cs="Courier New"/>
              <w:rtl/>
            </w:rPr>
            <w:t xml:space="preserve">ولازم </w:t>
          </w:r>
          <w:del w:id="1963" w:author="Transkribus" w:date="2019-12-11T14:30:00Z">
            <w:r w:rsidRPr="009B6BCA">
              <w:rPr>
                <w:rFonts w:ascii="Courier New" w:hAnsi="Courier New" w:cs="Courier New"/>
                <w:rtl/>
              </w:rPr>
              <w:delText>بها رجلا فاضلا فيلسوفا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964" w:author="Transkribus" w:date="2019-12-11T14:30:00Z"/>
          <w:rFonts w:ascii="Courier New" w:hAnsi="Courier New" w:cs="Courier New"/>
        </w:rPr>
      </w:pPr>
      <w:dir w:val="rtl">
        <w:dir w:val="rtl">
          <w:del w:id="1965" w:author="Transkribus" w:date="2019-12-11T14:30:00Z">
            <w:r w:rsidRPr="009B6BCA">
              <w:rPr>
                <w:rFonts w:ascii="Courier New" w:hAnsi="Courier New" w:cs="Courier New"/>
                <w:rtl/>
              </w:rPr>
              <w:delText>راهبا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1966" w:author="Transkribus" w:date="2019-12-11T14:30:00Z"/>
          <w:rFonts w:ascii="Courier New" w:hAnsi="Courier New" w:cs="Courier New"/>
        </w:rPr>
      </w:pPr>
      <w:dir w:val="rtl">
        <w:dir w:val="rtl">
          <w:del w:id="1967" w:author="Transkribus" w:date="2019-12-11T14:30:00Z">
            <w:r w:rsidRPr="009B6BCA">
              <w:rPr>
                <w:rFonts w:ascii="Courier New" w:hAnsi="Courier New" w:cs="Courier New"/>
                <w:rtl/>
              </w:rPr>
              <w:delText>فى</w:delText>
            </w:r>
          </w:del>
          <w:ins w:id="1968" w:author="Transkribus" w:date="2019-12-11T14:30:00Z">
            <w:r w:rsidRPr="00EE6742">
              <w:rPr>
                <w:rFonts w:ascii="Courier New" w:hAnsi="Courier New" w:cs="Courier New"/>
                <w:rtl/>
              </w:rPr>
              <w:t>بهار جلافاضلاقيلسوقار اهبافى</w:t>
            </w:r>
          </w:ins>
          <w:r w:rsidRPr="00EE6742">
            <w:rPr>
              <w:rFonts w:ascii="Courier New" w:hAnsi="Courier New" w:cs="Courier New"/>
              <w:rtl/>
            </w:rPr>
            <w:t xml:space="preserve"> دير السيق </w:t>
          </w:r>
          <w:del w:id="1969" w:author="Transkribus" w:date="2019-12-11T14:30:00Z">
            <w:r w:rsidRPr="009B6BCA">
              <w:rPr>
                <w:rFonts w:ascii="Courier New" w:hAnsi="Courier New" w:cs="Courier New"/>
                <w:rtl/>
              </w:rPr>
              <w:delText>كان خبيرا بالعلم الطبيعى متقنا للهندسة</w:delText>
            </w:r>
          </w:del>
          <w:ins w:id="1970" w:author="Transkribus" w:date="2019-12-11T14:30:00Z">
            <w:r w:rsidRPr="00EE6742">
              <w:rPr>
                <w:rFonts w:ascii="Courier New" w:hAnsi="Courier New" w:cs="Courier New"/>
                <w:rtl/>
              </w:rPr>
              <w:t>كمان</w:t>
            </w:r>
          </w:ins>
          <w:r>
            <w:t>‬</w:t>
          </w:r>
          <w:r>
            <w:t>‬</w:t>
          </w:r>
        </w:dir>
      </w:dir>
    </w:p>
    <w:p w:rsidR="006C342B" w:rsidRPr="00EE6742" w:rsidRDefault="006C342B" w:rsidP="006C342B">
      <w:pPr>
        <w:pStyle w:val="NurText"/>
        <w:bidi/>
        <w:rPr>
          <w:rFonts w:ascii="Courier New" w:hAnsi="Courier New" w:cs="Courier New"/>
        </w:rPr>
      </w:pPr>
      <w:ins w:id="1971" w:author="Transkribus" w:date="2019-12-11T14:30:00Z">
        <w:r w:rsidRPr="00EE6742">
          <w:rPr>
            <w:rFonts w:ascii="Courier New" w:hAnsi="Courier New" w:cs="Courier New"/>
            <w:rtl/>
          </w:rPr>
          <w:t>جير ابالعلم الطيببى متفنالهندسه</w:t>
        </w:r>
      </w:ins>
      <w:r w:rsidRPr="00EE6742">
        <w:rPr>
          <w:rFonts w:ascii="Courier New" w:hAnsi="Courier New" w:cs="Courier New"/>
          <w:rtl/>
        </w:rPr>
        <w:t xml:space="preserve"> وعلم الحساب </w:t>
      </w:r>
      <w:del w:id="1972" w:author="Transkribus" w:date="2019-12-11T14:30:00Z">
        <w:r w:rsidRPr="009B6BCA">
          <w:rPr>
            <w:rFonts w:ascii="Courier New" w:hAnsi="Courier New" w:cs="Courier New"/>
            <w:rtl/>
          </w:rPr>
          <w:delText>قويا فى</w:delText>
        </w:r>
      </w:del>
      <w:ins w:id="1973" w:author="Transkribus" w:date="2019-12-11T14:30:00Z">
        <w:r w:rsidRPr="00EE6742">
          <w:rPr>
            <w:rFonts w:ascii="Courier New" w:hAnsi="Courier New" w:cs="Courier New"/>
            <w:rtl/>
          </w:rPr>
          <w:t>قز بافى</w:t>
        </w:r>
      </w:ins>
      <w:r w:rsidRPr="00EE6742">
        <w:rPr>
          <w:rFonts w:ascii="Courier New" w:hAnsi="Courier New" w:cs="Courier New"/>
          <w:rtl/>
        </w:rPr>
        <w:t xml:space="preserve"> علم </w:t>
      </w:r>
      <w:del w:id="1974" w:author="Transkribus" w:date="2019-12-11T14:30:00Z">
        <w:r w:rsidRPr="009B6BCA">
          <w:rPr>
            <w:rFonts w:ascii="Courier New" w:hAnsi="Courier New" w:cs="Courier New"/>
            <w:rtl/>
          </w:rPr>
          <w:delText>احكام النجوم</w:delText>
        </w:r>
      </w:del>
      <w:ins w:id="1975" w:author="Transkribus" w:date="2019-12-11T14:30:00Z">
        <w:r w:rsidRPr="00EE6742">
          <w:rPr>
            <w:rFonts w:ascii="Courier New" w:hAnsi="Courier New" w:cs="Courier New"/>
            <w:rtl/>
          </w:rPr>
          <w:t>أحكام النحوم</w:t>
        </w:r>
      </w:ins>
      <w:r w:rsidRPr="00EE6742">
        <w:rPr>
          <w:rFonts w:ascii="Courier New" w:hAnsi="Courier New" w:cs="Courier New"/>
          <w:rtl/>
        </w:rPr>
        <w:t xml:space="preserve"> والاطلاع عليها</w:t>
      </w:r>
      <w:del w:id="19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1977" w:author="Transkribus" w:date="2019-12-11T14:30:00Z"/>
          <w:rFonts w:ascii="Courier New" w:hAnsi="Courier New" w:cs="Courier New"/>
        </w:rPr>
      </w:pPr>
      <w:dir w:val="rtl">
        <w:dir w:val="rtl">
          <w:del w:id="1978" w:author="Transkribus" w:date="2019-12-11T14:30:00Z">
            <w:r w:rsidRPr="009B6BCA">
              <w:rPr>
                <w:rFonts w:ascii="Courier New" w:hAnsi="Courier New" w:cs="Courier New"/>
                <w:rtl/>
              </w:rPr>
              <w:delText>وكانت له احكام</w:delText>
            </w:r>
          </w:del>
          <w:ins w:id="1979" w:author="Transkribus" w:date="2019-12-11T14:30:00Z">
            <w:r w:rsidRPr="00EE6742">
              <w:rPr>
                <w:rFonts w:ascii="Courier New" w:hAnsi="Courier New" w:cs="Courier New"/>
                <w:rtl/>
              </w:rPr>
              <w:t>وكالت  أحكام</w:t>
            </w:r>
          </w:ins>
          <w:r w:rsidRPr="00EE6742">
            <w:rPr>
              <w:rFonts w:ascii="Courier New" w:hAnsi="Courier New" w:cs="Courier New"/>
              <w:rtl/>
            </w:rPr>
            <w:t xml:space="preserve"> صحيحة </w:t>
          </w:r>
          <w:del w:id="1980" w:author="Transkribus" w:date="2019-12-11T14:30:00Z">
            <w:r w:rsidRPr="009B6BCA">
              <w:rPr>
                <w:rFonts w:ascii="Courier New" w:hAnsi="Courier New" w:cs="Courier New"/>
                <w:rtl/>
              </w:rPr>
              <w:delText>وانذارات عجيبة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1981" w:author="Transkribus" w:date="2019-12-11T14:30:00Z">
            <w:r w:rsidRPr="009B6BCA">
              <w:rPr>
                <w:rFonts w:ascii="Courier New" w:hAnsi="Courier New" w:cs="Courier New"/>
                <w:rtl/>
              </w:rPr>
              <w:delText>واخبرنى الحكيم</w:delText>
            </w:r>
          </w:del>
          <w:ins w:id="1982" w:author="Transkribus" w:date="2019-12-11T14:30:00Z">
            <w:r w:rsidRPr="00EE6742">
              <w:rPr>
                <w:rFonts w:ascii="Courier New" w:hAnsi="Courier New" w:cs="Courier New"/>
                <w:rtl/>
              </w:rPr>
              <w:t>والذارات مجيبة واجيرف الحكم</w:t>
            </w:r>
          </w:ins>
          <w:r w:rsidRPr="00EE6742">
            <w:rPr>
              <w:rFonts w:ascii="Courier New" w:hAnsi="Courier New" w:cs="Courier New"/>
              <w:rtl/>
            </w:rPr>
            <w:t xml:space="preserve"> يعقوب عنه </w:t>
          </w:r>
          <w:ins w:id="1983" w:author="Transkribus" w:date="2019-12-11T14:30:00Z">
            <w:r w:rsidRPr="00EE6742">
              <w:rPr>
                <w:rFonts w:ascii="Courier New" w:hAnsi="Courier New" w:cs="Courier New"/>
                <w:rtl/>
              </w:rPr>
              <w:t xml:space="preserve">من </w:t>
            </w:r>
          </w:ins>
          <w:r w:rsidRPr="00EE6742">
            <w:rPr>
              <w:rFonts w:ascii="Courier New" w:hAnsi="Courier New" w:cs="Courier New"/>
              <w:rtl/>
            </w:rPr>
            <w:t xml:space="preserve">معرفته </w:t>
          </w:r>
          <w:ins w:id="1984" w:author="Transkribus" w:date="2019-12-11T14:30:00Z">
            <w:r w:rsidRPr="00EE6742">
              <w:rPr>
                <w:rFonts w:ascii="Courier New" w:hAnsi="Courier New" w:cs="Courier New"/>
                <w:rtl/>
              </w:rPr>
              <w:t>ا</w:t>
            </w:r>
          </w:ins>
          <w:r w:rsidRPr="00EE6742">
            <w:rPr>
              <w:rFonts w:ascii="Courier New" w:hAnsi="Courier New" w:cs="Courier New"/>
              <w:rtl/>
            </w:rPr>
            <w:t>ل</w:t>
          </w:r>
          <w:del w:id="1985" w:author="Transkribus" w:date="2019-12-11T14:30:00Z">
            <w:r w:rsidRPr="009B6BCA">
              <w:rPr>
                <w:rFonts w:ascii="Courier New" w:hAnsi="Courier New" w:cs="Courier New"/>
                <w:rtl/>
              </w:rPr>
              <w:delText>لح</w:delText>
            </w:r>
          </w:del>
          <w:ins w:id="1986" w:author="Transkribus" w:date="2019-12-11T14:30:00Z">
            <w:r w:rsidRPr="00EE6742">
              <w:rPr>
                <w:rFonts w:ascii="Courier New" w:hAnsi="Courier New" w:cs="Courier New"/>
                <w:rtl/>
              </w:rPr>
              <w:t>ص</w:t>
            </w:r>
          </w:ins>
          <w:r w:rsidRPr="00EE6742">
            <w:rPr>
              <w:rFonts w:ascii="Courier New" w:hAnsi="Courier New" w:cs="Courier New"/>
              <w:rtl/>
            </w:rPr>
            <w:t>كمة</w:t>
          </w:r>
          <w:r>
            <w:t>‬</w:t>
          </w:r>
          <w:r>
            <w:t>‬</w:t>
          </w:r>
        </w:dir>
      </w:dir>
    </w:p>
    <w:p w:rsidR="006C342B" w:rsidRPr="009B6BCA" w:rsidRDefault="006C342B" w:rsidP="006C342B">
      <w:pPr>
        <w:pStyle w:val="NurText"/>
        <w:bidi/>
        <w:rPr>
          <w:del w:id="1987" w:author="Transkribus" w:date="2019-12-11T14:30:00Z"/>
          <w:rFonts w:ascii="Courier New" w:hAnsi="Courier New" w:cs="Courier New"/>
        </w:rPr>
      </w:pPr>
      <w:r w:rsidRPr="00EE6742">
        <w:rPr>
          <w:rFonts w:ascii="Courier New" w:hAnsi="Courier New" w:cs="Courier New"/>
          <w:rtl/>
        </w:rPr>
        <w:t xml:space="preserve">وحسن </w:t>
      </w:r>
      <w:del w:id="1988" w:author="Transkribus" w:date="2019-12-11T14:30:00Z">
        <w:r w:rsidRPr="009B6BCA">
          <w:rPr>
            <w:rFonts w:ascii="Courier New" w:hAnsi="Courier New" w:cs="Courier New"/>
            <w:rtl/>
          </w:rPr>
          <w:delText>فطرته وفطنته شيئا كثيرا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1989" w:author="Transkribus" w:date="2019-12-11T14:30:00Z">
            <w:r w:rsidRPr="009B6BCA">
              <w:rPr>
                <w:rFonts w:ascii="Courier New" w:hAnsi="Courier New" w:cs="Courier New"/>
                <w:rtl/>
              </w:rPr>
              <w:delText>واجتمع ايضا الحكيم</w:delText>
            </w:r>
          </w:del>
          <w:ins w:id="1990" w:author="Transkribus" w:date="2019-12-11T14:30:00Z">
            <w:r w:rsidRPr="00EE6742">
              <w:rPr>
                <w:rFonts w:ascii="Courier New" w:hAnsi="Courier New" w:cs="Courier New"/>
                <w:rtl/>
              </w:rPr>
              <w:t>قفطرته وفطفته شيا كشرا واحثمى أيصا الحكم</w:t>
            </w:r>
          </w:ins>
          <w:r w:rsidRPr="00EE6742">
            <w:rPr>
              <w:rFonts w:ascii="Courier New" w:hAnsi="Courier New" w:cs="Courier New"/>
              <w:rtl/>
            </w:rPr>
            <w:t xml:space="preserve"> يعقوب فى القدس </w:t>
          </w:r>
          <w:del w:id="1991" w:author="Transkribus" w:date="2019-12-11T14:30:00Z">
            <w:r w:rsidRPr="009B6BCA">
              <w:rPr>
                <w:rFonts w:ascii="Courier New" w:hAnsi="Courier New" w:cs="Courier New"/>
                <w:rtl/>
              </w:rPr>
              <w:delText>بالشيخ ابى</w:delText>
            </w:r>
          </w:del>
          <w:ins w:id="1992" w:author="Transkribus" w:date="2019-12-11T14:30:00Z">
            <w:r w:rsidRPr="00EE6742">
              <w:rPr>
                <w:rFonts w:ascii="Courier New" w:hAnsi="Courier New" w:cs="Courier New"/>
                <w:rtl/>
              </w:rPr>
              <w:t>الشيح أبى</w:t>
            </w:r>
          </w:ins>
          <w:r w:rsidRPr="00EE6742">
            <w:rPr>
              <w:rFonts w:ascii="Courier New" w:hAnsi="Courier New" w:cs="Courier New"/>
              <w:rtl/>
            </w:rPr>
            <w:t xml:space="preserve"> منصور</w:t>
          </w:r>
          <w:del w:id="1993" w:author="Transkribus" w:date="2019-12-11T14:30:00Z">
            <w:r w:rsidRPr="009B6BCA">
              <w:rPr>
                <w:rFonts w:ascii="Courier New" w:hAnsi="Courier New" w:cs="Courier New"/>
                <w:rtl/>
              </w:rPr>
              <w:delText xml:space="preserve">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1994" w:author="Transkribus" w:date="2019-12-11T14:30:00Z"/>
          <w:rFonts w:ascii="Courier New" w:hAnsi="Courier New" w:cs="Courier New"/>
        </w:rPr>
      </w:pPr>
      <w:dir w:val="rtl">
        <w:dir w:val="rtl">
          <w:del w:id="1995"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1996" w:author="Transkribus" w:date="2019-12-11T14:30:00Z">
            <w:r w:rsidRPr="00EE6742">
              <w:rPr>
                <w:rFonts w:ascii="Courier New" w:hAnsi="Courier New" w:cs="Courier New"/>
                <w:rtl/>
              </w:rPr>
              <w:t xml:space="preserve">النصر أبفى </w:t>
            </w:r>
          </w:ins>
          <w:r w:rsidRPr="00EE6742">
            <w:rPr>
              <w:rFonts w:ascii="Courier New" w:hAnsi="Courier New" w:cs="Courier New"/>
              <w:rtl/>
            </w:rPr>
            <w:t xml:space="preserve">الطبيب </w:t>
          </w:r>
          <w:del w:id="1997" w:author="Transkribus" w:date="2019-12-11T14:30:00Z">
            <w:r w:rsidRPr="009B6BCA">
              <w:rPr>
                <w:rFonts w:ascii="Courier New" w:hAnsi="Courier New" w:cs="Courier New"/>
                <w:rtl/>
              </w:rPr>
              <w:delText>واشتغل عليه</w:delText>
            </w:r>
          </w:del>
          <w:ins w:id="1998" w:author="Transkribus" w:date="2019-12-11T14:30:00Z">
            <w:r w:rsidRPr="00EE6742">
              <w:rPr>
                <w:rFonts w:ascii="Courier New" w:hAnsi="Courier New" w:cs="Courier New"/>
                <w:rtl/>
              </w:rPr>
              <w:t>واشتعل علييه</w:t>
            </w:r>
          </w:ins>
          <w:r w:rsidRPr="00EE6742">
            <w:rPr>
              <w:rFonts w:ascii="Courier New" w:hAnsi="Courier New" w:cs="Courier New"/>
              <w:rtl/>
            </w:rPr>
            <w:t xml:space="preserve"> وباشر </w:t>
          </w:r>
          <w:del w:id="1999" w:author="Transkribus" w:date="2019-12-11T14:30:00Z">
            <w:r w:rsidRPr="009B6BCA">
              <w:rPr>
                <w:rFonts w:ascii="Courier New" w:hAnsi="Courier New" w:cs="Courier New"/>
                <w:rtl/>
              </w:rPr>
              <w:delText>معه اعمال</w:delText>
            </w:r>
          </w:del>
          <w:ins w:id="2000" w:author="Transkribus" w:date="2019-12-11T14:30:00Z">
            <w:r w:rsidRPr="00EE6742">
              <w:rPr>
                <w:rFonts w:ascii="Courier New" w:hAnsi="Courier New" w:cs="Courier New"/>
                <w:rtl/>
              </w:rPr>
              <w:t>معة أعمال</w:t>
            </w:r>
          </w:ins>
          <w:r w:rsidRPr="00EE6742">
            <w:rPr>
              <w:rFonts w:ascii="Courier New" w:hAnsi="Courier New" w:cs="Courier New"/>
              <w:rtl/>
            </w:rPr>
            <w:t xml:space="preserve"> صناعة الطب </w:t>
          </w:r>
          <w:del w:id="2001" w:author="Transkribus" w:date="2019-12-11T14:30:00Z">
            <w:r w:rsidRPr="009B6BCA">
              <w:rPr>
                <w:rFonts w:ascii="Courier New" w:hAnsi="Courier New" w:cs="Courier New"/>
                <w:rtl/>
              </w:rPr>
              <w:delText>وانتفع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02" w:author="Transkribus" w:date="2019-12-11T14:30:00Z">
            <w:r w:rsidRPr="00EE6742">
              <w:rPr>
                <w:rFonts w:ascii="Courier New" w:hAnsi="Courier New" w:cs="Courier New"/>
                <w:rtl/>
              </w:rPr>
              <w:t>والتفمة ٦وكان</w:t>
            </w:r>
          </w:ins>
          <w:r>
            <w:t>‬</w:t>
          </w:r>
          <w:r>
            <w:t>‬</w:t>
          </w:r>
        </w:dir>
      </w:dir>
    </w:p>
    <w:p w:rsidR="006C342B" w:rsidRPr="009B6BCA" w:rsidRDefault="006C342B" w:rsidP="006C342B">
      <w:pPr>
        <w:pStyle w:val="NurText"/>
        <w:bidi/>
        <w:rPr>
          <w:del w:id="2003" w:author="Transkribus" w:date="2019-12-11T14:30:00Z"/>
          <w:rFonts w:ascii="Courier New" w:hAnsi="Courier New" w:cs="Courier New"/>
        </w:rPr>
      </w:pPr>
      <w:dir w:val="rtl">
        <w:dir w:val="rtl">
          <w:del w:id="2004" w:author="Transkribus" w:date="2019-12-11T14:30:00Z">
            <w:r w:rsidRPr="009B6BCA">
              <w:rPr>
                <w:rFonts w:ascii="Courier New" w:hAnsi="Courier New" w:cs="Courier New"/>
                <w:rtl/>
              </w:rPr>
              <w:delText>وكان الحكيم يعقوب من اتم</w:delText>
            </w:r>
          </w:del>
          <w:ins w:id="2005" w:author="Transkribus" w:date="2019-12-11T14:30:00Z">
            <w:r w:rsidRPr="00EE6742">
              <w:rPr>
                <w:rFonts w:ascii="Courier New" w:hAnsi="Courier New" w:cs="Courier New"/>
                <w:rtl/>
              </w:rPr>
              <w:t>الحكم يعقوبمن أثم</w:t>
            </w:r>
          </w:ins>
          <w:r w:rsidRPr="00EE6742">
            <w:rPr>
              <w:rFonts w:ascii="Courier New" w:hAnsi="Courier New" w:cs="Courier New"/>
              <w:rtl/>
            </w:rPr>
            <w:t xml:space="preserve"> الناس </w:t>
          </w:r>
          <w:del w:id="2006" w:author="Transkribus" w:date="2019-12-11T14:30:00Z">
            <w:r w:rsidRPr="009B6BCA">
              <w:rPr>
                <w:rFonts w:ascii="Courier New" w:hAnsi="Courier New" w:cs="Courier New"/>
                <w:rtl/>
              </w:rPr>
              <w:delText>عقلا واسدهم رايا واكثرهم سكينة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2007" w:author="Transkribus" w:date="2019-12-11T14:30:00Z">
            <w:r w:rsidRPr="009B6BCA">
              <w:rPr>
                <w:rFonts w:ascii="Courier New" w:hAnsi="Courier New" w:cs="Courier New"/>
                <w:rtl/>
              </w:rPr>
              <w:delText>ولما خدم</w:delText>
            </w:r>
          </w:del>
          <w:ins w:id="2008" w:author="Transkribus" w:date="2019-12-11T14:30:00Z">
            <w:r w:rsidRPr="00EE6742">
              <w:rPr>
                <w:rFonts w:ascii="Courier New" w:hAnsi="Courier New" w:cs="Courier New"/>
                <w:rtl/>
              </w:rPr>
              <w:t>عقلاوأسدهم راياوأكتر هم كيفة ولماجدم</w:t>
            </w:r>
          </w:ins>
          <w:r w:rsidRPr="00EE6742">
            <w:rPr>
              <w:rFonts w:ascii="Courier New" w:hAnsi="Courier New" w:cs="Courier New"/>
              <w:rtl/>
            </w:rPr>
            <w:t xml:space="preserve"> الملك المعظم</w:t>
          </w:r>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عيسى بن </w:t>
      </w:r>
      <w:del w:id="2009" w:author="Transkribus" w:date="2019-12-11T14:30:00Z">
        <w:r w:rsidRPr="009B6BCA">
          <w:rPr>
            <w:rFonts w:ascii="Courier New" w:hAnsi="Courier New" w:cs="Courier New"/>
            <w:rtl/>
          </w:rPr>
          <w:delText>ا</w:delText>
        </w:r>
      </w:del>
      <w:ins w:id="2010"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2011" w:author="Transkribus" w:date="2019-12-11T14:30:00Z">
        <w:r w:rsidRPr="009B6BCA">
          <w:rPr>
            <w:rFonts w:ascii="Courier New" w:hAnsi="Courier New" w:cs="Courier New"/>
            <w:rtl/>
          </w:rPr>
          <w:delText>ايوب وصار معه</w:delText>
        </w:r>
      </w:del>
      <w:ins w:id="2012" w:author="Transkribus" w:date="2019-12-11T14:30:00Z">
        <w:r w:rsidRPr="00EE6742">
          <w:rPr>
            <w:rFonts w:ascii="Courier New" w:hAnsi="Courier New" w:cs="Courier New"/>
            <w:rtl/>
          </w:rPr>
          <w:t>أيوب وصارمعة</w:t>
        </w:r>
      </w:ins>
      <w:r w:rsidRPr="00EE6742">
        <w:rPr>
          <w:rFonts w:ascii="Courier New" w:hAnsi="Courier New" w:cs="Courier New"/>
          <w:rtl/>
        </w:rPr>
        <w:t xml:space="preserve"> فى </w:t>
      </w:r>
      <w:del w:id="2013" w:author="Transkribus" w:date="2019-12-11T14:30:00Z">
        <w:r w:rsidRPr="009B6BCA">
          <w:rPr>
            <w:rFonts w:ascii="Courier New" w:hAnsi="Courier New" w:cs="Courier New"/>
            <w:rtl/>
          </w:rPr>
          <w:delText>الصحبة كان</w:delText>
        </w:r>
      </w:del>
      <w:ins w:id="2014" w:author="Transkribus" w:date="2019-12-11T14:30:00Z">
        <w:r w:rsidRPr="00EE6742">
          <w:rPr>
            <w:rFonts w:ascii="Courier New" w:hAnsi="Courier New" w:cs="Courier New"/>
            <w:rtl/>
          </w:rPr>
          <w:t>النججة كمان</w:t>
        </w:r>
      </w:ins>
      <w:r w:rsidRPr="00EE6742">
        <w:rPr>
          <w:rFonts w:ascii="Courier New" w:hAnsi="Courier New" w:cs="Courier New"/>
          <w:rtl/>
        </w:rPr>
        <w:t xml:space="preserve"> حسن الاعتقاد فيه </w:t>
      </w:r>
      <w:del w:id="2015" w:author="Transkribus" w:date="2019-12-11T14:30:00Z">
        <w:r w:rsidRPr="009B6BCA">
          <w:rPr>
            <w:rFonts w:ascii="Courier New" w:hAnsi="Courier New" w:cs="Courier New"/>
            <w:rtl/>
          </w:rPr>
          <w:delText>حتى انه كان يعتمد عليه فى كثير من الاراء الطبية وغيرها فينتفع بها ويحمد عواقبها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16" w:author="Transkribus" w:date="2019-12-11T14:30:00Z">
        <w:r w:rsidRPr="00EE6742">
          <w:rPr>
            <w:rFonts w:ascii="Courier New" w:hAnsi="Courier New" w:cs="Courier New"/>
            <w:rtl/>
          </w:rPr>
          <w:t>حى اله كان يعيمد</w:t>
        </w:r>
      </w:ins>
    </w:p>
    <w:p w:rsidR="006C342B" w:rsidRPr="009B6BCA" w:rsidRDefault="006C342B" w:rsidP="006C342B">
      <w:pPr>
        <w:pStyle w:val="NurText"/>
        <w:bidi/>
        <w:rPr>
          <w:del w:id="2017" w:author="Transkribus" w:date="2019-12-11T14:30:00Z"/>
          <w:rFonts w:ascii="Courier New" w:hAnsi="Courier New" w:cs="Courier New"/>
        </w:rPr>
      </w:pPr>
      <w:dir w:val="rtl">
        <w:dir w:val="rtl">
          <w:del w:id="2018" w:author="Transkribus" w:date="2019-12-11T14:30:00Z">
            <w:r w:rsidRPr="009B6BCA">
              <w:rPr>
                <w:rFonts w:ascii="Courier New" w:hAnsi="Courier New" w:cs="Courier New"/>
                <w:rtl/>
              </w:rPr>
              <w:delText>وقصد الملك المعظم ان يوليه بعض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2019" w:author="Transkribus" w:date="2019-12-11T14:30:00Z"/>
          <w:rFonts w:ascii="Courier New" w:hAnsi="Courier New" w:cs="Courier New"/>
        </w:rPr>
      </w:pPr>
      <w:dir w:val="rtl">
        <w:dir w:val="rtl">
          <w:del w:id="2020" w:author="Transkribus" w:date="2019-12-11T14:30:00Z">
            <w:r w:rsidRPr="009B6BCA">
              <w:rPr>
                <w:rFonts w:ascii="Courier New" w:hAnsi="Courier New" w:cs="Courier New"/>
                <w:rtl/>
              </w:rPr>
              <w:delText>تدبير</w:delText>
            </w:r>
          </w:del>
          <w:ins w:id="2021" w:author="Transkribus" w:date="2019-12-11T14:30:00Z">
            <w:r w:rsidRPr="00EE6742">
              <w:rPr>
                <w:rFonts w:ascii="Courier New" w:hAnsi="Courier New" w:cs="Courier New"/>
                <w:rtl/>
              </w:rPr>
              <w:t xml:space="preserve"> عليه فى كشير من الازاء الطببة وغيرها فيفتغر بهاويجمد عوافها وفعد الملك المعطمان</w:t>
            </w:r>
          </w:ins>
          <w:r>
            <w:t>‬</w:t>
          </w:r>
          <w:r>
            <w:t>‬</w:t>
          </w:r>
        </w:dir>
      </w:dir>
    </w:p>
    <w:p w:rsidR="006C342B" w:rsidRPr="00EE6742" w:rsidRDefault="006C342B" w:rsidP="006C342B">
      <w:pPr>
        <w:pStyle w:val="NurText"/>
        <w:bidi/>
        <w:rPr>
          <w:rFonts w:ascii="Courier New" w:hAnsi="Courier New" w:cs="Courier New"/>
        </w:rPr>
      </w:pPr>
      <w:ins w:id="2022" w:author="Transkribus" w:date="2019-12-11T14:30:00Z">
        <w:r w:rsidRPr="00EE6742">
          <w:rPr>
            <w:rFonts w:ascii="Courier New" w:hAnsi="Courier New" w:cs="Courier New"/>
            <w:rtl/>
          </w:rPr>
          <w:t>بولية بعس بدبير</w:t>
        </w:r>
      </w:ins>
      <w:r w:rsidRPr="00EE6742">
        <w:rPr>
          <w:rFonts w:ascii="Courier New" w:hAnsi="Courier New" w:cs="Courier New"/>
          <w:rtl/>
        </w:rPr>
        <w:t xml:space="preserve"> دولته والنظر فى ذلك </w:t>
      </w:r>
      <w:del w:id="2023" w:author="Transkribus" w:date="2019-12-11T14:30:00Z">
        <w:r w:rsidRPr="009B6BCA">
          <w:rPr>
            <w:rFonts w:ascii="Courier New" w:hAnsi="Courier New" w:cs="Courier New"/>
            <w:rtl/>
          </w:rPr>
          <w:delText>فما فعل واقتصر</w:delText>
        </w:r>
      </w:del>
      <w:ins w:id="2024" w:author="Transkribus" w:date="2019-12-11T14:30:00Z">
        <w:r w:rsidRPr="00EE6742">
          <w:rPr>
            <w:rFonts w:ascii="Courier New" w:hAnsi="Courier New" w:cs="Courier New"/>
            <w:rtl/>
          </w:rPr>
          <w:t>فافعل واقنصر</w:t>
        </w:r>
      </w:ins>
      <w:r w:rsidRPr="00EE6742">
        <w:rPr>
          <w:rFonts w:ascii="Courier New" w:hAnsi="Courier New" w:cs="Courier New"/>
          <w:rtl/>
        </w:rPr>
        <w:t xml:space="preserve"> على مداومة صناعة الطب </w:t>
      </w:r>
      <w:del w:id="2025" w:author="Transkribus" w:date="2019-12-11T14:30:00Z">
        <w:r w:rsidRPr="009B6BCA">
          <w:rPr>
            <w:rFonts w:ascii="Courier New" w:hAnsi="Courier New" w:cs="Courier New"/>
            <w:rtl/>
          </w:rPr>
          <w:delText>ف</w:delText>
        </w:r>
      </w:del>
      <w:ins w:id="2026" w:author="Transkribus" w:date="2019-12-11T14:30:00Z">
        <w:r w:rsidRPr="00EE6742">
          <w:rPr>
            <w:rFonts w:ascii="Courier New" w:hAnsi="Courier New" w:cs="Courier New"/>
            <w:rtl/>
          </w:rPr>
          <w:t>ع</w:t>
        </w:r>
      </w:ins>
      <w:r w:rsidRPr="00EE6742">
        <w:rPr>
          <w:rFonts w:ascii="Courier New" w:hAnsi="Courier New" w:cs="Courier New"/>
          <w:rtl/>
        </w:rPr>
        <w:t>قط</w:t>
      </w:r>
      <w:del w:id="20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2028" w:author="Transkribus" w:date="2019-12-11T14:30:00Z"/>
          <w:rFonts w:ascii="Courier New" w:hAnsi="Courier New" w:cs="Courier New"/>
        </w:rPr>
      </w:pPr>
      <w:dir w:val="rtl">
        <w:dir w:val="rtl">
          <w:r w:rsidRPr="00EE6742">
            <w:rPr>
              <w:rFonts w:ascii="Courier New" w:hAnsi="Courier New" w:cs="Courier New"/>
              <w:rtl/>
            </w:rPr>
            <w:t xml:space="preserve">وكان قد </w:t>
          </w:r>
          <w:del w:id="2029" w:author="Transkribus" w:date="2019-12-11T14:30:00Z">
            <w:r w:rsidRPr="009B6BCA">
              <w:rPr>
                <w:rFonts w:ascii="Courier New" w:hAnsi="Courier New" w:cs="Courier New"/>
                <w:rtl/>
              </w:rPr>
              <w:delText>عرض للحكيم</w:delText>
            </w:r>
          </w:del>
          <w:ins w:id="2030" w:author="Transkribus" w:date="2019-12-11T14:30:00Z">
            <w:r w:rsidRPr="00EE6742">
              <w:rPr>
                <w:rFonts w:ascii="Courier New" w:hAnsi="Courier New" w:cs="Courier New"/>
                <w:rtl/>
              </w:rPr>
              <w:t>عرس لمحكم</w:t>
            </w:r>
          </w:ins>
          <w:r w:rsidRPr="00EE6742">
            <w:rPr>
              <w:rFonts w:ascii="Courier New" w:hAnsi="Courier New" w:cs="Courier New"/>
              <w:rtl/>
            </w:rPr>
            <w:t xml:space="preserve"> يعقوب فى رجليه </w:t>
          </w:r>
          <w:del w:id="2031" w:author="Transkribus" w:date="2019-12-11T14:30:00Z">
            <w:r w:rsidRPr="009B6BCA">
              <w:rPr>
                <w:rFonts w:ascii="Courier New" w:hAnsi="Courier New" w:cs="Courier New"/>
                <w:rtl/>
              </w:rPr>
              <w:delText>ن</w:delText>
            </w:r>
          </w:del>
          <w:ins w:id="2032" w:author="Transkribus" w:date="2019-12-11T14:30:00Z">
            <w:r w:rsidRPr="00EE6742">
              <w:rPr>
                <w:rFonts w:ascii="Courier New" w:hAnsi="Courier New" w:cs="Courier New"/>
                <w:rtl/>
              </w:rPr>
              <w:t>م</w:t>
            </w:r>
          </w:ins>
          <w:r w:rsidRPr="00EE6742">
            <w:rPr>
              <w:rFonts w:ascii="Courier New" w:hAnsi="Courier New" w:cs="Courier New"/>
              <w:rtl/>
            </w:rPr>
            <w:t xml:space="preserve">قرس وكان </w:t>
          </w:r>
          <w:del w:id="2033" w:author="Transkribus" w:date="2019-12-11T14:30:00Z">
            <w:r w:rsidRPr="009B6BCA">
              <w:rPr>
                <w:rFonts w:ascii="Courier New" w:hAnsi="Courier New" w:cs="Courier New"/>
                <w:rtl/>
              </w:rPr>
              <w:delText>يثور به</w:delText>
            </w:r>
          </w:del>
          <w:ins w:id="2034" w:author="Transkribus" w:date="2019-12-11T14:30:00Z">
            <w:r w:rsidRPr="00EE6742">
              <w:rPr>
                <w:rFonts w:ascii="Courier New" w:hAnsi="Courier New" w:cs="Courier New"/>
                <w:rtl/>
              </w:rPr>
              <w:t>بنورية</w:t>
            </w:r>
          </w:ins>
          <w:r w:rsidRPr="00EE6742">
            <w:rPr>
              <w:rFonts w:ascii="Courier New" w:hAnsi="Courier New" w:cs="Courier New"/>
              <w:rtl/>
            </w:rPr>
            <w:t xml:space="preserve"> فى </w:t>
          </w:r>
          <w:del w:id="2035" w:author="Transkribus" w:date="2019-12-11T14:30:00Z">
            <w:r w:rsidRPr="009B6BCA">
              <w:rPr>
                <w:rFonts w:ascii="Courier New" w:hAnsi="Courier New" w:cs="Courier New"/>
                <w:rtl/>
              </w:rPr>
              <w:delText xml:space="preserve">اوقات ويالم بسببه وتعسر </w:delText>
            </w:r>
          </w:del>
          <w:ins w:id="2036" w:author="Transkribus" w:date="2019-12-11T14:30:00Z">
            <w:r w:rsidRPr="00EE6742">
              <w:rPr>
                <w:rFonts w:ascii="Courier New" w:hAnsi="Courier New" w:cs="Courier New"/>
                <w:rtl/>
              </w:rPr>
              <w:t>أو قات وبالم دشيبة وفعير</w:t>
            </w:r>
          </w:ins>
          <w:r>
            <w:t>‬</w:t>
          </w:r>
          <w:r>
            <w:t>‬</w:t>
          </w:r>
        </w:dir>
      </w:dir>
    </w:p>
    <w:p w:rsidR="006C342B" w:rsidRPr="00EE6742" w:rsidRDefault="006C342B" w:rsidP="006C342B">
      <w:pPr>
        <w:pStyle w:val="NurText"/>
        <w:bidi/>
        <w:rPr>
          <w:ins w:id="2037" w:author="Transkribus" w:date="2019-12-11T14:30:00Z"/>
          <w:rFonts w:ascii="Courier New" w:hAnsi="Courier New" w:cs="Courier New"/>
        </w:rPr>
      </w:pPr>
      <w:r w:rsidRPr="00EE6742">
        <w:rPr>
          <w:rFonts w:ascii="Courier New" w:hAnsi="Courier New" w:cs="Courier New"/>
          <w:rtl/>
        </w:rPr>
        <w:t>عليه ال</w:t>
      </w:r>
      <w:del w:id="2038" w:author="Transkribus" w:date="2019-12-11T14:30:00Z">
        <w:r w:rsidRPr="009B6BCA">
          <w:rPr>
            <w:rFonts w:ascii="Courier New" w:hAnsi="Courier New" w:cs="Courier New"/>
            <w:rtl/>
          </w:rPr>
          <w:delText>حر</w:delText>
        </w:r>
      </w:del>
      <w:ins w:id="2039" w:author="Transkribus" w:date="2019-12-11T14:30:00Z">
        <w:r w:rsidRPr="00EE6742">
          <w:rPr>
            <w:rFonts w:ascii="Courier New" w:hAnsi="Courier New" w:cs="Courier New"/>
            <w:rtl/>
          </w:rPr>
          <w:t>جز</w:t>
        </w:r>
      </w:ins>
      <w:r w:rsidRPr="00EE6742">
        <w:rPr>
          <w:rFonts w:ascii="Courier New" w:hAnsi="Courier New" w:cs="Courier New"/>
          <w:rtl/>
        </w:rPr>
        <w:t xml:space="preserve">كة فكان الملك </w:t>
      </w:r>
      <w:del w:id="2040" w:author="Transkribus" w:date="2019-12-11T14:30:00Z">
        <w:r w:rsidRPr="009B6BCA">
          <w:rPr>
            <w:rFonts w:ascii="Courier New" w:hAnsi="Courier New" w:cs="Courier New"/>
            <w:rtl/>
          </w:rPr>
          <w:delText>المعظم يستصحبه</w:delText>
        </w:r>
      </w:del>
      <w:ins w:id="2041" w:author="Transkribus" w:date="2019-12-11T14:30:00Z">
        <w:r w:rsidRPr="00EE6742">
          <w:rPr>
            <w:rFonts w:ascii="Courier New" w:hAnsi="Courier New" w:cs="Courier New"/>
            <w:rtl/>
          </w:rPr>
          <w:t>المعطم سيععة</w:t>
        </w:r>
      </w:ins>
      <w:r w:rsidRPr="00EE6742">
        <w:rPr>
          <w:rFonts w:ascii="Courier New" w:hAnsi="Courier New" w:cs="Courier New"/>
          <w:rtl/>
        </w:rPr>
        <w:t xml:space="preserve"> فى </w:t>
      </w:r>
      <w:del w:id="2042" w:author="Transkribus" w:date="2019-12-11T14:30:00Z">
        <w:r w:rsidRPr="009B6BCA">
          <w:rPr>
            <w:rFonts w:ascii="Courier New" w:hAnsi="Courier New" w:cs="Courier New"/>
            <w:rtl/>
          </w:rPr>
          <w:delText>ا</w:delText>
        </w:r>
      </w:del>
      <w:ins w:id="2043" w:author="Transkribus" w:date="2019-12-11T14:30:00Z">
        <w:r w:rsidRPr="00EE6742">
          <w:rPr>
            <w:rFonts w:ascii="Courier New" w:hAnsi="Courier New" w:cs="Courier New"/>
            <w:rtl/>
          </w:rPr>
          <w:t>أ</w:t>
        </w:r>
      </w:ins>
      <w:r w:rsidRPr="00EE6742">
        <w:rPr>
          <w:rFonts w:ascii="Courier New" w:hAnsi="Courier New" w:cs="Courier New"/>
          <w:rtl/>
        </w:rPr>
        <w:t>س</w:t>
      </w:r>
      <w:del w:id="2044" w:author="Transkribus" w:date="2019-12-11T14:30:00Z">
        <w:r w:rsidRPr="009B6BCA">
          <w:rPr>
            <w:rFonts w:ascii="Courier New" w:hAnsi="Courier New" w:cs="Courier New"/>
            <w:rtl/>
          </w:rPr>
          <w:delText>ف</w:delText>
        </w:r>
      </w:del>
      <w:ins w:id="2045" w:author="Transkribus" w:date="2019-12-11T14:30:00Z">
        <w:r w:rsidRPr="00EE6742">
          <w:rPr>
            <w:rFonts w:ascii="Courier New" w:hAnsi="Courier New" w:cs="Courier New"/>
            <w:rtl/>
          </w:rPr>
          <w:t>ق</w:t>
        </w:r>
      </w:ins>
      <w:r w:rsidRPr="00EE6742">
        <w:rPr>
          <w:rFonts w:ascii="Courier New" w:hAnsi="Courier New" w:cs="Courier New"/>
          <w:rtl/>
        </w:rPr>
        <w:t xml:space="preserve">اره معه فى </w:t>
      </w:r>
      <w:del w:id="2046" w:author="Transkribus" w:date="2019-12-11T14:30:00Z">
        <w:r w:rsidRPr="009B6BCA">
          <w:rPr>
            <w:rFonts w:ascii="Courier New" w:hAnsi="Courier New" w:cs="Courier New"/>
            <w:rtl/>
          </w:rPr>
          <w:delText>محفة ويفتقده ويكرمه غاية الاكرام وله منه الجامكية السنية</w:delText>
        </w:r>
      </w:del>
      <w:ins w:id="2047" w:author="Transkribus" w:date="2019-12-11T14:30:00Z">
        <w:r w:rsidRPr="00EE6742">
          <w:rPr>
            <w:rFonts w:ascii="Courier New" w:hAnsi="Courier New" w:cs="Courier New"/>
            <w:rtl/>
          </w:rPr>
          <w:t>صحيفة وفنقده وبكرمه عابة</w:t>
        </w:r>
      </w:ins>
    </w:p>
    <w:p w:rsidR="006C342B" w:rsidRPr="009B6BCA" w:rsidRDefault="006C342B" w:rsidP="006C342B">
      <w:pPr>
        <w:pStyle w:val="NurText"/>
        <w:bidi/>
        <w:rPr>
          <w:del w:id="2048" w:author="Transkribus" w:date="2019-12-11T14:30:00Z"/>
          <w:rFonts w:ascii="Courier New" w:hAnsi="Courier New" w:cs="Courier New"/>
        </w:rPr>
      </w:pPr>
      <w:ins w:id="2049" w:author="Transkribus" w:date="2019-12-11T14:30:00Z">
        <w:r w:rsidRPr="00EE6742">
          <w:rPr>
            <w:rFonts w:ascii="Courier New" w:hAnsi="Courier New" w:cs="Courier New"/>
            <w:rtl/>
          </w:rPr>
          <w:t>الاشرام ول منسه الحامكبة السنبة</w:t>
        </w:r>
      </w:ins>
      <w:r w:rsidRPr="00EE6742">
        <w:rPr>
          <w:rFonts w:ascii="Courier New" w:hAnsi="Courier New" w:cs="Courier New"/>
          <w:rtl/>
        </w:rPr>
        <w:t xml:space="preserve"> والاحسان الوافر </w:t>
      </w:r>
      <w:del w:id="20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وقال </w:t>
          </w:r>
          <w:del w:id="2051" w:author="Transkribus" w:date="2019-12-11T14:30:00Z">
            <w:r w:rsidRPr="009B6BCA">
              <w:rPr>
                <w:rFonts w:ascii="Courier New" w:hAnsi="Courier New" w:cs="Courier New"/>
                <w:rtl/>
              </w:rPr>
              <w:delText>له يوما يا حكيم</w:delText>
            </w:r>
          </w:del>
          <w:ins w:id="2052" w:author="Transkribus" w:date="2019-12-11T14:30:00Z">
            <w:r w:rsidRPr="00EE6742">
              <w:rPr>
                <w:rFonts w:ascii="Courier New" w:hAnsi="Courier New" w:cs="Courier New"/>
                <w:rtl/>
              </w:rPr>
              <w:t>لهيو ماباحكم</w:t>
            </w:r>
          </w:ins>
          <w:r w:rsidRPr="00EE6742">
            <w:rPr>
              <w:rFonts w:ascii="Courier New" w:hAnsi="Courier New" w:cs="Courier New"/>
              <w:rtl/>
            </w:rPr>
            <w:t xml:space="preserve"> لم </w:t>
          </w:r>
          <w:del w:id="2053" w:author="Transkribus" w:date="2019-12-11T14:30:00Z">
            <w:r w:rsidRPr="009B6BCA">
              <w:rPr>
                <w:rFonts w:ascii="Courier New" w:hAnsi="Courier New" w:cs="Courier New"/>
                <w:rtl/>
              </w:rPr>
              <w:delText>لا تداوى</w:delText>
            </w:r>
          </w:del>
          <w:ins w:id="2054" w:author="Transkribus" w:date="2019-12-11T14:30:00Z">
            <w:r w:rsidRPr="00EE6742">
              <w:rPr>
                <w:rFonts w:ascii="Courier New" w:hAnsi="Courier New" w:cs="Courier New"/>
                <w:rtl/>
              </w:rPr>
              <w:t>لاتداوى</w:t>
            </w:r>
          </w:ins>
          <w:r w:rsidRPr="00EE6742">
            <w:rPr>
              <w:rFonts w:ascii="Courier New" w:hAnsi="Courier New" w:cs="Courier New"/>
              <w:rtl/>
            </w:rPr>
            <w:t xml:space="preserve"> هذا</w:t>
          </w:r>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ال</w:t>
      </w:r>
      <w:del w:id="2055" w:author="Transkribus" w:date="2019-12-11T14:30:00Z">
        <w:r w:rsidRPr="009B6BCA">
          <w:rPr>
            <w:rFonts w:ascii="Courier New" w:hAnsi="Courier New" w:cs="Courier New"/>
            <w:rtl/>
          </w:rPr>
          <w:delText>م</w:delText>
        </w:r>
      </w:del>
      <w:r w:rsidRPr="00EE6742">
        <w:rPr>
          <w:rFonts w:ascii="Courier New" w:hAnsi="Courier New" w:cs="Courier New"/>
          <w:rtl/>
        </w:rPr>
        <w:t>ر</w:t>
      </w:r>
      <w:del w:id="2056" w:author="Transkribus" w:date="2019-12-11T14:30:00Z">
        <w:r w:rsidRPr="009B6BCA">
          <w:rPr>
            <w:rFonts w:ascii="Courier New" w:hAnsi="Courier New" w:cs="Courier New"/>
            <w:rtl/>
          </w:rPr>
          <w:delText>ض</w:delText>
        </w:r>
      </w:del>
      <w:ins w:id="2057" w:author="Transkribus" w:date="2019-12-11T14:30:00Z">
        <w:r w:rsidRPr="00EE6742">
          <w:rPr>
            <w:rFonts w:ascii="Courier New" w:hAnsi="Courier New" w:cs="Courier New"/>
            <w:rtl/>
          </w:rPr>
          <w:t>س</w:t>
        </w:r>
      </w:ins>
      <w:r w:rsidRPr="00EE6742">
        <w:rPr>
          <w:rFonts w:ascii="Courier New" w:hAnsi="Courier New" w:cs="Courier New"/>
          <w:rtl/>
        </w:rPr>
        <w:t xml:space="preserve"> الذى فى رجليك فقال </w:t>
      </w:r>
      <w:del w:id="2058" w:author="Transkribus" w:date="2019-12-11T14:30:00Z">
        <w:r w:rsidRPr="009B6BCA">
          <w:rPr>
            <w:rFonts w:ascii="Courier New" w:hAnsi="Courier New" w:cs="Courier New"/>
            <w:rtl/>
          </w:rPr>
          <w:delText>يا مولانا الخشب اذا سوس ما يبقى فى اصلاحه حيلة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59" w:author="Transkribus" w:date="2019-12-11T14:30:00Z">
        <w:r w:rsidRPr="00EE6742">
          <w:rPr>
            <w:rFonts w:ascii="Courier New" w:hAnsi="Courier New" w:cs="Courier New"/>
            <w:rtl/>
          </w:rPr>
          <w:t>بامولانا الحشب اداسوس مبابق فى اسلاجه جبيلة ولم يرل فى</w:t>
        </w:r>
      </w:ins>
    </w:p>
    <w:p w:rsidR="006C342B" w:rsidRPr="009B6BCA" w:rsidRDefault="006C342B" w:rsidP="006C342B">
      <w:pPr>
        <w:pStyle w:val="NurText"/>
        <w:bidi/>
        <w:rPr>
          <w:del w:id="2060" w:author="Transkribus" w:date="2019-12-11T14:30:00Z"/>
          <w:rFonts w:ascii="Courier New" w:hAnsi="Courier New" w:cs="Courier New"/>
        </w:rPr>
      </w:pPr>
      <w:dir w:val="rtl">
        <w:dir w:val="rtl">
          <w:del w:id="2061" w:author="Transkribus" w:date="2019-12-11T14:30:00Z">
            <w:r w:rsidRPr="009B6BCA">
              <w:rPr>
                <w:rFonts w:ascii="Courier New" w:hAnsi="Courier New" w:cs="Courier New"/>
                <w:rtl/>
              </w:rPr>
              <w:delText>ولم يزل فى خدمته الى ان توفى الملك المعظم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2062" w:author="Transkribus" w:date="2019-12-11T14:30:00Z"/>
          <w:rFonts w:ascii="Courier New" w:hAnsi="Courier New" w:cs="Courier New"/>
        </w:rPr>
      </w:pPr>
      <w:dir w:val="rtl">
        <w:dir w:val="rtl">
          <w:del w:id="2063" w:author="Transkribus" w:date="2019-12-11T14:30:00Z">
            <w:r w:rsidRPr="009B6BCA">
              <w:rPr>
                <w:rFonts w:ascii="Courier New" w:hAnsi="Courier New" w:cs="Courier New"/>
                <w:rtl/>
              </w:rPr>
              <w:delText>وكانت وفاته رحمه</w:delText>
            </w:r>
          </w:del>
          <w:ins w:id="2064" w:author="Transkribus" w:date="2019-12-11T14:30:00Z">
            <w:r w:rsidRPr="00EE6742">
              <w:rPr>
                <w:rFonts w:ascii="Courier New" w:hAnsi="Courier New" w:cs="Courier New"/>
                <w:rtl/>
              </w:rPr>
              <w:t>٢١٦</w:t>
            </w:r>
          </w:ins>
          <w:r>
            <w:t>‬</w:t>
          </w:r>
          <w:r>
            <w:t>‬</w:t>
          </w:r>
        </w:dir>
      </w:dir>
    </w:p>
    <w:p w:rsidR="006C342B" w:rsidRPr="00EE6742" w:rsidRDefault="006C342B" w:rsidP="006C342B">
      <w:pPr>
        <w:pStyle w:val="NurText"/>
        <w:bidi/>
        <w:rPr>
          <w:ins w:id="2065" w:author="Transkribus" w:date="2019-12-11T14:30:00Z"/>
          <w:rFonts w:ascii="Courier New" w:hAnsi="Courier New" w:cs="Courier New"/>
        </w:rPr>
      </w:pPr>
      <w:ins w:id="2066" w:author="Transkribus" w:date="2019-12-11T14:30:00Z">
        <w:r w:rsidRPr="00EE6742">
          <w:rPr>
            <w:rFonts w:ascii="Courier New" w:hAnsi="Courier New" w:cs="Courier New"/>
            <w:rtl/>
          </w:rPr>
          <w:t>٨جدمبة األى ابن دوفى اللب المعدم وال وعابه رحمة</w:t>
        </w:r>
      </w:ins>
      <w:r w:rsidRPr="00EE6742">
        <w:rPr>
          <w:rFonts w:ascii="Courier New" w:hAnsi="Courier New" w:cs="Courier New"/>
          <w:rtl/>
        </w:rPr>
        <w:t xml:space="preserve"> الله فى الساعة </w:t>
      </w:r>
      <w:del w:id="2067" w:author="Transkribus" w:date="2019-12-11T14:30:00Z">
        <w:r w:rsidRPr="009B6BCA">
          <w:rPr>
            <w:rFonts w:ascii="Courier New" w:hAnsi="Courier New" w:cs="Courier New"/>
            <w:rtl/>
          </w:rPr>
          <w:delText>الثالثة</w:delText>
        </w:r>
      </w:del>
      <w:ins w:id="2068" w:author="Transkribus" w:date="2019-12-11T14:30:00Z">
        <w:r w:rsidRPr="00EE6742">
          <w:rPr>
            <w:rFonts w:ascii="Courier New" w:hAnsi="Courier New" w:cs="Courier New"/>
            <w:rtl/>
          </w:rPr>
          <w:t>البا اسيه</w:t>
        </w:r>
      </w:ins>
      <w:r w:rsidRPr="00EE6742">
        <w:rPr>
          <w:rFonts w:ascii="Courier New" w:hAnsi="Courier New" w:cs="Courier New"/>
          <w:rtl/>
        </w:rPr>
        <w:t xml:space="preserve"> من </w:t>
      </w:r>
      <w:del w:id="2069" w:author="Transkribus" w:date="2019-12-11T14:30:00Z">
        <w:r w:rsidRPr="009B6BCA">
          <w:rPr>
            <w:rFonts w:ascii="Courier New" w:hAnsi="Courier New" w:cs="Courier New"/>
            <w:rtl/>
          </w:rPr>
          <w:delText>نهار يوم الجمعة سلخ</w:delText>
        </w:r>
      </w:del>
      <w:ins w:id="2070" w:author="Transkribus" w:date="2019-12-11T14:30:00Z">
        <w:r w:rsidRPr="00EE6742">
          <w:rPr>
            <w:rFonts w:ascii="Courier New" w:hAnsi="Courier New" w:cs="Courier New"/>
            <w:rtl/>
          </w:rPr>
          <w:t>سمهارو م اشمعة</w:t>
        </w:r>
      </w:ins>
    </w:p>
    <w:p w:rsidR="006C342B" w:rsidRPr="00EE6742" w:rsidRDefault="006C342B" w:rsidP="006C342B">
      <w:pPr>
        <w:pStyle w:val="NurText"/>
        <w:bidi/>
        <w:rPr>
          <w:ins w:id="2071" w:author="Transkribus" w:date="2019-12-11T14:30:00Z"/>
          <w:rFonts w:ascii="Courier New" w:hAnsi="Courier New" w:cs="Courier New"/>
        </w:rPr>
      </w:pPr>
      <w:ins w:id="2072" w:author="Transkribus" w:date="2019-12-11T14:30:00Z">
        <w:r w:rsidRPr="00EE6742">
          <w:rPr>
            <w:rFonts w:ascii="Courier New" w:hAnsi="Courier New" w:cs="Courier New"/>
            <w:rtl/>
          </w:rPr>
          <w:t>بلم</w:t>
        </w:r>
      </w:ins>
      <w:r w:rsidRPr="00EE6742">
        <w:rPr>
          <w:rFonts w:ascii="Courier New" w:hAnsi="Courier New" w:cs="Courier New"/>
          <w:rtl/>
        </w:rPr>
        <w:t xml:space="preserve"> ذى القعدة </w:t>
      </w:r>
      <w:del w:id="2073" w:author="Transkribus" w:date="2019-12-11T14:30:00Z">
        <w:r w:rsidRPr="009B6BCA">
          <w:rPr>
            <w:rFonts w:ascii="Courier New" w:hAnsi="Courier New" w:cs="Courier New"/>
            <w:rtl/>
          </w:rPr>
          <w:delText>سنة اربع وعشرين وستمائة بدمشق</w:delText>
        </w:r>
      </w:del>
      <w:ins w:id="2074" w:author="Transkribus" w:date="2019-12-11T14:30:00Z">
        <w:r w:rsidRPr="00EE6742">
          <w:rPr>
            <w:rFonts w:ascii="Courier New" w:hAnsi="Courier New" w:cs="Courier New"/>
            <w:rtl/>
          </w:rPr>
          <w:t>نة اريع وعسر بن وسثماقةيدمسق</w:t>
        </w:r>
      </w:ins>
      <w:r w:rsidRPr="00EE6742">
        <w:rPr>
          <w:rFonts w:ascii="Courier New" w:hAnsi="Courier New" w:cs="Courier New"/>
          <w:rtl/>
        </w:rPr>
        <w:t xml:space="preserve"> وملك بعده ولده الملك </w:t>
      </w:r>
      <w:del w:id="2075" w:author="Transkribus" w:date="2019-12-11T14:30:00Z">
        <w:r w:rsidRPr="009B6BCA">
          <w:rPr>
            <w:rFonts w:ascii="Courier New" w:hAnsi="Courier New" w:cs="Courier New"/>
            <w:rtl/>
          </w:rPr>
          <w:delText>الناصر داود فدخل</w:delText>
        </w:r>
      </w:del>
      <w:ins w:id="2076" w:author="Transkribus" w:date="2019-12-11T14:30:00Z">
        <w:r w:rsidRPr="00EE6742">
          <w:rPr>
            <w:rFonts w:ascii="Courier New" w:hAnsi="Courier New" w:cs="Courier New"/>
            <w:rtl/>
          </w:rPr>
          <w:t>النلصر</w:t>
        </w:r>
      </w:ins>
    </w:p>
    <w:p w:rsidR="006C342B" w:rsidRPr="00EE6742" w:rsidRDefault="006C342B" w:rsidP="006C342B">
      <w:pPr>
        <w:pStyle w:val="NurText"/>
        <w:bidi/>
        <w:rPr>
          <w:ins w:id="2077" w:author="Transkribus" w:date="2019-12-11T14:30:00Z"/>
          <w:rFonts w:ascii="Courier New" w:hAnsi="Courier New" w:cs="Courier New"/>
        </w:rPr>
      </w:pPr>
      <w:ins w:id="2078" w:author="Transkribus" w:date="2019-12-11T14:30:00Z">
        <w:r w:rsidRPr="00EE6742">
          <w:rPr>
            <w:rFonts w:ascii="Courier New" w:hAnsi="Courier New" w:cs="Courier New"/>
            <w:rtl/>
          </w:rPr>
          <w:t>راودقد جخل</w:t>
        </w:r>
      </w:ins>
      <w:r w:rsidRPr="00EE6742">
        <w:rPr>
          <w:rFonts w:ascii="Courier New" w:hAnsi="Courier New" w:cs="Courier New"/>
          <w:rtl/>
        </w:rPr>
        <w:t xml:space="preserve"> اليه الحك</w:t>
      </w:r>
      <w:del w:id="2079" w:author="Transkribus" w:date="2019-12-11T14:30:00Z">
        <w:r w:rsidRPr="009B6BCA">
          <w:rPr>
            <w:rFonts w:ascii="Courier New" w:hAnsi="Courier New" w:cs="Courier New"/>
            <w:rtl/>
          </w:rPr>
          <w:delText>ي</w:delText>
        </w:r>
      </w:del>
      <w:r w:rsidRPr="00EE6742">
        <w:rPr>
          <w:rFonts w:ascii="Courier New" w:hAnsi="Courier New" w:cs="Courier New"/>
          <w:rtl/>
        </w:rPr>
        <w:t xml:space="preserve">م يعقوب </w:t>
      </w:r>
      <w:del w:id="2080" w:author="Transkribus" w:date="2019-12-11T14:30:00Z">
        <w:r w:rsidRPr="009B6BCA">
          <w:rPr>
            <w:rFonts w:ascii="Courier New" w:hAnsi="Courier New" w:cs="Courier New"/>
            <w:rtl/>
          </w:rPr>
          <w:delText>ودعا له وذكره بقديم صحبته وسالف خدمته وانه قد وصل</w:delText>
        </w:r>
      </w:del>
      <w:ins w:id="2081" w:author="Transkribus" w:date="2019-12-11T14:30:00Z">
        <w:r w:rsidRPr="00EE6742">
          <w:rPr>
            <w:rFonts w:ascii="Courier New" w:hAnsi="Courier New" w:cs="Courier New"/>
            <w:rtl/>
          </w:rPr>
          <w:t>ودعاله ود كر بعديم مجبيه وسللف جدفية وانهص قدوسفل</w:t>
        </w:r>
      </w:ins>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 الى سن ال</w:t>
      </w:r>
      <w:del w:id="2082" w:author="Transkribus" w:date="2019-12-11T14:30:00Z">
        <w:r w:rsidRPr="009B6BCA">
          <w:rPr>
            <w:rFonts w:ascii="Courier New" w:hAnsi="Courier New" w:cs="Courier New"/>
            <w:rtl/>
          </w:rPr>
          <w:delText>شيخ</w:delText>
        </w:r>
      </w:del>
      <w:ins w:id="2083" w:author="Transkribus" w:date="2019-12-11T14:30:00Z">
        <w:r w:rsidRPr="00EE6742">
          <w:rPr>
            <w:rFonts w:ascii="Courier New" w:hAnsi="Courier New" w:cs="Courier New"/>
            <w:rtl/>
          </w:rPr>
          <w:t>ذج</w:t>
        </w:r>
      </w:ins>
      <w:r w:rsidRPr="00EE6742">
        <w:rPr>
          <w:rFonts w:ascii="Courier New" w:hAnsi="Courier New" w:cs="Courier New"/>
          <w:rtl/>
        </w:rPr>
        <w:t xml:space="preserve">وخة والهرم </w:t>
      </w:r>
      <w:del w:id="2084" w:author="Transkribus" w:date="2019-12-11T14:30:00Z">
        <w:r w:rsidRPr="009B6BCA">
          <w:rPr>
            <w:rFonts w:ascii="Courier New" w:hAnsi="Courier New" w:cs="Courier New"/>
            <w:rtl/>
          </w:rPr>
          <w:delText>والضعف وانشده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85" w:author="Transkribus" w:date="2019-12-11T14:30:00Z">
        <w:r w:rsidRPr="00EE6742">
          <w:rPr>
            <w:rFonts w:ascii="Courier New" w:hAnsi="Courier New" w:cs="Courier New"/>
            <w:rtl/>
          </w:rPr>
          <w:t>والسعف وأنشدة</w:t>
        </w:r>
      </w:ins>
    </w:p>
    <w:p w:rsidR="006C342B" w:rsidRPr="009B6BCA" w:rsidRDefault="006C342B" w:rsidP="006C342B">
      <w:pPr>
        <w:pStyle w:val="NurText"/>
        <w:bidi/>
        <w:rPr>
          <w:del w:id="2086" w:author="Transkribus" w:date="2019-12-11T14:30:00Z"/>
          <w:rFonts w:ascii="Courier New" w:hAnsi="Courier New" w:cs="Courier New"/>
        </w:rPr>
      </w:pPr>
      <w:dir w:val="rtl">
        <w:dir w:val="rtl">
          <w:del w:id="2087" w:author="Transkribus" w:date="2019-12-11T14:30:00Z">
            <w:r w:rsidRPr="009B6BCA">
              <w:rPr>
                <w:rFonts w:ascii="Courier New" w:hAnsi="Courier New" w:cs="Courier New"/>
                <w:rtl/>
              </w:rPr>
              <w:delText>اتيتكم وجلابيب الصبا قشب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فكيف ارحل عنكم وهى اسمال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C342B" w:rsidRPr="00EE6742" w:rsidRDefault="006C342B" w:rsidP="006C342B">
      <w:pPr>
        <w:pStyle w:val="NurText"/>
        <w:bidi/>
        <w:rPr>
          <w:ins w:id="2088" w:author="Transkribus" w:date="2019-12-11T14:30:00Z"/>
          <w:del w:id="2089" w:author="Transkribus" w:date="2019-12-11T14:30:00Z"/>
          <w:rFonts w:ascii="Courier New" w:hAnsi="Courier New" w:cs="Courier New"/>
        </w:rPr>
      </w:pPr>
      <w:dir w:val="rtl">
        <w:dir w:val="rtl">
          <w:del w:id="2090" w:author="Transkribus" w:date="2019-12-11T14:30:00Z">
            <w:r w:rsidRPr="009B6BCA">
              <w:rPr>
                <w:rFonts w:ascii="Courier New" w:hAnsi="Courier New" w:cs="Courier New"/>
                <w:rtl/>
              </w:rPr>
              <w:delText>لى حرمة الضيف والجار</w:delText>
            </w:r>
          </w:del>
          <w:ins w:id="2091" w:author="Transkribus" w:date="2019-12-11T14:30:00Z">
            <w:r w:rsidRPr="00EE6742">
              <w:rPr>
                <w:rFonts w:ascii="Courier New" w:hAnsi="Courier New" w:cs="Courier New"/>
                <w:rtl/>
              </w:rPr>
              <w:t>النبسيطن</w:t>
            </w:r>
          </w:ins>
          <w:r>
            <w:t>‬</w:t>
          </w:r>
          <w:r>
            <w:t>‬</w:t>
          </w:r>
        </w:dir>
      </w:dir>
    </w:p>
    <w:p w:rsidR="006C342B" w:rsidRPr="00EE6742" w:rsidRDefault="006C342B" w:rsidP="006C342B">
      <w:pPr>
        <w:pStyle w:val="NurText"/>
        <w:bidi/>
        <w:rPr>
          <w:ins w:id="2092" w:author="Transkribus" w:date="2019-12-11T14:30:00Z"/>
          <w:rFonts w:ascii="Courier New" w:hAnsi="Courier New" w:cs="Courier New"/>
        </w:rPr>
      </w:pPr>
      <w:ins w:id="2093" w:author="Transkribus" w:date="2019-12-11T14:30:00Z">
        <w:r w:rsidRPr="00EE6742">
          <w:rPr>
            <w:rFonts w:ascii="Courier New" w:hAnsi="Courier New" w:cs="Courier New"/>
            <w:rtl/>
          </w:rPr>
          <w:t>أتنبكم وحسلايب الصباقتب * فكيف أرجل عنكموهى أسمال</w:t>
        </w:r>
      </w:ins>
    </w:p>
    <w:p w:rsidR="006C342B" w:rsidRPr="00EE6742" w:rsidRDefault="006C342B" w:rsidP="006C342B">
      <w:pPr>
        <w:pStyle w:val="NurText"/>
        <w:bidi/>
        <w:rPr>
          <w:rFonts w:ascii="Courier New" w:hAnsi="Courier New" w:cs="Courier New"/>
        </w:rPr>
      </w:pPr>
      <w:ins w:id="2094" w:author="Transkribus" w:date="2019-12-11T14:30:00Z">
        <w:r w:rsidRPr="00EE6742">
          <w:rPr>
            <w:rFonts w:ascii="Courier New" w:hAnsi="Courier New" w:cs="Courier New"/>
            <w:rtl/>
          </w:rPr>
          <w:t>ابلى جرمة السيف والحار</w:t>
        </w:r>
      </w:ins>
      <w:r w:rsidRPr="00EE6742">
        <w:rPr>
          <w:rFonts w:ascii="Courier New" w:hAnsi="Courier New" w:cs="Courier New"/>
          <w:rtl/>
        </w:rPr>
        <w:t xml:space="preserve"> القديم ومن</w:t>
      </w:r>
      <w:del w:id="20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اتاكم وكهول الحى اطفال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2096" w:author="Transkribus" w:date="2019-12-11T14:30:00Z">
        <w:del w:id="2097" w:author="Transkribus" w:date="2019-12-11T14:30:00Z">
          <w:r w:rsidRPr="00EE6742">
            <w:rPr>
              <w:rFonts w:ascii="Courier New" w:hAnsi="Courier New" w:cs="Courier New"/>
              <w:rtl/>
            </w:rPr>
            <w:delText xml:space="preserve"> * أكايم وفهول الحس اطقال</w:delText>
          </w:r>
        </w:del>
      </w:ins>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وهذا </w:t>
          </w:r>
          <w:del w:id="2098" w:author="Transkribus" w:date="2019-12-11T14:30:00Z">
            <w:r w:rsidRPr="009B6BCA">
              <w:rPr>
                <w:rFonts w:ascii="Courier New" w:hAnsi="Courier New" w:cs="Courier New"/>
                <w:rtl/>
              </w:rPr>
              <w:delText>الشعر لابن منقذ رحمه</w:delText>
            </w:r>
          </w:del>
          <w:ins w:id="2099" w:author="Transkribus" w:date="2019-12-11T14:30:00Z">
            <w:r w:rsidRPr="00EE6742">
              <w:rPr>
                <w:rFonts w:ascii="Courier New" w:hAnsi="Courier New" w:cs="Courier New"/>
                <w:rtl/>
              </w:rPr>
              <w:t>الشعرلا بن منقذرجمه</w:t>
            </w:r>
          </w:ins>
          <w:r w:rsidRPr="00EE6742">
            <w:rPr>
              <w:rFonts w:ascii="Courier New" w:hAnsi="Courier New" w:cs="Courier New"/>
              <w:rtl/>
            </w:rPr>
            <w:t xml:space="preserve"> الله </w:t>
          </w:r>
          <w:del w:id="2100" w:author="Transkribus" w:date="2019-12-11T14:30:00Z">
            <w:r w:rsidRPr="009B6BCA">
              <w:rPr>
                <w:rFonts w:ascii="Courier New" w:hAnsi="Courier New" w:cs="Courier New"/>
                <w:rtl/>
              </w:rPr>
              <w:delText>ف</w:delText>
            </w:r>
          </w:del>
          <w:r w:rsidRPr="00EE6742">
            <w:rPr>
              <w:rFonts w:ascii="Courier New" w:hAnsi="Courier New" w:cs="Courier New"/>
              <w:rtl/>
            </w:rPr>
            <w:t>احسن اليه الملك الناصر احسانا ك</w:t>
          </w:r>
          <w:del w:id="2101" w:author="Transkribus" w:date="2019-12-11T14:30:00Z">
            <w:r w:rsidRPr="009B6BCA">
              <w:rPr>
                <w:rFonts w:ascii="Courier New" w:hAnsi="Courier New" w:cs="Courier New"/>
                <w:rtl/>
              </w:rPr>
              <w:delText>ثي</w:delText>
            </w:r>
          </w:del>
          <w:ins w:id="2102" w:author="Transkribus" w:date="2019-12-11T14:30:00Z">
            <w:r w:rsidRPr="00EE6742">
              <w:rPr>
                <w:rFonts w:ascii="Courier New" w:hAnsi="Courier New" w:cs="Courier New"/>
                <w:rtl/>
              </w:rPr>
              <w:t>ت</w:t>
            </w:r>
          </w:ins>
          <w:r w:rsidRPr="00EE6742">
            <w:rPr>
              <w:rFonts w:ascii="Courier New" w:hAnsi="Courier New" w:cs="Courier New"/>
              <w:rtl/>
            </w:rPr>
            <w:t>را واطلق له مالا</w:t>
          </w:r>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وكسو</w:t>
      </w:r>
      <w:del w:id="2103" w:author="Transkribus" w:date="2019-12-11T14:30:00Z">
        <w:r w:rsidRPr="009B6BCA">
          <w:rPr>
            <w:rFonts w:ascii="Courier New" w:hAnsi="Courier New" w:cs="Courier New"/>
            <w:rtl/>
          </w:rPr>
          <w:delText>ة</w:delText>
        </w:r>
      </w:del>
      <w:ins w:id="2104" w:author="Transkribus" w:date="2019-12-11T14:30:00Z">
        <w:r w:rsidRPr="00EE6742">
          <w:rPr>
            <w:rFonts w:ascii="Courier New" w:hAnsi="Courier New" w:cs="Courier New"/>
            <w:rtl/>
          </w:rPr>
          <w:t>ه</w:t>
        </w:r>
      </w:ins>
      <w:r w:rsidRPr="00EE6742">
        <w:rPr>
          <w:rFonts w:ascii="Courier New" w:hAnsi="Courier New" w:cs="Courier New"/>
          <w:rtl/>
        </w:rPr>
        <w:t xml:space="preserve"> وامر بان </w:t>
      </w:r>
      <w:del w:id="2105" w:author="Transkribus" w:date="2019-12-11T14:30:00Z">
        <w:r w:rsidRPr="009B6BCA">
          <w:rPr>
            <w:rFonts w:ascii="Courier New" w:hAnsi="Courier New" w:cs="Courier New"/>
            <w:rtl/>
          </w:rPr>
          <w:delText>جميع ما قد</w:delText>
        </w:r>
      </w:del>
      <w:ins w:id="2106" w:author="Transkribus" w:date="2019-12-11T14:30:00Z">
        <w:r w:rsidRPr="00EE6742">
          <w:rPr>
            <w:rFonts w:ascii="Courier New" w:hAnsi="Courier New" w:cs="Courier New"/>
            <w:rtl/>
          </w:rPr>
          <w:t>حمسيماقد</w:t>
        </w:r>
      </w:ins>
      <w:r w:rsidRPr="00EE6742">
        <w:rPr>
          <w:rFonts w:ascii="Courier New" w:hAnsi="Courier New" w:cs="Courier New"/>
          <w:rtl/>
        </w:rPr>
        <w:t xml:space="preserve"> كان له </w:t>
      </w:r>
      <w:del w:id="2107" w:author="Transkribus" w:date="2019-12-11T14:30:00Z">
        <w:r w:rsidRPr="009B6BCA">
          <w:rPr>
            <w:rFonts w:ascii="Courier New" w:hAnsi="Courier New" w:cs="Courier New"/>
            <w:rtl/>
          </w:rPr>
          <w:delText>مقررا من</w:delText>
        </w:r>
      </w:del>
      <w:ins w:id="2108" w:author="Transkribus" w:date="2019-12-11T14:30:00Z">
        <w:r w:rsidRPr="00EE6742">
          <w:rPr>
            <w:rFonts w:ascii="Courier New" w:hAnsi="Courier New" w:cs="Courier New"/>
            <w:rtl/>
          </w:rPr>
          <w:t>معرزامن</w:t>
        </w:r>
      </w:ins>
      <w:r w:rsidRPr="00EE6742">
        <w:rPr>
          <w:rFonts w:ascii="Courier New" w:hAnsi="Courier New" w:cs="Courier New"/>
          <w:rtl/>
        </w:rPr>
        <w:t xml:space="preserve"> الملك </w:t>
      </w:r>
      <w:del w:id="2109" w:author="Transkribus" w:date="2019-12-11T14:30:00Z">
        <w:r w:rsidRPr="009B6BCA">
          <w:rPr>
            <w:rFonts w:ascii="Courier New" w:hAnsi="Courier New" w:cs="Courier New"/>
            <w:rtl/>
          </w:rPr>
          <w:delText>المعظم يستمر</w:delText>
        </w:r>
      </w:del>
      <w:ins w:id="2110" w:author="Transkribus" w:date="2019-12-11T14:30:00Z">
        <w:r w:rsidRPr="00EE6742">
          <w:rPr>
            <w:rFonts w:ascii="Courier New" w:hAnsi="Courier New" w:cs="Courier New"/>
            <w:rtl/>
          </w:rPr>
          <w:t>المعطو بسعمر</w:t>
        </w:r>
      </w:ins>
      <w:r w:rsidRPr="00EE6742">
        <w:rPr>
          <w:rFonts w:ascii="Courier New" w:hAnsi="Courier New" w:cs="Courier New"/>
          <w:rtl/>
        </w:rPr>
        <w:t xml:space="preserve"> وان </w:t>
      </w:r>
      <w:del w:id="2111" w:author="Transkribus" w:date="2019-12-11T14:30:00Z">
        <w:r w:rsidRPr="009B6BCA">
          <w:rPr>
            <w:rFonts w:ascii="Courier New" w:hAnsi="Courier New" w:cs="Courier New"/>
            <w:rtl/>
          </w:rPr>
          <w:delText>لا يكلف لخدمة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12" w:author="Transkribus" w:date="2019-12-11T14:30:00Z">
        <w:r w:rsidRPr="00EE6742">
          <w:rPr>
            <w:rFonts w:ascii="Courier New" w:hAnsi="Courier New" w:cs="Courier New"/>
            <w:rtl/>
          </w:rPr>
          <w:t>لاكاف خسدمةقيى</w:t>
        </w:r>
      </w:ins>
    </w:p>
    <w:p w:rsidR="006C342B" w:rsidRPr="00EE6742" w:rsidRDefault="006C342B" w:rsidP="006C342B">
      <w:pPr>
        <w:pStyle w:val="NurText"/>
        <w:bidi/>
        <w:rPr>
          <w:rFonts w:ascii="Courier New" w:hAnsi="Courier New" w:cs="Courier New"/>
        </w:rPr>
      </w:pPr>
      <w:dir w:val="rtl">
        <w:dir w:val="rtl">
          <w:del w:id="2113" w:author="Transkribus" w:date="2019-12-11T14:30:00Z">
            <w:r w:rsidRPr="009B6BCA">
              <w:rPr>
                <w:rFonts w:ascii="Courier New" w:hAnsi="Courier New" w:cs="Courier New"/>
                <w:rtl/>
              </w:rPr>
              <w:delText xml:space="preserve">فبقى </w:delText>
            </w:r>
          </w:del>
          <w:r w:rsidRPr="00EE6742">
            <w:rPr>
              <w:rFonts w:ascii="Courier New" w:hAnsi="Courier New" w:cs="Courier New"/>
              <w:rtl/>
            </w:rPr>
            <w:t xml:space="preserve">كذلك </w:t>
          </w:r>
          <w:del w:id="2114" w:author="Transkribus" w:date="2019-12-11T14:30:00Z">
            <w:r w:rsidRPr="009B6BCA">
              <w:rPr>
                <w:rFonts w:ascii="Courier New" w:hAnsi="Courier New" w:cs="Courier New"/>
                <w:rtl/>
              </w:rPr>
              <w:delText>م</w:delText>
            </w:r>
          </w:del>
          <w:ins w:id="2115" w:author="Transkribus" w:date="2019-12-11T14:30:00Z">
            <w:r w:rsidRPr="00EE6742">
              <w:rPr>
                <w:rFonts w:ascii="Courier New" w:hAnsi="Courier New" w:cs="Courier New"/>
                <w:rtl/>
              </w:rPr>
              <w:t>ه</w:t>
            </w:r>
          </w:ins>
          <w:r w:rsidRPr="00EE6742">
            <w:rPr>
              <w:rFonts w:ascii="Courier New" w:hAnsi="Courier New" w:cs="Courier New"/>
              <w:rtl/>
            </w:rPr>
            <w:t xml:space="preserve">ديدة ثم </w:t>
          </w:r>
          <w:del w:id="2116" w:author="Transkribus" w:date="2019-12-11T14:30:00Z">
            <w:r w:rsidRPr="009B6BCA">
              <w:rPr>
                <w:rFonts w:ascii="Courier New" w:hAnsi="Courier New" w:cs="Courier New"/>
                <w:rtl/>
              </w:rPr>
              <w:delText>ت</w:delText>
            </w:r>
          </w:del>
          <w:ins w:id="2117" w:author="Transkribus" w:date="2019-12-11T14:30:00Z">
            <w:r w:rsidRPr="00EE6742">
              <w:rPr>
                <w:rFonts w:ascii="Courier New" w:hAnsi="Courier New" w:cs="Courier New"/>
                <w:rtl/>
              </w:rPr>
              <w:t>ب</w:t>
            </w:r>
          </w:ins>
          <w:r w:rsidRPr="00EE6742">
            <w:rPr>
              <w:rFonts w:ascii="Courier New" w:hAnsi="Courier New" w:cs="Courier New"/>
              <w:rtl/>
            </w:rPr>
            <w:t xml:space="preserve">وفى بدمشق فى </w:t>
          </w:r>
          <w:del w:id="2118" w:author="Transkribus" w:date="2019-12-11T14:30:00Z">
            <w:r w:rsidRPr="009B6BCA">
              <w:rPr>
                <w:rFonts w:ascii="Courier New" w:hAnsi="Courier New" w:cs="Courier New"/>
                <w:rtl/>
              </w:rPr>
              <w:delText>عيد الفصح للنصارى وذلك</w:delText>
            </w:r>
          </w:del>
          <w:ins w:id="2119" w:author="Transkribus" w:date="2019-12-11T14:30:00Z">
            <w:r w:rsidRPr="00EE6742">
              <w:rPr>
                <w:rFonts w:ascii="Courier New" w:hAnsi="Courier New" w:cs="Courier New"/>
                <w:rtl/>
              </w:rPr>
              <w:t>عبد القسم لنصارى وذلل</w:t>
            </w:r>
          </w:ins>
          <w:r w:rsidRPr="00EE6742">
            <w:rPr>
              <w:rFonts w:ascii="Courier New" w:hAnsi="Courier New" w:cs="Courier New"/>
              <w:rtl/>
            </w:rPr>
            <w:t xml:space="preserve"> فى </w:t>
          </w:r>
          <w:del w:id="2120" w:author="Transkribus" w:date="2019-12-11T14:30:00Z">
            <w:r w:rsidRPr="009B6BCA">
              <w:rPr>
                <w:rFonts w:ascii="Courier New" w:hAnsi="Courier New" w:cs="Courier New"/>
                <w:rtl/>
              </w:rPr>
              <w:delText>شهر ربيع الاخر سنة خمس وعشرين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21" w:author="Transkribus" w:date="2019-12-11T14:30:00Z">
            <w:r w:rsidRPr="00EE6742">
              <w:rPr>
                <w:rFonts w:ascii="Courier New" w:hAnsi="Courier New" w:cs="Courier New"/>
                <w:rtl/>
              </w:rPr>
              <w:t>شهرزيع الأخرستةخمس</w:t>
            </w:r>
          </w:ins>
          <w:r>
            <w:t>‬</w:t>
          </w:r>
          <w:r>
            <w:t>‬</w:t>
          </w:r>
        </w:dir>
      </w:dir>
    </w:p>
    <w:p w:rsidR="006C342B" w:rsidRPr="00EE6742" w:rsidRDefault="006C342B" w:rsidP="006C342B">
      <w:pPr>
        <w:pStyle w:val="NurText"/>
        <w:bidi/>
        <w:rPr>
          <w:ins w:id="2122" w:author="Transkribus" w:date="2019-12-11T14:30:00Z"/>
          <w:rFonts w:ascii="Courier New" w:hAnsi="Courier New" w:cs="Courier New"/>
        </w:rPr>
      </w:pPr>
      <w:dir w:val="rtl">
        <w:dir w:val="rtl">
          <w:ins w:id="2123" w:author="Transkribus" w:date="2019-12-11T14:30:00Z">
            <w:r w:rsidRPr="00EE6742">
              <w:rPr>
                <w:rFonts w:ascii="Courier New" w:hAnsi="Courier New" w:cs="Courier New"/>
                <w:rtl/>
              </w:rPr>
              <w:t>وعشير بن وسثائة</w:t>
            </w:r>
          </w:ins>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سديد الدين</w:t>
      </w:r>
      <w:del w:id="2124" w:author="Transkribus" w:date="2019-12-11T14:30:00Z">
        <w:r w:rsidRPr="009B6BCA">
          <w:rPr>
            <w:rFonts w:ascii="Courier New" w:hAnsi="Courier New" w:cs="Courier New"/>
            <w:rtl/>
          </w:rPr>
          <w:delText xml:space="preserve"> ابو منصور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2125" w:author="Transkribus" w:date="2019-12-11T14:30:00Z"/>
          <w:rFonts w:ascii="Courier New" w:hAnsi="Courier New" w:cs="Courier New"/>
        </w:rPr>
      </w:pPr>
      <w:dir w:val="rtl">
        <w:dir w:val="rtl">
          <w:del w:id="2126" w:author="Transkribus" w:date="2019-12-11T14:30:00Z">
            <w:r w:rsidRPr="009B6BCA">
              <w:rPr>
                <w:rFonts w:ascii="Courier New" w:hAnsi="Courier New" w:cs="Courier New"/>
                <w:rtl/>
              </w:rPr>
              <w:delText>هو الحكيم الاجل</w:delText>
            </w:r>
          </w:del>
          <w:ins w:id="2127" w:author="Transkribus" w:date="2019-12-11T14:30:00Z">
            <w:r w:rsidRPr="00EE6742">
              <w:rPr>
                <w:rFonts w:ascii="Courier New" w:hAnsi="Courier New" w:cs="Courier New"/>
                <w:rtl/>
              </w:rPr>
              <w:t>سديد الدين أبو منصور٢</w:t>
            </w:r>
          </w:ins>
          <w:r>
            <w:t>‬</w:t>
          </w:r>
          <w:r>
            <w:t>‬</w:t>
          </w:r>
        </w:dir>
      </w:dir>
    </w:p>
    <w:p w:rsidR="006C342B" w:rsidRPr="00EE6742" w:rsidRDefault="006C342B" w:rsidP="006C342B">
      <w:pPr>
        <w:pStyle w:val="NurText"/>
        <w:bidi/>
        <w:rPr>
          <w:rFonts w:ascii="Courier New" w:hAnsi="Courier New" w:cs="Courier New"/>
        </w:rPr>
      </w:pPr>
      <w:ins w:id="2128" w:author="Transkribus" w:date="2019-12-11T14:30:00Z">
        <w:r w:rsidRPr="00EE6742">
          <w:rPr>
            <w:rFonts w:ascii="Courier New" w:hAnsi="Courier New" w:cs="Courier New"/>
            <w:rtl/>
          </w:rPr>
          <w:t>بهو الحكم الأجسل</w:t>
        </w:r>
      </w:ins>
      <w:r w:rsidRPr="00EE6742">
        <w:rPr>
          <w:rFonts w:ascii="Courier New" w:hAnsi="Courier New" w:cs="Courier New"/>
          <w:rtl/>
        </w:rPr>
        <w:t xml:space="preserve"> العالم </w:t>
      </w:r>
      <w:del w:id="2129" w:author="Transkribus" w:date="2019-12-11T14:30:00Z">
        <w:r w:rsidRPr="009B6BCA">
          <w:rPr>
            <w:rFonts w:ascii="Courier New" w:hAnsi="Courier New" w:cs="Courier New"/>
            <w:rtl/>
          </w:rPr>
          <w:delText>ا</w:delText>
        </w:r>
      </w:del>
      <w:ins w:id="2130" w:author="Transkribus" w:date="2019-12-11T14:30:00Z">
        <w:r w:rsidRPr="00EE6742">
          <w:rPr>
            <w:rFonts w:ascii="Courier New" w:hAnsi="Courier New" w:cs="Courier New"/>
            <w:rtl/>
          </w:rPr>
          <w:t>أ</w:t>
        </w:r>
      </w:ins>
      <w:r w:rsidRPr="00EE6742">
        <w:rPr>
          <w:rFonts w:ascii="Courier New" w:hAnsi="Courier New" w:cs="Courier New"/>
          <w:rtl/>
        </w:rPr>
        <w:t>بو منصور ابن الحكيم موفق الدين</w:t>
      </w: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يعقوب بن سقلاب من </w:t>
      </w:r>
      <w:del w:id="2131" w:author="Transkribus" w:date="2019-12-11T14:30:00Z">
        <w:r w:rsidRPr="009B6BCA">
          <w:rPr>
            <w:rFonts w:ascii="Courier New" w:hAnsi="Courier New" w:cs="Courier New"/>
            <w:rtl/>
          </w:rPr>
          <w:delText>افاضل</w:delText>
        </w:r>
      </w:del>
      <w:ins w:id="2132" w:author="Transkribus" w:date="2019-12-11T14:30:00Z">
        <w:r w:rsidRPr="00EE6742">
          <w:rPr>
            <w:rFonts w:ascii="Courier New" w:hAnsi="Courier New" w:cs="Courier New"/>
            <w:rtl/>
          </w:rPr>
          <w:t>أباشل</w:t>
        </w:r>
      </w:ins>
      <w:r w:rsidRPr="00EE6742">
        <w:rPr>
          <w:rFonts w:ascii="Courier New" w:hAnsi="Courier New" w:cs="Courier New"/>
          <w:rtl/>
        </w:rPr>
        <w:t xml:space="preserve"> الاطباء </w:t>
      </w:r>
      <w:del w:id="2133" w:author="Transkribus" w:date="2019-12-11T14:30:00Z">
        <w:r w:rsidRPr="009B6BCA">
          <w:rPr>
            <w:rFonts w:ascii="Courier New" w:hAnsi="Courier New" w:cs="Courier New"/>
            <w:rtl/>
          </w:rPr>
          <w:delText>واعيان العلماء متميز</w:delText>
        </w:r>
      </w:del>
      <w:ins w:id="2134" w:author="Transkribus" w:date="2019-12-11T14:30:00Z">
        <w:r w:rsidRPr="00EE6742">
          <w:rPr>
            <w:rFonts w:ascii="Courier New" w:hAnsi="Courier New" w:cs="Courier New"/>
            <w:rtl/>
          </w:rPr>
          <w:t>وأعبان المعلماء ممير</w:t>
        </w:r>
      </w:ins>
      <w:r w:rsidRPr="00EE6742">
        <w:rPr>
          <w:rFonts w:ascii="Courier New" w:hAnsi="Courier New" w:cs="Courier New"/>
          <w:rtl/>
        </w:rPr>
        <w:t xml:space="preserve"> فى علم صناعة الطب وعملها</w:t>
      </w:r>
      <w:del w:id="2135" w:author="Transkribus" w:date="2019-12-11T14:30:00Z">
        <w:r w:rsidRPr="009B6BCA">
          <w:rPr>
            <w:rFonts w:ascii="Courier New" w:hAnsi="Courier New" w:cs="Courier New"/>
            <w:rtl/>
          </w:rPr>
          <w:delText xml:space="preserve"> متقن لفصولها وجملها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2136" w:author="Transkribus" w:date="2019-12-11T14:30:00Z">
            <w:r w:rsidRPr="009B6BCA">
              <w:rPr>
                <w:rFonts w:ascii="Courier New" w:hAnsi="Courier New" w:cs="Courier New"/>
                <w:rtl/>
              </w:rPr>
              <w:delText xml:space="preserve">اشتغل </w:delText>
            </w:r>
          </w:del>
          <w:ins w:id="2137" w:author="Transkribus" w:date="2019-12-11T14:30:00Z">
            <w:r w:rsidRPr="00EE6742">
              <w:rPr>
                <w:rFonts w:ascii="Courier New" w:hAnsi="Courier New" w:cs="Courier New"/>
                <w:rtl/>
              </w:rPr>
              <w:t xml:space="preserve">متفن انصولها وحمله الشتعل </w:t>
            </w:r>
          </w:ins>
          <w:r w:rsidRPr="00EE6742">
            <w:rPr>
              <w:rFonts w:ascii="Courier New" w:hAnsi="Courier New" w:cs="Courier New"/>
              <w:rtl/>
            </w:rPr>
            <w:t xml:space="preserve">على والده وعلى </w:t>
          </w:r>
          <w:del w:id="2138" w:author="Transkribus" w:date="2019-12-11T14:30:00Z">
            <w:r w:rsidRPr="009B6BCA">
              <w:rPr>
                <w:rFonts w:ascii="Courier New" w:hAnsi="Courier New" w:cs="Courier New"/>
                <w:rtl/>
              </w:rPr>
              <w:delText>غيره بصناعة</w:delText>
            </w:r>
          </w:del>
          <w:ins w:id="2139" w:author="Transkribus" w:date="2019-12-11T14:30:00Z">
            <w:r w:rsidRPr="00EE6742">
              <w:rPr>
                <w:rFonts w:ascii="Courier New" w:hAnsi="Courier New" w:cs="Courier New"/>
                <w:rtl/>
              </w:rPr>
              <w:t>غيردبصناعه</w:t>
            </w:r>
          </w:ins>
          <w:r w:rsidRPr="00EE6742">
            <w:rPr>
              <w:rFonts w:ascii="Courier New" w:hAnsi="Courier New" w:cs="Courier New"/>
              <w:rtl/>
            </w:rPr>
            <w:t xml:space="preserve"> الطب </w:t>
          </w:r>
          <w:del w:id="2140" w:author="Transkribus" w:date="2019-12-11T14:30:00Z">
            <w:r w:rsidRPr="009B6BCA">
              <w:rPr>
                <w:rFonts w:ascii="Courier New" w:hAnsi="Courier New" w:cs="Courier New"/>
                <w:rtl/>
              </w:rPr>
              <w:delText>وقرا ايضا بالكرك</w:delText>
            </w:r>
          </w:del>
          <w:ins w:id="2141" w:author="Transkribus" w:date="2019-12-11T14:30:00Z">
            <w:r w:rsidRPr="00EE6742">
              <w:rPr>
                <w:rFonts w:ascii="Courier New" w:hAnsi="Courier New" w:cs="Courier New"/>
                <w:rtl/>
              </w:rPr>
              <w:t>وقراأيضا باكرك</w:t>
            </w:r>
          </w:ins>
          <w:r w:rsidRPr="00EE6742">
            <w:rPr>
              <w:rFonts w:ascii="Courier New" w:hAnsi="Courier New" w:cs="Courier New"/>
              <w:rtl/>
            </w:rPr>
            <w:t xml:space="preserve"> على</w:t>
          </w:r>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الامام </w:t>
      </w:r>
      <w:del w:id="2142" w:author="Transkribus" w:date="2019-12-11T14:30:00Z">
        <w:r w:rsidRPr="009B6BCA">
          <w:rPr>
            <w:rFonts w:ascii="Courier New" w:hAnsi="Courier New" w:cs="Courier New"/>
            <w:rtl/>
          </w:rPr>
          <w:delText>شمس الدين الخسروشاهى كثيرا من العلوم الحكمية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43" w:author="Transkribus" w:date="2019-12-11T14:30:00Z">
        <w:r w:rsidRPr="00EE6742">
          <w:rPr>
            <w:rFonts w:ascii="Courier New" w:hAnsi="Courier New" w:cs="Courier New"/>
            <w:rtl/>
          </w:rPr>
          <w:t>شيمس الدين الخشر وشاهى كتير امن العسلوم الحكممبة وحدم الحكيم سديد الدين</w:t>
        </w:r>
      </w:ins>
    </w:p>
    <w:p w:rsidR="006C342B" w:rsidRPr="009B6BCA" w:rsidRDefault="006C342B" w:rsidP="006C342B">
      <w:pPr>
        <w:pStyle w:val="NurText"/>
        <w:bidi/>
        <w:rPr>
          <w:del w:id="2144" w:author="Transkribus" w:date="2019-12-11T14:30:00Z"/>
          <w:rFonts w:ascii="Courier New" w:hAnsi="Courier New" w:cs="Courier New"/>
        </w:rPr>
      </w:pPr>
      <w:dir w:val="rtl">
        <w:dir w:val="rtl">
          <w:del w:id="2145" w:author="Transkribus" w:date="2019-12-11T14:30:00Z">
            <w:r w:rsidRPr="009B6BCA">
              <w:rPr>
                <w:rFonts w:ascii="Courier New" w:hAnsi="Courier New" w:cs="Courier New"/>
                <w:rtl/>
              </w:rPr>
              <w:delText>وخدم الحكيم سديد الدين ابو</w:delText>
            </w:r>
          </w:del>
          <w:ins w:id="2146" w:author="Transkribus" w:date="2019-12-11T14:30:00Z">
            <w:r w:rsidRPr="00EE6742">
              <w:rPr>
                <w:rFonts w:ascii="Courier New" w:hAnsi="Courier New" w:cs="Courier New"/>
                <w:rtl/>
              </w:rPr>
              <w:t xml:space="preserve"> أبو</w:t>
            </w:r>
          </w:ins>
          <w:r w:rsidRPr="00EE6742">
            <w:rPr>
              <w:rFonts w:ascii="Courier New" w:hAnsi="Courier New" w:cs="Courier New"/>
              <w:rtl/>
            </w:rPr>
            <w:t xml:space="preserve"> منصور الملك الناصر </w:t>
          </w:r>
          <w:del w:id="2147" w:author="Transkribus" w:date="2019-12-11T14:30:00Z">
            <w:r w:rsidRPr="009B6BCA">
              <w:rPr>
                <w:rFonts w:ascii="Courier New" w:hAnsi="Courier New" w:cs="Courier New"/>
                <w:rtl/>
              </w:rPr>
              <w:delText>صلاح</w:delText>
            </w:r>
          </w:del>
          <w:ins w:id="2148" w:author="Transkribus" w:date="2019-12-11T14:30:00Z">
            <w:r w:rsidRPr="00EE6742">
              <w:rPr>
                <w:rFonts w:ascii="Courier New" w:hAnsi="Courier New" w:cs="Courier New"/>
                <w:rtl/>
              </w:rPr>
              <w:t>سلاجم</w:t>
            </w:r>
          </w:ins>
          <w:r w:rsidRPr="00EE6742">
            <w:rPr>
              <w:rFonts w:ascii="Courier New" w:hAnsi="Courier New" w:cs="Courier New"/>
              <w:rtl/>
            </w:rPr>
            <w:t xml:space="preserve"> الدين داود ابن الملك المعظم عيسى بن </w:t>
          </w:r>
          <w:del w:id="2149" w:author="Transkribus" w:date="2019-12-11T14:30:00Z">
            <w:r w:rsidRPr="009B6BCA">
              <w:rPr>
                <w:rFonts w:ascii="Courier New" w:hAnsi="Courier New" w:cs="Courier New"/>
                <w:rtl/>
              </w:rPr>
              <w:delText>ا</w:delText>
            </w:r>
          </w:del>
          <w:ins w:id="2150"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2151" w:author="Transkribus" w:date="2019-12-11T14:30:00Z">
            <w:r w:rsidRPr="009B6BCA">
              <w:rPr>
                <w:rFonts w:ascii="Courier New" w:hAnsi="Courier New" w:cs="Courier New"/>
                <w:rtl/>
              </w:rPr>
              <w:delText>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ins w:id="2152" w:author="Transkribus" w:date="2019-12-11T14:30:00Z">
            <w:r w:rsidRPr="00EE6742">
              <w:rPr>
                <w:rFonts w:ascii="Courier New" w:hAnsi="Courier New" w:cs="Courier New"/>
                <w:rtl/>
              </w:rPr>
              <w:t xml:space="preserve">أيوب </w:t>
            </w:r>
          </w:ins>
          <w:r w:rsidRPr="00EE6742">
            <w:rPr>
              <w:rFonts w:ascii="Courier New" w:hAnsi="Courier New" w:cs="Courier New"/>
              <w:rtl/>
            </w:rPr>
            <w:t>واقام</w:t>
          </w:r>
          <w:r>
            <w:t>‬</w:t>
          </w:r>
          <w:r>
            <w:t>‬</w:t>
          </w:r>
        </w:dir>
      </w:dir>
    </w:p>
    <w:p w:rsidR="006C342B" w:rsidRPr="009B6BCA" w:rsidRDefault="006C342B" w:rsidP="006C342B">
      <w:pPr>
        <w:pStyle w:val="NurText"/>
        <w:bidi/>
        <w:rPr>
          <w:del w:id="2153" w:author="Transkribus" w:date="2019-12-11T14:30:00Z"/>
          <w:rFonts w:ascii="Courier New" w:hAnsi="Courier New" w:cs="Courier New"/>
        </w:rPr>
      </w:pPr>
      <w:r w:rsidRPr="00EE6742">
        <w:rPr>
          <w:rFonts w:ascii="Courier New" w:hAnsi="Courier New" w:cs="Courier New"/>
          <w:rtl/>
        </w:rPr>
        <w:t xml:space="preserve"> فى ص</w:t>
      </w:r>
      <w:del w:id="2154" w:author="Transkribus" w:date="2019-12-11T14:30:00Z">
        <w:r w:rsidRPr="009B6BCA">
          <w:rPr>
            <w:rFonts w:ascii="Courier New" w:hAnsi="Courier New" w:cs="Courier New"/>
            <w:rtl/>
          </w:rPr>
          <w:delText>ح</w:delText>
        </w:r>
      </w:del>
      <w:ins w:id="2155" w:author="Transkribus" w:date="2019-12-11T14:30:00Z">
        <w:r w:rsidRPr="00EE6742">
          <w:rPr>
            <w:rFonts w:ascii="Courier New" w:hAnsi="Courier New" w:cs="Courier New"/>
            <w:rtl/>
          </w:rPr>
          <w:t>جي</w:t>
        </w:r>
      </w:ins>
      <w:r w:rsidRPr="00EE6742">
        <w:rPr>
          <w:rFonts w:ascii="Courier New" w:hAnsi="Courier New" w:cs="Courier New"/>
          <w:rtl/>
        </w:rPr>
        <w:t>ب</w:t>
      </w:r>
      <w:del w:id="2156" w:author="Transkribus" w:date="2019-12-11T14:30:00Z">
        <w:r w:rsidRPr="009B6BCA">
          <w:rPr>
            <w:rFonts w:ascii="Courier New" w:hAnsi="Courier New" w:cs="Courier New"/>
            <w:rtl/>
          </w:rPr>
          <w:delText>ت</w:delText>
        </w:r>
      </w:del>
      <w:r w:rsidRPr="00EE6742">
        <w:rPr>
          <w:rFonts w:ascii="Courier New" w:hAnsi="Courier New" w:cs="Courier New"/>
          <w:rtl/>
        </w:rPr>
        <w:t xml:space="preserve">ه بالكرك </w:t>
      </w:r>
      <w:del w:id="2157" w:author="Transkribus" w:date="2019-12-11T14:30:00Z">
        <w:r w:rsidRPr="009B6BCA">
          <w:rPr>
            <w:rFonts w:ascii="Courier New" w:hAnsi="Courier New" w:cs="Courier New"/>
            <w:rtl/>
          </w:rPr>
          <w:delText>وكان مكينا عنده معتمدا عليه</w:delText>
        </w:r>
      </w:del>
      <w:ins w:id="2158" w:author="Transkribus" w:date="2019-12-11T14:30:00Z">
        <w:r w:rsidRPr="00EE6742">
          <w:rPr>
            <w:rFonts w:ascii="Courier New" w:hAnsi="Courier New" w:cs="Courier New"/>
            <w:rtl/>
          </w:rPr>
          <w:t>وكمان مكبناعقده مححمد اعليه</w:t>
        </w:r>
      </w:ins>
      <w:r w:rsidRPr="00EE6742">
        <w:rPr>
          <w:rFonts w:ascii="Courier New" w:hAnsi="Courier New" w:cs="Courier New"/>
          <w:rtl/>
        </w:rPr>
        <w:t xml:space="preserve"> فى صناعة الطب </w:t>
      </w:r>
      <w:del w:id="21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 xml:space="preserve">ثم </w:t>
          </w:r>
          <w:del w:id="2160" w:author="Transkribus" w:date="2019-12-11T14:30:00Z">
            <w:r w:rsidRPr="009B6BCA">
              <w:rPr>
                <w:rFonts w:ascii="Courier New" w:hAnsi="Courier New" w:cs="Courier New"/>
                <w:rtl/>
              </w:rPr>
              <w:delText>اتى ابو</w:delText>
            </w:r>
          </w:del>
          <w:ins w:id="2161" w:author="Transkribus" w:date="2019-12-11T14:30:00Z">
            <w:r w:rsidRPr="00EE6742">
              <w:rPr>
                <w:rFonts w:ascii="Courier New" w:hAnsi="Courier New" w:cs="Courier New"/>
                <w:rtl/>
              </w:rPr>
              <w:t>أفى أبو</w:t>
            </w:r>
          </w:ins>
          <w:r w:rsidRPr="00EE6742">
            <w:rPr>
              <w:rFonts w:ascii="Courier New" w:hAnsi="Courier New" w:cs="Courier New"/>
              <w:rtl/>
            </w:rPr>
            <w:t xml:space="preserve"> منصور الى </w:t>
          </w:r>
          <w:del w:id="2162" w:author="Transkribus" w:date="2019-12-11T14:30:00Z">
            <w:r w:rsidRPr="009B6BCA">
              <w:rPr>
                <w:rFonts w:ascii="Courier New" w:hAnsi="Courier New" w:cs="Courier New"/>
                <w:rtl/>
              </w:rPr>
              <w:delText>دمشق وتوفى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63" w:author="Transkribus" w:date="2019-12-11T14:30:00Z">
            <w:r w:rsidRPr="00EE6742">
              <w:rPr>
                <w:rFonts w:ascii="Courier New" w:hAnsi="Courier New" w:cs="Courier New"/>
                <w:rtl/>
              </w:rPr>
              <w:t>دمسق</w:t>
            </w:r>
          </w:ins>
          <w:r>
            <w:t>‬</w:t>
          </w:r>
          <w:r>
            <w:t>‬</w:t>
          </w:r>
        </w:dir>
      </w:dir>
    </w:p>
    <w:p w:rsidR="006C342B" w:rsidRPr="00EE6742" w:rsidRDefault="006C342B" w:rsidP="006C342B">
      <w:pPr>
        <w:pStyle w:val="NurText"/>
        <w:bidi/>
        <w:rPr>
          <w:ins w:id="2164" w:author="Transkribus" w:date="2019-12-11T14:30:00Z"/>
          <w:rFonts w:ascii="Courier New" w:hAnsi="Courier New" w:cs="Courier New"/>
        </w:rPr>
      </w:pPr>
      <w:dir w:val="rtl">
        <w:dir w:val="rtl">
          <w:del w:id="2165" w:author="Transkribus" w:date="2019-12-11T14:30:00Z">
            <w:r w:rsidRPr="009B6BCA">
              <w:rPr>
                <w:rFonts w:ascii="Courier New" w:hAnsi="Courier New" w:cs="Courier New"/>
                <w:rtl/>
              </w:rPr>
              <w:delText>رشيد</w:delText>
            </w:r>
          </w:del>
          <w:ins w:id="2166" w:author="Transkribus" w:date="2019-12-11T14:30:00Z">
            <w:r w:rsidRPr="00EE6742">
              <w:rPr>
                <w:rFonts w:ascii="Courier New" w:hAnsi="Courier New" w:cs="Courier New"/>
                <w:rtl/>
              </w:rPr>
              <w:t>اووفا</w:t>
            </w:r>
          </w:ins>
          <w:r>
            <w:t>‬</w:t>
          </w:r>
          <w:r>
            <w:t>‬</w:t>
          </w:r>
        </w:dir>
      </w:dir>
    </w:p>
    <w:p w:rsidR="006C342B" w:rsidRPr="00EE6742" w:rsidRDefault="006C342B" w:rsidP="006C342B">
      <w:pPr>
        <w:pStyle w:val="NurText"/>
        <w:bidi/>
        <w:rPr>
          <w:rFonts w:ascii="Courier New" w:hAnsi="Courier New" w:cs="Courier New"/>
        </w:rPr>
      </w:pPr>
      <w:ins w:id="2167" w:author="Transkribus" w:date="2019-12-11T14:30:00Z">
        <w:r w:rsidRPr="00EE6742">
          <w:rPr>
            <w:rFonts w:ascii="Courier New" w:hAnsi="Courier New" w:cs="Courier New"/>
            <w:rtl/>
          </w:rPr>
          <w:t>ابرشيد</w:t>
        </w:r>
      </w:ins>
      <w:r w:rsidRPr="00EE6742">
        <w:rPr>
          <w:rFonts w:ascii="Courier New" w:hAnsi="Courier New" w:cs="Courier New"/>
          <w:rtl/>
        </w:rPr>
        <w:t xml:space="preserve"> الدين</w:t>
      </w:r>
      <w:del w:id="2168" w:author="Transkribus" w:date="2019-12-11T14:30:00Z">
        <w:r w:rsidRPr="009B6BCA">
          <w:rPr>
            <w:rFonts w:ascii="Courier New" w:hAnsi="Courier New" w:cs="Courier New"/>
            <w:rtl/>
          </w:rPr>
          <w:delText xml:space="preserve"> ابن الصوري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2169" w:author="Transkribus" w:date="2019-12-11T14:30:00Z"/>
          <w:rFonts w:ascii="Courier New" w:hAnsi="Courier New" w:cs="Courier New"/>
        </w:rPr>
      </w:pPr>
      <w:dir w:val="rtl">
        <w:dir w:val="rtl">
          <w:ins w:id="2170" w:author="Transkribus" w:date="2019-12-11T14:30:00Z">
            <w:r w:rsidRPr="00EE6742">
              <w:rPr>
                <w:rFonts w:ascii="Courier New" w:hAnsi="Courier New" w:cs="Courier New"/>
                <w:rtl/>
              </w:rPr>
              <w:t>ابرشيد الدين بن الصورى٢</w:t>
            </w:r>
          </w:ins>
          <w:r>
            <w:t>‬</w:t>
          </w:r>
          <w:r>
            <w:t>‬</w:t>
          </w:r>
        </w:dir>
      </w:dir>
    </w:p>
    <w:p w:rsidR="006C342B" w:rsidRPr="00EE6742" w:rsidRDefault="006C342B" w:rsidP="006C342B">
      <w:pPr>
        <w:pStyle w:val="NurText"/>
        <w:bidi/>
        <w:rPr>
          <w:ins w:id="2171" w:author="Transkribus" w:date="2019-12-11T14:30:00Z"/>
          <w:rFonts w:ascii="Courier New" w:hAnsi="Courier New" w:cs="Courier New"/>
        </w:rPr>
      </w:pPr>
      <w:r w:rsidRPr="00EE6742">
        <w:rPr>
          <w:rFonts w:ascii="Courier New" w:hAnsi="Courier New" w:cs="Courier New"/>
          <w:rtl/>
        </w:rPr>
        <w:t xml:space="preserve">هو </w:t>
      </w:r>
      <w:del w:id="2172" w:author="Transkribus" w:date="2019-12-11T14:30:00Z">
        <w:r w:rsidRPr="009B6BCA">
          <w:rPr>
            <w:rFonts w:ascii="Courier New" w:hAnsi="Courier New" w:cs="Courier New"/>
            <w:rtl/>
          </w:rPr>
          <w:delText>ا</w:delText>
        </w:r>
      </w:del>
      <w:ins w:id="2173" w:author="Transkribus" w:date="2019-12-11T14:30:00Z">
        <w:r w:rsidRPr="00EE6742">
          <w:rPr>
            <w:rFonts w:ascii="Courier New" w:hAnsi="Courier New" w:cs="Courier New"/>
            <w:rtl/>
          </w:rPr>
          <w:t>أ</w:t>
        </w:r>
      </w:ins>
      <w:r w:rsidRPr="00EE6742">
        <w:rPr>
          <w:rFonts w:ascii="Courier New" w:hAnsi="Courier New" w:cs="Courier New"/>
          <w:rtl/>
        </w:rPr>
        <w:t xml:space="preserve">بو المنصور بن </w:t>
      </w:r>
      <w:del w:id="2174" w:author="Transkribus" w:date="2019-12-11T14:30:00Z">
        <w:r w:rsidRPr="009B6BCA">
          <w:rPr>
            <w:rFonts w:ascii="Courier New" w:hAnsi="Courier New" w:cs="Courier New"/>
            <w:rtl/>
          </w:rPr>
          <w:delText>ا</w:delText>
        </w:r>
      </w:del>
      <w:ins w:id="2175" w:author="Transkribus" w:date="2019-12-11T14:30:00Z">
        <w:r w:rsidRPr="00EE6742">
          <w:rPr>
            <w:rFonts w:ascii="Courier New" w:hAnsi="Courier New" w:cs="Courier New"/>
            <w:rtl/>
          </w:rPr>
          <w:t>أ</w:t>
        </w:r>
      </w:ins>
      <w:r w:rsidRPr="00EE6742">
        <w:rPr>
          <w:rFonts w:ascii="Courier New" w:hAnsi="Courier New" w:cs="Courier New"/>
          <w:rtl/>
        </w:rPr>
        <w:t xml:space="preserve">بى الفضل بن على الصورى </w:t>
      </w:r>
      <w:del w:id="2176" w:author="Transkribus" w:date="2019-12-11T14:30:00Z">
        <w:r w:rsidRPr="009B6BCA">
          <w:rPr>
            <w:rFonts w:ascii="Courier New" w:hAnsi="Courier New" w:cs="Courier New"/>
            <w:rtl/>
          </w:rPr>
          <w:delText>قد اشتمل</w:delText>
        </w:r>
      </w:del>
      <w:ins w:id="2177" w:author="Transkribus" w:date="2019-12-11T14:30:00Z">
        <w:r w:rsidRPr="00EE6742">
          <w:rPr>
            <w:rFonts w:ascii="Courier New" w:hAnsi="Courier New" w:cs="Courier New"/>
            <w:rtl/>
          </w:rPr>
          <w:t>فداشثمل</w:t>
        </w:r>
      </w:ins>
      <w:r w:rsidRPr="00EE6742">
        <w:rPr>
          <w:rFonts w:ascii="Courier New" w:hAnsi="Courier New" w:cs="Courier New"/>
          <w:rtl/>
        </w:rPr>
        <w:t xml:space="preserve"> على</w:t>
      </w:r>
      <w:del w:id="2178" w:author="Transkribus" w:date="2019-12-11T14:30:00Z">
        <w:r w:rsidRPr="009B6BCA">
          <w:rPr>
            <w:rFonts w:ascii="Courier New" w:hAnsi="Courier New" w:cs="Courier New"/>
            <w:rtl/>
          </w:rPr>
          <w:delText xml:space="preserve"> ج</w:delText>
        </w:r>
      </w:del>
    </w:p>
    <w:p w:rsidR="006C342B" w:rsidRPr="00EE6742" w:rsidRDefault="006C342B" w:rsidP="006C342B">
      <w:pPr>
        <w:pStyle w:val="NurText"/>
        <w:bidi/>
        <w:rPr>
          <w:rFonts w:ascii="Courier New" w:hAnsi="Courier New" w:cs="Courier New"/>
        </w:rPr>
      </w:pPr>
      <w:ins w:id="2179" w:author="Transkribus" w:date="2019-12-11T14:30:00Z">
        <w:r w:rsidRPr="00EE6742">
          <w:rPr>
            <w:rFonts w:ascii="Courier New" w:hAnsi="Courier New" w:cs="Courier New"/>
            <w:rtl/>
          </w:rPr>
          <w:t>ح</w:t>
        </w:r>
      </w:ins>
      <w:r w:rsidRPr="00EE6742">
        <w:rPr>
          <w:rFonts w:ascii="Courier New" w:hAnsi="Courier New" w:cs="Courier New"/>
          <w:rtl/>
        </w:rPr>
        <w:t>مل الصناعة الطبية واطلع على</w:t>
      </w:r>
      <w:del w:id="21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81" w:author="Transkribus" w:date="2019-12-11T14:30:00Z">
        <w:r w:rsidRPr="00EE6742">
          <w:rPr>
            <w:rFonts w:ascii="Courier New" w:hAnsi="Courier New" w:cs="Courier New"/>
            <w:rtl/>
          </w:rPr>
          <w:t xml:space="preserve"> مجاسها الخلية والخغية وكان أو جدا فى معرفة الأدوبة</w:t>
        </w:r>
      </w:ins>
    </w:p>
    <w:p w:rsidR="006C342B" w:rsidRPr="009B6BCA" w:rsidRDefault="006C342B" w:rsidP="006C342B">
      <w:pPr>
        <w:pStyle w:val="NurText"/>
        <w:bidi/>
        <w:rPr>
          <w:del w:id="2182" w:author="Transkribus" w:date="2019-12-11T14:30:00Z"/>
          <w:rFonts w:ascii="Courier New" w:hAnsi="Courier New" w:cs="Courier New"/>
        </w:rPr>
      </w:pPr>
      <w:dir w:val="rtl">
        <w:dir w:val="rtl">
          <w:del w:id="2183" w:author="Transkribus" w:date="2019-12-11T14:30:00Z">
            <w:r w:rsidRPr="009B6BCA">
              <w:rPr>
                <w:rFonts w:ascii="Courier New" w:hAnsi="Courier New" w:cs="Courier New"/>
                <w:rtl/>
              </w:rPr>
              <w:delText>محاسنها الجلية والخفية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9B6BCA" w:rsidRDefault="006C342B" w:rsidP="006C342B">
      <w:pPr>
        <w:pStyle w:val="NurText"/>
        <w:bidi/>
        <w:rPr>
          <w:del w:id="2184" w:author="Transkribus" w:date="2019-12-11T14:30:00Z"/>
          <w:rFonts w:ascii="Courier New" w:hAnsi="Courier New" w:cs="Courier New"/>
        </w:rPr>
      </w:pPr>
      <w:dir w:val="rtl">
        <w:dir w:val="rtl">
          <w:del w:id="2185" w:author="Transkribus" w:date="2019-12-11T14:30:00Z">
            <w:r w:rsidRPr="009B6BCA">
              <w:rPr>
                <w:rFonts w:ascii="Courier New" w:hAnsi="Courier New" w:cs="Courier New"/>
                <w:rtl/>
              </w:rPr>
              <w:delText>وكان اوحدا فى معرفة الادوية المفردة وماهياتها واختلاف اسمائها وصفاتها وتحقيق خواصها وتاثيراتها ومولده فى سنة ثلاث وسبعين وخمسمائة بمدينة صور ونشا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2186" w:author="Transkribus" w:date="2019-12-11T14:30:00Z"/>
          <w:rFonts w:ascii="Courier New" w:hAnsi="Courier New" w:cs="Courier New"/>
        </w:rPr>
      </w:pPr>
      <w:dir w:val="rtl">
        <w:dir w:val="rtl">
          <w:ins w:id="2187" w:author="Transkribus" w:date="2019-12-11T14:30:00Z">
            <w:r w:rsidRPr="00EE6742">
              <w:rPr>
                <w:rFonts w:ascii="Courier New" w:hAnsi="Courier New" w:cs="Courier New"/>
                <w:rtl/>
              </w:rPr>
              <w:t>الفردة وماهبانها واخنسلاف أسماثماوصفاتها ويحقيق خواسها وثاقبراتها ومولدة</w:t>
            </w:r>
          </w:ins>
          <w:r>
            <w:t>‬</w:t>
          </w:r>
          <w:r>
            <w:t>‬</w:t>
          </w:r>
        </w:dir>
      </w:dir>
    </w:p>
    <w:p w:rsidR="006C342B" w:rsidRPr="00EE6742" w:rsidRDefault="006C342B" w:rsidP="006C342B">
      <w:pPr>
        <w:pStyle w:val="NurText"/>
        <w:bidi/>
        <w:rPr>
          <w:rFonts w:ascii="Courier New" w:hAnsi="Courier New" w:cs="Courier New"/>
        </w:rPr>
      </w:pPr>
      <w:ins w:id="2188" w:author="Transkribus" w:date="2019-12-11T14:30:00Z">
        <w:r w:rsidRPr="00EE6742">
          <w:rPr>
            <w:rFonts w:ascii="Courier New" w:hAnsi="Courier New" w:cs="Courier New"/>
            <w:rtl/>
          </w:rPr>
          <w:t xml:space="preserve"> فى سسفةه ثلان وسيعين وخمسماقةمد منصور ونشايها </w:t>
        </w:r>
      </w:ins>
      <w:r w:rsidRPr="00EE6742">
        <w:rPr>
          <w:rFonts w:ascii="Courier New" w:hAnsi="Courier New" w:cs="Courier New"/>
          <w:rtl/>
        </w:rPr>
        <w:t>ثم ا</w:t>
      </w:r>
      <w:del w:id="2189" w:author="Transkribus" w:date="2019-12-11T14:30:00Z">
        <w:r w:rsidRPr="009B6BCA">
          <w:rPr>
            <w:rFonts w:ascii="Courier New" w:hAnsi="Courier New" w:cs="Courier New"/>
            <w:rtl/>
          </w:rPr>
          <w:delText>ن</w:delText>
        </w:r>
      </w:del>
      <w:ins w:id="2190" w:author="Transkribus" w:date="2019-12-11T14:30:00Z">
        <w:r w:rsidRPr="00EE6742">
          <w:rPr>
            <w:rFonts w:ascii="Courier New" w:hAnsi="Courier New" w:cs="Courier New"/>
            <w:rtl/>
          </w:rPr>
          <w:t>ل</w:t>
        </w:r>
      </w:ins>
      <w:r w:rsidRPr="00EE6742">
        <w:rPr>
          <w:rFonts w:ascii="Courier New" w:hAnsi="Courier New" w:cs="Courier New"/>
          <w:rtl/>
        </w:rPr>
        <w:t>تقل عنها واشت</w:t>
      </w:r>
      <w:del w:id="2191" w:author="Transkribus" w:date="2019-12-11T14:30:00Z">
        <w:r w:rsidRPr="009B6BCA">
          <w:rPr>
            <w:rFonts w:ascii="Courier New" w:hAnsi="Courier New" w:cs="Courier New"/>
            <w:rtl/>
          </w:rPr>
          <w:delText>غ</w:delText>
        </w:r>
      </w:del>
      <w:ins w:id="2192" w:author="Transkribus" w:date="2019-12-11T14:30:00Z">
        <w:r w:rsidRPr="00EE6742">
          <w:rPr>
            <w:rFonts w:ascii="Courier New" w:hAnsi="Courier New" w:cs="Courier New"/>
            <w:rtl/>
          </w:rPr>
          <w:t>ع</w:t>
        </w:r>
      </w:ins>
      <w:r w:rsidRPr="00EE6742">
        <w:rPr>
          <w:rFonts w:ascii="Courier New" w:hAnsi="Courier New" w:cs="Courier New"/>
          <w:rtl/>
        </w:rPr>
        <w:t>ل بصناعة الطب</w:t>
      </w:r>
    </w:p>
    <w:p w:rsidR="006C342B" w:rsidRPr="00EE6742" w:rsidRDefault="006C342B" w:rsidP="006C342B">
      <w:pPr>
        <w:pStyle w:val="NurText"/>
        <w:bidi/>
        <w:rPr>
          <w:ins w:id="2193" w:author="Transkribus" w:date="2019-12-11T14:30:00Z"/>
          <w:rFonts w:ascii="Courier New" w:hAnsi="Courier New" w:cs="Courier New"/>
        </w:rPr>
      </w:pPr>
      <w:r w:rsidRPr="00EE6742">
        <w:rPr>
          <w:rFonts w:ascii="Courier New" w:hAnsi="Courier New" w:cs="Courier New"/>
          <w:rtl/>
        </w:rPr>
        <w:t xml:space="preserve"> على ال</w:t>
      </w:r>
      <w:del w:id="2194" w:author="Transkribus" w:date="2019-12-11T14:30:00Z">
        <w:r w:rsidRPr="009B6BCA">
          <w:rPr>
            <w:rFonts w:ascii="Courier New" w:hAnsi="Courier New" w:cs="Courier New"/>
            <w:rtl/>
          </w:rPr>
          <w:delText>ش</w:delText>
        </w:r>
      </w:del>
      <w:ins w:id="2195" w:author="Transkribus" w:date="2019-12-11T14:30:00Z">
        <w:r w:rsidRPr="00EE6742">
          <w:rPr>
            <w:rFonts w:ascii="Courier New" w:hAnsi="Courier New" w:cs="Courier New"/>
            <w:rtl/>
          </w:rPr>
          <w:t>ن</w:t>
        </w:r>
      </w:ins>
      <w:r w:rsidRPr="00EE6742">
        <w:rPr>
          <w:rFonts w:ascii="Courier New" w:hAnsi="Courier New" w:cs="Courier New"/>
          <w:rtl/>
        </w:rPr>
        <w:t>ي</w:t>
      </w:r>
      <w:del w:id="2196" w:author="Transkribus" w:date="2019-12-11T14:30:00Z">
        <w:r w:rsidRPr="009B6BCA">
          <w:rPr>
            <w:rFonts w:ascii="Courier New" w:hAnsi="Courier New" w:cs="Courier New"/>
            <w:rtl/>
          </w:rPr>
          <w:delText>خ</w:delText>
        </w:r>
      </w:del>
      <w:ins w:id="2197" w:author="Transkribus" w:date="2019-12-11T14:30:00Z">
        <w:r w:rsidRPr="00EE6742">
          <w:rPr>
            <w:rFonts w:ascii="Courier New" w:hAnsi="Courier New" w:cs="Courier New"/>
            <w:rtl/>
          </w:rPr>
          <w:t>ح</w:t>
        </w:r>
      </w:ins>
      <w:r w:rsidRPr="00EE6742">
        <w:rPr>
          <w:rFonts w:ascii="Courier New" w:hAnsi="Courier New" w:cs="Courier New"/>
          <w:rtl/>
        </w:rPr>
        <w:t xml:space="preserve"> موفق الدين عبد العزيز وقرا </w:t>
      </w:r>
      <w:del w:id="2198" w:author="Transkribus" w:date="2019-12-11T14:30:00Z">
        <w:r w:rsidRPr="009B6BCA">
          <w:rPr>
            <w:rFonts w:ascii="Courier New" w:hAnsi="Courier New" w:cs="Courier New"/>
            <w:rtl/>
          </w:rPr>
          <w:delText>اي</w:delText>
        </w:r>
      </w:del>
      <w:ins w:id="2199" w:author="Transkribus" w:date="2019-12-11T14:30:00Z">
        <w:r w:rsidRPr="00EE6742">
          <w:rPr>
            <w:rFonts w:ascii="Courier New" w:hAnsi="Courier New" w:cs="Courier New"/>
            <w:rtl/>
          </w:rPr>
          <w:t>أب</w:t>
        </w:r>
      </w:ins>
      <w:r w:rsidRPr="00EE6742">
        <w:rPr>
          <w:rFonts w:ascii="Courier New" w:hAnsi="Courier New" w:cs="Courier New"/>
          <w:rtl/>
        </w:rPr>
        <w:t>ضا على الشي</w:t>
      </w:r>
      <w:del w:id="2200" w:author="Transkribus" w:date="2019-12-11T14:30:00Z">
        <w:r w:rsidRPr="009B6BCA">
          <w:rPr>
            <w:rFonts w:ascii="Courier New" w:hAnsi="Courier New" w:cs="Courier New"/>
            <w:rtl/>
          </w:rPr>
          <w:delText>خ</w:delText>
        </w:r>
      </w:del>
      <w:ins w:id="2201" w:author="Transkribus" w:date="2019-12-11T14:30:00Z">
        <w:r w:rsidRPr="00EE6742">
          <w:rPr>
            <w:rFonts w:ascii="Courier New" w:hAnsi="Courier New" w:cs="Courier New"/>
            <w:rtl/>
          </w:rPr>
          <w:t>ح</w:t>
        </w:r>
      </w:ins>
      <w:r w:rsidRPr="00EE6742">
        <w:rPr>
          <w:rFonts w:ascii="Courier New" w:hAnsi="Courier New" w:cs="Courier New"/>
          <w:rtl/>
        </w:rPr>
        <w:t xml:space="preserve"> موفق الدين عبد </w:t>
      </w:r>
      <w:del w:id="2202" w:author="Transkribus" w:date="2019-12-11T14:30:00Z">
        <w:r w:rsidRPr="009B6BCA">
          <w:rPr>
            <w:rFonts w:ascii="Courier New" w:hAnsi="Courier New" w:cs="Courier New"/>
            <w:rtl/>
          </w:rPr>
          <w:delText>اللطيف بن يوسف البغدادى وتميز</w:delText>
        </w:r>
      </w:del>
      <w:ins w:id="2203" w:author="Transkribus" w:date="2019-12-11T14:30:00Z">
        <w:r w:rsidRPr="00EE6742">
          <w:rPr>
            <w:rFonts w:ascii="Courier New" w:hAnsi="Courier New" w:cs="Courier New"/>
            <w:rtl/>
          </w:rPr>
          <w:t>الطبف بن</w:t>
        </w:r>
      </w:ins>
    </w:p>
    <w:p w:rsidR="006C342B" w:rsidRPr="009B6BCA" w:rsidRDefault="006C342B" w:rsidP="006C342B">
      <w:pPr>
        <w:pStyle w:val="NurText"/>
        <w:bidi/>
        <w:rPr>
          <w:del w:id="2204" w:author="Transkribus" w:date="2019-12-11T14:30:00Z"/>
          <w:rFonts w:ascii="Courier New" w:hAnsi="Courier New" w:cs="Courier New"/>
        </w:rPr>
      </w:pPr>
      <w:ins w:id="2205" w:author="Transkribus" w:date="2019-12-11T14:30:00Z">
        <w:r w:rsidRPr="00EE6742">
          <w:rPr>
            <w:rFonts w:ascii="Courier New" w:hAnsi="Courier New" w:cs="Courier New"/>
            <w:rtl/>
          </w:rPr>
          <w:t>بيوسف البعدادى وغيز</w:t>
        </w:r>
      </w:ins>
      <w:r w:rsidRPr="00EE6742">
        <w:rPr>
          <w:rFonts w:ascii="Courier New" w:hAnsi="Courier New" w:cs="Courier New"/>
          <w:rtl/>
        </w:rPr>
        <w:t xml:space="preserve"> فى صناعة الطب واقام بالقدس </w:t>
      </w:r>
      <w:del w:id="2206" w:author="Transkribus" w:date="2019-12-11T14:30:00Z">
        <w:r w:rsidRPr="009B6BCA">
          <w:rPr>
            <w:rFonts w:ascii="Courier New" w:hAnsi="Courier New" w:cs="Courier New"/>
            <w:rtl/>
          </w:rPr>
          <w:delText>سنتين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2207" w:author="Transkribus" w:date="2019-12-11T14:30:00Z"/>
          <w:rFonts w:ascii="Courier New" w:hAnsi="Courier New" w:cs="Courier New"/>
        </w:rPr>
      </w:pPr>
      <w:dir w:val="rtl">
        <w:dir w:val="rtl">
          <w:ins w:id="2208" w:author="Transkribus" w:date="2019-12-11T14:30:00Z">
            <w:r w:rsidRPr="00EE6742">
              <w:rPr>
                <w:rFonts w:ascii="Courier New" w:hAnsi="Courier New" w:cs="Courier New"/>
                <w:rtl/>
              </w:rPr>
              <w:t xml:space="preserve">سنين </w:t>
            </w:r>
          </w:ins>
          <w:r w:rsidRPr="00EE6742">
            <w:rPr>
              <w:rFonts w:ascii="Courier New" w:hAnsi="Courier New" w:cs="Courier New"/>
              <w:rtl/>
            </w:rPr>
            <w:t>وكان يطب فى ال</w:t>
          </w:r>
          <w:del w:id="2209" w:author="Transkribus" w:date="2019-12-11T14:30:00Z">
            <w:r w:rsidRPr="009B6BCA">
              <w:rPr>
                <w:rFonts w:ascii="Courier New" w:hAnsi="Courier New" w:cs="Courier New"/>
                <w:rtl/>
              </w:rPr>
              <w:delText>بي</w:delText>
            </w:r>
          </w:del>
          <w:ins w:id="2210" w:author="Transkribus" w:date="2019-12-11T14:30:00Z">
            <w:r w:rsidRPr="00EE6742">
              <w:rPr>
                <w:rFonts w:ascii="Courier New" w:hAnsi="Courier New" w:cs="Courier New"/>
                <w:rtl/>
              </w:rPr>
              <w:t>س</w:t>
            </w:r>
          </w:ins>
          <w:r w:rsidRPr="00EE6742">
            <w:rPr>
              <w:rFonts w:ascii="Courier New" w:hAnsi="Courier New" w:cs="Courier New"/>
              <w:rtl/>
            </w:rPr>
            <w:t>مارستان</w:t>
          </w:r>
          <w:r>
            <w:t>‬</w:t>
          </w:r>
          <w:r>
            <w:t>‬</w:t>
          </w:r>
        </w:dir>
      </w:dir>
    </w:p>
    <w:p w:rsidR="006C342B" w:rsidRPr="00EE6742" w:rsidRDefault="006C342B" w:rsidP="006C342B">
      <w:pPr>
        <w:pStyle w:val="NurText"/>
        <w:bidi/>
        <w:rPr>
          <w:ins w:id="2211" w:author="Transkribus" w:date="2019-12-11T14:30:00Z"/>
          <w:rFonts w:ascii="Courier New" w:hAnsi="Courier New" w:cs="Courier New"/>
        </w:rPr>
      </w:pPr>
      <w:ins w:id="2212" w:author="Transkribus" w:date="2019-12-11T14:30:00Z">
        <w:r w:rsidRPr="00EE6742">
          <w:rPr>
            <w:rFonts w:ascii="Courier New" w:hAnsi="Courier New" w:cs="Courier New"/>
            <w:rtl/>
          </w:rPr>
          <w:t>*-</w:t>
        </w:r>
      </w:ins>
    </w:p>
    <w:p w:rsidR="006C342B" w:rsidRPr="009B6BCA" w:rsidRDefault="006C342B" w:rsidP="006C342B">
      <w:pPr>
        <w:pStyle w:val="NurText"/>
        <w:bidi/>
        <w:rPr>
          <w:del w:id="2213" w:author="Transkribus" w:date="2019-12-11T14:30:00Z"/>
          <w:rFonts w:ascii="Courier New" w:hAnsi="Courier New" w:cs="Courier New"/>
        </w:rPr>
      </w:pPr>
      <w:r w:rsidRPr="00EE6742">
        <w:rPr>
          <w:rFonts w:ascii="Courier New" w:hAnsi="Courier New" w:cs="Courier New"/>
          <w:rtl/>
        </w:rPr>
        <w:t>الذى ك</w:t>
      </w:r>
      <w:ins w:id="2214" w:author="Transkribus" w:date="2019-12-11T14:30:00Z">
        <w:r w:rsidRPr="00EE6742">
          <w:rPr>
            <w:rFonts w:ascii="Courier New" w:hAnsi="Courier New" w:cs="Courier New"/>
            <w:rtl/>
          </w:rPr>
          <w:t>م</w:t>
        </w:r>
      </w:ins>
      <w:r w:rsidRPr="00EE6742">
        <w:rPr>
          <w:rFonts w:ascii="Courier New" w:hAnsi="Courier New" w:cs="Courier New"/>
          <w:rtl/>
        </w:rPr>
        <w:t>ان فيه</w:t>
      </w:r>
      <w:del w:id="22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2216" w:author="Transkribus" w:date="2019-12-11T14:30:00Z"/>
          <w:rFonts w:ascii="Courier New" w:hAnsi="Courier New" w:cs="Courier New"/>
        </w:rPr>
      </w:pPr>
      <w:dir w:val="rtl">
        <w:dir w:val="rtl">
          <w:del w:id="2217" w:author="Transkribus" w:date="2019-12-11T14:30:00Z">
            <w:r w:rsidRPr="009B6BCA">
              <w:rPr>
                <w:rFonts w:ascii="Courier New" w:hAnsi="Courier New" w:cs="Courier New"/>
                <w:rtl/>
              </w:rPr>
              <w:delText>وصحب الشيخ</w:delText>
            </w:r>
          </w:del>
          <w:ins w:id="2218" w:author="Transkribus" w:date="2019-12-11T14:30:00Z">
            <w:r w:rsidRPr="00EE6742">
              <w:rPr>
                <w:rFonts w:ascii="Courier New" w:hAnsi="Courier New" w:cs="Courier New"/>
                <w:rtl/>
              </w:rPr>
              <w:t xml:space="preserve"> وسحب السيح</w:t>
            </w:r>
          </w:ins>
          <w:r w:rsidRPr="00EE6742">
            <w:rPr>
              <w:rFonts w:ascii="Courier New" w:hAnsi="Courier New" w:cs="Courier New"/>
              <w:rtl/>
            </w:rPr>
            <w:t xml:space="preserve"> ابا العباس ال</w:t>
          </w:r>
          <w:del w:id="2219" w:author="Transkribus" w:date="2019-12-11T14:30:00Z">
            <w:r w:rsidRPr="009B6BCA">
              <w:rPr>
                <w:rFonts w:ascii="Courier New" w:hAnsi="Courier New" w:cs="Courier New"/>
                <w:rtl/>
              </w:rPr>
              <w:delText>جي</w:delText>
            </w:r>
          </w:del>
          <w:ins w:id="2220" w:author="Transkribus" w:date="2019-12-11T14:30:00Z">
            <w:r w:rsidRPr="00EE6742">
              <w:rPr>
                <w:rFonts w:ascii="Courier New" w:hAnsi="Courier New" w:cs="Courier New"/>
                <w:rtl/>
              </w:rPr>
              <w:t>حث</w:t>
            </w:r>
          </w:ins>
          <w:r w:rsidRPr="00EE6742">
            <w:rPr>
              <w:rFonts w:ascii="Courier New" w:hAnsi="Courier New" w:cs="Courier New"/>
              <w:rtl/>
            </w:rPr>
            <w:t xml:space="preserve">انى وكان </w:t>
          </w:r>
          <w:del w:id="2221" w:author="Transkribus" w:date="2019-12-11T14:30:00Z">
            <w:r w:rsidRPr="009B6BCA">
              <w:rPr>
                <w:rFonts w:ascii="Courier New" w:hAnsi="Courier New" w:cs="Courier New"/>
                <w:rtl/>
              </w:rPr>
              <w:delText>شيخا فاضلا</w:delText>
            </w:r>
          </w:del>
          <w:ins w:id="2222" w:author="Transkribus" w:date="2019-12-11T14:30:00Z">
            <w:r w:rsidRPr="00EE6742">
              <w:rPr>
                <w:rFonts w:ascii="Courier New" w:hAnsi="Courier New" w:cs="Courier New"/>
                <w:rtl/>
              </w:rPr>
              <w:t>شيجافاسلا</w:t>
            </w:r>
          </w:ins>
          <w:r w:rsidRPr="00EE6742">
            <w:rPr>
              <w:rFonts w:ascii="Courier New" w:hAnsi="Courier New" w:cs="Courier New"/>
              <w:rtl/>
            </w:rPr>
            <w:t xml:space="preserve"> فى </w:t>
          </w:r>
          <w:del w:id="2223" w:author="Transkribus" w:date="2019-12-11T14:30:00Z">
            <w:r w:rsidRPr="009B6BCA">
              <w:rPr>
                <w:rFonts w:ascii="Courier New" w:hAnsi="Courier New" w:cs="Courier New"/>
                <w:rtl/>
              </w:rPr>
              <w:delText>الادوية المفردة متفننا</w:delText>
            </w:r>
          </w:del>
          <w:ins w:id="2224" w:author="Transkribus" w:date="2019-12-11T14:30:00Z">
            <w:r w:rsidRPr="00EE6742">
              <w:rPr>
                <w:rFonts w:ascii="Courier New" w:hAnsi="Courier New" w:cs="Courier New"/>
                <w:rtl/>
              </w:rPr>
              <w:t>الأدويبة المفردء</w:t>
            </w:r>
          </w:ins>
          <w:r>
            <w:t>‬</w:t>
          </w:r>
          <w:r>
            <w:t>‬</w:t>
          </w:r>
        </w:dir>
      </w:dir>
    </w:p>
    <w:p w:rsidR="006C342B" w:rsidRPr="00EE6742" w:rsidRDefault="006C342B" w:rsidP="006C342B">
      <w:pPr>
        <w:pStyle w:val="NurText"/>
        <w:bidi/>
        <w:rPr>
          <w:rFonts w:ascii="Courier New" w:hAnsi="Courier New" w:cs="Courier New"/>
        </w:rPr>
      </w:pPr>
      <w:ins w:id="2225" w:author="Transkribus" w:date="2019-12-11T14:30:00Z">
        <w:r w:rsidRPr="00EE6742">
          <w:rPr>
            <w:rFonts w:ascii="Courier New" w:hAnsi="Courier New" w:cs="Courier New"/>
            <w:rtl/>
          </w:rPr>
          <w:t>مثغننا</w:t>
        </w:r>
      </w:ins>
      <w:r w:rsidRPr="00EE6742">
        <w:rPr>
          <w:rFonts w:ascii="Courier New" w:hAnsi="Courier New" w:cs="Courier New"/>
          <w:rtl/>
        </w:rPr>
        <w:t xml:space="preserve"> فى علوم </w:t>
      </w:r>
      <w:del w:id="2226" w:author="Transkribus" w:date="2019-12-11T14:30:00Z">
        <w:r w:rsidRPr="009B6BCA">
          <w:rPr>
            <w:rFonts w:ascii="Courier New" w:hAnsi="Courier New" w:cs="Courier New"/>
            <w:rtl/>
          </w:rPr>
          <w:delText>اخر كثير الدين محبا للخير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27" w:author="Transkribus" w:date="2019-12-11T14:30:00Z">
        <w:r w:rsidRPr="00EE6742">
          <w:rPr>
            <w:rFonts w:ascii="Courier New" w:hAnsi="Courier New" w:cs="Courier New"/>
            <w:rtl/>
          </w:rPr>
          <w:t>أحمر كنير الدين محي الغير فالتفم بصجبيه له وفعلم منه أكتر مايفهمه واطلع</w:t>
        </w:r>
      </w:ins>
    </w:p>
    <w:p w:rsidR="006C342B" w:rsidRPr="009B6BCA" w:rsidRDefault="006C342B" w:rsidP="006C342B">
      <w:pPr>
        <w:pStyle w:val="NurText"/>
        <w:bidi/>
        <w:rPr>
          <w:del w:id="2228" w:author="Transkribus" w:date="2019-12-11T14:30:00Z"/>
          <w:rFonts w:ascii="Courier New" w:hAnsi="Courier New" w:cs="Courier New"/>
        </w:rPr>
      </w:pPr>
      <w:dir w:val="rtl">
        <w:dir w:val="rtl">
          <w:del w:id="2229" w:author="Transkribus" w:date="2019-12-11T14:30:00Z">
            <w:r w:rsidRPr="009B6BCA">
              <w:rPr>
                <w:rFonts w:ascii="Courier New" w:hAnsi="Courier New" w:cs="Courier New"/>
                <w:rtl/>
              </w:rPr>
              <w:delText>فانتفع بصحبته له وتعلم منه اكثر ما يفهمه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2230" w:author="Transkribus" w:date="2019-12-11T14:30:00Z"/>
          <w:rFonts w:ascii="Courier New" w:hAnsi="Courier New" w:cs="Courier New"/>
        </w:rPr>
      </w:pPr>
      <w:dir w:val="rtl">
        <w:dir w:val="rtl">
          <w:del w:id="2231" w:author="Transkribus" w:date="2019-12-11T14:30:00Z">
            <w:r w:rsidRPr="009B6BCA">
              <w:rPr>
                <w:rFonts w:ascii="Courier New" w:hAnsi="Courier New" w:cs="Courier New"/>
                <w:rtl/>
              </w:rPr>
              <w:delText>واطلع رشيد</w:delText>
            </w:r>
          </w:del>
          <w:ins w:id="2232" w:author="Transkribus" w:date="2019-12-11T14:30:00Z">
            <w:r w:rsidRPr="00EE6742">
              <w:rPr>
                <w:rFonts w:ascii="Courier New" w:hAnsi="Courier New" w:cs="Courier New"/>
                <w:rtl/>
              </w:rPr>
              <w:t>ارشسيد</w:t>
            </w:r>
          </w:ins>
          <w:r w:rsidRPr="00EE6742">
            <w:rPr>
              <w:rFonts w:ascii="Courier New" w:hAnsi="Courier New" w:cs="Courier New"/>
              <w:rtl/>
            </w:rPr>
            <w:t xml:space="preserve"> الدين بن الصورى </w:t>
          </w:r>
          <w:del w:id="2233" w:author="Transkribus" w:date="2019-12-11T14:30:00Z">
            <w:r w:rsidRPr="009B6BCA">
              <w:rPr>
                <w:rFonts w:ascii="Courier New" w:hAnsi="Courier New" w:cs="Courier New"/>
                <w:rtl/>
              </w:rPr>
              <w:delText>ايضا</w:delText>
            </w:r>
          </w:del>
          <w:ins w:id="2234" w:author="Transkribus" w:date="2019-12-11T14:30:00Z">
            <w:r w:rsidRPr="00EE6742">
              <w:rPr>
                <w:rFonts w:ascii="Courier New" w:hAnsi="Courier New" w:cs="Courier New"/>
                <w:rtl/>
              </w:rPr>
              <w:t>أيضا على كتير من جواس الادوبة المفردة حفى عبيز</w:t>
            </w:r>
          </w:ins>
          <w:r w:rsidRPr="00EE6742">
            <w:rPr>
              <w:rFonts w:ascii="Courier New" w:hAnsi="Courier New" w:cs="Courier New"/>
              <w:rtl/>
            </w:rPr>
            <w:t xml:space="preserve"> على </w:t>
          </w:r>
          <w:del w:id="2235" w:author="Transkribus" w:date="2019-12-11T14:30:00Z">
            <w:r w:rsidRPr="009B6BCA">
              <w:rPr>
                <w:rFonts w:ascii="Courier New" w:hAnsi="Courier New" w:cs="Courier New"/>
                <w:rtl/>
              </w:rPr>
              <w:delText>كثير من خواص الادوية المفردة حتى تميز</w:delText>
            </w:r>
          </w:del>
          <w:ins w:id="2236" w:author="Transkribus" w:date="2019-12-11T14:30:00Z">
            <w:r w:rsidRPr="00EE6742">
              <w:rPr>
                <w:rFonts w:ascii="Courier New" w:hAnsi="Courier New" w:cs="Courier New"/>
                <w:rtl/>
              </w:rPr>
              <w:t>كمشر</w:t>
            </w:r>
          </w:ins>
          <w:r>
            <w:t>‬</w:t>
          </w:r>
          <w:r>
            <w:t>‬</w:t>
          </w:r>
        </w:dir>
      </w:dir>
    </w:p>
    <w:p w:rsidR="006C342B" w:rsidRPr="00EE6742" w:rsidRDefault="006C342B" w:rsidP="006C342B">
      <w:pPr>
        <w:pStyle w:val="NurText"/>
        <w:bidi/>
        <w:rPr>
          <w:rFonts w:ascii="Courier New" w:hAnsi="Courier New" w:cs="Courier New"/>
        </w:rPr>
      </w:pPr>
      <w:ins w:id="2237" w:author="Transkribus" w:date="2019-12-11T14:30:00Z">
        <w:r w:rsidRPr="00EE6742">
          <w:rPr>
            <w:rFonts w:ascii="Courier New" w:hAnsi="Courier New" w:cs="Courier New"/>
            <w:rtl/>
          </w:rPr>
          <w:t>امن ار بابها وأربى</w:t>
        </w:r>
      </w:ins>
      <w:r w:rsidRPr="00EE6742">
        <w:rPr>
          <w:rFonts w:ascii="Courier New" w:hAnsi="Courier New" w:cs="Courier New"/>
          <w:rtl/>
        </w:rPr>
        <w:t xml:space="preserve"> على </w:t>
      </w:r>
      <w:del w:id="2238" w:author="Transkribus" w:date="2019-12-11T14:30:00Z">
        <w:r w:rsidRPr="009B6BCA">
          <w:rPr>
            <w:rFonts w:ascii="Courier New" w:hAnsi="Courier New" w:cs="Courier New"/>
            <w:rtl/>
          </w:rPr>
          <w:delText>كثير</w:delText>
        </w:r>
      </w:del>
      <w:ins w:id="2239" w:author="Transkribus" w:date="2019-12-11T14:30:00Z">
        <w:r w:rsidRPr="00EE6742">
          <w:rPr>
            <w:rFonts w:ascii="Courier New" w:hAnsi="Courier New" w:cs="Courier New"/>
            <w:rtl/>
          </w:rPr>
          <w:t>صاتر</w:t>
        </w:r>
      </w:ins>
      <w:r w:rsidRPr="00EE6742">
        <w:rPr>
          <w:rFonts w:ascii="Courier New" w:hAnsi="Courier New" w:cs="Courier New"/>
          <w:rtl/>
        </w:rPr>
        <w:t xml:space="preserve"> من </w:t>
      </w:r>
      <w:del w:id="2240" w:author="Transkribus" w:date="2019-12-11T14:30:00Z">
        <w:r w:rsidRPr="009B6BCA">
          <w:rPr>
            <w:rFonts w:ascii="Courier New" w:hAnsi="Courier New" w:cs="Courier New"/>
            <w:rtl/>
          </w:rPr>
          <w:delText>اربابها واربى على سائر من حاولها</w:delText>
        </w:r>
      </w:del>
      <w:ins w:id="2241" w:author="Transkribus" w:date="2019-12-11T14:30:00Z">
        <w:r w:rsidRPr="00EE6742">
          <w:rPr>
            <w:rFonts w:ascii="Courier New" w:hAnsi="Courier New" w:cs="Courier New"/>
            <w:rtl/>
          </w:rPr>
          <w:t>جاولها</w:t>
        </w:r>
      </w:ins>
      <w:r w:rsidRPr="00EE6742">
        <w:rPr>
          <w:rFonts w:ascii="Courier New" w:hAnsi="Courier New" w:cs="Courier New"/>
          <w:rtl/>
        </w:rPr>
        <w:t xml:space="preserve"> واشتغل بها</w:t>
      </w:r>
      <w:del w:id="224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43" w:author="Transkribus" w:date="2019-12-11T14:30:00Z">
        <w:r w:rsidRPr="00EE6742">
          <w:rPr>
            <w:rFonts w:ascii="Courier New" w:hAnsi="Courier New" w:cs="Courier New"/>
            <w:rtl/>
          </w:rPr>
          <w:t xml:space="preserve"> هذامع ماهوعليه من المروةة التى</w:t>
        </w:r>
      </w:ins>
    </w:p>
    <w:p w:rsidR="006C342B" w:rsidRPr="009B6BCA" w:rsidRDefault="006C342B" w:rsidP="006C342B">
      <w:pPr>
        <w:pStyle w:val="NurText"/>
        <w:bidi/>
        <w:rPr>
          <w:del w:id="2244" w:author="Transkribus" w:date="2019-12-11T14:30:00Z"/>
          <w:rFonts w:ascii="Courier New" w:hAnsi="Courier New" w:cs="Courier New"/>
        </w:rPr>
      </w:pPr>
      <w:dir w:val="rtl">
        <w:dir w:val="rtl">
          <w:del w:id="2245" w:author="Transkribus" w:date="2019-12-11T14:30:00Z">
            <w:r w:rsidRPr="009B6BCA">
              <w:rPr>
                <w:rFonts w:ascii="Courier New" w:hAnsi="Courier New" w:cs="Courier New"/>
                <w:rtl/>
              </w:rPr>
              <w:delText>هذا مع ما هو عليه من المروءة التى لا مزيد</w:delText>
            </w:r>
          </w:del>
          <w:ins w:id="2246" w:author="Transkribus" w:date="2019-12-11T14:30:00Z">
            <w:r w:rsidRPr="00EE6742">
              <w:rPr>
                <w:rFonts w:ascii="Courier New" w:hAnsi="Courier New" w:cs="Courier New"/>
                <w:rtl/>
              </w:rPr>
              <w:t>الامربد</w:t>
            </w:r>
          </w:ins>
          <w:r w:rsidRPr="00EE6742">
            <w:rPr>
              <w:rFonts w:ascii="Courier New" w:hAnsi="Courier New" w:cs="Courier New"/>
              <w:rtl/>
            </w:rPr>
            <w:t xml:space="preserve"> عليها</w:t>
          </w:r>
          <w:del w:id="22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2248" w:author="Transkribus" w:date="2019-12-11T14:30:00Z">
            <w:r w:rsidRPr="009B6BCA">
              <w:rPr>
                <w:rFonts w:ascii="Courier New" w:hAnsi="Courier New" w:cs="Courier New"/>
                <w:rtl/>
              </w:rPr>
              <w:delText>والعصبية التى لم يسبق اليها</w:delText>
            </w:r>
          </w:del>
          <w:ins w:id="2249" w:author="Transkribus" w:date="2019-12-11T14:30:00Z">
            <w:r w:rsidRPr="00EE6742">
              <w:rPr>
                <w:rFonts w:ascii="Courier New" w:hAnsi="Courier New" w:cs="Courier New"/>
                <w:rtl/>
              </w:rPr>
              <w:t xml:space="preserve"> والعبة همبة النى م يسيق البيها</w:t>
            </w:r>
          </w:ins>
          <w:r w:rsidRPr="00EE6742">
            <w:rPr>
              <w:rFonts w:ascii="Courier New" w:hAnsi="Courier New" w:cs="Courier New"/>
              <w:rtl/>
            </w:rPr>
            <w:t xml:space="preserve"> والمعارف </w:t>
          </w:r>
          <w:del w:id="2250" w:author="Transkribus" w:date="2019-12-11T14:30:00Z">
            <w:r w:rsidRPr="009B6BCA">
              <w:rPr>
                <w:rFonts w:ascii="Courier New" w:hAnsi="Courier New" w:cs="Courier New"/>
                <w:rtl/>
              </w:rPr>
              <w:delText>المذكورة والشجاعة</w:delText>
            </w:r>
          </w:del>
          <w:ins w:id="2251" w:author="Transkribus" w:date="2019-12-11T14:30:00Z">
            <w:r w:rsidRPr="00EE6742">
              <w:rPr>
                <w:rFonts w:ascii="Courier New" w:hAnsi="Courier New" w:cs="Courier New"/>
                <w:rtl/>
              </w:rPr>
              <w:t>المذ كوره والشحاعة</w:t>
            </w:r>
          </w:ins>
          <w:r w:rsidRPr="00EE6742">
            <w:rPr>
              <w:rFonts w:ascii="Courier New" w:hAnsi="Courier New" w:cs="Courier New"/>
              <w:rtl/>
            </w:rPr>
            <w:t xml:space="preserve"> المشهورة</w:t>
          </w:r>
          <w:del w:id="22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53" w:author="Transkribus" w:date="2019-12-11T14:30:00Z">
            <w:r w:rsidRPr="00EE6742">
              <w:rPr>
                <w:rFonts w:ascii="Courier New" w:hAnsi="Courier New" w:cs="Courier New"/>
                <w:rtl/>
              </w:rPr>
              <w:t xml:space="preserve"> وكان</w:t>
            </w:r>
          </w:ins>
          <w:r>
            <w:t>‬</w:t>
          </w:r>
          <w:r>
            <w:t>‬</w:t>
          </w:r>
        </w:dir>
      </w:dir>
    </w:p>
    <w:p w:rsidR="006C342B" w:rsidRPr="00EE6742" w:rsidRDefault="006C342B" w:rsidP="006C342B">
      <w:pPr>
        <w:pStyle w:val="NurText"/>
        <w:bidi/>
        <w:rPr>
          <w:rFonts w:ascii="Courier New" w:hAnsi="Courier New" w:cs="Courier New"/>
        </w:rPr>
      </w:pPr>
      <w:dir w:val="rtl">
        <w:dir w:val="rtl">
          <w:del w:id="2254" w:author="Transkribus" w:date="2019-12-11T14:30:00Z">
            <w:r w:rsidRPr="009B6BCA">
              <w:rPr>
                <w:rFonts w:ascii="Courier New" w:hAnsi="Courier New" w:cs="Courier New"/>
                <w:rtl/>
              </w:rPr>
              <w:delText>وكان قد خدم</w:delText>
            </w:r>
          </w:del>
          <w:ins w:id="2255" w:author="Transkribus" w:date="2019-12-11T14:30:00Z">
            <w:r w:rsidRPr="00EE6742">
              <w:rPr>
                <w:rFonts w:ascii="Courier New" w:hAnsi="Courier New" w:cs="Courier New"/>
                <w:rtl/>
              </w:rPr>
              <w:t>اقدحدم</w:t>
            </w:r>
          </w:ins>
          <w:r w:rsidRPr="00EE6742">
            <w:rPr>
              <w:rFonts w:ascii="Courier New" w:hAnsi="Courier New" w:cs="Courier New"/>
              <w:rtl/>
            </w:rPr>
            <w:t xml:space="preserve"> بصناعة الطب الملك العادل </w:t>
          </w:r>
          <w:del w:id="2256" w:author="Transkribus" w:date="2019-12-11T14:30:00Z">
            <w:r w:rsidRPr="009B6BCA">
              <w:rPr>
                <w:rFonts w:ascii="Courier New" w:hAnsi="Courier New" w:cs="Courier New"/>
                <w:rtl/>
              </w:rPr>
              <w:delText>ابا بكر</w:delText>
            </w:r>
          </w:del>
          <w:ins w:id="2257" w:author="Transkribus" w:date="2019-12-11T14:30:00Z">
            <w:r w:rsidRPr="00EE6742">
              <w:rPr>
                <w:rFonts w:ascii="Courier New" w:hAnsi="Courier New" w:cs="Courier New"/>
                <w:rtl/>
              </w:rPr>
              <w:t>أبابكر</w:t>
            </w:r>
          </w:ins>
          <w:r w:rsidRPr="00EE6742">
            <w:rPr>
              <w:rFonts w:ascii="Courier New" w:hAnsi="Courier New" w:cs="Courier New"/>
              <w:rtl/>
            </w:rPr>
            <w:t xml:space="preserve"> بن </w:t>
          </w:r>
          <w:del w:id="2258" w:author="Transkribus" w:date="2019-12-11T14:30:00Z">
            <w:r w:rsidRPr="009B6BCA">
              <w:rPr>
                <w:rFonts w:ascii="Courier New" w:hAnsi="Courier New" w:cs="Courier New"/>
                <w:rtl/>
              </w:rPr>
              <w:delText>ا</w:delText>
            </w:r>
          </w:del>
          <w:ins w:id="2259" w:author="Transkribus" w:date="2019-12-11T14:30:00Z">
            <w:r w:rsidRPr="00EE6742">
              <w:rPr>
                <w:rFonts w:ascii="Courier New" w:hAnsi="Courier New" w:cs="Courier New"/>
                <w:rtl/>
              </w:rPr>
              <w:t>أ</w:t>
            </w:r>
          </w:ins>
          <w:r w:rsidRPr="00EE6742">
            <w:rPr>
              <w:rFonts w:ascii="Courier New" w:hAnsi="Courier New" w:cs="Courier New"/>
              <w:rtl/>
            </w:rPr>
            <w:t xml:space="preserve">يوب فى </w:t>
          </w:r>
          <w:del w:id="2260" w:author="Transkribus" w:date="2019-12-11T14:30:00Z">
            <w:r w:rsidRPr="009B6BCA">
              <w:rPr>
                <w:rFonts w:ascii="Courier New" w:hAnsi="Courier New" w:cs="Courier New"/>
                <w:rtl/>
              </w:rPr>
              <w:delText>سنة اثنتى عشرة وستمائة</w:delText>
            </w:r>
          </w:del>
          <w:ins w:id="2261" w:author="Transkribus" w:date="2019-12-11T14:30:00Z">
            <w:r w:rsidRPr="00EE6742">
              <w:rPr>
                <w:rFonts w:ascii="Courier New" w:hAnsi="Courier New" w:cs="Courier New"/>
                <w:rtl/>
              </w:rPr>
              <w:t>سفة الننى عسرموسثمائة</w:t>
            </w:r>
          </w:ins>
          <w:r w:rsidRPr="00EE6742">
            <w:rPr>
              <w:rFonts w:ascii="Courier New" w:hAnsi="Courier New" w:cs="Courier New"/>
              <w:rtl/>
            </w:rPr>
            <w:t xml:space="preserve"> لما ك</w:t>
          </w:r>
          <w:ins w:id="2262" w:author="Transkribus" w:date="2019-12-11T14:30:00Z">
            <w:r w:rsidRPr="00EE6742">
              <w:rPr>
                <w:rFonts w:ascii="Courier New" w:hAnsi="Courier New" w:cs="Courier New"/>
                <w:rtl/>
              </w:rPr>
              <w:t>م</w:t>
            </w:r>
          </w:ins>
          <w:r w:rsidRPr="00EE6742">
            <w:rPr>
              <w:rFonts w:ascii="Courier New" w:hAnsi="Courier New" w:cs="Courier New"/>
              <w:rtl/>
            </w:rPr>
            <w:t>ان</w:t>
          </w:r>
          <w:r>
            <w:t>‬</w:t>
          </w:r>
          <w:r>
            <w:t>‬</w:t>
          </w:r>
        </w:dir>
      </w:dir>
    </w:p>
    <w:p w:rsidR="006C342B" w:rsidRPr="00EE6742" w:rsidRDefault="006C342B" w:rsidP="006C342B">
      <w:pPr>
        <w:pStyle w:val="NurText"/>
        <w:bidi/>
        <w:rPr>
          <w:ins w:id="2263" w:author="Transkribus" w:date="2019-12-11T14:30:00Z"/>
          <w:rFonts w:ascii="Courier New" w:hAnsi="Courier New" w:cs="Courier New"/>
        </w:rPr>
      </w:pPr>
      <w:r w:rsidRPr="00EE6742">
        <w:rPr>
          <w:rFonts w:ascii="Courier New" w:hAnsi="Courier New" w:cs="Courier New"/>
          <w:rtl/>
        </w:rPr>
        <w:t xml:space="preserve">الملك العادل </w:t>
      </w:r>
      <w:del w:id="2264" w:author="Transkribus" w:date="2019-12-11T14:30:00Z">
        <w:r w:rsidRPr="009B6BCA">
          <w:rPr>
            <w:rFonts w:ascii="Courier New" w:hAnsi="Courier New" w:cs="Courier New"/>
            <w:rtl/>
          </w:rPr>
          <w:delText>مت</w:delText>
        </w:r>
      </w:del>
      <w:ins w:id="2265" w:author="Transkribus" w:date="2019-12-11T14:30:00Z">
        <w:r w:rsidRPr="00EE6742">
          <w:rPr>
            <w:rFonts w:ascii="Courier New" w:hAnsi="Courier New" w:cs="Courier New"/>
            <w:rtl/>
          </w:rPr>
          <w:t>هب</w:t>
        </w:r>
      </w:ins>
      <w:r w:rsidRPr="00EE6742">
        <w:rPr>
          <w:rFonts w:ascii="Courier New" w:hAnsi="Courier New" w:cs="Courier New"/>
          <w:rtl/>
        </w:rPr>
        <w:t xml:space="preserve">وجها الى الديار </w:t>
      </w:r>
      <w:del w:id="2266" w:author="Transkribus" w:date="2019-12-11T14:30:00Z">
        <w:r w:rsidRPr="009B6BCA">
          <w:rPr>
            <w:rFonts w:ascii="Courier New" w:hAnsi="Courier New" w:cs="Courier New"/>
            <w:rtl/>
          </w:rPr>
          <w:delText>المصرية واستصحبه</w:delText>
        </w:r>
      </w:del>
      <w:ins w:id="2267" w:author="Transkribus" w:date="2019-12-11T14:30:00Z">
        <w:r w:rsidRPr="00EE6742">
          <w:rPr>
            <w:rFonts w:ascii="Courier New" w:hAnsi="Courier New" w:cs="Courier New"/>
            <w:rtl/>
          </w:rPr>
          <w:t>المصربة واستصحيه</w:t>
        </w:r>
      </w:ins>
      <w:r w:rsidRPr="00EE6742">
        <w:rPr>
          <w:rFonts w:ascii="Courier New" w:hAnsi="Courier New" w:cs="Courier New"/>
          <w:rtl/>
        </w:rPr>
        <w:t xml:space="preserve"> معه من القدس وبق</w:t>
      </w:r>
      <w:del w:id="2268" w:author="Transkribus" w:date="2019-12-11T14:30:00Z">
        <w:r w:rsidRPr="009B6BCA">
          <w:rPr>
            <w:rFonts w:ascii="Courier New" w:hAnsi="Courier New" w:cs="Courier New"/>
            <w:rtl/>
          </w:rPr>
          <w:delText>ى</w:delText>
        </w:r>
      </w:del>
      <w:r w:rsidRPr="00EE6742">
        <w:rPr>
          <w:rFonts w:ascii="Courier New" w:hAnsi="Courier New" w:cs="Courier New"/>
          <w:rtl/>
        </w:rPr>
        <w:t xml:space="preserve"> فى </w:t>
      </w:r>
      <w:del w:id="2269" w:author="Transkribus" w:date="2019-12-11T14:30:00Z">
        <w:r w:rsidRPr="009B6BCA">
          <w:rPr>
            <w:rFonts w:ascii="Courier New" w:hAnsi="Courier New" w:cs="Courier New"/>
            <w:rtl/>
          </w:rPr>
          <w:delText>خدمته الى ان توفى</w:delText>
        </w:r>
      </w:del>
      <w:ins w:id="2270" w:author="Transkribus" w:date="2019-12-11T14:30:00Z">
        <w:r w:rsidRPr="00EE6742">
          <w:rPr>
            <w:rFonts w:ascii="Courier New" w:hAnsi="Courier New" w:cs="Courier New"/>
            <w:rtl/>
          </w:rPr>
          <w:t>جديبة الىان</w:t>
        </w:r>
      </w:ins>
    </w:p>
    <w:p w:rsidR="006C342B" w:rsidRPr="009B6BCA" w:rsidRDefault="006C342B" w:rsidP="006C342B">
      <w:pPr>
        <w:pStyle w:val="NurText"/>
        <w:bidi/>
        <w:rPr>
          <w:del w:id="2271" w:author="Transkribus" w:date="2019-12-11T14:30:00Z"/>
          <w:rFonts w:ascii="Courier New" w:hAnsi="Courier New" w:cs="Courier New"/>
        </w:rPr>
      </w:pPr>
      <w:ins w:id="2272" w:author="Transkribus" w:date="2019-12-11T14:30:00Z">
        <w:r w:rsidRPr="00EE6742">
          <w:rPr>
            <w:rFonts w:ascii="Courier New" w:hAnsi="Courier New" w:cs="Courier New"/>
            <w:rtl/>
          </w:rPr>
          <w:t>بوفى</w:t>
        </w:r>
      </w:ins>
      <w:r w:rsidRPr="00EE6742">
        <w:rPr>
          <w:rFonts w:ascii="Courier New" w:hAnsi="Courier New" w:cs="Courier New"/>
          <w:rtl/>
        </w:rPr>
        <w:t xml:space="preserve"> الملك العادل ر</w:t>
      </w:r>
      <w:del w:id="2273" w:author="Transkribus" w:date="2019-12-11T14:30:00Z">
        <w:r w:rsidRPr="009B6BCA">
          <w:rPr>
            <w:rFonts w:ascii="Courier New" w:hAnsi="Courier New" w:cs="Courier New"/>
            <w:rtl/>
          </w:rPr>
          <w:delText>ح</w:delText>
        </w:r>
      </w:del>
      <w:ins w:id="2274" w:author="Transkribus" w:date="2019-12-11T14:30:00Z">
        <w:r w:rsidRPr="00EE6742">
          <w:rPr>
            <w:rFonts w:ascii="Courier New" w:hAnsi="Courier New" w:cs="Courier New"/>
            <w:rtl/>
          </w:rPr>
          <w:t>ج</w:t>
        </w:r>
      </w:ins>
      <w:r w:rsidRPr="00EE6742">
        <w:rPr>
          <w:rFonts w:ascii="Courier New" w:hAnsi="Courier New" w:cs="Courier New"/>
          <w:rtl/>
        </w:rPr>
        <w:t>م</w:t>
      </w:r>
      <w:del w:id="2275" w:author="Transkribus" w:date="2019-12-11T14:30:00Z">
        <w:r w:rsidRPr="009B6BCA">
          <w:rPr>
            <w:rFonts w:ascii="Courier New" w:hAnsi="Courier New" w:cs="Courier New"/>
            <w:rtl/>
          </w:rPr>
          <w:delText>ه</w:delText>
        </w:r>
      </w:del>
      <w:ins w:id="2276" w:author="Transkribus" w:date="2019-12-11T14:30:00Z">
        <w:r w:rsidRPr="00EE6742">
          <w:rPr>
            <w:rFonts w:ascii="Courier New" w:hAnsi="Courier New" w:cs="Courier New"/>
            <w:rtl/>
          </w:rPr>
          <w:t>ة</w:t>
        </w:r>
      </w:ins>
      <w:r w:rsidRPr="00EE6742">
        <w:rPr>
          <w:rFonts w:ascii="Courier New" w:hAnsi="Courier New" w:cs="Courier New"/>
          <w:rtl/>
        </w:rPr>
        <w:t xml:space="preserve"> الله </w:t>
      </w:r>
      <w:del w:id="22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2278" w:author="Transkribus" w:date="2019-12-11T14:30:00Z"/>
          <w:rFonts w:ascii="Courier New" w:hAnsi="Courier New" w:cs="Courier New"/>
        </w:rPr>
      </w:pPr>
      <w:dir w:val="rtl">
        <w:dir w:val="rtl">
          <w:r w:rsidRPr="00EE6742">
            <w:rPr>
              <w:rFonts w:ascii="Courier New" w:hAnsi="Courier New" w:cs="Courier New"/>
              <w:rtl/>
            </w:rPr>
            <w:t>ثم خدم بعد</w:t>
          </w:r>
          <w:del w:id="2279" w:author="Transkribus" w:date="2019-12-11T14:30:00Z">
            <w:r w:rsidRPr="009B6BCA">
              <w:rPr>
                <w:rFonts w:ascii="Courier New" w:hAnsi="Courier New" w:cs="Courier New"/>
                <w:rtl/>
              </w:rPr>
              <w:delText>ه</w:delText>
            </w:r>
          </w:del>
          <w:ins w:id="2280" w:author="Transkribus" w:date="2019-12-11T14:30:00Z">
            <w:r w:rsidRPr="00EE6742">
              <w:rPr>
                <w:rFonts w:ascii="Courier New" w:hAnsi="Courier New" w:cs="Courier New"/>
                <w:rtl/>
              </w:rPr>
              <w:t>ة</w:t>
            </w:r>
          </w:ins>
          <w:r w:rsidRPr="00EE6742">
            <w:rPr>
              <w:rFonts w:ascii="Courier New" w:hAnsi="Courier New" w:cs="Courier New"/>
              <w:rtl/>
            </w:rPr>
            <w:t xml:space="preserve"> لولده الملك المع</w:t>
          </w:r>
          <w:del w:id="2281" w:author="Transkribus" w:date="2019-12-11T14:30:00Z">
            <w:r w:rsidRPr="009B6BCA">
              <w:rPr>
                <w:rFonts w:ascii="Courier New" w:hAnsi="Courier New" w:cs="Courier New"/>
                <w:rtl/>
              </w:rPr>
              <w:delText>ظ</w:delText>
            </w:r>
          </w:del>
          <w:ins w:id="2282" w:author="Transkribus" w:date="2019-12-11T14:30:00Z">
            <w:r w:rsidRPr="00EE6742">
              <w:rPr>
                <w:rFonts w:ascii="Courier New" w:hAnsi="Courier New" w:cs="Courier New"/>
                <w:rtl/>
              </w:rPr>
              <w:t>ط</w:t>
            </w:r>
          </w:ins>
          <w:r w:rsidRPr="00EE6742">
            <w:rPr>
              <w:rFonts w:ascii="Courier New" w:hAnsi="Courier New" w:cs="Courier New"/>
              <w:rtl/>
            </w:rPr>
            <w:t xml:space="preserve">م عيسى بن </w:t>
          </w:r>
          <w:del w:id="2283" w:author="Transkribus" w:date="2019-12-11T14:30:00Z">
            <w:r w:rsidRPr="009B6BCA">
              <w:rPr>
                <w:rFonts w:ascii="Courier New" w:hAnsi="Courier New" w:cs="Courier New"/>
                <w:rtl/>
              </w:rPr>
              <w:delText>ا</w:delText>
            </w:r>
          </w:del>
          <w:ins w:id="2284" w:author="Transkribus" w:date="2019-12-11T14:30:00Z">
            <w:r w:rsidRPr="00EE6742">
              <w:rPr>
                <w:rFonts w:ascii="Courier New" w:hAnsi="Courier New" w:cs="Courier New"/>
                <w:rtl/>
              </w:rPr>
              <w:t>أ</w:t>
            </w:r>
          </w:ins>
          <w:r w:rsidRPr="00EE6742">
            <w:rPr>
              <w:rFonts w:ascii="Courier New" w:hAnsi="Courier New" w:cs="Courier New"/>
              <w:rtl/>
            </w:rPr>
            <w:t xml:space="preserve">بى بكر وكان </w:t>
          </w:r>
          <w:del w:id="2285" w:author="Transkribus" w:date="2019-12-11T14:30:00Z">
            <w:r w:rsidRPr="009B6BCA">
              <w:rPr>
                <w:rFonts w:ascii="Courier New" w:hAnsi="Courier New" w:cs="Courier New"/>
                <w:rtl/>
              </w:rPr>
              <w:delText>مكينا عنده</w:delText>
            </w:r>
          </w:del>
          <w:ins w:id="2286" w:author="Transkribus" w:date="2019-12-11T14:30:00Z">
            <w:r w:rsidRPr="00EE6742">
              <w:rPr>
                <w:rFonts w:ascii="Courier New" w:hAnsi="Courier New" w:cs="Courier New"/>
                <w:rtl/>
              </w:rPr>
              <w:t>مكبنا</w:t>
            </w:r>
          </w:ins>
          <w:r>
            <w:t>‬</w:t>
          </w:r>
          <w:r>
            <w:t>‬</w:t>
          </w:r>
        </w:dir>
      </w:dir>
    </w:p>
    <w:p w:rsidR="006C342B" w:rsidRPr="00EE6742" w:rsidRDefault="006C342B" w:rsidP="006C342B">
      <w:pPr>
        <w:pStyle w:val="NurText"/>
        <w:bidi/>
        <w:rPr>
          <w:rFonts w:ascii="Courier New" w:hAnsi="Courier New" w:cs="Courier New"/>
        </w:rPr>
      </w:pPr>
      <w:ins w:id="2287" w:author="Transkribus" w:date="2019-12-11T14:30:00Z">
        <w:r w:rsidRPr="00EE6742">
          <w:rPr>
            <w:rFonts w:ascii="Courier New" w:hAnsi="Courier New" w:cs="Courier New"/>
            <w:rtl/>
          </w:rPr>
          <w:t>عيدة</w:t>
        </w:r>
      </w:ins>
      <w:r w:rsidRPr="00EE6742">
        <w:rPr>
          <w:rFonts w:ascii="Courier New" w:hAnsi="Courier New" w:cs="Courier New"/>
          <w:rtl/>
        </w:rPr>
        <w:t xml:space="preserve"> وجيها فى </w:t>
      </w:r>
      <w:del w:id="2288" w:author="Transkribus" w:date="2019-12-11T14:30:00Z">
        <w:r w:rsidRPr="009B6BCA">
          <w:rPr>
            <w:rFonts w:ascii="Courier New" w:hAnsi="Courier New" w:cs="Courier New"/>
            <w:rtl/>
          </w:rPr>
          <w:delText>ايامه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89" w:author="Transkribus" w:date="2019-12-11T14:30:00Z">
        <w:r w:rsidRPr="00EE6742">
          <w:rPr>
            <w:rFonts w:ascii="Courier New" w:hAnsi="Courier New" w:cs="Courier New"/>
            <w:rtl/>
          </w:rPr>
          <w:t>أيامه وشهدمعه مصاقات عدةمع الفري لما كاتواثارلو انفر دمباط وريرل</w:t>
        </w:r>
      </w:ins>
    </w:p>
    <w:p w:rsidR="006C342B" w:rsidRPr="00EE6742" w:rsidRDefault="006C342B" w:rsidP="006C342B">
      <w:pPr>
        <w:pStyle w:val="NurText"/>
        <w:bidi/>
        <w:rPr>
          <w:ins w:id="2290" w:author="Transkribus" w:date="2019-12-11T14:30:00Z"/>
          <w:rFonts w:ascii="Courier New" w:hAnsi="Courier New" w:cs="Courier New"/>
        </w:rPr>
      </w:pPr>
      <w:dir w:val="rtl">
        <w:dir w:val="rtl">
          <w:del w:id="2291" w:author="Transkribus" w:date="2019-12-11T14:30:00Z">
            <w:r w:rsidRPr="009B6BCA">
              <w:rPr>
                <w:rFonts w:ascii="Courier New" w:hAnsi="Courier New" w:cs="Courier New"/>
                <w:rtl/>
              </w:rPr>
              <w:delText>وشهد معه مصافات عدة مع الفرنج لما كانوا نازلوا ثغر دمياط ولم يزل</w:delText>
            </w:r>
          </w:del>
          <w:ins w:id="2292" w:author="Transkribus" w:date="2019-12-11T14:30:00Z">
            <w:r w:rsidRPr="00EE6742">
              <w:rPr>
                <w:rFonts w:ascii="Courier New" w:hAnsi="Courier New" w:cs="Courier New"/>
                <w:rtl/>
              </w:rPr>
              <w:t>ابى</w:t>
            </w:r>
          </w:ins>
          <w:r>
            <w:t>‬</w:t>
          </w:r>
          <w:r>
            <w:t>‬</w:t>
          </w:r>
        </w:dir>
      </w:dir>
    </w:p>
    <w:p w:rsidR="006C342B" w:rsidRPr="00EE6742" w:rsidRDefault="006C342B" w:rsidP="006C342B">
      <w:pPr>
        <w:pStyle w:val="NurText"/>
        <w:bidi/>
        <w:rPr>
          <w:ins w:id="2293" w:author="Transkribus" w:date="2019-12-11T14:30:00Z"/>
          <w:rFonts w:ascii="Courier New" w:hAnsi="Courier New" w:cs="Courier New"/>
        </w:rPr>
      </w:pPr>
      <w:ins w:id="2294" w:author="Transkribus" w:date="2019-12-11T14:30:00Z">
        <w:r w:rsidRPr="00EE6742">
          <w:rPr>
            <w:rFonts w:ascii="Courier New" w:hAnsi="Courier New" w:cs="Courier New"/>
            <w:rtl/>
          </w:rPr>
          <w:t>٢١٧</w:t>
        </w:r>
      </w:ins>
    </w:p>
    <w:p w:rsidR="006C342B" w:rsidRPr="00EE6742" w:rsidRDefault="006C342B" w:rsidP="006C342B">
      <w:pPr>
        <w:pStyle w:val="NurText"/>
        <w:bidi/>
        <w:rPr>
          <w:ins w:id="2295" w:author="Transkribus" w:date="2019-12-11T14:30:00Z"/>
          <w:rFonts w:ascii="Courier New" w:hAnsi="Courier New" w:cs="Courier New"/>
        </w:rPr>
      </w:pPr>
      <w:r w:rsidRPr="00EE6742">
        <w:rPr>
          <w:rFonts w:ascii="Courier New" w:hAnsi="Courier New" w:cs="Courier New"/>
          <w:rtl/>
        </w:rPr>
        <w:t xml:space="preserve"> فى خدم</w:t>
      </w:r>
      <w:del w:id="2296" w:author="Transkribus" w:date="2019-12-11T14:30:00Z">
        <w:r w:rsidRPr="009B6BCA">
          <w:rPr>
            <w:rFonts w:ascii="Courier New" w:hAnsi="Courier New" w:cs="Courier New"/>
            <w:rtl/>
          </w:rPr>
          <w:delText>ته</w:delText>
        </w:r>
      </w:del>
      <w:ins w:id="2297" w:author="Transkribus" w:date="2019-12-11T14:30:00Z">
        <w:r w:rsidRPr="00EE6742">
          <w:rPr>
            <w:rFonts w:ascii="Courier New" w:hAnsi="Courier New" w:cs="Courier New"/>
            <w:rtl/>
          </w:rPr>
          <w:t>ثة</w:t>
        </w:r>
      </w:ins>
      <w:r w:rsidRPr="00EE6742">
        <w:rPr>
          <w:rFonts w:ascii="Courier New" w:hAnsi="Courier New" w:cs="Courier New"/>
          <w:rtl/>
        </w:rPr>
        <w:t xml:space="preserve"> الى </w:t>
      </w:r>
      <w:del w:id="2298" w:author="Transkribus" w:date="2019-12-11T14:30:00Z">
        <w:r w:rsidRPr="009B6BCA">
          <w:rPr>
            <w:rFonts w:ascii="Courier New" w:hAnsi="Courier New" w:cs="Courier New"/>
            <w:rtl/>
          </w:rPr>
          <w:delText>ان توفى</w:delText>
        </w:r>
      </w:del>
      <w:ins w:id="2299" w:author="Transkribus" w:date="2019-12-11T14:30:00Z">
        <w:r w:rsidRPr="00EE6742">
          <w:rPr>
            <w:rFonts w:ascii="Courier New" w:hAnsi="Courier New" w:cs="Courier New"/>
            <w:rtl/>
          </w:rPr>
          <w:t>ابن ك(فى الملك</w:t>
        </w:r>
      </w:ins>
      <w:r w:rsidRPr="00EE6742">
        <w:rPr>
          <w:rFonts w:ascii="Courier New" w:hAnsi="Courier New" w:cs="Courier New"/>
          <w:rtl/>
        </w:rPr>
        <w:t xml:space="preserve"> المعظم ر</w:t>
      </w:r>
      <w:del w:id="2300" w:author="Transkribus" w:date="2019-12-11T14:30:00Z">
        <w:r w:rsidRPr="009B6BCA">
          <w:rPr>
            <w:rFonts w:ascii="Courier New" w:hAnsi="Courier New" w:cs="Courier New"/>
            <w:rtl/>
          </w:rPr>
          <w:delText>ح</w:delText>
        </w:r>
      </w:del>
      <w:ins w:id="2301" w:author="Transkribus" w:date="2019-12-11T14:30:00Z">
        <w:r w:rsidRPr="00EE6742">
          <w:rPr>
            <w:rFonts w:ascii="Courier New" w:hAnsi="Courier New" w:cs="Courier New"/>
            <w:rtl/>
          </w:rPr>
          <w:t>ج</w:t>
        </w:r>
      </w:ins>
      <w:r w:rsidRPr="00EE6742">
        <w:rPr>
          <w:rFonts w:ascii="Courier New" w:hAnsi="Courier New" w:cs="Courier New"/>
          <w:rtl/>
        </w:rPr>
        <w:t>مه الله وملك بعد</w:t>
      </w:r>
      <w:del w:id="2302" w:author="Transkribus" w:date="2019-12-11T14:30:00Z">
        <w:r w:rsidRPr="009B6BCA">
          <w:rPr>
            <w:rFonts w:ascii="Courier New" w:hAnsi="Courier New" w:cs="Courier New"/>
            <w:rtl/>
          </w:rPr>
          <w:delText>ه</w:delText>
        </w:r>
      </w:del>
      <w:ins w:id="2303" w:author="Transkribus" w:date="2019-12-11T14:30:00Z">
        <w:r w:rsidRPr="00EE6742">
          <w:rPr>
            <w:rFonts w:ascii="Courier New" w:hAnsi="Courier New" w:cs="Courier New"/>
            <w:rtl/>
          </w:rPr>
          <w:t>ة</w:t>
        </w:r>
      </w:ins>
      <w:r w:rsidRPr="00EE6742">
        <w:rPr>
          <w:rFonts w:ascii="Courier New" w:hAnsi="Courier New" w:cs="Courier New"/>
          <w:rtl/>
        </w:rPr>
        <w:t xml:space="preserve"> ولده الملك </w:t>
      </w:r>
      <w:del w:id="2304" w:author="Transkribus" w:date="2019-12-11T14:30:00Z">
        <w:r w:rsidRPr="009B6BCA">
          <w:rPr>
            <w:rFonts w:ascii="Courier New" w:hAnsi="Courier New" w:cs="Courier New"/>
            <w:rtl/>
          </w:rPr>
          <w:delText>الناصر داود</w:delText>
        </w:r>
      </w:del>
      <w:ins w:id="2305" w:author="Transkribus" w:date="2019-12-11T14:30:00Z">
        <w:r w:rsidRPr="00EE6742">
          <w:rPr>
            <w:rFonts w:ascii="Courier New" w:hAnsi="Courier New" w:cs="Courier New"/>
            <w:rtl/>
          </w:rPr>
          <w:t>الناصرداود</w:t>
        </w:r>
      </w:ins>
      <w:r w:rsidRPr="00EE6742">
        <w:rPr>
          <w:rFonts w:ascii="Courier New" w:hAnsi="Courier New" w:cs="Courier New"/>
          <w:rtl/>
        </w:rPr>
        <w:t xml:space="preserve"> بن الملك </w:t>
      </w:r>
      <w:del w:id="2306" w:author="Transkribus" w:date="2019-12-11T14:30:00Z">
        <w:r w:rsidRPr="009B6BCA">
          <w:rPr>
            <w:rFonts w:ascii="Courier New" w:hAnsi="Courier New" w:cs="Courier New"/>
            <w:rtl/>
          </w:rPr>
          <w:delText>المعظم فاجراه</w:delText>
        </w:r>
      </w:del>
      <w:ins w:id="2307" w:author="Transkribus" w:date="2019-12-11T14:30:00Z">
        <w:r w:rsidRPr="00EE6742">
          <w:rPr>
            <w:rFonts w:ascii="Courier New" w:hAnsi="Courier New" w:cs="Courier New"/>
            <w:rtl/>
          </w:rPr>
          <w:t>المعقطم</w:t>
        </w:r>
      </w:ins>
    </w:p>
    <w:p w:rsidR="006C342B" w:rsidRPr="00EE6742" w:rsidRDefault="006C342B" w:rsidP="006C342B">
      <w:pPr>
        <w:pStyle w:val="NurText"/>
        <w:bidi/>
        <w:rPr>
          <w:ins w:id="2308" w:author="Transkribus" w:date="2019-12-11T14:30:00Z"/>
          <w:rFonts w:ascii="Courier New" w:hAnsi="Courier New" w:cs="Courier New"/>
        </w:rPr>
      </w:pPr>
      <w:ins w:id="2309" w:author="Transkribus" w:date="2019-12-11T14:30:00Z">
        <w:r w:rsidRPr="00EE6742">
          <w:rPr>
            <w:rFonts w:ascii="Courier New" w:hAnsi="Courier New" w:cs="Courier New"/>
            <w:rtl/>
          </w:rPr>
          <w:t>باجراه</w:t>
        </w:r>
      </w:ins>
      <w:r w:rsidRPr="00EE6742">
        <w:rPr>
          <w:rFonts w:ascii="Courier New" w:hAnsi="Courier New" w:cs="Courier New"/>
          <w:rtl/>
        </w:rPr>
        <w:t xml:space="preserve"> على </w:t>
      </w:r>
      <w:del w:id="2310" w:author="Transkribus" w:date="2019-12-11T14:30:00Z">
        <w:r w:rsidRPr="009B6BCA">
          <w:rPr>
            <w:rFonts w:ascii="Courier New" w:hAnsi="Courier New" w:cs="Courier New"/>
            <w:rtl/>
          </w:rPr>
          <w:delText>جامكيته وراى له سابق</w:delText>
        </w:r>
      </w:del>
      <w:ins w:id="2311" w:author="Transkribus" w:date="2019-12-11T14:30:00Z">
        <w:r w:rsidRPr="00EE6742">
          <w:rPr>
            <w:rFonts w:ascii="Courier New" w:hAnsi="Courier New" w:cs="Courier New"/>
            <w:rtl/>
          </w:rPr>
          <w:t>جامكبته ور أى لهصابق</w:t>
        </w:r>
      </w:ins>
      <w:r w:rsidRPr="00EE6742">
        <w:rPr>
          <w:rFonts w:ascii="Courier New" w:hAnsi="Courier New" w:cs="Courier New"/>
          <w:rtl/>
        </w:rPr>
        <w:t xml:space="preserve"> خدمته </w:t>
      </w:r>
      <w:del w:id="2312" w:author="Transkribus" w:date="2019-12-11T14:30:00Z">
        <w:r w:rsidRPr="009B6BCA">
          <w:rPr>
            <w:rFonts w:ascii="Courier New" w:hAnsi="Courier New" w:cs="Courier New"/>
            <w:rtl/>
          </w:rPr>
          <w:delText>وفوض اليه رياسة</w:delText>
        </w:r>
      </w:del>
      <w:ins w:id="2313" w:author="Transkribus" w:date="2019-12-11T14:30:00Z">
        <w:r w:rsidRPr="00EE6742">
          <w:rPr>
            <w:rFonts w:ascii="Courier New" w:hAnsi="Courier New" w:cs="Courier New"/>
            <w:rtl/>
          </w:rPr>
          <w:t>وفوس البعرياسة</w:t>
        </w:r>
      </w:ins>
      <w:r w:rsidRPr="00EE6742">
        <w:rPr>
          <w:rFonts w:ascii="Courier New" w:hAnsi="Courier New" w:cs="Courier New"/>
          <w:rtl/>
        </w:rPr>
        <w:t xml:space="preserve"> الطب </w:t>
      </w:r>
      <w:del w:id="2314" w:author="Transkribus" w:date="2019-12-11T14:30:00Z">
        <w:r w:rsidRPr="009B6BCA">
          <w:rPr>
            <w:rFonts w:ascii="Courier New" w:hAnsi="Courier New" w:cs="Courier New"/>
            <w:rtl/>
          </w:rPr>
          <w:delText>وبقى معه فى الخدمة الى ان توجه</w:delText>
        </w:r>
      </w:del>
      <w:ins w:id="2315" w:author="Transkribus" w:date="2019-12-11T14:30:00Z">
        <w:r w:rsidRPr="00EE6742">
          <w:rPr>
            <w:rFonts w:ascii="Courier New" w:hAnsi="Courier New" w:cs="Courier New"/>
            <w:rtl/>
          </w:rPr>
          <w:t>وبق معهفى الخديمة</w:t>
        </w:r>
      </w:ins>
    </w:p>
    <w:p w:rsidR="006C342B" w:rsidRPr="00EE6742" w:rsidRDefault="006C342B" w:rsidP="006C342B">
      <w:pPr>
        <w:pStyle w:val="NurText"/>
        <w:bidi/>
        <w:rPr>
          <w:ins w:id="2316" w:author="Transkribus" w:date="2019-12-11T14:30:00Z"/>
          <w:rFonts w:ascii="Courier New" w:hAnsi="Courier New" w:cs="Courier New"/>
        </w:rPr>
      </w:pPr>
      <w:ins w:id="2317" w:author="Transkribus" w:date="2019-12-11T14:30:00Z">
        <w:r w:rsidRPr="00EE6742">
          <w:rPr>
            <w:rFonts w:ascii="Courier New" w:hAnsi="Courier New" w:cs="Courier New"/>
            <w:rtl/>
          </w:rPr>
          <w:t xml:space="preserve"> ابلى ابن يوجسه</w:t>
        </w:r>
      </w:ins>
      <w:r w:rsidRPr="00EE6742">
        <w:rPr>
          <w:rFonts w:ascii="Courier New" w:hAnsi="Courier New" w:cs="Courier New"/>
          <w:rtl/>
        </w:rPr>
        <w:t xml:space="preserve"> الملك الناصر الى الكرك فاقام هو </w:t>
      </w:r>
      <w:del w:id="2318" w:author="Transkribus" w:date="2019-12-11T14:30:00Z">
        <w:r w:rsidRPr="009B6BCA">
          <w:rPr>
            <w:rFonts w:ascii="Courier New" w:hAnsi="Courier New" w:cs="Courier New"/>
            <w:rtl/>
          </w:rPr>
          <w:delText>بدمشق</w:delText>
        </w:r>
      </w:del>
      <w:ins w:id="2319" w:author="Transkribus" w:date="2019-12-11T14:30:00Z">
        <w:r w:rsidRPr="00EE6742">
          <w:rPr>
            <w:rFonts w:ascii="Courier New" w:hAnsi="Courier New" w:cs="Courier New"/>
            <w:rtl/>
          </w:rPr>
          <w:t>بد مشق</w:t>
        </w:r>
      </w:ins>
      <w:r w:rsidRPr="00EE6742">
        <w:rPr>
          <w:rFonts w:ascii="Courier New" w:hAnsi="Courier New" w:cs="Courier New"/>
          <w:rtl/>
        </w:rPr>
        <w:t xml:space="preserve"> وكان له </w:t>
      </w:r>
      <w:del w:id="2320" w:author="Transkribus" w:date="2019-12-11T14:30:00Z">
        <w:r w:rsidRPr="009B6BCA">
          <w:rPr>
            <w:rFonts w:ascii="Courier New" w:hAnsi="Courier New" w:cs="Courier New"/>
            <w:rtl/>
          </w:rPr>
          <w:delText>مجلس للطب والجماعة يترددون</w:delText>
        </w:r>
      </w:del>
      <w:ins w:id="2321" w:author="Transkribus" w:date="2019-12-11T14:30:00Z">
        <w:r w:rsidRPr="00EE6742">
          <w:rPr>
            <w:rFonts w:ascii="Courier New" w:hAnsi="Courier New" w:cs="Courier New"/>
            <w:rtl/>
          </w:rPr>
          <w:t>مخلس لطب والحماهة</w:t>
        </w:r>
      </w:ins>
    </w:p>
    <w:p w:rsidR="006C342B" w:rsidRPr="009B6BCA" w:rsidRDefault="006C342B" w:rsidP="006C342B">
      <w:pPr>
        <w:pStyle w:val="NurText"/>
        <w:bidi/>
        <w:rPr>
          <w:del w:id="2322" w:author="Transkribus" w:date="2019-12-11T14:30:00Z"/>
          <w:rFonts w:ascii="Courier New" w:hAnsi="Courier New" w:cs="Courier New"/>
        </w:rPr>
      </w:pPr>
      <w:ins w:id="2323" w:author="Transkribus" w:date="2019-12-11T14:30:00Z">
        <w:r w:rsidRPr="00EE6742">
          <w:rPr>
            <w:rFonts w:ascii="Courier New" w:hAnsi="Courier New" w:cs="Courier New"/>
            <w:rtl/>
          </w:rPr>
          <w:t xml:space="preserve"> بقرددون</w:t>
        </w:r>
      </w:ins>
      <w:r w:rsidRPr="00EE6742">
        <w:rPr>
          <w:rFonts w:ascii="Courier New" w:hAnsi="Courier New" w:cs="Courier New"/>
          <w:rtl/>
        </w:rPr>
        <w:t xml:space="preserve"> اليه ويشتغلون بالصناعة الطبية</w:t>
      </w:r>
      <w:del w:id="232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2325" w:author="Transkribus" w:date="2019-12-11T14:30:00Z">
            <w:r w:rsidRPr="009B6BCA">
              <w:rPr>
                <w:rFonts w:ascii="Courier New" w:hAnsi="Courier New" w:cs="Courier New"/>
                <w:rtl/>
              </w:rPr>
              <w:delText>وحرر ادوية الترياق الكبير</w:delText>
            </w:r>
          </w:del>
          <w:ins w:id="2326" w:author="Transkribus" w:date="2019-12-11T14:30:00Z">
            <w:r w:rsidRPr="00EE6742">
              <w:rPr>
                <w:rFonts w:ascii="Courier New" w:hAnsi="Courier New" w:cs="Courier New"/>
                <w:rtl/>
              </w:rPr>
              <w:t xml:space="preserve"> عليه وجررأدوية الترباق الكير</w:t>
            </w:r>
          </w:ins>
          <w:r w:rsidRPr="00EE6742">
            <w:rPr>
              <w:rFonts w:ascii="Courier New" w:hAnsi="Courier New" w:cs="Courier New"/>
              <w:rtl/>
            </w:rPr>
            <w:t xml:space="preserve"> وجمعها على</w:t>
          </w:r>
          <w:del w:id="2327" w:author="Transkribus" w:date="2019-12-11T14:30:00Z">
            <w:r w:rsidRPr="009B6BCA">
              <w:rPr>
                <w:rFonts w:ascii="Courier New" w:hAnsi="Courier New" w:cs="Courier New"/>
                <w:rtl/>
              </w:rPr>
              <w:delText xml:space="preserve"> ما ينبغى فظهر نفعه وعظمت فائدته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rFonts w:ascii="Courier New" w:hAnsi="Courier New" w:cs="Courier New"/>
        </w:rPr>
      </w:pPr>
      <w:dir w:val="rtl">
        <w:dir w:val="rtl">
          <w:del w:id="2328" w:author="Transkribus" w:date="2019-12-11T14:30:00Z">
            <w:r w:rsidRPr="009B6BCA">
              <w:rPr>
                <w:rFonts w:ascii="Courier New" w:hAnsi="Courier New" w:cs="Courier New"/>
                <w:rtl/>
              </w:rPr>
              <w:delText>وكان</w:delText>
            </w:r>
          </w:del>
          <w:ins w:id="2329" w:author="Transkribus" w:date="2019-12-11T14:30:00Z">
            <w:r w:rsidRPr="00EE6742">
              <w:rPr>
                <w:rFonts w:ascii="Courier New" w:hAnsi="Courier New" w:cs="Courier New"/>
                <w:rtl/>
              </w:rPr>
              <w:t>بايففى فطهرتفعه وعظمب ائديه وكمان</w:t>
            </w:r>
          </w:ins>
          <w:r w:rsidRPr="00EE6742">
            <w:rPr>
              <w:rFonts w:ascii="Courier New" w:hAnsi="Courier New" w:cs="Courier New"/>
              <w:rtl/>
            </w:rPr>
            <w:t xml:space="preserve"> قد </w:t>
          </w:r>
          <w:del w:id="2330" w:author="Transkribus" w:date="2019-12-11T14:30:00Z">
            <w:r w:rsidRPr="009B6BCA">
              <w:rPr>
                <w:rFonts w:ascii="Courier New" w:hAnsi="Courier New" w:cs="Courier New"/>
                <w:rtl/>
              </w:rPr>
              <w:delText>صنع منه شيئا كثيرا</w:delText>
            </w:r>
          </w:del>
          <w:ins w:id="2331" w:author="Transkribus" w:date="2019-12-11T14:30:00Z">
            <w:r w:rsidRPr="00EE6742">
              <w:rPr>
                <w:rFonts w:ascii="Courier New" w:hAnsi="Courier New" w:cs="Courier New"/>
                <w:rtl/>
              </w:rPr>
              <w:t>صيع منهشيا كترا</w:t>
            </w:r>
          </w:ins>
          <w:r w:rsidRPr="00EE6742">
            <w:rPr>
              <w:rFonts w:ascii="Courier New" w:hAnsi="Courier New" w:cs="Courier New"/>
              <w:rtl/>
            </w:rPr>
            <w:t xml:space="preserve"> فى </w:t>
          </w:r>
          <w:del w:id="2332" w:author="Transkribus" w:date="2019-12-11T14:30:00Z">
            <w:r w:rsidRPr="009B6BCA">
              <w:rPr>
                <w:rFonts w:ascii="Courier New" w:hAnsi="Courier New" w:cs="Courier New"/>
                <w:rtl/>
              </w:rPr>
              <w:delText>ا</w:delText>
            </w:r>
          </w:del>
          <w:ins w:id="2333" w:author="Transkribus" w:date="2019-12-11T14:30:00Z">
            <w:r w:rsidRPr="00EE6742">
              <w:rPr>
                <w:rFonts w:ascii="Courier New" w:hAnsi="Courier New" w:cs="Courier New"/>
                <w:rtl/>
              </w:rPr>
              <w:t>أ</w:t>
            </w:r>
          </w:ins>
          <w:r w:rsidRPr="00EE6742">
            <w:rPr>
              <w:rFonts w:ascii="Courier New" w:hAnsi="Courier New" w:cs="Courier New"/>
              <w:rtl/>
            </w:rPr>
            <w:t xml:space="preserve">يام الملك </w:t>
          </w:r>
          <w:del w:id="2334" w:author="Transkribus" w:date="2019-12-11T14:30:00Z">
            <w:r w:rsidRPr="009B6BCA">
              <w:rPr>
                <w:rFonts w:ascii="Courier New" w:hAnsi="Courier New" w:cs="Courier New"/>
                <w:rtl/>
              </w:rPr>
              <w:delText>المعظم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35" w:author="Transkribus" w:date="2019-12-11T14:30:00Z">
            <w:r w:rsidRPr="00EE6742">
              <w:rPr>
                <w:rFonts w:ascii="Courier New" w:hAnsi="Courier New" w:cs="Courier New"/>
                <w:rtl/>
              </w:rPr>
              <w:t>المعطم ويوفى</w:t>
            </w:r>
          </w:ins>
          <w:r>
            <w:t>‬</w:t>
          </w:r>
          <w:r>
            <w:t>‬</w:t>
          </w:r>
        </w:dir>
      </w:dir>
    </w:p>
    <w:p w:rsidR="006C342B" w:rsidRPr="00EE6742" w:rsidRDefault="006C342B" w:rsidP="006C342B">
      <w:pPr>
        <w:pStyle w:val="NurText"/>
        <w:bidi/>
        <w:rPr>
          <w:rFonts w:ascii="Courier New" w:hAnsi="Courier New" w:cs="Courier New"/>
        </w:rPr>
      </w:pPr>
      <w:dir w:val="rtl">
        <w:dir w:val="rtl">
          <w:del w:id="2336" w:author="Transkribus" w:date="2019-12-11T14:30:00Z">
            <w:r w:rsidRPr="009B6BCA">
              <w:rPr>
                <w:rFonts w:ascii="Courier New" w:hAnsi="Courier New" w:cs="Courier New"/>
                <w:rtl/>
              </w:rPr>
              <w:delText>وتوفى رشيد</w:delText>
            </w:r>
          </w:del>
          <w:ins w:id="2337" w:author="Transkribus" w:date="2019-12-11T14:30:00Z">
            <w:r w:rsidRPr="00EE6742">
              <w:rPr>
                <w:rFonts w:ascii="Courier New" w:hAnsi="Courier New" w:cs="Courier New"/>
                <w:rtl/>
              </w:rPr>
              <w:t>ابن سعد</w:t>
            </w:r>
          </w:ins>
          <w:r w:rsidRPr="00EE6742">
            <w:rPr>
              <w:rFonts w:ascii="Courier New" w:hAnsi="Courier New" w:cs="Courier New"/>
              <w:rtl/>
            </w:rPr>
            <w:t xml:space="preserve"> الدين بن الصورى ر</w:t>
          </w:r>
          <w:del w:id="2338" w:author="Transkribus" w:date="2019-12-11T14:30:00Z">
            <w:r w:rsidRPr="009B6BCA">
              <w:rPr>
                <w:rFonts w:ascii="Courier New" w:hAnsi="Courier New" w:cs="Courier New"/>
                <w:rtl/>
              </w:rPr>
              <w:delText>ح</w:delText>
            </w:r>
          </w:del>
          <w:ins w:id="2339" w:author="Transkribus" w:date="2019-12-11T14:30:00Z">
            <w:r w:rsidRPr="00EE6742">
              <w:rPr>
                <w:rFonts w:ascii="Courier New" w:hAnsi="Courier New" w:cs="Courier New"/>
                <w:rtl/>
              </w:rPr>
              <w:t>ج</w:t>
            </w:r>
          </w:ins>
          <w:r w:rsidRPr="00EE6742">
            <w:rPr>
              <w:rFonts w:ascii="Courier New" w:hAnsi="Courier New" w:cs="Courier New"/>
              <w:rtl/>
            </w:rPr>
            <w:t>م</w:t>
          </w:r>
          <w:del w:id="2340" w:author="Transkribus" w:date="2019-12-11T14:30:00Z">
            <w:r w:rsidRPr="009B6BCA">
              <w:rPr>
                <w:rFonts w:ascii="Courier New" w:hAnsi="Courier New" w:cs="Courier New"/>
                <w:rtl/>
              </w:rPr>
              <w:delText>ه</w:delText>
            </w:r>
          </w:del>
          <w:ins w:id="2341" w:author="Transkribus" w:date="2019-12-11T14:30:00Z">
            <w:r w:rsidRPr="00EE6742">
              <w:rPr>
                <w:rFonts w:ascii="Courier New" w:hAnsi="Courier New" w:cs="Courier New"/>
                <w:rtl/>
              </w:rPr>
              <w:t>ة</w:t>
            </w:r>
          </w:ins>
          <w:r w:rsidRPr="00EE6742">
            <w:rPr>
              <w:rFonts w:ascii="Courier New" w:hAnsi="Courier New" w:cs="Courier New"/>
              <w:rtl/>
            </w:rPr>
            <w:t xml:space="preserve"> الله يوم ال</w:t>
          </w:r>
          <w:del w:id="2342" w:author="Transkribus" w:date="2019-12-11T14:30:00Z">
            <w:r w:rsidRPr="009B6BCA">
              <w:rPr>
                <w:rFonts w:ascii="Courier New" w:hAnsi="Courier New" w:cs="Courier New"/>
                <w:rtl/>
              </w:rPr>
              <w:delText>اح</w:delText>
            </w:r>
          </w:del>
          <w:ins w:id="2343" w:author="Transkribus" w:date="2019-12-11T14:30:00Z">
            <w:r w:rsidRPr="00EE6742">
              <w:rPr>
                <w:rFonts w:ascii="Courier New" w:hAnsi="Courier New" w:cs="Courier New"/>
                <w:rtl/>
              </w:rPr>
              <w:t>أج</w:t>
            </w:r>
          </w:ins>
          <w:r w:rsidRPr="00EE6742">
            <w:rPr>
              <w:rFonts w:ascii="Courier New" w:hAnsi="Courier New" w:cs="Courier New"/>
              <w:rtl/>
            </w:rPr>
            <w:t xml:space="preserve">د اول </w:t>
          </w:r>
          <w:del w:id="2344" w:author="Transkribus" w:date="2019-12-11T14:30:00Z">
            <w:r w:rsidRPr="009B6BCA">
              <w:rPr>
                <w:rFonts w:ascii="Courier New" w:hAnsi="Courier New" w:cs="Courier New"/>
                <w:rtl/>
              </w:rPr>
              <w:delText>شهر رجب سنة تسع وثلاثين وستمائة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45" w:author="Transkribus" w:date="2019-12-11T14:30:00Z">
            <w:r w:rsidRPr="00EE6742">
              <w:rPr>
                <w:rFonts w:ascii="Courier New" w:hAnsi="Courier New" w:cs="Courier New"/>
                <w:rtl/>
              </w:rPr>
              <w:t>هررب فة ثسع والاشين وسعاقة</w:t>
            </w:r>
          </w:ins>
          <w:r>
            <w:t>‬</w:t>
          </w:r>
          <w:r>
            <w:t>‬</w:t>
          </w:r>
        </w:dir>
      </w:dir>
    </w:p>
    <w:p w:rsidR="006C342B" w:rsidRPr="00EE6742" w:rsidRDefault="006C342B" w:rsidP="006C342B">
      <w:pPr>
        <w:pStyle w:val="NurText"/>
        <w:bidi/>
        <w:rPr>
          <w:ins w:id="2346" w:author="Transkribus" w:date="2019-12-11T14:30:00Z"/>
          <w:rFonts w:ascii="Courier New" w:hAnsi="Courier New" w:cs="Courier New"/>
        </w:rPr>
      </w:pPr>
      <w:dir w:val="rtl">
        <w:dir w:val="rtl">
          <w:ins w:id="2347" w:author="Transkribus" w:date="2019-12-11T14:30:00Z">
            <w:r w:rsidRPr="00EE6742">
              <w:rPr>
                <w:rFonts w:ascii="Courier New" w:hAnsi="Courier New" w:cs="Courier New"/>
                <w:rtl/>
              </w:rPr>
              <w:t xml:space="preserve">ابدمشق </w:t>
            </w:r>
          </w:ins>
          <w:r w:rsidRPr="00EE6742">
            <w:rPr>
              <w:rFonts w:ascii="Courier New" w:hAnsi="Courier New" w:cs="Courier New"/>
              <w:rtl/>
            </w:rPr>
            <w:t xml:space="preserve">وكان رشيد الدين </w:t>
          </w:r>
          <w:del w:id="2348" w:author="Transkribus" w:date="2019-12-11T14:30:00Z">
            <w:r w:rsidRPr="009B6BCA">
              <w:rPr>
                <w:rFonts w:ascii="Courier New" w:hAnsi="Courier New" w:cs="Courier New"/>
                <w:rtl/>
              </w:rPr>
              <w:delText>ا</w:delText>
            </w:r>
          </w:del>
          <w:r w:rsidRPr="00EE6742">
            <w:rPr>
              <w:rFonts w:ascii="Courier New" w:hAnsi="Courier New" w:cs="Courier New"/>
              <w:rtl/>
            </w:rPr>
            <w:t xml:space="preserve">بن الصورى قد </w:t>
          </w:r>
          <w:del w:id="2349" w:author="Transkribus" w:date="2019-12-11T14:30:00Z">
            <w:r w:rsidRPr="009B6BCA">
              <w:rPr>
                <w:rFonts w:ascii="Courier New" w:hAnsi="Courier New" w:cs="Courier New"/>
                <w:rtl/>
              </w:rPr>
              <w:delText>اه</w:delText>
            </w:r>
          </w:del>
          <w:ins w:id="2350" w:author="Transkribus" w:date="2019-12-11T14:30:00Z">
            <w:r w:rsidRPr="00EE6742">
              <w:rPr>
                <w:rFonts w:ascii="Courier New" w:hAnsi="Courier New" w:cs="Courier New"/>
                <w:rtl/>
              </w:rPr>
              <w:t>أم</w:t>
            </w:r>
          </w:ins>
          <w:r w:rsidRPr="00EE6742">
            <w:rPr>
              <w:rFonts w:ascii="Courier New" w:hAnsi="Courier New" w:cs="Courier New"/>
              <w:rtl/>
            </w:rPr>
            <w:t xml:space="preserve">دى الى </w:t>
          </w:r>
          <w:del w:id="2351" w:author="Transkribus" w:date="2019-12-11T14:30:00Z">
            <w:r w:rsidRPr="009B6BCA">
              <w:rPr>
                <w:rFonts w:ascii="Courier New" w:hAnsi="Courier New" w:cs="Courier New"/>
                <w:rtl/>
              </w:rPr>
              <w:delText>تاليفا له يحتوى</w:delText>
            </w:r>
          </w:del>
          <w:ins w:id="2352" w:author="Transkribus" w:date="2019-12-11T14:30:00Z">
            <w:r w:rsidRPr="00EE6742">
              <w:rPr>
                <w:rFonts w:ascii="Courier New" w:hAnsi="Courier New" w:cs="Courier New"/>
                <w:rtl/>
              </w:rPr>
              <w:t>ثالبة اله محتوى</w:t>
            </w:r>
          </w:ins>
          <w:r w:rsidRPr="00EE6742">
            <w:rPr>
              <w:rFonts w:ascii="Courier New" w:hAnsi="Courier New" w:cs="Courier New"/>
              <w:rtl/>
            </w:rPr>
            <w:t xml:space="preserve"> على فوائد </w:t>
          </w:r>
          <w:del w:id="2353" w:author="Transkribus" w:date="2019-12-11T14:30:00Z">
            <w:r w:rsidRPr="009B6BCA">
              <w:rPr>
                <w:rFonts w:ascii="Courier New" w:hAnsi="Courier New" w:cs="Courier New"/>
                <w:rtl/>
              </w:rPr>
              <w:delText xml:space="preserve">ووصايا طبية </w:delText>
            </w:r>
          </w:del>
          <w:ins w:id="2354" w:author="Transkribus" w:date="2019-12-11T14:30:00Z">
            <w:r w:rsidRPr="00EE6742">
              <w:rPr>
                <w:rFonts w:ascii="Courier New" w:hAnsi="Courier New" w:cs="Courier New"/>
                <w:rtl/>
              </w:rPr>
              <w:t>ووساباطببة</w:t>
            </w:r>
          </w:ins>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فقلت وكت</w:t>
      </w:r>
      <w:ins w:id="2355" w:author="Transkribus" w:date="2019-12-11T14:30:00Z">
        <w:r w:rsidRPr="00EE6742">
          <w:rPr>
            <w:rFonts w:ascii="Courier New" w:hAnsi="Courier New" w:cs="Courier New"/>
            <w:rtl/>
          </w:rPr>
          <w:t>ي</w:t>
        </w:r>
      </w:ins>
      <w:r w:rsidRPr="00EE6742">
        <w:rPr>
          <w:rFonts w:ascii="Courier New" w:hAnsi="Courier New" w:cs="Courier New"/>
          <w:rtl/>
        </w:rPr>
        <w:t>ب</w:t>
      </w:r>
      <w:del w:id="2356" w:author="Transkribus" w:date="2019-12-11T14:30:00Z">
        <w:r w:rsidRPr="009B6BCA">
          <w:rPr>
            <w:rFonts w:ascii="Courier New" w:hAnsi="Courier New" w:cs="Courier New"/>
            <w:rtl/>
          </w:rPr>
          <w:delText>ت</w:delText>
        </w:r>
      </w:del>
      <w:r w:rsidRPr="00EE6742">
        <w:rPr>
          <w:rFonts w:ascii="Courier New" w:hAnsi="Courier New" w:cs="Courier New"/>
          <w:rtl/>
        </w:rPr>
        <w:t xml:space="preserve"> بها ال</w:t>
      </w:r>
      <w:del w:id="2357" w:author="Transkribus" w:date="2019-12-11T14:30:00Z">
        <w:r w:rsidRPr="009B6BCA">
          <w:rPr>
            <w:rFonts w:ascii="Courier New" w:hAnsi="Courier New" w:cs="Courier New"/>
            <w:rtl/>
          </w:rPr>
          <w:delText>ي</w:delText>
        </w:r>
      </w:del>
      <w:ins w:id="2358" w:author="Transkribus" w:date="2019-12-11T14:30:00Z">
        <w:r w:rsidRPr="00EE6742">
          <w:rPr>
            <w:rFonts w:ascii="Courier New" w:hAnsi="Courier New" w:cs="Courier New"/>
            <w:rtl/>
          </w:rPr>
          <w:t>ب</w:t>
        </w:r>
      </w:ins>
      <w:r w:rsidRPr="00EE6742">
        <w:rPr>
          <w:rFonts w:ascii="Courier New" w:hAnsi="Courier New" w:cs="Courier New"/>
          <w:rtl/>
        </w:rPr>
        <w:t>ه فى رسالة</w:t>
      </w:r>
      <w:del w:id="23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2360" w:author="Transkribus" w:date="2019-12-11T14:30:00Z"/>
          <w:rFonts w:ascii="Courier New" w:hAnsi="Courier New" w:cs="Courier New"/>
        </w:rPr>
      </w:pPr>
      <w:dir w:val="rtl">
        <w:dir w:val="rtl">
          <w:del w:id="2361" w:author="Transkribus" w:date="2019-12-11T14:30:00Z">
            <w:r w:rsidRPr="009B6BCA">
              <w:rPr>
                <w:rFonts w:ascii="Courier New" w:hAnsi="Courier New" w:cs="Courier New"/>
                <w:rtl/>
              </w:rPr>
              <w:delText>لعلم</w:delText>
            </w:r>
          </w:del>
          <w:ins w:id="2362" w:author="Transkribus" w:date="2019-12-11T14:30:00Z">
            <w:r w:rsidRPr="00EE6742">
              <w:rPr>
                <w:rFonts w:ascii="Courier New" w:hAnsi="Courier New" w:cs="Courier New"/>
                <w:rtl/>
              </w:rPr>
              <w:t>الطويل</w:t>
            </w:r>
          </w:ins>
          <w:r>
            <w:t>‬</w:t>
          </w:r>
          <w:r>
            <w:t>‬</w:t>
          </w:r>
        </w:dir>
      </w:dir>
    </w:p>
    <w:p w:rsidR="006C342B" w:rsidRPr="00EE6742" w:rsidRDefault="006C342B" w:rsidP="006C342B">
      <w:pPr>
        <w:pStyle w:val="NurText"/>
        <w:bidi/>
        <w:rPr>
          <w:rFonts w:ascii="Courier New" w:hAnsi="Courier New" w:cs="Courier New"/>
        </w:rPr>
      </w:pPr>
      <w:ins w:id="2363" w:author="Transkribus" w:date="2019-12-11T14:30:00Z">
        <w:r w:rsidRPr="00EE6742">
          <w:rPr>
            <w:rFonts w:ascii="Courier New" w:hAnsi="Courier New" w:cs="Courier New"/>
            <w:rtl/>
          </w:rPr>
          <w:t>اعلم</w:t>
        </w:r>
      </w:ins>
      <w:r w:rsidRPr="00EE6742">
        <w:rPr>
          <w:rFonts w:ascii="Courier New" w:hAnsi="Courier New" w:cs="Courier New"/>
          <w:rtl/>
        </w:rPr>
        <w:t xml:space="preserve"> رشيد الدين فى كل م</w:t>
      </w:r>
      <w:del w:id="2364" w:author="Transkribus" w:date="2019-12-11T14:30:00Z">
        <w:r w:rsidRPr="009B6BCA">
          <w:rPr>
            <w:rFonts w:ascii="Courier New" w:hAnsi="Courier New" w:cs="Courier New"/>
            <w:rtl/>
          </w:rPr>
          <w:delText>ش</w:delText>
        </w:r>
      </w:del>
      <w:ins w:id="2365" w:author="Transkribus" w:date="2019-12-11T14:30:00Z">
        <w:r w:rsidRPr="00EE6742">
          <w:rPr>
            <w:rFonts w:ascii="Courier New" w:hAnsi="Courier New" w:cs="Courier New"/>
            <w:rtl/>
          </w:rPr>
          <w:t>س</w:t>
        </w:r>
      </w:ins>
      <w:r w:rsidRPr="00EE6742">
        <w:rPr>
          <w:rFonts w:ascii="Courier New" w:hAnsi="Courier New" w:cs="Courier New"/>
          <w:rtl/>
        </w:rPr>
        <w:t>هد</w:t>
      </w:r>
      <w:del w:id="23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منار </w:t>
          </w:r>
          <w:del w:id="2367" w:author="Transkribus" w:date="2019-12-11T14:30:00Z">
            <w:r w:rsidRPr="009B6BCA">
              <w:rPr>
                <w:rFonts w:ascii="Courier New" w:hAnsi="Courier New" w:cs="Courier New"/>
                <w:rtl/>
              </w:rPr>
              <w:delText>علا ياتمه</w:delText>
            </w:r>
          </w:del>
          <w:ins w:id="2368" w:author="Transkribus" w:date="2019-12-11T14:30:00Z">
            <w:r w:rsidRPr="00EE6742">
              <w:rPr>
                <w:rFonts w:ascii="Courier New" w:hAnsi="Courier New" w:cs="Courier New"/>
                <w:rtl/>
              </w:rPr>
              <w:t>علاراثمة</w:t>
            </w:r>
          </w:ins>
          <w:r w:rsidRPr="00EE6742">
            <w:rPr>
              <w:rFonts w:ascii="Courier New" w:hAnsi="Courier New" w:cs="Courier New"/>
              <w:rtl/>
            </w:rPr>
            <w:t xml:space="preserve"> كل مهت</w:t>
          </w:r>
          <w:ins w:id="2369" w:author="Transkribus" w:date="2019-12-11T14:30:00Z">
            <w:r w:rsidRPr="00EE6742">
              <w:rPr>
                <w:rFonts w:ascii="Courier New" w:hAnsi="Courier New" w:cs="Courier New"/>
                <w:rtl/>
              </w:rPr>
              <w:t>س</w:t>
            </w:r>
          </w:ins>
          <w:r w:rsidRPr="00EE6742">
            <w:rPr>
              <w:rFonts w:ascii="Courier New" w:hAnsi="Courier New" w:cs="Courier New"/>
              <w:rtl/>
            </w:rPr>
            <w:t>د</w:t>
          </w:r>
          <w:del w:id="2370"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71" w:author="Transkribus" w:date="2019-12-11T14:30:00Z">
            <w:r w:rsidRPr="00EE6742">
              <w:rPr>
                <w:rFonts w:ascii="Courier New" w:hAnsi="Courier New" w:cs="Courier New"/>
                <w:rtl/>
              </w:rPr>
              <w:t>ى</w:t>
            </w:r>
          </w:ins>
          <w:r>
            <w:t>‬</w:t>
          </w:r>
          <w:r>
            <w:t>‬</w:t>
          </w:r>
        </w:dir>
      </w:dir>
    </w:p>
    <w:p w:rsidR="006C342B" w:rsidRPr="009B6BCA" w:rsidRDefault="006C342B" w:rsidP="006C342B">
      <w:pPr>
        <w:pStyle w:val="NurText"/>
        <w:bidi/>
        <w:rPr>
          <w:del w:id="2372" w:author="Transkribus" w:date="2019-12-11T14:30:00Z"/>
          <w:rFonts w:ascii="Courier New" w:hAnsi="Courier New" w:cs="Courier New"/>
        </w:rPr>
      </w:pPr>
      <w:dir w:val="rtl">
        <w:dir w:val="rtl">
          <w:del w:id="2373" w:author="Transkribus" w:date="2019-12-11T14:30:00Z">
            <w:r w:rsidRPr="009B6BCA">
              <w:rPr>
                <w:rFonts w:ascii="Courier New" w:hAnsi="Courier New" w:cs="Courier New"/>
                <w:rtl/>
              </w:rPr>
              <w:delText>حكيم لديه المكرمات باسرها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توارثها عن سيد بعد سيد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C342B" w:rsidRPr="00EE6742" w:rsidRDefault="006C342B" w:rsidP="006C342B">
      <w:pPr>
        <w:pStyle w:val="NurText"/>
        <w:bidi/>
        <w:rPr>
          <w:ins w:id="2374" w:author="Transkribus" w:date="2019-12-11T14:30:00Z"/>
          <w:del w:id="2375" w:author="Transkribus" w:date="2019-12-11T14:30:00Z"/>
          <w:rFonts w:ascii="Courier New" w:hAnsi="Courier New" w:cs="Courier New"/>
        </w:rPr>
      </w:pPr>
      <w:dir w:val="rtl">
        <w:dir w:val="rtl">
          <w:del w:id="2376" w:author="Transkribus" w:date="2019-12-11T14:30:00Z">
            <w:r w:rsidRPr="009B6BCA">
              <w:rPr>
                <w:rFonts w:ascii="Courier New" w:hAnsi="Courier New" w:cs="Courier New"/>
                <w:rtl/>
              </w:rPr>
              <w:delText>حوى</w:delText>
            </w:r>
          </w:del>
          <w:ins w:id="2377" w:author="Transkribus" w:date="2019-12-11T14:30:00Z">
            <w:r w:rsidRPr="00EE6742">
              <w:rPr>
                <w:rFonts w:ascii="Courier New" w:hAnsi="Courier New" w:cs="Courier New"/>
                <w:rtl/>
              </w:rPr>
              <w:t>حكم الديه الكرمات ياسرها * فوارتها عن سيدعد سنيد</w:t>
            </w:r>
          </w:ins>
          <w:r>
            <w:t>‬</w:t>
          </w:r>
          <w:r>
            <w:t>‬</w:t>
          </w:r>
        </w:dir>
      </w:dir>
    </w:p>
    <w:p w:rsidR="006C342B" w:rsidRPr="00EE6742" w:rsidRDefault="006C342B" w:rsidP="006C342B">
      <w:pPr>
        <w:pStyle w:val="NurText"/>
        <w:bidi/>
        <w:rPr>
          <w:rFonts w:ascii="Courier New" w:hAnsi="Courier New" w:cs="Courier New"/>
        </w:rPr>
      </w:pPr>
      <w:ins w:id="2378" w:author="Transkribus" w:date="2019-12-11T14:30:00Z">
        <w:r w:rsidRPr="00EE6742">
          <w:rPr>
            <w:rFonts w:ascii="Courier New" w:hAnsi="Courier New" w:cs="Courier New"/>
            <w:rtl/>
          </w:rPr>
          <w:t>هوى</w:t>
        </w:r>
      </w:ins>
      <w:r w:rsidRPr="00EE6742">
        <w:rPr>
          <w:rFonts w:ascii="Courier New" w:hAnsi="Courier New" w:cs="Courier New"/>
          <w:rtl/>
        </w:rPr>
        <w:t xml:space="preserve"> الفضل عن </w:t>
      </w:r>
      <w:del w:id="2379" w:author="Transkribus" w:date="2019-12-11T14:30:00Z">
        <w:r w:rsidRPr="009B6BCA">
          <w:rPr>
            <w:rFonts w:ascii="Courier New" w:hAnsi="Courier New" w:cs="Courier New"/>
            <w:rtl/>
          </w:rPr>
          <w:delText>ابائه وجدوده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فذاك قديم فيه غير </w:delText>
            </w:r>
            <w:r>
              <w:delText>‬</w:delText>
            </w:r>
            <w:r>
              <w:delText>‬</w:delText>
            </w:r>
          </w:dir>
        </w:dir>
      </w:del>
      <w:ins w:id="2380" w:author="Transkribus" w:date="2019-12-11T14:30:00Z">
        <w:del w:id="2381" w:author="Transkribus" w:date="2019-12-11T14:30:00Z">
          <w:r w:rsidRPr="00EE6742">
            <w:rPr>
              <w:rFonts w:ascii="Courier New" w:hAnsi="Courier New" w:cs="Courier New"/>
              <w:rtl/>
            </w:rPr>
            <w:delText xml:space="preserve">أباله وحجدودة * فذ القديم نيه عير </w:delText>
          </w:r>
        </w:del>
      </w:ins>
      <w:r w:rsidRPr="00EE6742">
        <w:rPr>
          <w:rFonts w:ascii="Courier New" w:hAnsi="Courier New" w:cs="Courier New"/>
          <w:rtl/>
        </w:rPr>
        <w:t>مجدد</w:t>
      </w:r>
      <w:del w:id="23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2383" w:author="Transkribus" w:date="2019-12-11T14:30:00Z">
            <w:r w:rsidRPr="009B6BCA">
              <w:rPr>
                <w:rFonts w:ascii="Courier New" w:hAnsi="Courier New" w:cs="Courier New"/>
                <w:rtl/>
              </w:rPr>
              <w:delText>تفرد فى</w:delText>
            </w:r>
          </w:del>
          <w:ins w:id="2384" w:author="Transkribus" w:date="2019-12-11T14:30:00Z">
            <w:r w:rsidRPr="00EE6742">
              <w:rPr>
                <w:rFonts w:ascii="Courier New" w:hAnsi="Courier New" w:cs="Courier New"/>
                <w:rtl/>
              </w:rPr>
              <w:t>ففردفى</w:t>
            </w:r>
          </w:ins>
          <w:r w:rsidRPr="00EE6742">
            <w:rPr>
              <w:rFonts w:ascii="Courier New" w:hAnsi="Courier New" w:cs="Courier New"/>
              <w:rtl/>
            </w:rPr>
            <w:t xml:space="preserve"> ذا العصر عن </w:t>
          </w:r>
          <w:del w:id="2385" w:author="Transkribus" w:date="2019-12-11T14:30:00Z">
            <w:r w:rsidRPr="009B6BCA">
              <w:rPr>
                <w:rFonts w:ascii="Courier New" w:hAnsi="Courier New" w:cs="Courier New"/>
                <w:rtl/>
              </w:rPr>
              <w:delText>كل مشبه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بخير </w:delText>
                </w:r>
                <w:r>
                  <w:delText>‬</w:delText>
                </w:r>
                <w:r>
                  <w:delText>‬</w:delText>
                </w:r>
              </w:dir>
            </w:dir>
          </w:del>
          <w:ins w:id="2386" w:author="Transkribus" w:date="2019-12-11T14:30:00Z">
            <w:del w:id="2387" w:author="Transkribus" w:date="2019-12-11T14:30:00Z">
              <w:r w:rsidRPr="00EE6742">
                <w:rPr>
                  <w:rFonts w:ascii="Courier New" w:hAnsi="Courier New" w:cs="Courier New"/>
                  <w:rtl/>
                </w:rPr>
                <w:delText xml:space="preserve">كلى مييه * مجير </w:delText>
              </w:r>
            </w:del>
          </w:ins>
          <w:r w:rsidRPr="00EE6742">
            <w:rPr>
              <w:rFonts w:ascii="Courier New" w:hAnsi="Courier New" w:cs="Courier New"/>
              <w:rtl/>
            </w:rPr>
            <w:t xml:space="preserve">صفات </w:t>
          </w:r>
          <w:del w:id="2388" w:author="Transkribus" w:date="2019-12-11T14:30:00Z">
            <w:r w:rsidRPr="009B6BCA">
              <w:rPr>
                <w:rFonts w:ascii="Courier New" w:hAnsi="Courier New" w:cs="Courier New"/>
                <w:rtl/>
              </w:rPr>
              <w:delText>ح</w:delText>
            </w:r>
          </w:del>
          <w:ins w:id="2389" w:author="Transkribus" w:date="2019-12-11T14:30:00Z">
            <w:r w:rsidRPr="00EE6742">
              <w:rPr>
                <w:rFonts w:ascii="Courier New" w:hAnsi="Courier New" w:cs="Courier New"/>
                <w:rtl/>
              </w:rPr>
              <w:t>ج</w:t>
            </w:r>
          </w:ins>
          <w:r w:rsidRPr="00EE6742">
            <w:rPr>
              <w:rFonts w:ascii="Courier New" w:hAnsi="Courier New" w:cs="Courier New"/>
              <w:rtl/>
            </w:rPr>
            <w:t xml:space="preserve">صرها لم </w:t>
          </w:r>
          <w:del w:id="2390" w:author="Transkribus" w:date="2019-12-11T14:30:00Z">
            <w:r w:rsidRPr="009B6BCA">
              <w:rPr>
                <w:rFonts w:ascii="Courier New" w:hAnsi="Courier New" w:cs="Courier New"/>
                <w:rtl/>
              </w:rPr>
              <w:delText>يجدد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91" w:author="Transkribus" w:date="2019-12-11T14:30:00Z">
            <w:r w:rsidRPr="00EE6742">
              <w:rPr>
                <w:rFonts w:ascii="Courier New" w:hAnsi="Courier New" w:cs="Courier New"/>
                <w:rtl/>
              </w:rPr>
              <w:t>بحسدد</w:t>
            </w:r>
          </w:ins>
          <w:r>
            <w:t>‬</w:t>
          </w:r>
          <w:r>
            <w:t>‬</w:t>
          </w:r>
        </w:dir>
      </w:dir>
    </w:p>
    <w:p w:rsidR="006C342B" w:rsidRPr="00EE6742" w:rsidRDefault="006C342B" w:rsidP="006C342B">
      <w:pPr>
        <w:pStyle w:val="NurText"/>
        <w:bidi/>
        <w:rPr>
          <w:rFonts w:ascii="Courier New" w:hAnsi="Courier New" w:cs="Courier New"/>
        </w:rPr>
      </w:pPr>
      <w:dir w:val="rtl">
        <w:dir w:val="rtl">
          <w:del w:id="2392" w:author="Transkribus" w:date="2019-12-11T14:30:00Z">
            <w:r w:rsidRPr="009B6BCA">
              <w:rPr>
                <w:rFonts w:ascii="Courier New" w:hAnsi="Courier New" w:cs="Courier New"/>
                <w:rtl/>
              </w:rPr>
              <w:delText>اتتنى وصاياه</w:delText>
            </w:r>
          </w:del>
          <w:ins w:id="2393" w:author="Transkribus" w:date="2019-12-11T14:30:00Z">
            <w:r w:rsidRPr="00EE6742">
              <w:rPr>
                <w:rFonts w:ascii="Courier New" w:hAnsi="Courier New" w:cs="Courier New"/>
                <w:rtl/>
              </w:rPr>
              <w:t>ابضى وساباه</w:t>
            </w:r>
          </w:ins>
          <w:r w:rsidRPr="00EE6742">
            <w:rPr>
              <w:rFonts w:ascii="Courier New" w:hAnsi="Courier New" w:cs="Courier New"/>
              <w:rtl/>
            </w:rPr>
            <w:t xml:space="preserve"> الحسان </w:t>
          </w:r>
          <w:del w:id="2394" w:author="Transkribus" w:date="2019-12-11T14:30:00Z">
            <w:r w:rsidRPr="009B6BCA">
              <w:rPr>
                <w:rFonts w:ascii="Courier New" w:hAnsi="Courier New" w:cs="Courier New"/>
                <w:rtl/>
              </w:rPr>
              <w:delText>التى حوت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بنثر كلام</w:delText>
                </w:r>
                <w:r>
                  <w:delText>‬</w:delText>
                </w:r>
                <w:r>
                  <w:delText>‬</w:delText>
                </w:r>
              </w:dir>
            </w:dir>
          </w:del>
          <w:ins w:id="2395" w:author="Transkribus" w:date="2019-12-11T14:30:00Z">
            <w:del w:id="2396" w:author="Transkribus" w:date="2019-12-11T14:30:00Z">
              <w:r w:rsidRPr="00EE6742">
                <w:rPr>
                  <w:rFonts w:ascii="Courier New" w:hAnsi="Courier New" w:cs="Courier New"/>
                  <w:rtl/>
                </w:rPr>
                <w:delText>النى حوب * بتتر كالام</w:delText>
              </w:r>
            </w:del>
          </w:ins>
          <w:r w:rsidRPr="00EE6742">
            <w:rPr>
              <w:rFonts w:ascii="Courier New" w:hAnsi="Courier New" w:cs="Courier New"/>
              <w:rtl/>
            </w:rPr>
            <w:t xml:space="preserve"> كل </w:t>
          </w:r>
          <w:del w:id="2397" w:author="Transkribus" w:date="2019-12-11T14:30:00Z">
            <w:r w:rsidRPr="009B6BCA">
              <w:rPr>
                <w:rFonts w:ascii="Courier New" w:hAnsi="Courier New" w:cs="Courier New"/>
                <w:rtl/>
              </w:rPr>
              <w:delText>فصل منضد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98" w:author="Transkribus" w:date="2019-12-11T14:30:00Z">
            <w:r w:rsidRPr="00EE6742">
              <w:rPr>
                <w:rFonts w:ascii="Courier New" w:hAnsi="Courier New" w:cs="Courier New"/>
                <w:rtl/>
              </w:rPr>
              <w:t>فضل منصد</w:t>
            </w:r>
          </w:ins>
          <w:r>
            <w:t>‬</w:t>
          </w:r>
          <w:r>
            <w:t>‬</w:t>
          </w:r>
        </w:dir>
      </w:dir>
    </w:p>
    <w:p w:rsidR="006C342B" w:rsidRPr="00EE6742" w:rsidRDefault="006C342B" w:rsidP="006C342B">
      <w:pPr>
        <w:pStyle w:val="NurText"/>
        <w:bidi/>
        <w:rPr>
          <w:rFonts w:ascii="Courier New" w:hAnsi="Courier New" w:cs="Courier New"/>
        </w:rPr>
      </w:pPr>
      <w:dir w:val="rtl">
        <w:dir w:val="rtl">
          <w:r w:rsidRPr="00EE6742">
            <w:rPr>
              <w:rFonts w:ascii="Courier New" w:hAnsi="Courier New" w:cs="Courier New"/>
              <w:rtl/>
            </w:rPr>
            <w:t>واه</w:t>
          </w:r>
          <w:del w:id="2399" w:author="Transkribus" w:date="2019-12-11T14:30:00Z">
            <w:r w:rsidRPr="009B6BCA">
              <w:rPr>
                <w:rFonts w:ascii="Courier New" w:hAnsi="Courier New" w:cs="Courier New"/>
                <w:rtl/>
              </w:rPr>
              <w:delText>د</w:delText>
            </w:r>
          </w:del>
          <w:ins w:id="2400" w:author="Transkribus" w:date="2019-12-11T14:30:00Z">
            <w:r w:rsidRPr="00EE6742">
              <w:rPr>
                <w:rFonts w:ascii="Courier New" w:hAnsi="Courier New" w:cs="Courier New"/>
                <w:rtl/>
              </w:rPr>
              <w:t>ذ</w:t>
            </w:r>
          </w:ins>
          <w:r w:rsidRPr="00EE6742">
            <w:rPr>
              <w:rFonts w:ascii="Courier New" w:hAnsi="Courier New" w:cs="Courier New"/>
              <w:rtl/>
            </w:rPr>
            <w:t xml:space="preserve">ى الى </w:t>
          </w:r>
          <w:del w:id="2401" w:author="Transkribus" w:date="2019-12-11T14:30:00Z">
            <w:r w:rsidRPr="009B6BCA">
              <w:rPr>
                <w:rFonts w:ascii="Courier New" w:hAnsi="Courier New" w:cs="Courier New"/>
                <w:rtl/>
              </w:rPr>
              <w:delText>قلبى السرور ولم يزل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402" w:author="Transkribus" w:date="2019-12-11T14:30:00Z">
            <w:del w:id="2403" w:author="Transkribus" w:date="2019-12-11T14:30:00Z">
              <w:r w:rsidRPr="00EE6742">
                <w:rPr>
                  <w:rFonts w:ascii="Courier New" w:hAnsi="Courier New" w:cs="Courier New"/>
                  <w:rtl/>
                </w:rPr>
                <w:delText xml:space="preserve">قليى السرورولم برل * </w:delText>
              </w:r>
            </w:del>
          </w:ins>
          <w:r w:rsidRPr="00EE6742">
            <w:rPr>
              <w:rFonts w:ascii="Courier New" w:hAnsi="Courier New" w:cs="Courier New"/>
              <w:rtl/>
            </w:rPr>
            <w:t xml:space="preserve">باحسانه </w:t>
          </w:r>
          <w:del w:id="2404" w:author="Transkribus" w:date="2019-12-11T14:30:00Z">
            <w:r w:rsidRPr="009B6BCA">
              <w:rPr>
                <w:rFonts w:ascii="Courier New" w:hAnsi="Courier New" w:cs="Courier New"/>
                <w:rtl/>
              </w:rPr>
              <w:delText>يسدى لمثلى من 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05" w:author="Transkribus" w:date="2019-12-11T14:30:00Z">
            <w:r w:rsidRPr="00EE6742">
              <w:rPr>
                <w:rFonts w:ascii="Courier New" w:hAnsi="Courier New" w:cs="Courier New"/>
                <w:rtl/>
              </w:rPr>
              <w:t>بسدى لعلى منيد</w:t>
            </w:r>
          </w:ins>
          <w:r>
            <w:t>‬</w:t>
          </w:r>
          <w:r>
            <w:t>‬</w:t>
          </w:r>
        </w:dir>
      </w:dir>
    </w:p>
    <w:p w:rsidR="006C342B" w:rsidRPr="009B6BCA" w:rsidRDefault="006C342B" w:rsidP="006C342B">
      <w:pPr>
        <w:pStyle w:val="NurText"/>
        <w:bidi/>
        <w:rPr>
          <w:del w:id="2406" w:author="Transkribus" w:date="2019-12-11T14:30:00Z"/>
          <w:rFonts w:ascii="Courier New" w:hAnsi="Courier New" w:cs="Courier New"/>
        </w:rPr>
      </w:pPr>
      <w:dir w:val="rtl">
        <w:dir w:val="rtl">
          <w:del w:id="2407" w:author="Transkribus" w:date="2019-12-11T14:30:00Z">
            <w:r w:rsidRPr="009B6BCA">
              <w:rPr>
                <w:rFonts w:ascii="Courier New" w:hAnsi="Courier New" w:cs="Courier New"/>
                <w:rtl/>
              </w:rPr>
              <w:delText>وجدت بها ما ارتجيه وانني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بها ابدا فيما احاول مقتدي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C342B" w:rsidRPr="00EE6742" w:rsidRDefault="006C342B" w:rsidP="006C342B">
      <w:pPr>
        <w:pStyle w:val="NurText"/>
        <w:bidi/>
        <w:rPr>
          <w:ins w:id="2408" w:author="Transkribus" w:date="2019-12-11T14:30:00Z"/>
          <w:del w:id="2409" w:author="Transkribus" w:date="2019-12-11T14:30:00Z"/>
          <w:rFonts w:ascii="Courier New" w:hAnsi="Courier New" w:cs="Courier New"/>
        </w:rPr>
      </w:pPr>
      <w:dir w:val="rtl">
        <w:dir w:val="rtl">
          <w:del w:id="2410" w:author="Transkribus" w:date="2019-12-11T14:30:00Z">
            <w:r w:rsidRPr="009B6BCA">
              <w:rPr>
                <w:rFonts w:ascii="Courier New" w:hAnsi="Courier New" w:cs="Courier New"/>
                <w:rtl/>
              </w:rPr>
              <w:delText>ولا غرو</w:delText>
            </w:r>
          </w:del>
          <w:ins w:id="2411" w:author="Transkribus" w:date="2019-12-11T14:30:00Z">
            <w:r w:rsidRPr="00EE6742">
              <w:rPr>
                <w:rFonts w:ascii="Courier New" w:hAnsi="Courier New" w:cs="Courier New"/>
                <w:rtl/>
              </w:rPr>
              <w:t>وحذت يها ماأرنجبه وانى * بها أبد اغثما أجاول مقندى</w:t>
            </w:r>
          </w:ins>
          <w:r>
            <w:t>‬</w:t>
          </w:r>
          <w:r>
            <w:t>‬</w:t>
          </w:r>
        </w:dir>
      </w:dir>
    </w:p>
    <w:p w:rsidR="006C342B" w:rsidRPr="00EE6742" w:rsidRDefault="006C342B" w:rsidP="006C342B">
      <w:pPr>
        <w:pStyle w:val="NurText"/>
        <w:bidi/>
        <w:rPr>
          <w:rFonts w:ascii="Courier New" w:hAnsi="Courier New" w:cs="Courier New"/>
        </w:rPr>
      </w:pPr>
      <w:ins w:id="2412" w:author="Transkribus" w:date="2019-12-11T14:30:00Z">
        <w:r w:rsidRPr="00EE6742">
          <w:rPr>
            <w:rFonts w:ascii="Courier New" w:hAnsi="Courier New" w:cs="Courier New"/>
            <w:rtl/>
          </w:rPr>
          <w:t>ولاعرو</w:t>
        </w:r>
      </w:ins>
      <w:r w:rsidRPr="00EE6742">
        <w:rPr>
          <w:rFonts w:ascii="Courier New" w:hAnsi="Courier New" w:cs="Courier New"/>
          <w:rtl/>
        </w:rPr>
        <w:t xml:space="preserve"> من علم </w:t>
      </w:r>
      <w:del w:id="2413" w:author="Transkribus" w:date="2019-12-11T14:30:00Z">
        <w:r w:rsidRPr="009B6BCA">
          <w:rPr>
            <w:rFonts w:ascii="Courier New" w:hAnsi="Courier New" w:cs="Courier New"/>
            <w:rtl/>
          </w:rPr>
          <w:delText>الرشيد وفضله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كان</w:delText>
            </w:r>
            <w:r>
              <w:delText>‬</w:delText>
            </w:r>
            <w:r>
              <w:delText>‬</w:delText>
            </w:r>
          </w:dir>
        </w:dir>
      </w:del>
      <w:ins w:id="2414" w:author="Transkribus" w:date="2019-12-11T14:30:00Z">
        <w:del w:id="2415" w:author="Transkribus" w:date="2019-12-11T14:30:00Z">
          <w:r w:rsidRPr="00EE6742">
            <w:rPr>
              <w:rFonts w:ascii="Courier New" w:hAnsi="Courier New" w:cs="Courier New"/>
              <w:rtl/>
            </w:rPr>
            <w:delText>الرشسيد وفضلة</w:delText>
          </w:r>
        </w:del>
        <w:r w:rsidRPr="00EE6742">
          <w:rPr>
            <w:rFonts w:ascii="Courier New" w:hAnsi="Courier New" w:cs="Courier New"/>
            <w:rtl/>
          </w:rPr>
          <w:tab/>
          <w:t>٨ا١ذا كمان</w:t>
        </w:r>
      </w:ins>
      <w:r w:rsidRPr="00EE6742">
        <w:rPr>
          <w:rFonts w:ascii="Courier New" w:hAnsi="Courier New" w:cs="Courier New"/>
          <w:rtl/>
        </w:rPr>
        <w:t xml:space="preserve"> بعد الله فى العلم مرشدى</w:t>
      </w:r>
      <w:del w:id="2416" w:author="Transkribus" w:date="2019-12-11T14:30:00Z">
        <w:r w:rsidRPr="009B6BCA">
          <w:rPr>
            <w:rFonts w:ascii="Courier New" w:hAnsi="Courier New" w:cs="Courier New"/>
            <w:rtl/>
          </w:rPr>
          <w:delText xml:space="preserve">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ins w:id="2417" w:author="Transkribus" w:date="2019-12-11T14:30:00Z"/>
          <w:rFonts w:ascii="Courier New" w:hAnsi="Courier New" w:cs="Courier New"/>
        </w:rPr>
      </w:pPr>
      <w:dir w:val="rtl">
        <w:dir w:val="rtl">
          <w:r w:rsidRPr="00EE6742">
            <w:rPr>
              <w:rFonts w:ascii="Courier New" w:hAnsi="Courier New" w:cs="Courier New"/>
              <w:rtl/>
            </w:rPr>
            <w:t xml:space="preserve">ادام الله </w:t>
          </w:r>
          <w:del w:id="2418" w:author="Transkribus" w:date="2019-12-11T14:30:00Z">
            <w:r w:rsidRPr="009B6BCA">
              <w:rPr>
                <w:rFonts w:ascii="Courier New" w:hAnsi="Courier New" w:cs="Courier New"/>
                <w:rtl/>
              </w:rPr>
              <w:delText xml:space="preserve">ايام الحكيم الاوحد الامجد </w:delText>
            </w:r>
          </w:del>
          <w:ins w:id="2419" w:author="Transkribus" w:date="2019-12-11T14:30:00Z">
            <w:r w:rsidRPr="00EE6742">
              <w:rPr>
                <w:rFonts w:ascii="Courier New" w:hAnsi="Courier New" w:cs="Courier New"/>
                <w:rtl/>
              </w:rPr>
              <w:t xml:space="preserve">أبام الحكم الأحل الاوجد الأمحجد العالم </w:t>
            </w:r>
          </w:ins>
          <w:r w:rsidRPr="00EE6742">
            <w:rPr>
              <w:rFonts w:ascii="Courier New" w:hAnsi="Courier New" w:cs="Courier New"/>
              <w:rtl/>
            </w:rPr>
            <w:t>العامل الفاضل الكامل الرئيس رشيد</w:t>
          </w:r>
          <w:del w:id="2420" w:author="Transkribus" w:date="2019-12-11T14:30:00Z">
            <w:r w:rsidRPr="009B6BCA">
              <w:rPr>
                <w:rFonts w:ascii="Courier New" w:hAnsi="Courier New" w:cs="Courier New"/>
                <w:rtl/>
              </w:rPr>
              <w:delText xml:space="preserve"> الدنيا والدين معتمد الملوك</w:delText>
            </w:r>
          </w:del>
          <w:r>
            <w:t>‬</w:t>
          </w:r>
          <w:r>
            <w:t>‬</w:t>
          </w:r>
        </w:dir>
      </w:dir>
    </w:p>
    <w:p w:rsidR="006C342B" w:rsidRPr="00EE6742" w:rsidRDefault="006C342B" w:rsidP="006C342B">
      <w:pPr>
        <w:pStyle w:val="NurText"/>
        <w:bidi/>
        <w:rPr>
          <w:rFonts w:ascii="Courier New" w:hAnsi="Courier New" w:cs="Courier New"/>
        </w:rPr>
      </w:pPr>
      <w:ins w:id="2421" w:author="Transkribus" w:date="2019-12-11T14:30:00Z">
        <w:r w:rsidRPr="00EE6742">
          <w:rPr>
            <w:rFonts w:ascii="Courier New" w:hAnsi="Courier New" w:cs="Courier New"/>
            <w:rtl/>
          </w:rPr>
          <w:t>الدنياو الدين معمد الملول</w:t>
        </w:r>
      </w:ins>
      <w:r w:rsidRPr="00EE6742">
        <w:rPr>
          <w:rFonts w:ascii="Courier New" w:hAnsi="Courier New" w:cs="Courier New"/>
          <w:rtl/>
        </w:rPr>
        <w:t xml:space="preserve"> والسلاطين </w:t>
      </w:r>
      <w:del w:id="2422" w:author="Transkribus" w:date="2019-12-11T14:30:00Z">
        <w:r w:rsidRPr="009B6BCA">
          <w:rPr>
            <w:rFonts w:ascii="Courier New" w:hAnsi="Courier New" w:cs="Courier New"/>
            <w:rtl/>
          </w:rPr>
          <w:delText>خ</w:delText>
        </w:r>
      </w:del>
      <w:ins w:id="2423" w:author="Transkribus" w:date="2019-12-11T14:30:00Z">
        <w:r w:rsidRPr="00EE6742">
          <w:rPr>
            <w:rFonts w:ascii="Courier New" w:hAnsi="Courier New" w:cs="Courier New"/>
            <w:rtl/>
          </w:rPr>
          <w:t>ف</w:t>
        </w:r>
      </w:ins>
      <w:r w:rsidRPr="00EE6742">
        <w:rPr>
          <w:rFonts w:ascii="Courier New" w:hAnsi="Courier New" w:cs="Courier New"/>
          <w:rtl/>
        </w:rPr>
        <w:t xml:space="preserve">الصة امير </w:t>
      </w:r>
      <w:del w:id="2424" w:author="Transkribus" w:date="2019-12-11T14:30:00Z">
        <w:r w:rsidRPr="009B6BCA">
          <w:rPr>
            <w:rFonts w:ascii="Courier New" w:hAnsi="Courier New" w:cs="Courier New"/>
            <w:rtl/>
          </w:rPr>
          <w:delText>المؤمنين بلغه فى الدارين نهاية سؤله وامانيه وكبت حسدته واعاديه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25" w:author="Transkribus" w:date="2019-12-11T14:30:00Z">
        <w:r w:rsidRPr="00EE6742">
          <w:rPr>
            <w:rFonts w:ascii="Courier New" w:hAnsi="Courier New" w:cs="Courier New"/>
            <w:rtl/>
          </w:rPr>
          <w:t>المومنين بلفة فى الدار بن نها يقسزوله</w:t>
        </w:r>
      </w:ins>
    </w:p>
    <w:p w:rsidR="006C342B" w:rsidRPr="00EE6742" w:rsidRDefault="006C342B" w:rsidP="006C342B">
      <w:pPr>
        <w:pStyle w:val="NurText"/>
        <w:bidi/>
        <w:rPr>
          <w:rFonts w:ascii="Courier New" w:hAnsi="Courier New" w:cs="Courier New"/>
        </w:rPr>
      </w:pPr>
      <w:dir w:val="rtl">
        <w:dir w:val="rtl">
          <w:del w:id="2426" w:author="Transkribus" w:date="2019-12-11T14:30:00Z">
            <w:r w:rsidRPr="009B6BCA">
              <w:rPr>
                <w:rFonts w:ascii="Courier New" w:hAnsi="Courier New" w:cs="Courier New"/>
                <w:rtl/>
              </w:rPr>
              <w:delText>ولا زالت الفضائل</w:delText>
            </w:r>
          </w:del>
          <w:ins w:id="2427" w:author="Transkribus" w:date="2019-12-11T14:30:00Z">
            <w:r w:rsidRPr="00EE6742">
              <w:rPr>
                <w:rFonts w:ascii="Courier New" w:hAnsi="Courier New" w:cs="Courier New"/>
                <w:rtl/>
              </w:rPr>
              <w:t>و أماتبه وكبب حسدله وأعاديه ولاز الت الفضاقل</w:t>
            </w:r>
          </w:ins>
          <w:r w:rsidRPr="00EE6742">
            <w:rPr>
              <w:rFonts w:ascii="Courier New" w:hAnsi="Courier New" w:cs="Courier New"/>
              <w:rtl/>
            </w:rPr>
            <w:t xml:space="preserve"> مخيمة </w:t>
          </w:r>
          <w:del w:id="2428" w:author="Transkribus" w:date="2019-12-11T14:30:00Z">
            <w:r w:rsidRPr="009B6BCA">
              <w:rPr>
                <w:rFonts w:ascii="Courier New" w:hAnsi="Courier New" w:cs="Courier New"/>
                <w:rtl/>
              </w:rPr>
              <w:delText>بف</w:delText>
            </w:r>
          </w:del>
          <w:ins w:id="2429" w:author="Transkribus" w:date="2019-12-11T14:30:00Z">
            <w:r w:rsidRPr="00EE6742">
              <w:rPr>
                <w:rFonts w:ascii="Courier New" w:hAnsi="Courier New" w:cs="Courier New"/>
                <w:rtl/>
              </w:rPr>
              <w:t>غ</w:t>
            </w:r>
          </w:ins>
          <w:r w:rsidRPr="00EE6742">
            <w:rPr>
              <w:rFonts w:ascii="Courier New" w:hAnsi="Courier New" w:cs="Courier New"/>
              <w:rtl/>
            </w:rPr>
            <w:t>نا</w:t>
          </w:r>
          <w:del w:id="2430" w:author="Transkribus" w:date="2019-12-11T14:30:00Z">
            <w:r w:rsidRPr="009B6BCA">
              <w:rPr>
                <w:rFonts w:ascii="Courier New" w:hAnsi="Courier New" w:cs="Courier New"/>
                <w:rtl/>
              </w:rPr>
              <w:delText>ئ</w:delText>
            </w:r>
          </w:del>
          <w:ins w:id="2431" w:author="Transkribus" w:date="2019-12-11T14:30:00Z">
            <w:r w:rsidRPr="00EE6742">
              <w:rPr>
                <w:rFonts w:ascii="Courier New" w:hAnsi="Courier New" w:cs="Courier New"/>
                <w:rtl/>
              </w:rPr>
              <w:t>ق</w:t>
            </w:r>
          </w:ins>
          <w:r w:rsidRPr="00EE6742">
            <w:rPr>
              <w:rFonts w:ascii="Courier New" w:hAnsi="Courier New" w:cs="Courier New"/>
              <w:rtl/>
            </w:rPr>
            <w:t xml:space="preserve">ه والفواضل </w:t>
          </w:r>
          <w:del w:id="2432" w:author="Transkribus" w:date="2019-12-11T14:30:00Z">
            <w:r w:rsidRPr="009B6BCA">
              <w:rPr>
                <w:rFonts w:ascii="Courier New" w:hAnsi="Courier New" w:cs="Courier New"/>
                <w:rtl/>
              </w:rPr>
              <w:delText>صادرة منه الى اوليائه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33" w:author="Transkribus" w:date="2019-12-11T14:30:00Z">
            <w:r w:rsidRPr="00EE6742">
              <w:rPr>
                <w:rFonts w:ascii="Courier New" w:hAnsi="Courier New" w:cs="Courier New"/>
                <w:rtl/>
              </w:rPr>
              <w:t>صادرهمنة</w:t>
            </w:r>
          </w:ins>
          <w:r>
            <w:t>‬</w:t>
          </w:r>
          <w:r>
            <w:t>‬</w:t>
          </w:r>
        </w:dir>
      </w:dir>
    </w:p>
    <w:p w:rsidR="006C342B" w:rsidRPr="00EE6742" w:rsidRDefault="006C342B" w:rsidP="006C342B">
      <w:pPr>
        <w:pStyle w:val="NurText"/>
        <w:bidi/>
        <w:rPr>
          <w:rFonts w:ascii="Courier New" w:hAnsi="Courier New" w:cs="Courier New"/>
        </w:rPr>
      </w:pPr>
      <w:dir w:val="rtl">
        <w:dir w:val="rtl">
          <w:ins w:id="2434" w:author="Transkribus" w:date="2019-12-11T14:30:00Z">
            <w:r w:rsidRPr="00EE6742">
              <w:rPr>
                <w:rFonts w:ascii="Courier New" w:hAnsi="Courier New" w:cs="Courier New"/>
                <w:rtl/>
              </w:rPr>
              <w:t xml:space="preserve">الى أو لباته </w:t>
            </w:r>
          </w:ins>
          <w:r w:rsidRPr="00EE6742">
            <w:rPr>
              <w:rFonts w:ascii="Courier New" w:hAnsi="Courier New" w:cs="Courier New"/>
              <w:rtl/>
            </w:rPr>
            <w:t xml:space="preserve">والالسن مجتمعة على </w:t>
          </w:r>
          <w:del w:id="2435" w:author="Transkribus" w:date="2019-12-11T14:30:00Z">
            <w:r w:rsidRPr="009B6BCA">
              <w:rPr>
                <w:rFonts w:ascii="Courier New" w:hAnsi="Courier New" w:cs="Courier New"/>
                <w:rtl/>
              </w:rPr>
              <w:delText>شكره وثنائه والصحة محفوظة بحسن مراعاته والامراض زائلة بتدبيره ومعالجته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36" w:author="Transkribus" w:date="2019-12-11T14:30:00Z">
            <w:r w:rsidRPr="00EE6742">
              <w:rPr>
                <w:rFonts w:ascii="Courier New" w:hAnsi="Courier New" w:cs="Courier New"/>
                <w:rtl/>
              </w:rPr>
              <w:t>شكرم وتناله والبحة محقوطة حسن مرا عاته والامراس</w:t>
            </w:r>
          </w:ins>
          <w:r>
            <w:t>‬</w:t>
          </w:r>
          <w:r>
            <w:t>‬</w:t>
          </w:r>
        </w:dir>
      </w:dir>
    </w:p>
    <w:p w:rsidR="006C342B" w:rsidRPr="00EE6742" w:rsidRDefault="006C342B" w:rsidP="006C342B">
      <w:pPr>
        <w:pStyle w:val="NurText"/>
        <w:bidi/>
        <w:rPr>
          <w:rFonts w:ascii="Courier New" w:hAnsi="Courier New" w:cs="Courier New"/>
        </w:rPr>
      </w:pPr>
      <w:dir w:val="rtl">
        <w:dir w:val="rtl">
          <w:del w:id="2437" w:author="Transkribus" w:date="2019-12-11T14:30:00Z">
            <w:r w:rsidRPr="009B6BCA">
              <w:rPr>
                <w:rFonts w:ascii="Courier New" w:hAnsi="Courier New" w:cs="Courier New"/>
                <w:rtl/>
              </w:rPr>
              <w:delText>المملوك ينهى ما يجده من</w:delText>
            </w:r>
          </w:del>
          <w:ins w:id="2438" w:author="Transkribus" w:date="2019-12-11T14:30:00Z">
            <w:r w:rsidRPr="00EE6742">
              <w:rPr>
                <w:rFonts w:ascii="Courier New" w:hAnsi="Courier New" w:cs="Courier New"/>
                <w:rtl/>
              </w:rPr>
              <w:t>ابرزاقلة تسدييره ومعالجاله الملول يهسى مامحدةمن</w:t>
            </w:r>
          </w:ins>
          <w:r w:rsidRPr="00EE6742">
            <w:rPr>
              <w:rFonts w:ascii="Courier New" w:hAnsi="Courier New" w:cs="Courier New"/>
              <w:rtl/>
            </w:rPr>
            <w:t xml:space="preserve"> الاشواق الى خدمته وال</w:t>
          </w:r>
          <w:del w:id="2439" w:author="Transkribus" w:date="2019-12-11T14:30:00Z">
            <w:r w:rsidRPr="009B6BCA">
              <w:rPr>
                <w:rFonts w:ascii="Courier New" w:hAnsi="Courier New" w:cs="Courier New"/>
                <w:rtl/>
              </w:rPr>
              <w:delText>ت</w:delText>
            </w:r>
          </w:del>
          <w:ins w:id="2440" w:author="Transkribus" w:date="2019-12-11T14:30:00Z">
            <w:r w:rsidRPr="00EE6742">
              <w:rPr>
                <w:rFonts w:ascii="Courier New" w:hAnsi="Courier New" w:cs="Courier New"/>
                <w:rtl/>
              </w:rPr>
              <w:t>ن</w:t>
            </w:r>
          </w:ins>
          <w:r w:rsidRPr="00EE6742">
            <w:rPr>
              <w:rFonts w:ascii="Courier New" w:hAnsi="Courier New" w:cs="Courier New"/>
              <w:rtl/>
            </w:rPr>
            <w:t>اسف على</w:t>
          </w:r>
          <w:del w:id="2441" w:author="Transkribus" w:date="2019-12-11T14:30:00Z">
            <w:r w:rsidRPr="009B6BCA">
              <w:rPr>
                <w:rFonts w:ascii="Courier New" w:hAnsi="Courier New" w:cs="Courier New"/>
                <w:rtl/>
              </w:rPr>
              <w:delText xml:space="preserve"> الفائت من مشاهدته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2442" w:author="Transkribus" w:date="2019-12-11T14:30:00Z"/>
          <w:rFonts w:ascii="Courier New" w:hAnsi="Courier New" w:cs="Courier New"/>
        </w:rPr>
      </w:pPr>
      <w:dir w:val="rtl">
        <w:dir w:val="rtl">
          <w:ins w:id="2443" w:author="Transkribus" w:date="2019-12-11T14:30:00Z">
            <w:r w:rsidRPr="00EE6742">
              <w:rPr>
                <w:rFonts w:ascii="Courier New" w:hAnsi="Courier New" w:cs="Courier New"/>
                <w:rtl/>
              </w:rPr>
              <w:t xml:space="preserve">القاتت من مشاهده </w:t>
            </w:r>
          </w:ins>
          <w:r w:rsidRPr="00EE6742">
            <w:rPr>
              <w:rFonts w:ascii="Courier New" w:hAnsi="Courier New" w:cs="Courier New"/>
              <w:rtl/>
            </w:rPr>
            <w:t xml:space="preserve">ووصلت المشرفة </w:t>
          </w:r>
          <w:del w:id="2444" w:author="Transkribus" w:date="2019-12-11T14:30:00Z">
            <w:r w:rsidRPr="009B6BCA">
              <w:rPr>
                <w:rFonts w:ascii="Courier New" w:hAnsi="Courier New" w:cs="Courier New"/>
                <w:rtl/>
              </w:rPr>
              <w:delText>الكريمة التى وجد بها نهاية</w:delText>
            </w:r>
          </w:del>
          <w:ins w:id="2445" w:author="Transkribus" w:date="2019-12-11T14:30:00Z">
            <w:r w:rsidRPr="00EE6742">
              <w:rPr>
                <w:rFonts w:ascii="Courier New" w:hAnsi="Courier New" w:cs="Courier New"/>
                <w:rtl/>
              </w:rPr>
              <w:t>الكرمة النى وحديمهانهابة</w:t>
            </w:r>
          </w:ins>
          <w:r w:rsidRPr="00EE6742">
            <w:rPr>
              <w:rFonts w:ascii="Courier New" w:hAnsi="Courier New" w:cs="Courier New"/>
              <w:rtl/>
            </w:rPr>
            <w:t xml:space="preserve"> الامل والارشاد الى</w:t>
          </w:r>
          <w:del w:id="2446" w:author="Transkribus" w:date="2019-12-11T14:30:00Z">
            <w:r w:rsidRPr="009B6BCA">
              <w:rPr>
                <w:rFonts w:ascii="Courier New" w:hAnsi="Courier New" w:cs="Courier New"/>
                <w:rtl/>
              </w:rPr>
              <w:delText xml:space="preserve"> المطالب الطبية الجامعة للعلم </w:delText>
            </w:r>
          </w:del>
          <w:r>
            <w:t>‬</w:t>
          </w:r>
          <w:r>
            <w:t>‬</w:t>
          </w:r>
        </w:dir>
      </w:dir>
    </w:p>
    <w:p w:rsidR="006C342B" w:rsidRPr="009B6BCA" w:rsidRDefault="006C342B" w:rsidP="006C342B">
      <w:pPr>
        <w:pStyle w:val="NurText"/>
        <w:bidi/>
        <w:rPr>
          <w:del w:id="2447" w:author="Transkribus" w:date="2019-12-11T14:30:00Z"/>
          <w:rFonts w:ascii="Courier New" w:hAnsi="Courier New" w:cs="Courier New"/>
        </w:rPr>
      </w:pPr>
      <w:ins w:id="2448" w:author="Transkribus" w:date="2019-12-11T14:30:00Z">
        <w:r w:rsidRPr="00EE6742">
          <w:rPr>
            <w:rFonts w:ascii="Courier New" w:hAnsi="Courier New" w:cs="Courier New"/>
            <w:rtl/>
          </w:rPr>
          <w:t xml:space="preserve">الطالب الطمبة الحامعة لعلم </w:t>
        </w:r>
      </w:ins>
      <w:r w:rsidRPr="00EE6742">
        <w:rPr>
          <w:rFonts w:ascii="Courier New" w:hAnsi="Courier New" w:cs="Courier New"/>
          <w:rtl/>
        </w:rPr>
        <w:t>والعمل</w:t>
      </w:r>
      <w:del w:id="244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EE6742" w:rsidRDefault="006C342B" w:rsidP="006C342B">
      <w:pPr>
        <w:pStyle w:val="NurText"/>
        <w:bidi/>
        <w:rPr>
          <w:rFonts w:ascii="Courier New" w:hAnsi="Courier New" w:cs="Courier New"/>
        </w:rPr>
      </w:pPr>
      <w:dir w:val="rtl">
        <w:dir w:val="rtl">
          <w:del w:id="2450" w:author="Transkribus" w:date="2019-12-11T14:30:00Z">
            <w:r w:rsidRPr="009B6BCA">
              <w:rPr>
                <w:rFonts w:ascii="Courier New" w:hAnsi="Courier New" w:cs="Courier New"/>
                <w:rtl/>
              </w:rPr>
              <w:delText>وقد</w:delText>
            </w:r>
          </w:del>
          <w:ins w:id="2451" w:author="Transkribus" w:date="2019-12-11T14:30:00Z">
            <w:r w:rsidRPr="00EE6742">
              <w:rPr>
                <w:rFonts w:ascii="Courier New" w:hAnsi="Courier New" w:cs="Courier New"/>
                <w:rtl/>
              </w:rPr>
              <w:t xml:space="preserve"> وفر</w:t>
            </w:r>
          </w:ins>
          <w:r w:rsidRPr="00EE6742">
            <w:rPr>
              <w:rFonts w:ascii="Courier New" w:hAnsi="Courier New" w:cs="Courier New"/>
              <w:rtl/>
            </w:rPr>
            <w:t xml:space="preserve"> جعلها المملوك </w:t>
          </w:r>
          <w:del w:id="2452" w:author="Transkribus" w:date="2019-12-11T14:30:00Z">
            <w:r w:rsidRPr="009B6BCA">
              <w:rPr>
                <w:rFonts w:ascii="Courier New" w:hAnsi="Courier New" w:cs="Courier New"/>
                <w:rtl/>
              </w:rPr>
              <w:delText>اصلا يعتمد</w:delText>
            </w:r>
          </w:del>
          <w:ins w:id="2453" w:author="Transkribus" w:date="2019-12-11T14:30:00Z">
            <w:r w:rsidRPr="00EE6742">
              <w:rPr>
                <w:rFonts w:ascii="Courier New" w:hAnsi="Courier New" w:cs="Courier New"/>
                <w:rtl/>
              </w:rPr>
              <w:t>أسلاعيمد</w:t>
            </w:r>
          </w:ins>
          <w:r w:rsidRPr="00EE6742">
            <w:rPr>
              <w:rFonts w:ascii="Courier New" w:hAnsi="Courier New" w:cs="Courier New"/>
              <w:rtl/>
            </w:rPr>
            <w:t xml:space="preserve"> عليه </w:t>
          </w:r>
          <w:del w:id="2454" w:author="Transkribus" w:date="2019-12-11T14:30:00Z">
            <w:r w:rsidRPr="009B6BCA">
              <w:rPr>
                <w:rFonts w:ascii="Courier New" w:hAnsi="Courier New" w:cs="Courier New"/>
                <w:rtl/>
              </w:rPr>
              <w:delText>ودستورا يرجع 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55" w:author="Transkribus" w:date="2019-12-11T14:30:00Z">
            <w:r w:rsidRPr="00EE6742">
              <w:rPr>
                <w:rFonts w:ascii="Courier New" w:hAnsi="Courier New" w:cs="Courier New"/>
                <w:rtl/>
              </w:rPr>
              <w:t>ودسيورا</w:t>
            </w:r>
          </w:ins>
          <w:r>
            <w:t>‬</w:t>
          </w:r>
          <w:r>
            <w:t>‬</w:t>
          </w:r>
        </w:dir>
      </w:dir>
    </w:p>
    <w:p w:rsidR="006C342B" w:rsidRPr="00EE6742" w:rsidRDefault="006C342B" w:rsidP="006C342B">
      <w:pPr>
        <w:pStyle w:val="NurText"/>
        <w:bidi/>
        <w:rPr>
          <w:rFonts w:ascii="Courier New" w:hAnsi="Courier New" w:cs="Courier New"/>
        </w:rPr>
      </w:pPr>
      <w:dir w:val="rtl">
        <w:dir w:val="rtl">
          <w:del w:id="2456" w:author="Transkribus" w:date="2019-12-11T14:30:00Z">
            <w:r w:rsidRPr="009B6BCA">
              <w:rPr>
                <w:rFonts w:ascii="Courier New" w:hAnsi="Courier New" w:cs="Courier New"/>
                <w:rtl/>
              </w:rPr>
              <w:delText>لا يخليها</w:delText>
            </w:r>
          </w:del>
          <w:ins w:id="2457" w:author="Transkribus" w:date="2019-12-11T14:30:00Z">
            <w:r w:rsidRPr="00EE6742">
              <w:rPr>
                <w:rFonts w:ascii="Courier New" w:hAnsi="Courier New" w:cs="Courier New"/>
                <w:rtl/>
              </w:rPr>
              <w:t>ابرجع اليه لاخليها</w:t>
            </w:r>
          </w:ins>
          <w:r w:rsidRPr="00EE6742">
            <w:rPr>
              <w:rFonts w:ascii="Courier New" w:hAnsi="Courier New" w:cs="Courier New"/>
              <w:rtl/>
            </w:rPr>
            <w:t xml:space="preserve"> من فكره </w:t>
          </w:r>
          <w:del w:id="2458" w:author="Transkribus" w:date="2019-12-11T14:30:00Z">
            <w:r w:rsidRPr="009B6BCA">
              <w:rPr>
                <w:rFonts w:ascii="Courier New" w:hAnsi="Courier New" w:cs="Courier New"/>
                <w:rtl/>
              </w:rPr>
              <w:delText>ولا يخل بما تتضمنه</w:delText>
            </w:r>
          </w:del>
          <w:ins w:id="2459" w:author="Transkribus" w:date="2019-12-11T14:30:00Z">
            <w:r w:rsidRPr="00EE6742">
              <w:rPr>
                <w:rFonts w:ascii="Courier New" w:hAnsi="Courier New" w:cs="Courier New"/>
                <w:rtl/>
              </w:rPr>
              <w:t>والاجل هائتضهمته</w:t>
            </w:r>
          </w:ins>
          <w:r w:rsidRPr="00EE6742">
            <w:rPr>
              <w:rFonts w:ascii="Courier New" w:hAnsi="Courier New" w:cs="Courier New"/>
              <w:rtl/>
            </w:rPr>
            <w:t xml:space="preserve"> فى </w:t>
          </w:r>
          <w:del w:id="2460" w:author="Transkribus" w:date="2019-12-11T14:30:00Z">
            <w:r w:rsidRPr="009B6BCA">
              <w:rPr>
                <w:rFonts w:ascii="Courier New" w:hAnsi="Courier New" w:cs="Courier New"/>
                <w:rtl/>
              </w:rPr>
              <w:delText>سائر عمره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61" w:author="Transkribus" w:date="2019-12-11T14:30:00Z">
            <w:r w:rsidRPr="00EE6742">
              <w:rPr>
                <w:rFonts w:ascii="Courier New" w:hAnsi="Courier New" w:cs="Courier New"/>
                <w:rtl/>
              </w:rPr>
              <w:t>صائر عمرة ومالماوك مادقايلبة</w:t>
            </w:r>
          </w:ins>
          <w:r>
            <w:t>‬</w:t>
          </w:r>
          <w:r>
            <w:t>‬</w:t>
          </w:r>
        </w:dir>
      </w:dir>
    </w:p>
    <w:p w:rsidR="006C342B" w:rsidRPr="00EE6742" w:rsidRDefault="006C342B" w:rsidP="006C342B">
      <w:pPr>
        <w:pStyle w:val="NurText"/>
        <w:bidi/>
        <w:rPr>
          <w:rFonts w:ascii="Courier New" w:hAnsi="Courier New" w:cs="Courier New"/>
        </w:rPr>
      </w:pPr>
      <w:dir w:val="rtl">
        <w:dir w:val="rtl">
          <w:del w:id="2462" w:author="Transkribus" w:date="2019-12-11T14:30:00Z">
            <w:r w:rsidRPr="009B6BCA">
              <w:rPr>
                <w:rFonts w:ascii="Courier New" w:hAnsi="Courier New" w:cs="Courier New"/>
                <w:rtl/>
              </w:rPr>
              <w:delText xml:space="preserve">وليس للمملوك ما يقابل به </w:delText>
            </w:r>
          </w:del>
          <w:r w:rsidRPr="00EE6742">
            <w:rPr>
              <w:rFonts w:ascii="Courier New" w:hAnsi="Courier New" w:cs="Courier New"/>
              <w:rtl/>
            </w:rPr>
            <w:t>احسان مولانا الا الد</w:t>
          </w:r>
          <w:del w:id="2463" w:author="Transkribus" w:date="2019-12-11T14:30:00Z">
            <w:r w:rsidRPr="009B6BCA">
              <w:rPr>
                <w:rFonts w:ascii="Courier New" w:hAnsi="Courier New" w:cs="Courier New"/>
                <w:rtl/>
              </w:rPr>
              <w:delText>ع</w:delText>
            </w:r>
          </w:del>
          <w:ins w:id="2464" w:author="Transkribus" w:date="2019-12-11T14:30:00Z">
            <w:r w:rsidRPr="00EE6742">
              <w:rPr>
                <w:rFonts w:ascii="Courier New" w:hAnsi="Courier New" w:cs="Courier New"/>
                <w:rtl/>
              </w:rPr>
              <w:t>ي</w:t>
            </w:r>
          </w:ins>
          <w:r w:rsidRPr="00EE6742">
            <w:rPr>
              <w:rFonts w:ascii="Courier New" w:hAnsi="Courier New" w:cs="Courier New"/>
              <w:rtl/>
            </w:rPr>
            <w:t>اء الصالح وال</w:t>
          </w:r>
          <w:del w:id="2465" w:author="Transkribus" w:date="2019-12-11T14:30:00Z">
            <w:r w:rsidRPr="009B6BCA">
              <w:rPr>
                <w:rFonts w:ascii="Courier New" w:hAnsi="Courier New" w:cs="Courier New"/>
                <w:rtl/>
              </w:rPr>
              <w:delText>ث</w:delText>
            </w:r>
          </w:del>
          <w:ins w:id="2466" w:author="Transkribus" w:date="2019-12-11T14:30:00Z">
            <w:r w:rsidRPr="00EE6742">
              <w:rPr>
                <w:rFonts w:ascii="Courier New" w:hAnsi="Courier New" w:cs="Courier New"/>
                <w:rtl/>
              </w:rPr>
              <w:t>ت</w:t>
            </w:r>
          </w:ins>
          <w:r w:rsidRPr="00EE6742">
            <w:rPr>
              <w:rFonts w:ascii="Courier New" w:hAnsi="Courier New" w:cs="Courier New"/>
              <w:rtl/>
            </w:rPr>
            <w:t xml:space="preserve">ناء الذى </w:t>
          </w:r>
          <w:del w:id="2467" w:author="Transkribus" w:date="2019-12-11T14:30:00Z">
            <w:r w:rsidRPr="009B6BCA">
              <w:rPr>
                <w:rFonts w:ascii="Courier New" w:hAnsi="Courier New" w:cs="Courier New"/>
                <w:rtl/>
              </w:rPr>
              <w:delText>يكتسب من محاسنه النشر العطر الفائح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68" w:author="Transkribus" w:date="2019-12-11T14:30:00Z">
            <w:r w:rsidRPr="00EE6742">
              <w:rPr>
                <w:rFonts w:ascii="Courier New" w:hAnsi="Courier New" w:cs="Courier New"/>
                <w:rtl/>
              </w:rPr>
              <w:t>بكتسب من محاسته الفشر العطمر الفاتح</w:t>
            </w:r>
          </w:ins>
          <w:r>
            <w:t>‬</w:t>
          </w:r>
          <w:r>
            <w:t>‬</w:t>
          </w:r>
        </w:dir>
      </w:dir>
    </w:p>
    <w:p w:rsidR="006C342B" w:rsidRPr="009B6BCA" w:rsidRDefault="006C342B" w:rsidP="006C342B">
      <w:pPr>
        <w:pStyle w:val="NurText"/>
        <w:bidi/>
        <w:rPr>
          <w:del w:id="2469" w:author="Transkribus" w:date="2019-12-11T14:30:00Z"/>
          <w:rFonts w:ascii="Courier New" w:hAnsi="Courier New" w:cs="Courier New"/>
        </w:rPr>
      </w:pPr>
      <w:dir w:val="rtl">
        <w:dir w:val="rtl">
          <w:del w:id="2470" w:author="Transkribus" w:date="2019-12-11T14:30:00Z">
            <w:r w:rsidRPr="009B6BCA">
              <w:rPr>
                <w:rFonts w:ascii="Courier New" w:hAnsi="Courier New" w:cs="Courier New"/>
                <w:rtl/>
              </w:rPr>
              <w:delText>وكيف لا اشكر وانشر</w:delText>
            </w:r>
          </w:del>
          <w:ins w:id="2471" w:author="Transkribus" w:date="2019-12-11T14:30:00Z">
            <w:r w:rsidRPr="00EE6742">
              <w:rPr>
                <w:rFonts w:ascii="Courier New" w:hAnsi="Courier New" w:cs="Courier New"/>
                <w:rtl/>
              </w:rPr>
              <w:t>ويف الااشكرو أوشر</w:t>
            </w:r>
          </w:ins>
          <w:r w:rsidRPr="00EE6742">
            <w:rPr>
              <w:rFonts w:ascii="Courier New" w:hAnsi="Courier New" w:cs="Courier New"/>
              <w:rtl/>
            </w:rPr>
            <w:t xml:space="preserve"> محاسن من </w:t>
          </w:r>
          <w:del w:id="2472" w:author="Transkribus" w:date="2019-12-11T14:30:00Z">
            <w:r w:rsidRPr="009B6BCA">
              <w:rPr>
                <w:rFonts w:ascii="Courier New" w:hAnsi="Courier New" w:cs="Courier New"/>
                <w:rtl/>
              </w:rPr>
              <w:delText>لا اجد فضيلة الا به ولا انال راحة الا بسببه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C342B" w:rsidRPr="00EE6742" w:rsidRDefault="006C342B" w:rsidP="006C342B">
      <w:pPr>
        <w:pStyle w:val="NurText"/>
        <w:bidi/>
        <w:rPr>
          <w:ins w:id="2473" w:author="Transkribus" w:date="2019-12-11T14:30:00Z"/>
          <w:rFonts w:ascii="Courier New" w:hAnsi="Courier New" w:cs="Courier New"/>
        </w:rPr>
      </w:pPr>
      <w:dir w:val="rtl">
        <w:dir w:val="rtl">
          <w:ins w:id="2474" w:author="Transkribus" w:date="2019-12-11T14:30:00Z">
            <w:r w:rsidRPr="00EE6742">
              <w:rPr>
                <w:rFonts w:ascii="Courier New" w:hAnsi="Courier New" w:cs="Courier New"/>
                <w:rtl/>
              </w:rPr>
              <w:t xml:space="preserve">الاأحمد فضلة الابه ولا أمال راجة الابشيبة </w:t>
            </w:r>
          </w:ins>
          <w:r w:rsidRPr="00EE6742">
            <w:rPr>
              <w:rFonts w:ascii="Courier New" w:hAnsi="Courier New" w:cs="Courier New"/>
              <w:rtl/>
            </w:rPr>
            <w:t xml:space="preserve">فالله </w:t>
          </w:r>
          <w:del w:id="2475" w:author="Transkribus" w:date="2019-12-11T14:30:00Z">
            <w:r w:rsidRPr="009B6BCA">
              <w:rPr>
                <w:rFonts w:ascii="Courier New" w:hAnsi="Courier New" w:cs="Courier New"/>
                <w:rtl/>
              </w:rPr>
              <w:delText xml:space="preserve">يتقبل من المملوك صالح ادعيته ويجزى مولانا كل </w:delText>
            </w:r>
          </w:del>
          <w:ins w:id="2476" w:author="Transkribus" w:date="2019-12-11T14:30:00Z">
            <w:r w:rsidRPr="00EE6742">
              <w:rPr>
                <w:rFonts w:ascii="Courier New" w:hAnsi="Courier New" w:cs="Courier New"/>
                <w:rtl/>
              </w:rPr>
              <w:t>تقيل من</w:t>
            </w:r>
          </w:ins>
          <w:r>
            <w:t>‬</w:t>
          </w:r>
          <w:r>
            <w:t>‬</w:t>
          </w:r>
        </w:dir>
      </w:dir>
    </w:p>
    <w:p w:rsidR="006C342B" w:rsidRPr="00EE6742" w:rsidRDefault="006C342B" w:rsidP="006C342B">
      <w:pPr>
        <w:pStyle w:val="NurText"/>
        <w:bidi/>
        <w:rPr>
          <w:rFonts w:ascii="Courier New" w:hAnsi="Courier New" w:cs="Courier New"/>
        </w:rPr>
      </w:pPr>
      <w:ins w:id="2477" w:author="Transkribus" w:date="2019-12-11T14:30:00Z">
        <w:r w:rsidRPr="00EE6742">
          <w:rPr>
            <w:rFonts w:ascii="Courier New" w:hAnsi="Courier New" w:cs="Courier New"/>
            <w:rtl/>
          </w:rPr>
          <w:t xml:space="preserve">الصلولشصالح أد غبتة ويحرى مولاناكل </w:t>
        </w:r>
      </w:ins>
      <w:r w:rsidRPr="00EE6742">
        <w:rPr>
          <w:rFonts w:ascii="Courier New" w:hAnsi="Courier New" w:cs="Courier New"/>
          <w:rtl/>
        </w:rPr>
        <w:t xml:space="preserve">خير على كمال </w:t>
      </w:r>
      <w:del w:id="2478" w:author="Transkribus" w:date="2019-12-11T14:30:00Z">
        <w:r w:rsidRPr="009B6BCA">
          <w:rPr>
            <w:rFonts w:ascii="Courier New" w:hAnsi="Courier New" w:cs="Courier New"/>
            <w:rtl/>
          </w:rPr>
          <w:delText>مروءته ان</w:delText>
        </w:r>
      </w:del>
      <w:ins w:id="2479" w:author="Transkribus" w:date="2019-12-11T14:30:00Z">
        <w:r w:rsidRPr="00EE6742">
          <w:rPr>
            <w:rFonts w:ascii="Courier New" w:hAnsi="Courier New" w:cs="Courier New"/>
            <w:rtl/>
          </w:rPr>
          <w:t>مرومه ابن</w:t>
        </w:r>
      </w:ins>
      <w:r w:rsidRPr="00EE6742">
        <w:rPr>
          <w:rFonts w:ascii="Courier New" w:hAnsi="Courier New" w:cs="Courier New"/>
          <w:rtl/>
        </w:rPr>
        <w:t xml:space="preserve"> شاء</w:t>
      </w:r>
      <w:del w:id="24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81" w:author="Transkribus" w:date="2019-12-11T14:30:00Z">
        <w:r w:rsidRPr="00EE6742">
          <w:rPr>
            <w:rFonts w:ascii="Courier New" w:hAnsi="Courier New" w:cs="Courier New"/>
            <w:rtl/>
          </w:rPr>
          <w:t xml:space="preserve"> الله وأنشدف</w:t>
        </w:r>
      </w:ins>
    </w:p>
    <w:p w:rsidR="006C342B" w:rsidRPr="00EE6742" w:rsidRDefault="006C342B" w:rsidP="006C342B">
      <w:pPr>
        <w:pStyle w:val="NurText"/>
        <w:bidi/>
        <w:rPr>
          <w:rFonts w:ascii="Courier New" w:hAnsi="Courier New" w:cs="Courier New"/>
        </w:rPr>
      </w:pPr>
      <w:dir w:val="rtl">
        <w:dir w:val="rtl">
          <w:del w:id="2482" w:author="Transkribus" w:date="2019-12-11T14:30:00Z">
            <w:r w:rsidRPr="009B6BCA">
              <w:rPr>
                <w:rFonts w:ascii="Courier New" w:hAnsi="Courier New" w:cs="Courier New"/>
                <w:rtl/>
              </w:rPr>
              <w:delText xml:space="preserve">وانشدنى </w:delText>
            </w:r>
          </w:del>
          <w:r w:rsidRPr="00EE6742">
            <w:rPr>
              <w:rFonts w:ascii="Courier New" w:hAnsi="Courier New" w:cs="Courier New"/>
              <w:rtl/>
            </w:rPr>
            <w:t xml:space="preserve">مهذب الدين </w:t>
          </w:r>
          <w:del w:id="2483" w:author="Transkribus" w:date="2019-12-11T14:30:00Z">
            <w:r w:rsidRPr="009B6BCA">
              <w:rPr>
                <w:rFonts w:ascii="Courier New" w:hAnsi="Courier New" w:cs="Courier New"/>
                <w:rtl/>
              </w:rPr>
              <w:delText>ا</w:delText>
            </w:r>
          </w:del>
          <w:ins w:id="2484" w:author="Transkribus" w:date="2019-12-11T14:30:00Z">
            <w:r w:rsidRPr="00EE6742">
              <w:rPr>
                <w:rFonts w:ascii="Courier New" w:hAnsi="Courier New" w:cs="Courier New"/>
                <w:rtl/>
              </w:rPr>
              <w:t>أ</w:t>
            </w:r>
          </w:ins>
          <w:r w:rsidRPr="00EE6742">
            <w:rPr>
              <w:rFonts w:ascii="Courier New" w:hAnsi="Courier New" w:cs="Courier New"/>
              <w:rtl/>
            </w:rPr>
            <w:t xml:space="preserve">بو نصر محمد بن محمد بن ابراهيم بن </w:t>
          </w:r>
          <w:del w:id="2485" w:author="Transkribus" w:date="2019-12-11T14:30:00Z">
            <w:r w:rsidRPr="009B6BCA">
              <w:rPr>
                <w:rFonts w:ascii="Courier New" w:hAnsi="Courier New" w:cs="Courier New"/>
                <w:rtl/>
              </w:rPr>
              <w:delText>الخضر الحلبى</w:delText>
            </w:r>
          </w:del>
          <w:ins w:id="2486" w:author="Transkribus" w:date="2019-12-11T14:30:00Z">
            <w:r w:rsidRPr="00EE6742">
              <w:rPr>
                <w:rFonts w:ascii="Courier New" w:hAnsi="Courier New" w:cs="Courier New"/>
                <w:rtl/>
              </w:rPr>
              <w:t>الخفر الحلى</w:t>
            </w:r>
          </w:ins>
          <w:r w:rsidRPr="00EE6742">
            <w:rPr>
              <w:rFonts w:ascii="Courier New" w:hAnsi="Courier New" w:cs="Courier New"/>
              <w:rtl/>
            </w:rPr>
            <w:t xml:space="preserve"> لنفسه </w:t>
          </w:r>
          <w:del w:id="2487" w:author="Transkribus" w:date="2019-12-11T14:30:00Z">
            <w:r w:rsidRPr="009B6BCA">
              <w:rPr>
                <w:rFonts w:ascii="Courier New" w:hAnsi="Courier New" w:cs="Courier New"/>
                <w:rtl/>
              </w:rPr>
              <w:delText>ي</w:delText>
            </w:r>
          </w:del>
          <w:r w:rsidRPr="00EE6742">
            <w:rPr>
              <w:rFonts w:ascii="Courier New" w:hAnsi="Courier New" w:cs="Courier New"/>
              <w:rtl/>
            </w:rPr>
            <w:t>مدح الحكيم ر</w:t>
          </w:r>
          <w:del w:id="2488" w:author="Transkribus" w:date="2019-12-11T14:30:00Z">
            <w:r w:rsidRPr="009B6BCA">
              <w:rPr>
                <w:rFonts w:ascii="Courier New" w:hAnsi="Courier New" w:cs="Courier New"/>
                <w:rtl/>
              </w:rPr>
              <w:delText>ش</w:delText>
            </w:r>
          </w:del>
          <w:ins w:id="2489" w:author="Transkribus" w:date="2019-12-11T14:30:00Z">
            <w:r w:rsidRPr="00EE6742">
              <w:rPr>
                <w:rFonts w:ascii="Courier New" w:hAnsi="Courier New" w:cs="Courier New"/>
                <w:rtl/>
              </w:rPr>
              <w:t>س</w:t>
            </w:r>
          </w:ins>
          <w:r w:rsidRPr="00EE6742">
            <w:rPr>
              <w:rFonts w:ascii="Courier New" w:hAnsi="Courier New" w:cs="Courier New"/>
              <w:rtl/>
            </w:rPr>
            <w:t>يد الدين</w:t>
          </w:r>
          <w:r>
            <w:t>‬</w:t>
          </w:r>
          <w:r>
            <w:t>‬</w:t>
          </w:r>
        </w:dir>
      </w:dir>
    </w:p>
    <w:p w:rsidR="006C342B" w:rsidRPr="00EE6742" w:rsidRDefault="006C342B" w:rsidP="006C342B">
      <w:pPr>
        <w:pStyle w:val="NurText"/>
        <w:bidi/>
        <w:rPr>
          <w:rFonts w:ascii="Courier New" w:hAnsi="Courier New" w:cs="Courier New"/>
        </w:rPr>
      </w:pPr>
      <w:r w:rsidRPr="00EE6742">
        <w:rPr>
          <w:rFonts w:ascii="Courier New" w:hAnsi="Courier New" w:cs="Courier New"/>
          <w:rtl/>
        </w:rPr>
        <w:t xml:space="preserve">ابن </w:t>
      </w:r>
      <w:del w:id="2490" w:author="Transkribus" w:date="2019-12-11T14:30:00Z">
        <w:r w:rsidRPr="009B6BCA">
          <w:rPr>
            <w:rFonts w:ascii="Courier New" w:hAnsi="Courier New" w:cs="Courier New"/>
            <w:rtl/>
          </w:rPr>
          <w:delText>الصورى ويشكره</w:delText>
        </w:r>
      </w:del>
      <w:ins w:id="2491" w:author="Transkribus" w:date="2019-12-11T14:30:00Z">
        <w:r w:rsidRPr="00EE6742">
          <w:rPr>
            <w:rFonts w:ascii="Courier New" w:hAnsi="Courier New" w:cs="Courier New"/>
            <w:rtl/>
          </w:rPr>
          <w:t>المصورى ويتكره</w:t>
        </w:r>
      </w:ins>
      <w:r w:rsidRPr="00EE6742">
        <w:rPr>
          <w:rFonts w:ascii="Courier New" w:hAnsi="Courier New" w:cs="Courier New"/>
          <w:rtl/>
        </w:rPr>
        <w:t xml:space="preserve"> على احسان </w:t>
      </w:r>
      <w:del w:id="2492" w:author="Transkribus" w:date="2019-12-11T14:30:00Z">
        <w:r w:rsidRPr="009B6BCA">
          <w:rPr>
            <w:rFonts w:ascii="Courier New" w:hAnsi="Courier New" w:cs="Courier New"/>
            <w:rtl/>
          </w:rPr>
          <w:delText>اسداه 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93" w:author="Transkribus" w:date="2019-12-11T14:30:00Z">
        <w:r w:rsidRPr="00EE6742">
          <w:rPr>
            <w:rFonts w:ascii="Courier New" w:hAnsi="Courier New" w:cs="Courier New"/>
            <w:rtl/>
          </w:rPr>
          <w:t>أسداه الية</w:t>
        </w:r>
      </w:ins>
    </w:p>
    <w:p w:rsidR="006C342B" w:rsidRPr="00EE6742" w:rsidRDefault="006C342B" w:rsidP="006C342B">
      <w:pPr>
        <w:pStyle w:val="NurText"/>
        <w:bidi/>
        <w:rPr>
          <w:ins w:id="2494" w:author="Transkribus" w:date="2019-12-11T14:30:00Z"/>
          <w:rFonts w:ascii="Courier New" w:hAnsi="Courier New" w:cs="Courier New"/>
        </w:rPr>
      </w:pPr>
      <w:dir w:val="rtl">
        <w:dir w:val="rtl">
          <w:del w:id="2495" w:author="Transkribus" w:date="2019-12-11T14:30:00Z">
            <w:r w:rsidRPr="009B6BCA">
              <w:rPr>
                <w:rFonts w:ascii="Courier New" w:hAnsi="Courier New" w:cs="Courier New"/>
                <w:rtl/>
              </w:rPr>
              <w:delText>سرى طيفها والكاشحون هجود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فبات قريبا</w:delText>
                </w:r>
                <w:r>
                  <w:delText>‬</w:delText>
                </w:r>
                <w:r>
                  <w:delText>‬</w:delText>
                </w:r>
              </w:dir>
            </w:dir>
          </w:del>
          <w:ins w:id="2496" w:author="Transkribus" w:date="2019-12-11T14:30:00Z">
            <w:del w:id="2497" w:author="Transkribus" w:date="2019-12-11T14:30:00Z">
              <w:r w:rsidRPr="00EE6742">
                <w:rPr>
                  <w:rFonts w:ascii="Courier New" w:hAnsi="Courier New" w:cs="Courier New"/>
                  <w:rtl/>
                </w:rPr>
                <w:delText>الطرويل)</w:delText>
              </w:r>
            </w:del>
          </w:ins>
          <w:r>
            <w:t>‬</w:t>
          </w:r>
          <w:r>
            <w:t>‬</w:t>
          </w:r>
        </w:dir>
      </w:dir>
    </w:p>
    <w:p w:rsidR="006C342B" w:rsidRPr="00EE6742" w:rsidRDefault="006C342B" w:rsidP="006C342B">
      <w:pPr>
        <w:pStyle w:val="NurText"/>
        <w:bidi/>
        <w:rPr>
          <w:rFonts w:ascii="Courier New" w:hAnsi="Courier New" w:cs="Courier New"/>
        </w:rPr>
      </w:pPr>
      <w:ins w:id="2498" w:author="Transkribus" w:date="2019-12-11T14:30:00Z">
        <w:r w:rsidRPr="00EE6742">
          <w:rPr>
            <w:rFonts w:ascii="Courier New" w:hAnsi="Courier New" w:cs="Courier New"/>
            <w:rtl/>
          </w:rPr>
          <w:t>اسرى طبفها والكاسحون ممود * فبان فريبا</w:t>
        </w:r>
      </w:ins>
      <w:r w:rsidRPr="00EE6742">
        <w:rPr>
          <w:rFonts w:ascii="Courier New" w:hAnsi="Courier New" w:cs="Courier New"/>
          <w:rtl/>
        </w:rPr>
        <w:t xml:space="preserve"> والمزار </w:t>
      </w:r>
      <w:del w:id="2499" w:author="Transkribus" w:date="2019-12-11T14:30:00Z">
        <w:r w:rsidRPr="009B6BCA">
          <w:rPr>
            <w:rFonts w:ascii="Courier New" w:hAnsi="Courier New" w:cs="Courier New"/>
            <w:rtl/>
          </w:rPr>
          <w:delText>ب</w:delText>
        </w:r>
      </w:del>
      <w:ins w:id="2500" w:author="Transkribus" w:date="2019-12-11T14:30:00Z">
        <w:r w:rsidRPr="00EE6742">
          <w:rPr>
            <w:rFonts w:ascii="Courier New" w:hAnsi="Courier New" w:cs="Courier New"/>
            <w:rtl/>
          </w:rPr>
          <w:t>ي</w:t>
        </w:r>
      </w:ins>
      <w:r w:rsidRPr="00EE6742">
        <w:rPr>
          <w:rFonts w:ascii="Courier New" w:hAnsi="Courier New" w:cs="Courier New"/>
          <w:rtl/>
        </w:rPr>
        <w:t>عيد</w:t>
      </w:r>
      <w:del w:id="25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C342B" w:rsidRPr="009B6BCA" w:rsidRDefault="006C342B" w:rsidP="006C342B">
      <w:pPr>
        <w:pStyle w:val="NurText"/>
        <w:bidi/>
        <w:rPr>
          <w:del w:id="2502" w:author="Transkribus" w:date="2019-12-11T14:30:00Z"/>
          <w:rFonts w:ascii="Courier New" w:hAnsi="Courier New" w:cs="Courier New"/>
        </w:rPr>
      </w:pPr>
      <w:dir w:val="rtl">
        <w:dir w:val="rtl">
          <w:del w:id="2503" w:author="Transkribus" w:date="2019-12-11T14:30:00Z">
            <w:r w:rsidRPr="009B6BCA">
              <w:rPr>
                <w:rFonts w:ascii="Courier New" w:hAnsi="Courier New" w:cs="Courier New"/>
                <w:rtl/>
              </w:rPr>
              <w:delText>فيا عجبا من طيفها كيف زارني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ومن دونه بيد تهول وبيد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C342B" w:rsidRPr="00EE6742" w:rsidRDefault="006C342B" w:rsidP="006C342B">
      <w:pPr>
        <w:pStyle w:val="NurText"/>
        <w:bidi/>
        <w:rPr>
          <w:ins w:id="2504" w:author="Transkribus" w:date="2019-12-11T14:30:00Z"/>
          <w:del w:id="2505" w:author="Transkribus" w:date="2019-12-11T14:30:00Z"/>
          <w:rFonts w:ascii="Courier New" w:hAnsi="Courier New" w:cs="Courier New"/>
        </w:rPr>
      </w:pPr>
      <w:dir w:val="rtl">
        <w:dir w:val="rtl">
          <w:del w:id="2506" w:author="Transkribus" w:date="2019-12-11T14:30:00Z">
            <w:r w:rsidRPr="009B6BCA">
              <w:rPr>
                <w:rFonts w:ascii="Courier New" w:hAnsi="Courier New" w:cs="Courier New"/>
                <w:rtl/>
              </w:rPr>
              <w:delText>وكيف يزور الطيف</w:delText>
            </w:r>
          </w:del>
          <w:ins w:id="2507" w:author="Transkribus" w:date="2019-12-11T14:30:00Z">
            <w:r w:rsidRPr="00EE6742">
              <w:rPr>
                <w:rFonts w:ascii="Courier New" w:hAnsi="Courier New" w:cs="Courier New"/>
                <w:rtl/>
              </w:rPr>
              <w:t>فبامجيامن طيقها كليف زارقى * ومن</w:t>
            </w:r>
            <w:r w:rsidRPr="00EE6742">
              <w:rPr>
                <w:rFonts w:ascii="Courier New" w:hAnsi="Courier New" w:cs="Courier New"/>
                <w:rtl/>
              </w:rPr>
              <w:tab/>
              <w:t>دوبة سد نهول وسد</w:t>
            </w:r>
          </w:ins>
          <w:r>
            <w:t>‬</w:t>
          </w:r>
          <w:r>
            <w:t>‬</w:t>
          </w:r>
        </w:dir>
      </w:dir>
    </w:p>
    <w:p w:rsidR="006C342B" w:rsidRPr="00EE6742" w:rsidRDefault="006C342B" w:rsidP="006C342B">
      <w:pPr>
        <w:pStyle w:val="NurText"/>
        <w:bidi/>
        <w:rPr>
          <w:rFonts w:ascii="Courier New" w:hAnsi="Courier New" w:cs="Courier New"/>
        </w:rPr>
      </w:pPr>
      <w:ins w:id="2508" w:author="Transkribus" w:date="2019-12-11T14:30:00Z">
        <w:r w:rsidRPr="00EE6742">
          <w:rPr>
            <w:rFonts w:ascii="Courier New" w:hAnsi="Courier New" w:cs="Courier New"/>
            <w:rtl/>
          </w:rPr>
          <w:t>وليف برور الطبف</w:t>
        </w:r>
      </w:ins>
      <w:r w:rsidRPr="00EE6742">
        <w:rPr>
          <w:rFonts w:ascii="Courier New" w:hAnsi="Courier New" w:cs="Courier New"/>
          <w:rtl/>
        </w:rPr>
        <w:t xml:space="preserve"> طرف مسهد</w:t>
      </w:r>
      <w:del w:id="25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لطيب</w:delText>
            </w:r>
            <w:r>
              <w:delText>‬</w:delText>
            </w:r>
            <w:r>
              <w:delText>‬</w:delText>
            </w:r>
          </w:dir>
        </w:dir>
      </w:del>
      <w:ins w:id="2510" w:author="Transkribus" w:date="2019-12-11T14:30:00Z">
        <w:del w:id="2511" w:author="Transkribus" w:date="2019-12-11T14:30:00Z">
          <w:r w:rsidRPr="00EE6742">
            <w:rPr>
              <w:rFonts w:ascii="Courier New" w:hAnsi="Courier New" w:cs="Courier New"/>
              <w:rtl/>
            </w:rPr>
            <w:delText xml:space="preserve"> * اطبب</w:delText>
          </w:r>
        </w:del>
      </w:ins>
      <w:r w:rsidRPr="00EE6742">
        <w:rPr>
          <w:rFonts w:ascii="Courier New" w:hAnsi="Courier New" w:cs="Courier New"/>
          <w:rtl/>
        </w:rPr>
        <w:t xml:space="preserve"> الكرى عن </w:t>
      </w:r>
      <w:del w:id="2512" w:author="Transkribus" w:date="2019-12-11T14:30:00Z">
        <w:r w:rsidRPr="009B6BCA">
          <w:rPr>
            <w:rFonts w:ascii="Courier New" w:hAnsi="Courier New" w:cs="Courier New"/>
            <w:rtl/>
          </w:rPr>
          <w:delText>ناظريه صدود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513" w:author="Transkribus" w:date="2019-12-11T14:30:00Z">
        <w:r w:rsidRPr="00EE6742">
          <w:rPr>
            <w:rFonts w:ascii="Courier New" w:hAnsi="Courier New" w:cs="Courier New"/>
            <w:rtl/>
          </w:rPr>
          <w:t>نثاطر بة صدور</w:t>
        </w:r>
      </w:ins>
    </w:p>
    <w:p w:rsidR="006C342B" w:rsidRPr="00EE6742" w:rsidRDefault="006C342B" w:rsidP="006C342B">
      <w:pPr>
        <w:pStyle w:val="NurText"/>
        <w:bidi/>
        <w:rPr>
          <w:ins w:id="2514" w:author="Transkribus" w:date="2019-12-11T14:30:00Z"/>
          <w:rFonts w:ascii="Courier New" w:hAnsi="Courier New" w:cs="Courier New"/>
        </w:rPr>
      </w:pPr>
      <w:dir w:val="rtl">
        <w:dir w:val="rtl">
          <w:ins w:id="2515" w:author="Transkribus" w:date="2019-12-11T14:30:00Z">
            <w:r w:rsidRPr="00EE6742">
              <w:rPr>
                <w:rFonts w:ascii="Courier New" w:hAnsi="Courier New" w:cs="Courier New"/>
                <w:rtl/>
              </w:rPr>
              <w:t>ابن صصحر</w:t>
            </w:r>
          </w:ins>
          <w:r>
            <w:t>‬</w:t>
          </w:r>
          <w:r>
            <w:t>‬</w:t>
          </w:r>
        </w:dir>
      </w:dir>
    </w:p>
    <w:p w:rsidR="00D741C9" w:rsidRDefault="006C342B">
      <w:bookmarkStart w:id="2516" w:name="_GoBack"/>
      <w:bookmarkEnd w:id="2516"/>
    </w:p>
    <w:sectPr w:rsidR="00D741C9" w:rsidSect="00A339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2B"/>
    <w:rsid w:val="00205B78"/>
    <w:rsid w:val="002E4E26"/>
    <w:rsid w:val="00384DF6"/>
    <w:rsid w:val="004B2352"/>
    <w:rsid w:val="005A5FE5"/>
    <w:rsid w:val="00663732"/>
    <w:rsid w:val="006B046D"/>
    <w:rsid w:val="006C342B"/>
    <w:rsid w:val="00A33946"/>
    <w:rsid w:val="00CF58D5"/>
    <w:rsid w:val="00D15D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CE488D3-8D7F-7141-8807-CB5CF268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C34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6C342B"/>
    <w:rPr>
      <w:rFonts w:ascii="Consolas" w:hAnsi="Consolas"/>
      <w:sz w:val="21"/>
      <w:szCs w:val="21"/>
    </w:rPr>
  </w:style>
  <w:style w:type="character" w:customStyle="1" w:styleId="NurTextZchn">
    <w:name w:val="Nur Text Zchn"/>
    <w:basedOn w:val="Absatz-Standardschriftart"/>
    <w:link w:val="NurText"/>
    <w:uiPriority w:val="99"/>
    <w:rsid w:val="006C342B"/>
    <w:rPr>
      <w:rFonts w:ascii="Consolas" w:hAnsi="Consolas"/>
      <w:sz w:val="21"/>
      <w:szCs w:val="21"/>
    </w:rPr>
  </w:style>
  <w:style w:type="paragraph" w:styleId="Sprechblasentext">
    <w:name w:val="Balloon Text"/>
    <w:basedOn w:val="Standard"/>
    <w:link w:val="SprechblasentextZchn"/>
    <w:uiPriority w:val="99"/>
    <w:semiHidden/>
    <w:unhideWhenUsed/>
    <w:rsid w:val="006C342B"/>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C342B"/>
    <w:rPr>
      <w:rFonts w:ascii="Times New Roman" w:hAnsi="Times New Roman" w:cs="Times New Roman"/>
      <w:sz w:val="18"/>
      <w:szCs w:val="18"/>
    </w:rPr>
  </w:style>
  <w:style w:type="paragraph" w:styleId="berarbeitung">
    <w:name w:val="Revision"/>
    <w:hidden/>
    <w:uiPriority w:val="99"/>
    <w:semiHidden/>
    <w:rsid w:val="006C3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5835</Words>
  <Characters>36766</Characters>
  <Application>Microsoft Office Word</Application>
  <DocSecurity>0</DocSecurity>
  <Lines>306</Lines>
  <Paragraphs>85</Paragraphs>
  <ScaleCrop>false</ScaleCrop>
  <Company/>
  <LinksUpToDate>false</LinksUpToDate>
  <CharactersWithSpaces>42516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 Gibson</dc:creator>
  <cp:keywords/>
  <dc:description/>
  <cp:lastModifiedBy>Nathan P. Gibson</cp:lastModifiedBy>
  <cp:revision>1</cp:revision>
  <dcterms:created xsi:type="dcterms:W3CDTF">2019-12-11T14:19:00Z</dcterms:created>
  <dcterms:modified xsi:type="dcterms:W3CDTF">2019-12-11T14:20:00Z</dcterms:modified>
</cp:coreProperties>
</file>