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482" w:rsidRPr="00EE6742" w:rsidRDefault="00544482" w:rsidP="00544482">
      <w:pPr>
        <w:pStyle w:val="NurText"/>
        <w:bidi/>
        <w:rPr>
          <w:ins w:id="0" w:author="Transkribus" w:date="2019-12-11T14:30:00Z"/>
          <w:rFonts w:ascii="Courier New" w:hAnsi="Courier New" w:cs="Courier New"/>
        </w:rPr>
      </w:pPr>
      <w:ins w:id="1" w:author="Transkribus" w:date="2019-12-11T14:30:00Z">
        <w:r w:rsidRPr="00EE6742">
          <w:rPr>
            <w:rFonts w:ascii="Courier New" w:hAnsi="Courier New" w:cs="Courier New"/>
            <w:rtl/>
          </w:rPr>
          <w:t>١٧٨</w:t>
        </w:r>
      </w:ins>
    </w:p>
    <w:p w:rsidR="00544482" w:rsidRPr="00EE6742" w:rsidRDefault="00544482" w:rsidP="00544482">
      <w:pPr>
        <w:pStyle w:val="NurText"/>
        <w:bidi/>
        <w:rPr>
          <w:ins w:id="2" w:author="Transkribus" w:date="2019-12-11T14:30:00Z"/>
          <w:rFonts w:ascii="Courier New" w:hAnsi="Courier New" w:cs="Courier New"/>
        </w:rPr>
      </w:pPr>
      <w:ins w:id="3" w:author="Transkribus" w:date="2019-12-11T14:30:00Z">
        <w:r w:rsidRPr="00EE6742">
          <w:rPr>
            <w:rFonts w:ascii="Courier New" w:hAnsi="Courier New" w:cs="Courier New"/>
            <w:rtl/>
          </w:rPr>
          <w:t>ابكرج عفه فقال الشاب السمع والطاعة فلما خرح الشاب لحقه الغلام بيقعة فيهاعدة</w:t>
        </w:r>
      </w:ins>
    </w:p>
    <w:p w:rsidR="00544482" w:rsidRPr="00EE6742" w:rsidRDefault="00544482" w:rsidP="00544482">
      <w:pPr>
        <w:pStyle w:val="NurText"/>
        <w:bidi/>
        <w:rPr>
          <w:ins w:id="4" w:author="Transkribus" w:date="2019-12-11T14:30:00Z"/>
          <w:rFonts w:ascii="Courier New" w:hAnsi="Courier New" w:cs="Courier New"/>
        </w:rPr>
      </w:pPr>
      <w:ins w:id="5" w:author="Transkribus" w:date="2019-12-11T14:30:00Z">
        <w:r w:rsidRPr="00EE6742">
          <w:rPr>
            <w:rFonts w:ascii="Courier New" w:hAnsi="Courier New" w:cs="Courier New"/>
            <w:rtl/>
          </w:rPr>
          <w:t>قطير واش شتيط وفرس بسرح ولحام فقال له جذهذا القماض اليسهوهذا الفوس اركية</w:t>
        </w:r>
      </w:ins>
    </w:p>
    <w:p w:rsidR="00544482" w:rsidRPr="00EE6742" w:rsidRDefault="00544482" w:rsidP="00544482">
      <w:pPr>
        <w:pStyle w:val="NurText"/>
        <w:bidi/>
        <w:rPr>
          <w:ins w:id="6" w:author="Transkribus" w:date="2019-12-11T14:30:00Z"/>
          <w:rFonts w:ascii="Courier New" w:hAnsi="Courier New" w:cs="Courier New"/>
        </w:rPr>
      </w:pPr>
      <w:ins w:id="7" w:author="Transkribus" w:date="2019-12-11T14:30:00Z">
        <w:r w:rsidRPr="00EE6742">
          <w:rPr>
            <w:rFonts w:ascii="Courier New" w:hAnsi="Courier New" w:cs="Courier New"/>
            <w:rtl/>
          </w:rPr>
          <w:t>ونجه ز الى صرجد فقمال له ماسيدى اله لم بكن بى مكان ابلت فيه الفرس فقال اثر كها عندثا</w:t>
        </w:r>
      </w:ins>
    </w:p>
    <w:p w:rsidR="00544482" w:rsidRPr="00EE6742" w:rsidRDefault="00544482" w:rsidP="00544482">
      <w:pPr>
        <w:pStyle w:val="NurText"/>
        <w:bidi/>
        <w:rPr>
          <w:ins w:id="8" w:author="Transkribus" w:date="2019-12-11T14:30:00Z"/>
          <w:rFonts w:ascii="Courier New" w:hAnsi="Courier New" w:cs="Courier New"/>
        </w:rPr>
      </w:pPr>
      <w:ins w:id="9" w:author="Transkribus" w:date="2019-12-11T14:30:00Z">
        <w:r w:rsidRPr="00EE6742">
          <w:rPr>
            <w:rFonts w:ascii="Courier New" w:hAnsi="Courier New" w:cs="Courier New"/>
            <w:rtl/>
          </w:rPr>
          <w:t>وشة عليه ا بكرة النهار وسافر على جصيرة اللهتعالى فلما كمان بكرة النهار جصر الشاب الى</w:t>
        </w:r>
      </w:ins>
    </w:p>
    <w:p w:rsidR="00544482" w:rsidRPr="00EE6742" w:rsidRDefault="00544482" w:rsidP="00544482">
      <w:pPr>
        <w:pStyle w:val="NurText"/>
        <w:bidi/>
        <w:rPr>
          <w:ins w:id="10" w:author="Transkribus" w:date="2019-12-11T14:30:00Z"/>
          <w:rFonts w:ascii="Courier New" w:hAnsi="Courier New" w:cs="Courier New"/>
        </w:rPr>
      </w:pPr>
      <w:ins w:id="11" w:author="Transkribus" w:date="2019-12-11T14:30:00Z">
        <w:r w:rsidRPr="00EE6742">
          <w:rPr>
            <w:rFonts w:ascii="Courier New" w:hAnsi="Courier New" w:cs="Courier New"/>
            <w:rtl/>
          </w:rPr>
          <w:t>باب دار ابن المطران ناهطاه كمتاباقدكنبه على بدة الى عز الدين قرخشاء صاحب صبرجسد</w:t>
        </w:r>
      </w:ins>
    </w:p>
    <w:p w:rsidR="00544482" w:rsidRPr="00EE6742" w:rsidRDefault="00544482" w:rsidP="00544482">
      <w:pPr>
        <w:pStyle w:val="NurText"/>
        <w:bidi/>
        <w:rPr>
          <w:ins w:id="12" w:author="Transkribus" w:date="2019-12-11T14:30:00Z"/>
          <w:rFonts w:ascii="Courier New" w:hAnsi="Courier New" w:cs="Courier New"/>
        </w:rPr>
      </w:pPr>
      <w:ins w:id="13" w:author="Transkribus" w:date="2019-12-11T14:30:00Z">
        <w:r w:rsidRPr="00EE6742">
          <w:rPr>
            <w:rFonts w:ascii="Courier New" w:hAnsi="Courier New" w:cs="Courier New"/>
            <w:rtl/>
          </w:rPr>
          <w:t>وأقطاء تذ كمره ثمايعثمدة فى مداو اله واعطاء ماتى دراهيم وقال افر كها حمن بنك تغقد</w:t>
        </w:r>
      </w:ins>
    </w:p>
    <w:p w:rsidR="00544482" w:rsidRPr="00EE6742" w:rsidRDefault="00544482" w:rsidP="00544482">
      <w:pPr>
        <w:pStyle w:val="NurText"/>
        <w:bidi/>
        <w:rPr>
          <w:ins w:id="14" w:author="Transkribus" w:date="2019-12-11T14:30:00Z"/>
          <w:rFonts w:ascii="Courier New" w:hAnsi="Courier New" w:cs="Courier New"/>
        </w:rPr>
      </w:pPr>
      <w:ins w:id="15" w:author="Transkribus" w:date="2019-12-11T14:30:00Z">
        <w:r w:rsidRPr="00EE6742">
          <w:rPr>
            <w:rFonts w:ascii="Courier New" w:hAnsi="Courier New" w:cs="Courier New"/>
            <w:rtl/>
          </w:rPr>
          <w:t>وسافر الشاب أالى صرخدوداوى عز الدين قرخشاء ثماامرمبه قيرى ودخل الحقام وخلع علية</w:t>
        </w:r>
      </w:ins>
    </w:p>
    <w:p w:rsidR="00544482" w:rsidRPr="00EE6742" w:rsidRDefault="00544482" w:rsidP="00544482">
      <w:pPr>
        <w:pStyle w:val="NurText"/>
        <w:bidi/>
        <w:rPr>
          <w:ins w:id="16" w:author="Transkribus" w:date="2019-12-11T14:30:00Z"/>
          <w:rFonts w:ascii="Courier New" w:hAnsi="Courier New" w:cs="Courier New"/>
        </w:rPr>
      </w:pPr>
      <w:ins w:id="17" w:author="Transkribus" w:date="2019-12-11T14:30:00Z">
        <w:r w:rsidRPr="00EE6742">
          <w:rPr>
            <w:rFonts w:ascii="Courier New" w:hAnsi="Courier New" w:cs="Courier New"/>
            <w:rtl/>
          </w:rPr>
          <w:t xml:space="preserve"> خلعة مابجحسة من أحود مابكون وأهطاه علة نسرجوسر فسارد هب والف دسار مصيرة</w:t>
        </w:r>
      </w:ins>
    </w:p>
    <w:p w:rsidR="00544482" w:rsidRPr="00EE6742" w:rsidRDefault="00544482" w:rsidP="00544482">
      <w:pPr>
        <w:pStyle w:val="NurText"/>
        <w:bidi/>
        <w:rPr>
          <w:ins w:id="18" w:author="Transkribus" w:date="2019-12-11T14:30:00Z"/>
          <w:rFonts w:ascii="Courier New" w:hAnsi="Courier New" w:cs="Courier New"/>
        </w:rPr>
      </w:pPr>
      <w:ins w:id="19" w:author="Transkribus" w:date="2019-12-11T14:30:00Z">
        <w:r w:rsidRPr="00EE6742">
          <w:rPr>
            <w:rFonts w:ascii="Courier New" w:hAnsi="Courier New" w:cs="Courier New"/>
            <w:rtl/>
          </w:rPr>
          <w:t>وقال مجدمى فشال لهما أقدر يامولانا حتى اشاورسحق الحكيم موفق الدين بن المطران</w:t>
        </w:r>
        <w:bookmarkStart w:id="20" w:name="_GoBack"/>
        <w:bookmarkEnd w:id="20"/>
      </w:ins>
    </w:p>
    <w:p w:rsidR="00544482" w:rsidRPr="00EE6742" w:rsidRDefault="00544482" w:rsidP="00544482">
      <w:pPr>
        <w:pStyle w:val="NurText"/>
        <w:bidi/>
        <w:rPr>
          <w:ins w:id="21" w:author="Transkribus" w:date="2019-12-11T14:30:00Z"/>
          <w:rFonts w:ascii="Courier New" w:hAnsi="Courier New" w:cs="Courier New"/>
        </w:rPr>
      </w:pPr>
      <w:ins w:id="22" w:author="Transkribus" w:date="2019-12-11T14:30:00Z">
        <w:r w:rsidRPr="00EE6742">
          <w:rPr>
            <w:rFonts w:ascii="Courier New" w:hAnsi="Courier New" w:cs="Courier New"/>
            <w:rtl/>
          </w:rPr>
          <w:t>فقال له عز الدين ومن عو الحكيم موفق الدين ماهو الاعلام أحمى لاسبيل الى خروجلك من صر حمد</w:t>
        </w:r>
      </w:ins>
    </w:p>
    <w:p w:rsidR="00544482" w:rsidRPr="00EE6742" w:rsidRDefault="00544482" w:rsidP="00544482">
      <w:pPr>
        <w:pStyle w:val="NurText"/>
        <w:bidi/>
        <w:rPr>
          <w:ins w:id="23" w:author="Transkribus" w:date="2019-12-11T14:30:00Z"/>
          <w:rFonts w:ascii="Courier New" w:hAnsi="Courier New" w:cs="Courier New"/>
        </w:rPr>
      </w:pPr>
      <w:ins w:id="24" w:author="Transkribus" w:date="2019-12-11T14:30:00Z">
        <w:r w:rsidRPr="00EE6742">
          <w:rPr>
            <w:rFonts w:ascii="Courier New" w:hAnsi="Courier New" w:cs="Courier New"/>
            <w:rtl/>
          </w:rPr>
          <w:t>و الحواعليهة فى القول وسددوا فقال اذا كمان ولابدمانا اأيضى الى مترلى وأحى ففضى الى مثرله</w:t>
        </w:r>
      </w:ins>
    </w:p>
    <w:p w:rsidR="00544482" w:rsidRPr="00EE6742" w:rsidRDefault="00544482" w:rsidP="00544482">
      <w:pPr>
        <w:pStyle w:val="NurText"/>
        <w:bidi/>
        <w:rPr>
          <w:ins w:id="25" w:author="Transkribus" w:date="2019-12-11T14:30:00Z"/>
          <w:rFonts w:ascii="Courier New" w:hAnsi="Courier New" w:cs="Courier New"/>
        </w:rPr>
      </w:pPr>
      <w:ins w:id="26" w:author="Transkribus" w:date="2019-12-11T14:30:00Z">
        <w:r w:rsidRPr="00EE6742">
          <w:rPr>
            <w:rFonts w:ascii="Courier New" w:hAnsi="Courier New" w:cs="Courier New"/>
            <w:rtl/>
          </w:rPr>
          <w:t>وأجصر الخلعة والذهم ومامعها وفال هذ ا الذى أحطبتوفى خذوه وأناقو الله ما أعرف صناعة</w:t>
        </w:r>
      </w:ins>
    </w:p>
    <w:p w:rsidR="00544482" w:rsidRPr="00EE6742" w:rsidRDefault="00544482" w:rsidP="00544482">
      <w:pPr>
        <w:pStyle w:val="NurText"/>
        <w:bidi/>
        <w:rPr>
          <w:ins w:id="27" w:author="Transkribus" w:date="2019-12-11T14:30:00Z"/>
          <w:rFonts w:ascii="Courier New" w:hAnsi="Courier New" w:cs="Courier New"/>
        </w:rPr>
      </w:pPr>
      <w:ins w:id="28" w:author="Transkribus" w:date="2019-12-11T14:30:00Z">
        <w:r w:rsidRPr="00EE6742">
          <w:rPr>
            <w:rFonts w:ascii="Courier New" w:hAnsi="Courier New" w:cs="Courier New"/>
            <w:rtl/>
          </w:rPr>
          <w:t>الطب ولاأددى ماهى واثماناجرى فى مع الحكم ابن المطران كذا وكد اوقس عليه الواقهة</w:t>
        </w:r>
      </w:ins>
    </w:p>
    <w:p w:rsidR="00544482" w:rsidRPr="00EE6742" w:rsidRDefault="00544482" w:rsidP="00544482">
      <w:pPr>
        <w:pStyle w:val="NurText"/>
        <w:bidi/>
        <w:rPr>
          <w:ins w:id="29" w:author="Transkribus" w:date="2019-12-11T14:30:00Z"/>
          <w:rFonts w:ascii="Courier New" w:hAnsi="Courier New" w:cs="Courier New"/>
        </w:rPr>
      </w:pPr>
      <w:ins w:id="30" w:author="Transkribus" w:date="2019-12-11T14:30:00Z">
        <w:r w:rsidRPr="00EE6742">
          <w:rPr>
            <w:rFonts w:ascii="Courier New" w:hAnsi="Courier New" w:cs="Courier New"/>
            <w:rtl/>
          </w:rPr>
          <w:t>كماوقهت فقال له عز الدين ماعليك ان الاتكون طبيبا ألت ماتعرف تلعب بالتردو الشطريح</w:t>
        </w:r>
      </w:ins>
    </w:p>
    <w:p w:rsidR="00544482" w:rsidRPr="00EE6742" w:rsidRDefault="00544482" w:rsidP="00544482">
      <w:pPr>
        <w:pStyle w:val="NurText"/>
        <w:bidi/>
        <w:rPr>
          <w:ins w:id="31" w:author="Transkribus" w:date="2019-12-11T14:30:00Z"/>
          <w:rFonts w:ascii="Courier New" w:hAnsi="Courier New" w:cs="Courier New"/>
        </w:rPr>
      </w:pPr>
      <w:ins w:id="32" w:author="Transkribus" w:date="2019-12-11T14:30:00Z">
        <w:r w:rsidRPr="00EE6742">
          <w:rPr>
            <w:rFonts w:ascii="Courier New" w:hAnsi="Courier New" w:cs="Courier New"/>
            <w:rtl/>
          </w:rPr>
          <w:t>ابعال على وكان الشاب لديه أوب وفضيلة فقال له عز الدين قد تر كتك جاجى وحعلت لك</w:t>
        </w:r>
      </w:ins>
    </w:p>
    <w:p w:rsidR="00544482" w:rsidRPr="00EE6742" w:rsidRDefault="00544482" w:rsidP="00544482">
      <w:pPr>
        <w:pStyle w:val="NurText"/>
        <w:bidi/>
        <w:rPr>
          <w:ins w:id="33" w:author="Transkribus" w:date="2019-12-11T14:30:00Z"/>
          <w:rFonts w:ascii="Courier New" w:hAnsi="Courier New" w:cs="Courier New"/>
        </w:rPr>
      </w:pPr>
      <w:ins w:id="34" w:author="Transkribus" w:date="2019-12-11T14:30:00Z">
        <w:r w:rsidRPr="00EE6742">
          <w:rPr>
            <w:rFonts w:ascii="Courier New" w:hAnsi="Courier New" w:cs="Courier New"/>
            <w:rtl/>
          </w:rPr>
          <w:t>اقطاعا فى الستة يعمل اتنين وعبر بن أليف درهسم فثال السمع والطاعةاه ولائايل أسال</w:t>
        </w:r>
      </w:ins>
    </w:p>
    <w:p w:rsidR="00544482" w:rsidRPr="00EE6742" w:rsidRDefault="00544482" w:rsidP="00544482">
      <w:pPr>
        <w:pStyle w:val="NurText"/>
        <w:bidi/>
        <w:rPr>
          <w:ins w:id="35" w:author="Transkribus" w:date="2019-12-11T14:30:00Z"/>
          <w:rFonts w:ascii="Courier New" w:hAnsi="Courier New" w:cs="Courier New"/>
        </w:rPr>
      </w:pPr>
      <w:ins w:id="36" w:author="Transkribus" w:date="2019-12-11T14:30:00Z">
        <w:r w:rsidRPr="00EE6742">
          <w:rPr>
            <w:rFonts w:ascii="Courier New" w:hAnsi="Courier New" w:cs="Courier New"/>
            <w:rtl/>
          </w:rPr>
          <w:t>دسبور الى دمشق ابن أروج الى الحكميم موفق الدين واقيليدموأشكره على ماتعل مى من</w:t>
        </w:r>
      </w:ins>
    </w:p>
    <w:p w:rsidR="00544482" w:rsidRPr="00EE6742" w:rsidRDefault="00544482" w:rsidP="00544482">
      <w:pPr>
        <w:pStyle w:val="NurText"/>
        <w:bidi/>
        <w:rPr>
          <w:ins w:id="37" w:author="Transkribus" w:date="2019-12-11T14:30:00Z"/>
          <w:rFonts w:ascii="Courier New" w:hAnsi="Courier New" w:cs="Courier New"/>
        </w:rPr>
      </w:pPr>
      <w:ins w:id="38" w:author="Transkribus" w:date="2019-12-11T14:30:00Z">
        <w:r w:rsidRPr="00EE6742">
          <w:rPr>
            <w:rFonts w:ascii="Courier New" w:hAnsi="Courier New" w:cs="Courier New"/>
            <w:rtl/>
          </w:rPr>
          <w:t>الخير قاعطى دسيوراوأق الى الحكيم موفق الدين وقيل بدد وشكر مشكرا كتيراوأجصر</w:t>
        </w:r>
      </w:ins>
    </w:p>
    <w:p w:rsidR="00544482" w:rsidRPr="00EE6742" w:rsidRDefault="00544482" w:rsidP="00544482">
      <w:pPr>
        <w:pStyle w:val="NurText"/>
        <w:bidi/>
        <w:rPr>
          <w:ins w:id="39" w:author="Transkribus" w:date="2019-12-11T14:30:00Z"/>
          <w:rFonts w:ascii="Courier New" w:hAnsi="Courier New" w:cs="Courier New"/>
        </w:rPr>
      </w:pPr>
      <w:ins w:id="40" w:author="Transkribus" w:date="2019-12-11T14:30:00Z">
        <w:r w:rsidRPr="00EE6742">
          <w:rPr>
            <w:rFonts w:ascii="Courier New" w:hAnsi="Courier New" w:cs="Courier New"/>
            <w:rtl/>
          </w:rPr>
          <w:t>الذى جفل ل بين بديقوقل له قد جسل لى هذا لجذة فرده عليه وثال له اأنا ماقصدت الاشفملك</w:t>
        </w:r>
      </w:ins>
    </w:p>
    <w:p w:rsidR="00544482" w:rsidRPr="00EE6742" w:rsidRDefault="00544482" w:rsidP="00544482">
      <w:pPr>
        <w:pStyle w:val="NurText"/>
        <w:bidi/>
        <w:rPr>
          <w:ins w:id="41" w:author="Transkribus" w:date="2019-12-11T14:30:00Z"/>
          <w:rFonts w:ascii="Courier New" w:hAnsi="Courier New" w:cs="Courier New"/>
        </w:rPr>
      </w:pPr>
      <w:ins w:id="42" w:author="Transkribus" w:date="2019-12-11T14:30:00Z">
        <w:r w:rsidRPr="00EE6742">
          <w:rPr>
            <w:rFonts w:ascii="Courier New" w:hAnsi="Courier New" w:cs="Courier New"/>
            <w:rtl/>
          </w:rPr>
          <w:t>جذه باول اللهلك فيه وعرفه الشاب ثماجرى له مع عز الدين وصورة الخدمه واستمر الشاب</w:t>
        </w:r>
      </w:ins>
    </w:p>
    <w:p w:rsidR="00544482" w:rsidRPr="00EE6742" w:rsidRDefault="00544482" w:rsidP="00544482">
      <w:pPr>
        <w:pStyle w:val="NurText"/>
        <w:bidi/>
        <w:rPr>
          <w:ins w:id="43" w:author="Transkribus" w:date="2019-12-11T14:30:00Z"/>
          <w:rFonts w:ascii="Courier New" w:hAnsi="Courier New" w:cs="Courier New"/>
        </w:rPr>
      </w:pPr>
      <w:ins w:id="44" w:author="Transkribus" w:date="2019-12-11T14:30:00Z">
        <w:r w:rsidRPr="00EE6742">
          <w:rPr>
            <w:rFonts w:ascii="Courier New" w:hAnsi="Courier New" w:cs="Courier New"/>
            <w:rtl/>
          </w:rPr>
          <w:t xml:space="preserve"> فى خدمة عز الدين وكمان ذلك الاحسان من مرودة الحكميم موفق الدين بن المطران أاقول</w:t>
        </w:r>
      </w:ins>
    </w:p>
    <w:p w:rsidR="00544482" w:rsidRPr="00EE6742" w:rsidRDefault="00544482" w:rsidP="00544482">
      <w:pPr>
        <w:pStyle w:val="NurText"/>
        <w:bidi/>
        <w:rPr>
          <w:ins w:id="45" w:author="Transkribus" w:date="2019-12-11T14:30:00Z"/>
          <w:rFonts w:ascii="Courier New" w:hAnsi="Courier New" w:cs="Courier New"/>
        </w:rPr>
      </w:pPr>
      <w:ins w:id="46" w:author="Transkribus" w:date="2019-12-11T14:30:00Z">
        <w:r w:rsidRPr="00EE6742">
          <w:rPr>
            <w:rFonts w:ascii="Courier New" w:hAnsi="Courier New" w:cs="Courier New"/>
            <w:rtl/>
          </w:rPr>
          <w:t>وكاتت طموفق الدين بن الماران همة عاليه فى خصيل الكتب ى اله مابن وفى خزالته من</w:t>
        </w:r>
      </w:ins>
    </w:p>
    <w:p w:rsidR="00544482" w:rsidRPr="00EE6742" w:rsidRDefault="00544482" w:rsidP="00544482">
      <w:pPr>
        <w:pStyle w:val="NurText"/>
        <w:bidi/>
        <w:rPr>
          <w:ins w:id="47" w:author="Transkribus" w:date="2019-12-11T14:30:00Z"/>
          <w:rFonts w:ascii="Courier New" w:hAnsi="Courier New" w:cs="Courier New"/>
        </w:rPr>
      </w:pPr>
      <w:ins w:id="48" w:author="Transkribus" w:date="2019-12-11T14:30:00Z">
        <w:r w:rsidRPr="00EE6742">
          <w:rPr>
            <w:rFonts w:ascii="Courier New" w:hAnsi="Courier New" w:cs="Courier New"/>
            <w:rtl/>
          </w:rPr>
          <w:t>الكتب الطابية وغير هاها شاهر عسرة ألاف مجلدجار جاثما استفسحه وكاتت له غنابة النة</w:t>
        </w:r>
      </w:ins>
    </w:p>
    <w:p w:rsidR="00544482" w:rsidRPr="00EE6742" w:rsidRDefault="00544482" w:rsidP="00544482">
      <w:pPr>
        <w:pStyle w:val="NurText"/>
        <w:bidi/>
        <w:rPr>
          <w:ins w:id="49" w:author="Transkribus" w:date="2019-12-11T14:30:00Z"/>
          <w:rFonts w:ascii="Courier New" w:hAnsi="Courier New" w:cs="Courier New"/>
        </w:rPr>
      </w:pPr>
      <w:ins w:id="50" w:author="Transkribus" w:date="2019-12-11T14:30:00Z">
        <w:r w:rsidRPr="00EE6742">
          <w:rPr>
            <w:rFonts w:ascii="Courier New" w:hAnsi="Courier New" w:cs="Courier New"/>
            <w:rtl/>
          </w:rPr>
          <w:t>فى استنساح الكتب وبجريرها وكمان فى خدمبة ثلاثة نساجح بكنيون له أيد اواهم مثه الحامكمة</w:t>
        </w:r>
      </w:ins>
    </w:p>
    <w:p w:rsidR="00544482" w:rsidRPr="00EE6742" w:rsidRDefault="00544482" w:rsidP="00544482">
      <w:pPr>
        <w:pStyle w:val="NurText"/>
        <w:bidi/>
        <w:rPr>
          <w:ins w:id="51" w:author="Transkribus" w:date="2019-12-11T14:30:00Z"/>
          <w:rFonts w:ascii="Courier New" w:hAnsi="Courier New" w:cs="Courier New"/>
        </w:rPr>
      </w:pPr>
      <w:ins w:id="52" w:author="Transkribus" w:date="2019-12-11T14:30:00Z">
        <w:r w:rsidRPr="00EE6742">
          <w:rPr>
            <w:rFonts w:ascii="Courier New" w:hAnsi="Courier New" w:cs="Courier New"/>
            <w:rtl/>
          </w:rPr>
          <w:t>والجرابةوكان من جملنهم جمال الدين المعروف بابن الخمالة وكان خفه منسو باوكتب ابن</w:t>
        </w:r>
      </w:ins>
    </w:p>
    <w:p w:rsidR="00544482" w:rsidRPr="00EE6742" w:rsidRDefault="00544482" w:rsidP="00544482">
      <w:pPr>
        <w:pStyle w:val="NurText"/>
        <w:bidi/>
        <w:rPr>
          <w:ins w:id="53" w:author="Transkribus" w:date="2019-12-11T14:30:00Z"/>
          <w:rFonts w:ascii="Courier New" w:hAnsi="Courier New" w:cs="Courier New"/>
        </w:rPr>
      </w:pPr>
      <w:ins w:id="54" w:author="Transkribus" w:date="2019-12-11T14:30:00Z">
        <w:r w:rsidRPr="00EE6742">
          <w:rPr>
            <w:rFonts w:ascii="Courier New" w:hAnsi="Courier New" w:cs="Courier New"/>
            <w:rtl/>
          </w:rPr>
          <w:t>المطران أيضا حطه كمبا كتبره وفدر أبت عدةمها وهى فى هابة حسسن الخط والنجة</w:t>
        </w:r>
      </w:ins>
    </w:p>
    <w:p w:rsidR="00544482" w:rsidRPr="00EE6742" w:rsidRDefault="00544482" w:rsidP="00544482">
      <w:pPr>
        <w:pStyle w:val="NurText"/>
        <w:bidi/>
        <w:rPr>
          <w:ins w:id="55" w:author="Transkribus" w:date="2019-12-11T14:30:00Z"/>
          <w:rFonts w:ascii="Courier New" w:hAnsi="Courier New" w:cs="Courier New"/>
        </w:rPr>
      </w:pPr>
      <w:ins w:id="56" w:author="Transkribus" w:date="2019-12-11T14:30:00Z">
        <w:r w:rsidRPr="00EE6742">
          <w:rPr>
            <w:rFonts w:ascii="Courier New" w:hAnsi="Courier New" w:cs="Courier New"/>
            <w:rtl/>
          </w:rPr>
          <w:t>والاعراب وكمان كمير المطالبة الكتب الابفتر من ذلك فى أكتر أو فاله وأكتر الكتب النى كالتت</w:t>
        </w:r>
      </w:ins>
    </w:p>
    <w:p w:rsidR="00544482" w:rsidRPr="00EE6742" w:rsidRDefault="00544482" w:rsidP="00544482">
      <w:pPr>
        <w:pStyle w:val="NurText"/>
        <w:bidi/>
        <w:rPr>
          <w:ins w:id="57" w:author="Transkribus" w:date="2019-12-11T14:30:00Z"/>
          <w:rFonts w:ascii="Courier New" w:hAnsi="Courier New" w:cs="Courier New"/>
        </w:rPr>
      </w:pPr>
      <w:ins w:id="58" w:author="Transkribus" w:date="2019-12-11T14:30:00Z">
        <w:r w:rsidRPr="00EE6742">
          <w:rPr>
            <w:rFonts w:ascii="Courier New" w:hAnsi="Courier New" w:cs="Courier New"/>
            <w:rtl/>
          </w:rPr>
          <w:t>عنسده بو جسدوهد مخها واتفر مجرير ماو عليها خطه ذلك وبلتر من كثرة اعتنائه الكتب</w:t>
        </w:r>
      </w:ins>
    </w:p>
    <w:p w:rsidR="00544482" w:rsidRPr="00EE6742" w:rsidRDefault="00544482" w:rsidP="00544482">
      <w:pPr>
        <w:pStyle w:val="NurText"/>
        <w:bidi/>
        <w:rPr>
          <w:ins w:id="59" w:author="Transkribus" w:date="2019-12-11T14:30:00Z"/>
          <w:rFonts w:ascii="Courier New" w:hAnsi="Courier New" w:cs="Courier New"/>
        </w:rPr>
      </w:pPr>
      <w:ins w:id="60" w:author="Transkribus" w:date="2019-12-11T14:30:00Z">
        <w:r w:rsidRPr="00EE6742">
          <w:rPr>
            <w:rFonts w:ascii="Courier New" w:hAnsi="Courier New" w:cs="Courier New"/>
            <w:rtl/>
          </w:rPr>
          <w:t>وغواية فيها اله لكتير من الكتب الصقار أو المقالات المنفشرفة فى الطب وهى فى الاكتر</w:t>
        </w:r>
      </w:ins>
    </w:p>
    <w:p w:rsidR="00544482" w:rsidRPr="00EE6742" w:rsidRDefault="00544482" w:rsidP="00544482">
      <w:pPr>
        <w:pStyle w:val="NurText"/>
        <w:bidi/>
        <w:rPr>
          <w:ins w:id="61" w:author="Transkribus" w:date="2019-12-11T14:30:00Z"/>
          <w:rFonts w:ascii="Courier New" w:hAnsi="Courier New" w:cs="Courier New"/>
        </w:rPr>
      </w:pPr>
      <w:ins w:id="62" w:author="Transkribus" w:date="2019-12-11T14:30:00Z">
        <w:r w:rsidRPr="00EE6742">
          <w:rPr>
            <w:rFonts w:ascii="Courier New" w:hAnsi="Courier New" w:cs="Courier New"/>
            <w:rtl/>
          </w:rPr>
          <w:lastRenderedPageBreak/>
          <w:t>بوجد جماعة مها فى مجلد واجد استنسم كالامته ابد اله فى جرء صغير قطم نصف من البعدادى</w:t>
        </w:r>
      </w:ins>
    </w:p>
    <w:p w:rsidR="00544482" w:rsidRPr="00EE6742" w:rsidRDefault="00544482" w:rsidP="00544482">
      <w:pPr>
        <w:pStyle w:val="NurText"/>
        <w:bidi/>
        <w:rPr>
          <w:ins w:id="63" w:author="Transkribus" w:date="2019-12-11T14:30:00Z"/>
          <w:rFonts w:ascii="Courier New" w:hAnsi="Courier New" w:cs="Courier New"/>
        </w:rPr>
      </w:pPr>
      <w:ins w:id="64" w:author="Transkribus" w:date="2019-12-11T14:30:00Z">
        <w:r w:rsidRPr="00EE6742">
          <w:rPr>
            <w:rFonts w:ascii="Courier New" w:hAnsi="Courier New" w:cs="Courier New"/>
            <w:rtl/>
          </w:rPr>
          <w:t xml:space="preserve"> مسطرم واصحة وكتب حطه أنصا حدة مها واستمع عندةمن ثلك الاجزاء الصقار مجلدات</w:t>
        </w:r>
      </w:ins>
    </w:p>
    <w:p w:rsidR="00544482" w:rsidRPr="00EE6742" w:rsidRDefault="00544482" w:rsidP="00544482">
      <w:pPr>
        <w:pStyle w:val="NurText"/>
        <w:bidi/>
        <w:rPr>
          <w:ins w:id="65" w:author="Transkribus" w:date="2019-12-11T14:30:00Z"/>
          <w:rFonts w:ascii="Courier New" w:hAnsi="Courier New" w:cs="Courier New"/>
        </w:rPr>
      </w:pPr>
      <w:ins w:id="66" w:author="Transkribus" w:date="2019-12-11T14:30:00Z">
        <w:r w:rsidRPr="00EE6742">
          <w:rPr>
            <w:rFonts w:ascii="Courier New" w:hAnsi="Courier New" w:cs="Courier New"/>
            <w:rtl/>
          </w:rPr>
          <w:t>كشرةجلة الفكان أبد الاقارق فى ك٨ مجلد ادط العة على باب دار السلطان أو ابن يوحة</w:t>
        </w:r>
      </w:ins>
    </w:p>
    <w:p w:rsidR="00544482" w:rsidRPr="00EE6742" w:rsidRDefault="00544482" w:rsidP="00544482">
      <w:pPr>
        <w:pStyle w:val="NurText"/>
        <w:bidi/>
        <w:rPr>
          <w:ins w:id="67" w:author="Transkribus" w:date="2019-12-11T14:30:00Z"/>
          <w:rFonts w:ascii="Courier New" w:hAnsi="Courier New" w:cs="Courier New"/>
        </w:rPr>
      </w:pPr>
      <w:ins w:id="68" w:author="Transkribus" w:date="2019-12-11T14:30:00Z">
        <w:r w:rsidRPr="00EE6742">
          <w:rPr>
            <w:rFonts w:ascii="Courier New" w:hAnsi="Courier New" w:cs="Courier New"/>
            <w:rtl/>
          </w:rPr>
          <w:t xml:space="preserve"> ابر</w:t>
        </w:r>
      </w:ins>
    </w:p>
    <w:p w:rsidR="00544482" w:rsidRPr="00EE6742" w:rsidRDefault="00544482" w:rsidP="00544482">
      <w:pPr>
        <w:pStyle w:val="NurText"/>
        <w:bidi/>
        <w:rPr>
          <w:ins w:id="69" w:author="Transkribus" w:date="2019-12-11T14:30:00Z"/>
          <w:rFonts w:ascii="Courier New" w:hAnsi="Courier New" w:cs="Courier New"/>
        </w:rPr>
      </w:pPr>
      <w:ins w:id="70" w:author="Transkribus" w:date="2019-12-11T14:30:00Z">
        <w:r w:rsidRPr="00EE6742">
          <w:rPr>
            <w:rFonts w:ascii="Courier New" w:hAnsi="Courier New" w:cs="Courier New"/>
            <w:rtl/>
          </w:rPr>
          <w:t>١٧٩</w:t>
        </w:r>
      </w:ins>
    </w:p>
    <w:p w:rsidR="00544482" w:rsidRPr="00EE6742" w:rsidRDefault="00544482" w:rsidP="00544482">
      <w:pPr>
        <w:pStyle w:val="NurText"/>
        <w:bidi/>
        <w:rPr>
          <w:ins w:id="71" w:author="Transkribus" w:date="2019-12-11T14:30:00Z"/>
          <w:rFonts w:ascii="Courier New" w:hAnsi="Courier New" w:cs="Courier New"/>
        </w:rPr>
      </w:pPr>
      <w:ins w:id="72" w:author="Transkribus" w:date="2019-12-11T14:30:00Z">
        <w:r w:rsidRPr="00EE6742">
          <w:rPr>
            <w:rFonts w:ascii="Courier New" w:hAnsi="Courier New" w:cs="Courier New"/>
            <w:rtl/>
          </w:rPr>
          <w:t>وبعد وفاته معث جميع كتيه وذلك أبه ماخلف ولذا أو جدتى بالحسكم عمران الاسراتيلى</w:t>
        </w:r>
      </w:ins>
    </w:p>
    <w:p w:rsidR="00544482" w:rsidRPr="00EE6742" w:rsidRDefault="00544482" w:rsidP="00544482">
      <w:pPr>
        <w:pStyle w:val="NurText"/>
        <w:bidi/>
        <w:rPr>
          <w:ins w:id="73" w:author="Transkribus" w:date="2019-12-11T14:30:00Z"/>
          <w:rFonts w:ascii="Courier New" w:hAnsi="Courier New" w:cs="Courier New"/>
        </w:rPr>
      </w:pPr>
      <w:ins w:id="74" w:author="Transkribus" w:date="2019-12-11T14:30:00Z">
        <w:r w:rsidRPr="00EE6742">
          <w:rPr>
            <w:rFonts w:ascii="Courier New" w:hAnsi="Courier New" w:cs="Courier New"/>
            <w:rtl/>
          </w:rPr>
          <w:t>ابقلاحضربيع كتب ابن المطران وحسدهم وقد أحر جوامن هذه الاأجزاء الصقار الونا</w:t>
        </w:r>
      </w:ins>
    </w:p>
    <w:p w:rsidR="00544482" w:rsidRPr="00EE6742" w:rsidRDefault="00544482" w:rsidP="00544482">
      <w:pPr>
        <w:pStyle w:val="NurText"/>
        <w:bidi/>
        <w:rPr>
          <w:ins w:id="75" w:author="Transkribus" w:date="2019-12-11T14:30:00Z"/>
          <w:rFonts w:ascii="Courier New" w:hAnsi="Courier New" w:cs="Courier New"/>
        </w:rPr>
      </w:pPr>
      <w:ins w:id="76" w:author="Transkribus" w:date="2019-12-11T14:30:00Z">
        <w:r w:rsidRPr="00EE6742">
          <w:rPr>
            <w:rFonts w:ascii="Courier New" w:hAnsi="Courier New" w:cs="Courier New"/>
            <w:rtl/>
          </w:rPr>
          <w:t>كشرة أكترها مقط ابن الجمالة وان القاضى الفاضل بعث سيعرشه افبعبو اليه مل٥</w:t>
        </w:r>
      </w:ins>
    </w:p>
    <w:p w:rsidR="00544482" w:rsidRPr="00EE6742" w:rsidRDefault="00544482" w:rsidP="00544482">
      <w:pPr>
        <w:pStyle w:val="NurText"/>
        <w:bidi/>
        <w:rPr>
          <w:ins w:id="77" w:author="Transkribus" w:date="2019-12-11T14:30:00Z"/>
          <w:rFonts w:ascii="Courier New" w:hAnsi="Courier New" w:cs="Courier New"/>
        </w:rPr>
      </w:pPr>
      <w:ins w:id="78" w:author="Transkribus" w:date="2019-12-11T14:30:00Z">
        <w:r w:rsidRPr="00EE6742">
          <w:rPr>
            <w:rFonts w:ascii="Courier New" w:hAnsi="Courier New" w:cs="Courier New"/>
            <w:rtl/>
          </w:rPr>
          <w:t>جزاثة صفيرهمنا على ماوجدت كذلك تنظر فيها ثم ردها نلقس فى الناداة ثلانة آلاف درهيم</w:t>
        </w:r>
      </w:ins>
    </w:p>
    <w:p w:rsidR="00544482" w:rsidRPr="00EE6742" w:rsidRDefault="00544482" w:rsidP="00544482">
      <w:pPr>
        <w:pStyle w:val="NurText"/>
        <w:bidi/>
        <w:rPr>
          <w:ins w:id="79" w:author="Transkribus" w:date="2019-12-11T14:30:00Z"/>
          <w:rFonts w:ascii="Courier New" w:hAnsi="Courier New" w:cs="Courier New"/>
        </w:rPr>
      </w:pPr>
      <w:ins w:id="80" w:author="Transkribus" w:date="2019-12-11T14:30:00Z">
        <w:r w:rsidRPr="00EE6742">
          <w:rPr>
            <w:rFonts w:ascii="Courier New" w:hAnsi="Courier New" w:cs="Courier New"/>
            <w:rtl/>
          </w:rPr>
          <w:t>واسترى الحكم عمران أكترها وفال لى الله جسل الاتناق مع الورثة فى سعهالنهم اطلقوا</w:t>
        </w:r>
      </w:ins>
    </w:p>
    <w:p w:rsidR="00544482" w:rsidRPr="00EE6742" w:rsidRDefault="00544482" w:rsidP="00544482">
      <w:pPr>
        <w:pStyle w:val="NurText"/>
        <w:bidi/>
        <w:rPr>
          <w:ins w:id="81" w:author="Transkribus" w:date="2019-12-11T14:30:00Z"/>
          <w:rFonts w:ascii="Courier New" w:hAnsi="Courier New" w:cs="Courier New"/>
        </w:rPr>
      </w:pPr>
      <w:ins w:id="82" w:author="Transkribus" w:date="2019-12-11T14:30:00Z">
        <w:r w:rsidRPr="00EE6742">
          <w:rPr>
            <w:rFonts w:ascii="Courier New" w:hAnsi="Courier New" w:cs="Courier New"/>
            <w:rtl/>
          </w:rPr>
          <w:t>سع كل جرءمتها بدرهيم قاسترى الاطباء منهم هذ الأجزاء الصمار على هذا الحفمن بالعدد</w:t>
        </w:r>
      </w:ins>
    </w:p>
    <w:p w:rsidR="00544482" w:rsidRPr="00EE6742" w:rsidRDefault="00544482" w:rsidP="00544482">
      <w:pPr>
        <w:pStyle w:val="NurText"/>
        <w:bidi/>
        <w:rPr>
          <w:ins w:id="83" w:author="Transkribus" w:date="2019-12-11T14:30:00Z"/>
          <w:rFonts w:ascii="Courier New" w:hAnsi="Courier New" w:cs="Courier New"/>
        </w:rPr>
      </w:pPr>
      <w:ins w:id="84" w:author="Transkribus" w:date="2019-12-11T14:30:00Z">
        <w:r w:rsidRPr="00EE6742">
          <w:rPr>
            <w:rFonts w:ascii="Courier New" w:hAnsi="Courier New" w:cs="Courier New"/>
            <w:rtl/>
          </w:rPr>
          <w:t>اقول ٩ وكان ابن المطران كنير المروفة كرم الننس ويهب لنسلامذته الكتب ويحسن</w:t>
        </w:r>
      </w:ins>
    </w:p>
    <w:p w:rsidR="00544482" w:rsidRPr="00EE6742" w:rsidRDefault="00544482" w:rsidP="00544482">
      <w:pPr>
        <w:pStyle w:val="NurText"/>
        <w:bidi/>
        <w:rPr>
          <w:ins w:id="85" w:author="Transkribus" w:date="2019-12-11T14:30:00Z"/>
          <w:rFonts w:ascii="Courier New" w:hAnsi="Courier New" w:cs="Courier New"/>
        </w:rPr>
      </w:pPr>
      <w:ins w:id="86" w:author="Transkribus" w:date="2019-12-11T14:30:00Z">
        <w:r w:rsidRPr="00EE6742">
          <w:rPr>
            <w:rFonts w:ascii="Courier New" w:hAnsi="Courier New" w:cs="Courier New"/>
            <w:rtl/>
          </w:rPr>
          <w:t>البهم واذ اخلس أحمد منهم العالجة المرضى بخلم عليه ولم بزل معتنيارامره وكان أحل تلامدثة</w:t>
        </w:r>
      </w:ins>
    </w:p>
    <w:p w:rsidR="00544482" w:rsidRPr="00EE6742" w:rsidRDefault="00544482" w:rsidP="00544482">
      <w:pPr>
        <w:pStyle w:val="NurText"/>
        <w:bidi/>
        <w:rPr>
          <w:rFonts w:ascii="Courier New" w:hAnsi="Courier New" w:cs="Courier New"/>
        </w:rPr>
      </w:pPr>
      <w:ins w:id="87" w:author="Transkribus" w:date="2019-12-11T14:30:00Z">
        <w:r w:rsidRPr="00EE6742">
          <w:rPr>
            <w:rFonts w:ascii="Courier New" w:hAnsi="Courier New" w:cs="Courier New"/>
            <w:rtl/>
          </w:rPr>
          <w:t xml:space="preserve"> شيعنامهذب الدين عبد الرهحم بن على رجمه الله وكمان</w:t>
        </w:r>
      </w:ins>
      <w:r w:rsidRPr="00EE6742">
        <w:rPr>
          <w:rFonts w:ascii="Courier New" w:hAnsi="Courier New" w:cs="Courier New"/>
          <w:rtl/>
        </w:rPr>
        <w:t xml:space="preserve"> كثير الملازمة له والاشتغال عليه وسا</w:t>
      </w:r>
      <w:del w:id="88" w:author="Transkribus" w:date="2019-12-11T14:30:00Z">
        <w:r w:rsidRPr="009B6BCA">
          <w:rPr>
            <w:rFonts w:ascii="Courier New" w:hAnsi="Courier New" w:cs="Courier New"/>
            <w:rtl/>
          </w:rPr>
          <w:delText>ف</w:delText>
        </w:r>
      </w:del>
      <w:ins w:id="89" w:author="Transkribus" w:date="2019-12-11T14:30:00Z">
        <w:r w:rsidRPr="00EE6742">
          <w:rPr>
            <w:rFonts w:ascii="Courier New" w:hAnsi="Courier New" w:cs="Courier New"/>
            <w:rtl/>
          </w:rPr>
          <w:t>ق</w:t>
        </w:r>
      </w:ins>
      <w:r w:rsidRPr="00EE6742">
        <w:rPr>
          <w:rFonts w:ascii="Courier New" w:hAnsi="Courier New" w:cs="Courier New"/>
          <w:rtl/>
        </w:rPr>
        <w:t>ر</w:t>
      </w:r>
    </w:p>
    <w:p w:rsidR="00544482" w:rsidRPr="00EE6742" w:rsidRDefault="00544482" w:rsidP="00544482">
      <w:pPr>
        <w:pStyle w:val="NurText"/>
        <w:bidi/>
        <w:rPr>
          <w:rFonts w:ascii="Courier New" w:hAnsi="Courier New" w:cs="Courier New"/>
        </w:rPr>
      </w:pPr>
      <w:r w:rsidRPr="00EE6742">
        <w:rPr>
          <w:rFonts w:ascii="Courier New" w:hAnsi="Courier New" w:cs="Courier New"/>
          <w:rtl/>
        </w:rPr>
        <w:t xml:space="preserve">معه مرات فى </w:t>
      </w:r>
      <w:del w:id="90" w:author="Transkribus" w:date="2019-12-11T14:30:00Z">
        <w:r w:rsidRPr="009B6BCA">
          <w:rPr>
            <w:rFonts w:ascii="Courier New" w:hAnsi="Courier New" w:cs="Courier New"/>
            <w:rtl/>
          </w:rPr>
          <w:delText>غزوات صلاح الدين لما فتح الساحل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1" w:author="Transkribus" w:date="2019-12-11T14:30:00Z">
        <w:r w:rsidRPr="00EE6742">
          <w:rPr>
            <w:rFonts w:ascii="Courier New" w:hAnsi="Courier New" w:cs="Courier New"/>
            <w:rtl/>
          </w:rPr>
          <w:t>عزوات سلاج الدين لماتتح الساجل أو غا أجد بى شيحنامهذب الدين عنه فيما</w:t>
        </w:r>
      </w:ins>
    </w:p>
    <w:p w:rsidR="00544482" w:rsidRPr="00EE6742" w:rsidRDefault="00544482" w:rsidP="00544482">
      <w:pPr>
        <w:pStyle w:val="NurText"/>
        <w:bidi/>
        <w:rPr>
          <w:rFonts w:ascii="Courier New" w:hAnsi="Courier New" w:cs="Courier New"/>
        </w:rPr>
      </w:pPr>
      <w:dir w:val="rtl">
        <w:dir w:val="rtl">
          <w:del w:id="92" w:author="Transkribus" w:date="2019-12-11T14:30:00Z">
            <w:r w:rsidRPr="009B6BCA">
              <w:rPr>
                <w:rFonts w:ascii="Courier New" w:hAnsi="Courier New" w:cs="Courier New"/>
                <w:rtl/>
              </w:rPr>
              <w:delText>ومما حدثنى شيخنا مهذب</w:delText>
            </w:r>
          </w:del>
          <w:ins w:id="93" w:author="Transkribus" w:date="2019-12-11T14:30:00Z">
            <w:r w:rsidRPr="00EE6742">
              <w:rPr>
                <w:rFonts w:ascii="Courier New" w:hAnsi="Courier New" w:cs="Courier New"/>
                <w:rtl/>
              </w:rPr>
              <w:t>بتصلق جمعالجاته ثال كمان أسد</w:t>
            </w:r>
          </w:ins>
          <w:r w:rsidRPr="00EE6742">
            <w:rPr>
              <w:rFonts w:ascii="Courier New" w:hAnsi="Courier New" w:cs="Courier New"/>
              <w:rtl/>
            </w:rPr>
            <w:t xml:space="preserve"> الدين </w:t>
          </w:r>
          <w:del w:id="94" w:author="Transkribus" w:date="2019-12-11T14:30:00Z">
            <w:r w:rsidRPr="009B6BCA">
              <w:rPr>
                <w:rFonts w:ascii="Courier New" w:hAnsi="Courier New" w:cs="Courier New"/>
                <w:rtl/>
              </w:rPr>
              <w:delText>عنه فيما يتعلق بمعالجاته قال كان اسد الدين شيركوه</w:delText>
            </w:r>
          </w:del>
          <w:ins w:id="95" w:author="Transkribus" w:date="2019-12-11T14:30:00Z">
            <w:r w:rsidRPr="00EE6742">
              <w:rPr>
                <w:rFonts w:ascii="Courier New" w:hAnsi="Courier New" w:cs="Courier New"/>
                <w:rtl/>
              </w:rPr>
              <w:t>شير كوم</w:t>
            </w:r>
          </w:ins>
          <w:r w:rsidRPr="00EE6742">
            <w:rPr>
              <w:rFonts w:ascii="Courier New" w:hAnsi="Courier New" w:cs="Courier New"/>
              <w:rtl/>
            </w:rPr>
            <w:t xml:space="preserve"> صاحب </w:t>
          </w:r>
          <w:del w:id="96" w:author="Transkribus" w:date="2019-12-11T14:30:00Z">
            <w:r w:rsidRPr="009B6BCA">
              <w:rPr>
                <w:rFonts w:ascii="Courier New" w:hAnsi="Courier New" w:cs="Courier New"/>
                <w:rtl/>
              </w:rPr>
              <w:delText>حمص</w:delText>
            </w:r>
          </w:del>
          <w:ins w:id="97" w:author="Transkribus" w:date="2019-12-11T14:30:00Z">
            <w:r w:rsidRPr="00EE6742">
              <w:rPr>
                <w:rFonts w:ascii="Courier New" w:hAnsi="Courier New" w:cs="Courier New"/>
                <w:rtl/>
              </w:rPr>
              <w:t>جمس</w:t>
            </w:r>
          </w:ins>
          <w:r w:rsidRPr="00EE6742">
            <w:rPr>
              <w:rFonts w:ascii="Courier New" w:hAnsi="Courier New" w:cs="Courier New"/>
              <w:rtl/>
            </w:rPr>
            <w:t xml:space="preserve"> قد طلب ابن </w:t>
          </w:r>
          <w:del w:id="98" w:author="Transkribus" w:date="2019-12-11T14:30:00Z">
            <w:r w:rsidRPr="009B6BCA">
              <w:rPr>
                <w:rFonts w:ascii="Courier New" w:hAnsi="Courier New" w:cs="Courier New"/>
                <w:rtl/>
              </w:rPr>
              <w:delText>المطران</w:delText>
            </w:r>
          </w:del>
          <w:ins w:id="99" w:author="Transkribus" w:date="2019-12-11T14:30:00Z">
            <w:r w:rsidRPr="00EE6742">
              <w:rPr>
                <w:rFonts w:ascii="Courier New" w:hAnsi="Courier New" w:cs="Courier New"/>
                <w:rtl/>
              </w:rPr>
              <w:t>المطر ان</w:t>
            </w:r>
          </w:ins>
          <w:r w:rsidRPr="00EE6742">
            <w:rPr>
              <w:rFonts w:ascii="Courier New" w:hAnsi="Courier New" w:cs="Courier New"/>
              <w:rtl/>
            </w:rPr>
            <w:t xml:space="preserve"> فتوجه </w:t>
          </w:r>
          <w:del w:id="100" w:author="Transkribus" w:date="2019-12-11T14:30:00Z">
            <w:r w:rsidRPr="009B6BCA">
              <w:rPr>
                <w:rFonts w:ascii="Courier New" w:hAnsi="Courier New" w:cs="Courier New"/>
                <w:rtl/>
              </w:rPr>
              <w:delText>اليه وكنت معه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1" w:author="Transkribus" w:date="2019-12-11T14:30:00Z">
            <w:r w:rsidRPr="00EE6742">
              <w:rPr>
                <w:rFonts w:ascii="Courier New" w:hAnsi="Courier New" w:cs="Courier New"/>
                <w:rtl/>
              </w:rPr>
              <w:t>الية</w:t>
            </w:r>
          </w:ins>
          <w:r>
            <w:t>‬</w:t>
          </w:r>
          <w:r>
            <w:t>‬</w:t>
          </w:r>
        </w:dir>
      </w:dir>
    </w:p>
    <w:p w:rsidR="00544482" w:rsidRPr="009B6BCA" w:rsidRDefault="00544482" w:rsidP="00544482">
      <w:pPr>
        <w:pStyle w:val="NurText"/>
        <w:bidi/>
        <w:rPr>
          <w:del w:id="102" w:author="Transkribus" w:date="2019-12-11T14:30:00Z"/>
          <w:rFonts w:ascii="Courier New" w:hAnsi="Courier New" w:cs="Courier New"/>
        </w:rPr>
      </w:pPr>
      <w:dir w:val="rtl">
        <w:dir w:val="rtl">
          <w:del w:id="103" w:author="Transkribus" w:date="2019-12-11T14:30:00Z">
            <w:r w:rsidRPr="009B6BCA">
              <w:rPr>
                <w:rFonts w:ascii="Courier New" w:hAnsi="Courier New" w:cs="Courier New"/>
                <w:rtl/>
              </w:rPr>
              <w:delText>فبينما نحن فى بعض الطريق واذا رجل مجذوم استقبله وقد قوى به المرض حتى تغيرت خلقته وتشوهت صورته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ins w:id="104" w:author="Transkribus" w:date="2019-12-11T14:30:00Z"/>
          <w:rFonts w:ascii="Courier New" w:hAnsi="Courier New" w:cs="Courier New"/>
        </w:rPr>
      </w:pPr>
      <w:dir w:val="rtl">
        <w:dir w:val="rtl">
          <w:del w:id="105" w:author="Transkribus" w:date="2019-12-11T14:30:00Z">
            <w:r w:rsidRPr="009B6BCA">
              <w:rPr>
                <w:rFonts w:ascii="Courier New" w:hAnsi="Courier New" w:cs="Courier New"/>
                <w:rtl/>
              </w:rPr>
              <w:delText>فاستوصف</w:delText>
            </w:r>
          </w:del>
          <w:ins w:id="106" w:author="Transkribus" w:date="2019-12-11T14:30:00Z">
            <w:r w:rsidRPr="00EE6742">
              <w:rPr>
                <w:rFonts w:ascii="Courier New" w:hAnsi="Courier New" w:cs="Courier New"/>
                <w:rtl/>
              </w:rPr>
              <w:t>وكنب معة فبدنابحرفى بعس الطربق وادار جسل محذوم استفله وبد موى بة المرس حنى</w:t>
            </w:r>
          </w:ins>
          <w:r>
            <w:t>‬</w:t>
          </w:r>
          <w:r>
            <w:t>‬</w:t>
          </w:r>
        </w:dir>
      </w:dir>
    </w:p>
    <w:p w:rsidR="00544482" w:rsidRPr="00EE6742" w:rsidRDefault="00544482" w:rsidP="00544482">
      <w:pPr>
        <w:pStyle w:val="NurText"/>
        <w:bidi/>
        <w:rPr>
          <w:ins w:id="107" w:author="Transkribus" w:date="2019-12-11T14:30:00Z"/>
          <w:rFonts w:ascii="Courier New" w:hAnsi="Courier New" w:cs="Courier New"/>
        </w:rPr>
      </w:pPr>
      <w:ins w:id="108" w:author="Transkribus" w:date="2019-12-11T14:30:00Z">
        <w:r w:rsidRPr="00EE6742">
          <w:rPr>
            <w:rFonts w:ascii="Courier New" w:hAnsi="Courier New" w:cs="Courier New"/>
            <w:rtl/>
          </w:rPr>
          <w:t>فغيرب خلفته وقفسوهم صوره ثاسيوسف</w:t>
        </w:r>
      </w:ins>
      <w:r w:rsidRPr="00EE6742">
        <w:rPr>
          <w:rFonts w:ascii="Courier New" w:hAnsi="Courier New" w:cs="Courier New"/>
          <w:rtl/>
        </w:rPr>
        <w:t xml:space="preserve"> منه </w:t>
      </w:r>
      <w:del w:id="109" w:author="Transkribus" w:date="2019-12-11T14:30:00Z">
        <w:r w:rsidRPr="009B6BCA">
          <w:rPr>
            <w:rFonts w:ascii="Courier New" w:hAnsi="Courier New" w:cs="Courier New"/>
            <w:rtl/>
          </w:rPr>
          <w:delText>ما يتناوله وما يتداوى به فبقى كالمتبرم</w:delText>
        </w:r>
      </w:del>
      <w:ins w:id="110" w:author="Transkribus" w:date="2019-12-11T14:30:00Z">
        <w:r w:rsidRPr="00EE6742">
          <w:rPr>
            <w:rFonts w:ascii="Courier New" w:hAnsi="Courier New" w:cs="Courier New"/>
            <w:rtl/>
          </w:rPr>
          <w:t>مارتناوله وماستد أوى يصفيفى كالشير م</w:t>
        </w:r>
      </w:ins>
      <w:r w:rsidRPr="00EE6742">
        <w:rPr>
          <w:rFonts w:ascii="Courier New" w:hAnsi="Courier New" w:cs="Courier New"/>
          <w:rtl/>
        </w:rPr>
        <w:t xml:space="preserve"> من </w:t>
      </w:r>
      <w:del w:id="111" w:author="Transkribus" w:date="2019-12-11T14:30:00Z">
        <w:r w:rsidRPr="009B6BCA">
          <w:rPr>
            <w:rFonts w:ascii="Courier New" w:hAnsi="Courier New" w:cs="Courier New"/>
            <w:rtl/>
          </w:rPr>
          <w:delText xml:space="preserve">رؤيته </w:delText>
        </w:r>
      </w:del>
      <w:ins w:id="112" w:author="Transkribus" w:date="2019-12-11T14:30:00Z">
        <w:r w:rsidRPr="00EE6742">
          <w:rPr>
            <w:rFonts w:ascii="Courier New" w:hAnsi="Courier New" w:cs="Courier New"/>
            <w:rtl/>
          </w:rPr>
          <w:t>زويقة</w:t>
        </w:r>
      </w:ins>
    </w:p>
    <w:p w:rsidR="00544482" w:rsidRPr="009B6BCA" w:rsidRDefault="00544482" w:rsidP="00544482">
      <w:pPr>
        <w:pStyle w:val="NurText"/>
        <w:bidi/>
        <w:rPr>
          <w:del w:id="113" w:author="Transkribus" w:date="2019-12-11T14:30:00Z"/>
          <w:rFonts w:ascii="Courier New" w:hAnsi="Courier New" w:cs="Courier New"/>
        </w:rPr>
      </w:pPr>
      <w:r w:rsidRPr="00EE6742">
        <w:rPr>
          <w:rFonts w:ascii="Courier New" w:hAnsi="Courier New" w:cs="Courier New"/>
          <w:rtl/>
        </w:rPr>
        <w:t xml:space="preserve">وقال له كل </w:t>
      </w:r>
      <w:del w:id="114" w:author="Transkribus" w:date="2019-12-11T14:30:00Z">
        <w:r w:rsidRPr="009B6BCA">
          <w:rPr>
            <w:rFonts w:ascii="Courier New" w:hAnsi="Courier New" w:cs="Courier New"/>
            <w:rtl/>
          </w:rPr>
          <w:delText>لحوم الافاعي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del w:id="115" w:author="Transkribus" w:date="2019-12-11T14:30:00Z">
            <w:r w:rsidRPr="009B6BCA">
              <w:rPr>
                <w:rFonts w:ascii="Courier New" w:hAnsi="Courier New" w:cs="Courier New"/>
                <w:rtl/>
              </w:rPr>
              <w:delText>فعاوده</w:delText>
            </w:r>
          </w:del>
          <w:ins w:id="116" w:author="Transkribus" w:date="2019-12-11T14:30:00Z">
            <w:r w:rsidRPr="00EE6742">
              <w:rPr>
                <w:rFonts w:ascii="Courier New" w:hAnsi="Courier New" w:cs="Courier New"/>
                <w:rtl/>
              </w:rPr>
              <w:t>طحوم الاعانى فماودة</w:t>
            </w:r>
          </w:ins>
          <w:r w:rsidRPr="00EE6742">
            <w:rPr>
              <w:rFonts w:ascii="Courier New" w:hAnsi="Courier New" w:cs="Courier New"/>
              <w:rtl/>
            </w:rPr>
            <w:t xml:space="preserve"> فى المس</w:t>
          </w:r>
          <w:del w:id="117" w:author="Transkribus" w:date="2019-12-11T14:30:00Z">
            <w:r w:rsidRPr="009B6BCA">
              <w:rPr>
                <w:rFonts w:ascii="Courier New" w:hAnsi="Courier New" w:cs="Courier New"/>
                <w:rtl/>
              </w:rPr>
              <w:delText>ا</w:delText>
            </w:r>
          </w:del>
          <w:ins w:id="118" w:author="Transkribus" w:date="2019-12-11T14:30:00Z">
            <w:r w:rsidRPr="00EE6742">
              <w:rPr>
                <w:rFonts w:ascii="Courier New" w:hAnsi="Courier New" w:cs="Courier New"/>
                <w:rtl/>
              </w:rPr>
              <w:t>ست</w:t>
            </w:r>
          </w:ins>
          <w:r w:rsidRPr="00EE6742">
            <w:rPr>
              <w:rFonts w:ascii="Courier New" w:hAnsi="Courier New" w:cs="Courier New"/>
              <w:rtl/>
            </w:rPr>
            <w:t xml:space="preserve">لة فقال كل لحوم </w:t>
          </w:r>
          <w:del w:id="119" w:author="Transkribus" w:date="2019-12-11T14:30:00Z">
            <w:r w:rsidRPr="009B6BCA">
              <w:rPr>
                <w:rFonts w:ascii="Courier New" w:hAnsi="Courier New" w:cs="Courier New"/>
                <w:rtl/>
              </w:rPr>
              <w:delText>الافاعى فانك تبرا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0" w:author="Transkribus" w:date="2019-12-11T14:30:00Z">
            <w:r w:rsidRPr="00EE6742">
              <w:rPr>
                <w:rFonts w:ascii="Courier New" w:hAnsi="Courier New" w:cs="Courier New"/>
                <w:rtl/>
              </w:rPr>
              <w:t>الاعاسى فالك تبراقال ومضينالى</w:t>
            </w:r>
          </w:ins>
          <w:r>
            <w:t>‬</w:t>
          </w:r>
          <w:r>
            <w:t>‬</w:t>
          </w:r>
        </w:dir>
      </w:dir>
    </w:p>
    <w:p w:rsidR="00544482" w:rsidRPr="00EE6742" w:rsidRDefault="00544482" w:rsidP="00544482">
      <w:pPr>
        <w:pStyle w:val="NurText"/>
        <w:bidi/>
        <w:rPr>
          <w:ins w:id="121" w:author="Transkribus" w:date="2019-12-11T14:30:00Z"/>
          <w:rFonts w:ascii="Courier New" w:hAnsi="Courier New" w:cs="Courier New"/>
        </w:rPr>
      </w:pPr>
      <w:dir w:val="rtl">
        <w:dir w:val="rtl">
          <w:del w:id="122" w:author="Transkribus" w:date="2019-12-11T14:30:00Z">
            <w:r w:rsidRPr="009B6BCA">
              <w:rPr>
                <w:rFonts w:ascii="Courier New" w:hAnsi="Courier New" w:cs="Courier New"/>
                <w:rtl/>
              </w:rPr>
              <w:delText>قال ومضينا الى حمص وعالج</w:delText>
            </w:r>
          </w:del>
          <w:ins w:id="123" w:author="Transkribus" w:date="2019-12-11T14:30:00Z">
            <w:r w:rsidRPr="00EE6742">
              <w:rPr>
                <w:rFonts w:ascii="Courier New" w:hAnsi="Courier New" w:cs="Courier New"/>
                <w:rtl/>
              </w:rPr>
              <w:t>كس وعالح</w:t>
            </w:r>
          </w:ins>
          <w:r w:rsidRPr="00EE6742">
            <w:rPr>
              <w:rFonts w:ascii="Courier New" w:hAnsi="Courier New" w:cs="Courier New"/>
              <w:rtl/>
            </w:rPr>
            <w:t xml:space="preserve"> المريض الذى </w:t>
          </w:r>
          <w:del w:id="124" w:author="Transkribus" w:date="2019-12-11T14:30:00Z">
            <w:r w:rsidRPr="009B6BCA">
              <w:rPr>
                <w:rFonts w:ascii="Courier New" w:hAnsi="Courier New" w:cs="Courier New"/>
                <w:rtl/>
              </w:rPr>
              <w:delText>راح بسببه</w:delText>
            </w:r>
          </w:del>
          <w:ins w:id="125" w:author="Transkribus" w:date="2019-12-11T14:30:00Z">
            <w:r w:rsidRPr="00EE6742">
              <w:rPr>
                <w:rFonts w:ascii="Courier New" w:hAnsi="Courier New" w:cs="Courier New"/>
                <w:rtl/>
              </w:rPr>
              <w:t>راج بسيبة</w:t>
            </w:r>
          </w:ins>
          <w:r w:rsidRPr="00EE6742">
            <w:rPr>
              <w:rFonts w:ascii="Courier New" w:hAnsi="Courier New" w:cs="Courier New"/>
              <w:rtl/>
            </w:rPr>
            <w:t xml:space="preserve"> الى </w:t>
          </w:r>
          <w:del w:id="126" w:author="Transkribus" w:date="2019-12-11T14:30:00Z">
            <w:r w:rsidRPr="009B6BCA">
              <w:rPr>
                <w:rFonts w:ascii="Courier New" w:hAnsi="Courier New" w:cs="Courier New"/>
                <w:rtl/>
              </w:rPr>
              <w:delText>ان تماثل</w:delText>
            </w:r>
          </w:del>
          <w:ins w:id="127" w:author="Transkribus" w:date="2019-12-11T14:30:00Z">
            <w:r w:rsidRPr="00EE6742">
              <w:rPr>
                <w:rFonts w:ascii="Courier New" w:hAnsi="Courier New" w:cs="Courier New"/>
                <w:rtl/>
              </w:rPr>
              <w:t>ابن ثماقل</w:t>
            </w:r>
          </w:ins>
          <w:r w:rsidRPr="00EE6742">
            <w:rPr>
              <w:rFonts w:ascii="Courier New" w:hAnsi="Courier New" w:cs="Courier New"/>
              <w:rtl/>
            </w:rPr>
            <w:t xml:space="preserve"> وصلح </w:t>
          </w:r>
          <w:del w:id="128" w:author="Transkribus" w:date="2019-12-11T14:30:00Z">
            <w:r w:rsidRPr="009B6BCA">
              <w:rPr>
                <w:rFonts w:ascii="Courier New" w:hAnsi="Courier New" w:cs="Courier New"/>
                <w:rtl/>
              </w:rPr>
              <w:delText>ورجعنا فلما</w:delText>
            </w:r>
          </w:del>
          <w:ins w:id="129" w:author="Transkribus" w:date="2019-12-11T14:30:00Z">
            <w:r w:rsidRPr="00EE6742">
              <w:rPr>
                <w:rFonts w:ascii="Courier New" w:hAnsi="Courier New" w:cs="Courier New"/>
                <w:rtl/>
              </w:rPr>
              <w:t>ورجعناقلما</w:t>
            </w:r>
          </w:ins>
          <w:r w:rsidRPr="00EE6742">
            <w:rPr>
              <w:rFonts w:ascii="Courier New" w:hAnsi="Courier New" w:cs="Courier New"/>
              <w:rtl/>
            </w:rPr>
            <w:t xml:space="preserve"> كنا فى الطريق</w:t>
          </w:r>
          <w:del w:id="130" w:author="Transkribus" w:date="2019-12-11T14:30:00Z">
            <w:r w:rsidRPr="009B6BCA">
              <w:rPr>
                <w:rFonts w:ascii="Courier New" w:hAnsi="Courier New" w:cs="Courier New"/>
                <w:rtl/>
              </w:rPr>
              <w:delText xml:space="preserve"> واذا بشاب</w:delText>
            </w:r>
          </w:del>
          <w:ins w:id="131" w:author="Transkribus" w:date="2019-12-11T14:30:00Z">
            <w:r w:rsidRPr="00EE6742">
              <w:rPr>
                <w:rFonts w:ascii="Courier New" w:hAnsi="Courier New" w:cs="Courier New"/>
                <w:rtl/>
              </w:rPr>
              <w:tab/>
              <w:t>و١٦١</w:t>
            </w:r>
          </w:ins>
          <w:r>
            <w:t>‬</w:t>
          </w:r>
          <w:r>
            <w:t>‬</w:t>
          </w:r>
        </w:dir>
      </w:dir>
    </w:p>
    <w:p w:rsidR="00544482" w:rsidRPr="009B6BCA" w:rsidRDefault="00544482" w:rsidP="00544482">
      <w:pPr>
        <w:pStyle w:val="NurText"/>
        <w:bidi/>
        <w:rPr>
          <w:del w:id="132" w:author="Transkribus" w:date="2019-12-11T14:30:00Z"/>
          <w:rFonts w:ascii="Courier New" w:hAnsi="Courier New" w:cs="Courier New"/>
        </w:rPr>
      </w:pPr>
      <w:ins w:id="133" w:author="Transkribus" w:date="2019-12-11T14:30:00Z">
        <w:r w:rsidRPr="00EE6742">
          <w:rPr>
            <w:rFonts w:ascii="Courier New" w:hAnsi="Courier New" w:cs="Courier New"/>
            <w:rtl/>
          </w:rPr>
          <w:t>ابشاب</w:t>
        </w:r>
      </w:ins>
      <w:r w:rsidRPr="00EE6742">
        <w:rPr>
          <w:rFonts w:ascii="Courier New" w:hAnsi="Courier New" w:cs="Courier New"/>
          <w:rtl/>
        </w:rPr>
        <w:t xml:space="preserve"> حسن الصورة كامل ال</w:t>
      </w:r>
      <w:del w:id="134" w:author="Transkribus" w:date="2019-12-11T14:30:00Z">
        <w:r w:rsidRPr="009B6BCA">
          <w:rPr>
            <w:rFonts w:ascii="Courier New" w:hAnsi="Courier New" w:cs="Courier New"/>
            <w:rtl/>
          </w:rPr>
          <w:delText>ص</w:delText>
        </w:r>
      </w:del>
      <w:ins w:id="135" w:author="Transkribus" w:date="2019-12-11T14:30:00Z">
        <w:r w:rsidRPr="00EE6742">
          <w:rPr>
            <w:rFonts w:ascii="Courier New" w:hAnsi="Courier New" w:cs="Courier New"/>
            <w:rtl/>
          </w:rPr>
          <w:t>ن</w:t>
        </w:r>
      </w:ins>
      <w:r w:rsidRPr="00EE6742">
        <w:rPr>
          <w:rFonts w:ascii="Courier New" w:hAnsi="Courier New" w:cs="Courier New"/>
          <w:rtl/>
        </w:rPr>
        <w:t>ح</w:t>
      </w:r>
      <w:del w:id="136" w:author="Transkribus" w:date="2019-12-11T14:30:00Z">
        <w:r w:rsidRPr="009B6BCA">
          <w:rPr>
            <w:rFonts w:ascii="Courier New" w:hAnsi="Courier New" w:cs="Courier New"/>
            <w:rtl/>
          </w:rPr>
          <w:delText>ة</w:delText>
        </w:r>
      </w:del>
      <w:ins w:id="137" w:author="Transkribus" w:date="2019-12-11T14:30:00Z">
        <w:r w:rsidRPr="00EE6742">
          <w:rPr>
            <w:rFonts w:ascii="Courier New" w:hAnsi="Courier New" w:cs="Courier New"/>
            <w:rtl/>
          </w:rPr>
          <w:t>ه</w:t>
        </w:r>
      </w:ins>
      <w:r w:rsidRPr="00EE6742">
        <w:rPr>
          <w:rFonts w:ascii="Courier New" w:hAnsi="Courier New" w:cs="Courier New"/>
          <w:rtl/>
        </w:rPr>
        <w:t xml:space="preserve"> قد سلم </w:t>
      </w:r>
      <w:del w:id="138" w:author="Transkribus" w:date="2019-12-11T14:30:00Z">
        <w:r w:rsidRPr="009B6BCA">
          <w:rPr>
            <w:rFonts w:ascii="Courier New" w:hAnsi="Courier New" w:cs="Courier New"/>
            <w:rtl/>
          </w:rPr>
          <w:delText>علينا وقبل يده</w:delText>
        </w:r>
      </w:del>
      <w:ins w:id="139" w:author="Transkribus" w:date="2019-12-11T14:30:00Z">
        <w:r w:rsidRPr="00EE6742">
          <w:rPr>
            <w:rFonts w:ascii="Courier New" w:hAnsi="Courier New" w:cs="Courier New"/>
            <w:rtl/>
          </w:rPr>
          <w:t>عليناوقمل بده</w:t>
        </w:r>
      </w:ins>
      <w:r w:rsidRPr="00EE6742">
        <w:rPr>
          <w:rFonts w:ascii="Courier New" w:hAnsi="Courier New" w:cs="Courier New"/>
          <w:rtl/>
        </w:rPr>
        <w:t xml:space="preserve"> فلم </w:t>
      </w:r>
      <w:del w:id="140" w:author="Transkribus" w:date="2019-12-11T14:30:00Z">
        <w:r w:rsidRPr="009B6BCA">
          <w:rPr>
            <w:rFonts w:ascii="Courier New" w:hAnsi="Courier New" w:cs="Courier New"/>
            <w:rtl/>
          </w:rPr>
          <w:delText>نعرفه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141" w:author="Transkribus" w:date="2019-12-11T14:30:00Z"/>
          <w:rFonts w:ascii="Courier New" w:hAnsi="Courier New" w:cs="Courier New"/>
        </w:rPr>
      </w:pPr>
      <w:dir w:val="rtl">
        <w:dir w:val="rtl">
          <w:del w:id="142" w:author="Transkribus" w:date="2019-12-11T14:30:00Z">
            <w:r w:rsidRPr="009B6BCA">
              <w:rPr>
                <w:rFonts w:ascii="Courier New" w:hAnsi="Courier New" w:cs="Courier New"/>
                <w:rtl/>
              </w:rPr>
              <w:delText xml:space="preserve">وقال له من انت </w:delText>
            </w:r>
          </w:del>
          <w:r w:rsidRPr="00EE6742">
            <w:rPr>
              <w:rFonts w:ascii="Courier New" w:hAnsi="Courier New" w:cs="Courier New"/>
              <w:rtl/>
            </w:rPr>
            <w:t xml:space="preserve">فعرفه </w:t>
          </w:r>
          <w:del w:id="143" w:author="Transkribus" w:date="2019-12-11T14:30:00Z">
            <w:r w:rsidRPr="009B6BCA">
              <w:rPr>
                <w:rFonts w:ascii="Courier New" w:hAnsi="Courier New" w:cs="Courier New"/>
                <w:rtl/>
              </w:rPr>
              <w:delText>بنفسه وانه</w:delText>
            </w:r>
          </w:del>
          <w:ins w:id="144" w:author="Transkribus" w:date="2019-12-11T14:30:00Z">
            <w:r w:rsidRPr="00EE6742">
              <w:rPr>
                <w:rFonts w:ascii="Courier New" w:hAnsi="Courier New" w:cs="Courier New"/>
                <w:rtl/>
              </w:rPr>
              <w:t>وقال لهمن أبت فعرقة</w:t>
            </w:r>
          </w:ins>
          <w:r>
            <w:t>‬</w:t>
          </w:r>
          <w:r>
            <w:t>‬</w:t>
          </w:r>
        </w:dir>
      </w:dir>
    </w:p>
    <w:p w:rsidR="00544482" w:rsidRPr="00EE6742" w:rsidRDefault="00544482" w:rsidP="00544482">
      <w:pPr>
        <w:pStyle w:val="NurText"/>
        <w:bidi/>
        <w:rPr>
          <w:ins w:id="145" w:author="Transkribus" w:date="2019-12-11T14:30:00Z"/>
          <w:rFonts w:ascii="Courier New" w:hAnsi="Courier New" w:cs="Courier New"/>
        </w:rPr>
      </w:pPr>
      <w:ins w:id="146" w:author="Transkribus" w:date="2019-12-11T14:30:00Z">
        <w:r w:rsidRPr="00EE6742">
          <w:rPr>
            <w:rFonts w:ascii="Courier New" w:hAnsi="Courier New" w:cs="Courier New"/>
            <w:rtl/>
          </w:rPr>
          <w:t>ابقنسه ولله</w:t>
        </w:r>
      </w:ins>
      <w:r w:rsidRPr="00EE6742">
        <w:rPr>
          <w:rFonts w:ascii="Courier New" w:hAnsi="Courier New" w:cs="Courier New"/>
          <w:rtl/>
        </w:rPr>
        <w:t xml:space="preserve"> صاحب المر</w:t>
      </w:r>
      <w:del w:id="147" w:author="Transkribus" w:date="2019-12-11T14:30:00Z">
        <w:r w:rsidRPr="009B6BCA">
          <w:rPr>
            <w:rFonts w:ascii="Courier New" w:hAnsi="Courier New" w:cs="Courier New"/>
            <w:rtl/>
          </w:rPr>
          <w:delText>ض</w:delText>
        </w:r>
      </w:del>
      <w:ins w:id="148" w:author="Transkribus" w:date="2019-12-11T14:30:00Z">
        <w:r w:rsidRPr="00EE6742">
          <w:rPr>
            <w:rFonts w:ascii="Courier New" w:hAnsi="Courier New" w:cs="Courier New"/>
            <w:rtl/>
          </w:rPr>
          <w:t>س</w:t>
        </w:r>
      </w:ins>
      <w:r w:rsidRPr="00EE6742">
        <w:rPr>
          <w:rFonts w:ascii="Courier New" w:hAnsi="Courier New" w:cs="Courier New"/>
          <w:rtl/>
        </w:rPr>
        <w:t xml:space="preserve"> الذى </w:t>
      </w:r>
      <w:del w:id="149" w:author="Transkribus" w:date="2019-12-11T14:30:00Z">
        <w:r w:rsidRPr="009B6BCA">
          <w:rPr>
            <w:rFonts w:ascii="Courier New" w:hAnsi="Courier New" w:cs="Courier New"/>
            <w:rtl/>
          </w:rPr>
          <w:delText>كان قد شكاه اليه وانه</w:delText>
        </w:r>
      </w:del>
      <w:ins w:id="150" w:author="Transkribus" w:date="2019-12-11T14:30:00Z">
        <w:r w:rsidRPr="00EE6742">
          <w:rPr>
            <w:rFonts w:ascii="Courier New" w:hAnsi="Courier New" w:cs="Courier New"/>
            <w:rtl/>
          </w:rPr>
          <w:t>كمان قدسكماء البعوانه</w:t>
        </w:r>
      </w:ins>
      <w:r w:rsidRPr="00EE6742">
        <w:rPr>
          <w:rFonts w:ascii="Courier New" w:hAnsi="Courier New" w:cs="Courier New"/>
          <w:rtl/>
        </w:rPr>
        <w:t xml:space="preserve"> لما </w:t>
      </w:r>
      <w:del w:id="151" w:author="Transkribus" w:date="2019-12-11T14:30:00Z">
        <w:r w:rsidRPr="009B6BCA">
          <w:rPr>
            <w:rFonts w:ascii="Courier New" w:hAnsi="Courier New" w:cs="Courier New"/>
            <w:rtl/>
          </w:rPr>
          <w:delText>استعمل ما وصفه له</w:delText>
        </w:r>
      </w:del>
      <w:ins w:id="152" w:author="Transkribus" w:date="2019-12-11T14:30:00Z">
        <w:r w:rsidRPr="00EE6742">
          <w:rPr>
            <w:rFonts w:ascii="Courier New" w:hAnsi="Courier New" w:cs="Courier New"/>
            <w:rtl/>
          </w:rPr>
          <w:t>اسيعمل ماوصفهله</w:t>
        </w:r>
      </w:ins>
      <w:r w:rsidRPr="00EE6742">
        <w:rPr>
          <w:rFonts w:ascii="Courier New" w:hAnsi="Courier New" w:cs="Courier New"/>
          <w:rtl/>
        </w:rPr>
        <w:t xml:space="preserve"> صلح </w:t>
      </w:r>
      <w:del w:id="153" w:author="Transkribus" w:date="2019-12-11T14:30:00Z">
        <w:r w:rsidRPr="009B6BCA">
          <w:rPr>
            <w:rFonts w:ascii="Courier New" w:hAnsi="Courier New" w:cs="Courier New"/>
            <w:rtl/>
          </w:rPr>
          <w:delText>به من غير ان يحتاج معه</w:delText>
        </w:r>
      </w:del>
      <w:ins w:id="154" w:author="Transkribus" w:date="2019-12-11T14:30:00Z">
        <w:r w:rsidRPr="00EE6742">
          <w:rPr>
            <w:rFonts w:ascii="Courier New" w:hAnsi="Courier New" w:cs="Courier New"/>
            <w:rtl/>
          </w:rPr>
          <w:t>بعمن عبد</w:t>
        </w:r>
      </w:ins>
    </w:p>
    <w:p w:rsidR="00544482" w:rsidRPr="00EE6742" w:rsidRDefault="00544482" w:rsidP="00544482">
      <w:pPr>
        <w:pStyle w:val="NurText"/>
        <w:bidi/>
        <w:rPr>
          <w:rFonts w:ascii="Courier New" w:hAnsi="Courier New" w:cs="Courier New"/>
        </w:rPr>
      </w:pPr>
      <w:ins w:id="155" w:author="Transkribus" w:date="2019-12-11T14:30:00Z">
        <w:r w:rsidRPr="00EE6742">
          <w:rPr>
            <w:rFonts w:ascii="Courier New" w:hAnsi="Courier New" w:cs="Courier New"/>
            <w:rtl/>
          </w:rPr>
          <w:t>ابن محتاج معة</w:t>
        </w:r>
      </w:ins>
      <w:r w:rsidRPr="00EE6742">
        <w:rPr>
          <w:rFonts w:ascii="Courier New" w:hAnsi="Courier New" w:cs="Courier New"/>
          <w:rtl/>
        </w:rPr>
        <w:t xml:space="preserve"> الى دواء </w:t>
      </w:r>
      <w:del w:id="156" w:author="Transkribus" w:date="2019-12-11T14:30:00Z">
        <w:r w:rsidRPr="009B6BCA">
          <w:rPr>
            <w:rFonts w:ascii="Courier New" w:hAnsi="Courier New" w:cs="Courier New"/>
            <w:rtl/>
          </w:rPr>
          <w:delText>اخر فتعجبنا من</w:delText>
        </w:r>
      </w:del>
      <w:ins w:id="157" w:author="Transkribus" w:date="2019-12-11T14:30:00Z">
        <w:r w:rsidRPr="00EE6742">
          <w:rPr>
            <w:rFonts w:ascii="Courier New" w:hAnsi="Courier New" w:cs="Courier New"/>
            <w:rtl/>
          </w:rPr>
          <w:t>أخر فتحنامن</w:t>
        </w:r>
      </w:ins>
      <w:r w:rsidRPr="00EE6742">
        <w:rPr>
          <w:rFonts w:ascii="Courier New" w:hAnsi="Courier New" w:cs="Courier New"/>
          <w:rtl/>
        </w:rPr>
        <w:t xml:space="preserve"> ذلك فى كمال بر</w:t>
      </w:r>
      <w:del w:id="158" w:author="Transkribus" w:date="2019-12-11T14:30:00Z">
        <w:r w:rsidRPr="009B6BCA">
          <w:rPr>
            <w:rFonts w:ascii="Courier New" w:hAnsi="Courier New" w:cs="Courier New"/>
            <w:rtl/>
          </w:rPr>
          <w:delText>ئ</w:delText>
        </w:r>
      </w:del>
      <w:ins w:id="159" w:author="Transkribus" w:date="2019-12-11T14:30:00Z">
        <w:r w:rsidRPr="00EE6742">
          <w:rPr>
            <w:rFonts w:ascii="Courier New" w:hAnsi="Courier New" w:cs="Courier New"/>
            <w:rtl/>
          </w:rPr>
          <w:t>ي</w:t>
        </w:r>
      </w:ins>
      <w:r w:rsidRPr="00EE6742">
        <w:rPr>
          <w:rFonts w:ascii="Courier New" w:hAnsi="Courier New" w:cs="Courier New"/>
          <w:rtl/>
        </w:rPr>
        <w:t xml:space="preserve">ه وودعنا </w:t>
      </w:r>
      <w:del w:id="160" w:author="Transkribus" w:date="2019-12-11T14:30:00Z">
        <w:r w:rsidRPr="009B6BCA">
          <w:rPr>
            <w:rFonts w:ascii="Courier New" w:hAnsi="Courier New" w:cs="Courier New"/>
            <w:rtl/>
          </w:rPr>
          <w:delText>وانصرف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1" w:author="Transkribus" w:date="2019-12-11T14:30:00Z">
        <w:r w:rsidRPr="00EE6742">
          <w:rPr>
            <w:rFonts w:ascii="Courier New" w:hAnsi="Courier New" w:cs="Courier New"/>
            <w:rtl/>
          </w:rPr>
          <w:t>والصرف أو جديى أأنضا</w:t>
        </w:r>
      </w:ins>
    </w:p>
    <w:p w:rsidR="00544482" w:rsidRPr="00EE6742" w:rsidRDefault="00544482" w:rsidP="00544482">
      <w:pPr>
        <w:pStyle w:val="NurText"/>
        <w:bidi/>
        <w:rPr>
          <w:rFonts w:ascii="Courier New" w:hAnsi="Courier New" w:cs="Courier New"/>
        </w:rPr>
      </w:pPr>
      <w:dir w:val="rtl">
        <w:dir w:val="rtl">
          <w:del w:id="162" w:author="Transkribus" w:date="2019-12-11T14:30:00Z">
            <w:r w:rsidRPr="009B6BCA">
              <w:rPr>
                <w:rFonts w:ascii="Courier New" w:hAnsi="Courier New" w:cs="Courier New"/>
                <w:rtl/>
              </w:rPr>
              <w:delText xml:space="preserve">وحدثنى ايضا </w:delText>
            </w:r>
          </w:del>
          <w:r w:rsidRPr="00EE6742">
            <w:rPr>
              <w:rFonts w:ascii="Courier New" w:hAnsi="Courier New" w:cs="Courier New"/>
              <w:rtl/>
            </w:rPr>
            <w:t xml:space="preserve">عنه </w:t>
          </w:r>
          <w:del w:id="163" w:author="Transkribus" w:date="2019-12-11T14:30:00Z">
            <w:r w:rsidRPr="009B6BCA">
              <w:rPr>
                <w:rFonts w:ascii="Courier New" w:hAnsi="Courier New" w:cs="Courier New"/>
                <w:rtl/>
              </w:rPr>
              <w:delText>انه كان</w:delText>
            </w:r>
          </w:del>
          <w:ins w:id="164" w:author="Transkribus" w:date="2019-12-11T14:30:00Z">
            <w:r w:rsidRPr="00EE6742">
              <w:rPr>
                <w:rFonts w:ascii="Courier New" w:hAnsi="Courier New" w:cs="Courier New"/>
                <w:rtl/>
              </w:rPr>
              <w:t>اله كمان</w:t>
            </w:r>
          </w:ins>
          <w:r w:rsidRPr="00EE6742">
            <w:rPr>
              <w:rFonts w:ascii="Courier New" w:hAnsi="Courier New" w:cs="Courier New"/>
              <w:rtl/>
            </w:rPr>
            <w:t xml:space="preserve"> معه فى </w:t>
          </w:r>
          <w:del w:id="165" w:author="Transkribus" w:date="2019-12-11T14:30:00Z">
            <w:r w:rsidRPr="009B6BCA">
              <w:rPr>
                <w:rFonts w:ascii="Courier New" w:hAnsi="Courier New" w:cs="Courier New"/>
                <w:rtl/>
              </w:rPr>
              <w:delText>البيمارستان الكبير</w:delText>
            </w:r>
          </w:del>
          <w:ins w:id="166" w:author="Transkribus" w:date="2019-12-11T14:30:00Z">
            <w:r w:rsidRPr="00EE6742">
              <w:rPr>
                <w:rFonts w:ascii="Courier New" w:hAnsi="Courier New" w:cs="Courier New"/>
                <w:rtl/>
              </w:rPr>
              <w:t>السمار ستان الكير</w:t>
            </w:r>
          </w:ins>
          <w:r w:rsidRPr="00EE6742">
            <w:rPr>
              <w:rFonts w:ascii="Courier New" w:hAnsi="Courier New" w:cs="Courier New"/>
              <w:rtl/>
            </w:rPr>
            <w:t xml:space="preserve"> الذى </w:t>
          </w:r>
          <w:del w:id="167" w:author="Transkribus" w:date="2019-12-11T14:30:00Z">
            <w:r w:rsidRPr="009B6BCA">
              <w:rPr>
                <w:rFonts w:ascii="Courier New" w:hAnsi="Courier New" w:cs="Courier New"/>
                <w:rtl/>
              </w:rPr>
              <w:delText>انشاه نور</w:delText>
            </w:r>
          </w:del>
          <w:ins w:id="168" w:author="Transkribus" w:date="2019-12-11T14:30:00Z">
            <w:r w:rsidRPr="00EE6742">
              <w:rPr>
                <w:rFonts w:ascii="Courier New" w:hAnsi="Courier New" w:cs="Courier New"/>
                <w:rtl/>
              </w:rPr>
              <w:t>انشاء فور</w:t>
            </w:r>
          </w:ins>
          <w:r w:rsidRPr="00EE6742">
            <w:rPr>
              <w:rFonts w:ascii="Courier New" w:hAnsi="Courier New" w:cs="Courier New"/>
              <w:rtl/>
            </w:rPr>
            <w:t xml:space="preserve"> الدين </w:t>
          </w:r>
          <w:del w:id="169" w:author="Transkribus" w:date="2019-12-11T14:30:00Z">
            <w:r w:rsidRPr="009B6BCA">
              <w:rPr>
                <w:rFonts w:ascii="Courier New" w:hAnsi="Courier New" w:cs="Courier New"/>
                <w:rtl/>
              </w:rPr>
              <w:delText>ابن زنكى</w:delText>
            </w:r>
          </w:del>
          <w:ins w:id="170" w:author="Transkribus" w:date="2019-12-11T14:30:00Z">
            <w:r w:rsidRPr="00EE6742">
              <w:rPr>
                <w:rFonts w:ascii="Courier New" w:hAnsi="Courier New" w:cs="Courier New"/>
                <w:rtl/>
              </w:rPr>
              <w:t>بن رفكى</w:t>
            </w:r>
          </w:ins>
          <w:r w:rsidRPr="00EE6742">
            <w:rPr>
              <w:rFonts w:ascii="Courier New" w:hAnsi="Courier New" w:cs="Courier New"/>
              <w:rtl/>
            </w:rPr>
            <w:t xml:space="preserve"> وهو </w:t>
          </w:r>
          <w:del w:id="171" w:author="Transkribus" w:date="2019-12-11T14:30:00Z">
            <w:r w:rsidRPr="009B6BCA">
              <w:rPr>
                <w:rFonts w:ascii="Courier New" w:hAnsi="Courier New" w:cs="Courier New"/>
                <w:rtl/>
              </w:rPr>
              <w:delText>ي</w:delText>
            </w:r>
          </w:del>
          <w:ins w:id="172" w:author="Transkribus" w:date="2019-12-11T14:30:00Z">
            <w:r w:rsidRPr="00EE6742">
              <w:rPr>
                <w:rFonts w:ascii="Courier New" w:hAnsi="Courier New" w:cs="Courier New"/>
                <w:rtl/>
              </w:rPr>
              <w:t>ب</w:t>
            </w:r>
          </w:ins>
          <w:r w:rsidRPr="00EE6742">
            <w:rPr>
              <w:rFonts w:ascii="Courier New" w:hAnsi="Courier New" w:cs="Courier New"/>
              <w:rtl/>
            </w:rPr>
            <w:t>عال</w:t>
          </w:r>
          <w:del w:id="173" w:author="Transkribus" w:date="2019-12-11T14:30:00Z">
            <w:r w:rsidRPr="009B6BCA">
              <w:rPr>
                <w:rFonts w:ascii="Courier New" w:hAnsi="Courier New" w:cs="Courier New"/>
                <w:rtl/>
              </w:rPr>
              <w:delText>ج</w:delText>
            </w:r>
          </w:del>
          <w:ins w:id="174" w:author="Transkribus" w:date="2019-12-11T14:30:00Z">
            <w:r w:rsidRPr="00EE6742">
              <w:rPr>
                <w:rFonts w:ascii="Courier New" w:hAnsi="Courier New" w:cs="Courier New"/>
                <w:rtl/>
              </w:rPr>
              <w:t>ح</w:t>
            </w:r>
          </w:ins>
          <w:r w:rsidRPr="00EE6742">
            <w:rPr>
              <w:rFonts w:ascii="Courier New" w:hAnsi="Courier New" w:cs="Courier New"/>
              <w:rtl/>
            </w:rPr>
            <w:t xml:space="preserve"> المرضى</w:t>
          </w:r>
          <w:r>
            <w:t>‬</w:t>
          </w:r>
          <w:r>
            <w:t>‬</w:t>
          </w:r>
        </w:dir>
      </w:dir>
    </w:p>
    <w:p w:rsidR="00544482" w:rsidRPr="00EE6742" w:rsidRDefault="00544482" w:rsidP="00544482">
      <w:pPr>
        <w:pStyle w:val="NurText"/>
        <w:bidi/>
        <w:rPr>
          <w:rFonts w:ascii="Courier New" w:hAnsi="Courier New" w:cs="Courier New"/>
        </w:rPr>
      </w:pPr>
      <w:r w:rsidRPr="00EE6742">
        <w:rPr>
          <w:rFonts w:ascii="Courier New" w:hAnsi="Courier New" w:cs="Courier New"/>
          <w:rtl/>
        </w:rPr>
        <w:t>ال</w:t>
      </w:r>
      <w:del w:id="175" w:author="Transkribus" w:date="2019-12-11T14:30:00Z">
        <w:r w:rsidRPr="009B6BCA">
          <w:rPr>
            <w:rFonts w:ascii="Courier New" w:hAnsi="Courier New" w:cs="Courier New"/>
            <w:rtl/>
          </w:rPr>
          <w:delText>م</w:delText>
        </w:r>
      </w:del>
      <w:r w:rsidRPr="00EE6742">
        <w:rPr>
          <w:rFonts w:ascii="Courier New" w:hAnsi="Courier New" w:cs="Courier New"/>
          <w:rtl/>
        </w:rPr>
        <w:t xml:space="preserve">قيمين به فكان من </w:t>
      </w:r>
      <w:del w:id="176" w:author="Transkribus" w:date="2019-12-11T14:30:00Z">
        <w:r w:rsidRPr="009B6BCA">
          <w:rPr>
            <w:rFonts w:ascii="Courier New" w:hAnsi="Courier New" w:cs="Courier New"/>
            <w:rtl/>
          </w:rPr>
          <w:delText>جملتهم رجل</w:delText>
        </w:r>
      </w:del>
      <w:ins w:id="177" w:author="Transkribus" w:date="2019-12-11T14:30:00Z">
        <w:r w:rsidRPr="00EE6742">
          <w:rPr>
            <w:rFonts w:ascii="Courier New" w:hAnsi="Courier New" w:cs="Courier New"/>
            <w:rtl/>
          </w:rPr>
          <w:t>حملنهم رخل</w:t>
        </w:r>
      </w:ins>
      <w:r w:rsidRPr="00EE6742">
        <w:rPr>
          <w:rFonts w:ascii="Courier New" w:hAnsi="Courier New" w:cs="Courier New"/>
          <w:rtl/>
        </w:rPr>
        <w:t xml:space="preserve"> به </w:t>
      </w:r>
      <w:del w:id="178" w:author="Transkribus" w:date="2019-12-11T14:30:00Z">
        <w:r w:rsidRPr="009B6BCA">
          <w:rPr>
            <w:rFonts w:ascii="Courier New" w:hAnsi="Courier New" w:cs="Courier New"/>
            <w:rtl/>
          </w:rPr>
          <w:delText>استقصاء زقى استحكم</w:delText>
        </w:r>
      </w:del>
      <w:ins w:id="179" w:author="Transkribus" w:date="2019-12-11T14:30:00Z">
        <w:r w:rsidRPr="00EE6742">
          <w:rPr>
            <w:rFonts w:ascii="Courier New" w:hAnsi="Courier New" w:cs="Courier New"/>
            <w:rtl/>
          </w:rPr>
          <w:t>استسقاعر فى فد اسحكم</w:t>
        </w:r>
      </w:ins>
      <w:r w:rsidRPr="00EE6742">
        <w:rPr>
          <w:rFonts w:ascii="Courier New" w:hAnsi="Courier New" w:cs="Courier New"/>
          <w:rtl/>
        </w:rPr>
        <w:t xml:space="preserve"> به فقصد الى </w:t>
      </w:r>
      <w:del w:id="180" w:author="Transkribus" w:date="2019-12-11T14:30:00Z">
        <w:r w:rsidRPr="009B6BCA">
          <w:rPr>
            <w:rFonts w:ascii="Courier New" w:hAnsi="Courier New" w:cs="Courier New"/>
            <w:rtl/>
          </w:rPr>
          <w:delText>بزله وكان</w:delText>
        </w:r>
      </w:del>
      <w:ins w:id="181" w:author="Transkribus" w:date="2019-12-11T14:30:00Z">
        <w:r w:rsidRPr="00EE6742">
          <w:rPr>
            <w:rFonts w:ascii="Courier New" w:hAnsi="Courier New" w:cs="Courier New"/>
            <w:rtl/>
          </w:rPr>
          <w:t>برزله وكمان</w:t>
        </w:r>
      </w:ins>
      <w:r w:rsidRPr="00EE6742">
        <w:rPr>
          <w:rFonts w:ascii="Courier New" w:hAnsi="Courier New" w:cs="Courier New"/>
          <w:rtl/>
        </w:rPr>
        <w:t xml:space="preserve"> فى ذلك</w:t>
      </w:r>
    </w:p>
    <w:p w:rsidR="00544482" w:rsidRPr="00EE6742" w:rsidRDefault="00544482" w:rsidP="00544482">
      <w:pPr>
        <w:pStyle w:val="NurText"/>
        <w:bidi/>
        <w:rPr>
          <w:rFonts w:ascii="Courier New" w:hAnsi="Courier New" w:cs="Courier New"/>
        </w:rPr>
      </w:pPr>
      <w:r w:rsidRPr="00EE6742">
        <w:rPr>
          <w:rFonts w:ascii="Courier New" w:hAnsi="Courier New" w:cs="Courier New"/>
          <w:rtl/>
        </w:rPr>
        <w:t>ا</w:t>
      </w:r>
      <w:ins w:id="182" w:author="Transkribus" w:date="2019-12-11T14:30:00Z">
        <w:r w:rsidRPr="00EE6742">
          <w:rPr>
            <w:rFonts w:ascii="Courier New" w:hAnsi="Courier New" w:cs="Courier New"/>
            <w:rtl/>
          </w:rPr>
          <w:t>ا</w:t>
        </w:r>
      </w:ins>
      <w:r w:rsidRPr="00EE6742">
        <w:rPr>
          <w:rFonts w:ascii="Courier New" w:hAnsi="Courier New" w:cs="Courier New"/>
          <w:rtl/>
        </w:rPr>
        <w:t xml:space="preserve">لوقت فى </w:t>
      </w:r>
      <w:del w:id="183" w:author="Transkribus" w:date="2019-12-11T14:30:00Z">
        <w:r w:rsidRPr="009B6BCA">
          <w:rPr>
            <w:rFonts w:ascii="Courier New" w:hAnsi="Courier New" w:cs="Courier New"/>
            <w:rtl/>
          </w:rPr>
          <w:delText>البيمارستان</w:delText>
        </w:r>
      </w:del>
      <w:ins w:id="184" w:author="Transkribus" w:date="2019-12-11T14:30:00Z">
        <w:r w:rsidRPr="00EE6742">
          <w:rPr>
            <w:rFonts w:ascii="Courier New" w:hAnsi="Courier New" w:cs="Courier New"/>
            <w:rtl/>
          </w:rPr>
          <w:t>السمار ستان</w:t>
        </w:r>
      </w:ins>
      <w:r w:rsidRPr="00EE6742">
        <w:rPr>
          <w:rFonts w:ascii="Courier New" w:hAnsi="Courier New" w:cs="Courier New"/>
          <w:rtl/>
        </w:rPr>
        <w:t xml:space="preserve"> ابن حمدان الجرا</w:t>
      </w:r>
      <w:del w:id="185" w:author="Transkribus" w:date="2019-12-11T14:30:00Z">
        <w:r w:rsidRPr="009B6BCA">
          <w:rPr>
            <w:rFonts w:ascii="Courier New" w:hAnsi="Courier New" w:cs="Courier New"/>
            <w:rtl/>
          </w:rPr>
          <w:delText>ئ</w:delText>
        </w:r>
      </w:del>
      <w:ins w:id="186" w:author="Transkribus" w:date="2019-12-11T14:30:00Z">
        <w:r w:rsidRPr="00EE6742">
          <w:rPr>
            <w:rFonts w:ascii="Courier New" w:hAnsi="Courier New" w:cs="Courier New"/>
            <w:rtl/>
          </w:rPr>
          <w:t>ي</w:t>
        </w:r>
      </w:ins>
      <w:r w:rsidRPr="00EE6742">
        <w:rPr>
          <w:rFonts w:ascii="Courier New" w:hAnsi="Courier New" w:cs="Courier New"/>
          <w:rtl/>
        </w:rPr>
        <w:t xml:space="preserve">حى وله </w:t>
      </w:r>
      <w:del w:id="187" w:author="Transkribus" w:date="2019-12-11T14:30:00Z">
        <w:r w:rsidRPr="009B6BCA">
          <w:rPr>
            <w:rFonts w:ascii="Courier New" w:hAnsi="Courier New" w:cs="Courier New"/>
            <w:rtl/>
          </w:rPr>
          <w:delText>يد طولى</w:delText>
        </w:r>
      </w:del>
      <w:ins w:id="188" w:author="Transkribus" w:date="2019-12-11T14:30:00Z">
        <w:r w:rsidRPr="00EE6742">
          <w:rPr>
            <w:rFonts w:ascii="Courier New" w:hAnsi="Courier New" w:cs="Courier New"/>
            <w:rtl/>
          </w:rPr>
          <w:t>بدطولى</w:t>
        </w:r>
      </w:ins>
      <w:r w:rsidRPr="00EE6742">
        <w:rPr>
          <w:rFonts w:ascii="Courier New" w:hAnsi="Courier New" w:cs="Courier New"/>
          <w:rtl/>
        </w:rPr>
        <w:t xml:space="preserve"> فى العلاج </w:t>
      </w:r>
      <w:del w:id="189" w:author="Transkribus" w:date="2019-12-11T14:30:00Z">
        <w:r w:rsidRPr="009B6BCA">
          <w:rPr>
            <w:rFonts w:ascii="Courier New" w:hAnsi="Courier New" w:cs="Courier New"/>
            <w:rtl/>
          </w:rPr>
          <w:delText>فجزموا</w:delText>
        </w:r>
      </w:del>
      <w:ins w:id="190" w:author="Transkribus" w:date="2019-12-11T14:30:00Z">
        <w:r w:rsidRPr="00EE6742">
          <w:rPr>
            <w:rFonts w:ascii="Courier New" w:hAnsi="Courier New" w:cs="Courier New"/>
            <w:rtl/>
          </w:rPr>
          <w:t>جز موا</w:t>
        </w:r>
      </w:ins>
      <w:r w:rsidRPr="00EE6742">
        <w:rPr>
          <w:rFonts w:ascii="Courier New" w:hAnsi="Courier New" w:cs="Courier New"/>
          <w:rtl/>
        </w:rPr>
        <w:t xml:space="preserve"> على بزل المستس</w:t>
      </w:r>
      <w:del w:id="191" w:author="Transkribus" w:date="2019-12-11T14:30:00Z">
        <w:r w:rsidRPr="009B6BCA">
          <w:rPr>
            <w:rFonts w:ascii="Courier New" w:hAnsi="Courier New" w:cs="Courier New"/>
            <w:rtl/>
          </w:rPr>
          <w:delText>ق</w:delText>
        </w:r>
      </w:del>
      <w:ins w:id="192" w:author="Transkribus" w:date="2019-12-11T14:30:00Z">
        <w:r w:rsidRPr="00EE6742">
          <w:rPr>
            <w:rFonts w:ascii="Courier New" w:hAnsi="Courier New" w:cs="Courier New"/>
            <w:rtl/>
          </w:rPr>
          <w:t>ف</w:t>
        </w:r>
      </w:ins>
      <w:r w:rsidRPr="00EE6742">
        <w:rPr>
          <w:rFonts w:ascii="Courier New" w:hAnsi="Courier New" w:cs="Courier New"/>
          <w:rtl/>
        </w:rPr>
        <w:t>ى</w:t>
      </w:r>
    </w:p>
    <w:p w:rsidR="00544482" w:rsidRPr="00EE6742" w:rsidRDefault="00544482" w:rsidP="00544482">
      <w:pPr>
        <w:pStyle w:val="NurText"/>
        <w:bidi/>
        <w:rPr>
          <w:ins w:id="193" w:author="Transkribus" w:date="2019-12-11T14:30:00Z"/>
          <w:rFonts w:ascii="Courier New" w:hAnsi="Courier New" w:cs="Courier New"/>
        </w:rPr>
      </w:pPr>
      <w:r w:rsidRPr="00EE6742">
        <w:rPr>
          <w:rFonts w:ascii="Courier New" w:hAnsi="Courier New" w:cs="Courier New"/>
          <w:rtl/>
        </w:rPr>
        <w:t xml:space="preserve"> قال </w:t>
      </w:r>
      <w:del w:id="194" w:author="Transkribus" w:date="2019-12-11T14:30:00Z">
        <w:r w:rsidRPr="009B6BCA">
          <w:rPr>
            <w:rFonts w:ascii="Courier New" w:hAnsi="Courier New" w:cs="Courier New"/>
            <w:rtl/>
          </w:rPr>
          <w:delText>فحضرنا وبزل الموضع</w:delText>
        </w:r>
      </w:del>
      <w:ins w:id="195" w:author="Transkribus" w:date="2019-12-11T14:30:00Z">
        <w:r w:rsidRPr="00EE6742">
          <w:rPr>
            <w:rFonts w:ascii="Courier New" w:hAnsi="Courier New" w:cs="Courier New"/>
            <w:rtl/>
          </w:rPr>
          <w:t>جحصرقاو بيرل الموفع</w:t>
        </w:r>
      </w:ins>
      <w:r w:rsidRPr="00EE6742">
        <w:rPr>
          <w:rFonts w:ascii="Courier New" w:hAnsi="Courier New" w:cs="Courier New"/>
          <w:rtl/>
        </w:rPr>
        <w:t xml:space="preserve"> على </w:t>
      </w:r>
      <w:del w:id="196" w:author="Transkribus" w:date="2019-12-11T14:30:00Z">
        <w:r w:rsidRPr="009B6BCA">
          <w:rPr>
            <w:rFonts w:ascii="Courier New" w:hAnsi="Courier New" w:cs="Courier New"/>
            <w:rtl/>
          </w:rPr>
          <w:delText>ما يجب فجرت مائية صفراء وابن</w:delText>
        </w:r>
      </w:del>
      <w:ins w:id="197" w:author="Transkribus" w:date="2019-12-11T14:30:00Z">
        <w:r w:rsidRPr="00EE6742">
          <w:rPr>
            <w:rFonts w:ascii="Courier New" w:hAnsi="Courier New" w:cs="Courier New"/>
            <w:rtl/>
          </w:rPr>
          <w:t>ماحب جرت ماتبة صقراهوابن</w:t>
        </w:r>
      </w:ins>
      <w:r w:rsidRPr="00EE6742">
        <w:rPr>
          <w:rFonts w:ascii="Courier New" w:hAnsi="Courier New" w:cs="Courier New"/>
          <w:rtl/>
        </w:rPr>
        <w:t xml:space="preserve"> المطران </w:t>
      </w:r>
      <w:del w:id="198" w:author="Transkribus" w:date="2019-12-11T14:30:00Z">
        <w:r w:rsidRPr="009B6BCA">
          <w:rPr>
            <w:rFonts w:ascii="Courier New" w:hAnsi="Courier New" w:cs="Courier New"/>
            <w:rtl/>
          </w:rPr>
          <w:delText>يتفقد نبض المريض فلما راى ان قوته لا تفى باخراج اكثر</w:delText>
        </w:r>
      </w:del>
      <w:ins w:id="199" w:author="Transkribus" w:date="2019-12-11T14:30:00Z">
        <w:r w:rsidRPr="00EE6742">
          <w:rPr>
            <w:rFonts w:ascii="Courier New" w:hAnsi="Courier New" w:cs="Courier New"/>
            <w:rtl/>
          </w:rPr>
          <w:t>بتةقدييس المريس</w:t>
        </w:r>
      </w:ins>
    </w:p>
    <w:p w:rsidR="00544482" w:rsidRPr="00EE6742" w:rsidRDefault="00544482" w:rsidP="00544482">
      <w:pPr>
        <w:pStyle w:val="NurText"/>
        <w:bidi/>
        <w:rPr>
          <w:rFonts w:ascii="Courier New" w:hAnsi="Courier New" w:cs="Courier New"/>
        </w:rPr>
      </w:pPr>
      <w:ins w:id="200" w:author="Transkribus" w:date="2019-12-11T14:30:00Z">
        <w:r w:rsidRPr="00EE6742">
          <w:rPr>
            <w:rFonts w:ascii="Courier New" w:hAnsi="Courier New" w:cs="Courier New"/>
            <w:rtl/>
          </w:rPr>
          <w:t>لمار أى أبن قوله لاثفى باحراج أكتر</w:t>
        </w:r>
      </w:ins>
      <w:r w:rsidRPr="00EE6742">
        <w:rPr>
          <w:rFonts w:ascii="Courier New" w:hAnsi="Courier New" w:cs="Courier New"/>
          <w:rtl/>
        </w:rPr>
        <w:t xml:space="preserve"> من ذلك </w:t>
      </w:r>
      <w:del w:id="201" w:author="Transkribus" w:date="2019-12-11T14:30:00Z">
        <w:r w:rsidRPr="009B6BCA">
          <w:rPr>
            <w:rFonts w:ascii="Courier New" w:hAnsi="Courier New" w:cs="Courier New"/>
            <w:rtl/>
          </w:rPr>
          <w:delText>ا</w:delText>
        </w:r>
      </w:del>
      <w:ins w:id="202" w:author="Transkribus" w:date="2019-12-11T14:30:00Z">
        <w:r w:rsidRPr="00EE6742">
          <w:rPr>
            <w:rFonts w:ascii="Courier New" w:hAnsi="Courier New" w:cs="Courier New"/>
            <w:rtl/>
          </w:rPr>
          <w:t>أ</w:t>
        </w:r>
      </w:ins>
      <w:r w:rsidRPr="00EE6742">
        <w:rPr>
          <w:rFonts w:ascii="Courier New" w:hAnsi="Courier New" w:cs="Courier New"/>
          <w:rtl/>
        </w:rPr>
        <w:t xml:space="preserve">مر بشد </w:t>
      </w:r>
      <w:del w:id="203" w:author="Transkribus" w:date="2019-12-11T14:30:00Z">
        <w:r w:rsidRPr="009B6BCA">
          <w:rPr>
            <w:rFonts w:ascii="Courier New" w:hAnsi="Courier New" w:cs="Courier New"/>
            <w:rtl/>
          </w:rPr>
          <w:delText>الموضع وان يستلقى المريض ولا يغير الرباط اصلا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4" w:author="Transkribus" w:date="2019-12-11T14:30:00Z">
        <w:r w:rsidRPr="00EE6742">
          <w:rPr>
            <w:rFonts w:ascii="Courier New" w:hAnsi="Courier New" w:cs="Courier New"/>
            <w:rtl/>
          </w:rPr>
          <w:t>الموخيوان بستطفق المريس ولاعير</w:t>
        </w:r>
      </w:ins>
    </w:p>
    <w:p w:rsidR="00544482" w:rsidRPr="00EE6742" w:rsidRDefault="00544482" w:rsidP="00544482">
      <w:pPr>
        <w:pStyle w:val="NurText"/>
        <w:bidi/>
        <w:rPr>
          <w:ins w:id="205" w:author="Transkribus" w:date="2019-12-11T14:30:00Z"/>
          <w:rFonts w:ascii="Courier New" w:hAnsi="Courier New" w:cs="Courier New"/>
        </w:rPr>
      </w:pPr>
      <w:dir w:val="rtl">
        <w:dir w:val="rtl">
          <w:del w:id="206" w:author="Transkribus" w:date="2019-12-11T14:30:00Z">
            <w:r w:rsidRPr="009B6BCA">
              <w:rPr>
                <w:rFonts w:ascii="Courier New" w:hAnsi="Courier New" w:cs="Courier New"/>
                <w:rtl/>
              </w:rPr>
              <w:delText>ووجد</w:delText>
            </w:r>
          </w:del>
          <w:ins w:id="207" w:author="Transkribus" w:date="2019-12-11T14:30:00Z">
            <w:r w:rsidRPr="00EE6742">
              <w:rPr>
                <w:rFonts w:ascii="Courier New" w:hAnsi="Courier New" w:cs="Courier New"/>
                <w:rtl/>
              </w:rPr>
              <w:t>البرياط أسلاووجد</w:t>
            </w:r>
          </w:ins>
          <w:r w:rsidRPr="00EE6742">
            <w:rPr>
              <w:rFonts w:ascii="Courier New" w:hAnsi="Courier New" w:cs="Courier New"/>
              <w:rtl/>
            </w:rPr>
            <w:t xml:space="preserve"> المريض </w:t>
          </w:r>
          <w:del w:id="208" w:author="Transkribus" w:date="2019-12-11T14:30:00Z">
            <w:r w:rsidRPr="009B6BCA">
              <w:rPr>
                <w:rFonts w:ascii="Courier New" w:hAnsi="Courier New" w:cs="Courier New"/>
                <w:rtl/>
              </w:rPr>
              <w:delText>خفة وراحة كبيرة وكانت</w:delText>
            </w:r>
          </w:del>
          <w:ins w:id="209" w:author="Transkribus" w:date="2019-12-11T14:30:00Z">
            <w:r w:rsidRPr="00EE6742">
              <w:rPr>
                <w:rFonts w:ascii="Courier New" w:hAnsi="Courier New" w:cs="Courier New"/>
                <w:rtl/>
              </w:rPr>
              <w:t>خفةوراجة كميره وكاتت</w:t>
            </w:r>
          </w:ins>
          <w:r w:rsidRPr="00EE6742">
            <w:rPr>
              <w:rFonts w:ascii="Courier New" w:hAnsi="Courier New" w:cs="Courier New"/>
              <w:rtl/>
            </w:rPr>
            <w:t xml:space="preserve"> عنده </w:t>
          </w:r>
          <w:del w:id="210" w:author="Transkribus" w:date="2019-12-11T14:30:00Z">
            <w:r w:rsidRPr="009B6BCA">
              <w:rPr>
                <w:rFonts w:ascii="Courier New" w:hAnsi="Courier New" w:cs="Courier New"/>
                <w:rtl/>
              </w:rPr>
              <w:delText>زوجته فاوصاها ابن</w:delText>
            </w:r>
          </w:del>
          <w:ins w:id="211" w:author="Transkribus" w:date="2019-12-11T14:30:00Z">
            <w:r w:rsidRPr="00EE6742">
              <w:rPr>
                <w:rFonts w:ascii="Courier New" w:hAnsi="Courier New" w:cs="Courier New"/>
                <w:rtl/>
              </w:rPr>
              <w:t>روجته فأو ساها بن</w:t>
            </w:r>
          </w:ins>
          <w:r w:rsidRPr="00EE6742">
            <w:rPr>
              <w:rFonts w:ascii="Courier New" w:hAnsi="Courier New" w:cs="Courier New"/>
              <w:rtl/>
            </w:rPr>
            <w:t xml:space="preserve"> المطران</w:t>
          </w:r>
          <w:del w:id="212" w:author="Transkribus" w:date="2019-12-11T14:30:00Z">
            <w:r w:rsidRPr="009B6BCA">
              <w:rPr>
                <w:rFonts w:ascii="Courier New" w:hAnsi="Courier New" w:cs="Courier New"/>
                <w:rtl/>
              </w:rPr>
              <w:delText xml:space="preserve"> انها لا تمكنه</w:delText>
            </w:r>
          </w:del>
          <w:r>
            <w:t>‬</w:t>
          </w:r>
          <w:r>
            <w:t>‬</w:t>
          </w:r>
        </w:dir>
      </w:dir>
    </w:p>
    <w:p w:rsidR="00544482" w:rsidRPr="009B6BCA" w:rsidRDefault="00544482" w:rsidP="00544482">
      <w:pPr>
        <w:pStyle w:val="NurText"/>
        <w:bidi/>
        <w:rPr>
          <w:del w:id="213" w:author="Transkribus" w:date="2019-12-11T14:30:00Z"/>
          <w:rFonts w:ascii="Courier New" w:hAnsi="Courier New" w:cs="Courier New"/>
        </w:rPr>
      </w:pPr>
      <w:ins w:id="214" w:author="Transkribus" w:date="2019-12-11T14:30:00Z">
        <w:r w:rsidRPr="00EE6742">
          <w:rPr>
            <w:rFonts w:ascii="Courier New" w:hAnsi="Courier New" w:cs="Courier New"/>
            <w:rtl/>
          </w:rPr>
          <w:t>ابم الاحكته</w:t>
        </w:r>
      </w:ins>
      <w:r w:rsidRPr="00EE6742">
        <w:rPr>
          <w:rFonts w:ascii="Courier New" w:hAnsi="Courier New" w:cs="Courier New"/>
          <w:rtl/>
        </w:rPr>
        <w:t xml:space="preserve"> من </w:t>
      </w:r>
      <w:del w:id="215" w:author="Transkribus" w:date="2019-12-11T14:30:00Z">
        <w:r w:rsidRPr="009B6BCA">
          <w:rPr>
            <w:rFonts w:ascii="Courier New" w:hAnsi="Courier New" w:cs="Courier New"/>
            <w:rtl/>
          </w:rPr>
          <w:delText>حل الرباط ولا تغيره بوجه</w:delText>
        </w:r>
      </w:del>
      <w:ins w:id="216" w:author="Transkribus" w:date="2019-12-11T14:30:00Z">
        <w:r w:rsidRPr="00EE6742">
          <w:rPr>
            <w:rFonts w:ascii="Courier New" w:hAnsi="Courier New" w:cs="Courier New"/>
            <w:rtl/>
          </w:rPr>
          <w:t>جل الرياط ولاتغيرميوجه</w:t>
        </w:r>
      </w:ins>
      <w:r w:rsidRPr="00EE6742">
        <w:rPr>
          <w:rFonts w:ascii="Courier New" w:hAnsi="Courier New" w:cs="Courier New"/>
          <w:rtl/>
        </w:rPr>
        <w:t xml:space="preserve"> من الوجو</w:t>
      </w:r>
      <w:del w:id="217" w:author="Transkribus" w:date="2019-12-11T14:30:00Z">
        <w:r w:rsidRPr="009B6BCA">
          <w:rPr>
            <w:rFonts w:ascii="Courier New" w:hAnsi="Courier New" w:cs="Courier New"/>
            <w:rtl/>
          </w:rPr>
          <w:delText>ه</w:delText>
        </w:r>
      </w:del>
      <w:ins w:id="218" w:author="Transkribus" w:date="2019-12-11T14:30:00Z">
        <w:r w:rsidRPr="00EE6742">
          <w:rPr>
            <w:rFonts w:ascii="Courier New" w:hAnsi="Courier New" w:cs="Courier New"/>
            <w:rtl/>
          </w:rPr>
          <w:t>ء</w:t>
        </w:r>
      </w:ins>
      <w:r w:rsidRPr="00EE6742">
        <w:rPr>
          <w:rFonts w:ascii="Courier New" w:hAnsi="Courier New" w:cs="Courier New"/>
          <w:rtl/>
        </w:rPr>
        <w:t xml:space="preserve"> الى ان </w:t>
      </w:r>
      <w:ins w:id="219" w:author="Transkribus" w:date="2019-12-11T14:30:00Z">
        <w:r w:rsidRPr="00EE6742">
          <w:rPr>
            <w:rFonts w:ascii="Courier New" w:hAnsi="Courier New" w:cs="Courier New"/>
            <w:rtl/>
          </w:rPr>
          <w:t>ن</w:t>
        </w:r>
      </w:ins>
      <w:r w:rsidRPr="00EE6742">
        <w:rPr>
          <w:rFonts w:ascii="Courier New" w:hAnsi="Courier New" w:cs="Courier New"/>
          <w:rtl/>
        </w:rPr>
        <w:t>ي</w:t>
      </w:r>
      <w:del w:id="220" w:author="Transkribus" w:date="2019-12-11T14:30:00Z">
        <w:r w:rsidRPr="009B6BCA">
          <w:rPr>
            <w:rFonts w:ascii="Courier New" w:hAnsi="Courier New" w:cs="Courier New"/>
            <w:rtl/>
          </w:rPr>
          <w:delText>ب</w:delText>
        </w:r>
      </w:del>
      <w:r w:rsidRPr="00EE6742">
        <w:rPr>
          <w:rFonts w:ascii="Courier New" w:hAnsi="Courier New" w:cs="Courier New"/>
          <w:rtl/>
        </w:rPr>
        <w:t>صر</w:t>
      </w:r>
      <w:del w:id="221" w:author="Transkribus" w:date="2019-12-11T14:30:00Z">
        <w:r w:rsidRPr="009B6BCA">
          <w:rPr>
            <w:rFonts w:ascii="Courier New" w:hAnsi="Courier New" w:cs="Courier New"/>
            <w:rtl/>
          </w:rPr>
          <w:delText>ه</w:delText>
        </w:r>
      </w:del>
      <w:ins w:id="222" w:author="Transkribus" w:date="2019-12-11T14:30:00Z">
        <w:r w:rsidRPr="00EE6742">
          <w:rPr>
            <w:rFonts w:ascii="Courier New" w:hAnsi="Courier New" w:cs="Courier New"/>
            <w:rtl/>
          </w:rPr>
          <w:t>ة</w:t>
        </w:r>
      </w:ins>
      <w:r w:rsidRPr="00EE6742">
        <w:rPr>
          <w:rFonts w:ascii="Courier New" w:hAnsi="Courier New" w:cs="Courier New"/>
          <w:rtl/>
        </w:rPr>
        <w:t xml:space="preserve"> فى </w:t>
      </w:r>
      <w:del w:id="223" w:author="Transkribus" w:date="2019-12-11T14:30:00Z">
        <w:r w:rsidRPr="009B6BCA">
          <w:rPr>
            <w:rFonts w:ascii="Courier New" w:hAnsi="Courier New" w:cs="Courier New"/>
            <w:rtl/>
          </w:rPr>
          <w:delText>ثانى يوم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del w:id="224" w:author="Transkribus" w:date="2019-12-11T14:30:00Z">
            <w:r w:rsidRPr="009B6BCA">
              <w:rPr>
                <w:rFonts w:ascii="Courier New" w:hAnsi="Courier New" w:cs="Courier New"/>
                <w:rtl/>
              </w:rPr>
              <w:delText>فلما</w:delText>
            </w:r>
          </w:del>
          <w:ins w:id="225" w:author="Transkribus" w:date="2019-12-11T14:30:00Z">
            <w:r w:rsidRPr="00EE6742">
              <w:rPr>
                <w:rFonts w:ascii="Courier New" w:hAnsi="Courier New" w:cs="Courier New"/>
                <w:rtl/>
              </w:rPr>
              <w:t>تأنى بوم تلما</w:t>
            </w:r>
          </w:ins>
          <w:r w:rsidRPr="00EE6742">
            <w:rPr>
              <w:rFonts w:ascii="Courier New" w:hAnsi="Courier New" w:cs="Courier New"/>
              <w:rtl/>
            </w:rPr>
            <w:t xml:space="preserve"> انصرفنا</w:t>
          </w:r>
          <w:r>
            <w:t>‬</w:t>
          </w:r>
          <w:r>
            <w:t>‬</w:t>
          </w:r>
        </w:dir>
      </w:dir>
    </w:p>
    <w:p w:rsidR="00544482" w:rsidRPr="00EE6742" w:rsidRDefault="00544482" w:rsidP="00544482">
      <w:pPr>
        <w:pStyle w:val="NurText"/>
        <w:bidi/>
        <w:rPr>
          <w:ins w:id="226" w:author="Transkribus" w:date="2019-12-11T14:30:00Z"/>
          <w:rFonts w:ascii="Courier New" w:hAnsi="Courier New" w:cs="Courier New"/>
        </w:rPr>
      </w:pPr>
      <w:r w:rsidRPr="00EE6742">
        <w:rPr>
          <w:rFonts w:ascii="Courier New" w:hAnsi="Courier New" w:cs="Courier New"/>
          <w:rtl/>
        </w:rPr>
        <w:t>وجاء ال</w:t>
      </w:r>
      <w:del w:id="227" w:author="Transkribus" w:date="2019-12-11T14:30:00Z">
        <w:r w:rsidRPr="009B6BCA">
          <w:rPr>
            <w:rFonts w:ascii="Courier New" w:hAnsi="Courier New" w:cs="Courier New"/>
            <w:rtl/>
          </w:rPr>
          <w:delText>ل</w:delText>
        </w:r>
      </w:del>
      <w:r w:rsidRPr="00EE6742">
        <w:rPr>
          <w:rFonts w:ascii="Courier New" w:hAnsi="Courier New" w:cs="Courier New"/>
          <w:rtl/>
        </w:rPr>
        <w:t xml:space="preserve">يل قال </w:t>
      </w:r>
      <w:del w:id="228" w:author="Transkribus" w:date="2019-12-11T14:30:00Z">
        <w:r w:rsidRPr="009B6BCA">
          <w:rPr>
            <w:rFonts w:ascii="Courier New" w:hAnsi="Courier New" w:cs="Courier New"/>
            <w:rtl/>
          </w:rPr>
          <w:delText>زوجها اننى قد وجدت العافية وما بقى</w:delText>
        </w:r>
      </w:del>
      <w:ins w:id="229" w:author="Transkribus" w:date="2019-12-11T14:30:00Z">
        <w:r w:rsidRPr="00EE6742">
          <w:rPr>
            <w:rFonts w:ascii="Courier New" w:hAnsi="Courier New" w:cs="Courier New"/>
            <w:rtl/>
          </w:rPr>
          <w:t>اهاروجهاتنى فدوحدت العافبة ومادقى</w:t>
        </w:r>
      </w:ins>
      <w:r w:rsidRPr="00EE6742">
        <w:rPr>
          <w:rFonts w:ascii="Courier New" w:hAnsi="Courier New" w:cs="Courier New"/>
          <w:rtl/>
        </w:rPr>
        <w:t xml:space="preserve"> بى </w:t>
      </w:r>
      <w:del w:id="230" w:author="Transkribus" w:date="2019-12-11T14:30:00Z">
        <w:r w:rsidRPr="009B6BCA">
          <w:rPr>
            <w:rFonts w:ascii="Courier New" w:hAnsi="Courier New" w:cs="Courier New"/>
            <w:rtl/>
          </w:rPr>
          <w:delText>شيء وانما</w:delText>
        </w:r>
      </w:del>
      <w:ins w:id="231" w:author="Transkribus" w:date="2019-12-11T14:30:00Z">
        <w:r w:rsidRPr="00EE6742">
          <w:rPr>
            <w:rFonts w:ascii="Courier New" w:hAnsi="Courier New" w:cs="Courier New"/>
            <w:rtl/>
          </w:rPr>
          <w:t>سى واثما</w:t>
        </w:r>
      </w:ins>
      <w:r w:rsidRPr="00EE6742">
        <w:rPr>
          <w:rFonts w:ascii="Courier New" w:hAnsi="Courier New" w:cs="Courier New"/>
          <w:rtl/>
        </w:rPr>
        <w:t xml:space="preserve"> الاطباء </w:t>
      </w:r>
      <w:del w:id="232" w:author="Transkribus" w:date="2019-12-11T14:30:00Z">
        <w:r w:rsidRPr="009B6BCA">
          <w:rPr>
            <w:rFonts w:ascii="Courier New" w:hAnsi="Courier New" w:cs="Courier New"/>
            <w:rtl/>
          </w:rPr>
          <w:delText>ق</w:delText>
        </w:r>
      </w:del>
      <w:ins w:id="233" w:author="Transkribus" w:date="2019-12-11T14:30:00Z">
        <w:r w:rsidRPr="00EE6742">
          <w:rPr>
            <w:rFonts w:ascii="Courier New" w:hAnsi="Courier New" w:cs="Courier New"/>
            <w:rtl/>
          </w:rPr>
          <w:t>ف</w:t>
        </w:r>
      </w:ins>
      <w:r w:rsidRPr="00EE6742">
        <w:rPr>
          <w:rFonts w:ascii="Courier New" w:hAnsi="Courier New" w:cs="Courier New"/>
          <w:rtl/>
        </w:rPr>
        <w:t>ص</w:t>
      </w:r>
      <w:ins w:id="234" w:author="Transkribus" w:date="2019-12-11T14:30:00Z">
        <w:r w:rsidRPr="00EE6742">
          <w:rPr>
            <w:rFonts w:ascii="Courier New" w:hAnsi="Courier New" w:cs="Courier New"/>
            <w:rtl/>
          </w:rPr>
          <w:t>س</w:t>
        </w:r>
      </w:ins>
      <w:r w:rsidRPr="00EE6742">
        <w:rPr>
          <w:rFonts w:ascii="Courier New" w:hAnsi="Courier New" w:cs="Courier New"/>
          <w:rtl/>
        </w:rPr>
        <w:t>دهم ان</w:t>
      </w:r>
      <w:del w:id="235" w:author="Transkribus" w:date="2019-12-11T14:30:00Z">
        <w:r w:rsidRPr="009B6BCA">
          <w:rPr>
            <w:rFonts w:ascii="Courier New" w:hAnsi="Courier New" w:cs="Courier New"/>
            <w:rtl/>
          </w:rPr>
          <w:delText xml:space="preserve"> يطولوا بى فحل الرباط حتى يخرج</w:delText>
        </w:r>
      </w:del>
    </w:p>
    <w:p w:rsidR="00544482" w:rsidRPr="00EE6742" w:rsidRDefault="00544482" w:rsidP="00544482">
      <w:pPr>
        <w:pStyle w:val="NurText"/>
        <w:bidi/>
        <w:rPr>
          <w:ins w:id="236" w:author="Transkribus" w:date="2019-12-11T14:30:00Z"/>
          <w:rFonts w:ascii="Courier New" w:hAnsi="Courier New" w:cs="Courier New"/>
        </w:rPr>
      </w:pPr>
      <w:ins w:id="237" w:author="Transkribus" w:date="2019-12-11T14:30:00Z">
        <w:r w:rsidRPr="00EE6742">
          <w:rPr>
            <w:rFonts w:ascii="Courier New" w:hAnsi="Courier New" w:cs="Courier New"/>
            <w:rtl/>
          </w:rPr>
          <w:lastRenderedPageBreak/>
          <w:t>ابطولوانى على الرياط حى بجرج</w:t>
        </w:r>
      </w:ins>
      <w:r w:rsidRPr="00EE6742">
        <w:rPr>
          <w:rFonts w:ascii="Courier New" w:hAnsi="Courier New" w:cs="Courier New"/>
          <w:rtl/>
        </w:rPr>
        <w:t xml:space="preserve"> هذا الماء الذى قد </w:t>
      </w:r>
      <w:del w:id="238" w:author="Transkribus" w:date="2019-12-11T14:30:00Z">
        <w:r w:rsidRPr="009B6BCA">
          <w:rPr>
            <w:rFonts w:ascii="Courier New" w:hAnsi="Courier New" w:cs="Courier New"/>
            <w:rtl/>
          </w:rPr>
          <w:delText>بقى واقوم</w:delText>
        </w:r>
      </w:del>
      <w:ins w:id="239" w:author="Transkribus" w:date="2019-12-11T14:30:00Z">
        <w:r w:rsidRPr="00EE6742">
          <w:rPr>
            <w:rFonts w:ascii="Courier New" w:hAnsi="Courier New" w:cs="Courier New"/>
            <w:rtl/>
          </w:rPr>
          <w:t>بق وأقوم</w:t>
        </w:r>
      </w:ins>
      <w:r w:rsidRPr="00EE6742">
        <w:rPr>
          <w:rFonts w:ascii="Courier New" w:hAnsi="Courier New" w:cs="Courier New"/>
          <w:rtl/>
        </w:rPr>
        <w:t xml:space="preserve"> فى </w:t>
      </w:r>
      <w:del w:id="240" w:author="Transkribus" w:date="2019-12-11T14:30:00Z">
        <w:r w:rsidRPr="009B6BCA">
          <w:rPr>
            <w:rFonts w:ascii="Courier New" w:hAnsi="Courier New" w:cs="Courier New"/>
            <w:rtl/>
          </w:rPr>
          <w:delText>شغلى فانكرت</w:delText>
        </w:r>
      </w:del>
      <w:ins w:id="241" w:author="Transkribus" w:date="2019-12-11T14:30:00Z">
        <w:r w:rsidRPr="00EE6742">
          <w:rPr>
            <w:rFonts w:ascii="Courier New" w:hAnsi="Courier New" w:cs="Courier New"/>
            <w:rtl/>
          </w:rPr>
          <w:t>شعلى فانكرن</w:t>
        </w:r>
      </w:ins>
      <w:r w:rsidRPr="00EE6742">
        <w:rPr>
          <w:rFonts w:ascii="Courier New" w:hAnsi="Courier New" w:cs="Courier New"/>
          <w:rtl/>
        </w:rPr>
        <w:t xml:space="preserve"> عليه قوله ولم</w:t>
      </w:r>
      <w:del w:id="242" w:author="Transkribus" w:date="2019-12-11T14:30:00Z">
        <w:r w:rsidRPr="009B6BCA">
          <w:rPr>
            <w:rFonts w:ascii="Courier New" w:hAnsi="Courier New" w:cs="Courier New"/>
            <w:rtl/>
          </w:rPr>
          <w:delText xml:space="preserve"> تقبل</w:delText>
        </w:r>
      </w:del>
    </w:p>
    <w:p w:rsidR="00544482" w:rsidRPr="00EE6742" w:rsidRDefault="00544482" w:rsidP="00544482">
      <w:pPr>
        <w:pStyle w:val="NurText"/>
        <w:bidi/>
        <w:rPr>
          <w:rFonts w:ascii="Courier New" w:hAnsi="Courier New" w:cs="Courier New"/>
        </w:rPr>
      </w:pPr>
      <w:ins w:id="243" w:author="Transkribus" w:date="2019-12-11T14:30:00Z">
        <w:r w:rsidRPr="00EE6742">
          <w:rPr>
            <w:rFonts w:ascii="Courier New" w:hAnsi="Courier New" w:cs="Courier New"/>
            <w:rtl/>
          </w:rPr>
          <w:t>ابعيل</w:t>
        </w:r>
      </w:ins>
      <w:r w:rsidRPr="00EE6742">
        <w:rPr>
          <w:rFonts w:ascii="Courier New" w:hAnsi="Courier New" w:cs="Courier New"/>
          <w:rtl/>
        </w:rPr>
        <w:t xml:space="preserve"> منه فعا</w:t>
      </w:r>
      <w:del w:id="244" w:author="Transkribus" w:date="2019-12-11T14:30:00Z">
        <w:r w:rsidRPr="009B6BCA">
          <w:rPr>
            <w:rFonts w:ascii="Courier New" w:hAnsi="Courier New" w:cs="Courier New"/>
            <w:rtl/>
          </w:rPr>
          <w:delText>د</w:delText>
        </w:r>
      </w:del>
      <w:r w:rsidRPr="00EE6742">
        <w:rPr>
          <w:rFonts w:ascii="Courier New" w:hAnsi="Courier New" w:cs="Courier New"/>
          <w:rtl/>
        </w:rPr>
        <w:t>و</w:t>
      </w:r>
      <w:ins w:id="245" w:author="Transkribus" w:date="2019-12-11T14:30:00Z">
        <w:r w:rsidRPr="00EE6742">
          <w:rPr>
            <w:rFonts w:ascii="Courier New" w:hAnsi="Courier New" w:cs="Courier New"/>
            <w:rtl/>
          </w:rPr>
          <w:t>د</w:t>
        </w:r>
      </w:ins>
      <w:r w:rsidRPr="00EE6742">
        <w:rPr>
          <w:rFonts w:ascii="Courier New" w:hAnsi="Courier New" w:cs="Courier New"/>
          <w:rtl/>
        </w:rPr>
        <w:t xml:space="preserve">ها بالقول وكرر ذلك عليها مرات ولم </w:t>
      </w:r>
      <w:del w:id="246" w:author="Transkribus" w:date="2019-12-11T14:30:00Z">
        <w:r w:rsidRPr="009B6BCA">
          <w:rPr>
            <w:rFonts w:ascii="Courier New" w:hAnsi="Courier New" w:cs="Courier New"/>
            <w:rtl/>
          </w:rPr>
          <w:delText>يعلم ان بقية المائية انما جعلوا اخراجه فى وقت اخر مراعاة لحفظ قوته وشفقة 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7" w:author="Transkribus" w:date="2019-12-11T14:30:00Z">
        <w:r w:rsidRPr="00EE6742">
          <w:rPr>
            <w:rFonts w:ascii="Courier New" w:hAnsi="Courier New" w:cs="Courier New"/>
            <w:rtl/>
          </w:rPr>
          <w:t>بعلم أن يقبة المائبة اثماجعلوا اخر اجها</w:t>
        </w:r>
      </w:ins>
    </w:p>
    <w:p w:rsidR="00544482" w:rsidRPr="009B6BCA" w:rsidRDefault="00544482" w:rsidP="00544482">
      <w:pPr>
        <w:pStyle w:val="NurText"/>
        <w:bidi/>
        <w:rPr>
          <w:del w:id="248" w:author="Transkribus" w:date="2019-12-11T14:30:00Z"/>
          <w:rFonts w:ascii="Courier New" w:hAnsi="Courier New" w:cs="Courier New"/>
        </w:rPr>
      </w:pPr>
      <w:dir w:val="rtl">
        <w:dir w:val="rtl">
          <w:del w:id="249" w:author="Transkribus" w:date="2019-12-11T14:30:00Z">
            <w:r w:rsidRPr="009B6BCA">
              <w:rPr>
                <w:rFonts w:ascii="Courier New" w:hAnsi="Courier New" w:cs="Courier New"/>
                <w:rtl/>
              </w:rPr>
              <w:delText>فلما حلت الرباط وجرت المائية باسرها خارت قوته وهلك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ins w:id="250" w:author="Transkribus" w:date="2019-12-11T14:30:00Z"/>
          <w:rFonts w:ascii="Courier New" w:hAnsi="Courier New" w:cs="Courier New"/>
        </w:rPr>
      </w:pPr>
      <w:dir w:val="rtl">
        <w:dir w:val="rtl">
          <w:del w:id="251" w:author="Transkribus" w:date="2019-12-11T14:30:00Z">
            <w:r w:rsidRPr="009B6BCA">
              <w:rPr>
                <w:rFonts w:ascii="Courier New" w:hAnsi="Courier New" w:cs="Courier New"/>
                <w:rtl/>
              </w:rPr>
              <w:delText>وحدثنى ايضا انه راى فى البيمارستان مع</w:delText>
            </w:r>
          </w:del>
          <w:ins w:id="252" w:author="Transkribus" w:date="2019-12-11T14:30:00Z">
            <w:r w:rsidRPr="00EE6742">
              <w:rPr>
                <w:rFonts w:ascii="Courier New" w:hAnsi="Courier New" w:cs="Courier New"/>
                <w:rtl/>
              </w:rPr>
              <w:t xml:space="preserve"> فى وفت أكر مراهاة لحنط قويه وسسففة عليه علماجلت الرياط وجرت المائبة بأسرها خارب</w:t>
            </w:r>
          </w:ins>
          <w:r>
            <w:t>‬</w:t>
          </w:r>
          <w:r>
            <w:t>‬</w:t>
          </w:r>
        </w:dir>
      </w:dir>
    </w:p>
    <w:p w:rsidR="00544482" w:rsidRPr="00EE6742" w:rsidRDefault="00544482" w:rsidP="00544482">
      <w:pPr>
        <w:pStyle w:val="NurText"/>
        <w:bidi/>
        <w:rPr>
          <w:ins w:id="253" w:author="Transkribus" w:date="2019-12-11T14:30:00Z"/>
          <w:rFonts w:ascii="Courier New" w:hAnsi="Courier New" w:cs="Courier New"/>
        </w:rPr>
      </w:pPr>
      <w:ins w:id="254" w:author="Transkribus" w:date="2019-12-11T14:30:00Z">
        <w:r w:rsidRPr="00EE6742">
          <w:rPr>
            <w:rFonts w:ascii="Courier New" w:hAnsi="Courier New" w:cs="Courier New"/>
            <w:rtl/>
          </w:rPr>
          <w:t>قوه وهلك أو حدقنىا أيصا الهرأى فى البعمارستان مم</w:t>
        </w:r>
      </w:ins>
      <w:r w:rsidRPr="00EE6742">
        <w:rPr>
          <w:rFonts w:ascii="Courier New" w:hAnsi="Courier New" w:cs="Courier New"/>
          <w:rtl/>
        </w:rPr>
        <w:t xml:space="preserve"> ابن المطران </w:t>
      </w:r>
      <w:del w:id="255" w:author="Transkribus" w:date="2019-12-11T14:30:00Z">
        <w:r w:rsidRPr="009B6BCA">
          <w:rPr>
            <w:rFonts w:ascii="Courier New" w:hAnsi="Courier New" w:cs="Courier New"/>
            <w:rtl/>
          </w:rPr>
          <w:delText>رجلا قد فلجت يده من احد شقى</w:delText>
        </w:r>
      </w:del>
      <w:ins w:id="256" w:author="Transkribus" w:date="2019-12-11T14:30:00Z">
        <w:r w:rsidRPr="00EE6742">
          <w:rPr>
            <w:rFonts w:ascii="Courier New" w:hAnsi="Courier New" w:cs="Courier New"/>
            <w:rtl/>
          </w:rPr>
          <w:t>رجلاقد خلحت بدممن</w:t>
        </w:r>
      </w:ins>
    </w:p>
    <w:p w:rsidR="00544482" w:rsidRPr="00EE6742" w:rsidRDefault="00544482" w:rsidP="00544482">
      <w:pPr>
        <w:pStyle w:val="NurText"/>
        <w:bidi/>
        <w:rPr>
          <w:ins w:id="257" w:author="Transkribus" w:date="2019-12-11T14:30:00Z"/>
          <w:rFonts w:ascii="Courier New" w:hAnsi="Courier New" w:cs="Courier New"/>
        </w:rPr>
      </w:pPr>
      <w:ins w:id="258" w:author="Transkribus" w:date="2019-12-11T14:30:00Z">
        <w:r w:rsidRPr="00EE6742">
          <w:rPr>
            <w:rFonts w:ascii="Courier New" w:hAnsi="Courier New" w:cs="Courier New"/>
            <w:rtl/>
          </w:rPr>
          <w:t>أحمد صفى</w:t>
        </w:r>
      </w:ins>
      <w:r w:rsidRPr="00EE6742">
        <w:rPr>
          <w:rFonts w:ascii="Courier New" w:hAnsi="Courier New" w:cs="Courier New"/>
          <w:rtl/>
        </w:rPr>
        <w:t xml:space="preserve"> البدن ورجله المخالفة </w:t>
      </w:r>
      <w:del w:id="259" w:author="Transkribus" w:date="2019-12-11T14:30:00Z">
        <w:r w:rsidRPr="009B6BCA">
          <w:rPr>
            <w:rFonts w:ascii="Courier New" w:hAnsi="Courier New" w:cs="Courier New"/>
            <w:rtl/>
          </w:rPr>
          <w:delText>لها من</w:delText>
        </w:r>
      </w:del>
      <w:ins w:id="260" w:author="Transkribus" w:date="2019-12-11T14:30:00Z">
        <w:r w:rsidRPr="00EE6742">
          <w:rPr>
            <w:rFonts w:ascii="Courier New" w:hAnsi="Courier New" w:cs="Courier New"/>
            <w:rtl/>
          </w:rPr>
          <w:t>لهامن</w:t>
        </w:r>
      </w:ins>
      <w:r w:rsidRPr="00EE6742">
        <w:rPr>
          <w:rFonts w:ascii="Courier New" w:hAnsi="Courier New" w:cs="Courier New"/>
          <w:rtl/>
        </w:rPr>
        <w:t xml:space="preserve"> الشق الاخر </w:t>
      </w:r>
      <w:del w:id="261" w:author="Transkribus" w:date="2019-12-11T14:30:00Z">
        <w:r w:rsidRPr="009B6BCA">
          <w:rPr>
            <w:rFonts w:ascii="Courier New" w:hAnsi="Courier New" w:cs="Courier New"/>
            <w:rtl/>
          </w:rPr>
          <w:delText>فعالجه فى اسرع وقت ودبره بالادوية الموضعية</w:delText>
        </w:r>
      </w:del>
      <w:ins w:id="262" w:author="Transkribus" w:date="2019-12-11T14:30:00Z">
        <w:r w:rsidRPr="00EE6742">
          <w:rPr>
            <w:rFonts w:ascii="Courier New" w:hAnsi="Courier New" w:cs="Courier New"/>
            <w:rtl/>
          </w:rPr>
          <w:t>فمالجة فى أسرم وفت وديرم بالادومة</w:t>
        </w:r>
      </w:ins>
    </w:p>
    <w:p w:rsidR="00544482" w:rsidRPr="00EE6742" w:rsidRDefault="00544482" w:rsidP="00544482">
      <w:pPr>
        <w:pStyle w:val="NurText"/>
        <w:bidi/>
        <w:rPr>
          <w:rFonts w:ascii="Courier New" w:hAnsi="Courier New" w:cs="Courier New"/>
        </w:rPr>
      </w:pPr>
      <w:ins w:id="263" w:author="Transkribus" w:date="2019-12-11T14:30:00Z">
        <w:r w:rsidRPr="00EE6742">
          <w:rPr>
            <w:rFonts w:ascii="Courier New" w:hAnsi="Courier New" w:cs="Courier New"/>
            <w:rtl/>
          </w:rPr>
          <w:t>المو شهبة</w:t>
        </w:r>
      </w:ins>
      <w:r w:rsidRPr="00EE6742">
        <w:rPr>
          <w:rFonts w:ascii="Courier New" w:hAnsi="Courier New" w:cs="Courier New"/>
          <w:rtl/>
        </w:rPr>
        <w:t xml:space="preserve"> فصلح</w:t>
      </w:r>
      <w:del w:id="26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65" w:author="Transkribus" w:date="2019-12-11T14:30:00Z">
        <w:r w:rsidRPr="00EE6742">
          <w:rPr>
            <w:rFonts w:ascii="Courier New" w:hAnsi="Courier New" w:cs="Courier New"/>
            <w:rtl/>
          </w:rPr>
          <w:t xml:space="preserve"> أأقول اوكان لموفق الدين أسعد بن الباس بن المطران أحوان أبصاقد استغلا</w:t>
        </w:r>
      </w:ins>
    </w:p>
    <w:p w:rsidR="00544482" w:rsidRPr="00EE6742" w:rsidRDefault="00544482" w:rsidP="00544482">
      <w:pPr>
        <w:pStyle w:val="NurText"/>
        <w:bidi/>
        <w:rPr>
          <w:ins w:id="266" w:author="Transkribus" w:date="2019-12-11T14:30:00Z"/>
          <w:rFonts w:ascii="Courier New" w:hAnsi="Courier New" w:cs="Courier New"/>
        </w:rPr>
      </w:pPr>
      <w:dir w:val="rtl">
        <w:dir w:val="rtl">
          <w:del w:id="267" w:author="Transkribus" w:date="2019-12-11T14:30:00Z">
            <w:r w:rsidRPr="009B6BCA">
              <w:rPr>
                <w:rFonts w:ascii="Courier New" w:hAnsi="Courier New" w:cs="Courier New"/>
                <w:rtl/>
              </w:rPr>
              <w:delText xml:space="preserve">اقول وكان لموفق الدين اسعد بن الياس بن المطران اخوان ايضا قد اشتغلا </w:delText>
            </w:r>
          </w:del>
          <w:ins w:id="268" w:author="Transkribus" w:date="2019-12-11T14:30:00Z">
            <w:r w:rsidRPr="00EE6742">
              <w:rPr>
                <w:rFonts w:ascii="Courier New" w:hAnsi="Courier New" w:cs="Courier New"/>
                <w:rtl/>
              </w:rPr>
              <w:t>١٨٠</w:t>
            </w:r>
          </w:ins>
          <w:r>
            <w:t>‬</w:t>
          </w:r>
          <w:r>
            <w:t>‬</w:t>
          </w:r>
        </w:dir>
      </w:dir>
    </w:p>
    <w:p w:rsidR="00544482" w:rsidRPr="00EE6742" w:rsidRDefault="00544482" w:rsidP="00544482">
      <w:pPr>
        <w:pStyle w:val="NurText"/>
        <w:bidi/>
        <w:rPr>
          <w:ins w:id="269" w:author="Transkribus" w:date="2019-12-11T14:30:00Z"/>
          <w:rFonts w:ascii="Courier New" w:hAnsi="Courier New" w:cs="Courier New"/>
        </w:rPr>
      </w:pPr>
      <w:r w:rsidRPr="00EE6742">
        <w:rPr>
          <w:rFonts w:ascii="Courier New" w:hAnsi="Courier New" w:cs="Courier New"/>
          <w:rtl/>
        </w:rPr>
        <w:t xml:space="preserve">بصناعة الطب </w:t>
      </w:r>
      <w:del w:id="270" w:author="Transkribus" w:date="2019-12-11T14:30:00Z">
        <w:r w:rsidRPr="009B6BCA">
          <w:rPr>
            <w:rFonts w:ascii="Courier New" w:hAnsi="Courier New" w:cs="Courier New"/>
            <w:rtl/>
          </w:rPr>
          <w:delText>ا</w:delText>
        </w:r>
      </w:del>
      <w:ins w:id="271" w:author="Transkribus" w:date="2019-12-11T14:30:00Z">
        <w:r w:rsidRPr="00EE6742">
          <w:rPr>
            <w:rFonts w:ascii="Courier New" w:hAnsi="Courier New" w:cs="Courier New"/>
            <w:rtl/>
          </w:rPr>
          <w:t>أ</w:t>
        </w:r>
      </w:ins>
      <w:r w:rsidRPr="00EE6742">
        <w:rPr>
          <w:rFonts w:ascii="Courier New" w:hAnsi="Courier New" w:cs="Courier New"/>
          <w:rtl/>
        </w:rPr>
        <w:t>ح</w:t>
      </w:r>
      <w:ins w:id="272" w:author="Transkribus" w:date="2019-12-11T14:30:00Z">
        <w:r w:rsidRPr="00EE6742">
          <w:rPr>
            <w:rFonts w:ascii="Courier New" w:hAnsi="Courier New" w:cs="Courier New"/>
            <w:rtl/>
          </w:rPr>
          <w:t>م</w:t>
        </w:r>
      </w:ins>
      <w:r w:rsidRPr="00EE6742">
        <w:rPr>
          <w:rFonts w:ascii="Courier New" w:hAnsi="Courier New" w:cs="Courier New"/>
          <w:rtl/>
        </w:rPr>
        <w:t>د</w:t>
      </w:r>
      <w:del w:id="273" w:author="Transkribus" w:date="2019-12-11T14:30:00Z">
        <w:r w:rsidRPr="009B6BCA">
          <w:rPr>
            <w:rFonts w:ascii="Courier New" w:hAnsi="Courier New" w:cs="Courier New"/>
            <w:rtl/>
          </w:rPr>
          <w:delText>ه</w:delText>
        </w:r>
      </w:del>
      <w:ins w:id="274" w:author="Transkribus" w:date="2019-12-11T14:30:00Z">
        <w:r w:rsidRPr="00EE6742">
          <w:rPr>
            <w:rFonts w:ascii="Courier New" w:hAnsi="Courier New" w:cs="Courier New"/>
            <w:rtl/>
          </w:rPr>
          <w:t>ع</w:t>
        </w:r>
      </w:ins>
      <w:r w:rsidRPr="00EE6742">
        <w:rPr>
          <w:rFonts w:ascii="Courier New" w:hAnsi="Courier New" w:cs="Courier New"/>
          <w:rtl/>
        </w:rPr>
        <w:t xml:space="preserve">ما هبة الله بن الياس </w:t>
      </w:r>
      <w:del w:id="275" w:author="Transkribus" w:date="2019-12-11T14:30:00Z">
        <w:r w:rsidRPr="009B6BCA">
          <w:rPr>
            <w:rFonts w:ascii="Courier New" w:hAnsi="Courier New" w:cs="Courier New"/>
            <w:rtl/>
          </w:rPr>
          <w:delText xml:space="preserve">والاخر </w:delText>
        </w:r>
      </w:del>
      <w:ins w:id="276" w:author="Transkribus" w:date="2019-12-11T14:30:00Z">
        <w:r w:rsidRPr="00EE6742">
          <w:rPr>
            <w:rFonts w:ascii="Courier New" w:hAnsi="Courier New" w:cs="Courier New"/>
            <w:rtl/>
          </w:rPr>
          <w:t>والأحر</w:t>
        </w:r>
      </w:ins>
    </w:p>
    <w:p w:rsidR="00544482" w:rsidRPr="00EE6742" w:rsidRDefault="00544482" w:rsidP="00544482">
      <w:pPr>
        <w:pStyle w:val="NurText"/>
        <w:bidi/>
        <w:rPr>
          <w:ins w:id="277" w:author="Transkribus" w:date="2019-12-11T14:30:00Z"/>
          <w:rFonts w:ascii="Courier New" w:hAnsi="Courier New" w:cs="Courier New"/>
        </w:rPr>
      </w:pPr>
      <w:ins w:id="278" w:author="Transkribus" w:date="2019-12-11T14:30:00Z">
        <w:r w:rsidRPr="00EE6742">
          <w:rPr>
            <w:rFonts w:ascii="Courier New" w:hAnsi="Courier New" w:cs="Courier New"/>
            <w:rtl/>
          </w:rPr>
          <w:t>ابا احك</w:t>
        </w:r>
      </w:ins>
    </w:p>
    <w:p w:rsidR="00544482" w:rsidRPr="009B6BCA" w:rsidRDefault="00544482" w:rsidP="00544482">
      <w:pPr>
        <w:pStyle w:val="NurText"/>
        <w:bidi/>
        <w:rPr>
          <w:del w:id="279" w:author="Transkribus" w:date="2019-12-11T14:30:00Z"/>
          <w:rFonts w:ascii="Courier New" w:hAnsi="Courier New" w:cs="Courier New"/>
        </w:rPr>
      </w:pPr>
      <w:r w:rsidRPr="00EE6742">
        <w:rPr>
          <w:rFonts w:ascii="Courier New" w:hAnsi="Courier New" w:cs="Courier New"/>
          <w:rtl/>
        </w:rPr>
        <w:t xml:space="preserve">ابن </w:t>
      </w:r>
      <w:del w:id="280" w:author="Transkribus" w:date="2019-12-11T14:30:00Z">
        <w:r w:rsidRPr="009B6BCA">
          <w:rPr>
            <w:rFonts w:ascii="Courier New" w:hAnsi="Courier New" w:cs="Courier New"/>
            <w:rtl/>
          </w:rPr>
          <w:delText>الياس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del w:id="281" w:author="Transkribus" w:date="2019-12-11T14:30:00Z">
            <w:r w:rsidRPr="009B6BCA">
              <w:rPr>
                <w:rFonts w:ascii="Courier New" w:hAnsi="Courier New" w:cs="Courier New"/>
                <w:rtl/>
              </w:rPr>
              <w:delText xml:space="preserve">وتوفى موفق الدين بن </w:delText>
            </w:r>
          </w:del>
          <w:r w:rsidRPr="00EE6742">
            <w:rPr>
              <w:rFonts w:ascii="Courier New" w:hAnsi="Courier New" w:cs="Courier New"/>
              <w:rtl/>
            </w:rPr>
            <w:t xml:space="preserve">المطران فى </w:t>
          </w:r>
          <w:del w:id="282" w:author="Transkribus" w:date="2019-12-11T14:30:00Z">
            <w:r w:rsidRPr="009B6BCA">
              <w:rPr>
                <w:rFonts w:ascii="Courier New" w:hAnsi="Courier New" w:cs="Courier New"/>
                <w:rtl/>
              </w:rPr>
              <w:delText>شهر ربيع</w:delText>
            </w:r>
          </w:del>
          <w:ins w:id="283" w:author="Transkribus" w:date="2019-12-11T14:30:00Z">
            <w:r w:rsidRPr="00EE6742">
              <w:rPr>
                <w:rFonts w:ascii="Courier New" w:hAnsi="Courier New" w:cs="Courier New"/>
                <w:rtl/>
              </w:rPr>
              <w:t>شهرزسع</w:t>
            </w:r>
          </w:ins>
          <w:r w:rsidRPr="00EE6742">
            <w:rPr>
              <w:rFonts w:ascii="Courier New" w:hAnsi="Courier New" w:cs="Courier New"/>
              <w:rtl/>
            </w:rPr>
            <w:t xml:space="preserve"> الاول </w:t>
          </w:r>
          <w:del w:id="284" w:author="Transkribus" w:date="2019-12-11T14:30:00Z">
            <w:r w:rsidRPr="009B6BCA">
              <w:rPr>
                <w:rFonts w:ascii="Courier New" w:hAnsi="Courier New" w:cs="Courier New"/>
                <w:rtl/>
              </w:rPr>
              <w:delText>سنة سبع</w:delText>
            </w:r>
          </w:del>
          <w:ins w:id="285" w:author="Transkribus" w:date="2019-12-11T14:30:00Z">
            <w:r w:rsidRPr="00EE6742">
              <w:rPr>
                <w:rFonts w:ascii="Courier New" w:hAnsi="Courier New" w:cs="Courier New"/>
                <w:rtl/>
              </w:rPr>
              <w:t>ستة سيع</w:t>
            </w:r>
          </w:ins>
          <w:r w:rsidRPr="00EE6742">
            <w:rPr>
              <w:rFonts w:ascii="Courier New" w:hAnsi="Courier New" w:cs="Courier New"/>
              <w:rtl/>
            </w:rPr>
            <w:t xml:space="preserve"> وثمانين </w:t>
          </w:r>
          <w:del w:id="286" w:author="Transkribus" w:date="2019-12-11T14:30:00Z">
            <w:r w:rsidRPr="009B6BCA">
              <w:rPr>
                <w:rFonts w:ascii="Courier New" w:hAnsi="Courier New" w:cs="Courier New"/>
                <w:rtl/>
              </w:rPr>
              <w:delText>وخمسمائة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87" w:author="Transkribus" w:date="2019-12-11T14:30:00Z">
            <w:r w:rsidRPr="00EE6742">
              <w:rPr>
                <w:rFonts w:ascii="Courier New" w:hAnsi="Courier New" w:cs="Courier New"/>
                <w:rtl/>
              </w:rPr>
              <w:t>وخمسماثةبد مسق أوفقلت أمن حط</w:t>
            </w:r>
          </w:ins>
          <w:r>
            <w:t>‬</w:t>
          </w:r>
          <w:r>
            <w:t>‬</w:t>
          </w:r>
        </w:dir>
      </w:dir>
    </w:p>
    <w:p w:rsidR="00544482" w:rsidRPr="009B6BCA" w:rsidRDefault="00544482" w:rsidP="00544482">
      <w:pPr>
        <w:pStyle w:val="NurText"/>
        <w:bidi/>
        <w:rPr>
          <w:del w:id="288" w:author="Transkribus" w:date="2019-12-11T14:30:00Z"/>
          <w:rFonts w:ascii="Courier New" w:hAnsi="Courier New" w:cs="Courier New"/>
        </w:rPr>
      </w:pPr>
      <w:dir w:val="rtl">
        <w:dir w:val="rtl">
          <w:del w:id="289" w:author="Transkribus" w:date="2019-12-11T14:30:00Z">
            <w:r w:rsidRPr="009B6BCA">
              <w:rPr>
                <w:rFonts w:ascii="Courier New" w:hAnsi="Courier New" w:cs="Courier New"/>
                <w:rtl/>
              </w:rPr>
              <w:delText xml:space="preserve">ونقلت من خط </w:delText>
            </w:r>
          </w:del>
          <w:r w:rsidRPr="00EE6742">
            <w:rPr>
              <w:rFonts w:ascii="Courier New" w:hAnsi="Courier New" w:cs="Courier New"/>
              <w:rtl/>
            </w:rPr>
            <w:t>البديع عبد الر</w:t>
          </w:r>
          <w:del w:id="290" w:author="Transkribus" w:date="2019-12-11T14:30:00Z">
            <w:r w:rsidRPr="009B6BCA">
              <w:rPr>
                <w:rFonts w:ascii="Courier New" w:hAnsi="Courier New" w:cs="Courier New"/>
                <w:rtl/>
              </w:rPr>
              <w:delText>ا</w:delText>
            </w:r>
          </w:del>
          <w:r w:rsidRPr="00EE6742">
            <w:rPr>
              <w:rFonts w:ascii="Courier New" w:hAnsi="Courier New" w:cs="Courier New"/>
              <w:rtl/>
            </w:rPr>
            <w:t>ز</w:t>
          </w:r>
          <w:ins w:id="291" w:author="Transkribus" w:date="2019-12-11T14:30:00Z">
            <w:r w:rsidRPr="00EE6742">
              <w:rPr>
                <w:rFonts w:ascii="Courier New" w:hAnsi="Courier New" w:cs="Courier New"/>
                <w:rtl/>
              </w:rPr>
              <w:t>ا</w:t>
            </w:r>
          </w:ins>
          <w:r w:rsidRPr="00EE6742">
            <w:rPr>
              <w:rFonts w:ascii="Courier New" w:hAnsi="Courier New" w:cs="Courier New"/>
              <w:rtl/>
            </w:rPr>
            <w:t xml:space="preserve">ق بن </w:t>
          </w:r>
          <w:del w:id="292" w:author="Transkribus" w:date="2019-12-11T14:30:00Z">
            <w:r w:rsidRPr="009B6BCA">
              <w:rPr>
                <w:rFonts w:ascii="Courier New" w:hAnsi="Courier New" w:cs="Courier New"/>
                <w:rtl/>
              </w:rPr>
              <w:delText>احمد العامري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ins w:id="293" w:author="Transkribus" w:date="2019-12-11T14:30:00Z">
            <w:r w:rsidRPr="00EE6742">
              <w:rPr>
                <w:rFonts w:ascii="Courier New" w:hAnsi="Courier New" w:cs="Courier New"/>
                <w:rtl/>
              </w:rPr>
              <w:t xml:space="preserve">أحمد العامرى </w:t>
            </w:r>
          </w:ins>
          <w:r w:rsidRPr="00EE6742">
            <w:rPr>
              <w:rFonts w:ascii="Courier New" w:hAnsi="Courier New" w:cs="Courier New"/>
              <w:rtl/>
            </w:rPr>
            <w:t xml:space="preserve">الشاعر </w:t>
          </w:r>
          <w:del w:id="294" w:author="Transkribus" w:date="2019-12-11T14:30:00Z">
            <w:r w:rsidRPr="009B6BCA">
              <w:rPr>
                <w:rFonts w:ascii="Courier New" w:hAnsi="Courier New" w:cs="Courier New"/>
                <w:rtl/>
              </w:rPr>
              <w:delText>يمدح</w:delText>
            </w:r>
          </w:del>
          <w:ins w:id="295" w:author="Transkribus" w:date="2019-12-11T14:30:00Z">
            <w:r w:rsidRPr="00EE6742">
              <w:rPr>
                <w:rFonts w:ascii="Courier New" w:hAnsi="Courier New" w:cs="Courier New"/>
                <w:rtl/>
              </w:rPr>
              <w:t>بمد ج</w:t>
            </w:r>
          </w:ins>
          <w:r w:rsidRPr="00EE6742">
            <w:rPr>
              <w:rFonts w:ascii="Courier New" w:hAnsi="Courier New" w:cs="Courier New"/>
              <w:rtl/>
            </w:rPr>
            <w:t xml:space="preserve"> موفق الدين بن المطران بعد </w:t>
          </w:r>
          <w:del w:id="296" w:author="Transkribus" w:date="2019-12-11T14:30:00Z">
            <w:r w:rsidRPr="009B6BCA">
              <w:rPr>
                <w:rFonts w:ascii="Courier New" w:hAnsi="Courier New" w:cs="Courier New"/>
                <w:rtl/>
              </w:rPr>
              <w:delText>اسلامه وذلك فى ثالث شهر رمضان سنة خمس وثمانين 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97" w:author="Transkribus" w:date="2019-12-11T14:30:00Z">
            <w:r w:rsidRPr="00EE6742">
              <w:rPr>
                <w:rFonts w:ascii="Courier New" w:hAnsi="Courier New" w:cs="Courier New"/>
                <w:rtl/>
              </w:rPr>
              <w:t>اسلامة</w:t>
            </w:r>
          </w:ins>
          <w:r>
            <w:t>‬</w:t>
          </w:r>
          <w:r>
            <w:t>‬</w:t>
          </w:r>
        </w:dir>
      </w:dir>
    </w:p>
    <w:p w:rsidR="00544482" w:rsidRPr="00EE6742" w:rsidRDefault="00544482" w:rsidP="00544482">
      <w:pPr>
        <w:pStyle w:val="NurText"/>
        <w:bidi/>
        <w:rPr>
          <w:ins w:id="298" w:author="Transkribus" w:date="2019-12-11T14:30:00Z"/>
          <w:rFonts w:ascii="Courier New" w:hAnsi="Courier New" w:cs="Courier New"/>
        </w:rPr>
      </w:pPr>
      <w:dir w:val="rtl">
        <w:dir w:val="rtl">
          <w:del w:id="299" w:author="Transkribus" w:date="2019-12-11T14:30:00Z">
            <w:r w:rsidRPr="009B6BCA">
              <w:rPr>
                <w:rFonts w:ascii="Courier New" w:hAnsi="Courier New" w:cs="Courier New"/>
                <w:rtl/>
              </w:rPr>
              <w:delText>ينهى</w:delText>
            </w:r>
          </w:del>
          <w:ins w:id="300" w:author="Transkribus" w:date="2019-12-11T14:30:00Z">
            <w:r w:rsidRPr="00EE6742">
              <w:rPr>
                <w:rFonts w:ascii="Courier New" w:hAnsi="Courier New" w:cs="Courier New"/>
                <w:rtl/>
              </w:rPr>
              <w:t>وذلك فى ثالت شهرر مصان ستة خمس وغانين وخمسماقة</w:t>
            </w:r>
          </w:ins>
          <w:r>
            <w:t>‬</w:t>
          </w:r>
          <w:r>
            <w:t>‬</w:t>
          </w:r>
        </w:dir>
      </w:dir>
    </w:p>
    <w:p w:rsidR="00544482" w:rsidRPr="00EE6742" w:rsidRDefault="00544482" w:rsidP="00544482">
      <w:pPr>
        <w:pStyle w:val="NurText"/>
        <w:bidi/>
        <w:rPr>
          <w:ins w:id="301" w:author="Transkribus" w:date="2019-12-11T14:30:00Z"/>
          <w:rFonts w:ascii="Courier New" w:hAnsi="Courier New" w:cs="Courier New"/>
        </w:rPr>
      </w:pPr>
      <w:ins w:id="302" w:author="Transkribus" w:date="2019-12-11T14:30:00Z">
        <w:r w:rsidRPr="00EE6742">
          <w:rPr>
            <w:rFonts w:ascii="Courier New" w:hAnsi="Courier New" w:cs="Courier New"/>
            <w:rtl/>
          </w:rPr>
          <w:t>الكاءل</w:t>
        </w:r>
      </w:ins>
    </w:p>
    <w:p w:rsidR="00544482" w:rsidRPr="00EE6742" w:rsidRDefault="00544482" w:rsidP="00544482">
      <w:pPr>
        <w:pStyle w:val="NurText"/>
        <w:bidi/>
        <w:rPr>
          <w:rFonts w:ascii="Courier New" w:hAnsi="Courier New" w:cs="Courier New"/>
        </w:rPr>
      </w:pPr>
      <w:ins w:id="303" w:author="Transkribus" w:date="2019-12-11T14:30:00Z">
        <w:r w:rsidRPr="00EE6742">
          <w:rPr>
            <w:rFonts w:ascii="Courier New" w:hAnsi="Courier New" w:cs="Courier New"/>
            <w:rtl/>
          </w:rPr>
          <w:t>ابسى</w:t>
        </w:r>
      </w:ins>
      <w:r w:rsidRPr="00EE6742">
        <w:rPr>
          <w:rFonts w:ascii="Courier New" w:hAnsi="Courier New" w:cs="Courier New"/>
          <w:rtl/>
        </w:rPr>
        <w:t xml:space="preserve"> اليك </w:t>
      </w:r>
      <w:del w:id="304" w:author="Transkribus" w:date="2019-12-11T14:30:00Z">
        <w:r w:rsidRPr="009B6BCA">
          <w:rPr>
            <w:rFonts w:ascii="Courier New" w:hAnsi="Courier New" w:cs="Courier New"/>
            <w:rtl/>
          </w:rPr>
          <w:delText>وليس عنك بمنته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05" w:author="Transkribus" w:date="2019-12-11T14:30:00Z">
        <w:del w:id="306" w:author="Transkribus" w:date="2019-12-11T14:30:00Z">
          <w:r w:rsidRPr="00EE6742">
            <w:rPr>
              <w:rFonts w:ascii="Courier New" w:hAnsi="Courier New" w:cs="Courier New"/>
              <w:rtl/>
            </w:rPr>
            <w:delText xml:space="preserve">وايس عنلك عمنته * </w:delText>
          </w:r>
        </w:del>
      </w:ins>
      <w:r w:rsidRPr="00EE6742">
        <w:rPr>
          <w:rFonts w:ascii="Courier New" w:hAnsi="Courier New" w:cs="Courier New"/>
          <w:rtl/>
        </w:rPr>
        <w:t>قلب على صاب الصبابة مكره</w:t>
      </w:r>
      <w:del w:id="307"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08" w:author="Transkribus" w:date="2019-12-11T14:30:00Z">
        <w:r w:rsidRPr="00EE6742">
          <w:rPr>
            <w:rFonts w:ascii="Courier New" w:hAnsi="Courier New" w:cs="Courier New"/>
            <w:rtl/>
          </w:rPr>
          <w:t>ى</w:t>
        </w:r>
      </w:ins>
    </w:p>
    <w:p w:rsidR="00544482" w:rsidRPr="00EE6742" w:rsidRDefault="00544482" w:rsidP="00544482">
      <w:pPr>
        <w:pStyle w:val="NurText"/>
        <w:bidi/>
        <w:rPr>
          <w:rFonts w:ascii="Courier New" w:hAnsi="Courier New" w:cs="Courier New"/>
        </w:rPr>
      </w:pPr>
      <w:dir w:val="rtl">
        <w:dir w:val="rtl">
          <w:del w:id="309" w:author="Transkribus" w:date="2019-12-11T14:30:00Z">
            <w:r w:rsidRPr="009B6BCA">
              <w:rPr>
                <w:rFonts w:ascii="Courier New" w:hAnsi="Courier New" w:cs="Courier New"/>
                <w:rtl/>
              </w:rPr>
              <w:delText>شوقا ادل</w:delText>
            </w:r>
          </w:del>
          <w:ins w:id="310" w:author="Transkribus" w:date="2019-12-11T14:30:00Z">
            <w:r w:rsidRPr="00EE6742">
              <w:rPr>
                <w:rFonts w:ascii="Courier New" w:hAnsi="Courier New" w:cs="Courier New"/>
                <w:rtl/>
              </w:rPr>
              <w:t xml:space="preserve"> سوقاادل</w:t>
            </w:r>
          </w:ins>
          <w:r w:rsidRPr="00EE6742">
            <w:rPr>
              <w:rFonts w:ascii="Courier New" w:hAnsi="Courier New" w:cs="Courier New"/>
              <w:rtl/>
            </w:rPr>
            <w:t xml:space="preserve"> على الفؤاد </w:t>
          </w:r>
          <w:del w:id="311" w:author="Transkribus" w:date="2019-12-11T14:30:00Z">
            <w:r w:rsidRPr="009B6BCA">
              <w:rPr>
                <w:rFonts w:ascii="Courier New" w:hAnsi="Courier New" w:cs="Courier New"/>
                <w:rtl/>
              </w:rPr>
              <w:delText>فلم يفد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بمدله الاغرام غير مدله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312" w:author="Transkribus" w:date="2019-12-11T14:30:00Z">
            <w:del w:id="313" w:author="Transkribus" w:date="2019-12-11T14:30:00Z">
              <w:r w:rsidRPr="00EE6742">
                <w:rPr>
                  <w:rFonts w:ascii="Courier New" w:hAnsi="Courier New" w:cs="Courier New"/>
                  <w:rtl/>
                </w:rPr>
                <w:delText>قل بفد * مسدله الاقرام عير مسدلة</w:delText>
              </w:r>
            </w:del>
          </w:ins>
          <w:r>
            <w:t>‬</w:t>
          </w:r>
          <w:r>
            <w:t>‬</w:t>
          </w:r>
        </w:dir>
      </w:dir>
    </w:p>
    <w:p w:rsidR="00544482" w:rsidRPr="00EE6742" w:rsidRDefault="00544482" w:rsidP="00544482">
      <w:pPr>
        <w:pStyle w:val="NurText"/>
        <w:bidi/>
        <w:rPr>
          <w:rFonts w:ascii="Courier New" w:hAnsi="Courier New" w:cs="Courier New"/>
        </w:rPr>
      </w:pPr>
      <w:dir w:val="rtl">
        <w:dir w:val="rtl">
          <w:del w:id="314" w:author="Transkribus" w:date="2019-12-11T14:30:00Z">
            <w:r w:rsidRPr="009B6BCA">
              <w:rPr>
                <w:rFonts w:ascii="Courier New" w:hAnsi="Courier New" w:cs="Courier New"/>
                <w:rtl/>
              </w:rPr>
              <w:delText>يدنو فيغدو فيك</w:delText>
            </w:r>
          </w:del>
          <w:ins w:id="315" w:author="Transkribus" w:date="2019-12-11T14:30:00Z">
            <w:r w:rsidRPr="00EE6742">
              <w:rPr>
                <w:rFonts w:ascii="Courier New" w:hAnsi="Courier New" w:cs="Courier New"/>
                <w:rtl/>
              </w:rPr>
              <w:t>بديونيفد وفيك</w:t>
            </w:r>
          </w:ins>
          <w:r w:rsidRPr="00EE6742">
            <w:rPr>
              <w:rFonts w:ascii="Courier New" w:hAnsi="Courier New" w:cs="Courier New"/>
              <w:rtl/>
            </w:rPr>
            <w:t xml:space="preserve"> حلف تفكه</w:t>
          </w:r>
          <w:del w:id="3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ولكم بعدت فبات</w:delText>
                </w:r>
                <w:r>
                  <w:delText>‬</w:delText>
                </w:r>
                <w:r>
                  <w:delText>‬</w:delText>
                </w:r>
              </w:dir>
            </w:dir>
          </w:del>
          <w:ins w:id="317" w:author="Transkribus" w:date="2019-12-11T14:30:00Z">
            <w:del w:id="318" w:author="Transkribus" w:date="2019-12-11T14:30:00Z">
              <w:r w:rsidRPr="00EE6742">
                <w:rPr>
                  <w:rFonts w:ascii="Courier New" w:hAnsi="Courier New" w:cs="Courier New"/>
                  <w:rtl/>
                </w:rPr>
                <w:delText xml:space="preserve"> * واكم بعيد ت فيات</w:delText>
              </w:r>
            </w:del>
          </w:ins>
          <w:r w:rsidRPr="00EE6742">
            <w:rPr>
              <w:rFonts w:ascii="Courier New" w:hAnsi="Courier New" w:cs="Courier New"/>
              <w:rtl/>
            </w:rPr>
            <w:t xml:space="preserve"> الف تفكه</w:t>
          </w:r>
          <w:del w:id="3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يهوى الذى تهوى ويعشق </w:t>
          </w:r>
          <w:del w:id="320" w:author="Transkribus" w:date="2019-12-11T14:30:00Z">
            <w:r w:rsidRPr="009B6BCA">
              <w:rPr>
                <w:rFonts w:ascii="Courier New" w:hAnsi="Courier New" w:cs="Courier New"/>
                <w:rtl/>
              </w:rPr>
              <w:delText>قلب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تشتهى</w:delText>
                </w:r>
                <w:r>
                  <w:delText>‬</w:delText>
                </w:r>
                <w:r>
                  <w:delText>‬</w:delText>
                </w:r>
              </w:dir>
            </w:dir>
          </w:del>
          <w:ins w:id="321" w:author="Transkribus" w:date="2019-12-11T14:30:00Z">
            <w:del w:id="322" w:author="Transkribus" w:date="2019-12-11T14:30:00Z">
              <w:r w:rsidRPr="00EE6742">
                <w:rPr>
                  <w:rFonts w:ascii="Courier New" w:hAnsi="Courier New" w:cs="Courier New"/>
                  <w:rtl/>
                </w:rPr>
                <w:delText>قليه * ماقشتهى</w:delText>
              </w:r>
            </w:del>
          </w:ins>
          <w:r w:rsidRPr="00EE6742">
            <w:rPr>
              <w:rFonts w:ascii="Courier New" w:hAnsi="Courier New" w:cs="Courier New"/>
              <w:rtl/>
            </w:rPr>
            <w:t xml:space="preserve"> فيصد عما </w:t>
          </w:r>
          <w:del w:id="323" w:author="Transkribus" w:date="2019-12-11T14:30:00Z">
            <w:r w:rsidRPr="009B6BCA">
              <w:rPr>
                <w:rFonts w:ascii="Courier New" w:hAnsi="Courier New" w:cs="Courier New"/>
                <w:rtl/>
              </w:rPr>
              <w:delText>يشتهي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24" w:author="Transkribus" w:date="2019-12-11T14:30:00Z">
            <w:r w:rsidRPr="00EE6742">
              <w:rPr>
                <w:rFonts w:ascii="Courier New" w:hAnsi="Courier New" w:cs="Courier New"/>
                <w:rtl/>
              </w:rPr>
              <w:t>بشيهى</w:t>
            </w:r>
          </w:ins>
          <w:r>
            <w:t>‬</w:t>
          </w:r>
          <w:r>
            <w:t>‬</w:t>
          </w:r>
        </w:dir>
      </w:dir>
    </w:p>
    <w:p w:rsidR="00544482" w:rsidRPr="009B6BCA" w:rsidRDefault="00544482" w:rsidP="00544482">
      <w:pPr>
        <w:pStyle w:val="NurText"/>
        <w:bidi/>
        <w:rPr>
          <w:del w:id="325" w:author="Transkribus" w:date="2019-12-11T14:30:00Z"/>
          <w:rFonts w:ascii="Courier New" w:hAnsi="Courier New" w:cs="Courier New"/>
        </w:rPr>
      </w:pPr>
      <w:dir w:val="rtl">
        <w:dir w:val="rtl">
          <w:del w:id="326" w:author="Transkribus" w:date="2019-12-11T14:30:00Z">
            <w:r w:rsidRPr="009B6BCA">
              <w:rPr>
                <w:rFonts w:ascii="Courier New" w:hAnsi="Courier New" w:cs="Courier New"/>
                <w:rtl/>
              </w:rPr>
              <w:delText>تجنى ويعلم ما جنيت فيجتني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عذرا يوجهه بوجه ابله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327" w:author="Transkribus" w:date="2019-12-11T14:30:00Z"/>
          <w:del w:id="328" w:author="Transkribus" w:date="2019-12-11T14:30:00Z"/>
          <w:rFonts w:ascii="Courier New" w:hAnsi="Courier New" w:cs="Courier New"/>
        </w:rPr>
      </w:pPr>
      <w:dir w:val="rtl">
        <w:dir w:val="rtl">
          <w:del w:id="329" w:author="Transkribus" w:date="2019-12-11T14:30:00Z">
            <w:r w:rsidRPr="009B6BCA">
              <w:rPr>
                <w:rFonts w:ascii="Courier New" w:hAnsi="Courier New" w:cs="Courier New"/>
                <w:rtl/>
              </w:rPr>
              <w:delText>لعجبت من مغض</w:delText>
            </w:r>
          </w:del>
          <w:ins w:id="330" w:author="Transkribus" w:date="2019-12-11T14:30:00Z">
            <w:r w:rsidRPr="00EE6742">
              <w:rPr>
                <w:rFonts w:ascii="Courier New" w:hAnsi="Courier New" w:cs="Courier New"/>
                <w:rtl/>
              </w:rPr>
              <w:t>ابخنى وبعلم ماحتيب سحتنى * فذر أيو جهية يوجسه أسله</w:t>
            </w:r>
          </w:ins>
          <w:r>
            <w:t>‬</w:t>
          </w:r>
          <w:r>
            <w:t>‬</w:t>
          </w:r>
        </w:dir>
      </w:dir>
    </w:p>
    <w:p w:rsidR="00544482" w:rsidRPr="00EE6742" w:rsidRDefault="00544482" w:rsidP="00544482">
      <w:pPr>
        <w:pStyle w:val="NurText"/>
        <w:bidi/>
        <w:rPr>
          <w:rFonts w:ascii="Courier New" w:hAnsi="Courier New" w:cs="Courier New"/>
        </w:rPr>
      </w:pPr>
      <w:ins w:id="331" w:author="Transkribus" w:date="2019-12-11T14:30:00Z">
        <w:r w:rsidRPr="00EE6742">
          <w:rPr>
            <w:rFonts w:ascii="Courier New" w:hAnsi="Courier New" w:cs="Courier New"/>
            <w:rtl/>
          </w:rPr>
          <w:t>احب هن مفض</w:t>
        </w:r>
      </w:ins>
      <w:r w:rsidRPr="00EE6742">
        <w:rPr>
          <w:rFonts w:ascii="Courier New" w:hAnsi="Courier New" w:cs="Courier New"/>
          <w:rtl/>
        </w:rPr>
        <w:t xml:space="preserve"> على </w:t>
      </w:r>
      <w:del w:id="332" w:author="Transkribus" w:date="2019-12-11T14:30:00Z">
        <w:r w:rsidRPr="009B6BCA">
          <w:rPr>
            <w:rFonts w:ascii="Courier New" w:hAnsi="Courier New" w:cs="Courier New"/>
            <w:rtl/>
          </w:rPr>
          <w:delText>ن</w:delText>
        </w:r>
      </w:del>
      <w:ins w:id="333" w:author="Transkribus" w:date="2019-12-11T14:30:00Z">
        <w:r w:rsidRPr="00EE6742">
          <w:rPr>
            <w:rFonts w:ascii="Courier New" w:hAnsi="Courier New" w:cs="Courier New"/>
            <w:rtl/>
          </w:rPr>
          <w:t>ث</w:t>
        </w:r>
      </w:ins>
      <w:r w:rsidRPr="00EE6742">
        <w:rPr>
          <w:rFonts w:ascii="Courier New" w:hAnsi="Courier New" w:cs="Courier New"/>
          <w:rtl/>
        </w:rPr>
        <w:t>ار الغضا</w:t>
      </w:r>
      <w:del w:id="33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زال مستندا الى صبر يهي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335" w:author="Transkribus" w:date="2019-12-11T14:30:00Z">
        <w:del w:id="336" w:author="Transkribus" w:date="2019-12-11T14:30:00Z">
          <w:r w:rsidRPr="00EE6742">
            <w:rPr>
              <w:rFonts w:ascii="Courier New" w:hAnsi="Courier New" w:cs="Courier New"/>
              <w:rtl/>
            </w:rPr>
            <w:delText xml:space="preserve"> * مازال مستند الألى صيريهى</w:delText>
          </w:r>
        </w:del>
      </w:ins>
    </w:p>
    <w:p w:rsidR="00544482" w:rsidRPr="00EE6742" w:rsidRDefault="00544482" w:rsidP="00544482">
      <w:pPr>
        <w:pStyle w:val="NurText"/>
        <w:bidi/>
        <w:rPr>
          <w:rFonts w:ascii="Courier New" w:hAnsi="Courier New" w:cs="Courier New"/>
        </w:rPr>
      </w:pPr>
      <w:dir w:val="rtl">
        <w:dir w:val="rtl">
          <w:del w:id="337" w:author="Transkribus" w:date="2019-12-11T14:30:00Z">
            <w:r w:rsidRPr="009B6BCA">
              <w:rPr>
                <w:rFonts w:ascii="Courier New" w:hAnsi="Courier New" w:cs="Courier New"/>
                <w:rtl/>
              </w:rPr>
              <w:delText>فطن دهاه</w:delText>
            </w:r>
          </w:del>
          <w:ins w:id="338" w:author="Transkribus" w:date="2019-12-11T14:30:00Z">
            <w:r w:rsidRPr="00EE6742">
              <w:rPr>
                <w:rFonts w:ascii="Courier New" w:hAnsi="Courier New" w:cs="Courier New"/>
                <w:rtl/>
              </w:rPr>
              <w:t>قطن دهاء</w:t>
            </w:r>
          </w:ins>
          <w:r w:rsidRPr="00EE6742">
            <w:rPr>
              <w:rFonts w:ascii="Courier New" w:hAnsi="Courier New" w:cs="Courier New"/>
              <w:rtl/>
            </w:rPr>
            <w:t xml:space="preserve"> فى حشاشته الهوى</w:t>
          </w:r>
          <w:del w:id="33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غررا ولن يدهى سوى الفطن الدهي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340" w:author="Transkribus" w:date="2019-12-11T14:30:00Z">
            <w:del w:id="341" w:author="Transkribus" w:date="2019-12-11T14:30:00Z">
              <w:r w:rsidRPr="00EE6742">
                <w:rPr>
                  <w:rFonts w:ascii="Courier New" w:hAnsi="Courier New" w:cs="Courier New"/>
                  <w:rtl/>
                </w:rPr>
                <w:delText xml:space="preserve"> * عرراولن بيدهى صوى القطن الديمى</w:delText>
              </w:r>
            </w:del>
          </w:ins>
          <w:r>
            <w:t>‬</w:t>
          </w:r>
          <w:r>
            <w:t>‬</w:t>
          </w:r>
        </w:dir>
      </w:dir>
    </w:p>
    <w:p w:rsidR="00544482" w:rsidRPr="00EE6742" w:rsidRDefault="00544482" w:rsidP="00544482">
      <w:pPr>
        <w:pStyle w:val="NurText"/>
        <w:bidi/>
        <w:rPr>
          <w:rFonts w:ascii="Courier New" w:hAnsi="Courier New" w:cs="Courier New"/>
        </w:rPr>
      </w:pPr>
      <w:dir w:val="rtl">
        <w:dir w:val="rtl">
          <w:del w:id="342" w:author="Transkribus" w:date="2019-12-11T14:30:00Z">
            <w:r w:rsidRPr="009B6BCA">
              <w:rPr>
                <w:rFonts w:ascii="Courier New" w:hAnsi="Courier New" w:cs="Courier New"/>
                <w:rtl/>
              </w:rPr>
              <w:delText>ولقد نها ونهاه</w:delText>
            </w:r>
          </w:del>
          <w:ins w:id="343" w:author="Transkribus" w:date="2019-12-11T14:30:00Z">
            <w:r w:rsidRPr="00EE6742">
              <w:rPr>
                <w:rFonts w:ascii="Courier New" w:hAnsi="Courier New" w:cs="Courier New"/>
                <w:rtl/>
              </w:rPr>
              <w:t>ولقدنهاء هاه</w:t>
            </w:r>
          </w:ins>
          <w:r w:rsidRPr="00EE6742">
            <w:rPr>
              <w:rFonts w:ascii="Courier New" w:hAnsi="Courier New" w:cs="Courier New"/>
              <w:rtl/>
            </w:rPr>
            <w:t xml:space="preserve"> عنك ولم </w:t>
          </w:r>
          <w:del w:id="344" w:author="Transkribus" w:date="2019-12-11T14:30:00Z">
            <w:r w:rsidRPr="009B6BCA">
              <w:rPr>
                <w:rFonts w:ascii="Courier New" w:hAnsi="Courier New" w:cs="Courier New"/>
                <w:rtl/>
              </w:rPr>
              <w:delText>يزل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يزداد غيا</w:delText>
                </w:r>
                <w:r>
                  <w:delText>‬</w:delText>
                </w:r>
                <w:r>
                  <w:delText>‬</w:delText>
                </w:r>
              </w:dir>
            </w:dir>
          </w:del>
          <w:ins w:id="345" w:author="Transkribus" w:date="2019-12-11T14:30:00Z">
            <w:del w:id="346" w:author="Transkribus" w:date="2019-12-11T14:30:00Z">
              <w:r w:rsidRPr="00EE6742">
                <w:rPr>
                  <w:rFonts w:ascii="Courier New" w:hAnsi="Courier New" w:cs="Courier New"/>
                  <w:rtl/>
                </w:rPr>
                <w:delText>يرل * يرد ادعبا</w:delText>
              </w:r>
            </w:del>
          </w:ins>
          <w:r w:rsidRPr="00EE6742">
            <w:rPr>
              <w:rFonts w:ascii="Courier New" w:hAnsi="Courier New" w:cs="Courier New"/>
              <w:rtl/>
            </w:rPr>
            <w:t xml:space="preserve"> فى </w:t>
          </w:r>
          <w:del w:id="347" w:author="Transkribus" w:date="2019-12-11T14:30:00Z">
            <w:r w:rsidRPr="009B6BCA">
              <w:rPr>
                <w:rFonts w:ascii="Courier New" w:hAnsi="Courier New" w:cs="Courier New"/>
                <w:rtl/>
              </w:rPr>
              <w:delText>هواك اذا نهي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48" w:author="Transkribus" w:date="2019-12-11T14:30:00Z">
            <w:r w:rsidRPr="00EE6742">
              <w:rPr>
                <w:rFonts w:ascii="Courier New" w:hAnsi="Courier New" w:cs="Courier New"/>
                <w:rtl/>
              </w:rPr>
              <w:t>هوال ادانسى</w:t>
            </w:r>
          </w:ins>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لو ساعد التوفيق </w:t>
          </w:r>
          <w:del w:id="349" w:author="Transkribus" w:date="2019-12-11T14:30:00Z">
            <w:r w:rsidRPr="009B6BCA">
              <w:rPr>
                <w:rFonts w:ascii="Courier New" w:hAnsi="Courier New" w:cs="Courier New"/>
                <w:rtl/>
              </w:rPr>
              <w:delText>لم يك لائذا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بسوى</w:delText>
                </w:r>
                <w:r>
                  <w:delText>‬</w:delText>
                </w:r>
                <w:r>
                  <w:delText>‬</w:delText>
                </w:r>
              </w:dir>
            </w:dir>
          </w:del>
          <w:ins w:id="350" w:author="Transkribus" w:date="2019-12-11T14:30:00Z">
            <w:del w:id="351" w:author="Transkribus" w:date="2019-12-11T14:30:00Z">
              <w:r w:rsidRPr="00EE6742">
                <w:rPr>
                  <w:rFonts w:ascii="Courier New" w:hAnsi="Courier New" w:cs="Courier New"/>
                  <w:rtl/>
                </w:rPr>
                <w:delText>لميك لاكذا * يسوى</w:delText>
              </w:r>
            </w:del>
          </w:ins>
          <w:r w:rsidRPr="00EE6742">
            <w:rPr>
              <w:rFonts w:ascii="Courier New" w:hAnsi="Courier New" w:cs="Courier New"/>
              <w:rtl/>
            </w:rPr>
            <w:t xml:space="preserve"> الموفق ذى </w:t>
          </w:r>
          <w:del w:id="352" w:author="Transkribus" w:date="2019-12-11T14:30:00Z">
            <w:r w:rsidRPr="009B6BCA">
              <w:rPr>
                <w:rFonts w:ascii="Courier New" w:hAnsi="Courier New" w:cs="Courier New"/>
                <w:rtl/>
              </w:rPr>
              <w:delText>المحل الانبه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53" w:author="Transkribus" w:date="2019-12-11T14:30:00Z">
            <w:r w:rsidRPr="00EE6742">
              <w:rPr>
                <w:rFonts w:ascii="Courier New" w:hAnsi="Courier New" w:cs="Courier New"/>
                <w:rtl/>
              </w:rPr>
              <w:t>المجل الانبة</w:t>
            </w:r>
          </w:ins>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من </w:t>
          </w:r>
          <w:del w:id="354" w:author="Transkribus" w:date="2019-12-11T14:30:00Z">
            <w:r w:rsidRPr="009B6BCA">
              <w:rPr>
                <w:rFonts w:ascii="Courier New" w:hAnsi="Courier New" w:cs="Courier New"/>
                <w:rtl/>
              </w:rPr>
              <w:delText>لا يرى</w:delText>
            </w:r>
          </w:del>
          <w:ins w:id="355" w:author="Transkribus" w:date="2019-12-11T14:30:00Z">
            <w:r w:rsidRPr="00EE6742">
              <w:rPr>
                <w:rFonts w:ascii="Courier New" w:hAnsi="Courier New" w:cs="Courier New"/>
                <w:rtl/>
              </w:rPr>
              <w:t>الابرى</w:t>
            </w:r>
          </w:ins>
          <w:r w:rsidRPr="00EE6742">
            <w:rPr>
              <w:rFonts w:ascii="Courier New" w:hAnsi="Courier New" w:cs="Courier New"/>
              <w:rtl/>
            </w:rPr>
            <w:t xml:space="preserve"> الاحسان فى الاقوال ما</w:t>
          </w:r>
          <w:del w:id="3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57" w:author="Transkribus" w:date="2019-12-11T14:30:00Z">
            <w:del w:id="358"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لم </w:t>
          </w:r>
          <w:del w:id="359" w:author="Transkribus" w:date="2019-12-11T14:30:00Z">
            <w:r w:rsidRPr="009B6BCA">
              <w:rPr>
                <w:rFonts w:ascii="Courier New" w:hAnsi="Courier New" w:cs="Courier New"/>
                <w:rtl/>
              </w:rPr>
              <w:delText>ي</w:delText>
            </w:r>
          </w:del>
          <w:ins w:id="360" w:author="Transkribus" w:date="2019-12-11T14:30:00Z">
            <w:r w:rsidRPr="00EE6742">
              <w:rPr>
                <w:rFonts w:ascii="Courier New" w:hAnsi="Courier New" w:cs="Courier New"/>
                <w:rtl/>
              </w:rPr>
              <w:t>ب</w:t>
            </w:r>
          </w:ins>
          <w:r w:rsidRPr="00EE6742">
            <w:rPr>
              <w:rFonts w:ascii="Courier New" w:hAnsi="Courier New" w:cs="Courier New"/>
              <w:rtl/>
            </w:rPr>
            <w:t xml:space="preserve">تلها بفعال غير </w:t>
          </w:r>
          <w:del w:id="361" w:author="Transkribus" w:date="2019-12-11T14:30:00Z">
            <w:r w:rsidRPr="009B6BCA">
              <w:rPr>
                <w:rFonts w:ascii="Courier New" w:hAnsi="Courier New" w:cs="Courier New"/>
                <w:rtl/>
              </w:rPr>
              <w:delText>مموه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62" w:author="Transkribus" w:date="2019-12-11T14:30:00Z">
            <w:r w:rsidRPr="00EE6742">
              <w:rPr>
                <w:rFonts w:ascii="Courier New" w:hAnsi="Courier New" w:cs="Courier New"/>
                <w:rtl/>
              </w:rPr>
              <w:t>ثموة</w:t>
            </w:r>
          </w:ins>
          <w:r>
            <w:t>‬</w:t>
          </w:r>
          <w:r>
            <w:t>‬</w:t>
          </w:r>
        </w:dir>
      </w:dir>
    </w:p>
    <w:p w:rsidR="00544482" w:rsidRPr="009B6BCA" w:rsidRDefault="00544482" w:rsidP="00544482">
      <w:pPr>
        <w:pStyle w:val="NurText"/>
        <w:bidi/>
        <w:rPr>
          <w:del w:id="363" w:author="Transkribus" w:date="2019-12-11T14:30:00Z"/>
          <w:rFonts w:ascii="Courier New" w:hAnsi="Courier New" w:cs="Courier New"/>
        </w:rPr>
      </w:pPr>
      <w:dir w:val="rtl">
        <w:dir w:val="rtl">
          <w:del w:id="364" w:author="Transkribus" w:date="2019-12-11T14:30:00Z">
            <w:r w:rsidRPr="009B6BCA">
              <w:rPr>
                <w:rFonts w:ascii="Courier New" w:hAnsi="Courier New" w:cs="Courier New"/>
                <w:rtl/>
              </w:rPr>
              <w:delText>جم النهى ويداه انهاء الندى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للوفد ما عنها امرؤ بمنهنه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365" w:author="Transkribus" w:date="2019-12-11T14:30:00Z"/>
          <w:del w:id="366" w:author="Transkribus" w:date="2019-12-11T14:30:00Z"/>
          <w:rFonts w:ascii="Courier New" w:hAnsi="Courier New" w:cs="Courier New"/>
        </w:rPr>
      </w:pPr>
      <w:dir w:val="rtl">
        <w:dir w:val="rtl">
          <w:del w:id="367" w:author="Transkribus" w:date="2019-12-11T14:30:00Z">
            <w:r w:rsidRPr="009B6BCA">
              <w:rPr>
                <w:rFonts w:ascii="Courier New" w:hAnsi="Courier New" w:cs="Courier New"/>
                <w:rtl/>
              </w:rPr>
              <w:delText>رؤياه للادواء حاسمة</w:delText>
            </w:r>
          </w:del>
          <w:ins w:id="368" w:author="Transkribus" w:date="2019-12-11T14:30:00Z">
            <w:r w:rsidRPr="00EE6742">
              <w:rPr>
                <w:rFonts w:ascii="Courier New" w:hAnsi="Courier New" w:cs="Courier New"/>
                <w:rtl/>
              </w:rPr>
              <w:t>سم الثهسى وز</w:t>
            </w:r>
            <w:r w:rsidRPr="00EE6742">
              <w:rPr>
                <w:rFonts w:ascii="Courier New" w:hAnsi="Courier New" w:cs="Courier New"/>
                <w:rtl/>
              </w:rPr>
              <w:tab/>
              <w:t>يداه أنهاء الندى * لونسد ماعنها امروعنهنه</w:t>
            </w:r>
          </w:ins>
          <w:r>
            <w:t>‬</w:t>
          </w:r>
          <w:r>
            <w:t>‬</w:t>
          </w:r>
        </w:dir>
      </w:dir>
    </w:p>
    <w:p w:rsidR="00544482" w:rsidRPr="00EE6742" w:rsidRDefault="00544482" w:rsidP="00544482">
      <w:pPr>
        <w:pStyle w:val="NurText"/>
        <w:bidi/>
        <w:rPr>
          <w:rFonts w:ascii="Courier New" w:hAnsi="Courier New" w:cs="Courier New"/>
        </w:rPr>
      </w:pPr>
      <w:ins w:id="369" w:author="Transkribus" w:date="2019-12-11T14:30:00Z">
        <w:r w:rsidRPr="00EE6742">
          <w:rPr>
            <w:rFonts w:ascii="Courier New" w:hAnsi="Courier New" w:cs="Courier New"/>
            <w:rtl/>
          </w:rPr>
          <w:t>ارؤيا الادواء ماسمة</w:t>
        </w:r>
      </w:ins>
      <w:r w:rsidRPr="00EE6742">
        <w:rPr>
          <w:rFonts w:ascii="Courier New" w:hAnsi="Courier New" w:cs="Courier New"/>
          <w:rtl/>
        </w:rPr>
        <w:t xml:space="preserve"> فكم</w:t>
      </w:r>
      <w:del w:id="3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71" w:author="Transkribus" w:date="2019-12-11T14:30:00Z">
        <w:del w:id="372"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مشف ش</w:t>
      </w:r>
      <w:del w:id="373" w:author="Transkribus" w:date="2019-12-11T14:30:00Z">
        <w:r w:rsidRPr="009B6BCA">
          <w:rPr>
            <w:rFonts w:ascii="Courier New" w:hAnsi="Courier New" w:cs="Courier New"/>
            <w:rtl/>
          </w:rPr>
          <w:delText>ف</w:delText>
        </w:r>
      </w:del>
      <w:ins w:id="374" w:author="Transkribus" w:date="2019-12-11T14:30:00Z">
        <w:r w:rsidRPr="00EE6742">
          <w:rPr>
            <w:rFonts w:ascii="Courier New" w:hAnsi="Courier New" w:cs="Courier New"/>
            <w:rtl/>
          </w:rPr>
          <w:t>ق</w:t>
        </w:r>
      </w:ins>
      <w:r w:rsidRPr="00EE6742">
        <w:rPr>
          <w:rFonts w:ascii="Courier New" w:hAnsi="Courier New" w:cs="Courier New"/>
          <w:rtl/>
        </w:rPr>
        <w:t>ا</w:t>
      </w:r>
      <w:del w:id="375" w:author="Transkribus" w:date="2019-12-11T14:30:00Z">
        <w:r w:rsidRPr="009B6BCA">
          <w:rPr>
            <w:rFonts w:ascii="Courier New" w:hAnsi="Courier New" w:cs="Courier New"/>
            <w:rtl/>
          </w:rPr>
          <w:delText>ه</w:delText>
        </w:r>
      </w:del>
      <w:ins w:id="376" w:author="Transkribus" w:date="2019-12-11T14:30:00Z">
        <w:r w:rsidRPr="00EE6742">
          <w:rPr>
            <w:rFonts w:ascii="Courier New" w:hAnsi="Courier New" w:cs="Courier New"/>
            <w:rtl/>
          </w:rPr>
          <w:t>ء</w:t>
        </w:r>
      </w:ins>
      <w:r w:rsidRPr="00EE6742">
        <w:rPr>
          <w:rFonts w:ascii="Courier New" w:hAnsi="Courier New" w:cs="Courier New"/>
          <w:rtl/>
        </w:rPr>
        <w:t xml:space="preserve"> بذلك </w:t>
      </w:r>
      <w:del w:id="377" w:author="Transkribus" w:date="2019-12-11T14:30:00Z">
        <w:r w:rsidRPr="009B6BCA">
          <w:rPr>
            <w:rFonts w:ascii="Courier New" w:hAnsi="Courier New" w:cs="Courier New"/>
            <w:rtl/>
          </w:rPr>
          <w:delText>الوجه البهي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78" w:author="Transkribus" w:date="2019-12-11T14:30:00Z">
        <w:r w:rsidRPr="00EE6742">
          <w:rPr>
            <w:rFonts w:ascii="Courier New" w:hAnsi="Courier New" w:cs="Courier New"/>
            <w:rtl/>
          </w:rPr>
          <w:t>الوجة اليهى</w:t>
        </w:r>
      </w:ins>
    </w:p>
    <w:p w:rsidR="00544482" w:rsidRPr="00EE6742" w:rsidRDefault="00544482" w:rsidP="00544482">
      <w:pPr>
        <w:pStyle w:val="NurText"/>
        <w:bidi/>
        <w:rPr>
          <w:rFonts w:ascii="Courier New" w:hAnsi="Courier New" w:cs="Courier New"/>
        </w:rPr>
      </w:pPr>
      <w:dir w:val="rtl">
        <w:dir w:val="rtl">
          <w:del w:id="379" w:author="Transkribus" w:date="2019-12-11T14:30:00Z">
            <w:r w:rsidRPr="009B6BCA">
              <w:rPr>
                <w:rFonts w:ascii="Courier New" w:hAnsi="Courier New" w:cs="Courier New"/>
                <w:rtl/>
              </w:rPr>
              <w:delText>جد حوى جدا وجود محوز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80" w:author="Transkribus" w:date="2019-12-11T14:30:00Z">
            <w:del w:id="381" w:author="Transkribus" w:date="2019-12-11T14:30:00Z">
              <w:r w:rsidRPr="00EE6742">
                <w:rPr>
                  <w:rFonts w:ascii="Courier New" w:hAnsi="Courier New" w:cs="Courier New"/>
                  <w:rtl/>
                </w:rPr>
                <w:delText xml:space="preserve">حدجوى حسد أو جود نجور * </w:delText>
              </w:r>
            </w:del>
          </w:ins>
          <w:r w:rsidRPr="00EE6742">
            <w:rPr>
              <w:rFonts w:ascii="Courier New" w:hAnsi="Courier New" w:cs="Courier New"/>
              <w:rtl/>
            </w:rPr>
            <w:t xml:space="preserve">حمد </w:t>
          </w:r>
          <w:del w:id="382" w:author="Transkribus" w:date="2019-12-11T14:30:00Z">
            <w:r w:rsidRPr="009B6BCA">
              <w:rPr>
                <w:rFonts w:ascii="Courier New" w:hAnsi="Courier New" w:cs="Courier New"/>
                <w:rtl/>
              </w:rPr>
              <w:delText>يطرز حلة</w:delText>
            </w:r>
          </w:del>
          <w:ins w:id="383" w:author="Transkribus" w:date="2019-12-11T14:30:00Z">
            <w:r w:rsidRPr="00EE6742">
              <w:rPr>
                <w:rFonts w:ascii="Courier New" w:hAnsi="Courier New" w:cs="Courier New"/>
                <w:rtl/>
              </w:rPr>
              <w:t>الطر رجلة</w:t>
            </w:r>
          </w:ins>
          <w:r w:rsidRPr="00EE6742">
            <w:rPr>
              <w:rFonts w:ascii="Courier New" w:hAnsi="Courier New" w:cs="Courier New"/>
              <w:rtl/>
            </w:rPr>
            <w:t xml:space="preserve"> المجد </w:t>
          </w:r>
          <w:del w:id="384" w:author="Transkribus" w:date="2019-12-11T14:30:00Z">
            <w:r w:rsidRPr="009B6BCA">
              <w:rPr>
                <w:rFonts w:ascii="Courier New" w:hAnsi="Courier New" w:cs="Courier New"/>
                <w:rtl/>
              </w:rPr>
              <w:delText>الشهي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85" w:author="Transkribus" w:date="2019-12-11T14:30:00Z">
            <w:r w:rsidRPr="00EE6742">
              <w:rPr>
                <w:rFonts w:ascii="Courier New" w:hAnsi="Courier New" w:cs="Courier New"/>
                <w:rtl/>
              </w:rPr>
              <w:t>الشعث</w:t>
            </w:r>
          </w:ins>
          <w:r>
            <w:t>‬</w:t>
          </w:r>
          <w:r>
            <w:t>‬</w:t>
          </w:r>
        </w:dir>
      </w:dir>
    </w:p>
    <w:p w:rsidR="00544482" w:rsidRPr="00EE6742" w:rsidRDefault="00544482" w:rsidP="00544482">
      <w:pPr>
        <w:pStyle w:val="NurText"/>
        <w:bidi/>
        <w:rPr>
          <w:rFonts w:ascii="Courier New" w:hAnsi="Courier New" w:cs="Courier New"/>
        </w:rPr>
      </w:pPr>
      <w:dir w:val="rtl">
        <w:dir w:val="rtl">
          <w:del w:id="386" w:author="Transkribus" w:date="2019-12-11T14:30:00Z">
            <w:r w:rsidRPr="009B6BCA">
              <w:rPr>
                <w:rFonts w:ascii="Courier New" w:hAnsi="Courier New" w:cs="Courier New"/>
                <w:rtl/>
              </w:rPr>
              <w:delText>ض</w:delText>
            </w:r>
          </w:del>
          <w:ins w:id="387" w:author="Transkribus" w:date="2019-12-11T14:30:00Z">
            <w:r w:rsidRPr="00EE6742">
              <w:rPr>
                <w:rFonts w:ascii="Courier New" w:hAnsi="Courier New" w:cs="Courier New"/>
                <w:rtl/>
              </w:rPr>
              <w:t xml:space="preserve"> ص</w:t>
            </w:r>
          </w:ins>
          <w:r w:rsidRPr="00EE6742">
            <w:rPr>
              <w:rFonts w:ascii="Courier New" w:hAnsi="Courier New" w:cs="Courier New"/>
              <w:rtl/>
            </w:rPr>
            <w:t>اهى ابن مر</w:t>
          </w:r>
          <w:del w:id="388" w:author="Transkribus" w:date="2019-12-11T14:30:00Z">
            <w:r w:rsidRPr="009B6BCA">
              <w:rPr>
                <w:rFonts w:ascii="Courier New" w:hAnsi="Courier New" w:cs="Courier New"/>
                <w:rtl/>
              </w:rPr>
              <w:delText>ي</w:delText>
            </w:r>
          </w:del>
          <w:ins w:id="389" w:author="Transkribus" w:date="2019-12-11T14:30:00Z">
            <w:r w:rsidRPr="00EE6742">
              <w:rPr>
                <w:rFonts w:ascii="Courier New" w:hAnsi="Courier New" w:cs="Courier New"/>
                <w:rtl/>
              </w:rPr>
              <w:t>ث</w:t>
            </w:r>
          </w:ins>
          <w:r w:rsidRPr="00EE6742">
            <w:rPr>
              <w:rFonts w:ascii="Courier New" w:hAnsi="Courier New" w:cs="Courier New"/>
              <w:rtl/>
            </w:rPr>
            <w:t>م حكمة وسعادة</w:t>
          </w:r>
          <w:del w:id="3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91" w:author="Transkribus" w:date="2019-12-11T14:30:00Z">
            <w:del w:id="392"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فعنا </w:t>
          </w:r>
          <w:del w:id="393" w:author="Transkribus" w:date="2019-12-11T14:30:00Z">
            <w:r w:rsidRPr="009B6BCA">
              <w:rPr>
                <w:rFonts w:ascii="Courier New" w:hAnsi="Courier New" w:cs="Courier New"/>
                <w:rtl/>
              </w:rPr>
              <w:delText>الاعز له عنو موله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94" w:author="Transkribus" w:date="2019-12-11T14:30:00Z">
            <w:r w:rsidRPr="00EE6742">
              <w:rPr>
                <w:rFonts w:ascii="Courier New" w:hAnsi="Courier New" w:cs="Courier New"/>
                <w:rtl/>
              </w:rPr>
              <w:t>الاعزله عنز مولة</w:t>
            </w:r>
          </w:ins>
          <w:r>
            <w:t>‬</w:t>
          </w:r>
          <w:r>
            <w:t>‬</w:t>
          </w:r>
        </w:dir>
      </w:dir>
    </w:p>
    <w:p w:rsidR="00544482" w:rsidRPr="009B6BCA" w:rsidRDefault="00544482" w:rsidP="00544482">
      <w:pPr>
        <w:pStyle w:val="NurText"/>
        <w:bidi/>
        <w:rPr>
          <w:del w:id="395" w:author="Transkribus" w:date="2019-12-11T14:30:00Z"/>
          <w:rFonts w:ascii="Courier New" w:hAnsi="Courier New" w:cs="Courier New"/>
        </w:rPr>
      </w:pPr>
      <w:dir w:val="rtl">
        <w:dir w:val="rtl">
          <w:del w:id="396" w:author="Transkribus" w:date="2019-12-11T14:30:00Z">
            <w:r w:rsidRPr="009B6BCA">
              <w:rPr>
                <w:rFonts w:ascii="Courier New" w:hAnsi="Courier New" w:cs="Courier New"/>
                <w:rtl/>
              </w:rPr>
              <w:delText>هو عصمة اللاجى فان هو لم يكن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الاده للمستجير فلاده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9B6BCA" w:rsidRDefault="00544482" w:rsidP="00544482">
      <w:pPr>
        <w:pStyle w:val="NurText"/>
        <w:bidi/>
        <w:rPr>
          <w:del w:id="397" w:author="Transkribus" w:date="2019-12-11T14:30:00Z"/>
          <w:rFonts w:ascii="Courier New" w:hAnsi="Courier New" w:cs="Courier New"/>
        </w:rPr>
      </w:pPr>
      <w:dir w:val="rtl">
        <w:dir w:val="rtl">
          <w:del w:id="398" w:author="Transkribus" w:date="2019-12-11T14:30:00Z">
            <w:r w:rsidRPr="009B6BCA">
              <w:rPr>
                <w:rFonts w:ascii="Courier New" w:hAnsi="Courier New" w:cs="Courier New"/>
                <w:rtl/>
              </w:rPr>
              <w:delText>نصر العفاة على الزمان ندى 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نصر اخى الجاه الوجيه فلاجه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399" w:author="Transkribus" w:date="2019-12-11T14:30:00Z"/>
          <w:del w:id="400" w:author="Transkribus" w:date="2019-12-11T14:30:00Z"/>
          <w:rFonts w:ascii="Courier New" w:hAnsi="Courier New" w:cs="Courier New"/>
        </w:rPr>
      </w:pPr>
      <w:dir w:val="rtl">
        <w:dir w:val="rtl">
          <w:ins w:id="401" w:author="Transkribus" w:date="2019-12-11T14:30:00Z">
            <w:r w:rsidRPr="00EE6742">
              <w:rPr>
                <w:rFonts w:ascii="Courier New" w:hAnsi="Courier New" w:cs="Courier New"/>
                <w:rtl/>
              </w:rPr>
              <w:t>هو مصمة الاجى فان هولم بكن * الادة لصجير فسلادة</w:t>
            </w:r>
          </w:ins>
          <w:r>
            <w:t>‬</w:t>
          </w:r>
          <w:r>
            <w:t>‬</w:t>
          </w:r>
        </w:dir>
      </w:dir>
    </w:p>
    <w:p w:rsidR="00544482" w:rsidRPr="00EE6742" w:rsidRDefault="00544482" w:rsidP="00544482">
      <w:pPr>
        <w:pStyle w:val="NurText"/>
        <w:bidi/>
        <w:rPr>
          <w:ins w:id="402" w:author="Transkribus" w:date="2019-12-11T14:30:00Z"/>
          <w:rFonts w:ascii="Courier New" w:hAnsi="Courier New" w:cs="Courier New"/>
        </w:rPr>
      </w:pPr>
      <w:ins w:id="403" w:author="Transkribus" w:date="2019-12-11T14:30:00Z">
        <w:r w:rsidRPr="00EE6742">
          <w:rPr>
            <w:rFonts w:ascii="Courier New" w:hAnsi="Courier New" w:cs="Courier New"/>
            <w:rtl/>
          </w:rPr>
          <w:t>نصر العقاة على الزمازيدى أبى * نصرأحمى الجاء الوجبة فلاجمة</w:t>
        </w:r>
      </w:ins>
    </w:p>
    <w:p w:rsidR="00544482" w:rsidRPr="00EE6742" w:rsidRDefault="00544482" w:rsidP="00544482">
      <w:pPr>
        <w:pStyle w:val="NurText"/>
        <w:bidi/>
        <w:rPr>
          <w:rFonts w:ascii="Courier New" w:hAnsi="Courier New" w:cs="Courier New"/>
        </w:rPr>
      </w:pPr>
      <w:r w:rsidRPr="00EE6742">
        <w:rPr>
          <w:rFonts w:ascii="Courier New" w:hAnsi="Courier New" w:cs="Courier New"/>
          <w:rtl/>
        </w:rPr>
        <w:t>ذى المنصب العادى غير مدافع</w:t>
      </w:r>
      <w:del w:id="40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05" w:author="Transkribus" w:date="2019-12-11T14:30:00Z">
        <w:del w:id="406"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والنطق فى النادى </w:t>
      </w:r>
      <w:del w:id="407" w:author="Transkribus" w:date="2019-12-11T14:30:00Z">
        <w:r w:rsidRPr="009B6BCA">
          <w:rPr>
            <w:rFonts w:ascii="Courier New" w:hAnsi="Courier New" w:cs="Courier New"/>
            <w:rtl/>
          </w:rPr>
          <w:delText>ولما ينده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08" w:author="Transkribus" w:date="2019-12-11T14:30:00Z">
        <w:r w:rsidRPr="00EE6742">
          <w:rPr>
            <w:rFonts w:ascii="Courier New" w:hAnsi="Courier New" w:cs="Courier New"/>
            <w:rtl/>
          </w:rPr>
          <w:t>ولمايدة</w:t>
        </w:r>
      </w:ins>
    </w:p>
    <w:p w:rsidR="00544482" w:rsidRPr="00EE6742" w:rsidRDefault="00544482" w:rsidP="00544482">
      <w:pPr>
        <w:pStyle w:val="NurText"/>
        <w:bidi/>
        <w:rPr>
          <w:rFonts w:ascii="Courier New" w:hAnsi="Courier New" w:cs="Courier New"/>
        </w:rPr>
      </w:pPr>
      <w:dir w:val="rtl">
        <w:dir w:val="rtl">
          <w:del w:id="409" w:author="Transkribus" w:date="2019-12-11T14:30:00Z">
            <w:r w:rsidRPr="009B6BCA">
              <w:rPr>
                <w:rFonts w:ascii="Courier New" w:hAnsi="Courier New" w:cs="Courier New"/>
                <w:rtl/>
              </w:rPr>
              <w:delText>الالمعى الاريحى المرتجى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واللوذعى</w:delText>
                </w:r>
                <w:r>
                  <w:delText>‬</w:delText>
                </w:r>
                <w:r>
                  <w:delText>‬</w:delText>
                </w:r>
              </w:dir>
            </w:dir>
          </w:del>
          <w:ins w:id="410" w:author="Transkribus" w:date="2019-12-11T14:30:00Z">
            <w:del w:id="411" w:author="Transkribus" w:date="2019-12-11T14:30:00Z">
              <w:r w:rsidRPr="00EE6742">
                <w:rPr>
                  <w:rFonts w:ascii="Courier New" w:hAnsi="Courier New" w:cs="Courier New"/>
                  <w:rtl/>
                </w:rPr>
                <w:delText>الالمبنى الاريسى المرجسى * والودى</w:delText>
              </w:r>
            </w:del>
          </w:ins>
          <w:r w:rsidRPr="00EE6742">
            <w:rPr>
              <w:rFonts w:ascii="Courier New" w:hAnsi="Courier New" w:cs="Courier New"/>
              <w:rtl/>
            </w:rPr>
            <w:t xml:space="preserve"> الفيلسوف المدر</w:t>
          </w:r>
          <w:del w:id="412" w:author="Transkribus" w:date="2019-12-11T14:30:00Z">
            <w:r w:rsidRPr="009B6BCA">
              <w:rPr>
                <w:rFonts w:ascii="Courier New" w:hAnsi="Courier New" w:cs="Courier New"/>
                <w:rtl/>
              </w:rPr>
              <w:delText>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13" w:author="Transkribus" w:date="2019-12-11T14:30:00Z">
            <w:r w:rsidRPr="00EE6742">
              <w:rPr>
                <w:rFonts w:ascii="Courier New" w:hAnsi="Courier New" w:cs="Courier New"/>
                <w:rtl/>
              </w:rPr>
              <w:t>ة</w:t>
            </w:r>
          </w:ins>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العالم ال</w:t>
          </w:r>
          <w:del w:id="414" w:author="Transkribus" w:date="2019-12-11T14:30:00Z">
            <w:r w:rsidRPr="009B6BCA">
              <w:rPr>
                <w:rFonts w:ascii="Courier New" w:hAnsi="Courier New" w:cs="Courier New"/>
                <w:rtl/>
              </w:rPr>
              <w:delText>حب</w:delText>
            </w:r>
          </w:del>
          <w:ins w:id="415" w:author="Transkribus" w:date="2019-12-11T14:30:00Z">
            <w:r w:rsidRPr="00EE6742">
              <w:rPr>
                <w:rFonts w:ascii="Courier New" w:hAnsi="Courier New" w:cs="Courier New"/>
                <w:rtl/>
              </w:rPr>
              <w:t>خي</w:t>
            </w:r>
          </w:ins>
          <w:r w:rsidRPr="00EE6742">
            <w:rPr>
              <w:rFonts w:ascii="Courier New" w:hAnsi="Courier New" w:cs="Courier New"/>
              <w:rtl/>
            </w:rPr>
            <w:t xml:space="preserve">ر الذى </w:t>
          </w:r>
          <w:del w:id="416" w:author="Transkribus" w:date="2019-12-11T14:30:00Z">
            <w:r w:rsidRPr="009B6BCA">
              <w:rPr>
                <w:rFonts w:ascii="Courier New" w:hAnsi="Courier New" w:cs="Courier New"/>
                <w:rtl/>
              </w:rPr>
              <w:delText>حاز الغني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وحوى العلا طفلا فلب وما زهي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417" w:author="Transkribus" w:date="2019-12-11T14:30:00Z">
            <w:del w:id="418" w:author="Transkribus" w:date="2019-12-11T14:30:00Z">
              <w:r w:rsidRPr="00EE6742">
                <w:rPr>
                  <w:rFonts w:ascii="Courier New" w:hAnsi="Courier New" w:cs="Courier New"/>
                  <w:rtl/>
                </w:rPr>
                <w:delText>جار العسى * وجوى العلاطفلاغلب ومازسى</w:delText>
              </w:r>
            </w:del>
          </w:ins>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واذا </w:t>
          </w:r>
          <w:del w:id="419" w:author="Transkribus" w:date="2019-12-11T14:30:00Z">
            <w:r w:rsidRPr="009B6BCA">
              <w:rPr>
                <w:rFonts w:ascii="Courier New" w:hAnsi="Courier New" w:cs="Courier New"/>
                <w:rtl/>
              </w:rPr>
              <w:delText>الخلائق اشبهت امثالها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20" w:author="Transkribus" w:date="2019-12-11T14:30:00Z">
            <w:del w:id="421" w:author="Transkribus" w:date="2019-12-11T14:30:00Z">
              <w:r w:rsidRPr="00EE6742">
                <w:rPr>
                  <w:rFonts w:ascii="Courier New" w:hAnsi="Courier New" w:cs="Courier New"/>
                  <w:rtl/>
                </w:rPr>
                <w:delText xml:space="preserve">الخلافق اشيت أمتالها * </w:delText>
              </w:r>
            </w:del>
          </w:ins>
          <w:r w:rsidRPr="00EE6742">
            <w:rPr>
              <w:rFonts w:ascii="Courier New" w:hAnsi="Courier New" w:cs="Courier New"/>
              <w:rtl/>
            </w:rPr>
            <w:t xml:space="preserve">فى الاكرمين </w:t>
          </w:r>
          <w:del w:id="422" w:author="Transkribus" w:date="2019-12-11T14:30:00Z">
            <w:r w:rsidRPr="009B6BCA">
              <w:rPr>
                <w:rFonts w:ascii="Courier New" w:hAnsi="Courier New" w:cs="Courier New"/>
                <w:rtl/>
              </w:rPr>
              <w:delText>فما له</w:delText>
            </w:r>
          </w:del>
          <w:ins w:id="423" w:author="Transkribus" w:date="2019-12-11T14:30:00Z">
            <w:r w:rsidRPr="00EE6742">
              <w:rPr>
                <w:rFonts w:ascii="Courier New" w:hAnsi="Courier New" w:cs="Courier New"/>
                <w:rtl/>
              </w:rPr>
              <w:t>فاله</w:t>
            </w:r>
          </w:ins>
          <w:r w:rsidRPr="00EE6742">
            <w:rPr>
              <w:rFonts w:ascii="Courier New" w:hAnsi="Courier New" w:cs="Courier New"/>
              <w:rtl/>
            </w:rPr>
            <w:t xml:space="preserve"> من </w:t>
          </w:r>
          <w:del w:id="424" w:author="Transkribus" w:date="2019-12-11T14:30:00Z">
            <w:r w:rsidRPr="009B6BCA">
              <w:rPr>
                <w:rFonts w:ascii="Courier New" w:hAnsi="Courier New" w:cs="Courier New"/>
                <w:rtl/>
              </w:rPr>
              <w:delText>مشبه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25" w:author="Transkribus" w:date="2019-12-11T14:30:00Z">
            <w:r w:rsidRPr="00EE6742">
              <w:rPr>
                <w:rFonts w:ascii="Courier New" w:hAnsi="Courier New" w:cs="Courier New"/>
                <w:rtl/>
              </w:rPr>
              <w:t>هسية</w:t>
            </w:r>
          </w:ins>
          <w:r>
            <w:t>‬</w:t>
          </w:r>
          <w:r>
            <w:t>‬</w:t>
          </w:r>
        </w:dir>
      </w:dir>
    </w:p>
    <w:p w:rsidR="00544482" w:rsidRPr="009B6BCA" w:rsidRDefault="00544482" w:rsidP="00544482">
      <w:pPr>
        <w:pStyle w:val="NurText"/>
        <w:bidi/>
        <w:rPr>
          <w:del w:id="426" w:author="Transkribus" w:date="2019-12-11T14:30:00Z"/>
          <w:rFonts w:ascii="Courier New" w:hAnsi="Courier New" w:cs="Courier New"/>
        </w:rPr>
      </w:pPr>
      <w:dir w:val="rtl">
        <w:dir w:val="rtl">
          <w:del w:id="427" w:author="Transkribus" w:date="2019-12-11T14:30:00Z">
            <w:r w:rsidRPr="009B6BCA">
              <w:rPr>
                <w:rFonts w:ascii="Courier New" w:hAnsi="Courier New" w:cs="Courier New"/>
                <w:rtl/>
              </w:rPr>
              <w:delText>واذا الخواكر اصبحت مشدوهة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فضل الانام بخاطر لم يشده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428" w:author="Transkribus" w:date="2019-12-11T14:30:00Z"/>
          <w:del w:id="429" w:author="Transkribus" w:date="2019-12-11T14:30:00Z"/>
          <w:rFonts w:ascii="Courier New" w:hAnsi="Courier New" w:cs="Courier New"/>
        </w:rPr>
      </w:pPr>
      <w:dir w:val="rtl">
        <w:dir w:val="rtl">
          <w:del w:id="430" w:author="Transkribus" w:date="2019-12-11T14:30:00Z">
            <w:r w:rsidRPr="009B6BCA">
              <w:rPr>
                <w:rFonts w:ascii="Courier New" w:hAnsi="Courier New" w:cs="Courier New"/>
                <w:rtl/>
              </w:rPr>
              <w:delText>اعفى الانام</w:delText>
            </w:r>
          </w:del>
          <w:ins w:id="431" w:author="Transkribus" w:date="2019-12-11T14:30:00Z">
            <w:r w:rsidRPr="00EE6742">
              <w:rPr>
                <w:rFonts w:ascii="Courier New" w:hAnsi="Courier New" w:cs="Courier New"/>
                <w:rtl/>
              </w:rPr>
              <w:t>واد الخواطر أصحت مسدوهة * فضل الاثام عياطرلم بشدة</w:t>
            </w:r>
          </w:ins>
          <w:r>
            <w:t>‬</w:t>
          </w:r>
          <w:r>
            <w:t>‬</w:t>
          </w:r>
        </w:dir>
      </w:dir>
    </w:p>
    <w:p w:rsidR="00544482" w:rsidRPr="00EE6742" w:rsidRDefault="00544482" w:rsidP="00544482">
      <w:pPr>
        <w:pStyle w:val="NurText"/>
        <w:bidi/>
        <w:rPr>
          <w:rFonts w:ascii="Courier New" w:hAnsi="Courier New" w:cs="Courier New"/>
        </w:rPr>
      </w:pPr>
      <w:ins w:id="432" w:author="Transkribus" w:date="2019-12-11T14:30:00Z">
        <w:r w:rsidRPr="00EE6742">
          <w:rPr>
            <w:rFonts w:ascii="Courier New" w:hAnsi="Courier New" w:cs="Courier New"/>
            <w:rtl/>
          </w:rPr>
          <w:t>اصفقى الاثام</w:t>
        </w:r>
      </w:ins>
      <w:r w:rsidRPr="00EE6742">
        <w:rPr>
          <w:rFonts w:ascii="Courier New" w:hAnsi="Courier New" w:cs="Courier New"/>
          <w:rtl/>
        </w:rPr>
        <w:t xml:space="preserve"> عن </w:t>
      </w:r>
      <w:del w:id="433" w:author="Transkribus" w:date="2019-12-11T14:30:00Z">
        <w:r w:rsidRPr="009B6BCA">
          <w:rPr>
            <w:rFonts w:ascii="Courier New" w:hAnsi="Courier New" w:cs="Courier New"/>
            <w:rtl/>
          </w:rPr>
          <w:delText>الثناء فحازه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بيدى جواد باللهى</w:delText>
            </w:r>
            <w:r>
              <w:delText>‬</w:delText>
            </w:r>
            <w:r>
              <w:delText>‬</w:delText>
            </w:r>
          </w:dir>
        </w:dir>
      </w:del>
      <w:ins w:id="434" w:author="Transkribus" w:date="2019-12-11T14:30:00Z">
        <w:del w:id="435" w:author="Transkribus" w:date="2019-12-11T14:30:00Z">
          <w:r w:rsidRPr="00EE6742">
            <w:rPr>
              <w:rFonts w:ascii="Courier New" w:hAnsi="Courier New" w:cs="Courier New"/>
              <w:rtl/>
            </w:rPr>
            <w:delText>التناء خاره * سيدى حواد باللهسى</w:delText>
          </w:r>
        </w:del>
      </w:ins>
      <w:r w:rsidRPr="00EE6742">
        <w:rPr>
          <w:rFonts w:ascii="Courier New" w:hAnsi="Courier New" w:cs="Courier New"/>
          <w:rtl/>
        </w:rPr>
        <w:t xml:space="preserve"> متنبه</w:t>
      </w:r>
      <w:del w:id="43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del w:id="437" w:author="Transkribus" w:date="2019-12-11T14:30:00Z">
            <w:r w:rsidRPr="009B6BCA">
              <w:rPr>
                <w:rFonts w:ascii="Courier New" w:hAnsi="Courier New" w:cs="Courier New"/>
                <w:rtl/>
              </w:rPr>
              <w:delText>ف</w:delText>
            </w:r>
          </w:del>
          <w:ins w:id="438" w:author="Transkribus" w:date="2019-12-11T14:30:00Z">
            <w:r w:rsidRPr="00EE6742">
              <w:rPr>
                <w:rFonts w:ascii="Courier New" w:hAnsi="Courier New" w:cs="Courier New"/>
                <w:rtl/>
              </w:rPr>
              <w:t>م</w:t>
            </w:r>
          </w:ins>
          <w:r w:rsidRPr="00EE6742">
            <w:rPr>
              <w:rFonts w:ascii="Courier New" w:hAnsi="Courier New" w:cs="Courier New"/>
              <w:rtl/>
            </w:rPr>
            <w:t>لك من الاحسان حين وصلته</w:t>
          </w:r>
          <w:del w:id="43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440" w:author="Transkribus" w:date="2019-12-11T14:30:00Z">
                <w:r w:rsidRPr="009B6BCA">
                  <w:rPr>
                    <w:rFonts w:ascii="Courier New" w:hAnsi="Courier New" w:cs="Courier New"/>
                    <w:rtl/>
                  </w:rPr>
                  <w:delText>ا</w:delText>
                </w:r>
              </w:del>
              <w:ins w:id="441" w:author="Transkribus" w:date="2019-12-11T14:30:00Z">
                <w:r w:rsidRPr="00EE6742">
                  <w:rPr>
                    <w:rFonts w:ascii="Courier New" w:hAnsi="Courier New" w:cs="Courier New"/>
                    <w:rtl/>
                  </w:rPr>
                  <w:t>أ</w:t>
                </w:r>
              </w:ins>
              <w:r w:rsidRPr="00EE6742">
                <w:rPr>
                  <w:rFonts w:ascii="Courier New" w:hAnsi="Courier New" w:cs="Courier New"/>
                  <w:rtl/>
                </w:rPr>
                <w:t xml:space="preserve">غنى باعلى </w:t>
              </w:r>
              <w:del w:id="442" w:author="Transkribus" w:date="2019-12-11T14:30:00Z">
                <w:r w:rsidRPr="009B6BCA">
                  <w:rPr>
                    <w:rFonts w:ascii="Courier New" w:hAnsi="Courier New" w:cs="Courier New"/>
                    <w:rtl/>
                  </w:rPr>
                  <w:delText>اوجه</w:delText>
                </w:r>
              </w:del>
              <w:ins w:id="443" w:author="Transkribus" w:date="2019-12-11T14:30:00Z">
                <w:r w:rsidRPr="00EE6742">
                  <w:rPr>
                    <w:rFonts w:ascii="Courier New" w:hAnsi="Courier New" w:cs="Courier New"/>
                    <w:rtl/>
                  </w:rPr>
                  <w:t>أو جه</w:t>
                </w:r>
              </w:ins>
              <w:r w:rsidRPr="00EE6742">
                <w:rPr>
                  <w:rFonts w:ascii="Courier New" w:hAnsi="Courier New" w:cs="Courier New"/>
                  <w:rtl/>
                </w:rPr>
                <w:t xml:space="preserve"> عن </w:t>
              </w:r>
              <w:del w:id="444" w:author="Transkribus" w:date="2019-12-11T14:30:00Z">
                <w:r w:rsidRPr="009B6BCA">
                  <w:rPr>
                    <w:rFonts w:ascii="Courier New" w:hAnsi="Courier New" w:cs="Courier New"/>
                    <w:rtl/>
                  </w:rPr>
                  <w:delText>اوجه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45" w:author="Transkribus" w:date="2019-12-11T14:30:00Z">
                <w:r w:rsidRPr="00EE6742">
                  <w:rPr>
                    <w:rFonts w:ascii="Courier New" w:hAnsi="Courier New" w:cs="Courier New"/>
                    <w:rtl/>
                  </w:rPr>
                  <w:t>أوجة</w:t>
                </w:r>
              </w:ins>
              <w:r>
                <w:t>‬</w:t>
              </w:r>
              <w:r>
                <w:t>‬</w:t>
              </w:r>
              <w:r>
                <w:t>‬</w:t>
              </w:r>
              <w:r>
                <w:t>‬</w:t>
              </w:r>
            </w:dir>
          </w:dir>
        </w:dir>
      </w:dir>
    </w:p>
    <w:p w:rsidR="00544482" w:rsidRPr="00EE6742" w:rsidRDefault="00544482" w:rsidP="00544482">
      <w:pPr>
        <w:pStyle w:val="NurText"/>
        <w:bidi/>
        <w:rPr>
          <w:rFonts w:ascii="Courier New" w:hAnsi="Courier New" w:cs="Courier New"/>
        </w:rPr>
      </w:pPr>
      <w:dir w:val="rtl">
        <w:dir w:val="rtl">
          <w:del w:id="446" w:author="Transkribus" w:date="2019-12-11T14:30:00Z">
            <w:r w:rsidRPr="009B6BCA">
              <w:rPr>
                <w:rFonts w:ascii="Courier New" w:hAnsi="Courier New" w:cs="Courier New"/>
                <w:rtl/>
              </w:rPr>
              <w:delText>اضحى ثرى مغناه وهو لى</w:delText>
            </w:r>
          </w:del>
          <w:ins w:id="447" w:author="Transkribus" w:date="2019-12-11T14:30:00Z">
            <w:r w:rsidRPr="00EE6742">
              <w:rPr>
                <w:rFonts w:ascii="Courier New" w:hAnsi="Courier New" w:cs="Courier New"/>
                <w:rtl/>
              </w:rPr>
              <w:t xml:space="preserve"> أسحى ترى معناه وهوأبى</w:t>
            </w:r>
          </w:ins>
          <w:r w:rsidRPr="00EE6742">
            <w:rPr>
              <w:rFonts w:ascii="Courier New" w:hAnsi="Courier New" w:cs="Courier New"/>
              <w:rtl/>
            </w:rPr>
            <w:t xml:space="preserve"> الغنى</w:t>
          </w:r>
          <w:del w:id="4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49" w:author="Transkribus" w:date="2019-12-11T14:30:00Z">
            <w:del w:id="450"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عنه </w:t>
          </w:r>
          <w:del w:id="451" w:author="Transkribus" w:date="2019-12-11T14:30:00Z">
            <w:r w:rsidRPr="009B6BCA">
              <w:rPr>
                <w:rFonts w:ascii="Courier New" w:hAnsi="Courier New" w:cs="Courier New"/>
                <w:rtl/>
              </w:rPr>
              <w:delText>الاياب كما اليه توجهي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52" w:author="Transkribus" w:date="2019-12-11T14:30:00Z">
            <w:r w:rsidRPr="00EE6742">
              <w:rPr>
                <w:rFonts w:ascii="Courier New" w:hAnsi="Courier New" w:cs="Courier New"/>
                <w:rtl/>
              </w:rPr>
              <w:t>الاباب كمالبة لوجيسى</w:t>
            </w:r>
          </w:ins>
          <w:r>
            <w:t>‬</w:t>
          </w:r>
          <w:r>
            <w:t>‬</w:t>
          </w:r>
        </w:dir>
      </w:dir>
    </w:p>
    <w:p w:rsidR="00544482" w:rsidRPr="00EE6742" w:rsidRDefault="00544482" w:rsidP="00544482">
      <w:pPr>
        <w:pStyle w:val="NurText"/>
        <w:bidi/>
        <w:rPr>
          <w:rFonts w:ascii="Courier New" w:hAnsi="Courier New" w:cs="Courier New"/>
        </w:rPr>
      </w:pPr>
      <w:dir w:val="rtl">
        <w:dir w:val="rtl">
          <w:del w:id="453" w:author="Transkribus" w:date="2019-12-11T14:30:00Z">
            <w:r w:rsidRPr="009B6BCA">
              <w:rPr>
                <w:rFonts w:ascii="Courier New" w:hAnsi="Courier New" w:cs="Courier New"/>
                <w:rtl/>
              </w:rPr>
              <w:delText>هى نفثة</w:delText>
            </w:r>
          </w:del>
          <w:ins w:id="454" w:author="Transkribus" w:date="2019-12-11T14:30:00Z">
            <w:r w:rsidRPr="00EE6742">
              <w:rPr>
                <w:rFonts w:ascii="Courier New" w:hAnsi="Courier New" w:cs="Courier New"/>
                <w:rtl/>
              </w:rPr>
              <w:t>صى يفتة</w:t>
            </w:r>
          </w:ins>
          <w:r w:rsidRPr="00EE6742">
            <w:rPr>
              <w:rFonts w:ascii="Courier New" w:hAnsi="Courier New" w:cs="Courier New"/>
              <w:rtl/>
            </w:rPr>
            <w:t xml:space="preserve"> المصدور </w:t>
          </w:r>
          <w:del w:id="455" w:author="Transkribus" w:date="2019-12-11T14:30:00Z">
            <w:r w:rsidRPr="009B6BCA">
              <w:rPr>
                <w:rFonts w:ascii="Courier New" w:hAnsi="Courier New" w:cs="Courier New"/>
                <w:rtl/>
              </w:rPr>
              <w:delText>اصدر وردها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الحساد بين مقهقر ومقهقه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456" w:author="Transkribus" w:date="2019-12-11T14:30:00Z">
            <w:del w:id="457" w:author="Transkribus" w:date="2019-12-11T14:30:00Z">
              <w:r w:rsidRPr="00EE6742">
                <w:rPr>
                  <w:rFonts w:ascii="Courier New" w:hAnsi="Courier New" w:cs="Courier New"/>
                  <w:rtl/>
                </w:rPr>
                <w:delText>أصدروردها السجساد بن معهفر ومعهعة</w:delText>
              </w:r>
            </w:del>
          </w:ins>
          <w:r>
            <w:t>‬</w:t>
          </w:r>
          <w:r>
            <w:t>‬</w:t>
          </w:r>
        </w:dir>
      </w:dir>
    </w:p>
    <w:p w:rsidR="00544482" w:rsidRPr="00EE6742" w:rsidRDefault="00544482" w:rsidP="00544482">
      <w:pPr>
        <w:pStyle w:val="NurText"/>
        <w:bidi/>
        <w:rPr>
          <w:rFonts w:ascii="Courier New" w:hAnsi="Courier New" w:cs="Courier New"/>
        </w:rPr>
      </w:pPr>
      <w:dir w:val="rtl">
        <w:dir w:val="rtl">
          <w:del w:id="458" w:author="Transkribus" w:date="2019-12-11T14:30:00Z">
            <w:r w:rsidRPr="009B6BCA">
              <w:rPr>
                <w:rFonts w:ascii="Courier New" w:hAnsi="Courier New" w:cs="Courier New"/>
                <w:rtl/>
              </w:rPr>
              <w:delText>ما اقرب</w:delText>
            </w:r>
          </w:del>
          <w:ins w:id="459" w:author="Transkribus" w:date="2019-12-11T14:30:00Z">
            <w:r w:rsidRPr="00EE6742">
              <w:rPr>
                <w:rFonts w:ascii="Courier New" w:hAnsi="Courier New" w:cs="Courier New"/>
                <w:rtl/>
              </w:rPr>
              <w:t xml:space="preserve"> ماأقرب</w:t>
            </w:r>
          </w:ins>
          <w:r w:rsidRPr="00EE6742">
            <w:rPr>
              <w:rFonts w:ascii="Courier New" w:hAnsi="Courier New" w:cs="Courier New"/>
              <w:rtl/>
            </w:rPr>
            <w:t xml:space="preserve"> الامال من ذى الهمة</w:t>
          </w:r>
          <w:del w:id="46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الحسرى وابعدها من المترفه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461" w:author="Transkribus" w:date="2019-12-11T14:30:00Z">
            <w:del w:id="462" w:author="Transkribus" w:date="2019-12-11T14:30:00Z">
              <w:r w:rsidRPr="00EE6742">
                <w:rPr>
                  <w:rFonts w:ascii="Courier New" w:hAnsi="Courier New" w:cs="Courier New"/>
                  <w:rtl/>
                </w:rPr>
                <w:delText xml:space="preserve"> التمعسرى وابعسد هامن المنرقة</w:delText>
              </w:r>
            </w:del>
          </w:ins>
          <w:r>
            <w:t>‬</w:t>
          </w:r>
          <w:r>
            <w:t>‬</w:t>
          </w:r>
        </w:dir>
      </w:dir>
    </w:p>
    <w:p w:rsidR="00544482" w:rsidRPr="00EE6742" w:rsidRDefault="00544482" w:rsidP="00544482">
      <w:pPr>
        <w:pStyle w:val="NurText"/>
        <w:bidi/>
        <w:rPr>
          <w:rFonts w:ascii="Courier New" w:hAnsi="Courier New" w:cs="Courier New"/>
        </w:rPr>
      </w:pPr>
      <w:dir w:val="rtl">
        <w:dir w:val="rtl">
          <w:del w:id="463" w:author="Transkribus" w:date="2019-12-11T14:30:00Z">
            <w:r w:rsidRPr="009B6BCA">
              <w:rPr>
                <w:rFonts w:ascii="Courier New" w:hAnsi="Courier New" w:cs="Courier New"/>
                <w:rtl/>
              </w:rPr>
              <w:delText>لولا</w:delText>
            </w:r>
          </w:del>
          <w:ins w:id="464" w:author="Transkribus" w:date="2019-12-11T14:30:00Z">
            <w:r w:rsidRPr="00EE6742">
              <w:rPr>
                <w:rFonts w:ascii="Courier New" w:hAnsi="Courier New" w:cs="Courier New"/>
                <w:rtl/>
              </w:rPr>
              <w:t>رلا</w:t>
            </w:r>
          </w:ins>
          <w:r w:rsidRPr="00EE6742">
            <w:rPr>
              <w:rFonts w:ascii="Courier New" w:hAnsi="Courier New" w:cs="Courier New"/>
              <w:rtl/>
            </w:rPr>
            <w:t xml:space="preserve"> رجاء </w:t>
          </w:r>
          <w:del w:id="465" w:author="Transkribus" w:date="2019-12-11T14:30:00Z">
            <w:r w:rsidRPr="009B6BCA">
              <w:rPr>
                <w:rFonts w:ascii="Courier New" w:hAnsi="Courier New" w:cs="Courier New"/>
                <w:rtl/>
              </w:rPr>
              <w:delText>البرء ما ارجاتها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66" w:author="Transkribus" w:date="2019-12-11T14:30:00Z">
            <w:del w:id="467" w:author="Transkribus" w:date="2019-12-11T14:30:00Z">
              <w:r w:rsidRPr="00EE6742">
                <w:rPr>
                  <w:rFonts w:ascii="Courier New" w:hAnsi="Courier New" w:cs="Courier New"/>
                  <w:rtl/>
                </w:rPr>
                <w:delText xml:space="preserve">العرء ماأر جانها * </w:delText>
              </w:r>
            </w:del>
          </w:ins>
          <w:r w:rsidRPr="00EE6742">
            <w:rPr>
              <w:rFonts w:ascii="Courier New" w:hAnsi="Courier New" w:cs="Courier New"/>
              <w:rtl/>
            </w:rPr>
            <w:t xml:space="preserve">من بعد </w:t>
          </w:r>
          <w:del w:id="468" w:author="Transkribus" w:date="2019-12-11T14:30:00Z">
            <w:r w:rsidRPr="009B6BCA">
              <w:rPr>
                <w:rFonts w:ascii="Courier New" w:hAnsi="Courier New" w:cs="Courier New"/>
                <w:rtl/>
              </w:rPr>
              <w:delText>ما سبقت عتاق الفره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69" w:author="Transkribus" w:date="2019-12-11T14:30:00Z">
            <w:r w:rsidRPr="00EE6742">
              <w:rPr>
                <w:rFonts w:ascii="Courier New" w:hAnsi="Courier New" w:cs="Courier New"/>
                <w:rtl/>
              </w:rPr>
              <w:t>ماسيقت عناق الفرء</w:t>
            </w:r>
          </w:ins>
          <w:r>
            <w:t>‬</w:t>
          </w:r>
          <w:r>
            <w:t>‬</w:t>
          </w:r>
        </w:dir>
      </w:dir>
    </w:p>
    <w:p w:rsidR="00544482" w:rsidRPr="009B6BCA" w:rsidRDefault="00544482" w:rsidP="00544482">
      <w:pPr>
        <w:pStyle w:val="NurText"/>
        <w:bidi/>
        <w:rPr>
          <w:del w:id="470" w:author="Transkribus" w:date="2019-12-11T14:30:00Z"/>
          <w:rFonts w:ascii="Courier New" w:hAnsi="Courier New" w:cs="Courier New"/>
        </w:rPr>
      </w:pPr>
      <w:dir w:val="rtl">
        <w:dir w:val="rtl">
          <w:del w:id="471" w:author="Transkribus" w:date="2019-12-11T14:30:00Z">
            <w:r w:rsidRPr="009B6BCA">
              <w:rPr>
                <w:rFonts w:ascii="Courier New" w:hAnsi="Courier New" w:cs="Courier New"/>
                <w:rtl/>
              </w:rPr>
              <w:delText>لكنها سرت بمبدا برئه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فسرت اليه وجسمه لم ينقه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472" w:author="Transkribus" w:date="2019-12-11T14:30:00Z"/>
          <w:del w:id="473" w:author="Transkribus" w:date="2019-12-11T14:30:00Z"/>
          <w:rFonts w:ascii="Courier New" w:hAnsi="Courier New" w:cs="Courier New"/>
        </w:rPr>
      </w:pPr>
      <w:dir w:val="rtl">
        <w:dir w:val="rtl">
          <w:del w:id="474" w:author="Transkribus" w:date="2019-12-11T14:30:00Z">
            <w:r w:rsidRPr="009B6BCA">
              <w:rPr>
                <w:rFonts w:ascii="Courier New" w:hAnsi="Courier New" w:cs="Courier New"/>
                <w:rtl/>
              </w:rPr>
              <w:delText>وغدت مهنئة بشهر صيامه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بفصيح</w:delText>
                </w:r>
                <w:r>
                  <w:delText>‬</w:delText>
                </w:r>
                <w:r>
                  <w:delText>‬</w:delText>
                </w:r>
              </w:dir>
            </w:dir>
          </w:del>
          <w:ins w:id="475" w:author="Transkribus" w:date="2019-12-11T14:30:00Z">
            <w:del w:id="476" w:author="Transkribus" w:date="2019-12-11T14:30:00Z">
              <w:r w:rsidRPr="00EE6742">
                <w:rPr>
                  <w:rFonts w:ascii="Courier New" w:hAnsi="Courier New" w:cs="Courier New"/>
                  <w:rtl/>
                </w:rPr>
                <w:delText>ها صرب عيد ابرية * ثسرت البه وجيهة لم يعية</w:delText>
              </w:r>
            </w:del>
          </w:ins>
          <w:r>
            <w:t>‬</w:t>
          </w:r>
          <w:r>
            <w:t>‬</w:t>
          </w:r>
        </w:dir>
      </w:dir>
    </w:p>
    <w:p w:rsidR="00544482" w:rsidRPr="00EE6742" w:rsidRDefault="00544482" w:rsidP="00544482">
      <w:pPr>
        <w:pStyle w:val="NurText"/>
        <w:bidi/>
        <w:rPr>
          <w:ins w:id="477" w:author="Transkribus" w:date="2019-12-11T14:30:00Z"/>
          <w:rFonts w:ascii="Courier New" w:hAnsi="Courier New" w:cs="Courier New"/>
        </w:rPr>
      </w:pPr>
      <w:ins w:id="478" w:author="Transkribus" w:date="2019-12-11T14:30:00Z">
        <w:r w:rsidRPr="00EE6742">
          <w:rPr>
            <w:rFonts w:ascii="Courier New" w:hAnsi="Courier New" w:cs="Courier New"/>
            <w:rtl/>
          </w:rPr>
          <w:t>ابشاهة</w:t>
        </w:r>
      </w:ins>
    </w:p>
    <w:p w:rsidR="00544482" w:rsidRPr="00EE6742" w:rsidRDefault="00544482" w:rsidP="00544482">
      <w:pPr>
        <w:pStyle w:val="NurText"/>
        <w:bidi/>
        <w:rPr>
          <w:ins w:id="479" w:author="Transkribus" w:date="2019-12-11T14:30:00Z"/>
          <w:rFonts w:ascii="Courier New" w:hAnsi="Courier New" w:cs="Courier New"/>
        </w:rPr>
      </w:pPr>
      <w:ins w:id="480" w:author="Transkribus" w:date="2019-12-11T14:30:00Z">
        <w:r w:rsidRPr="00EE6742">
          <w:rPr>
            <w:rFonts w:ascii="Courier New" w:hAnsi="Courier New" w:cs="Courier New"/>
            <w:rtl/>
          </w:rPr>
          <w:t>بالاضل</w:t>
        </w:r>
      </w:ins>
    </w:p>
    <w:p w:rsidR="00544482" w:rsidRPr="00EE6742" w:rsidRDefault="00544482" w:rsidP="00544482">
      <w:pPr>
        <w:pStyle w:val="NurText"/>
        <w:bidi/>
        <w:rPr>
          <w:ins w:id="481" w:author="Transkribus" w:date="2019-12-11T14:30:00Z"/>
          <w:rFonts w:ascii="Courier New" w:hAnsi="Courier New" w:cs="Courier New"/>
        </w:rPr>
      </w:pPr>
      <w:ins w:id="482" w:author="Transkribus" w:date="2019-12-11T14:30:00Z">
        <w:r w:rsidRPr="00EE6742">
          <w:rPr>
            <w:rFonts w:ascii="Courier New" w:hAnsi="Courier New" w:cs="Courier New"/>
            <w:rtl/>
          </w:rPr>
          <w:t>وحذيب</w:t>
        </w:r>
      </w:ins>
    </w:p>
    <w:p w:rsidR="00544482" w:rsidRPr="00EE6742" w:rsidRDefault="00544482" w:rsidP="00544482">
      <w:pPr>
        <w:pStyle w:val="NurText"/>
        <w:bidi/>
        <w:rPr>
          <w:ins w:id="483" w:author="Transkribus" w:date="2019-12-11T14:30:00Z"/>
          <w:rFonts w:ascii="Courier New" w:hAnsi="Courier New" w:cs="Courier New"/>
        </w:rPr>
      </w:pPr>
      <w:ins w:id="484" w:author="Transkribus" w:date="2019-12-11T14:30:00Z">
        <w:r w:rsidRPr="00EE6742">
          <w:rPr>
            <w:rFonts w:ascii="Courier New" w:hAnsi="Courier New" w:cs="Courier New"/>
            <w:rtl/>
          </w:rPr>
          <w:t>١٨١</w:t>
        </w:r>
      </w:ins>
    </w:p>
    <w:p w:rsidR="00544482" w:rsidRPr="00EE6742" w:rsidRDefault="00544482" w:rsidP="00544482">
      <w:pPr>
        <w:pStyle w:val="NurText"/>
        <w:bidi/>
        <w:rPr>
          <w:rFonts w:ascii="Courier New" w:hAnsi="Courier New" w:cs="Courier New"/>
        </w:rPr>
      </w:pPr>
      <w:ins w:id="485" w:author="Transkribus" w:date="2019-12-11T14:30:00Z">
        <w:r w:rsidRPr="00EE6742">
          <w:rPr>
            <w:rFonts w:ascii="Courier New" w:hAnsi="Courier New" w:cs="Courier New"/>
            <w:rtl/>
          </w:rPr>
          <w:t>وهذب مهبتة بشهرصيامة * نصيح</w:t>
        </w:r>
      </w:ins>
      <w:r w:rsidRPr="00EE6742">
        <w:rPr>
          <w:rFonts w:ascii="Courier New" w:hAnsi="Courier New" w:cs="Courier New"/>
          <w:rtl/>
        </w:rPr>
        <w:t xml:space="preserve"> قول لم </w:t>
      </w:r>
      <w:del w:id="486" w:author="Transkribus" w:date="2019-12-11T14:30:00Z">
        <w:r w:rsidRPr="009B6BCA">
          <w:rPr>
            <w:rFonts w:ascii="Courier New" w:hAnsi="Courier New" w:cs="Courier New"/>
            <w:rtl/>
          </w:rPr>
          <w:delText>يكن بمفهفه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87" w:author="Transkribus" w:date="2019-12-11T14:30:00Z">
        <w:r w:rsidRPr="00EE6742">
          <w:rPr>
            <w:rFonts w:ascii="Courier New" w:hAnsi="Courier New" w:cs="Courier New"/>
            <w:rtl/>
          </w:rPr>
          <w:t>بكن ثمنهة</w:t>
        </w:r>
      </w:ins>
    </w:p>
    <w:p w:rsidR="00544482" w:rsidRPr="00EE6742" w:rsidRDefault="00544482" w:rsidP="00544482">
      <w:pPr>
        <w:pStyle w:val="NurText"/>
        <w:bidi/>
        <w:rPr>
          <w:rFonts w:ascii="Courier New" w:hAnsi="Courier New" w:cs="Courier New"/>
        </w:rPr>
      </w:pPr>
      <w:dir w:val="rtl">
        <w:dir w:val="rtl">
          <w:del w:id="488" w:author="Transkribus" w:date="2019-12-11T14:30:00Z">
            <w:r w:rsidRPr="009B6BCA">
              <w:rPr>
                <w:rFonts w:ascii="Courier New" w:hAnsi="Courier New" w:cs="Courier New"/>
                <w:rtl/>
              </w:rPr>
              <w:delText>يا اسعد اصغ</w:delText>
            </w:r>
          </w:del>
          <w:ins w:id="489" w:author="Transkribus" w:date="2019-12-11T14:30:00Z">
            <w:r w:rsidRPr="00EE6742">
              <w:rPr>
                <w:rFonts w:ascii="Courier New" w:hAnsi="Courier New" w:cs="Courier New"/>
                <w:rtl/>
              </w:rPr>
              <w:t>باأسعد اصتر</w:t>
            </w:r>
          </w:ins>
          <w:r w:rsidRPr="00EE6742">
            <w:rPr>
              <w:rFonts w:ascii="Courier New" w:hAnsi="Courier New" w:cs="Courier New"/>
              <w:rtl/>
            </w:rPr>
            <w:t xml:space="preserve"> الى </w:t>
          </w:r>
          <w:del w:id="490" w:author="Transkribus" w:date="2019-12-11T14:30:00Z">
            <w:r w:rsidRPr="009B6BCA">
              <w:rPr>
                <w:rFonts w:ascii="Courier New" w:hAnsi="Courier New" w:cs="Courier New"/>
                <w:rtl/>
              </w:rPr>
              <w:delText>مدائح افوه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بعلاك</w:delText>
                </w:r>
                <w:r>
                  <w:delText>‬</w:delText>
                </w:r>
                <w:r>
                  <w:delText>‬</w:delText>
                </w:r>
              </w:dir>
            </w:dir>
          </w:del>
          <w:ins w:id="491" w:author="Transkribus" w:date="2019-12-11T14:30:00Z">
            <w:del w:id="492" w:author="Transkribus" w:date="2019-12-11T14:30:00Z">
              <w:r w:rsidRPr="00EE6742">
                <w:rPr>
                  <w:rFonts w:ascii="Courier New" w:hAnsi="Courier New" w:cs="Courier New"/>
                  <w:rtl/>
                </w:rPr>
                <w:delText>مد افح أنوه * بعلال</w:delText>
              </w:r>
            </w:del>
          </w:ins>
          <w:r w:rsidRPr="00EE6742">
            <w:rPr>
              <w:rFonts w:ascii="Courier New" w:hAnsi="Courier New" w:cs="Courier New"/>
              <w:rtl/>
            </w:rPr>
            <w:t xml:space="preserve"> فاق على </w:t>
          </w:r>
          <w:del w:id="493" w:author="Transkribus" w:date="2019-12-11T14:30:00Z">
            <w:r w:rsidRPr="009B6BCA">
              <w:rPr>
                <w:rFonts w:ascii="Courier New" w:hAnsi="Courier New" w:cs="Courier New"/>
                <w:rtl/>
              </w:rPr>
              <w:delText>البليغ الافوه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94" w:author="Transkribus" w:date="2019-12-11T14:30:00Z">
            <w:r w:rsidRPr="00EE6742">
              <w:rPr>
                <w:rFonts w:ascii="Courier New" w:hAnsi="Courier New" w:cs="Courier New"/>
                <w:rtl/>
              </w:rPr>
              <w:t>البليع الافوة</w:t>
            </w:r>
          </w:ins>
          <w:r>
            <w:t>‬</w:t>
          </w:r>
          <w:r>
            <w:t>‬</w:t>
          </w:r>
        </w:dir>
      </w:dir>
    </w:p>
    <w:p w:rsidR="00544482" w:rsidRPr="00EE6742" w:rsidRDefault="00544482" w:rsidP="00544482">
      <w:pPr>
        <w:pStyle w:val="NurText"/>
        <w:bidi/>
        <w:rPr>
          <w:rFonts w:ascii="Courier New" w:hAnsi="Courier New" w:cs="Courier New"/>
        </w:rPr>
      </w:pPr>
      <w:dir w:val="rtl">
        <w:dir w:val="rtl">
          <w:del w:id="495" w:author="Transkribus" w:date="2019-12-11T14:30:00Z">
            <w:r w:rsidRPr="009B6BCA">
              <w:rPr>
                <w:rFonts w:ascii="Courier New" w:hAnsi="Courier New" w:cs="Courier New"/>
                <w:rtl/>
              </w:rPr>
              <w:delText>راج حداه ولاءهفسرى</w:delText>
            </w:r>
          </w:del>
          <w:ins w:id="496" w:author="Transkribus" w:date="2019-12-11T14:30:00Z">
            <w:r w:rsidRPr="00EE6742">
              <w:rPr>
                <w:rFonts w:ascii="Courier New" w:hAnsi="Courier New" w:cs="Courier New"/>
                <w:rtl/>
              </w:rPr>
              <w:t>ابراج جسداه ولاءه فسرى</w:t>
            </w:r>
          </w:ins>
          <w:r w:rsidRPr="00EE6742">
            <w:rPr>
              <w:rFonts w:ascii="Courier New" w:hAnsi="Courier New" w:cs="Courier New"/>
              <w:rtl/>
            </w:rPr>
            <w:t xml:space="preserve"> على</w:t>
          </w:r>
          <w:del w:id="49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عيس</w:t>
              </w:r>
              <w:del w:id="498" w:author="Transkribus" w:date="2019-12-11T14:30:00Z">
                <w:r w:rsidRPr="009B6BCA">
                  <w:rPr>
                    <w:rFonts w:ascii="Courier New" w:hAnsi="Courier New" w:cs="Courier New"/>
                    <w:rtl/>
                  </w:rPr>
                  <w:delText>ى</w:delText>
                </w:r>
              </w:del>
              <w:r w:rsidRPr="00EE6742">
                <w:rPr>
                  <w:rFonts w:ascii="Courier New" w:hAnsi="Courier New" w:cs="Courier New"/>
                  <w:rtl/>
                </w:rPr>
                <w:t xml:space="preserve"> الرجاء بكل </w:t>
              </w:r>
              <w:del w:id="499" w:author="Transkribus" w:date="2019-12-11T14:30:00Z">
                <w:r w:rsidRPr="009B6BCA">
                  <w:rPr>
                    <w:rFonts w:ascii="Courier New" w:hAnsi="Courier New" w:cs="Courier New"/>
                    <w:rtl/>
                  </w:rPr>
                  <w:delText>مرت مهمه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00" w:author="Transkribus" w:date="2019-12-11T14:30:00Z">
                <w:r w:rsidRPr="00EE6742">
                  <w:rPr>
                    <w:rFonts w:ascii="Courier New" w:hAnsi="Courier New" w:cs="Courier New"/>
                    <w:rtl/>
                  </w:rPr>
                  <w:t>مرب مهمة</w:t>
                </w:r>
              </w:ins>
              <w:r>
                <w:t>‬</w:t>
              </w:r>
              <w:r>
                <w:t>‬</w:t>
              </w:r>
              <w:r>
                <w:t>‬</w:t>
              </w:r>
              <w:r>
                <w:t>‬</w:t>
              </w:r>
            </w:dir>
          </w:dir>
        </w:dir>
      </w:dir>
    </w:p>
    <w:p w:rsidR="00544482" w:rsidRPr="009B6BCA" w:rsidRDefault="00544482" w:rsidP="00544482">
      <w:pPr>
        <w:pStyle w:val="NurText"/>
        <w:bidi/>
        <w:rPr>
          <w:del w:id="501" w:author="Transkribus" w:date="2019-12-11T14:30:00Z"/>
          <w:rFonts w:ascii="Courier New" w:hAnsi="Courier New" w:cs="Courier New"/>
        </w:rPr>
      </w:pPr>
      <w:dir w:val="rtl">
        <w:dir w:val="rtl">
          <w:del w:id="502" w:author="Transkribus" w:date="2019-12-11T14:30:00Z">
            <w:r w:rsidRPr="009B6BCA">
              <w:rPr>
                <w:rFonts w:ascii="Courier New" w:hAnsi="Courier New" w:cs="Courier New"/>
                <w:rtl/>
              </w:rPr>
              <w:delText>واراك للشكوى الممضة مشكيا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بضياء نور سريرة لم تعمه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503" w:author="Transkribus" w:date="2019-12-11T14:30:00Z"/>
          <w:del w:id="504" w:author="Transkribus" w:date="2019-12-11T14:30:00Z"/>
          <w:rFonts w:ascii="Courier New" w:hAnsi="Courier New" w:cs="Courier New"/>
        </w:rPr>
      </w:pPr>
      <w:dir w:val="rtl">
        <w:dir w:val="rtl">
          <w:ins w:id="505" w:author="Transkribus" w:date="2019-12-11T14:30:00Z">
            <w:r w:rsidRPr="00EE6742">
              <w:rPr>
                <w:rFonts w:ascii="Courier New" w:hAnsi="Courier New" w:cs="Courier New"/>
                <w:rtl/>
              </w:rPr>
              <w:t>وار اللشكوى الممصة متكيا * يصياء ور سريرفلم تعبمة</w:t>
            </w:r>
          </w:ins>
          <w:r>
            <w:t>‬</w:t>
          </w:r>
          <w:r>
            <w:t>‬</w:t>
          </w:r>
        </w:dir>
      </w:dir>
    </w:p>
    <w:p w:rsidR="00544482" w:rsidRPr="00EE6742" w:rsidRDefault="00544482" w:rsidP="00544482">
      <w:pPr>
        <w:pStyle w:val="NurText"/>
        <w:bidi/>
        <w:rPr>
          <w:rFonts w:ascii="Courier New" w:hAnsi="Courier New" w:cs="Courier New"/>
        </w:rPr>
      </w:pPr>
      <w:ins w:id="506" w:author="Transkribus" w:date="2019-12-11T14:30:00Z">
        <w:r w:rsidRPr="00EE6742">
          <w:rPr>
            <w:rFonts w:ascii="Courier New" w:hAnsi="Courier New" w:cs="Courier New"/>
            <w:rtl/>
          </w:rPr>
          <w:t xml:space="preserve"> </w:t>
        </w:r>
      </w:ins>
      <w:r w:rsidRPr="00EE6742">
        <w:rPr>
          <w:rFonts w:ascii="Courier New" w:hAnsi="Courier New" w:cs="Courier New"/>
          <w:rtl/>
        </w:rPr>
        <w:t xml:space="preserve">طال </w:t>
      </w:r>
      <w:del w:id="507" w:author="Transkribus" w:date="2019-12-11T14:30:00Z">
        <w:r w:rsidRPr="009B6BCA">
          <w:rPr>
            <w:rFonts w:ascii="Courier New" w:hAnsi="Courier New" w:cs="Courier New"/>
            <w:rtl/>
          </w:rPr>
          <w:delText>اشتكائى للانام</w:delText>
        </w:r>
      </w:del>
      <w:ins w:id="508" w:author="Transkribus" w:date="2019-12-11T14:30:00Z">
        <w:r w:rsidRPr="00EE6742">
          <w:rPr>
            <w:rFonts w:ascii="Courier New" w:hAnsi="Courier New" w:cs="Courier New"/>
            <w:rtl/>
          </w:rPr>
          <w:t>اشكانى الاام</w:t>
        </w:r>
      </w:ins>
      <w:r w:rsidRPr="00EE6742">
        <w:rPr>
          <w:rFonts w:ascii="Courier New" w:hAnsi="Courier New" w:cs="Courier New"/>
          <w:rtl/>
        </w:rPr>
        <w:t xml:space="preserve"> ولا </w:t>
      </w:r>
      <w:del w:id="509" w:author="Transkribus" w:date="2019-12-11T14:30:00Z">
        <w:r w:rsidRPr="009B6BCA">
          <w:rPr>
            <w:rFonts w:ascii="Courier New" w:hAnsi="Courier New" w:cs="Courier New"/>
            <w:rtl/>
          </w:rPr>
          <w:delText>ارى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ممن</w:delText>
            </w:r>
            <w:r>
              <w:delText>‬</w:delText>
            </w:r>
            <w:r>
              <w:delText>‬</w:delText>
            </w:r>
          </w:dir>
        </w:dir>
      </w:del>
      <w:ins w:id="510" w:author="Transkribus" w:date="2019-12-11T14:30:00Z">
        <w:del w:id="511" w:author="Transkribus" w:date="2019-12-11T14:30:00Z">
          <w:r w:rsidRPr="00EE6742">
            <w:rPr>
              <w:rFonts w:ascii="Courier New" w:hAnsi="Courier New" w:cs="Courier New"/>
              <w:rtl/>
            </w:rPr>
            <w:delText>أوى * من</w:delText>
          </w:r>
        </w:del>
      </w:ins>
      <w:r w:rsidRPr="00EE6742">
        <w:rPr>
          <w:rFonts w:ascii="Courier New" w:hAnsi="Courier New" w:cs="Courier New"/>
          <w:rtl/>
        </w:rPr>
        <w:t xml:space="preserve"> شكوت ال</w:t>
      </w:r>
      <w:del w:id="512" w:author="Transkribus" w:date="2019-12-11T14:30:00Z">
        <w:r w:rsidRPr="009B6BCA">
          <w:rPr>
            <w:rFonts w:ascii="Courier New" w:hAnsi="Courier New" w:cs="Courier New"/>
            <w:rtl/>
          </w:rPr>
          <w:delText>ي</w:delText>
        </w:r>
      </w:del>
      <w:ins w:id="513" w:author="Transkribus" w:date="2019-12-11T14:30:00Z">
        <w:r w:rsidRPr="00EE6742">
          <w:rPr>
            <w:rFonts w:ascii="Courier New" w:hAnsi="Courier New" w:cs="Courier New"/>
            <w:rtl/>
          </w:rPr>
          <w:t>ب</w:t>
        </w:r>
      </w:ins>
      <w:r w:rsidRPr="00EE6742">
        <w:rPr>
          <w:rFonts w:ascii="Courier New" w:hAnsi="Courier New" w:cs="Courier New"/>
          <w:rtl/>
        </w:rPr>
        <w:t xml:space="preserve">ه غير </w:t>
      </w:r>
      <w:del w:id="514" w:author="Transkribus" w:date="2019-12-11T14:30:00Z">
        <w:r w:rsidRPr="009B6BCA">
          <w:rPr>
            <w:rFonts w:ascii="Courier New" w:hAnsi="Courier New" w:cs="Courier New"/>
            <w:rtl/>
          </w:rPr>
          <w:delText>مسفه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15" w:author="Transkribus" w:date="2019-12-11T14:30:00Z">
        <w:r w:rsidRPr="00EE6742">
          <w:rPr>
            <w:rFonts w:ascii="Courier New" w:hAnsi="Courier New" w:cs="Courier New"/>
            <w:rtl/>
          </w:rPr>
          <w:t>صسيقة</w:t>
        </w:r>
      </w:ins>
    </w:p>
    <w:p w:rsidR="00544482" w:rsidRPr="009B6BCA" w:rsidRDefault="00544482" w:rsidP="00544482">
      <w:pPr>
        <w:pStyle w:val="NurText"/>
        <w:bidi/>
        <w:rPr>
          <w:del w:id="516" w:author="Transkribus" w:date="2019-12-11T14:30:00Z"/>
          <w:rFonts w:ascii="Courier New" w:hAnsi="Courier New" w:cs="Courier New"/>
        </w:rPr>
      </w:pPr>
      <w:dir w:val="rtl">
        <w:dir w:val="rtl">
          <w:del w:id="517" w:author="Transkribus" w:date="2019-12-11T14:30:00Z">
            <w:r w:rsidRPr="009B6BCA">
              <w:rPr>
                <w:rFonts w:ascii="Courier New" w:hAnsi="Courier New" w:cs="Courier New"/>
                <w:rtl/>
              </w:rPr>
              <w:delText>ولكم دهيت مع الوثوق ولست 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امرى باول واثق يقظ دهي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9B6BCA" w:rsidRDefault="00544482" w:rsidP="00544482">
      <w:pPr>
        <w:pStyle w:val="NurText"/>
        <w:bidi/>
        <w:rPr>
          <w:del w:id="518" w:author="Transkribus" w:date="2019-12-11T14:30:00Z"/>
          <w:rFonts w:ascii="Courier New" w:hAnsi="Courier New" w:cs="Courier New"/>
        </w:rPr>
      </w:pPr>
      <w:dir w:val="rtl">
        <w:dir w:val="rtl">
          <w:del w:id="519" w:author="Transkribus" w:date="2019-12-11T14:30:00Z">
            <w:r w:rsidRPr="009B6BCA">
              <w:rPr>
                <w:rFonts w:ascii="Courier New" w:hAnsi="Courier New" w:cs="Courier New"/>
                <w:rtl/>
              </w:rPr>
              <w:delText>قد كنت فى اهل الرسوم اقلهم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حظا واكثر فى المديح الانزه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520" w:author="Transkribus" w:date="2019-12-11T14:30:00Z"/>
          <w:del w:id="521" w:author="Transkribus" w:date="2019-12-11T14:30:00Z"/>
          <w:rFonts w:ascii="Courier New" w:hAnsi="Courier New" w:cs="Courier New"/>
        </w:rPr>
      </w:pPr>
      <w:dir w:val="rtl">
        <w:dir w:val="rtl">
          <w:del w:id="522" w:author="Transkribus" w:date="2019-12-11T14:30:00Z">
            <w:r w:rsidRPr="009B6BCA">
              <w:rPr>
                <w:rFonts w:ascii="Courier New" w:hAnsi="Courier New" w:cs="Courier New"/>
                <w:rtl/>
              </w:rPr>
              <w:delText>فلما راى</w:delText>
            </w:r>
          </w:del>
          <w:ins w:id="523" w:author="Transkribus" w:date="2019-12-11T14:30:00Z">
            <w:r w:rsidRPr="00EE6742">
              <w:rPr>
                <w:rFonts w:ascii="Courier New" w:hAnsi="Courier New" w:cs="Courier New"/>
                <w:rtl/>
              </w:rPr>
              <w:t>واكم دهبب مع الونوق ولسب فى * أمرى بأول وافق يقط ده</w:t>
            </w:r>
          </w:ins>
          <w:r>
            <w:t>‬</w:t>
          </w:r>
          <w:r>
            <w:t>‬</w:t>
          </w:r>
        </w:dir>
      </w:dir>
    </w:p>
    <w:p w:rsidR="00544482" w:rsidRPr="00EE6742" w:rsidRDefault="00544482" w:rsidP="00544482">
      <w:pPr>
        <w:pStyle w:val="NurText"/>
        <w:bidi/>
        <w:rPr>
          <w:ins w:id="524" w:author="Transkribus" w:date="2019-12-11T14:30:00Z"/>
          <w:rFonts w:ascii="Courier New" w:hAnsi="Courier New" w:cs="Courier New"/>
        </w:rPr>
      </w:pPr>
      <w:ins w:id="525" w:author="Transkribus" w:date="2019-12-11T14:30:00Z">
        <w:r w:rsidRPr="00EE6742">
          <w:rPr>
            <w:rFonts w:ascii="Courier New" w:hAnsi="Courier New" w:cs="Courier New"/>
            <w:rtl/>
          </w:rPr>
          <w:t>قد كتت فى أهل الرسوم افلنهم * حظاوأ كتر فى المدبح الاثزء</w:t>
        </w:r>
      </w:ins>
    </w:p>
    <w:p w:rsidR="00544482" w:rsidRPr="00EE6742" w:rsidRDefault="00544482" w:rsidP="00544482">
      <w:pPr>
        <w:pStyle w:val="NurText"/>
        <w:bidi/>
        <w:rPr>
          <w:rFonts w:ascii="Courier New" w:hAnsi="Courier New" w:cs="Courier New"/>
        </w:rPr>
      </w:pPr>
      <w:ins w:id="526" w:author="Transkribus" w:date="2019-12-11T14:30:00Z">
        <w:r w:rsidRPr="00EE6742">
          <w:rPr>
            <w:rFonts w:ascii="Courier New" w:hAnsi="Courier New" w:cs="Courier New"/>
            <w:rtl/>
          </w:rPr>
          <w:t>قلمار أبى</w:t>
        </w:r>
      </w:ins>
      <w:r w:rsidRPr="00EE6742">
        <w:rPr>
          <w:rFonts w:ascii="Courier New" w:hAnsi="Courier New" w:cs="Courier New"/>
          <w:rtl/>
        </w:rPr>
        <w:t xml:space="preserve"> السلطان </w:t>
      </w:r>
      <w:del w:id="527" w:author="Transkribus" w:date="2019-12-11T14:30:00Z">
        <w:r w:rsidRPr="009B6BCA">
          <w:rPr>
            <w:rFonts w:ascii="Courier New" w:hAnsi="Courier New" w:cs="Courier New"/>
            <w:rtl/>
          </w:rPr>
          <w:delText>ن</w:delText>
        </w:r>
      </w:del>
      <w:ins w:id="528" w:author="Transkribus" w:date="2019-12-11T14:30:00Z">
        <w:r w:rsidRPr="00EE6742">
          <w:rPr>
            <w:rFonts w:ascii="Courier New" w:hAnsi="Courier New" w:cs="Courier New"/>
            <w:rtl/>
          </w:rPr>
          <w:t>ي</w:t>
        </w:r>
      </w:ins>
      <w:r w:rsidRPr="00EE6742">
        <w:rPr>
          <w:rFonts w:ascii="Courier New" w:hAnsi="Courier New" w:cs="Courier New"/>
          <w:rtl/>
        </w:rPr>
        <w:t>ق</w:t>
      </w:r>
      <w:ins w:id="529" w:author="Transkribus" w:date="2019-12-11T14:30:00Z">
        <w:r w:rsidRPr="00EE6742">
          <w:rPr>
            <w:rFonts w:ascii="Courier New" w:hAnsi="Courier New" w:cs="Courier New"/>
            <w:rtl/>
          </w:rPr>
          <w:t>ع</w:t>
        </w:r>
      </w:ins>
      <w:r w:rsidRPr="00EE6742">
        <w:rPr>
          <w:rFonts w:ascii="Courier New" w:hAnsi="Courier New" w:cs="Courier New"/>
          <w:rtl/>
        </w:rPr>
        <w:t>صى بعدما</w:t>
      </w:r>
      <w:del w:id="5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قد زدت</w:delText>
            </w:r>
            <w:r>
              <w:delText>‬</w:delText>
            </w:r>
            <w:r>
              <w:delText>‬</w:delText>
            </w:r>
          </w:dir>
        </w:dir>
      </w:del>
      <w:ins w:id="531" w:author="Transkribus" w:date="2019-12-11T14:30:00Z">
        <w:del w:id="532" w:author="Transkribus" w:date="2019-12-11T14:30:00Z">
          <w:r w:rsidRPr="00EE6742">
            <w:rPr>
              <w:rFonts w:ascii="Courier New" w:hAnsi="Courier New" w:cs="Courier New"/>
              <w:rtl/>
            </w:rPr>
            <w:delText xml:space="preserve"> * قدردت</w:delText>
          </w:r>
        </w:del>
      </w:ins>
      <w:r w:rsidRPr="00EE6742">
        <w:rPr>
          <w:rFonts w:ascii="Courier New" w:hAnsi="Courier New" w:cs="Courier New"/>
          <w:rtl/>
        </w:rPr>
        <w:t xml:space="preserve"> فى مدح</w:t>
      </w:r>
      <w:ins w:id="533" w:author="Transkribus" w:date="2019-12-11T14:30:00Z">
        <w:r w:rsidRPr="00EE6742">
          <w:rPr>
            <w:rFonts w:ascii="Courier New" w:hAnsi="Courier New" w:cs="Courier New"/>
            <w:rtl/>
          </w:rPr>
          <w:t>م</w:t>
        </w:r>
      </w:ins>
      <w:r w:rsidRPr="00EE6742">
        <w:rPr>
          <w:rFonts w:ascii="Courier New" w:hAnsi="Courier New" w:cs="Courier New"/>
          <w:rtl/>
        </w:rPr>
        <w:t xml:space="preserve">ى له </w:t>
      </w:r>
      <w:del w:id="534" w:author="Transkribus" w:date="2019-12-11T14:30:00Z">
        <w:r w:rsidRPr="009B6BCA">
          <w:rPr>
            <w:rFonts w:ascii="Courier New" w:hAnsi="Courier New" w:cs="Courier New"/>
            <w:rtl/>
          </w:rPr>
          <w:delText>وتالهي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35" w:author="Transkribus" w:date="2019-12-11T14:30:00Z">
        <w:r w:rsidRPr="00EE6742">
          <w:rPr>
            <w:rFonts w:ascii="Courier New" w:hAnsi="Courier New" w:cs="Courier New"/>
            <w:rtl/>
          </w:rPr>
          <w:t>وثالهسى</w:t>
        </w:r>
      </w:ins>
    </w:p>
    <w:p w:rsidR="00544482" w:rsidRPr="009B6BCA" w:rsidRDefault="00544482" w:rsidP="00544482">
      <w:pPr>
        <w:pStyle w:val="NurText"/>
        <w:bidi/>
        <w:rPr>
          <w:del w:id="536" w:author="Transkribus" w:date="2019-12-11T14:30:00Z"/>
          <w:rFonts w:ascii="Courier New" w:hAnsi="Courier New" w:cs="Courier New"/>
        </w:rPr>
      </w:pPr>
      <w:dir w:val="rtl">
        <w:dir w:val="rtl">
          <w:del w:id="537" w:author="Transkribus" w:date="2019-12-11T14:30:00Z">
            <w:r w:rsidRPr="009B6BCA">
              <w:rPr>
                <w:rFonts w:ascii="Courier New" w:hAnsi="Courier New" w:cs="Courier New"/>
                <w:rtl/>
              </w:rPr>
              <w:delText>شره الفتى داء وخير طعامه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كان كافيه ولما يشره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538" w:author="Transkribus" w:date="2019-12-11T14:30:00Z"/>
          <w:del w:id="539" w:author="Transkribus" w:date="2019-12-11T14:30:00Z"/>
          <w:rFonts w:ascii="Courier New" w:hAnsi="Courier New" w:cs="Courier New"/>
        </w:rPr>
      </w:pPr>
      <w:dir w:val="rtl">
        <w:dir w:val="rtl">
          <w:ins w:id="540" w:author="Transkribus" w:date="2019-12-11T14:30:00Z">
            <w:r w:rsidRPr="00EE6742">
              <w:rPr>
                <w:rFonts w:ascii="Courier New" w:hAnsi="Courier New" w:cs="Courier New"/>
                <w:rtl/>
              </w:rPr>
              <w:t>سره القسى ذاه وخصبرطعامه * ما٤ان كافبه ولمسارتعرع</w:t>
            </w:r>
          </w:ins>
          <w:r>
            <w:t>‬</w:t>
          </w:r>
          <w:r>
            <w:t>‬</w:t>
          </w:r>
        </w:dir>
      </w:dir>
    </w:p>
    <w:p w:rsidR="00544482" w:rsidRPr="00EE6742" w:rsidRDefault="00544482" w:rsidP="00544482">
      <w:pPr>
        <w:pStyle w:val="NurText"/>
        <w:bidi/>
        <w:rPr>
          <w:rFonts w:ascii="Courier New" w:hAnsi="Courier New" w:cs="Courier New"/>
        </w:rPr>
      </w:pPr>
      <w:r w:rsidRPr="00EE6742">
        <w:rPr>
          <w:rFonts w:ascii="Courier New" w:hAnsi="Courier New" w:cs="Courier New"/>
          <w:rtl/>
        </w:rPr>
        <w:t xml:space="preserve">ومطاعم </w:t>
      </w:r>
      <w:del w:id="541" w:author="Transkribus" w:date="2019-12-11T14:30:00Z">
        <w:r w:rsidRPr="009B6BCA">
          <w:rPr>
            <w:rFonts w:ascii="Courier New" w:hAnsi="Courier New" w:cs="Courier New"/>
            <w:rtl/>
          </w:rPr>
          <w:delText>الاطماع تاسن</w:delText>
        </w:r>
      </w:del>
      <w:ins w:id="542" w:author="Transkribus" w:date="2019-12-11T14:30:00Z">
        <w:r w:rsidRPr="00EE6742">
          <w:rPr>
            <w:rFonts w:ascii="Courier New" w:hAnsi="Courier New" w:cs="Courier New"/>
            <w:rtl/>
          </w:rPr>
          <w:t>الاطماج ثاسن</w:t>
        </w:r>
      </w:ins>
      <w:r w:rsidRPr="00EE6742">
        <w:rPr>
          <w:rFonts w:ascii="Courier New" w:hAnsi="Courier New" w:cs="Courier New"/>
          <w:rtl/>
        </w:rPr>
        <w:t xml:space="preserve"> والغنى</w:t>
      </w:r>
      <w:del w:id="5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544" w:author="Transkribus" w:date="2019-12-11T14:30:00Z">
        <w:del w:id="545"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فى النفس لم ياسن ولم </w:t>
      </w:r>
      <w:del w:id="546" w:author="Transkribus" w:date="2019-12-11T14:30:00Z">
        <w:r w:rsidRPr="009B6BCA">
          <w:rPr>
            <w:rFonts w:ascii="Courier New" w:hAnsi="Courier New" w:cs="Courier New"/>
            <w:rtl/>
          </w:rPr>
          <w:delText>يتسنه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47" w:author="Transkribus" w:date="2019-12-11T14:30:00Z">
        <w:r w:rsidRPr="00EE6742">
          <w:rPr>
            <w:rFonts w:ascii="Courier New" w:hAnsi="Courier New" w:cs="Courier New"/>
            <w:rtl/>
          </w:rPr>
          <w:t>بنسنه</w:t>
        </w:r>
      </w:ins>
    </w:p>
    <w:p w:rsidR="00544482" w:rsidRPr="00EE6742" w:rsidRDefault="00544482" w:rsidP="00544482">
      <w:pPr>
        <w:pStyle w:val="NurText"/>
        <w:bidi/>
        <w:rPr>
          <w:rFonts w:ascii="Courier New" w:hAnsi="Courier New" w:cs="Courier New"/>
        </w:rPr>
      </w:pPr>
      <w:dir w:val="rtl">
        <w:dir w:val="rtl">
          <w:del w:id="548" w:author="Transkribus" w:date="2019-12-11T14:30:00Z">
            <w:r w:rsidRPr="009B6BCA">
              <w:rPr>
                <w:rFonts w:ascii="Courier New" w:hAnsi="Courier New" w:cs="Courier New"/>
                <w:rtl/>
              </w:rPr>
              <w:delText>لا تجبه الايام الا راغبا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واخو القناعة</w:delText>
                </w:r>
                <w:r>
                  <w:delText>‬</w:delText>
                </w:r>
                <w:r>
                  <w:delText>‬</w:delText>
                </w:r>
              </w:dir>
            </w:dir>
          </w:del>
          <w:ins w:id="549" w:author="Transkribus" w:date="2019-12-11T14:30:00Z">
            <w:del w:id="550" w:author="Transkribus" w:date="2019-12-11T14:30:00Z">
              <w:r w:rsidRPr="00EE6742">
                <w:rPr>
                  <w:rFonts w:ascii="Courier New" w:hAnsi="Courier New" w:cs="Courier New"/>
                  <w:rtl/>
                </w:rPr>
                <w:delText>الانجمة الاام الاراغبا * وأخو الغناعة</w:delText>
              </w:r>
            </w:del>
          </w:ins>
          <w:r w:rsidRPr="00EE6742">
            <w:rPr>
              <w:rFonts w:ascii="Courier New" w:hAnsi="Courier New" w:cs="Courier New"/>
              <w:rtl/>
            </w:rPr>
            <w:t xml:space="preserve"> وادع لم </w:t>
          </w:r>
          <w:del w:id="551" w:author="Transkribus" w:date="2019-12-11T14:30:00Z">
            <w:r w:rsidRPr="009B6BCA">
              <w:rPr>
                <w:rFonts w:ascii="Courier New" w:hAnsi="Courier New" w:cs="Courier New"/>
                <w:rtl/>
              </w:rPr>
              <w:delText>يجبه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52" w:author="Transkribus" w:date="2019-12-11T14:30:00Z">
            <w:r w:rsidRPr="00EE6742">
              <w:rPr>
                <w:rFonts w:ascii="Courier New" w:hAnsi="Courier New" w:cs="Courier New"/>
                <w:rtl/>
              </w:rPr>
              <w:t>نجيه</w:t>
            </w:r>
          </w:ins>
          <w:r>
            <w:t>‬</w:t>
          </w:r>
          <w:r>
            <w:t>‬</w:t>
          </w:r>
        </w:dir>
      </w:dir>
    </w:p>
    <w:p w:rsidR="00544482" w:rsidRPr="009B6BCA" w:rsidRDefault="00544482" w:rsidP="00544482">
      <w:pPr>
        <w:pStyle w:val="NurText"/>
        <w:bidi/>
        <w:rPr>
          <w:del w:id="553" w:author="Transkribus" w:date="2019-12-11T14:30:00Z"/>
          <w:rFonts w:ascii="Courier New" w:hAnsi="Courier New" w:cs="Courier New"/>
        </w:rPr>
      </w:pPr>
      <w:dir w:val="rtl">
        <w:dir w:val="rtl">
          <w:del w:id="554" w:author="Transkribus" w:date="2019-12-11T14:30:00Z">
            <w:r w:rsidRPr="009B6BCA">
              <w:rPr>
                <w:rFonts w:ascii="Courier New" w:hAnsi="Courier New" w:cs="Courier New"/>
                <w:rtl/>
              </w:rPr>
              <w:delText>اها لايامى ولولا سوء 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لاقيت من زمن لقل تاوهي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555" w:author="Transkribus" w:date="2019-12-11T14:30:00Z"/>
          <w:del w:id="556" w:author="Transkribus" w:date="2019-12-11T14:30:00Z"/>
          <w:rFonts w:ascii="Courier New" w:hAnsi="Courier New" w:cs="Courier New"/>
        </w:rPr>
      </w:pPr>
      <w:dir w:val="rtl">
        <w:dir w:val="rtl">
          <w:ins w:id="557" w:author="Transkribus" w:date="2019-12-11T14:30:00Z">
            <w:r w:rsidRPr="00EE6742">
              <w:rPr>
                <w:rFonts w:ascii="Courier New" w:hAnsi="Courier New" w:cs="Courier New"/>
                <w:rtl/>
              </w:rPr>
              <w:t>آها لابانى ولولاسوة ما * لاقبب من رمن اقل قاوسى</w:t>
            </w:r>
          </w:ins>
          <w:r>
            <w:t>‬</w:t>
          </w:r>
          <w:r>
            <w:t>‬</w:t>
          </w:r>
        </w:dir>
      </w:dir>
    </w:p>
    <w:p w:rsidR="00544482" w:rsidRPr="00EE6742" w:rsidRDefault="00544482" w:rsidP="00544482">
      <w:pPr>
        <w:pStyle w:val="NurText"/>
        <w:bidi/>
        <w:rPr>
          <w:rFonts w:ascii="Courier New" w:hAnsi="Courier New" w:cs="Courier New"/>
        </w:rPr>
      </w:pPr>
      <w:r w:rsidRPr="00EE6742">
        <w:rPr>
          <w:rFonts w:ascii="Courier New" w:hAnsi="Courier New" w:cs="Courier New"/>
          <w:rtl/>
        </w:rPr>
        <w:t xml:space="preserve">ولكم </w:t>
      </w:r>
      <w:del w:id="558" w:author="Transkribus" w:date="2019-12-11T14:30:00Z">
        <w:r w:rsidRPr="009B6BCA">
          <w:rPr>
            <w:rFonts w:ascii="Courier New" w:hAnsi="Courier New" w:cs="Courier New"/>
            <w:rtl/>
          </w:rPr>
          <w:delText>انوه</w:delText>
        </w:r>
      </w:del>
      <w:ins w:id="559" w:author="Transkribus" w:date="2019-12-11T14:30:00Z">
        <w:r w:rsidRPr="00EE6742">
          <w:rPr>
            <w:rFonts w:ascii="Courier New" w:hAnsi="Courier New" w:cs="Courier New"/>
            <w:rtl/>
          </w:rPr>
          <w:t>ألؤه</w:t>
        </w:r>
      </w:ins>
      <w:r w:rsidRPr="00EE6742">
        <w:rPr>
          <w:rFonts w:ascii="Courier New" w:hAnsi="Courier New" w:cs="Courier New"/>
          <w:rtl/>
        </w:rPr>
        <w:t xml:space="preserve"> فى الزمان </w:t>
      </w:r>
      <w:del w:id="560" w:author="Transkribus" w:date="2019-12-11T14:30:00Z">
        <w:r w:rsidRPr="009B6BCA">
          <w:rPr>
            <w:rFonts w:ascii="Courier New" w:hAnsi="Courier New" w:cs="Courier New"/>
            <w:rtl/>
          </w:rPr>
          <w:delText>واهله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بثناء</w:delText>
            </w:r>
            <w:r>
              <w:delText>‬</w:delText>
            </w:r>
            <w:r>
              <w:delText>‬</w:delText>
            </w:r>
          </w:dir>
        </w:dir>
      </w:del>
      <w:ins w:id="561" w:author="Transkribus" w:date="2019-12-11T14:30:00Z">
        <w:del w:id="562" w:author="Transkribus" w:date="2019-12-11T14:30:00Z">
          <w:r w:rsidRPr="00EE6742">
            <w:rPr>
              <w:rFonts w:ascii="Courier New" w:hAnsi="Courier New" w:cs="Courier New"/>
              <w:rtl/>
            </w:rPr>
            <w:delText>وأهله * تناء</w:delText>
          </w:r>
        </w:del>
      </w:ins>
      <w:r w:rsidRPr="00EE6742">
        <w:rPr>
          <w:rFonts w:ascii="Courier New" w:hAnsi="Courier New" w:cs="Courier New"/>
          <w:rtl/>
        </w:rPr>
        <w:t xml:space="preserve"> من لم </w:t>
      </w:r>
      <w:del w:id="563" w:author="Transkribus" w:date="2019-12-11T14:30:00Z">
        <w:r w:rsidRPr="009B6BCA">
          <w:rPr>
            <w:rFonts w:ascii="Courier New" w:hAnsi="Courier New" w:cs="Courier New"/>
            <w:rtl/>
          </w:rPr>
          <w:delText>ي</w:delText>
        </w:r>
      </w:del>
      <w:ins w:id="564" w:author="Transkribus" w:date="2019-12-11T14:30:00Z">
        <w:r w:rsidRPr="00EE6742">
          <w:rPr>
            <w:rFonts w:ascii="Courier New" w:hAnsi="Courier New" w:cs="Courier New"/>
            <w:rtl/>
          </w:rPr>
          <w:t>ث</w:t>
        </w:r>
      </w:ins>
      <w:r w:rsidRPr="00EE6742">
        <w:rPr>
          <w:rFonts w:ascii="Courier New" w:hAnsi="Courier New" w:cs="Courier New"/>
          <w:rtl/>
        </w:rPr>
        <w:t xml:space="preserve">مس لى </w:t>
      </w:r>
      <w:del w:id="565" w:author="Transkribus" w:date="2019-12-11T14:30:00Z">
        <w:r w:rsidRPr="009B6BCA">
          <w:rPr>
            <w:rFonts w:ascii="Courier New" w:hAnsi="Courier New" w:cs="Courier New"/>
            <w:rtl/>
          </w:rPr>
          <w:delText>بمنوه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66" w:author="Transkribus" w:date="2019-12-11T14:30:00Z">
        <w:r w:rsidRPr="00EE6742">
          <w:rPr>
            <w:rFonts w:ascii="Courier New" w:hAnsi="Courier New" w:cs="Courier New"/>
            <w:rtl/>
          </w:rPr>
          <w:t>منؤ</w:t>
        </w:r>
      </w:ins>
    </w:p>
    <w:p w:rsidR="00544482" w:rsidRPr="00EE6742" w:rsidRDefault="00544482" w:rsidP="00544482">
      <w:pPr>
        <w:pStyle w:val="NurText"/>
        <w:bidi/>
        <w:rPr>
          <w:rFonts w:ascii="Courier New" w:hAnsi="Courier New" w:cs="Courier New"/>
        </w:rPr>
      </w:pPr>
      <w:dir w:val="rtl">
        <w:dir w:val="rtl">
          <w:del w:id="567" w:author="Transkribus" w:date="2019-12-11T14:30:00Z">
            <w:r w:rsidRPr="009B6BCA">
              <w:rPr>
                <w:rFonts w:ascii="Courier New" w:hAnsi="Courier New" w:cs="Courier New"/>
                <w:rtl/>
              </w:rPr>
              <w:delText>اذ لا يحرك اهل</w:delText>
            </w:r>
          </w:del>
          <w:ins w:id="568" w:author="Transkribus" w:date="2019-12-11T14:30:00Z">
            <w:r w:rsidRPr="00EE6742">
              <w:rPr>
                <w:rFonts w:ascii="Courier New" w:hAnsi="Courier New" w:cs="Courier New"/>
                <w:rtl/>
              </w:rPr>
              <w:t>الابجرك أهل</w:t>
            </w:r>
          </w:ins>
          <w:r w:rsidRPr="00EE6742">
            <w:rPr>
              <w:rFonts w:ascii="Courier New" w:hAnsi="Courier New" w:cs="Courier New"/>
              <w:rtl/>
            </w:rPr>
            <w:t xml:space="preserve"> دهرى </w:t>
          </w:r>
          <w:ins w:id="569" w:author="Transkribus" w:date="2019-12-11T14:30:00Z">
            <w:r w:rsidRPr="00EE6742">
              <w:rPr>
                <w:rFonts w:ascii="Courier New" w:hAnsi="Courier New" w:cs="Courier New"/>
                <w:rtl/>
              </w:rPr>
              <w:t>ا</w:t>
            </w:r>
          </w:ins>
          <w:r w:rsidRPr="00EE6742">
            <w:rPr>
              <w:rFonts w:ascii="Courier New" w:hAnsi="Courier New" w:cs="Courier New"/>
              <w:rtl/>
            </w:rPr>
            <w:t>ل</w:t>
          </w:r>
          <w:del w:id="570" w:author="Transkribus" w:date="2019-12-11T14:30:00Z">
            <w:r w:rsidRPr="009B6BCA">
              <w:rPr>
                <w:rFonts w:ascii="Courier New" w:hAnsi="Courier New" w:cs="Courier New"/>
                <w:rtl/>
              </w:rPr>
              <w:delText>ل</w:delText>
            </w:r>
          </w:del>
          <w:r w:rsidRPr="00EE6742">
            <w:rPr>
              <w:rFonts w:ascii="Courier New" w:hAnsi="Courier New" w:cs="Courier New"/>
              <w:rtl/>
            </w:rPr>
            <w:t>ندى</w:t>
          </w:r>
          <w:del w:id="5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شعر الوليد </w:t>
              </w:r>
              <w:del w:id="572" w:author="Transkribus" w:date="2019-12-11T14:30:00Z">
                <w:r w:rsidRPr="009B6BCA">
                  <w:rPr>
                    <w:rFonts w:ascii="Courier New" w:hAnsi="Courier New" w:cs="Courier New"/>
                    <w:rtl/>
                  </w:rPr>
                  <w:delText>ولا غناء البندهي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73" w:author="Transkribus" w:date="2019-12-11T14:30:00Z">
                <w:r w:rsidRPr="00EE6742">
                  <w:rPr>
                    <w:rFonts w:ascii="Courier New" w:hAnsi="Courier New" w:cs="Courier New"/>
                    <w:rtl/>
                  </w:rPr>
                  <w:t>ولاغناء البنديى</w:t>
                </w:r>
              </w:ins>
              <w:r>
                <w:t>‬</w:t>
              </w:r>
              <w:r>
                <w:t>‬</w:t>
              </w:r>
              <w:r>
                <w:t>‬</w:t>
              </w:r>
              <w:r>
                <w:t>‬</w:t>
              </w:r>
            </w:dir>
          </w:di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ومن العناء معاتب </w:t>
          </w:r>
          <w:del w:id="574" w:author="Transkribus" w:date="2019-12-11T14:30:00Z">
            <w:r w:rsidRPr="009B6BCA">
              <w:rPr>
                <w:rFonts w:ascii="Courier New" w:hAnsi="Courier New" w:cs="Courier New"/>
                <w:rtl/>
              </w:rPr>
              <w:delText>لا يرعوي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عن غيه ومعاقب لا ينتهي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575" w:author="Transkribus" w:date="2019-12-11T14:30:00Z">
            <w:del w:id="576" w:author="Transkribus" w:date="2019-12-11T14:30:00Z">
              <w:r w:rsidRPr="00EE6742">
                <w:rPr>
                  <w:rFonts w:ascii="Courier New" w:hAnsi="Courier New" w:cs="Courier New"/>
                  <w:rtl/>
                </w:rPr>
                <w:delText>الابرهوى * عن عبهومعاقب لاعئهسى</w:delText>
              </w:r>
            </w:del>
          </w:ins>
          <w:r>
            <w:t>‬</w:t>
          </w:r>
          <w:r>
            <w:t>‬</w:t>
          </w:r>
        </w:dir>
      </w:dir>
    </w:p>
    <w:p w:rsidR="00544482" w:rsidRPr="00EE6742" w:rsidRDefault="00544482" w:rsidP="00544482">
      <w:pPr>
        <w:pStyle w:val="NurText"/>
        <w:bidi/>
        <w:rPr>
          <w:ins w:id="577" w:author="Transkribus" w:date="2019-12-11T14:30:00Z"/>
          <w:rFonts w:ascii="Courier New" w:hAnsi="Courier New" w:cs="Courier New"/>
        </w:rPr>
      </w:pPr>
      <w:dir w:val="rtl">
        <w:dir w:val="rtl">
          <w:r w:rsidRPr="00EE6742">
            <w:rPr>
              <w:rFonts w:ascii="Courier New" w:hAnsi="Courier New" w:cs="Courier New"/>
              <w:rtl/>
            </w:rPr>
            <w:t>و</w:t>
          </w:r>
          <w:del w:id="578" w:author="Transkribus" w:date="2019-12-11T14:30:00Z">
            <w:r w:rsidRPr="009B6BCA">
              <w:rPr>
                <w:rFonts w:ascii="Courier New" w:hAnsi="Courier New" w:cs="Courier New"/>
                <w:rtl/>
              </w:rPr>
              <w:delText>لم</w:delText>
            </w:r>
          </w:del>
          <w:ins w:id="579" w:author="Transkribus" w:date="2019-12-11T14:30:00Z">
            <w:r w:rsidRPr="00EE6742">
              <w:rPr>
                <w:rFonts w:ascii="Courier New" w:hAnsi="Courier New" w:cs="Courier New"/>
                <w:rtl/>
              </w:rPr>
              <w:t>ا</w:t>
            </w:r>
          </w:ins>
          <w:r w:rsidRPr="00EE6742">
            <w:rPr>
              <w:rFonts w:ascii="Courier New" w:hAnsi="Courier New" w:cs="Courier New"/>
              <w:rtl/>
            </w:rPr>
            <w:t>وفق الدين بن المطران من الكتب كتاب بس</w:t>
          </w:r>
          <w:del w:id="580" w:author="Transkribus" w:date="2019-12-11T14:30:00Z">
            <w:r w:rsidRPr="009B6BCA">
              <w:rPr>
                <w:rFonts w:ascii="Courier New" w:hAnsi="Courier New" w:cs="Courier New"/>
                <w:rtl/>
              </w:rPr>
              <w:delText>ت</w:delText>
            </w:r>
          </w:del>
          <w:ins w:id="581" w:author="Transkribus" w:date="2019-12-11T14:30:00Z">
            <w:r w:rsidRPr="00EE6742">
              <w:rPr>
                <w:rFonts w:ascii="Courier New" w:hAnsi="Courier New" w:cs="Courier New"/>
                <w:rtl/>
              </w:rPr>
              <w:t>ث</w:t>
            </w:r>
          </w:ins>
          <w:r w:rsidRPr="00EE6742">
            <w:rPr>
              <w:rFonts w:ascii="Courier New" w:hAnsi="Courier New" w:cs="Courier New"/>
              <w:rtl/>
            </w:rPr>
            <w:t xml:space="preserve">ان الاطباء </w:t>
          </w:r>
          <w:del w:id="582" w:author="Transkribus" w:date="2019-12-11T14:30:00Z">
            <w:r w:rsidRPr="009B6BCA">
              <w:rPr>
                <w:rFonts w:ascii="Courier New" w:hAnsi="Courier New" w:cs="Courier New"/>
                <w:rtl/>
              </w:rPr>
              <w:delText>وروضة</w:delText>
            </w:r>
          </w:del>
          <w:ins w:id="583" w:author="Transkribus" w:date="2019-12-11T14:30:00Z">
            <w:r w:rsidRPr="00EE6742">
              <w:rPr>
                <w:rFonts w:ascii="Courier New" w:hAnsi="Courier New" w:cs="Courier New"/>
                <w:rtl/>
              </w:rPr>
              <w:t>ور وخة</w:t>
            </w:r>
          </w:ins>
          <w:r w:rsidRPr="00EE6742">
            <w:rPr>
              <w:rFonts w:ascii="Courier New" w:hAnsi="Courier New" w:cs="Courier New"/>
              <w:rtl/>
            </w:rPr>
            <w:t xml:space="preserve"> الالباء </w:t>
          </w:r>
          <w:del w:id="584" w:author="Transkribus" w:date="2019-12-11T14:30:00Z">
            <w:r w:rsidRPr="009B6BCA">
              <w:rPr>
                <w:rFonts w:ascii="Courier New" w:hAnsi="Courier New" w:cs="Courier New"/>
                <w:rtl/>
              </w:rPr>
              <w:delText>غرضه فيه ان يكون جامعا لكل ما يجده</w:delText>
            </w:r>
          </w:del>
          <w:ins w:id="585" w:author="Transkribus" w:date="2019-12-11T14:30:00Z">
            <w:r w:rsidRPr="00EE6742">
              <w:rPr>
                <w:rFonts w:ascii="Courier New" w:hAnsi="Courier New" w:cs="Courier New"/>
                <w:rtl/>
              </w:rPr>
              <w:t>عرشهفية</w:t>
            </w:r>
          </w:ins>
          <w:r>
            <w:t>‬</w:t>
          </w:r>
          <w:r>
            <w:t>‬</w:t>
          </w:r>
        </w:dir>
      </w:dir>
    </w:p>
    <w:p w:rsidR="00544482" w:rsidRPr="00EE6742" w:rsidRDefault="00544482" w:rsidP="00544482">
      <w:pPr>
        <w:pStyle w:val="NurText"/>
        <w:bidi/>
        <w:rPr>
          <w:ins w:id="586" w:author="Transkribus" w:date="2019-12-11T14:30:00Z"/>
          <w:rFonts w:ascii="Courier New" w:hAnsi="Courier New" w:cs="Courier New"/>
        </w:rPr>
      </w:pPr>
      <w:ins w:id="587" w:author="Transkribus" w:date="2019-12-11T14:30:00Z">
        <w:r w:rsidRPr="00EE6742">
          <w:rPr>
            <w:rFonts w:ascii="Courier New" w:hAnsi="Courier New" w:cs="Courier New"/>
            <w:rtl/>
          </w:rPr>
          <w:t>ابن بكون جامعالكل مانحسدة</w:t>
        </w:r>
      </w:ins>
      <w:r w:rsidRPr="00EE6742">
        <w:rPr>
          <w:rFonts w:ascii="Courier New" w:hAnsi="Courier New" w:cs="Courier New"/>
          <w:rtl/>
        </w:rPr>
        <w:t xml:space="preserve"> من </w:t>
      </w:r>
      <w:del w:id="588" w:author="Transkribus" w:date="2019-12-11T14:30:00Z">
        <w:r w:rsidRPr="009B6BCA">
          <w:rPr>
            <w:rFonts w:ascii="Courier New" w:hAnsi="Courier New" w:cs="Courier New"/>
            <w:rtl/>
          </w:rPr>
          <w:delText>ملح ونوادر وتعريفات مستحسنة مما طالعه او سمعه من الشيوخ او نسخه</w:delText>
        </w:r>
      </w:del>
      <w:ins w:id="589" w:author="Transkribus" w:date="2019-12-11T14:30:00Z">
        <w:r w:rsidRPr="00EE6742">
          <w:rPr>
            <w:rFonts w:ascii="Courier New" w:hAnsi="Courier New" w:cs="Courier New"/>
            <w:rtl/>
          </w:rPr>
          <w:t>فلح وقوادر وفعر يثانت مصنحسته ثماط العه أو سمعة مر</w:t>
        </w:r>
      </w:ins>
    </w:p>
    <w:p w:rsidR="00544482" w:rsidRPr="00EE6742" w:rsidRDefault="00544482" w:rsidP="00544482">
      <w:pPr>
        <w:pStyle w:val="NurText"/>
        <w:bidi/>
        <w:rPr>
          <w:ins w:id="590" w:author="Transkribus" w:date="2019-12-11T14:30:00Z"/>
          <w:rFonts w:ascii="Courier New" w:hAnsi="Courier New" w:cs="Courier New"/>
        </w:rPr>
      </w:pPr>
      <w:ins w:id="591" w:author="Transkribus" w:date="2019-12-11T14:30:00Z">
        <w:r w:rsidRPr="00EE6742">
          <w:rPr>
            <w:rFonts w:ascii="Courier New" w:hAnsi="Courier New" w:cs="Courier New"/>
            <w:rtl/>
          </w:rPr>
          <w:t>الشيوج أو نسحة</w:t>
        </w:r>
      </w:ins>
      <w:r w:rsidRPr="00EE6742">
        <w:rPr>
          <w:rFonts w:ascii="Courier New" w:hAnsi="Courier New" w:cs="Courier New"/>
          <w:rtl/>
        </w:rPr>
        <w:t xml:space="preserve"> من الكتب الطب</w:t>
      </w:r>
      <w:del w:id="592" w:author="Transkribus" w:date="2019-12-11T14:30:00Z">
        <w:r w:rsidRPr="009B6BCA">
          <w:rPr>
            <w:rFonts w:ascii="Courier New" w:hAnsi="Courier New" w:cs="Courier New"/>
            <w:rtl/>
          </w:rPr>
          <w:delText>ي</w:delText>
        </w:r>
      </w:del>
      <w:ins w:id="593" w:author="Transkribus" w:date="2019-12-11T14:30:00Z">
        <w:r w:rsidRPr="00EE6742">
          <w:rPr>
            <w:rFonts w:ascii="Courier New" w:hAnsi="Courier New" w:cs="Courier New"/>
            <w:rtl/>
          </w:rPr>
          <w:t>ب</w:t>
        </w:r>
      </w:ins>
      <w:r w:rsidRPr="00EE6742">
        <w:rPr>
          <w:rFonts w:ascii="Courier New" w:hAnsi="Courier New" w:cs="Courier New"/>
          <w:rtl/>
        </w:rPr>
        <w:t xml:space="preserve">ة ولم </w:t>
      </w:r>
      <w:del w:id="594" w:author="Transkribus" w:date="2019-12-11T14:30:00Z">
        <w:r w:rsidRPr="009B6BCA">
          <w:rPr>
            <w:rFonts w:ascii="Courier New" w:hAnsi="Courier New" w:cs="Courier New"/>
            <w:rtl/>
          </w:rPr>
          <w:delText>يتم</w:delText>
        </w:r>
      </w:del>
      <w:ins w:id="595" w:author="Transkribus" w:date="2019-12-11T14:30:00Z">
        <w:r w:rsidRPr="00EE6742">
          <w:rPr>
            <w:rFonts w:ascii="Courier New" w:hAnsi="Courier New" w:cs="Courier New"/>
            <w:rtl/>
          </w:rPr>
          <w:t>بثم</w:t>
        </w:r>
      </w:ins>
      <w:r w:rsidRPr="00EE6742">
        <w:rPr>
          <w:rFonts w:ascii="Courier New" w:hAnsi="Courier New" w:cs="Courier New"/>
          <w:rtl/>
        </w:rPr>
        <w:t xml:space="preserve"> هذا الكتاب والذى وجد</w:t>
      </w:r>
      <w:del w:id="596" w:author="Transkribus" w:date="2019-12-11T14:30:00Z">
        <w:r w:rsidRPr="009B6BCA">
          <w:rPr>
            <w:rFonts w:ascii="Courier New" w:hAnsi="Courier New" w:cs="Courier New"/>
            <w:rtl/>
          </w:rPr>
          <w:delText>ت</w:delText>
        </w:r>
      </w:del>
      <w:ins w:id="597" w:author="Transkribus" w:date="2019-12-11T14:30:00Z">
        <w:r w:rsidRPr="00EE6742">
          <w:rPr>
            <w:rFonts w:ascii="Courier New" w:hAnsi="Courier New" w:cs="Courier New"/>
            <w:rtl/>
          </w:rPr>
          <w:t>ل</w:t>
        </w:r>
      </w:ins>
      <w:r w:rsidRPr="00EE6742">
        <w:rPr>
          <w:rFonts w:ascii="Courier New" w:hAnsi="Courier New" w:cs="Courier New"/>
          <w:rtl/>
        </w:rPr>
        <w:t xml:space="preserve">ه منه </w:t>
      </w:r>
      <w:del w:id="598" w:author="Transkribus" w:date="2019-12-11T14:30:00Z">
        <w:r w:rsidRPr="009B6BCA">
          <w:rPr>
            <w:rFonts w:ascii="Courier New" w:hAnsi="Courier New" w:cs="Courier New"/>
            <w:rtl/>
          </w:rPr>
          <w:delText>بخط شيخنا الحكيم</w:delText>
        </w:r>
      </w:del>
      <w:ins w:id="599" w:author="Transkribus" w:date="2019-12-11T14:30:00Z">
        <w:r w:rsidRPr="00EE6742">
          <w:rPr>
            <w:rFonts w:ascii="Courier New" w:hAnsi="Courier New" w:cs="Courier New"/>
            <w:rtl/>
          </w:rPr>
          <w:t>مقط شيقنا</w:t>
        </w:r>
      </w:ins>
    </w:p>
    <w:p w:rsidR="00544482" w:rsidRPr="00EE6742" w:rsidRDefault="00544482" w:rsidP="00544482">
      <w:pPr>
        <w:pStyle w:val="NurText"/>
        <w:bidi/>
        <w:rPr>
          <w:rFonts w:ascii="Courier New" w:hAnsi="Courier New" w:cs="Courier New"/>
        </w:rPr>
      </w:pPr>
      <w:ins w:id="600" w:author="Transkribus" w:date="2019-12-11T14:30:00Z">
        <w:r w:rsidRPr="00EE6742">
          <w:rPr>
            <w:rFonts w:ascii="Courier New" w:hAnsi="Courier New" w:cs="Courier New"/>
            <w:rtl/>
          </w:rPr>
          <w:t>الحكم</w:t>
        </w:r>
      </w:ins>
      <w:r w:rsidRPr="00EE6742">
        <w:rPr>
          <w:rFonts w:ascii="Courier New" w:hAnsi="Courier New" w:cs="Courier New"/>
          <w:rtl/>
        </w:rPr>
        <w:t xml:space="preserve"> مهذب الدين جزان الاول </w:t>
      </w:r>
      <w:del w:id="601" w:author="Transkribus" w:date="2019-12-11T14:30:00Z">
        <w:r w:rsidRPr="009B6BCA">
          <w:rPr>
            <w:rFonts w:ascii="Courier New" w:hAnsi="Courier New" w:cs="Courier New"/>
            <w:rtl/>
          </w:rPr>
          <w:delText xml:space="preserve">منهما قد قراه </w:delText>
        </w:r>
      </w:del>
      <w:ins w:id="602" w:author="Transkribus" w:date="2019-12-11T14:30:00Z">
        <w:r w:rsidRPr="00EE6742">
          <w:rPr>
            <w:rFonts w:ascii="Courier New" w:hAnsi="Courier New" w:cs="Courier New"/>
            <w:rtl/>
          </w:rPr>
          <w:t xml:space="preserve">منهمائدقراه </w:t>
        </w:r>
      </w:ins>
      <w:r w:rsidRPr="00EE6742">
        <w:rPr>
          <w:rFonts w:ascii="Courier New" w:hAnsi="Courier New" w:cs="Courier New"/>
          <w:rtl/>
        </w:rPr>
        <w:t>على ابن المطران وعليه خط</w:t>
      </w:r>
      <w:del w:id="603" w:author="Transkribus" w:date="2019-12-11T14:30:00Z">
        <w:r w:rsidRPr="009B6BCA">
          <w:rPr>
            <w:rFonts w:ascii="Courier New" w:hAnsi="Courier New" w:cs="Courier New"/>
            <w:rtl/>
          </w:rPr>
          <w:delText>ه</w:delText>
        </w:r>
      </w:del>
      <w:ins w:id="604" w:author="Transkribus" w:date="2019-12-11T14:30:00Z">
        <w:r w:rsidRPr="00EE6742">
          <w:rPr>
            <w:rFonts w:ascii="Courier New" w:hAnsi="Courier New" w:cs="Courier New"/>
            <w:rtl/>
          </w:rPr>
          <w:t>ة</w:t>
        </w:r>
      </w:ins>
      <w:r w:rsidRPr="00EE6742">
        <w:rPr>
          <w:rFonts w:ascii="Courier New" w:hAnsi="Courier New" w:cs="Courier New"/>
          <w:rtl/>
        </w:rPr>
        <w:t xml:space="preserve"> والجزء الثانى</w:t>
      </w:r>
    </w:p>
    <w:p w:rsidR="00544482" w:rsidRPr="009B6BCA" w:rsidRDefault="00544482" w:rsidP="00544482">
      <w:pPr>
        <w:pStyle w:val="NurText"/>
        <w:bidi/>
        <w:rPr>
          <w:del w:id="605" w:author="Transkribus" w:date="2019-12-11T14:30:00Z"/>
          <w:rFonts w:ascii="Courier New" w:hAnsi="Courier New" w:cs="Courier New"/>
        </w:rPr>
      </w:pPr>
      <w:r w:rsidRPr="00EE6742">
        <w:rPr>
          <w:rFonts w:ascii="Courier New" w:hAnsi="Courier New" w:cs="Courier New"/>
          <w:rtl/>
        </w:rPr>
        <w:t xml:space="preserve">ذكر مهذب الدين </w:t>
      </w:r>
      <w:del w:id="606" w:author="Transkribus" w:date="2019-12-11T14:30:00Z">
        <w:r w:rsidRPr="009B6BCA">
          <w:rPr>
            <w:rFonts w:ascii="Courier New" w:hAnsi="Courier New" w:cs="Courier New"/>
            <w:rtl/>
          </w:rPr>
          <w:delText>ف</w:delText>
        </w:r>
      </w:del>
      <w:ins w:id="607" w:author="Transkribus" w:date="2019-12-11T14:30:00Z">
        <w:r w:rsidRPr="00EE6742">
          <w:rPr>
            <w:rFonts w:ascii="Courier New" w:hAnsi="Courier New" w:cs="Courier New"/>
            <w:rtl/>
          </w:rPr>
          <w:t>ق</w:t>
        </w:r>
      </w:ins>
      <w:r w:rsidRPr="00EE6742">
        <w:rPr>
          <w:rFonts w:ascii="Courier New" w:hAnsi="Courier New" w:cs="Courier New"/>
          <w:rtl/>
        </w:rPr>
        <w:t xml:space="preserve">يه ان ابن المطران وافاه </w:t>
      </w:r>
      <w:del w:id="608" w:author="Transkribus" w:date="2019-12-11T14:30:00Z">
        <w:r w:rsidRPr="009B6BCA">
          <w:rPr>
            <w:rFonts w:ascii="Courier New" w:hAnsi="Courier New" w:cs="Courier New"/>
            <w:rtl/>
          </w:rPr>
          <w:delText>الاجل قبل قراءته له</w:delText>
        </w:r>
      </w:del>
      <w:ins w:id="609" w:author="Transkribus" w:date="2019-12-11T14:30:00Z">
        <w:r w:rsidRPr="00EE6742">
          <w:rPr>
            <w:rFonts w:ascii="Courier New" w:hAnsi="Courier New" w:cs="Courier New"/>
            <w:rtl/>
          </w:rPr>
          <w:t>الأحل قيل قراءتمله</w:t>
        </w:r>
      </w:ins>
      <w:r w:rsidRPr="00EE6742">
        <w:rPr>
          <w:rFonts w:ascii="Courier New" w:hAnsi="Courier New" w:cs="Courier New"/>
          <w:rtl/>
        </w:rPr>
        <w:t xml:space="preserve"> عليه </w:t>
      </w:r>
      <w:del w:id="61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المقالة الناصر</w:t>
          </w:r>
          <w:del w:id="611" w:author="Transkribus" w:date="2019-12-11T14:30:00Z">
            <w:r w:rsidRPr="009B6BCA">
              <w:rPr>
                <w:rFonts w:ascii="Courier New" w:hAnsi="Courier New" w:cs="Courier New"/>
                <w:rtl/>
              </w:rPr>
              <w:delText>ي</w:delText>
            </w:r>
          </w:del>
          <w:ins w:id="612" w:author="Transkribus" w:date="2019-12-11T14:30:00Z">
            <w:r w:rsidRPr="00EE6742">
              <w:rPr>
                <w:rFonts w:ascii="Courier New" w:hAnsi="Courier New" w:cs="Courier New"/>
                <w:rtl/>
              </w:rPr>
              <w:t>ب</w:t>
            </w:r>
          </w:ins>
          <w:r w:rsidRPr="00EE6742">
            <w:rPr>
              <w:rFonts w:ascii="Courier New" w:hAnsi="Courier New" w:cs="Courier New"/>
              <w:rtl/>
            </w:rPr>
            <w:t>ة فى حفظ</w:t>
          </w:r>
          <w:r>
            <w:t>‬</w:t>
          </w:r>
          <w:r>
            <w:t>‬</w:t>
          </w:r>
        </w:dir>
      </w:dir>
    </w:p>
    <w:p w:rsidR="00544482" w:rsidRPr="00EE6742" w:rsidRDefault="00544482" w:rsidP="00544482">
      <w:pPr>
        <w:pStyle w:val="NurText"/>
        <w:bidi/>
        <w:rPr>
          <w:ins w:id="613" w:author="Transkribus" w:date="2019-12-11T14:30:00Z"/>
          <w:rFonts w:ascii="Courier New" w:hAnsi="Courier New" w:cs="Courier New"/>
        </w:rPr>
      </w:pPr>
      <w:r w:rsidRPr="00EE6742">
        <w:rPr>
          <w:rFonts w:ascii="Courier New" w:hAnsi="Courier New" w:cs="Courier New"/>
          <w:rtl/>
        </w:rPr>
        <w:t xml:space="preserve">الامور الصحية </w:t>
      </w:r>
      <w:del w:id="614" w:author="Transkribus" w:date="2019-12-11T14:30:00Z">
        <w:r w:rsidRPr="009B6BCA">
          <w:rPr>
            <w:rFonts w:ascii="Courier New" w:hAnsi="Courier New" w:cs="Courier New"/>
            <w:rtl/>
          </w:rPr>
          <w:delText>قصد فيها الايجاز والبلاغ وقد رتبها احسن</w:delText>
        </w:r>
      </w:del>
      <w:ins w:id="615" w:author="Transkribus" w:date="2019-12-11T14:30:00Z">
        <w:r w:rsidRPr="00EE6742">
          <w:rPr>
            <w:rFonts w:ascii="Courier New" w:hAnsi="Courier New" w:cs="Courier New"/>
            <w:rtl/>
          </w:rPr>
          <w:t>ةصدفيها الامجاروالبلام وقدرتيها أحمسن</w:t>
        </w:r>
      </w:ins>
      <w:r w:rsidRPr="00EE6742">
        <w:rPr>
          <w:rFonts w:ascii="Courier New" w:hAnsi="Courier New" w:cs="Courier New"/>
          <w:rtl/>
        </w:rPr>
        <w:t xml:space="preserve"> ترتيب </w:t>
      </w:r>
      <w:del w:id="616" w:author="Transkribus" w:date="2019-12-11T14:30:00Z">
        <w:r w:rsidRPr="009B6BCA">
          <w:rPr>
            <w:rFonts w:ascii="Courier New" w:hAnsi="Courier New" w:cs="Courier New"/>
            <w:rtl/>
          </w:rPr>
          <w:delText>وجعلها باسم</w:delText>
        </w:r>
      </w:del>
      <w:ins w:id="617" w:author="Transkribus" w:date="2019-12-11T14:30:00Z">
        <w:r w:rsidRPr="00EE6742">
          <w:rPr>
            <w:rFonts w:ascii="Courier New" w:hAnsi="Courier New" w:cs="Courier New"/>
            <w:rtl/>
          </w:rPr>
          <w:t>وجعلهاقاسم</w:t>
        </w:r>
      </w:ins>
      <w:r w:rsidRPr="00EE6742">
        <w:rPr>
          <w:rFonts w:ascii="Courier New" w:hAnsi="Courier New" w:cs="Courier New"/>
          <w:rtl/>
        </w:rPr>
        <w:t xml:space="preserve"> السلطان الملك</w:t>
      </w:r>
      <w:del w:id="618" w:author="Transkribus" w:date="2019-12-11T14:30:00Z">
        <w:r w:rsidRPr="009B6BCA">
          <w:rPr>
            <w:rFonts w:ascii="Courier New" w:hAnsi="Courier New" w:cs="Courier New"/>
            <w:rtl/>
          </w:rPr>
          <w:delText xml:space="preserve"> الناصر صلاح</w:delText>
        </w:r>
      </w:del>
    </w:p>
    <w:p w:rsidR="00544482" w:rsidRPr="009B6BCA" w:rsidRDefault="00544482" w:rsidP="00544482">
      <w:pPr>
        <w:pStyle w:val="NurText"/>
        <w:bidi/>
        <w:rPr>
          <w:del w:id="619" w:author="Transkribus" w:date="2019-12-11T14:30:00Z"/>
          <w:rFonts w:ascii="Courier New" w:hAnsi="Courier New" w:cs="Courier New"/>
        </w:rPr>
      </w:pPr>
      <w:ins w:id="620" w:author="Transkribus" w:date="2019-12-11T14:30:00Z">
        <w:r w:rsidRPr="00EE6742">
          <w:rPr>
            <w:rFonts w:ascii="Courier New" w:hAnsi="Courier New" w:cs="Courier New"/>
            <w:rtl/>
          </w:rPr>
          <w:t>الناسر سلاج</w:t>
        </w:r>
      </w:ins>
      <w:r w:rsidRPr="00EE6742">
        <w:rPr>
          <w:rFonts w:ascii="Courier New" w:hAnsi="Courier New" w:cs="Courier New"/>
          <w:rtl/>
        </w:rPr>
        <w:t xml:space="preserve"> الدين يوسف بن </w:t>
      </w:r>
      <w:del w:id="621" w:author="Transkribus" w:date="2019-12-11T14:30:00Z">
        <w:r w:rsidRPr="009B6BCA">
          <w:rPr>
            <w:rFonts w:ascii="Courier New" w:hAnsi="Courier New" w:cs="Courier New"/>
            <w:rtl/>
          </w:rPr>
          <w:delText>ا</w:delText>
        </w:r>
      </w:del>
      <w:ins w:id="622" w:author="Transkribus" w:date="2019-12-11T14:30:00Z">
        <w:r w:rsidRPr="00EE6742">
          <w:rPr>
            <w:rFonts w:ascii="Courier New" w:hAnsi="Courier New" w:cs="Courier New"/>
            <w:rtl/>
          </w:rPr>
          <w:t>أ</w:t>
        </w:r>
      </w:ins>
      <w:r w:rsidRPr="00EE6742">
        <w:rPr>
          <w:rFonts w:ascii="Courier New" w:hAnsi="Courier New" w:cs="Courier New"/>
          <w:rtl/>
        </w:rPr>
        <w:t>يوب ووجدت</w:t>
      </w:r>
      <w:del w:id="6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del w:id="624" w:author="Transkribus" w:date="2019-12-11T14:30:00Z">
            <w:r w:rsidRPr="009B6BCA">
              <w:rPr>
                <w:rFonts w:ascii="Courier New" w:hAnsi="Courier New" w:cs="Courier New"/>
                <w:rtl/>
              </w:rPr>
              <w:delText>الاصل</w:delText>
            </w:r>
          </w:del>
          <w:ins w:id="625" w:author="Transkribus" w:date="2019-12-11T14:30:00Z">
            <w:r w:rsidRPr="00EE6742">
              <w:rPr>
                <w:rFonts w:ascii="Courier New" w:hAnsi="Courier New" w:cs="Courier New"/>
                <w:rtl/>
              </w:rPr>
              <w:t xml:space="preserve"> الاضل</w:t>
            </w:r>
          </w:ins>
          <w:r w:rsidRPr="00EE6742">
            <w:rPr>
              <w:rFonts w:ascii="Courier New" w:hAnsi="Courier New" w:cs="Courier New"/>
              <w:rtl/>
            </w:rPr>
            <w:t xml:space="preserve"> الاول من هذا الكتاب وهو ب</w:t>
          </w:r>
          <w:del w:id="626" w:author="Transkribus" w:date="2019-12-11T14:30:00Z">
            <w:r w:rsidRPr="009B6BCA">
              <w:rPr>
                <w:rFonts w:ascii="Courier New" w:hAnsi="Courier New" w:cs="Courier New"/>
                <w:rtl/>
              </w:rPr>
              <w:delText>خ</w:delText>
            </w:r>
          </w:del>
          <w:ins w:id="627" w:author="Transkribus" w:date="2019-12-11T14:30:00Z">
            <w:r w:rsidRPr="00EE6742">
              <w:rPr>
                <w:rFonts w:ascii="Courier New" w:hAnsi="Courier New" w:cs="Courier New"/>
                <w:rtl/>
              </w:rPr>
              <w:t>ق</w:t>
            </w:r>
          </w:ins>
          <w:r w:rsidRPr="00EE6742">
            <w:rPr>
              <w:rFonts w:ascii="Courier New" w:hAnsi="Courier New" w:cs="Courier New"/>
              <w:rtl/>
            </w:rPr>
            <w:t>ط جمال</w:t>
          </w:r>
          <w:r>
            <w:t>‬</w:t>
          </w:r>
          <w:r>
            <w:t>‬</w:t>
          </w:r>
        </w:dir>
      </w:dir>
    </w:p>
    <w:p w:rsidR="00544482" w:rsidRPr="00EE6742" w:rsidRDefault="00544482" w:rsidP="00544482">
      <w:pPr>
        <w:pStyle w:val="NurText"/>
        <w:bidi/>
        <w:rPr>
          <w:rFonts w:ascii="Courier New" w:hAnsi="Courier New" w:cs="Courier New"/>
        </w:rPr>
      </w:pPr>
      <w:r w:rsidRPr="00EE6742">
        <w:rPr>
          <w:rFonts w:ascii="Courier New" w:hAnsi="Courier New" w:cs="Courier New"/>
          <w:rtl/>
        </w:rPr>
        <w:t xml:space="preserve">الدين المعروف </w:t>
      </w:r>
      <w:del w:id="628" w:author="Transkribus" w:date="2019-12-11T14:30:00Z">
        <w:r w:rsidRPr="009B6BCA">
          <w:rPr>
            <w:rFonts w:ascii="Courier New" w:hAnsi="Courier New" w:cs="Courier New"/>
            <w:rtl/>
          </w:rPr>
          <w:delText>باسم الجمالة</w:delText>
        </w:r>
      </w:del>
      <w:ins w:id="629" w:author="Transkribus" w:date="2019-12-11T14:30:00Z">
        <w:r w:rsidRPr="00EE6742">
          <w:rPr>
            <w:rFonts w:ascii="Courier New" w:hAnsi="Courier New" w:cs="Courier New"/>
            <w:rtl/>
          </w:rPr>
          <w:t>بابن الحمالة</w:t>
        </w:r>
      </w:ins>
      <w:r w:rsidRPr="00EE6742">
        <w:rPr>
          <w:rFonts w:ascii="Courier New" w:hAnsi="Courier New" w:cs="Courier New"/>
          <w:rtl/>
        </w:rPr>
        <w:t xml:space="preserve"> كاتب ابن المطران مترجما</w:t>
      </w:r>
      <w:del w:id="6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31" w:author="Transkribus" w:date="2019-12-11T14:30:00Z">
        <w:r w:rsidRPr="00EE6742">
          <w:rPr>
            <w:rFonts w:ascii="Courier New" w:hAnsi="Courier New" w:cs="Courier New"/>
            <w:rtl/>
          </w:rPr>
          <w:t xml:space="preserve"> المقالة النجمبة فى التدايفر النجمة</w:t>
        </w:r>
      </w:ins>
    </w:p>
    <w:p w:rsidR="00544482" w:rsidRPr="00EE6742" w:rsidRDefault="00544482" w:rsidP="00544482">
      <w:pPr>
        <w:pStyle w:val="NurText"/>
        <w:bidi/>
        <w:rPr>
          <w:rFonts w:ascii="Courier New" w:hAnsi="Courier New" w:cs="Courier New"/>
        </w:rPr>
      </w:pPr>
      <w:dir w:val="rtl">
        <w:dir w:val="rtl">
          <w:del w:id="632" w:author="Transkribus" w:date="2019-12-11T14:30:00Z">
            <w:r w:rsidRPr="009B6BCA">
              <w:rPr>
                <w:rFonts w:ascii="Courier New" w:hAnsi="Courier New" w:cs="Courier New"/>
                <w:rtl/>
              </w:rPr>
              <w:delText>المقالة النجمية فى التدابير الصحية وكانه كان صنفها لنجم</w:delText>
            </w:r>
          </w:del>
          <w:ins w:id="633" w:author="Transkribus" w:date="2019-12-11T14:30:00Z">
            <w:r w:rsidRPr="00EE6742">
              <w:rPr>
                <w:rFonts w:ascii="Courier New" w:hAnsi="Courier New" w:cs="Courier New"/>
                <w:rtl/>
              </w:rPr>
              <w:t>وكانهكمان صتفه النجم</w:t>
            </w:r>
          </w:ins>
          <w:r w:rsidRPr="00EE6742">
            <w:rPr>
              <w:rFonts w:ascii="Courier New" w:hAnsi="Courier New" w:cs="Courier New"/>
              <w:rtl/>
            </w:rPr>
            <w:t xml:space="preserve"> الدين </w:t>
          </w:r>
          <w:del w:id="634" w:author="Transkribus" w:date="2019-12-11T14:30:00Z">
            <w:r w:rsidRPr="009B6BCA">
              <w:rPr>
                <w:rFonts w:ascii="Courier New" w:hAnsi="Courier New" w:cs="Courier New"/>
                <w:rtl/>
              </w:rPr>
              <w:delText>ايوب والد صلاح</w:delText>
            </w:r>
          </w:del>
          <w:ins w:id="635" w:author="Transkribus" w:date="2019-12-11T14:30:00Z">
            <w:r w:rsidRPr="00EE6742">
              <w:rPr>
                <w:rFonts w:ascii="Courier New" w:hAnsi="Courier New" w:cs="Courier New"/>
                <w:rtl/>
              </w:rPr>
              <w:t>أيوب والدسلاج</w:t>
            </w:r>
          </w:ins>
          <w:r w:rsidRPr="00EE6742">
            <w:rPr>
              <w:rFonts w:ascii="Courier New" w:hAnsi="Courier New" w:cs="Courier New"/>
              <w:rtl/>
            </w:rPr>
            <w:t xml:space="preserve"> الدين </w:t>
          </w:r>
          <w:del w:id="636" w:author="Transkribus" w:date="2019-12-11T14:30:00Z">
            <w:r w:rsidRPr="009B6BCA">
              <w:rPr>
                <w:rFonts w:ascii="Courier New" w:hAnsi="Courier New" w:cs="Courier New"/>
                <w:rtl/>
              </w:rPr>
              <w:delText>فلما توفى</w:delText>
            </w:r>
          </w:del>
          <w:ins w:id="637" w:author="Transkribus" w:date="2019-12-11T14:30:00Z">
            <w:r w:rsidRPr="00EE6742">
              <w:rPr>
                <w:rFonts w:ascii="Courier New" w:hAnsi="Courier New" w:cs="Courier New"/>
                <w:rtl/>
              </w:rPr>
              <w:t>قلانوفى</w:t>
            </w:r>
          </w:ins>
          <w:r w:rsidRPr="00EE6742">
            <w:rPr>
              <w:rFonts w:ascii="Courier New" w:hAnsi="Courier New" w:cs="Courier New"/>
              <w:rtl/>
            </w:rPr>
            <w:t xml:space="preserve"> ولم </w:t>
          </w:r>
          <w:del w:id="638" w:author="Transkribus" w:date="2019-12-11T14:30:00Z">
            <w:r w:rsidRPr="009B6BCA">
              <w:rPr>
                <w:rFonts w:ascii="Courier New" w:hAnsi="Courier New" w:cs="Courier New"/>
                <w:rtl/>
              </w:rPr>
              <w:delText>يوصلها اليه جعلها باسم ولده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39" w:author="Transkribus" w:date="2019-12-11T14:30:00Z">
            <w:r w:rsidRPr="00EE6742">
              <w:rPr>
                <w:rFonts w:ascii="Courier New" w:hAnsi="Courier New" w:cs="Courier New"/>
                <w:rtl/>
              </w:rPr>
              <w:t>بوصلها البه جعلهاقاسم ولدة</w:t>
            </w:r>
          </w:ins>
          <w:r>
            <w:t>‬</w:t>
          </w:r>
          <w:r>
            <w:t>‬</w:t>
          </w:r>
        </w:dir>
      </w:dir>
    </w:p>
    <w:p w:rsidR="00544482" w:rsidRPr="00EE6742" w:rsidRDefault="00544482" w:rsidP="00544482">
      <w:pPr>
        <w:pStyle w:val="NurText"/>
        <w:bidi/>
        <w:rPr>
          <w:ins w:id="640" w:author="Transkribus" w:date="2019-12-11T14:30:00Z"/>
          <w:rFonts w:ascii="Courier New" w:hAnsi="Courier New" w:cs="Courier New"/>
        </w:rPr>
      </w:pPr>
      <w:dir w:val="rtl">
        <w:dir w:val="rtl">
          <w:r w:rsidRPr="00EE6742">
            <w:rPr>
              <w:rFonts w:ascii="Courier New" w:hAnsi="Courier New" w:cs="Courier New"/>
              <w:rtl/>
            </w:rPr>
            <w:t>ا</w:t>
          </w:r>
          <w:del w:id="641" w:author="Transkribus" w:date="2019-12-11T14:30:00Z">
            <w:r w:rsidRPr="009B6BCA">
              <w:rPr>
                <w:rFonts w:ascii="Courier New" w:hAnsi="Courier New" w:cs="Courier New"/>
                <w:rtl/>
              </w:rPr>
              <w:delText>خت</w:delText>
            </w:r>
          </w:del>
          <w:ins w:id="642" w:author="Transkribus" w:date="2019-12-11T14:30:00Z">
            <w:r w:rsidRPr="00EE6742">
              <w:rPr>
                <w:rFonts w:ascii="Courier New" w:hAnsi="Courier New" w:cs="Courier New"/>
                <w:rtl/>
              </w:rPr>
              <w:t>حن</w:t>
            </w:r>
          </w:ins>
          <w:r w:rsidRPr="00EE6742">
            <w:rPr>
              <w:rFonts w:ascii="Courier New" w:hAnsi="Courier New" w:cs="Courier New"/>
              <w:rtl/>
            </w:rPr>
            <w:t xml:space="preserve">صار كتاب </w:t>
          </w:r>
          <w:del w:id="643" w:author="Transkribus" w:date="2019-12-11T14:30:00Z">
            <w:r w:rsidRPr="009B6BCA">
              <w:rPr>
                <w:rFonts w:ascii="Courier New" w:hAnsi="Courier New" w:cs="Courier New"/>
                <w:rtl/>
              </w:rPr>
              <w:delText>الانوار للكسدانيين اخراج ابى</w:delText>
            </w:r>
          </w:del>
          <w:ins w:id="644" w:author="Transkribus" w:date="2019-12-11T14:30:00Z">
            <w:r w:rsidRPr="00EE6742">
              <w:rPr>
                <w:rFonts w:ascii="Courier New" w:hAnsi="Courier New" w:cs="Courier New"/>
                <w:rtl/>
              </w:rPr>
              <w:t>الادوار لكسد البين احراج أبى</w:t>
            </w:r>
          </w:ins>
          <w:r w:rsidRPr="00EE6742">
            <w:rPr>
              <w:rFonts w:ascii="Courier New" w:hAnsi="Courier New" w:cs="Courier New"/>
              <w:rtl/>
            </w:rPr>
            <w:t xml:space="preserve"> بكر </w:t>
          </w:r>
          <w:del w:id="645" w:author="Transkribus" w:date="2019-12-11T14:30:00Z">
            <w:r w:rsidRPr="009B6BCA">
              <w:rPr>
                <w:rFonts w:ascii="Courier New" w:hAnsi="Courier New" w:cs="Courier New"/>
                <w:rtl/>
              </w:rPr>
              <w:delText>ا</w:delText>
            </w:r>
          </w:del>
          <w:ins w:id="646" w:author="Transkribus" w:date="2019-12-11T14:30:00Z">
            <w:r w:rsidRPr="00EE6742">
              <w:rPr>
                <w:rFonts w:ascii="Courier New" w:hAnsi="Courier New" w:cs="Courier New"/>
                <w:rtl/>
              </w:rPr>
              <w:t>أ</w:t>
            </w:r>
          </w:ins>
          <w:r w:rsidRPr="00EE6742">
            <w:rPr>
              <w:rFonts w:ascii="Courier New" w:hAnsi="Courier New" w:cs="Courier New"/>
              <w:rtl/>
            </w:rPr>
            <w:t xml:space="preserve">حمد بن على بن </w:t>
          </w:r>
          <w:del w:id="647" w:author="Transkribus" w:date="2019-12-11T14:30:00Z">
            <w:r w:rsidRPr="009B6BCA">
              <w:rPr>
                <w:rFonts w:ascii="Courier New" w:hAnsi="Courier New" w:cs="Courier New"/>
                <w:rtl/>
              </w:rPr>
              <w:delText>وحشية اختصره وفرغ منه</w:delText>
            </w:r>
          </w:del>
          <w:ins w:id="648" w:author="Transkribus" w:date="2019-12-11T14:30:00Z">
            <w:r w:rsidRPr="00EE6742">
              <w:rPr>
                <w:rFonts w:ascii="Courier New" w:hAnsi="Courier New" w:cs="Courier New"/>
                <w:rtl/>
              </w:rPr>
              <w:t>وجشية الحنصرموفر٣</w:t>
            </w:r>
          </w:ins>
          <w:r>
            <w:t>‬</w:t>
          </w:r>
          <w:r>
            <w:t>‬</w:t>
          </w:r>
        </w:dir>
      </w:dir>
    </w:p>
    <w:p w:rsidR="00544482" w:rsidRPr="009B6BCA" w:rsidRDefault="00544482" w:rsidP="00544482">
      <w:pPr>
        <w:pStyle w:val="NurText"/>
        <w:bidi/>
        <w:rPr>
          <w:del w:id="649" w:author="Transkribus" w:date="2019-12-11T14:30:00Z"/>
          <w:rFonts w:ascii="Courier New" w:hAnsi="Courier New" w:cs="Courier New"/>
        </w:rPr>
      </w:pPr>
      <w:ins w:id="650" w:author="Transkribus" w:date="2019-12-11T14:30:00Z">
        <w:r w:rsidRPr="00EE6742">
          <w:rPr>
            <w:rFonts w:ascii="Courier New" w:hAnsi="Courier New" w:cs="Courier New"/>
            <w:rtl/>
          </w:rPr>
          <w:t>منة</w:t>
        </w:r>
      </w:ins>
      <w:r w:rsidRPr="00EE6742">
        <w:rPr>
          <w:rFonts w:ascii="Courier New" w:hAnsi="Courier New" w:cs="Courier New"/>
          <w:rtl/>
        </w:rPr>
        <w:t xml:space="preserve"> فى ر</w:t>
      </w:r>
      <w:del w:id="651" w:author="Transkribus" w:date="2019-12-11T14:30:00Z">
        <w:r w:rsidRPr="009B6BCA">
          <w:rPr>
            <w:rFonts w:ascii="Courier New" w:hAnsi="Courier New" w:cs="Courier New"/>
            <w:rtl/>
          </w:rPr>
          <w:delText>ج</w:delText>
        </w:r>
      </w:del>
      <w:ins w:id="652" w:author="Transkribus" w:date="2019-12-11T14:30:00Z">
        <w:r w:rsidRPr="00EE6742">
          <w:rPr>
            <w:rFonts w:ascii="Courier New" w:hAnsi="Courier New" w:cs="Courier New"/>
            <w:rtl/>
          </w:rPr>
          <w:t>ح</w:t>
        </w:r>
      </w:ins>
      <w:r w:rsidRPr="00EE6742">
        <w:rPr>
          <w:rFonts w:ascii="Courier New" w:hAnsi="Courier New" w:cs="Courier New"/>
          <w:rtl/>
        </w:rPr>
        <w:t xml:space="preserve">ب سنة </w:t>
      </w:r>
      <w:del w:id="653" w:author="Transkribus" w:date="2019-12-11T14:30:00Z">
        <w:r w:rsidRPr="009B6BCA">
          <w:rPr>
            <w:rFonts w:ascii="Courier New" w:hAnsi="Courier New" w:cs="Courier New"/>
            <w:rtl/>
          </w:rPr>
          <w:delText>احدى وثمانين 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9B6BCA" w:rsidRDefault="00544482" w:rsidP="00544482">
      <w:pPr>
        <w:pStyle w:val="NurText"/>
        <w:bidi/>
        <w:rPr>
          <w:del w:id="654" w:author="Transkribus" w:date="2019-12-11T14:30:00Z"/>
          <w:rFonts w:ascii="Courier New" w:hAnsi="Courier New" w:cs="Courier New"/>
        </w:rPr>
      </w:pPr>
      <w:dir w:val="rtl">
        <w:dir w:val="rtl">
          <w:del w:id="655" w:author="Transkribus" w:date="2019-12-11T14:30:00Z">
            <w:r w:rsidRPr="009B6BCA">
              <w:rPr>
                <w:rFonts w:ascii="Courier New" w:hAnsi="Courier New" w:cs="Courier New"/>
                <w:rtl/>
              </w:rPr>
              <w:delText>لغز فى الحكمة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ins w:id="656" w:author="Transkribus" w:date="2019-12-11T14:30:00Z">
            <w:r w:rsidRPr="00EE6742">
              <w:rPr>
                <w:rFonts w:ascii="Courier New" w:hAnsi="Courier New" w:cs="Courier New"/>
                <w:rtl/>
              </w:rPr>
              <w:t xml:space="preserve">أحدى وغثانين وخمسمالة لفر فى الحكممة </w:t>
            </w:r>
          </w:ins>
          <w:r w:rsidRPr="00EE6742">
            <w:rPr>
              <w:rFonts w:ascii="Courier New" w:hAnsi="Courier New" w:cs="Courier New"/>
              <w:rtl/>
            </w:rPr>
            <w:t>كتاب على مذهب دعوة الاطباء</w:t>
          </w:r>
          <w:del w:id="6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658" w:author="Transkribus" w:date="2019-12-11T14:30:00Z">
            <w:r w:rsidRPr="009B6BCA">
              <w:rPr>
                <w:rFonts w:ascii="Courier New" w:hAnsi="Courier New" w:cs="Courier New"/>
                <w:rtl/>
              </w:rPr>
              <w:delText>كتاب الادوية</w:delText>
            </w:r>
          </w:del>
          <w:ins w:id="659" w:author="Transkribus" w:date="2019-12-11T14:30:00Z">
            <w:r w:rsidRPr="00EE6742">
              <w:rPr>
                <w:rFonts w:ascii="Courier New" w:hAnsi="Courier New" w:cs="Courier New"/>
                <w:rtl/>
              </w:rPr>
              <w:t>لناب الادوبة</w:t>
            </w:r>
          </w:ins>
          <w:r w:rsidRPr="00EE6742">
            <w:rPr>
              <w:rFonts w:ascii="Courier New" w:hAnsi="Courier New" w:cs="Courier New"/>
              <w:rtl/>
            </w:rPr>
            <w:t xml:space="preserve"> المفردة لم </w:t>
          </w:r>
          <w:del w:id="660" w:author="Transkribus" w:date="2019-12-11T14:30:00Z">
            <w:r w:rsidRPr="009B6BCA">
              <w:rPr>
                <w:rFonts w:ascii="Courier New" w:hAnsi="Courier New" w:cs="Courier New"/>
                <w:rtl/>
              </w:rPr>
              <w:delText>يتم</w:delText>
            </w:r>
          </w:del>
          <w:ins w:id="661" w:author="Transkribus" w:date="2019-12-11T14:30:00Z">
            <w:r w:rsidRPr="00EE6742">
              <w:rPr>
                <w:rFonts w:ascii="Courier New" w:hAnsi="Courier New" w:cs="Courier New"/>
                <w:rtl/>
              </w:rPr>
              <w:t>بثم</w:t>
            </w:r>
          </w:ins>
          <w:r w:rsidRPr="00EE6742">
            <w:rPr>
              <w:rFonts w:ascii="Courier New" w:hAnsi="Courier New" w:cs="Courier New"/>
              <w:rtl/>
            </w:rPr>
            <w:t xml:space="preserve"> وكان قد </w:t>
          </w:r>
          <w:del w:id="662" w:author="Transkribus" w:date="2019-12-11T14:30:00Z">
            <w:r w:rsidRPr="009B6BCA">
              <w:rPr>
                <w:rFonts w:ascii="Courier New" w:hAnsi="Courier New" w:cs="Courier New"/>
                <w:rtl/>
              </w:rPr>
              <w:delText>قصد فيه ان يستوعب</w:delText>
            </w:r>
          </w:del>
          <w:ins w:id="663" w:author="Transkribus" w:date="2019-12-11T14:30:00Z">
            <w:r w:rsidRPr="00EE6742">
              <w:rPr>
                <w:rFonts w:ascii="Courier New" w:hAnsi="Courier New" w:cs="Courier New"/>
                <w:rtl/>
              </w:rPr>
              <w:t>قصدقيه ابن تسيوغب</w:t>
            </w:r>
          </w:ins>
          <w:r w:rsidRPr="00EE6742">
            <w:rPr>
              <w:rFonts w:ascii="Courier New" w:hAnsi="Courier New" w:cs="Courier New"/>
              <w:rtl/>
            </w:rPr>
            <w:t xml:space="preserve"> ذكر كل دواء </w:t>
          </w:r>
          <w:ins w:id="664" w:author="Transkribus" w:date="2019-12-11T14:30:00Z">
            <w:r w:rsidRPr="00EE6742">
              <w:rPr>
                <w:rFonts w:ascii="Courier New" w:hAnsi="Courier New" w:cs="Courier New"/>
                <w:rtl/>
              </w:rPr>
              <w:t xml:space="preserve">دواء </w:t>
            </w:r>
          </w:ins>
          <w:r w:rsidRPr="00EE6742">
            <w:rPr>
              <w:rFonts w:ascii="Courier New" w:hAnsi="Courier New" w:cs="Courier New"/>
              <w:rtl/>
            </w:rPr>
            <w:t xml:space="preserve">على </w:t>
          </w:r>
          <w:del w:id="665" w:author="Transkribus" w:date="2019-12-11T14:30:00Z">
            <w:r w:rsidRPr="009B6BCA">
              <w:rPr>
                <w:rFonts w:ascii="Courier New" w:hAnsi="Courier New" w:cs="Courier New"/>
                <w:rtl/>
              </w:rPr>
              <w:delText>غاية ما يمكنه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66" w:author="Transkribus" w:date="2019-12-11T14:30:00Z">
            <w:r w:rsidRPr="00EE6742">
              <w:rPr>
                <w:rFonts w:ascii="Courier New" w:hAnsi="Courier New" w:cs="Courier New"/>
                <w:rtl/>
              </w:rPr>
              <w:t>غابة</w:t>
            </w:r>
          </w:ins>
          <w:r>
            <w:t>‬</w:t>
          </w:r>
          <w:r>
            <w:t>‬</w:t>
          </w:r>
        </w:dir>
      </w:dir>
    </w:p>
    <w:p w:rsidR="00544482" w:rsidRPr="009B6BCA" w:rsidRDefault="00544482" w:rsidP="00544482">
      <w:pPr>
        <w:pStyle w:val="NurText"/>
        <w:bidi/>
        <w:rPr>
          <w:del w:id="667" w:author="Transkribus" w:date="2019-12-11T14:30:00Z"/>
          <w:rFonts w:ascii="Courier New" w:hAnsi="Courier New" w:cs="Courier New"/>
        </w:rPr>
      </w:pPr>
      <w:dir w:val="rtl">
        <w:dir w:val="rtl">
          <w:del w:id="668" w:author="Transkribus" w:date="2019-12-11T14:30:00Z">
            <w:r w:rsidRPr="009B6BCA">
              <w:rPr>
                <w:rFonts w:ascii="Courier New" w:hAnsi="Courier New" w:cs="Courier New"/>
                <w:rtl/>
              </w:rPr>
              <w:delText>كتاب اداب</w:delText>
            </w:r>
          </w:del>
          <w:ins w:id="669" w:author="Transkribus" w:date="2019-12-11T14:30:00Z">
            <w:r w:rsidRPr="00EE6742">
              <w:rPr>
                <w:rFonts w:ascii="Courier New" w:hAnsi="Courier New" w:cs="Courier New"/>
                <w:rtl/>
              </w:rPr>
              <w:t>باهكنه كتاس أذاب</w:t>
            </w:r>
          </w:ins>
          <w:r w:rsidRPr="00EE6742">
            <w:rPr>
              <w:rFonts w:ascii="Courier New" w:hAnsi="Courier New" w:cs="Courier New"/>
              <w:rtl/>
            </w:rPr>
            <w:t xml:space="preserve"> طب </w:t>
          </w:r>
          <w:del w:id="670" w:author="Transkribus" w:date="2019-12-11T14:30:00Z">
            <w:r w:rsidRPr="009B6BCA">
              <w:rPr>
                <w:rFonts w:ascii="Courier New" w:hAnsi="Courier New" w:cs="Courier New"/>
                <w:rtl/>
              </w:rPr>
              <w:delText>الملوك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ins w:id="671" w:author="Transkribus" w:date="2019-12-11T14:30:00Z"/>
          <w:rFonts w:ascii="Courier New" w:hAnsi="Courier New" w:cs="Courier New"/>
        </w:rPr>
      </w:pPr>
      <w:dir w:val="rtl">
        <w:dir w:val="rtl">
          <w:del w:id="672" w:author="Transkribus" w:date="2019-12-11T14:30:00Z">
            <w:r w:rsidRPr="009B6BCA">
              <w:rPr>
                <w:rFonts w:ascii="Courier New" w:hAnsi="Courier New" w:cs="Courier New"/>
                <w:rtl/>
              </w:rPr>
              <w:delText>وحدثنى</w:delText>
            </w:r>
          </w:del>
          <w:ins w:id="673" w:author="Transkribus" w:date="2019-12-11T14:30:00Z">
            <w:r w:rsidRPr="00EE6742">
              <w:rPr>
                <w:rFonts w:ascii="Courier New" w:hAnsi="Courier New" w:cs="Courier New"/>
                <w:rtl/>
              </w:rPr>
              <w:t>الملولك وحديى</w:t>
            </w:r>
          </w:ins>
          <w:r w:rsidRPr="00EE6742">
            <w:rPr>
              <w:rFonts w:ascii="Courier New" w:hAnsi="Courier New" w:cs="Courier New"/>
              <w:rtl/>
            </w:rPr>
            <w:t xml:space="preserve"> نسيب له </w:t>
          </w:r>
          <w:del w:id="674" w:author="Transkribus" w:date="2019-12-11T14:30:00Z">
            <w:r w:rsidRPr="009B6BCA">
              <w:rPr>
                <w:rFonts w:ascii="Courier New" w:hAnsi="Courier New" w:cs="Courier New"/>
                <w:rtl/>
              </w:rPr>
              <w:delText>انه لما توفى كانت عنده</w:delText>
            </w:r>
          </w:del>
          <w:ins w:id="675" w:author="Transkribus" w:date="2019-12-11T14:30:00Z">
            <w:r w:rsidRPr="00EE6742">
              <w:rPr>
                <w:rFonts w:ascii="Courier New" w:hAnsi="Courier New" w:cs="Courier New"/>
                <w:rtl/>
              </w:rPr>
              <w:t>الهلنانوفى كاتت عنسده</w:t>
            </w:r>
          </w:ins>
          <w:r w:rsidRPr="00EE6742">
            <w:rPr>
              <w:rFonts w:ascii="Courier New" w:hAnsi="Courier New" w:cs="Courier New"/>
              <w:rtl/>
            </w:rPr>
            <w:t xml:space="preserve"> مسودات عدة</w:t>
          </w:r>
          <w:r>
            <w:t>‬</w:t>
          </w:r>
          <w:r>
            <w:t>‬</w:t>
          </w:r>
        </w:dir>
      </w:dir>
    </w:p>
    <w:p w:rsidR="00544482" w:rsidRPr="00EE6742" w:rsidRDefault="00544482" w:rsidP="00544482">
      <w:pPr>
        <w:pStyle w:val="NurText"/>
        <w:bidi/>
        <w:rPr>
          <w:rFonts w:ascii="Courier New" w:hAnsi="Courier New" w:cs="Courier New"/>
        </w:rPr>
      </w:pPr>
      <w:ins w:id="676" w:author="Transkribus" w:date="2019-12-11T14:30:00Z">
        <w:r w:rsidRPr="00EE6742">
          <w:rPr>
            <w:rFonts w:ascii="Courier New" w:hAnsi="Courier New" w:cs="Courier New"/>
            <w:rtl/>
          </w:rPr>
          <w:t>ا</w:t>
        </w:r>
      </w:ins>
      <w:r w:rsidRPr="00EE6742">
        <w:rPr>
          <w:rFonts w:ascii="Courier New" w:hAnsi="Courier New" w:cs="Courier New"/>
          <w:rtl/>
        </w:rPr>
        <w:t>لمص</w:t>
      </w:r>
      <w:del w:id="677" w:author="Transkribus" w:date="2019-12-11T14:30:00Z">
        <w:r w:rsidRPr="009B6BCA">
          <w:rPr>
            <w:rFonts w:ascii="Courier New" w:hAnsi="Courier New" w:cs="Courier New"/>
            <w:rtl/>
          </w:rPr>
          <w:delText>نف</w:delText>
        </w:r>
      </w:del>
      <w:ins w:id="678" w:author="Transkribus" w:date="2019-12-11T14:30:00Z">
        <w:r w:rsidRPr="00EE6742">
          <w:rPr>
            <w:rFonts w:ascii="Courier New" w:hAnsi="Courier New" w:cs="Courier New"/>
            <w:rtl/>
          </w:rPr>
          <w:t>تق</w:t>
        </w:r>
      </w:ins>
      <w:r w:rsidRPr="00EE6742">
        <w:rPr>
          <w:rFonts w:ascii="Courier New" w:hAnsi="Courier New" w:cs="Courier New"/>
          <w:rtl/>
        </w:rPr>
        <w:t xml:space="preserve">ات طبية </w:t>
      </w:r>
      <w:del w:id="679" w:author="Transkribus" w:date="2019-12-11T14:30:00Z">
        <w:r w:rsidRPr="009B6BCA">
          <w:rPr>
            <w:rFonts w:ascii="Courier New" w:hAnsi="Courier New" w:cs="Courier New"/>
            <w:rtl/>
          </w:rPr>
          <w:delText>وغيرها وتعاليق متفرقة فاخذ اخواته تلك المسودات وضاعت بينهن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0" w:author="Transkribus" w:date="2019-12-11T14:30:00Z">
        <w:r w:rsidRPr="00EE6742">
          <w:rPr>
            <w:rFonts w:ascii="Courier New" w:hAnsi="Courier New" w:cs="Courier New"/>
            <w:rtl/>
          </w:rPr>
          <w:t>وغير هاوتعالبق متفرفة فاجذ اخو اله ثلك السودات وصاعف بينن وقال لى</w:t>
        </w:r>
      </w:ins>
    </w:p>
    <w:p w:rsidR="00544482" w:rsidRPr="00EE6742" w:rsidRDefault="00544482" w:rsidP="00544482">
      <w:pPr>
        <w:pStyle w:val="NurText"/>
        <w:bidi/>
        <w:rPr>
          <w:rFonts w:ascii="Courier New" w:hAnsi="Courier New" w:cs="Courier New"/>
        </w:rPr>
      </w:pPr>
      <w:dir w:val="rtl">
        <w:dir w:val="rtl">
          <w:del w:id="681" w:author="Transkribus" w:date="2019-12-11T14:30:00Z">
            <w:r w:rsidRPr="009B6BCA">
              <w:rPr>
                <w:rFonts w:ascii="Courier New" w:hAnsi="Courier New" w:cs="Courier New"/>
                <w:rtl/>
              </w:rPr>
              <w:delText xml:space="preserve">وقال لى انه راى عند </w:delText>
            </w:r>
          </w:del>
          <w:ins w:id="682" w:author="Transkribus" w:date="2019-12-11T14:30:00Z">
            <w:r w:rsidRPr="00EE6742">
              <w:rPr>
                <w:rFonts w:ascii="Courier New" w:hAnsi="Courier New" w:cs="Courier New"/>
                <w:rtl/>
              </w:rPr>
              <w:t xml:space="preserve">ابقرأى عنسد </w:t>
            </w:r>
          </w:ins>
          <w:r w:rsidRPr="00EE6742">
            <w:rPr>
              <w:rFonts w:ascii="Courier New" w:hAnsi="Courier New" w:cs="Courier New"/>
              <w:rtl/>
            </w:rPr>
            <w:t xml:space="preserve">احداهن صندوقا ارادت ان </w:t>
          </w:r>
          <w:del w:id="683" w:author="Transkribus" w:date="2019-12-11T14:30:00Z">
            <w:r w:rsidRPr="009B6BCA">
              <w:rPr>
                <w:rFonts w:ascii="Courier New" w:hAnsi="Courier New" w:cs="Courier New"/>
                <w:rtl/>
              </w:rPr>
              <w:delText>ت</w:delText>
            </w:r>
          </w:del>
          <w:r w:rsidRPr="00EE6742">
            <w:rPr>
              <w:rFonts w:ascii="Courier New" w:hAnsi="Courier New" w:cs="Courier New"/>
              <w:rtl/>
            </w:rPr>
            <w:t>ب</w:t>
          </w:r>
          <w:ins w:id="684" w:author="Transkribus" w:date="2019-12-11T14:30:00Z">
            <w:r w:rsidRPr="00EE6742">
              <w:rPr>
                <w:rFonts w:ascii="Courier New" w:hAnsi="Courier New" w:cs="Courier New"/>
                <w:rtl/>
              </w:rPr>
              <w:t>ي</w:t>
            </w:r>
          </w:ins>
          <w:r w:rsidRPr="00EE6742">
            <w:rPr>
              <w:rFonts w:ascii="Courier New" w:hAnsi="Courier New" w:cs="Courier New"/>
              <w:rtl/>
            </w:rPr>
            <w:t>طنه وقد ال</w:t>
          </w:r>
          <w:ins w:id="685" w:author="Transkribus" w:date="2019-12-11T14:30:00Z">
            <w:r w:rsidRPr="00EE6742">
              <w:rPr>
                <w:rFonts w:ascii="Courier New" w:hAnsi="Courier New" w:cs="Courier New"/>
                <w:rtl/>
              </w:rPr>
              <w:t>م</w:t>
            </w:r>
          </w:ins>
          <w:r w:rsidRPr="00EE6742">
            <w:rPr>
              <w:rFonts w:ascii="Courier New" w:hAnsi="Courier New" w:cs="Courier New"/>
              <w:rtl/>
            </w:rPr>
            <w:t>ص</w:t>
          </w:r>
          <w:del w:id="686" w:author="Transkribus" w:date="2019-12-11T14:30:00Z">
            <w:r w:rsidRPr="009B6BCA">
              <w:rPr>
                <w:rFonts w:ascii="Courier New" w:hAnsi="Courier New" w:cs="Courier New"/>
                <w:rtl/>
              </w:rPr>
              <w:delText>ق</w:delText>
            </w:r>
          </w:del>
          <w:ins w:id="687" w:author="Transkribus" w:date="2019-12-11T14:30:00Z">
            <w:r w:rsidRPr="00EE6742">
              <w:rPr>
                <w:rFonts w:ascii="Courier New" w:hAnsi="Courier New" w:cs="Courier New"/>
                <w:rtl/>
              </w:rPr>
              <w:t>ع</w:t>
            </w:r>
          </w:ins>
          <w:r w:rsidRPr="00EE6742">
            <w:rPr>
              <w:rFonts w:ascii="Courier New" w:hAnsi="Courier New" w:cs="Courier New"/>
              <w:rtl/>
            </w:rPr>
            <w:t xml:space="preserve">ت فى باطنه </w:t>
          </w:r>
          <w:del w:id="688" w:author="Transkribus" w:date="2019-12-11T14:30:00Z">
            <w:r w:rsidRPr="009B6BCA">
              <w:rPr>
                <w:rFonts w:ascii="Courier New" w:hAnsi="Courier New" w:cs="Courier New"/>
                <w:rtl/>
              </w:rPr>
              <w:delText>ج</w:delText>
            </w:r>
          </w:del>
          <w:ins w:id="689" w:author="Transkribus" w:date="2019-12-11T14:30:00Z">
            <w:r w:rsidRPr="00EE6742">
              <w:rPr>
                <w:rFonts w:ascii="Courier New" w:hAnsi="Courier New" w:cs="Courier New"/>
                <w:rtl/>
              </w:rPr>
              <w:t>ح</w:t>
            </w:r>
          </w:ins>
          <w:r w:rsidRPr="00EE6742">
            <w:rPr>
              <w:rFonts w:ascii="Courier New" w:hAnsi="Courier New" w:cs="Courier New"/>
              <w:rtl/>
            </w:rPr>
            <w:t xml:space="preserve">ملة من هذه </w:t>
          </w:r>
          <w:del w:id="690" w:author="Transkribus" w:date="2019-12-11T14:30:00Z">
            <w:r w:rsidRPr="009B6BCA">
              <w:rPr>
                <w:rFonts w:ascii="Courier New" w:hAnsi="Courier New" w:cs="Courier New"/>
                <w:rtl/>
              </w:rPr>
              <w:delText>الاوراق التى بخطه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91" w:author="Transkribus" w:date="2019-12-11T14:30:00Z">
            <w:r w:rsidRPr="00EE6742">
              <w:rPr>
                <w:rFonts w:ascii="Courier New" w:hAnsi="Courier New" w:cs="Courier New"/>
                <w:rtl/>
              </w:rPr>
              <w:t>الارواق</w:t>
            </w:r>
          </w:ins>
          <w:r>
            <w:t>‬</w:t>
          </w:r>
          <w:r>
            <w:t>‬</w:t>
          </w:r>
        </w:dir>
      </w:dir>
    </w:p>
    <w:p w:rsidR="00544482" w:rsidRPr="00EE6742" w:rsidRDefault="00544482" w:rsidP="00544482">
      <w:pPr>
        <w:pStyle w:val="NurText"/>
        <w:bidi/>
        <w:rPr>
          <w:ins w:id="692" w:author="Transkribus" w:date="2019-12-11T14:30:00Z"/>
          <w:rFonts w:ascii="Courier New" w:hAnsi="Courier New" w:cs="Courier New"/>
        </w:rPr>
      </w:pPr>
      <w:dir w:val="rtl">
        <w:dir w:val="rtl">
          <w:ins w:id="693" w:author="Transkribus" w:date="2019-12-11T14:30:00Z">
            <w:r w:rsidRPr="00EE6742">
              <w:rPr>
                <w:rFonts w:ascii="Courier New" w:hAnsi="Courier New" w:cs="Courier New"/>
                <w:rtl/>
              </w:rPr>
              <w:t>البنى شحيطة</w:t>
            </w:r>
          </w:ins>
          <w:r>
            <w:t>‬</w:t>
          </w:r>
          <w:r>
            <w:t>‬</w:t>
          </w:r>
        </w:dir>
      </w:dir>
    </w:p>
    <w:p w:rsidR="00544482" w:rsidRPr="00EE6742" w:rsidRDefault="00544482" w:rsidP="00544482">
      <w:pPr>
        <w:pStyle w:val="NurText"/>
        <w:bidi/>
        <w:rPr>
          <w:ins w:id="694" w:author="Transkribus" w:date="2019-12-11T14:30:00Z"/>
          <w:rFonts w:ascii="Courier New" w:hAnsi="Courier New" w:cs="Courier New"/>
        </w:rPr>
      </w:pPr>
      <w:ins w:id="695" w:author="Transkribus" w:date="2019-12-11T14:30:00Z">
        <w:r w:rsidRPr="00EE6742">
          <w:rPr>
            <w:rFonts w:ascii="Courier New" w:hAnsi="Courier New" w:cs="Courier New"/>
            <w:rtl/>
          </w:rPr>
          <w:t>مهذب الدين</w:t>
        </w:r>
      </w:ins>
    </w:p>
    <w:p w:rsidR="00544482" w:rsidRPr="00EE6742" w:rsidRDefault="00544482" w:rsidP="00544482">
      <w:pPr>
        <w:pStyle w:val="NurText"/>
        <w:bidi/>
        <w:rPr>
          <w:rFonts w:ascii="Courier New" w:hAnsi="Courier New" w:cs="Courier New"/>
        </w:rPr>
      </w:pPr>
      <w:ins w:id="696" w:author="Transkribus" w:date="2019-12-11T14:30:00Z">
        <w:r w:rsidRPr="00EE6742">
          <w:rPr>
            <w:rFonts w:ascii="Courier New" w:hAnsi="Courier New" w:cs="Courier New"/>
            <w:rtl/>
          </w:rPr>
          <w:t>*(</w:t>
        </w:r>
      </w:ins>
      <w:r w:rsidRPr="00EE6742">
        <w:rPr>
          <w:rFonts w:ascii="Courier New" w:hAnsi="Courier New" w:cs="Courier New"/>
          <w:rtl/>
        </w:rPr>
        <w:t xml:space="preserve">مهذب الدين </w:t>
      </w:r>
      <w:ins w:id="697" w:author="Transkribus" w:date="2019-12-11T14:30:00Z">
        <w:r w:rsidRPr="00EE6742">
          <w:rPr>
            <w:rFonts w:ascii="Courier New" w:hAnsi="Courier New" w:cs="Courier New"/>
            <w:rtl/>
          </w:rPr>
          <w:t xml:space="preserve">أحمد </w:t>
        </w:r>
      </w:ins>
      <w:r w:rsidRPr="00EE6742">
        <w:rPr>
          <w:rFonts w:ascii="Courier New" w:hAnsi="Courier New" w:cs="Courier New"/>
          <w:rtl/>
        </w:rPr>
        <w:t>بن الحاجب</w:t>
      </w:r>
      <w:del w:id="6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99" w:author="Transkribus" w:date="2019-12-11T14:30:00Z">
        <w:r w:rsidRPr="00EE6742">
          <w:rPr>
            <w:rFonts w:ascii="Courier New" w:hAnsi="Courier New" w:cs="Courier New"/>
            <w:rtl/>
          </w:rPr>
          <w:t>)*</w:t>
        </w:r>
      </w:ins>
    </w:p>
    <w:p w:rsidR="00544482" w:rsidRPr="00EE6742" w:rsidRDefault="00544482" w:rsidP="00544482">
      <w:pPr>
        <w:pStyle w:val="NurText"/>
        <w:bidi/>
        <w:rPr>
          <w:ins w:id="700" w:author="Transkribus" w:date="2019-12-11T14:30:00Z"/>
          <w:rFonts w:ascii="Courier New" w:hAnsi="Courier New" w:cs="Courier New"/>
        </w:rPr>
      </w:pPr>
      <w:dir w:val="rtl">
        <w:dir w:val="rtl">
          <w:r w:rsidRPr="00EE6742">
            <w:rPr>
              <w:rFonts w:ascii="Courier New" w:hAnsi="Courier New" w:cs="Courier New"/>
              <w:rtl/>
            </w:rPr>
            <w:t xml:space="preserve">كان </w:t>
          </w:r>
          <w:del w:id="701" w:author="Transkribus" w:date="2019-12-11T14:30:00Z">
            <w:r w:rsidRPr="009B6BCA">
              <w:rPr>
                <w:rFonts w:ascii="Courier New" w:hAnsi="Courier New" w:cs="Courier New"/>
                <w:rtl/>
              </w:rPr>
              <w:delText>طبيبا مشهورا فاضلا فى</w:delText>
            </w:r>
          </w:del>
          <w:ins w:id="702" w:author="Transkribus" w:date="2019-12-11T14:30:00Z">
            <w:r w:rsidRPr="00EE6742">
              <w:rPr>
                <w:rFonts w:ascii="Courier New" w:hAnsi="Courier New" w:cs="Courier New"/>
                <w:rtl/>
              </w:rPr>
              <w:t>طبيباء شهورا فاسلافى</w:t>
            </w:r>
          </w:ins>
          <w:r w:rsidRPr="00EE6742">
            <w:rPr>
              <w:rFonts w:ascii="Courier New" w:hAnsi="Courier New" w:cs="Courier New"/>
              <w:rtl/>
            </w:rPr>
            <w:t xml:space="preserve"> الصناعة الطب</w:t>
          </w:r>
          <w:del w:id="703" w:author="Transkribus" w:date="2019-12-11T14:30:00Z">
            <w:r w:rsidRPr="009B6BCA">
              <w:rPr>
                <w:rFonts w:ascii="Courier New" w:hAnsi="Courier New" w:cs="Courier New"/>
                <w:rtl/>
              </w:rPr>
              <w:delText>ي</w:delText>
            </w:r>
          </w:del>
          <w:ins w:id="704" w:author="Transkribus" w:date="2019-12-11T14:30:00Z">
            <w:r w:rsidRPr="00EE6742">
              <w:rPr>
                <w:rFonts w:ascii="Courier New" w:hAnsi="Courier New" w:cs="Courier New"/>
                <w:rtl/>
              </w:rPr>
              <w:t>ب</w:t>
            </w:r>
          </w:ins>
          <w:r w:rsidRPr="00EE6742">
            <w:rPr>
              <w:rFonts w:ascii="Courier New" w:hAnsi="Courier New" w:cs="Courier New"/>
              <w:rtl/>
            </w:rPr>
            <w:t>ة متقنا</w:t>
          </w:r>
          <w:del w:id="705" w:author="Transkribus" w:date="2019-12-11T14:30:00Z">
            <w:r w:rsidRPr="009B6BCA">
              <w:rPr>
                <w:rFonts w:ascii="Courier New" w:hAnsi="Courier New" w:cs="Courier New"/>
                <w:rtl/>
              </w:rPr>
              <w:delText xml:space="preserve"> للعلوم الرياضية</w:delText>
            </w:r>
          </w:del>
          <w:r>
            <w:t>‬</w:t>
          </w:r>
          <w:r>
            <w:t>‬</w:t>
          </w:r>
        </w:dir>
      </w:dir>
    </w:p>
    <w:p w:rsidR="00544482" w:rsidRPr="00EE6742" w:rsidRDefault="00544482" w:rsidP="00544482">
      <w:pPr>
        <w:pStyle w:val="NurText"/>
        <w:bidi/>
        <w:rPr>
          <w:ins w:id="706" w:author="Transkribus" w:date="2019-12-11T14:30:00Z"/>
          <w:rFonts w:ascii="Courier New" w:hAnsi="Courier New" w:cs="Courier New"/>
        </w:rPr>
      </w:pPr>
      <w:ins w:id="707" w:author="Transkribus" w:date="2019-12-11T14:30:00Z">
        <w:r w:rsidRPr="00EE6742">
          <w:rPr>
            <w:rFonts w:ascii="Courier New" w:hAnsi="Courier New" w:cs="Courier New"/>
            <w:rtl/>
          </w:rPr>
          <w:t>١٨٢</w:t>
        </w:r>
      </w:ins>
    </w:p>
    <w:p w:rsidR="00544482" w:rsidRPr="009B6BCA" w:rsidRDefault="00544482" w:rsidP="00544482">
      <w:pPr>
        <w:pStyle w:val="NurText"/>
        <w:bidi/>
        <w:rPr>
          <w:del w:id="708" w:author="Transkribus" w:date="2019-12-11T14:30:00Z"/>
          <w:rFonts w:ascii="Courier New" w:hAnsi="Courier New" w:cs="Courier New"/>
        </w:rPr>
      </w:pPr>
      <w:ins w:id="709" w:author="Transkribus" w:date="2019-12-11T14:30:00Z">
        <w:r w:rsidRPr="00EE6742">
          <w:rPr>
            <w:rFonts w:ascii="Courier New" w:hAnsi="Courier New" w:cs="Courier New"/>
            <w:rtl/>
          </w:rPr>
          <w:t>العلوم الرياشية</w:t>
        </w:r>
      </w:ins>
      <w:r w:rsidRPr="00EE6742">
        <w:rPr>
          <w:rFonts w:ascii="Courier New" w:hAnsi="Courier New" w:cs="Courier New"/>
          <w:rtl/>
        </w:rPr>
        <w:t xml:space="preserve"> معتنيا </w:t>
      </w:r>
      <w:del w:id="710" w:author="Transkribus" w:date="2019-12-11T14:30:00Z">
        <w:r w:rsidRPr="009B6BCA">
          <w:rPr>
            <w:rFonts w:ascii="Courier New" w:hAnsi="Courier New" w:cs="Courier New"/>
            <w:rtl/>
          </w:rPr>
          <w:delText>بالادب متعينا فى</w:delText>
        </w:r>
      </w:del>
      <w:ins w:id="711" w:author="Transkribus" w:date="2019-12-11T14:30:00Z">
        <w:r w:rsidRPr="00EE6742">
          <w:rPr>
            <w:rFonts w:ascii="Courier New" w:hAnsi="Courier New" w:cs="Courier New"/>
            <w:rtl/>
          </w:rPr>
          <w:t>الادب متعبنافى</w:t>
        </w:r>
      </w:ins>
      <w:r w:rsidRPr="00EE6742">
        <w:rPr>
          <w:rFonts w:ascii="Courier New" w:hAnsi="Courier New" w:cs="Courier New"/>
          <w:rtl/>
        </w:rPr>
        <w:t xml:space="preserve"> علم </w:t>
      </w:r>
      <w:del w:id="712" w:author="Transkribus" w:date="2019-12-11T14:30:00Z">
        <w:r w:rsidRPr="009B6BCA">
          <w:rPr>
            <w:rFonts w:ascii="Courier New" w:hAnsi="Courier New" w:cs="Courier New"/>
            <w:rtl/>
          </w:rPr>
          <w:delText>النحو</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713" w:author="Transkribus" w:date="2019-12-11T14:30:00Z"/>
          <w:rFonts w:ascii="Courier New" w:hAnsi="Courier New" w:cs="Courier New"/>
        </w:rPr>
      </w:pPr>
      <w:dir w:val="rtl">
        <w:dir w:val="rtl">
          <w:ins w:id="714" w:author="Transkribus" w:date="2019-12-11T14:30:00Z">
            <w:r w:rsidRPr="00EE6742">
              <w:rPr>
                <w:rFonts w:ascii="Courier New" w:hAnsi="Courier New" w:cs="Courier New"/>
                <w:rtl/>
              </w:rPr>
              <w:t xml:space="preserve">انحو </w:t>
            </w:r>
          </w:ins>
          <w:r w:rsidRPr="00EE6742">
            <w:rPr>
              <w:rFonts w:ascii="Courier New" w:hAnsi="Courier New" w:cs="Courier New"/>
              <w:rtl/>
            </w:rPr>
            <w:t xml:space="preserve">مولده </w:t>
          </w:r>
          <w:del w:id="715" w:author="Transkribus" w:date="2019-12-11T14:30:00Z">
            <w:r w:rsidRPr="009B6BCA">
              <w:rPr>
                <w:rFonts w:ascii="Courier New" w:hAnsi="Courier New" w:cs="Courier New"/>
                <w:rtl/>
              </w:rPr>
              <w:delText xml:space="preserve">بدمشق ونشا بها واشتغل بصناعة </w:delText>
            </w:r>
          </w:del>
          <w:ins w:id="716" w:author="Transkribus" w:date="2019-12-11T14:30:00Z">
            <w:r w:rsidRPr="00EE6742">
              <w:rPr>
                <w:rFonts w:ascii="Courier New" w:hAnsi="Courier New" w:cs="Courier New"/>
                <w:rtl/>
              </w:rPr>
              <w:t>بد مشق ونشايها واشتعل بصناقة٦</w:t>
            </w:r>
          </w:ins>
          <w:r>
            <w:t>‬</w:t>
          </w:r>
          <w:r>
            <w:t>‬</w:t>
          </w:r>
        </w:dir>
      </w:dir>
    </w:p>
    <w:p w:rsidR="00544482" w:rsidRPr="009B6BCA" w:rsidRDefault="00544482" w:rsidP="00544482">
      <w:pPr>
        <w:pStyle w:val="NurText"/>
        <w:bidi/>
        <w:rPr>
          <w:del w:id="717" w:author="Transkribus" w:date="2019-12-11T14:30:00Z"/>
          <w:rFonts w:ascii="Courier New" w:hAnsi="Courier New" w:cs="Courier New"/>
        </w:rPr>
      </w:pPr>
      <w:r w:rsidRPr="00EE6742">
        <w:rPr>
          <w:rFonts w:ascii="Courier New" w:hAnsi="Courier New" w:cs="Courier New"/>
          <w:rtl/>
        </w:rPr>
        <w:t xml:space="preserve">الطب على مهذب الدين بن </w:t>
      </w:r>
      <w:del w:id="718" w:author="Transkribus" w:date="2019-12-11T14:30:00Z">
        <w:r w:rsidRPr="009B6BCA">
          <w:rPr>
            <w:rFonts w:ascii="Courier New" w:hAnsi="Courier New" w:cs="Courier New"/>
            <w:rtl/>
          </w:rPr>
          <w:delText>النقاش ولازمه مدة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719" w:author="Transkribus" w:date="2019-12-11T14:30:00Z"/>
          <w:rFonts w:ascii="Courier New" w:hAnsi="Courier New" w:cs="Courier New"/>
        </w:rPr>
      </w:pPr>
      <w:dir w:val="rtl">
        <w:dir w:val="rtl">
          <w:del w:id="720" w:author="Transkribus" w:date="2019-12-11T14:30:00Z">
            <w:r w:rsidRPr="009B6BCA">
              <w:rPr>
                <w:rFonts w:ascii="Courier New" w:hAnsi="Courier New" w:cs="Courier New"/>
                <w:rtl/>
              </w:rPr>
              <w:delText>ولما كان</w:delText>
            </w:r>
          </w:del>
          <w:ins w:id="721" w:author="Transkribus" w:date="2019-12-11T14:30:00Z">
            <w:r w:rsidRPr="00EE6742">
              <w:rPr>
                <w:rFonts w:ascii="Courier New" w:hAnsi="Courier New" w:cs="Courier New"/>
                <w:rtl/>
              </w:rPr>
              <w:t>النقلس ولازمةمده ولماكمان</w:t>
            </w:r>
          </w:ins>
          <w:r w:rsidRPr="00EE6742">
            <w:rPr>
              <w:rFonts w:ascii="Courier New" w:hAnsi="Courier New" w:cs="Courier New"/>
              <w:rtl/>
            </w:rPr>
            <w:t xml:space="preserve"> شرف الدين الطوسى </w:t>
          </w:r>
          <w:del w:id="722" w:author="Transkribus" w:date="2019-12-11T14:30:00Z">
            <w:r w:rsidRPr="009B6BCA">
              <w:rPr>
                <w:rFonts w:ascii="Courier New" w:hAnsi="Courier New" w:cs="Courier New"/>
                <w:rtl/>
              </w:rPr>
              <w:delText xml:space="preserve">بمدينة الموصل </w:delText>
            </w:r>
          </w:del>
          <w:ins w:id="723" w:author="Transkribus" w:date="2019-12-11T14:30:00Z">
            <w:r w:rsidRPr="00EE6742">
              <w:rPr>
                <w:rFonts w:ascii="Courier New" w:hAnsi="Courier New" w:cs="Courier New"/>
                <w:rtl/>
              </w:rPr>
              <w:t>بمدثة الموضل</w:t>
            </w:r>
          </w:ins>
          <w:r>
            <w:t>‬</w:t>
          </w:r>
          <w:r>
            <w:t>‬</w:t>
          </w:r>
        </w:dir>
      </w:dir>
    </w:p>
    <w:p w:rsidR="00544482" w:rsidRPr="00EE6742" w:rsidRDefault="00544482" w:rsidP="00544482">
      <w:pPr>
        <w:pStyle w:val="NurText"/>
        <w:bidi/>
        <w:rPr>
          <w:rFonts w:ascii="Courier New" w:hAnsi="Courier New" w:cs="Courier New"/>
        </w:rPr>
      </w:pPr>
      <w:r w:rsidRPr="00EE6742">
        <w:rPr>
          <w:rFonts w:ascii="Courier New" w:hAnsi="Courier New" w:cs="Courier New"/>
          <w:rtl/>
        </w:rPr>
        <w:t xml:space="preserve">وكان </w:t>
      </w:r>
      <w:del w:id="724" w:author="Transkribus" w:date="2019-12-11T14:30:00Z">
        <w:r w:rsidRPr="009B6BCA">
          <w:rPr>
            <w:rFonts w:ascii="Courier New" w:hAnsi="Courier New" w:cs="Courier New"/>
            <w:rtl/>
          </w:rPr>
          <w:delText>اوحد زمانه</w:delText>
        </w:r>
      </w:del>
      <w:ins w:id="725" w:author="Transkribus" w:date="2019-12-11T14:30:00Z">
        <w:r w:rsidRPr="00EE6742">
          <w:rPr>
            <w:rFonts w:ascii="Courier New" w:hAnsi="Courier New" w:cs="Courier New"/>
            <w:rtl/>
          </w:rPr>
          <w:t>أو حدومانه</w:t>
        </w:r>
      </w:ins>
      <w:r w:rsidRPr="00EE6742">
        <w:rPr>
          <w:rFonts w:ascii="Courier New" w:hAnsi="Courier New" w:cs="Courier New"/>
          <w:rtl/>
        </w:rPr>
        <w:t xml:space="preserve"> فى الحكم</w:t>
      </w:r>
      <w:ins w:id="726" w:author="Transkribus" w:date="2019-12-11T14:30:00Z">
        <w:r w:rsidRPr="00EE6742">
          <w:rPr>
            <w:rFonts w:ascii="Courier New" w:hAnsi="Courier New" w:cs="Courier New"/>
            <w:rtl/>
          </w:rPr>
          <w:t>م</w:t>
        </w:r>
      </w:ins>
      <w:r w:rsidRPr="00EE6742">
        <w:rPr>
          <w:rFonts w:ascii="Courier New" w:hAnsi="Courier New" w:cs="Courier New"/>
          <w:rtl/>
        </w:rPr>
        <w:t xml:space="preserve">ة والعلوم </w:t>
      </w:r>
      <w:del w:id="727" w:author="Transkribus" w:date="2019-12-11T14:30:00Z">
        <w:r w:rsidRPr="009B6BCA">
          <w:rPr>
            <w:rFonts w:ascii="Courier New" w:hAnsi="Courier New" w:cs="Courier New"/>
            <w:rtl/>
          </w:rPr>
          <w:delText>الرياضية وغيرها سافر</w:delText>
        </w:r>
      </w:del>
      <w:ins w:id="728" w:author="Transkribus" w:date="2019-12-11T14:30:00Z">
        <w:r w:rsidRPr="00EE6742">
          <w:rPr>
            <w:rFonts w:ascii="Courier New" w:hAnsi="Courier New" w:cs="Courier New"/>
            <w:rtl/>
          </w:rPr>
          <w:t>الرياصبة وغير هاسافر</w:t>
        </w:r>
      </w:ins>
      <w:r w:rsidRPr="00EE6742">
        <w:rPr>
          <w:rFonts w:ascii="Courier New" w:hAnsi="Courier New" w:cs="Courier New"/>
          <w:rtl/>
        </w:rPr>
        <w:t xml:space="preserve"> ابن الحاجب والح</w:t>
      </w:r>
      <w:ins w:id="729" w:author="Transkribus" w:date="2019-12-11T14:30:00Z">
        <w:r w:rsidRPr="00EE6742">
          <w:rPr>
            <w:rFonts w:ascii="Courier New" w:hAnsi="Courier New" w:cs="Courier New"/>
            <w:rtl/>
          </w:rPr>
          <w:t>س</w:t>
        </w:r>
      </w:ins>
      <w:r w:rsidRPr="00EE6742">
        <w:rPr>
          <w:rFonts w:ascii="Courier New" w:hAnsi="Courier New" w:cs="Courier New"/>
          <w:rtl/>
        </w:rPr>
        <w:t>ك</w:t>
      </w:r>
      <w:del w:id="730" w:author="Transkribus" w:date="2019-12-11T14:30:00Z">
        <w:r w:rsidRPr="009B6BCA">
          <w:rPr>
            <w:rFonts w:ascii="Courier New" w:hAnsi="Courier New" w:cs="Courier New"/>
            <w:rtl/>
          </w:rPr>
          <w:delText>ي</w:delText>
        </w:r>
      </w:del>
      <w:r w:rsidRPr="00EE6742">
        <w:rPr>
          <w:rFonts w:ascii="Courier New" w:hAnsi="Courier New" w:cs="Courier New"/>
          <w:rtl/>
        </w:rPr>
        <w:t>م موفق</w:t>
      </w:r>
    </w:p>
    <w:p w:rsidR="00544482" w:rsidRPr="00EE6742" w:rsidRDefault="00544482" w:rsidP="00544482">
      <w:pPr>
        <w:pStyle w:val="NurText"/>
        <w:bidi/>
        <w:rPr>
          <w:ins w:id="731" w:author="Transkribus" w:date="2019-12-11T14:30:00Z"/>
          <w:rFonts w:ascii="Courier New" w:hAnsi="Courier New" w:cs="Courier New"/>
        </w:rPr>
      </w:pPr>
      <w:r w:rsidRPr="00EE6742">
        <w:rPr>
          <w:rFonts w:ascii="Courier New" w:hAnsi="Courier New" w:cs="Courier New"/>
          <w:rtl/>
        </w:rPr>
        <w:t xml:space="preserve">الدين عبد العزيز اليه </w:t>
      </w:r>
      <w:del w:id="732" w:author="Transkribus" w:date="2019-12-11T14:30:00Z">
        <w:r w:rsidRPr="009B6BCA">
          <w:rPr>
            <w:rFonts w:ascii="Courier New" w:hAnsi="Courier New" w:cs="Courier New"/>
            <w:rtl/>
          </w:rPr>
          <w:delText>ليجتمعا به</w:delText>
        </w:r>
      </w:del>
      <w:ins w:id="733" w:author="Transkribus" w:date="2019-12-11T14:30:00Z">
        <w:r w:rsidRPr="00EE6742">
          <w:rPr>
            <w:rFonts w:ascii="Courier New" w:hAnsi="Courier New" w:cs="Courier New"/>
            <w:rtl/>
          </w:rPr>
          <w:t>احتمعابه</w:t>
        </w:r>
      </w:ins>
      <w:r w:rsidRPr="00EE6742">
        <w:rPr>
          <w:rFonts w:ascii="Courier New" w:hAnsi="Courier New" w:cs="Courier New"/>
          <w:rtl/>
        </w:rPr>
        <w:t xml:space="preserve"> ويشتغلا </w:t>
      </w:r>
      <w:del w:id="734" w:author="Transkribus" w:date="2019-12-11T14:30:00Z">
        <w:r w:rsidRPr="009B6BCA">
          <w:rPr>
            <w:rFonts w:ascii="Courier New" w:hAnsi="Courier New" w:cs="Courier New"/>
            <w:rtl/>
          </w:rPr>
          <w:delText>عليه فوجداه قد توجه</w:delText>
        </w:r>
      </w:del>
      <w:ins w:id="735" w:author="Transkribus" w:date="2019-12-11T14:30:00Z">
        <w:r w:rsidRPr="00EE6742">
          <w:rPr>
            <w:rFonts w:ascii="Courier New" w:hAnsi="Courier New" w:cs="Courier New"/>
            <w:rtl/>
          </w:rPr>
          <w:t>علية فو جداعقد قوجه</w:t>
        </w:r>
      </w:ins>
      <w:r w:rsidRPr="00EE6742">
        <w:rPr>
          <w:rFonts w:ascii="Courier New" w:hAnsi="Courier New" w:cs="Courier New"/>
          <w:rtl/>
        </w:rPr>
        <w:t xml:space="preserve"> الى </w:t>
      </w:r>
      <w:del w:id="736" w:author="Transkribus" w:date="2019-12-11T14:30:00Z">
        <w:r w:rsidRPr="009B6BCA">
          <w:rPr>
            <w:rFonts w:ascii="Courier New" w:hAnsi="Courier New" w:cs="Courier New"/>
            <w:rtl/>
          </w:rPr>
          <w:delText>مدينة طوس</w:delText>
        </w:r>
      </w:del>
      <w:ins w:id="737" w:author="Transkribus" w:date="2019-12-11T14:30:00Z">
        <w:r w:rsidRPr="00EE6742">
          <w:rPr>
            <w:rFonts w:ascii="Courier New" w:hAnsi="Courier New" w:cs="Courier New"/>
            <w:rtl/>
          </w:rPr>
          <w:t>مدبنقطوس</w:t>
        </w:r>
      </w:ins>
      <w:r w:rsidRPr="00EE6742">
        <w:rPr>
          <w:rFonts w:ascii="Courier New" w:hAnsi="Courier New" w:cs="Courier New"/>
          <w:rtl/>
        </w:rPr>
        <w:t xml:space="preserve"> فاقاما </w:t>
      </w:r>
      <w:del w:id="738" w:author="Transkribus" w:date="2019-12-11T14:30:00Z">
        <w:r w:rsidRPr="009B6BCA">
          <w:rPr>
            <w:rFonts w:ascii="Courier New" w:hAnsi="Courier New" w:cs="Courier New"/>
            <w:rtl/>
          </w:rPr>
          <w:delText>هنالك مدة</w:delText>
        </w:r>
      </w:del>
      <w:ins w:id="739" w:author="Transkribus" w:date="2019-12-11T14:30:00Z">
        <w:r w:rsidRPr="00EE6742">
          <w:rPr>
            <w:rFonts w:ascii="Courier New" w:hAnsi="Courier New" w:cs="Courier New"/>
            <w:rtl/>
          </w:rPr>
          <w:t>هذالك</w:t>
        </w:r>
      </w:ins>
    </w:p>
    <w:p w:rsidR="00544482" w:rsidRPr="00EE6742" w:rsidRDefault="00544482" w:rsidP="00544482">
      <w:pPr>
        <w:pStyle w:val="NurText"/>
        <w:bidi/>
        <w:rPr>
          <w:ins w:id="740" w:author="Transkribus" w:date="2019-12-11T14:30:00Z"/>
          <w:rFonts w:ascii="Courier New" w:hAnsi="Courier New" w:cs="Courier New"/>
        </w:rPr>
      </w:pPr>
      <w:ins w:id="741" w:author="Transkribus" w:date="2019-12-11T14:30:00Z">
        <w:r w:rsidRPr="00EE6742">
          <w:rPr>
            <w:rFonts w:ascii="Courier New" w:hAnsi="Courier New" w:cs="Courier New"/>
            <w:rtl/>
          </w:rPr>
          <w:t>مهذة</w:t>
        </w:r>
      </w:ins>
      <w:r w:rsidRPr="00EE6742">
        <w:rPr>
          <w:rFonts w:ascii="Courier New" w:hAnsi="Courier New" w:cs="Courier New"/>
          <w:rtl/>
        </w:rPr>
        <w:t xml:space="preserve"> ثم سافر ابن الحاجب الى </w:t>
      </w:r>
      <w:del w:id="742" w:author="Transkribus" w:date="2019-12-11T14:30:00Z">
        <w:r w:rsidRPr="009B6BCA">
          <w:rPr>
            <w:rFonts w:ascii="Courier New" w:hAnsi="Courier New" w:cs="Courier New"/>
            <w:rtl/>
          </w:rPr>
          <w:delText>اربل وكان بها فخر</w:delText>
        </w:r>
      </w:del>
      <w:ins w:id="743" w:author="Transkribus" w:date="2019-12-11T14:30:00Z">
        <w:r w:rsidRPr="00EE6742">
          <w:rPr>
            <w:rFonts w:ascii="Courier New" w:hAnsi="Courier New" w:cs="Courier New"/>
            <w:rtl/>
          </w:rPr>
          <w:t>اريل وكمان بم الخر</w:t>
        </w:r>
      </w:ins>
      <w:r w:rsidRPr="00EE6742">
        <w:rPr>
          <w:rFonts w:ascii="Courier New" w:hAnsi="Courier New" w:cs="Courier New"/>
          <w:rtl/>
        </w:rPr>
        <w:t xml:space="preserve"> الدين </w:t>
      </w:r>
      <w:del w:id="744" w:author="Transkribus" w:date="2019-12-11T14:30:00Z">
        <w:r w:rsidRPr="009B6BCA">
          <w:rPr>
            <w:rFonts w:ascii="Courier New" w:hAnsi="Courier New" w:cs="Courier New"/>
            <w:rtl/>
          </w:rPr>
          <w:delText>ابن الدهان</w:delText>
        </w:r>
      </w:del>
      <w:ins w:id="745" w:author="Transkribus" w:date="2019-12-11T14:30:00Z">
        <w:r w:rsidRPr="00EE6742">
          <w:rPr>
            <w:rFonts w:ascii="Courier New" w:hAnsi="Courier New" w:cs="Courier New"/>
            <w:rtl/>
          </w:rPr>
          <w:t>بن الديمان</w:t>
        </w:r>
      </w:ins>
      <w:r w:rsidRPr="00EE6742">
        <w:rPr>
          <w:rFonts w:ascii="Courier New" w:hAnsi="Courier New" w:cs="Courier New"/>
          <w:rtl/>
        </w:rPr>
        <w:t xml:space="preserve"> المنجم </w:t>
      </w:r>
      <w:del w:id="746" w:author="Transkribus" w:date="2019-12-11T14:30:00Z">
        <w:r w:rsidRPr="009B6BCA">
          <w:rPr>
            <w:rFonts w:ascii="Courier New" w:hAnsi="Courier New" w:cs="Courier New"/>
            <w:rtl/>
          </w:rPr>
          <w:delText>ف</w:delText>
        </w:r>
      </w:del>
      <w:ins w:id="747" w:author="Transkribus" w:date="2019-12-11T14:30:00Z">
        <w:r w:rsidRPr="00EE6742">
          <w:rPr>
            <w:rFonts w:ascii="Courier New" w:hAnsi="Courier New" w:cs="Courier New"/>
            <w:rtl/>
          </w:rPr>
          <w:t>ب</w:t>
        </w:r>
      </w:ins>
      <w:r w:rsidRPr="00EE6742">
        <w:rPr>
          <w:rFonts w:ascii="Courier New" w:hAnsi="Courier New" w:cs="Courier New"/>
          <w:rtl/>
        </w:rPr>
        <w:t>ا</w:t>
      </w:r>
      <w:del w:id="748" w:author="Transkribus" w:date="2019-12-11T14:30:00Z">
        <w:r w:rsidRPr="009B6BCA">
          <w:rPr>
            <w:rFonts w:ascii="Courier New" w:hAnsi="Courier New" w:cs="Courier New"/>
            <w:rtl/>
          </w:rPr>
          <w:delText>ج</w:delText>
        </w:r>
      </w:del>
      <w:ins w:id="749" w:author="Transkribus" w:date="2019-12-11T14:30:00Z">
        <w:r w:rsidRPr="00EE6742">
          <w:rPr>
            <w:rFonts w:ascii="Courier New" w:hAnsi="Courier New" w:cs="Courier New"/>
            <w:rtl/>
          </w:rPr>
          <w:t>ح</w:t>
        </w:r>
      </w:ins>
      <w:r w:rsidRPr="00EE6742">
        <w:rPr>
          <w:rFonts w:ascii="Courier New" w:hAnsi="Courier New" w:cs="Courier New"/>
          <w:rtl/>
        </w:rPr>
        <w:t xml:space="preserve">تمع به </w:t>
      </w:r>
      <w:del w:id="750" w:author="Transkribus" w:date="2019-12-11T14:30:00Z">
        <w:r w:rsidRPr="009B6BCA">
          <w:rPr>
            <w:rFonts w:ascii="Courier New" w:hAnsi="Courier New" w:cs="Courier New"/>
            <w:rtl/>
          </w:rPr>
          <w:delText>ولازمه وحل معه الزيج</w:delText>
        </w:r>
      </w:del>
      <w:ins w:id="751" w:author="Transkribus" w:date="2019-12-11T14:30:00Z">
        <w:r w:rsidRPr="00EE6742">
          <w:rPr>
            <w:rFonts w:ascii="Courier New" w:hAnsi="Courier New" w:cs="Courier New"/>
            <w:rtl/>
          </w:rPr>
          <w:t>ولازمة</w:t>
        </w:r>
      </w:ins>
    </w:p>
    <w:p w:rsidR="00544482" w:rsidRPr="00EE6742" w:rsidRDefault="00544482" w:rsidP="00544482">
      <w:pPr>
        <w:pStyle w:val="NurText"/>
        <w:bidi/>
        <w:rPr>
          <w:rFonts w:ascii="Courier New" w:hAnsi="Courier New" w:cs="Courier New"/>
        </w:rPr>
      </w:pPr>
      <w:ins w:id="752" w:author="Transkribus" w:date="2019-12-11T14:30:00Z">
        <w:r w:rsidRPr="00EE6742">
          <w:rPr>
            <w:rFonts w:ascii="Courier New" w:hAnsi="Courier New" w:cs="Courier New"/>
            <w:rtl/>
          </w:rPr>
          <w:t>وخليمعة الزيح</w:t>
        </w:r>
      </w:ins>
      <w:r w:rsidRPr="00EE6742">
        <w:rPr>
          <w:rFonts w:ascii="Courier New" w:hAnsi="Courier New" w:cs="Courier New"/>
          <w:rtl/>
        </w:rPr>
        <w:t xml:space="preserve"> الذى كان قد </w:t>
      </w:r>
      <w:del w:id="753" w:author="Transkribus" w:date="2019-12-11T14:30:00Z">
        <w:r w:rsidRPr="009B6BCA">
          <w:rPr>
            <w:rFonts w:ascii="Courier New" w:hAnsi="Courier New" w:cs="Courier New"/>
            <w:rtl/>
          </w:rPr>
          <w:delText>صنعه</w:delText>
        </w:r>
      </w:del>
      <w:ins w:id="754" w:author="Transkribus" w:date="2019-12-11T14:30:00Z">
        <w:r w:rsidRPr="00EE6742">
          <w:rPr>
            <w:rFonts w:ascii="Courier New" w:hAnsi="Courier New" w:cs="Courier New"/>
            <w:rtl/>
          </w:rPr>
          <w:t>ستعد</w:t>
        </w:r>
      </w:ins>
      <w:r w:rsidRPr="00EE6742">
        <w:rPr>
          <w:rFonts w:ascii="Courier New" w:hAnsi="Courier New" w:cs="Courier New"/>
          <w:rtl/>
        </w:rPr>
        <w:t xml:space="preserve"> ابن </w:t>
      </w:r>
      <w:del w:id="755" w:author="Transkribus" w:date="2019-12-11T14:30:00Z">
        <w:r w:rsidRPr="009B6BCA">
          <w:rPr>
            <w:rFonts w:ascii="Courier New" w:hAnsi="Courier New" w:cs="Courier New"/>
            <w:rtl/>
          </w:rPr>
          <w:delText>الدهان واتقن قراءته</w:delText>
        </w:r>
      </w:del>
      <w:ins w:id="756" w:author="Transkribus" w:date="2019-12-11T14:30:00Z">
        <w:r w:rsidRPr="00EE6742">
          <w:rPr>
            <w:rFonts w:ascii="Courier New" w:hAnsi="Courier New" w:cs="Courier New"/>
            <w:rtl/>
          </w:rPr>
          <w:t>الدمان وأيقن قرافثم</w:t>
        </w:r>
      </w:ins>
      <w:r w:rsidRPr="00EE6742">
        <w:rPr>
          <w:rFonts w:ascii="Courier New" w:hAnsi="Courier New" w:cs="Courier New"/>
          <w:rtl/>
        </w:rPr>
        <w:t xml:space="preserve"> عليه و</w:t>
      </w:r>
      <w:del w:id="757" w:author="Transkribus" w:date="2019-12-11T14:30:00Z">
        <w:r w:rsidRPr="009B6BCA">
          <w:rPr>
            <w:rFonts w:ascii="Courier New" w:hAnsi="Courier New" w:cs="Courier New"/>
            <w:rtl/>
          </w:rPr>
          <w:delText>ن</w:delText>
        </w:r>
      </w:del>
      <w:ins w:id="758" w:author="Transkribus" w:date="2019-12-11T14:30:00Z">
        <w:r w:rsidRPr="00EE6742">
          <w:rPr>
            <w:rFonts w:ascii="Courier New" w:hAnsi="Courier New" w:cs="Courier New"/>
            <w:rtl/>
          </w:rPr>
          <w:t>ف</w:t>
        </w:r>
      </w:ins>
      <w:r w:rsidRPr="00EE6742">
        <w:rPr>
          <w:rFonts w:ascii="Courier New" w:hAnsi="Courier New" w:cs="Courier New"/>
          <w:rtl/>
        </w:rPr>
        <w:t>قله بخطه ورجع الى</w:t>
      </w:r>
      <w:del w:id="759" w:author="Transkribus" w:date="2019-12-11T14:30:00Z">
        <w:r w:rsidRPr="009B6BCA">
          <w:rPr>
            <w:rFonts w:ascii="Courier New" w:hAnsi="Courier New" w:cs="Courier New"/>
            <w:rtl/>
          </w:rPr>
          <w:delText xml:space="preserve"> 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760" w:author="Transkribus" w:date="2019-12-11T14:30:00Z"/>
          <w:rFonts w:ascii="Courier New" w:hAnsi="Courier New" w:cs="Courier New"/>
        </w:rPr>
      </w:pPr>
      <w:dir w:val="rtl">
        <w:dir w:val="rtl">
          <w:del w:id="761" w:author="Transkribus" w:date="2019-12-11T14:30:00Z">
            <w:r w:rsidRPr="009B6BCA">
              <w:rPr>
                <w:rFonts w:ascii="Courier New" w:hAnsi="Courier New" w:cs="Courier New"/>
                <w:rtl/>
              </w:rPr>
              <w:delText>وكان هذا</w:delText>
            </w:r>
          </w:del>
          <w:ins w:id="762" w:author="Transkribus" w:date="2019-12-11T14:30:00Z">
            <w:r w:rsidRPr="00EE6742">
              <w:rPr>
                <w:rFonts w:ascii="Courier New" w:hAnsi="Courier New" w:cs="Courier New"/>
                <w:rtl/>
              </w:rPr>
              <w:t>بمسق وكمان هذ</w:t>
            </w:r>
          </w:ins>
          <w:r w:rsidRPr="00EE6742">
            <w:rPr>
              <w:rFonts w:ascii="Courier New" w:hAnsi="Courier New" w:cs="Courier New"/>
              <w:rtl/>
            </w:rPr>
            <w:t xml:space="preserve"> ابن الد</w:t>
          </w:r>
          <w:del w:id="763" w:author="Transkribus" w:date="2019-12-11T14:30:00Z">
            <w:r w:rsidRPr="009B6BCA">
              <w:rPr>
                <w:rFonts w:ascii="Courier New" w:hAnsi="Courier New" w:cs="Courier New"/>
                <w:rtl/>
              </w:rPr>
              <w:delText>ه</w:delText>
            </w:r>
          </w:del>
          <w:ins w:id="764" w:author="Transkribus" w:date="2019-12-11T14:30:00Z">
            <w:r w:rsidRPr="00EE6742">
              <w:rPr>
                <w:rFonts w:ascii="Courier New" w:hAnsi="Courier New" w:cs="Courier New"/>
                <w:rtl/>
              </w:rPr>
              <w:t>م</w:t>
            </w:r>
          </w:ins>
          <w:r w:rsidRPr="00EE6742">
            <w:rPr>
              <w:rFonts w:ascii="Courier New" w:hAnsi="Courier New" w:cs="Courier New"/>
              <w:rtl/>
            </w:rPr>
            <w:t xml:space="preserve">ان المنجم </w:t>
          </w:r>
          <w:del w:id="765" w:author="Transkribus" w:date="2019-12-11T14:30:00Z">
            <w:r w:rsidRPr="009B6BCA">
              <w:rPr>
                <w:rFonts w:ascii="Courier New" w:hAnsi="Courier New" w:cs="Courier New"/>
                <w:rtl/>
              </w:rPr>
              <w:delText>ي</w:delText>
            </w:r>
          </w:del>
          <w:ins w:id="766" w:author="Transkribus" w:date="2019-12-11T14:30:00Z">
            <w:r w:rsidRPr="00EE6742">
              <w:rPr>
                <w:rFonts w:ascii="Courier New" w:hAnsi="Courier New" w:cs="Courier New"/>
                <w:rtl/>
              </w:rPr>
              <w:t>م</w:t>
            </w:r>
          </w:ins>
          <w:r w:rsidRPr="00EE6742">
            <w:rPr>
              <w:rFonts w:ascii="Courier New" w:hAnsi="Courier New" w:cs="Courier New"/>
              <w:rtl/>
            </w:rPr>
            <w:t xml:space="preserve">عرف بابى </w:t>
          </w:r>
          <w:del w:id="767" w:author="Transkribus" w:date="2019-12-11T14:30:00Z">
            <w:r w:rsidRPr="009B6BCA">
              <w:rPr>
                <w:rFonts w:ascii="Courier New" w:hAnsi="Courier New" w:cs="Courier New"/>
                <w:rtl/>
              </w:rPr>
              <w:delText>شجاع ويلقب بالثعيلب</w:delText>
            </w:r>
          </w:del>
          <w:ins w:id="768" w:author="Transkribus" w:date="2019-12-11T14:30:00Z">
            <w:r w:rsidRPr="00EE6742">
              <w:rPr>
                <w:rFonts w:ascii="Courier New" w:hAnsi="Courier New" w:cs="Courier New"/>
                <w:rtl/>
              </w:rPr>
              <w:t>سحاحولفب بالتعبلب</w:t>
            </w:r>
          </w:ins>
          <w:r w:rsidRPr="00EE6742">
            <w:rPr>
              <w:rFonts w:ascii="Courier New" w:hAnsi="Courier New" w:cs="Courier New"/>
              <w:rtl/>
            </w:rPr>
            <w:t xml:space="preserve"> وهو </w:t>
          </w:r>
          <w:del w:id="769" w:author="Transkribus" w:date="2019-12-11T14:30:00Z">
            <w:r w:rsidRPr="009B6BCA">
              <w:rPr>
                <w:rFonts w:ascii="Courier New" w:hAnsi="Courier New" w:cs="Courier New"/>
                <w:rtl/>
              </w:rPr>
              <w:delText>بغدادى اقام بالموصل عشرين سنة وتوجه</w:delText>
            </w:r>
          </w:del>
          <w:ins w:id="770" w:author="Transkribus" w:date="2019-12-11T14:30:00Z">
            <w:r w:rsidRPr="00EE6742">
              <w:rPr>
                <w:rFonts w:ascii="Courier New" w:hAnsi="Courier New" w:cs="Courier New"/>
                <w:rtl/>
              </w:rPr>
              <w:t>بعدادى أقام</w:t>
            </w:r>
          </w:ins>
          <w:r>
            <w:t>‬</w:t>
          </w:r>
          <w:r>
            <w:t>‬</w:t>
          </w:r>
        </w:dir>
      </w:dir>
    </w:p>
    <w:p w:rsidR="00544482" w:rsidRPr="00EE6742" w:rsidRDefault="00544482" w:rsidP="00544482">
      <w:pPr>
        <w:pStyle w:val="NurText"/>
        <w:bidi/>
        <w:rPr>
          <w:ins w:id="771" w:author="Transkribus" w:date="2019-12-11T14:30:00Z"/>
          <w:rFonts w:ascii="Courier New" w:hAnsi="Courier New" w:cs="Courier New"/>
        </w:rPr>
      </w:pPr>
      <w:ins w:id="772" w:author="Transkribus" w:date="2019-12-11T14:30:00Z">
        <w:r w:rsidRPr="00EE6742">
          <w:rPr>
            <w:rFonts w:ascii="Courier New" w:hAnsi="Courier New" w:cs="Courier New"/>
            <w:rtl/>
          </w:rPr>
          <w:t>ابالوصل عثر بن سيةوفق جه</w:t>
        </w:r>
      </w:ins>
      <w:r w:rsidRPr="00EE6742">
        <w:rPr>
          <w:rFonts w:ascii="Courier New" w:hAnsi="Courier New" w:cs="Courier New"/>
          <w:rtl/>
        </w:rPr>
        <w:t xml:space="preserve"> الى دمشق </w:t>
      </w:r>
      <w:del w:id="773" w:author="Transkribus" w:date="2019-12-11T14:30:00Z">
        <w:r w:rsidRPr="009B6BCA">
          <w:rPr>
            <w:rFonts w:ascii="Courier New" w:hAnsi="Courier New" w:cs="Courier New"/>
            <w:rtl/>
          </w:rPr>
          <w:delText>فاكرمه صلاح</w:delText>
        </w:r>
      </w:del>
      <w:ins w:id="774" w:author="Transkribus" w:date="2019-12-11T14:30:00Z">
        <w:r w:rsidRPr="00EE6742">
          <w:rPr>
            <w:rFonts w:ascii="Courier New" w:hAnsi="Courier New" w:cs="Courier New"/>
            <w:rtl/>
          </w:rPr>
          <w:t>فا كرمه سلاج</w:t>
        </w:r>
      </w:ins>
      <w:r w:rsidRPr="00EE6742">
        <w:rPr>
          <w:rFonts w:ascii="Courier New" w:hAnsi="Courier New" w:cs="Courier New"/>
          <w:rtl/>
        </w:rPr>
        <w:t xml:space="preserve"> الدين وال</w:t>
      </w:r>
      <w:del w:id="775" w:author="Transkribus" w:date="2019-12-11T14:30:00Z">
        <w:r w:rsidRPr="009B6BCA">
          <w:rPr>
            <w:rFonts w:ascii="Courier New" w:hAnsi="Courier New" w:cs="Courier New"/>
            <w:rtl/>
          </w:rPr>
          <w:delText>ف</w:delText>
        </w:r>
      </w:del>
      <w:ins w:id="776" w:author="Transkribus" w:date="2019-12-11T14:30:00Z">
        <w:r w:rsidRPr="00EE6742">
          <w:rPr>
            <w:rFonts w:ascii="Courier New" w:hAnsi="Courier New" w:cs="Courier New"/>
            <w:rtl/>
          </w:rPr>
          <w:t>ق</w:t>
        </w:r>
      </w:ins>
      <w:r w:rsidRPr="00EE6742">
        <w:rPr>
          <w:rFonts w:ascii="Courier New" w:hAnsi="Courier New" w:cs="Courier New"/>
          <w:rtl/>
        </w:rPr>
        <w:t xml:space="preserve">اضل وجماعة </w:t>
      </w:r>
      <w:del w:id="777" w:author="Transkribus" w:date="2019-12-11T14:30:00Z">
        <w:r w:rsidRPr="009B6BCA">
          <w:rPr>
            <w:rFonts w:ascii="Courier New" w:hAnsi="Courier New" w:cs="Courier New"/>
            <w:rtl/>
          </w:rPr>
          <w:delText>الرؤساء واجرى</w:delText>
        </w:r>
      </w:del>
      <w:ins w:id="778" w:author="Transkribus" w:date="2019-12-11T14:30:00Z">
        <w:r w:rsidRPr="00EE6742">
          <w:rPr>
            <w:rFonts w:ascii="Courier New" w:hAnsi="Courier New" w:cs="Courier New"/>
            <w:rtl/>
          </w:rPr>
          <w:t>الرؤساة</w:t>
        </w:r>
      </w:ins>
    </w:p>
    <w:p w:rsidR="00544482" w:rsidRPr="009B6BCA" w:rsidRDefault="00544482" w:rsidP="00544482">
      <w:pPr>
        <w:pStyle w:val="NurText"/>
        <w:bidi/>
        <w:rPr>
          <w:del w:id="779" w:author="Transkribus" w:date="2019-12-11T14:30:00Z"/>
          <w:rFonts w:ascii="Courier New" w:hAnsi="Courier New" w:cs="Courier New"/>
        </w:rPr>
      </w:pPr>
      <w:ins w:id="780" w:author="Transkribus" w:date="2019-12-11T14:30:00Z">
        <w:r w:rsidRPr="00EE6742">
          <w:rPr>
            <w:rFonts w:ascii="Courier New" w:hAnsi="Courier New" w:cs="Courier New"/>
            <w:rtl/>
          </w:rPr>
          <w:t>وأجرى</w:t>
        </w:r>
      </w:ins>
      <w:r w:rsidRPr="00EE6742">
        <w:rPr>
          <w:rFonts w:ascii="Courier New" w:hAnsi="Courier New" w:cs="Courier New"/>
          <w:rtl/>
        </w:rPr>
        <w:t xml:space="preserve"> له </w:t>
      </w:r>
      <w:del w:id="781" w:author="Transkribus" w:date="2019-12-11T14:30:00Z">
        <w:r w:rsidRPr="009B6BCA">
          <w:rPr>
            <w:rFonts w:ascii="Courier New" w:hAnsi="Courier New" w:cs="Courier New"/>
            <w:rtl/>
          </w:rPr>
          <w:delText>ثلاثين دينارا كل شهر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del w:id="782" w:author="Transkribus" w:date="2019-12-11T14:30:00Z">
            <w:r w:rsidRPr="009B6BCA">
              <w:rPr>
                <w:rFonts w:ascii="Courier New" w:hAnsi="Courier New" w:cs="Courier New"/>
                <w:rtl/>
              </w:rPr>
              <w:delText>وكان له دين</w:delText>
            </w:r>
          </w:del>
          <w:ins w:id="783" w:author="Transkribus" w:date="2019-12-11T14:30:00Z">
            <w:r w:rsidRPr="00EE6742">
              <w:rPr>
                <w:rFonts w:ascii="Courier New" w:hAnsi="Courier New" w:cs="Courier New"/>
                <w:rtl/>
              </w:rPr>
              <w:t>ثلالون دناراكل شعر وكمان لهدين</w:t>
            </w:r>
          </w:ins>
          <w:r w:rsidRPr="00EE6742">
            <w:rPr>
              <w:rFonts w:ascii="Courier New" w:hAnsi="Courier New" w:cs="Courier New"/>
              <w:rtl/>
            </w:rPr>
            <w:t xml:space="preserve"> وورع </w:t>
          </w:r>
          <w:del w:id="784" w:author="Transkribus" w:date="2019-12-11T14:30:00Z">
            <w:r w:rsidRPr="009B6BCA">
              <w:rPr>
                <w:rFonts w:ascii="Courier New" w:hAnsi="Courier New" w:cs="Courier New"/>
                <w:rtl/>
              </w:rPr>
              <w:delText>ونسك كثير الصيام يعتكف</w:delText>
            </w:r>
          </w:del>
          <w:ins w:id="785" w:author="Transkribus" w:date="2019-12-11T14:30:00Z">
            <w:r w:rsidRPr="00EE6742">
              <w:rPr>
                <w:rFonts w:ascii="Courier New" w:hAnsi="Courier New" w:cs="Courier New"/>
                <w:rtl/>
              </w:rPr>
              <w:t>ونسلك كير الصسيام بعيكف</w:t>
            </w:r>
          </w:ins>
          <w:r w:rsidRPr="00EE6742">
            <w:rPr>
              <w:rFonts w:ascii="Courier New" w:hAnsi="Courier New" w:cs="Courier New"/>
              <w:rtl/>
            </w:rPr>
            <w:t xml:space="preserve"> فى جامع</w:t>
          </w:r>
          <w:r>
            <w:t>‬</w:t>
          </w:r>
          <w:r>
            <w:t>‬</w:t>
          </w:r>
        </w:dir>
      </w:dir>
    </w:p>
    <w:p w:rsidR="00544482" w:rsidRPr="00EE6742" w:rsidRDefault="00544482" w:rsidP="00544482">
      <w:pPr>
        <w:pStyle w:val="NurText"/>
        <w:bidi/>
        <w:rPr>
          <w:ins w:id="786" w:author="Transkribus" w:date="2019-12-11T14:30:00Z"/>
          <w:rFonts w:ascii="Courier New" w:hAnsi="Courier New" w:cs="Courier New"/>
        </w:rPr>
      </w:pPr>
      <w:r w:rsidRPr="00EE6742">
        <w:rPr>
          <w:rFonts w:ascii="Courier New" w:hAnsi="Courier New" w:cs="Courier New"/>
          <w:rtl/>
        </w:rPr>
        <w:t>دم</w:t>
      </w:r>
      <w:del w:id="787" w:author="Transkribus" w:date="2019-12-11T14:30:00Z">
        <w:r w:rsidRPr="009B6BCA">
          <w:rPr>
            <w:rFonts w:ascii="Courier New" w:hAnsi="Courier New" w:cs="Courier New"/>
            <w:rtl/>
          </w:rPr>
          <w:delText>ش</w:delText>
        </w:r>
      </w:del>
      <w:ins w:id="788" w:author="Transkribus" w:date="2019-12-11T14:30:00Z">
        <w:r w:rsidRPr="00EE6742">
          <w:rPr>
            <w:rFonts w:ascii="Courier New" w:hAnsi="Courier New" w:cs="Courier New"/>
            <w:rtl/>
          </w:rPr>
          <w:t>س</w:t>
        </w:r>
      </w:ins>
      <w:r w:rsidRPr="00EE6742">
        <w:rPr>
          <w:rFonts w:ascii="Courier New" w:hAnsi="Courier New" w:cs="Courier New"/>
          <w:rtl/>
        </w:rPr>
        <w:t xml:space="preserve">ق اربعة </w:t>
      </w:r>
      <w:del w:id="789" w:author="Transkribus" w:date="2019-12-11T14:30:00Z">
        <w:r w:rsidRPr="009B6BCA">
          <w:rPr>
            <w:rFonts w:ascii="Courier New" w:hAnsi="Courier New" w:cs="Courier New"/>
            <w:rtl/>
          </w:rPr>
          <w:delText>اشهر واكثر</w:delText>
        </w:r>
      </w:del>
      <w:ins w:id="790" w:author="Transkribus" w:date="2019-12-11T14:30:00Z">
        <w:r w:rsidRPr="00EE6742">
          <w:rPr>
            <w:rFonts w:ascii="Courier New" w:hAnsi="Courier New" w:cs="Courier New"/>
            <w:rtl/>
          </w:rPr>
          <w:t>اشهروأ كمتر</w:t>
        </w:r>
      </w:ins>
      <w:r w:rsidRPr="00EE6742">
        <w:rPr>
          <w:rFonts w:ascii="Courier New" w:hAnsi="Courier New" w:cs="Courier New"/>
          <w:rtl/>
        </w:rPr>
        <w:t xml:space="preserve"> ولاجله عملت </w:t>
      </w:r>
      <w:del w:id="791" w:author="Transkribus" w:date="2019-12-11T14:30:00Z">
        <w:r w:rsidRPr="009B6BCA">
          <w:rPr>
            <w:rFonts w:ascii="Courier New" w:hAnsi="Courier New" w:cs="Courier New"/>
            <w:rtl/>
          </w:rPr>
          <w:delText>المقصورة التى بالكلاسة وله تصانيف كثيرة منها الزيج المشهور</w:delText>
        </w:r>
      </w:del>
      <w:ins w:id="792" w:author="Transkribus" w:date="2019-12-11T14:30:00Z">
        <w:r w:rsidRPr="00EE6742">
          <w:rPr>
            <w:rFonts w:ascii="Courier New" w:hAnsi="Courier New" w:cs="Courier New"/>
            <w:rtl/>
          </w:rPr>
          <w:t>المنصورة النى بالكاسةوله ثصاقيف كتره منا الزيح</w:t>
        </w:r>
      </w:ins>
    </w:p>
    <w:p w:rsidR="00544482" w:rsidRPr="00EE6742" w:rsidRDefault="00544482" w:rsidP="00544482">
      <w:pPr>
        <w:pStyle w:val="NurText"/>
        <w:bidi/>
        <w:rPr>
          <w:rFonts w:ascii="Courier New" w:hAnsi="Courier New" w:cs="Courier New"/>
        </w:rPr>
      </w:pPr>
      <w:ins w:id="793" w:author="Transkribus" w:date="2019-12-11T14:30:00Z">
        <w:r w:rsidRPr="00EE6742">
          <w:rPr>
            <w:rFonts w:ascii="Courier New" w:hAnsi="Courier New" w:cs="Courier New"/>
            <w:rtl/>
          </w:rPr>
          <w:lastRenderedPageBreak/>
          <w:t>الشهور</w:t>
        </w:r>
      </w:ins>
      <w:r w:rsidRPr="00EE6742">
        <w:rPr>
          <w:rFonts w:ascii="Courier New" w:hAnsi="Courier New" w:cs="Courier New"/>
          <w:rtl/>
        </w:rPr>
        <w:t xml:space="preserve"> الذى له وهو </w:t>
      </w:r>
      <w:del w:id="794" w:author="Transkribus" w:date="2019-12-11T14:30:00Z">
        <w:r w:rsidRPr="009B6BCA">
          <w:rPr>
            <w:rFonts w:ascii="Courier New" w:hAnsi="Courier New" w:cs="Courier New"/>
            <w:rtl/>
          </w:rPr>
          <w:delText>جيد صحيح ومنها المنبر فى الفرائض</w:delText>
        </w:r>
      </w:del>
      <w:ins w:id="795" w:author="Transkribus" w:date="2019-12-11T14:30:00Z">
        <w:r w:rsidRPr="00EE6742">
          <w:rPr>
            <w:rFonts w:ascii="Courier New" w:hAnsi="Courier New" w:cs="Courier New"/>
            <w:rtl/>
          </w:rPr>
          <w:t>جبدعنى بح ومنهالنيرق القفرائض</w:t>
        </w:r>
      </w:ins>
      <w:r w:rsidRPr="00EE6742">
        <w:rPr>
          <w:rFonts w:ascii="Courier New" w:hAnsi="Courier New" w:cs="Courier New"/>
          <w:rtl/>
        </w:rPr>
        <w:t xml:space="preserve"> وهو </w:t>
      </w:r>
      <w:del w:id="796" w:author="Transkribus" w:date="2019-12-11T14:30:00Z">
        <w:r w:rsidRPr="009B6BCA">
          <w:rPr>
            <w:rFonts w:ascii="Courier New" w:hAnsi="Courier New" w:cs="Courier New"/>
            <w:rtl/>
          </w:rPr>
          <w:delText>مشهور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97" w:author="Transkribus" w:date="2019-12-11T14:30:00Z">
        <w:r w:rsidRPr="00EE6742">
          <w:rPr>
            <w:rFonts w:ascii="Courier New" w:hAnsi="Courier New" w:cs="Courier New"/>
            <w:rtl/>
          </w:rPr>
          <w:t>مسهور وكتاب فى عريب</w:t>
        </w:r>
      </w:ins>
    </w:p>
    <w:p w:rsidR="00544482" w:rsidRPr="00EE6742" w:rsidRDefault="00544482" w:rsidP="00544482">
      <w:pPr>
        <w:pStyle w:val="NurText"/>
        <w:bidi/>
        <w:rPr>
          <w:rFonts w:ascii="Courier New" w:hAnsi="Courier New" w:cs="Courier New"/>
        </w:rPr>
      </w:pPr>
      <w:dir w:val="rtl">
        <w:dir w:val="rtl">
          <w:del w:id="798" w:author="Transkribus" w:date="2019-12-11T14:30:00Z">
            <w:r w:rsidRPr="009B6BCA">
              <w:rPr>
                <w:rFonts w:ascii="Courier New" w:hAnsi="Courier New" w:cs="Courier New"/>
                <w:rtl/>
              </w:rPr>
              <w:delText>كتاب فى غريب الحديث</w:delText>
            </w:r>
          </w:del>
          <w:ins w:id="799" w:author="Transkribus" w:date="2019-12-11T14:30:00Z">
            <w:r w:rsidRPr="00EE6742">
              <w:rPr>
                <w:rFonts w:ascii="Courier New" w:hAnsi="Courier New" w:cs="Courier New"/>
                <w:rtl/>
              </w:rPr>
              <w:t>الحدبب</w:t>
            </w:r>
          </w:ins>
          <w:r w:rsidRPr="00EE6742">
            <w:rPr>
              <w:rFonts w:ascii="Courier New" w:hAnsi="Courier New" w:cs="Courier New"/>
              <w:rtl/>
            </w:rPr>
            <w:t xml:space="preserve"> عشر مجلدات وكتاب فى الخلاف مجدول على و</w:t>
          </w:r>
          <w:del w:id="800" w:author="Transkribus" w:date="2019-12-11T14:30:00Z">
            <w:r w:rsidRPr="009B6BCA">
              <w:rPr>
                <w:rFonts w:ascii="Courier New" w:hAnsi="Courier New" w:cs="Courier New"/>
                <w:rtl/>
              </w:rPr>
              <w:delText>ض</w:delText>
            </w:r>
          </w:del>
          <w:ins w:id="801" w:author="Transkribus" w:date="2019-12-11T14:30:00Z">
            <w:r w:rsidRPr="00EE6742">
              <w:rPr>
                <w:rFonts w:ascii="Courier New" w:hAnsi="Courier New" w:cs="Courier New"/>
                <w:rtl/>
              </w:rPr>
              <w:t>ش</w:t>
            </w:r>
          </w:ins>
          <w:r w:rsidRPr="00EE6742">
            <w:rPr>
              <w:rFonts w:ascii="Courier New" w:hAnsi="Courier New" w:cs="Courier New"/>
              <w:rtl/>
            </w:rPr>
            <w:t xml:space="preserve">ع تقويم </w:t>
          </w:r>
          <w:del w:id="802" w:author="Transkribus" w:date="2019-12-11T14:30:00Z">
            <w:r w:rsidRPr="009B6BCA">
              <w:rPr>
                <w:rFonts w:ascii="Courier New" w:hAnsi="Courier New" w:cs="Courier New"/>
                <w:rtl/>
              </w:rPr>
              <w:delText>الصحة وكان دائم</w:delText>
            </w:r>
          </w:del>
          <w:ins w:id="803" w:author="Transkribus" w:date="2019-12-11T14:30:00Z">
            <w:r w:rsidRPr="00EE6742">
              <w:rPr>
                <w:rFonts w:ascii="Courier New" w:hAnsi="Courier New" w:cs="Courier New"/>
                <w:rtl/>
              </w:rPr>
              <w:t>النجة وكمان دا ثم</w:t>
            </w:r>
          </w:ins>
          <w:r w:rsidRPr="00EE6742">
            <w:rPr>
              <w:rFonts w:ascii="Courier New" w:hAnsi="Courier New" w:cs="Courier New"/>
              <w:rtl/>
            </w:rPr>
            <w:t xml:space="preserve"> الاشتغال</w:t>
          </w:r>
          <w:del w:id="804" w:author="Transkribus" w:date="2019-12-11T14:30:00Z">
            <w:r w:rsidRPr="009B6BCA">
              <w:rPr>
                <w:rFonts w:ascii="Courier New" w:hAnsi="Courier New" w:cs="Courier New"/>
                <w:rtl/>
              </w:rPr>
              <w:delText xml:space="preserve"> وله شعر كثير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ins w:id="805" w:author="Transkribus" w:date="2019-12-11T14:30:00Z"/>
          <w:rFonts w:ascii="Courier New" w:hAnsi="Courier New" w:cs="Courier New"/>
        </w:rPr>
      </w:pPr>
      <w:dir w:val="rtl">
        <w:dir w:val="rtl">
          <w:ins w:id="806" w:author="Transkribus" w:date="2019-12-11T14:30:00Z">
            <w:r w:rsidRPr="00EE6742">
              <w:rPr>
                <w:rFonts w:ascii="Courier New" w:hAnsi="Courier New" w:cs="Courier New"/>
                <w:rtl/>
              </w:rPr>
              <w:t xml:space="preserve">وله شعر كثير </w:t>
            </w:r>
          </w:ins>
          <w:r w:rsidRPr="00EE6742">
            <w:rPr>
              <w:rFonts w:ascii="Courier New" w:hAnsi="Courier New" w:cs="Courier New"/>
              <w:rtl/>
            </w:rPr>
            <w:t xml:space="preserve">وقصد </w:t>
          </w:r>
          <w:del w:id="807" w:author="Transkribus" w:date="2019-12-11T14:30:00Z">
            <w:r w:rsidRPr="009B6BCA">
              <w:rPr>
                <w:rFonts w:ascii="Courier New" w:hAnsi="Courier New" w:cs="Courier New"/>
                <w:rtl/>
              </w:rPr>
              <w:delText>الحج فلما رجع</w:delText>
            </w:r>
          </w:del>
          <w:ins w:id="808" w:author="Transkribus" w:date="2019-12-11T14:30:00Z">
            <w:r w:rsidRPr="00EE6742">
              <w:rPr>
                <w:rFonts w:ascii="Courier New" w:hAnsi="Courier New" w:cs="Courier New"/>
                <w:rtl/>
              </w:rPr>
              <w:t>الخيم فلمارجع</w:t>
            </w:r>
          </w:ins>
          <w:r w:rsidRPr="00EE6742">
            <w:rPr>
              <w:rFonts w:ascii="Courier New" w:hAnsi="Courier New" w:cs="Courier New"/>
              <w:rtl/>
            </w:rPr>
            <w:t xml:space="preserve"> الى </w:t>
          </w:r>
          <w:del w:id="809" w:author="Transkribus" w:date="2019-12-11T14:30:00Z">
            <w:r w:rsidRPr="009B6BCA">
              <w:rPr>
                <w:rFonts w:ascii="Courier New" w:hAnsi="Courier New" w:cs="Courier New"/>
                <w:rtl/>
              </w:rPr>
              <w:delText>بغداد توفى بها ودفن</w:delText>
            </w:r>
          </w:del>
          <w:ins w:id="810" w:author="Transkribus" w:date="2019-12-11T14:30:00Z">
            <w:r w:rsidRPr="00EE6742">
              <w:rPr>
                <w:rFonts w:ascii="Courier New" w:hAnsi="Courier New" w:cs="Courier New"/>
                <w:rtl/>
              </w:rPr>
              <w:t>بعد اديو فى بنهاودقن</w:t>
            </w:r>
          </w:ins>
          <w:r w:rsidRPr="00EE6742">
            <w:rPr>
              <w:rFonts w:ascii="Courier New" w:hAnsi="Courier New" w:cs="Courier New"/>
              <w:rtl/>
            </w:rPr>
            <w:t xml:space="preserve"> عند </w:t>
          </w:r>
          <w:del w:id="811" w:author="Transkribus" w:date="2019-12-11T14:30:00Z">
            <w:r w:rsidRPr="009B6BCA">
              <w:rPr>
                <w:rFonts w:ascii="Courier New" w:hAnsi="Courier New" w:cs="Courier New"/>
                <w:rtl/>
              </w:rPr>
              <w:delText xml:space="preserve">قبر ابيه وامه بعد غيبته اكثر </w:delText>
            </w:r>
          </w:del>
          <w:ins w:id="812" w:author="Transkribus" w:date="2019-12-11T14:30:00Z">
            <w:r w:rsidRPr="00EE6742">
              <w:rPr>
                <w:rFonts w:ascii="Courier New" w:hAnsi="Courier New" w:cs="Courier New"/>
                <w:rtl/>
              </w:rPr>
              <w:t>عبراسه وأمه معد عبيته أكتر</w:t>
            </w:r>
          </w:ins>
          <w:r>
            <w:t>‬</w:t>
          </w:r>
          <w:r>
            <w:t>‬</w:t>
          </w:r>
        </w:dir>
      </w:dir>
    </w:p>
    <w:p w:rsidR="00544482" w:rsidRPr="009B6BCA" w:rsidRDefault="00544482" w:rsidP="00544482">
      <w:pPr>
        <w:pStyle w:val="NurText"/>
        <w:bidi/>
        <w:rPr>
          <w:del w:id="813" w:author="Transkribus" w:date="2019-12-11T14:30:00Z"/>
          <w:rFonts w:ascii="Courier New" w:hAnsi="Courier New" w:cs="Courier New"/>
        </w:rPr>
      </w:pPr>
      <w:r w:rsidRPr="00EE6742">
        <w:rPr>
          <w:rFonts w:ascii="Courier New" w:hAnsi="Courier New" w:cs="Courier New"/>
          <w:rtl/>
        </w:rPr>
        <w:t xml:space="preserve">من </w:t>
      </w:r>
      <w:del w:id="814" w:author="Transkribus" w:date="2019-12-11T14:30:00Z">
        <w:r w:rsidRPr="009B6BCA">
          <w:rPr>
            <w:rFonts w:ascii="Courier New" w:hAnsi="Courier New" w:cs="Courier New"/>
            <w:rtl/>
          </w:rPr>
          <w:delText>اربعين</w:delText>
        </w:r>
      </w:del>
      <w:ins w:id="815" w:author="Transkribus" w:date="2019-12-11T14:30:00Z">
        <w:r w:rsidRPr="00EE6742">
          <w:rPr>
            <w:rFonts w:ascii="Courier New" w:hAnsi="Courier New" w:cs="Courier New"/>
            <w:rtl/>
          </w:rPr>
          <w:t>أر بعين</w:t>
        </w:r>
      </w:ins>
      <w:r w:rsidRPr="00EE6742">
        <w:rPr>
          <w:rFonts w:ascii="Courier New" w:hAnsi="Courier New" w:cs="Courier New"/>
          <w:rtl/>
        </w:rPr>
        <w:t xml:space="preserve"> سنة </w:t>
      </w:r>
      <w:del w:id="8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817" w:author="Transkribus" w:date="2019-12-11T14:30:00Z"/>
          <w:rFonts w:ascii="Courier New" w:hAnsi="Courier New" w:cs="Courier New"/>
        </w:rPr>
      </w:pPr>
      <w:dir w:val="rtl">
        <w:dir w:val="rtl">
          <w:r w:rsidRPr="00EE6742">
            <w:rPr>
              <w:rFonts w:ascii="Courier New" w:hAnsi="Courier New" w:cs="Courier New"/>
              <w:rtl/>
            </w:rPr>
            <w:t>وكان مهذب الدين بن الحا</w:t>
          </w:r>
          <w:del w:id="818" w:author="Transkribus" w:date="2019-12-11T14:30:00Z">
            <w:r w:rsidRPr="009B6BCA">
              <w:rPr>
                <w:rFonts w:ascii="Courier New" w:hAnsi="Courier New" w:cs="Courier New"/>
                <w:rtl/>
              </w:rPr>
              <w:delText>ج</w:delText>
            </w:r>
          </w:del>
          <w:ins w:id="819" w:author="Transkribus" w:date="2019-12-11T14:30:00Z">
            <w:r w:rsidRPr="00EE6742">
              <w:rPr>
                <w:rFonts w:ascii="Courier New" w:hAnsi="Courier New" w:cs="Courier New"/>
                <w:rtl/>
              </w:rPr>
              <w:t>ح</w:t>
            </w:r>
          </w:ins>
          <w:r w:rsidRPr="00EE6742">
            <w:rPr>
              <w:rFonts w:ascii="Courier New" w:hAnsi="Courier New" w:cs="Courier New"/>
              <w:rtl/>
            </w:rPr>
            <w:t xml:space="preserve">ب كثير الاشتغال </w:t>
          </w:r>
          <w:del w:id="820" w:author="Transkribus" w:date="2019-12-11T14:30:00Z">
            <w:r w:rsidRPr="009B6BCA">
              <w:rPr>
                <w:rFonts w:ascii="Courier New" w:hAnsi="Courier New" w:cs="Courier New"/>
                <w:rtl/>
              </w:rPr>
              <w:delText>محبا للعلم</w:delText>
            </w:r>
          </w:del>
          <w:ins w:id="821" w:author="Transkribus" w:date="2019-12-11T14:30:00Z">
            <w:r w:rsidRPr="00EE6742">
              <w:rPr>
                <w:rFonts w:ascii="Courier New" w:hAnsi="Courier New" w:cs="Courier New"/>
                <w:rtl/>
              </w:rPr>
              <w:t>جب العلم</w:t>
            </w:r>
          </w:ins>
          <w:r w:rsidRPr="00EE6742">
            <w:rPr>
              <w:rFonts w:ascii="Courier New" w:hAnsi="Courier New" w:cs="Courier New"/>
              <w:rtl/>
            </w:rPr>
            <w:t xml:space="preserve"> قوى </w:t>
          </w:r>
          <w:del w:id="822" w:author="Transkribus" w:date="2019-12-11T14:30:00Z">
            <w:r w:rsidRPr="009B6BCA">
              <w:rPr>
                <w:rFonts w:ascii="Courier New" w:hAnsi="Courier New" w:cs="Courier New"/>
                <w:rtl/>
              </w:rPr>
              <w:delText xml:space="preserve">النظر فى </w:delText>
            </w:r>
          </w:del>
          <w:ins w:id="823" w:author="Transkribus" w:date="2019-12-11T14:30:00Z">
            <w:r w:rsidRPr="00EE6742">
              <w:rPr>
                <w:rFonts w:ascii="Courier New" w:hAnsi="Courier New" w:cs="Courier New"/>
                <w:rtl/>
              </w:rPr>
              <w:t>النظرى</w:t>
            </w:r>
          </w:ins>
          <w:r>
            <w:t>‬</w:t>
          </w:r>
          <w:r>
            <w:t>‬</w:t>
          </w:r>
        </w:dir>
      </w:dir>
    </w:p>
    <w:p w:rsidR="00544482" w:rsidRPr="00EE6742" w:rsidRDefault="00544482" w:rsidP="00544482">
      <w:pPr>
        <w:pStyle w:val="NurText"/>
        <w:bidi/>
        <w:rPr>
          <w:ins w:id="824" w:author="Transkribus" w:date="2019-12-11T14:30:00Z"/>
          <w:rFonts w:ascii="Courier New" w:hAnsi="Courier New" w:cs="Courier New"/>
        </w:rPr>
      </w:pPr>
      <w:r w:rsidRPr="00EE6742">
        <w:rPr>
          <w:rFonts w:ascii="Courier New" w:hAnsi="Courier New" w:cs="Courier New"/>
          <w:rtl/>
        </w:rPr>
        <w:t xml:space="preserve">صناعة </w:t>
      </w:r>
      <w:del w:id="825" w:author="Transkribus" w:date="2019-12-11T14:30:00Z">
        <w:r w:rsidRPr="009B6BCA">
          <w:rPr>
            <w:rFonts w:ascii="Courier New" w:hAnsi="Courier New" w:cs="Courier New"/>
            <w:rtl/>
          </w:rPr>
          <w:delText>الهندسة وكان قبل اشتهاره</w:delText>
        </w:r>
      </w:del>
      <w:ins w:id="826" w:author="Transkribus" w:date="2019-12-11T14:30:00Z">
        <w:r w:rsidRPr="00EE6742">
          <w:rPr>
            <w:rFonts w:ascii="Courier New" w:hAnsi="Courier New" w:cs="Courier New"/>
            <w:rtl/>
          </w:rPr>
          <w:t>الهندسه وكمان قيسل اشتهارة يصناعة الطب فد حخدم فى المساعات البى عبند الحاء م</w:t>
        </w:r>
      </w:ins>
    </w:p>
    <w:p w:rsidR="00544482" w:rsidRPr="00EE6742" w:rsidRDefault="00544482" w:rsidP="00544482">
      <w:pPr>
        <w:pStyle w:val="NurText"/>
        <w:bidi/>
        <w:rPr>
          <w:ins w:id="827" w:author="Transkribus" w:date="2019-12-11T14:30:00Z"/>
          <w:rFonts w:ascii="Courier New" w:hAnsi="Courier New" w:cs="Courier New"/>
        </w:rPr>
      </w:pPr>
      <w:ins w:id="828" w:author="Transkribus" w:date="2019-12-11T14:30:00Z">
        <w:r w:rsidRPr="00EE6742">
          <w:rPr>
            <w:rFonts w:ascii="Courier New" w:hAnsi="Courier New" w:cs="Courier New"/>
            <w:rtl/>
          </w:rPr>
          <w:t>ابدمشق ثم عميز فى صناعة الطب وصار من جملة أعبانها وخدم</w:t>
        </w:r>
      </w:ins>
      <w:r w:rsidRPr="00EE6742">
        <w:rPr>
          <w:rFonts w:ascii="Courier New" w:hAnsi="Courier New" w:cs="Courier New"/>
          <w:rtl/>
        </w:rPr>
        <w:t xml:space="preserve"> بصناعة الطب </w:t>
      </w:r>
      <w:del w:id="829" w:author="Transkribus" w:date="2019-12-11T14:30:00Z">
        <w:r w:rsidRPr="009B6BCA">
          <w:rPr>
            <w:rFonts w:ascii="Courier New" w:hAnsi="Courier New" w:cs="Courier New"/>
            <w:rtl/>
          </w:rPr>
          <w:delText>قد</w:delText>
        </w:r>
      </w:del>
      <w:ins w:id="830" w:author="Transkribus" w:date="2019-12-11T14:30:00Z">
        <w:r w:rsidRPr="00EE6742">
          <w:rPr>
            <w:rFonts w:ascii="Courier New" w:hAnsi="Courier New" w:cs="Courier New"/>
            <w:rtl/>
          </w:rPr>
          <w:t>فى البيارستان</w:t>
        </w:r>
      </w:ins>
    </w:p>
    <w:p w:rsidR="00544482" w:rsidRPr="00EE6742" w:rsidRDefault="00544482" w:rsidP="00544482">
      <w:pPr>
        <w:pStyle w:val="NurText"/>
        <w:bidi/>
        <w:rPr>
          <w:rFonts w:ascii="Courier New" w:hAnsi="Courier New" w:cs="Courier New"/>
        </w:rPr>
      </w:pPr>
      <w:ins w:id="831" w:author="Transkribus" w:date="2019-12-11T14:30:00Z">
        <w:r w:rsidRPr="00EE6742">
          <w:rPr>
            <w:rFonts w:ascii="Courier New" w:hAnsi="Courier New" w:cs="Courier New"/>
            <w:rtl/>
          </w:rPr>
          <w:t>الكبير الذى أنشاه الملك العادل بور الدين بن زفكى ثم</w:t>
        </w:r>
      </w:ins>
      <w:r w:rsidRPr="00EE6742">
        <w:rPr>
          <w:rFonts w:ascii="Courier New" w:hAnsi="Courier New" w:cs="Courier New"/>
          <w:rtl/>
        </w:rPr>
        <w:t xml:space="preserve"> خدم </w:t>
      </w:r>
      <w:del w:id="832" w:author="Transkribus" w:date="2019-12-11T14:30:00Z">
        <w:r w:rsidRPr="009B6BCA">
          <w:rPr>
            <w:rFonts w:ascii="Courier New" w:hAnsi="Courier New" w:cs="Courier New"/>
            <w:rtl/>
          </w:rPr>
          <w:delText>فى الساعات التى عند الجامع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33" w:author="Transkribus" w:date="2019-12-11T14:30:00Z">
        <w:r w:rsidRPr="00EE6742">
          <w:rPr>
            <w:rFonts w:ascii="Courier New" w:hAnsi="Courier New" w:cs="Courier New"/>
            <w:rtl/>
          </w:rPr>
          <w:t>ففى الدين عمرصاحب جماء ولم</w:t>
        </w:r>
      </w:ins>
    </w:p>
    <w:p w:rsidR="00544482" w:rsidRPr="009B6BCA" w:rsidRDefault="00544482" w:rsidP="00544482">
      <w:pPr>
        <w:pStyle w:val="NurText"/>
        <w:bidi/>
        <w:rPr>
          <w:del w:id="834" w:author="Transkribus" w:date="2019-12-11T14:30:00Z"/>
          <w:rFonts w:ascii="Courier New" w:hAnsi="Courier New" w:cs="Courier New"/>
        </w:rPr>
      </w:pPr>
      <w:dir w:val="rtl">
        <w:dir w:val="rtl">
          <w:del w:id="835" w:author="Transkribus" w:date="2019-12-11T14:30:00Z">
            <w:r w:rsidRPr="009B6BCA">
              <w:rPr>
                <w:rFonts w:ascii="Courier New" w:hAnsi="Courier New" w:cs="Courier New"/>
                <w:rtl/>
              </w:rPr>
              <w:delText>ثم تميز</w:delText>
            </w:r>
          </w:del>
          <w:ins w:id="836" w:author="Transkribus" w:date="2019-12-11T14:30:00Z">
            <w:r w:rsidRPr="00EE6742">
              <w:rPr>
                <w:rFonts w:ascii="Courier New" w:hAnsi="Courier New" w:cs="Courier New"/>
                <w:rtl/>
              </w:rPr>
              <w:t>ابرل</w:t>
            </w:r>
          </w:ins>
          <w:r w:rsidRPr="00EE6742">
            <w:rPr>
              <w:rFonts w:ascii="Courier New" w:hAnsi="Courier New" w:cs="Courier New"/>
              <w:rtl/>
            </w:rPr>
            <w:t xml:space="preserve"> فى </w:t>
          </w:r>
          <w:del w:id="837" w:author="Transkribus" w:date="2019-12-11T14:30:00Z">
            <w:r w:rsidRPr="009B6BCA">
              <w:rPr>
                <w:rFonts w:ascii="Courier New" w:hAnsi="Courier New" w:cs="Courier New"/>
                <w:rtl/>
              </w:rPr>
              <w:delText>صناعة الطب وصار من جملة اعيانها وخدم بصناعة الطب فى البيمارستان الكبير الذى انشاه الملك العادل نور الدين ابن زنكي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838" w:author="Transkribus" w:date="2019-12-11T14:30:00Z"/>
          <w:rFonts w:ascii="Courier New" w:hAnsi="Courier New" w:cs="Courier New"/>
        </w:rPr>
      </w:pPr>
      <w:dir w:val="rtl">
        <w:dir w:val="rtl">
          <w:del w:id="839" w:author="Transkribus" w:date="2019-12-11T14:30:00Z">
            <w:r w:rsidRPr="009B6BCA">
              <w:rPr>
                <w:rFonts w:ascii="Courier New" w:hAnsi="Courier New" w:cs="Courier New"/>
                <w:rtl/>
              </w:rPr>
              <w:delText>ثم خدم تقى الدين عمر صاحب حماة ولم يزل فى خدمته بحماة</w:delText>
            </w:r>
          </w:del>
          <w:ins w:id="840" w:author="Transkribus" w:date="2019-12-11T14:30:00Z">
            <w:r w:rsidRPr="00EE6742">
              <w:rPr>
                <w:rFonts w:ascii="Courier New" w:hAnsi="Courier New" w:cs="Courier New"/>
                <w:rtl/>
              </w:rPr>
              <w:t>خديبة بجسماة</w:t>
            </w:r>
          </w:ins>
          <w:r w:rsidRPr="00EE6742">
            <w:rPr>
              <w:rFonts w:ascii="Courier New" w:hAnsi="Courier New" w:cs="Courier New"/>
              <w:rtl/>
            </w:rPr>
            <w:t xml:space="preserve"> الى ان </w:t>
          </w:r>
          <w:del w:id="841" w:author="Transkribus" w:date="2019-12-11T14:30:00Z">
            <w:r w:rsidRPr="009B6BCA">
              <w:rPr>
                <w:rFonts w:ascii="Courier New" w:hAnsi="Courier New" w:cs="Courier New"/>
                <w:rtl/>
              </w:rPr>
              <w:delText>توفى تقى</w:delText>
            </w:r>
          </w:del>
          <w:ins w:id="842" w:author="Transkribus" w:date="2019-12-11T14:30:00Z">
            <w:r w:rsidRPr="00EE6742">
              <w:rPr>
                <w:rFonts w:ascii="Courier New" w:hAnsi="Courier New" w:cs="Courier New"/>
                <w:rtl/>
              </w:rPr>
              <w:t>وفى فقى</w:t>
            </w:r>
          </w:ins>
          <w:r w:rsidRPr="00EE6742">
            <w:rPr>
              <w:rFonts w:ascii="Courier New" w:hAnsi="Courier New" w:cs="Courier New"/>
              <w:rtl/>
            </w:rPr>
            <w:t xml:space="preserve"> الدين </w:t>
          </w:r>
          <w:del w:id="8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ثم عاد ابن ال</w:t>
          </w:r>
          <w:del w:id="844" w:author="Transkribus" w:date="2019-12-11T14:30:00Z">
            <w:r w:rsidRPr="009B6BCA">
              <w:rPr>
                <w:rFonts w:ascii="Courier New" w:hAnsi="Courier New" w:cs="Courier New"/>
                <w:rtl/>
              </w:rPr>
              <w:delText>ح</w:delText>
            </w:r>
          </w:del>
          <w:ins w:id="845" w:author="Transkribus" w:date="2019-12-11T14:30:00Z">
            <w:r w:rsidRPr="00EE6742">
              <w:rPr>
                <w:rFonts w:ascii="Courier New" w:hAnsi="Courier New" w:cs="Courier New"/>
                <w:rtl/>
              </w:rPr>
              <w:t>ج</w:t>
            </w:r>
          </w:ins>
          <w:r w:rsidRPr="00EE6742">
            <w:rPr>
              <w:rFonts w:ascii="Courier New" w:hAnsi="Courier New" w:cs="Courier New"/>
              <w:rtl/>
            </w:rPr>
            <w:t xml:space="preserve">اجب الى دمشق </w:t>
          </w:r>
          <w:del w:id="846" w:author="Transkribus" w:date="2019-12-11T14:30:00Z">
            <w:r w:rsidRPr="009B6BCA">
              <w:rPr>
                <w:rFonts w:ascii="Courier New" w:hAnsi="Courier New" w:cs="Courier New"/>
                <w:rtl/>
              </w:rPr>
              <w:delText>وتوجه</w:delText>
            </w:r>
          </w:del>
          <w:ins w:id="847" w:author="Transkribus" w:date="2019-12-11T14:30:00Z">
            <w:r w:rsidRPr="00EE6742">
              <w:rPr>
                <w:rFonts w:ascii="Courier New" w:hAnsi="Courier New" w:cs="Courier New"/>
                <w:rtl/>
              </w:rPr>
              <w:t>ويوسة</w:t>
            </w:r>
          </w:ins>
          <w:r w:rsidRPr="00EE6742">
            <w:rPr>
              <w:rFonts w:ascii="Courier New" w:hAnsi="Courier New" w:cs="Courier New"/>
              <w:rtl/>
            </w:rPr>
            <w:t xml:space="preserve"> الى الديار</w:t>
          </w:r>
          <w:r>
            <w:t>‬</w:t>
          </w:r>
          <w:r>
            <w:t>‬</w:t>
          </w:r>
        </w:dir>
      </w:dir>
    </w:p>
    <w:p w:rsidR="00544482" w:rsidRPr="009B6BCA" w:rsidRDefault="00544482" w:rsidP="00544482">
      <w:pPr>
        <w:pStyle w:val="NurText"/>
        <w:bidi/>
        <w:rPr>
          <w:del w:id="848" w:author="Transkribus" w:date="2019-12-11T14:30:00Z"/>
          <w:rFonts w:ascii="Courier New" w:hAnsi="Courier New" w:cs="Courier New"/>
        </w:rPr>
      </w:pPr>
      <w:r w:rsidRPr="00EE6742">
        <w:rPr>
          <w:rFonts w:ascii="Courier New" w:hAnsi="Courier New" w:cs="Courier New"/>
          <w:rtl/>
        </w:rPr>
        <w:t>المصر</w:t>
      </w:r>
      <w:del w:id="849" w:author="Transkribus" w:date="2019-12-11T14:30:00Z">
        <w:r w:rsidRPr="009B6BCA">
          <w:rPr>
            <w:rFonts w:ascii="Courier New" w:hAnsi="Courier New" w:cs="Courier New"/>
            <w:rtl/>
          </w:rPr>
          <w:delText>ي</w:delText>
        </w:r>
      </w:del>
      <w:r w:rsidRPr="00EE6742">
        <w:rPr>
          <w:rFonts w:ascii="Courier New" w:hAnsi="Courier New" w:cs="Courier New"/>
          <w:rtl/>
        </w:rPr>
        <w:t xml:space="preserve">ة وخدم الملك </w:t>
      </w:r>
      <w:del w:id="850" w:author="Transkribus" w:date="2019-12-11T14:30:00Z">
        <w:r w:rsidRPr="009B6BCA">
          <w:rPr>
            <w:rFonts w:ascii="Courier New" w:hAnsi="Courier New" w:cs="Courier New"/>
            <w:rtl/>
          </w:rPr>
          <w:delText>الناصر صلاح</w:delText>
        </w:r>
      </w:del>
      <w:ins w:id="851" w:author="Transkribus" w:date="2019-12-11T14:30:00Z">
        <w:r w:rsidRPr="00EE6742">
          <w:rPr>
            <w:rFonts w:ascii="Courier New" w:hAnsi="Courier New" w:cs="Courier New"/>
            <w:rtl/>
          </w:rPr>
          <w:t>النلصر سسلاج</w:t>
        </w:r>
      </w:ins>
      <w:r w:rsidRPr="00EE6742">
        <w:rPr>
          <w:rFonts w:ascii="Courier New" w:hAnsi="Courier New" w:cs="Courier New"/>
          <w:rtl/>
        </w:rPr>
        <w:t xml:space="preserve"> الدين يوسف بن</w:t>
      </w:r>
      <w:del w:id="8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853" w:author="Transkribus" w:date="2019-12-11T14:30:00Z"/>
          <w:rFonts w:ascii="Courier New" w:hAnsi="Courier New" w:cs="Courier New"/>
        </w:rPr>
      </w:pPr>
      <w:dir w:val="rtl">
        <w:dir w:val="rtl">
          <w:del w:id="854" w:author="Transkribus" w:date="2019-12-11T14:30:00Z">
            <w:r w:rsidRPr="009B6BCA">
              <w:rPr>
                <w:rFonts w:ascii="Courier New" w:hAnsi="Courier New" w:cs="Courier New"/>
                <w:rtl/>
              </w:rPr>
              <w:delText>ايوب</w:delText>
            </w:r>
          </w:del>
          <w:ins w:id="855" w:author="Transkribus" w:date="2019-12-11T14:30:00Z">
            <w:r w:rsidRPr="00EE6742">
              <w:rPr>
                <w:rFonts w:ascii="Courier New" w:hAnsi="Courier New" w:cs="Courier New"/>
                <w:rtl/>
              </w:rPr>
              <w:t xml:space="preserve"> أيوب</w:t>
            </w:r>
          </w:ins>
          <w:r w:rsidRPr="00EE6742">
            <w:rPr>
              <w:rFonts w:ascii="Courier New" w:hAnsi="Courier New" w:cs="Courier New"/>
              <w:rtl/>
            </w:rPr>
            <w:t xml:space="preserve"> بصناعة الطب و</w:t>
          </w:r>
          <w:del w:id="856" w:author="Transkribus" w:date="2019-12-11T14:30:00Z">
            <w:r w:rsidRPr="009B6BCA">
              <w:rPr>
                <w:rFonts w:ascii="Courier New" w:hAnsi="Courier New" w:cs="Courier New"/>
                <w:rtl/>
              </w:rPr>
              <w:delText>ب</w:delText>
            </w:r>
          </w:del>
          <w:ins w:id="857" w:author="Transkribus" w:date="2019-12-11T14:30:00Z">
            <w:r w:rsidRPr="00EE6742">
              <w:rPr>
                <w:rFonts w:ascii="Courier New" w:hAnsi="Courier New" w:cs="Courier New"/>
                <w:rtl/>
              </w:rPr>
              <w:t>ي</w:t>
            </w:r>
          </w:ins>
          <w:r w:rsidRPr="00EE6742">
            <w:rPr>
              <w:rFonts w:ascii="Courier New" w:hAnsi="Courier New" w:cs="Courier New"/>
              <w:rtl/>
            </w:rPr>
            <w:t>ق</w:t>
          </w:r>
          <w:del w:id="858" w:author="Transkribus" w:date="2019-12-11T14:30:00Z">
            <w:r w:rsidRPr="009B6BCA">
              <w:rPr>
                <w:rFonts w:ascii="Courier New" w:hAnsi="Courier New" w:cs="Courier New"/>
                <w:rtl/>
              </w:rPr>
              <w:delText>ى</w:delText>
            </w:r>
          </w:del>
          <w:r w:rsidRPr="00EE6742">
            <w:rPr>
              <w:rFonts w:ascii="Courier New" w:hAnsi="Courier New" w:cs="Courier New"/>
              <w:rtl/>
            </w:rPr>
            <w:t xml:space="preserve"> فى خدمته الى</w:t>
          </w:r>
          <w:del w:id="859" w:author="Transkribus" w:date="2019-12-11T14:30:00Z">
            <w:r w:rsidRPr="009B6BCA">
              <w:rPr>
                <w:rFonts w:ascii="Courier New" w:hAnsi="Courier New" w:cs="Courier New"/>
                <w:rtl/>
              </w:rPr>
              <w:delText xml:space="preserve"> ان توفى صلاح</w:delText>
            </w:r>
          </w:del>
          <w:r>
            <w:t>‬</w:t>
          </w:r>
          <w:r>
            <w:t>‬</w:t>
          </w:r>
        </w:dir>
      </w:dir>
    </w:p>
    <w:p w:rsidR="00544482" w:rsidRPr="00EE6742" w:rsidRDefault="00544482" w:rsidP="00544482">
      <w:pPr>
        <w:pStyle w:val="NurText"/>
        <w:bidi/>
        <w:rPr>
          <w:ins w:id="860" w:author="Transkribus" w:date="2019-12-11T14:30:00Z"/>
          <w:rFonts w:ascii="Courier New" w:hAnsi="Courier New" w:cs="Courier New"/>
        </w:rPr>
      </w:pPr>
      <w:ins w:id="861" w:author="Transkribus" w:date="2019-12-11T14:30:00Z">
        <w:r w:rsidRPr="00EE6742">
          <w:rPr>
            <w:rFonts w:ascii="Courier New" w:hAnsi="Courier New" w:cs="Courier New"/>
            <w:rtl/>
          </w:rPr>
          <w:t>ابن بوفى سلاجم</w:t>
        </w:r>
      </w:ins>
      <w:r w:rsidRPr="00EE6742">
        <w:rPr>
          <w:rFonts w:ascii="Courier New" w:hAnsi="Courier New" w:cs="Courier New"/>
          <w:rtl/>
        </w:rPr>
        <w:t xml:space="preserve"> الدين ثم </w:t>
      </w:r>
      <w:del w:id="862" w:author="Transkribus" w:date="2019-12-11T14:30:00Z">
        <w:r w:rsidRPr="009B6BCA">
          <w:rPr>
            <w:rFonts w:ascii="Courier New" w:hAnsi="Courier New" w:cs="Courier New"/>
            <w:rtl/>
          </w:rPr>
          <w:delText>ت</w:delText>
        </w:r>
      </w:del>
      <w:ins w:id="863" w:author="Transkribus" w:date="2019-12-11T14:30:00Z">
        <w:r w:rsidRPr="00EE6742">
          <w:rPr>
            <w:rFonts w:ascii="Courier New" w:hAnsi="Courier New" w:cs="Courier New"/>
            <w:rtl/>
          </w:rPr>
          <w:t>م</w:t>
        </w:r>
      </w:ins>
      <w:r w:rsidRPr="00EE6742">
        <w:rPr>
          <w:rFonts w:ascii="Courier New" w:hAnsi="Courier New" w:cs="Courier New"/>
          <w:rtl/>
        </w:rPr>
        <w:t xml:space="preserve">وجه الى الملك المنصور صاحب </w:t>
      </w:r>
      <w:del w:id="864" w:author="Transkribus" w:date="2019-12-11T14:30:00Z">
        <w:r w:rsidRPr="009B6BCA">
          <w:rPr>
            <w:rFonts w:ascii="Courier New" w:hAnsi="Courier New" w:cs="Courier New"/>
            <w:rtl/>
          </w:rPr>
          <w:delText>ح</w:delText>
        </w:r>
      </w:del>
      <w:ins w:id="865" w:author="Transkribus" w:date="2019-12-11T14:30:00Z">
        <w:r w:rsidRPr="00EE6742">
          <w:rPr>
            <w:rFonts w:ascii="Courier New" w:hAnsi="Courier New" w:cs="Courier New"/>
            <w:rtl/>
          </w:rPr>
          <w:t>ج</w:t>
        </w:r>
      </w:ins>
      <w:r w:rsidRPr="00EE6742">
        <w:rPr>
          <w:rFonts w:ascii="Courier New" w:hAnsi="Courier New" w:cs="Courier New"/>
          <w:rtl/>
        </w:rPr>
        <w:t xml:space="preserve">ماة ابن </w:t>
      </w:r>
      <w:del w:id="866" w:author="Transkribus" w:date="2019-12-11T14:30:00Z">
        <w:r w:rsidRPr="009B6BCA">
          <w:rPr>
            <w:rFonts w:ascii="Courier New" w:hAnsi="Courier New" w:cs="Courier New"/>
            <w:rtl/>
          </w:rPr>
          <w:delText>تقى</w:delText>
        </w:r>
      </w:del>
      <w:ins w:id="867" w:author="Transkribus" w:date="2019-12-11T14:30:00Z">
        <w:r w:rsidRPr="00EE6742">
          <w:rPr>
            <w:rFonts w:ascii="Courier New" w:hAnsi="Courier New" w:cs="Courier New"/>
            <w:rtl/>
          </w:rPr>
          <w:t>ففى</w:t>
        </w:r>
      </w:ins>
      <w:r w:rsidRPr="00EE6742">
        <w:rPr>
          <w:rFonts w:ascii="Courier New" w:hAnsi="Courier New" w:cs="Courier New"/>
          <w:rtl/>
        </w:rPr>
        <w:t xml:space="preserve"> الدين واقام عنده </w:t>
      </w:r>
      <w:del w:id="868" w:author="Transkribus" w:date="2019-12-11T14:30:00Z">
        <w:r w:rsidRPr="009B6BCA">
          <w:rPr>
            <w:rFonts w:ascii="Courier New" w:hAnsi="Courier New" w:cs="Courier New"/>
            <w:rtl/>
          </w:rPr>
          <w:delText>نحو سنتين وتوفى بحماة</w:delText>
        </w:r>
      </w:del>
      <w:ins w:id="869" w:author="Transkribus" w:date="2019-12-11T14:30:00Z">
        <w:r w:rsidRPr="00EE6742">
          <w:rPr>
            <w:rFonts w:ascii="Courier New" w:hAnsi="Courier New" w:cs="Courier New"/>
            <w:rtl/>
          </w:rPr>
          <w:t>مجحوسفتين</w:t>
        </w:r>
      </w:ins>
    </w:p>
    <w:p w:rsidR="00544482" w:rsidRPr="00EE6742" w:rsidRDefault="00544482" w:rsidP="00544482">
      <w:pPr>
        <w:pStyle w:val="NurText"/>
        <w:bidi/>
        <w:rPr>
          <w:rFonts w:ascii="Courier New" w:hAnsi="Courier New" w:cs="Courier New"/>
        </w:rPr>
      </w:pPr>
      <w:ins w:id="870" w:author="Transkribus" w:date="2019-12-11T14:30:00Z">
        <w:r w:rsidRPr="00EE6742">
          <w:rPr>
            <w:rFonts w:ascii="Courier New" w:hAnsi="Courier New" w:cs="Courier New"/>
            <w:rtl/>
          </w:rPr>
          <w:t>ويوف نجماء</w:t>
        </w:r>
      </w:ins>
      <w:r w:rsidRPr="00EE6742">
        <w:rPr>
          <w:rFonts w:ascii="Courier New" w:hAnsi="Courier New" w:cs="Courier New"/>
          <w:rtl/>
        </w:rPr>
        <w:t xml:space="preserve"> بعلة الاستسقاء</w:t>
      </w:r>
      <w:del w:id="8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872" w:author="Transkribus" w:date="2019-12-11T14:30:00Z"/>
          <w:rFonts w:ascii="Courier New" w:hAnsi="Courier New" w:cs="Courier New"/>
        </w:rPr>
      </w:pPr>
      <w:dir w:val="rtl">
        <w:dir w:val="rtl">
          <w:ins w:id="873" w:author="Transkribus" w:date="2019-12-11T14:30:00Z">
            <w:r w:rsidRPr="00EE6742">
              <w:rPr>
                <w:rFonts w:ascii="Courier New" w:hAnsi="Courier New" w:cs="Courier New"/>
                <w:rtl/>
              </w:rPr>
              <w:t>الشريف</w:t>
            </w:r>
          </w:ins>
          <w:r>
            <w:t>‬</w:t>
          </w:r>
          <w:r>
            <w:t>‬</w:t>
          </w:r>
        </w:dir>
      </w:dir>
    </w:p>
    <w:p w:rsidR="00544482" w:rsidRPr="00EE6742" w:rsidRDefault="00544482" w:rsidP="00544482">
      <w:pPr>
        <w:pStyle w:val="NurText"/>
        <w:bidi/>
        <w:rPr>
          <w:ins w:id="874" w:author="Transkribus" w:date="2019-12-11T14:30:00Z"/>
          <w:rFonts w:ascii="Courier New" w:hAnsi="Courier New" w:cs="Courier New"/>
        </w:rPr>
      </w:pPr>
      <w:ins w:id="875" w:author="Transkribus" w:date="2019-12-11T14:30:00Z">
        <w:r w:rsidRPr="00EE6742">
          <w:rPr>
            <w:rFonts w:ascii="Courier New" w:hAnsi="Courier New" w:cs="Courier New"/>
            <w:rtl/>
          </w:rPr>
          <w:t>الكمال</w:t>
        </w:r>
      </w:ins>
    </w:p>
    <w:p w:rsidR="00544482" w:rsidRPr="00EE6742" w:rsidRDefault="00544482" w:rsidP="00544482">
      <w:pPr>
        <w:pStyle w:val="NurText"/>
        <w:bidi/>
        <w:rPr>
          <w:rFonts w:ascii="Courier New" w:hAnsi="Courier New" w:cs="Courier New"/>
        </w:rPr>
      </w:pPr>
      <w:ins w:id="876" w:author="Transkribus" w:date="2019-12-11T14:30:00Z">
        <w:r w:rsidRPr="00EE6742">
          <w:rPr>
            <w:rFonts w:ascii="Courier New" w:hAnsi="Courier New" w:cs="Courier New"/>
            <w:rtl/>
          </w:rPr>
          <w:t>*(</w:t>
        </w:r>
      </w:ins>
      <w:r w:rsidRPr="00EE6742">
        <w:rPr>
          <w:rFonts w:ascii="Courier New" w:hAnsi="Courier New" w:cs="Courier New"/>
          <w:rtl/>
        </w:rPr>
        <w:t>الشريف الك</w:t>
      </w:r>
      <w:del w:id="877" w:author="Transkribus" w:date="2019-12-11T14:30:00Z">
        <w:r w:rsidRPr="009B6BCA">
          <w:rPr>
            <w:rFonts w:ascii="Courier New" w:hAnsi="Courier New" w:cs="Courier New"/>
            <w:rtl/>
          </w:rPr>
          <w:delText>ح</w:delText>
        </w:r>
      </w:del>
      <w:ins w:id="878" w:author="Transkribus" w:date="2019-12-11T14:30:00Z">
        <w:r w:rsidRPr="00EE6742">
          <w:rPr>
            <w:rFonts w:ascii="Courier New" w:hAnsi="Courier New" w:cs="Courier New"/>
            <w:rtl/>
          </w:rPr>
          <w:t>ج</w:t>
        </w:r>
      </w:ins>
      <w:r w:rsidRPr="00EE6742">
        <w:rPr>
          <w:rFonts w:ascii="Courier New" w:hAnsi="Courier New" w:cs="Courier New"/>
          <w:rtl/>
        </w:rPr>
        <w:t>ال</w:t>
      </w:r>
      <w:del w:id="8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80" w:author="Transkribus" w:date="2019-12-11T14:30:00Z">
        <w:r w:rsidRPr="00EE6742">
          <w:rPr>
            <w:rFonts w:ascii="Courier New" w:hAnsi="Courier New" w:cs="Courier New"/>
            <w:rtl/>
          </w:rPr>
          <w:t>)*</w:t>
        </w:r>
      </w:ins>
    </w:p>
    <w:p w:rsidR="00544482" w:rsidRPr="00EE6742" w:rsidRDefault="00544482" w:rsidP="00544482">
      <w:pPr>
        <w:pStyle w:val="NurText"/>
        <w:bidi/>
        <w:rPr>
          <w:rFonts w:ascii="Courier New" w:hAnsi="Courier New" w:cs="Courier New"/>
        </w:rPr>
      </w:pPr>
      <w:dir w:val="rtl">
        <w:dir w:val="rtl">
          <w:ins w:id="881" w:author="Transkribus" w:date="2019-12-11T14:30:00Z">
            <w:r w:rsidRPr="00EE6742">
              <w:rPr>
                <w:rFonts w:ascii="Courier New" w:hAnsi="Courier New" w:cs="Courier New"/>
                <w:rtl/>
              </w:rPr>
              <w:t xml:space="preserve">ب </w:t>
            </w:r>
          </w:ins>
          <w:r w:rsidRPr="00EE6742">
            <w:rPr>
              <w:rFonts w:ascii="Courier New" w:hAnsi="Courier New" w:cs="Courier New"/>
              <w:rtl/>
            </w:rPr>
            <w:t xml:space="preserve">هو </w:t>
          </w:r>
          <w:del w:id="882" w:author="Transkribus" w:date="2019-12-11T14:30:00Z">
            <w:r w:rsidRPr="009B6BCA">
              <w:rPr>
                <w:rFonts w:ascii="Courier New" w:hAnsi="Courier New" w:cs="Courier New"/>
                <w:rtl/>
              </w:rPr>
              <w:delText>السيد برهان</w:delText>
            </w:r>
          </w:del>
          <w:ins w:id="883" w:author="Transkribus" w:date="2019-12-11T14:30:00Z">
            <w:r w:rsidRPr="00EE6742">
              <w:rPr>
                <w:rFonts w:ascii="Courier New" w:hAnsi="Courier New" w:cs="Courier New"/>
                <w:rtl/>
              </w:rPr>
              <w:t>السيدير مان</w:t>
            </w:r>
          </w:ins>
          <w:r w:rsidRPr="00EE6742">
            <w:rPr>
              <w:rFonts w:ascii="Courier New" w:hAnsi="Courier New" w:cs="Courier New"/>
              <w:rtl/>
            </w:rPr>
            <w:t xml:space="preserve"> الدين </w:t>
          </w:r>
          <w:del w:id="884" w:author="Transkribus" w:date="2019-12-11T14:30:00Z">
            <w:r w:rsidRPr="009B6BCA">
              <w:rPr>
                <w:rFonts w:ascii="Courier New" w:hAnsi="Courier New" w:cs="Courier New"/>
                <w:rtl/>
              </w:rPr>
              <w:delText>ا</w:delText>
            </w:r>
          </w:del>
          <w:ins w:id="885" w:author="Transkribus" w:date="2019-12-11T14:30:00Z">
            <w:r w:rsidRPr="00EE6742">
              <w:rPr>
                <w:rFonts w:ascii="Courier New" w:hAnsi="Courier New" w:cs="Courier New"/>
                <w:rtl/>
              </w:rPr>
              <w:t>أ</w:t>
            </w:r>
          </w:ins>
          <w:r w:rsidRPr="00EE6742">
            <w:rPr>
              <w:rFonts w:ascii="Courier New" w:hAnsi="Courier New" w:cs="Courier New"/>
              <w:rtl/>
            </w:rPr>
            <w:t>بو الفضل سليمان</w:t>
          </w:r>
          <w:del w:id="88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87" w:author="Transkribus" w:date="2019-12-11T14:30:00Z">
            <w:r w:rsidRPr="00EE6742">
              <w:rPr>
                <w:rFonts w:ascii="Courier New" w:hAnsi="Courier New" w:cs="Courier New"/>
                <w:rtl/>
              </w:rPr>
              <w:t xml:space="preserve"> أصليته من مصر</w:t>
            </w:r>
          </w:ins>
          <w:r>
            <w:t>‬</w:t>
          </w:r>
          <w:r>
            <w:t>‬</w:t>
          </w:r>
        </w:dir>
      </w:dir>
    </w:p>
    <w:p w:rsidR="00544482" w:rsidRPr="009B6BCA" w:rsidRDefault="00544482" w:rsidP="00544482">
      <w:pPr>
        <w:pStyle w:val="NurText"/>
        <w:bidi/>
        <w:rPr>
          <w:del w:id="888" w:author="Transkribus" w:date="2019-12-11T14:30:00Z"/>
          <w:rFonts w:ascii="Courier New" w:hAnsi="Courier New" w:cs="Courier New"/>
        </w:rPr>
      </w:pPr>
      <w:dir w:val="rtl">
        <w:dir w:val="rtl">
          <w:del w:id="889" w:author="Transkribus" w:date="2019-12-11T14:30:00Z">
            <w:r w:rsidRPr="009B6BCA">
              <w:rPr>
                <w:rFonts w:ascii="Courier New" w:hAnsi="Courier New" w:cs="Courier New"/>
                <w:rtl/>
              </w:rPr>
              <w:delText>اصليته من مصر وانتقل</w:delText>
            </w:r>
          </w:del>
          <w:ins w:id="890" w:author="Transkribus" w:date="2019-12-11T14:30:00Z">
            <w:r w:rsidRPr="00EE6742">
              <w:rPr>
                <w:rFonts w:ascii="Courier New" w:hAnsi="Courier New" w:cs="Courier New"/>
                <w:rtl/>
              </w:rPr>
              <w:t>و افتقل</w:t>
            </w:r>
          </w:ins>
          <w:r w:rsidRPr="00EE6742">
            <w:rPr>
              <w:rFonts w:ascii="Courier New" w:hAnsi="Courier New" w:cs="Courier New"/>
              <w:rtl/>
            </w:rPr>
            <w:t xml:space="preserve"> الى الشام</w:t>
          </w:r>
          <w:del w:id="8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892" w:author="Transkribus" w:date="2019-12-11T14:30:00Z">
            <w:r w:rsidRPr="009B6BCA">
              <w:rPr>
                <w:rFonts w:ascii="Courier New" w:hAnsi="Courier New" w:cs="Courier New"/>
                <w:rtl/>
              </w:rPr>
              <w:delText>شريف</w:delText>
            </w:r>
          </w:del>
          <w:ins w:id="893" w:author="Transkribus" w:date="2019-12-11T14:30:00Z">
            <w:r w:rsidRPr="00EE6742">
              <w:rPr>
                <w:rFonts w:ascii="Courier New" w:hAnsi="Courier New" w:cs="Courier New"/>
                <w:rtl/>
              </w:rPr>
              <w:t xml:space="preserve"> شتريف</w:t>
            </w:r>
          </w:ins>
          <w:r w:rsidRPr="00EE6742">
            <w:rPr>
              <w:rFonts w:ascii="Courier New" w:hAnsi="Courier New" w:cs="Courier New"/>
              <w:rtl/>
            </w:rPr>
            <w:t xml:space="preserve"> الاعراق </w:t>
          </w:r>
          <w:del w:id="894" w:author="Transkribus" w:date="2019-12-11T14:30:00Z">
            <w:r w:rsidRPr="009B6BCA">
              <w:rPr>
                <w:rFonts w:ascii="Courier New" w:hAnsi="Courier New" w:cs="Courier New"/>
                <w:rtl/>
              </w:rPr>
              <w:delText>لطيف الاخلاق حلو الشمائل مجموع الفضائل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95" w:author="Transkribus" w:date="2019-12-11T14:30:00Z">
            <w:r w:rsidRPr="00EE6742">
              <w:rPr>
                <w:rFonts w:ascii="Courier New" w:hAnsi="Courier New" w:cs="Courier New"/>
                <w:rtl/>
              </w:rPr>
              <w:t>اطيف الاحلاق خلو الشماقل عمرج الفضاقل</w:t>
            </w:r>
          </w:ins>
          <w:r>
            <w:t>‬</w:t>
          </w:r>
          <w:r>
            <w:t>‬</w:t>
          </w:r>
        </w:dir>
      </w:dir>
    </w:p>
    <w:p w:rsidR="00544482" w:rsidRPr="00EE6742" w:rsidRDefault="00544482" w:rsidP="00544482">
      <w:pPr>
        <w:pStyle w:val="NurText"/>
        <w:bidi/>
        <w:rPr>
          <w:ins w:id="896" w:author="Transkribus" w:date="2019-12-11T14:30:00Z"/>
          <w:rFonts w:ascii="Courier New" w:hAnsi="Courier New" w:cs="Courier New"/>
        </w:rPr>
      </w:pPr>
      <w:dir w:val="rtl">
        <w:dir w:val="rtl">
          <w:r w:rsidRPr="00EE6742">
            <w:rPr>
              <w:rFonts w:ascii="Courier New" w:hAnsi="Courier New" w:cs="Courier New"/>
              <w:rtl/>
            </w:rPr>
            <w:t>و</w:t>
          </w:r>
          <w:del w:id="897" w:author="Transkribus" w:date="2019-12-11T14:30:00Z">
            <w:r w:rsidRPr="009B6BCA">
              <w:rPr>
                <w:rFonts w:ascii="Courier New" w:hAnsi="Courier New" w:cs="Courier New"/>
                <w:rtl/>
              </w:rPr>
              <w:delText>ك</w:delText>
            </w:r>
          </w:del>
          <w:r w:rsidRPr="00EE6742">
            <w:rPr>
              <w:rFonts w:ascii="Courier New" w:hAnsi="Courier New" w:cs="Courier New"/>
              <w:rtl/>
            </w:rPr>
            <w:t xml:space="preserve">ان عالما </w:t>
          </w:r>
          <w:del w:id="898" w:author="Transkribus" w:date="2019-12-11T14:30:00Z">
            <w:r w:rsidRPr="009B6BCA">
              <w:rPr>
                <w:rFonts w:ascii="Courier New" w:hAnsi="Courier New" w:cs="Courier New"/>
                <w:rtl/>
              </w:rPr>
              <w:delText>بصناعة الكحل</w:delText>
            </w:r>
          </w:del>
          <w:ins w:id="899" w:author="Transkribus" w:date="2019-12-11T14:30:00Z">
            <w:r w:rsidRPr="00EE6742">
              <w:rPr>
                <w:rFonts w:ascii="Courier New" w:hAnsi="Courier New" w:cs="Courier New"/>
                <w:rtl/>
              </w:rPr>
              <w:t>وصنامة السكل</w:t>
            </w:r>
          </w:ins>
          <w:r w:rsidRPr="00EE6742">
            <w:rPr>
              <w:rFonts w:ascii="Courier New" w:hAnsi="Courier New" w:cs="Courier New"/>
              <w:rtl/>
            </w:rPr>
            <w:t xml:space="preserve"> وافر المعرفة والفضل </w:t>
          </w:r>
          <w:del w:id="900" w:author="Transkribus" w:date="2019-12-11T14:30:00Z">
            <w:r w:rsidRPr="009B6BCA">
              <w:rPr>
                <w:rFonts w:ascii="Courier New" w:hAnsi="Courier New" w:cs="Courier New"/>
                <w:rtl/>
              </w:rPr>
              <w:delText>متقنا للعلوم الادبية بارعا فى</w:delText>
            </w:r>
          </w:del>
          <w:ins w:id="901" w:author="Transkribus" w:date="2019-12-11T14:30:00Z">
            <w:r w:rsidRPr="00EE6742">
              <w:rPr>
                <w:rFonts w:ascii="Courier New" w:hAnsi="Courier New" w:cs="Courier New"/>
                <w:rtl/>
              </w:rPr>
              <w:t>ممعنالعلوم الادة بارعافى</w:t>
            </w:r>
          </w:ins>
          <w:r w:rsidRPr="00EE6742">
            <w:rPr>
              <w:rFonts w:ascii="Courier New" w:hAnsi="Courier New" w:cs="Courier New"/>
              <w:rtl/>
            </w:rPr>
            <w:t xml:space="preserve"> فنون</w:t>
          </w:r>
          <w:del w:id="902" w:author="Transkribus" w:date="2019-12-11T14:30:00Z">
            <w:r w:rsidRPr="009B6BCA">
              <w:rPr>
                <w:rFonts w:ascii="Courier New" w:hAnsi="Courier New" w:cs="Courier New"/>
                <w:rtl/>
              </w:rPr>
              <w:delText xml:space="preserve"> العربية متميزا فى النظم والنثر</w:delText>
            </w:r>
          </w:del>
          <w:r>
            <w:t>‬</w:t>
          </w:r>
          <w:r>
            <w:t>‬</w:t>
          </w:r>
        </w:dir>
      </w:dir>
    </w:p>
    <w:p w:rsidR="00544482" w:rsidRPr="00EE6742" w:rsidRDefault="00544482" w:rsidP="00544482">
      <w:pPr>
        <w:pStyle w:val="NurText"/>
        <w:bidi/>
        <w:rPr>
          <w:rFonts w:ascii="Courier New" w:hAnsi="Courier New" w:cs="Courier New"/>
        </w:rPr>
      </w:pPr>
      <w:ins w:id="903" w:author="Transkribus" w:date="2019-12-11T14:30:00Z">
        <w:r w:rsidRPr="00EE6742">
          <w:rPr>
            <w:rFonts w:ascii="Courier New" w:hAnsi="Courier New" w:cs="Courier New"/>
            <w:rtl/>
          </w:rPr>
          <w:t>العزيبة متميز افى النطم والتتر</w:t>
        </w:r>
      </w:ins>
      <w:r w:rsidRPr="00EE6742">
        <w:rPr>
          <w:rFonts w:ascii="Courier New" w:hAnsi="Courier New" w:cs="Courier New"/>
          <w:rtl/>
        </w:rPr>
        <w:t xml:space="preserve"> متقدما فى عمل </w:t>
      </w:r>
      <w:del w:id="904" w:author="Transkribus" w:date="2019-12-11T14:30:00Z">
        <w:r w:rsidRPr="009B6BCA">
          <w:rPr>
            <w:rFonts w:ascii="Courier New" w:hAnsi="Courier New" w:cs="Courier New"/>
            <w:rtl/>
          </w:rPr>
          <w:delText>الشعر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05" w:author="Transkribus" w:date="2019-12-11T14:30:00Z">
        <w:r w:rsidRPr="00EE6742">
          <w:rPr>
            <w:rFonts w:ascii="Courier New" w:hAnsi="Courier New" w:cs="Courier New"/>
            <w:rtl/>
          </w:rPr>
          <w:t>التعر وجدم بصناعة الكل السلليان</w:t>
        </w:r>
      </w:ins>
    </w:p>
    <w:p w:rsidR="00544482" w:rsidRPr="00EE6742" w:rsidRDefault="00544482" w:rsidP="00544482">
      <w:pPr>
        <w:pStyle w:val="NurText"/>
        <w:bidi/>
        <w:rPr>
          <w:rFonts w:ascii="Courier New" w:hAnsi="Courier New" w:cs="Courier New"/>
        </w:rPr>
      </w:pPr>
      <w:dir w:val="rtl">
        <w:dir w:val="rtl">
          <w:del w:id="906" w:author="Transkribus" w:date="2019-12-11T14:30:00Z">
            <w:r w:rsidRPr="009B6BCA">
              <w:rPr>
                <w:rFonts w:ascii="Courier New" w:hAnsi="Courier New" w:cs="Courier New"/>
                <w:rtl/>
              </w:rPr>
              <w:delText xml:space="preserve">وخدم بصناعة الكحل السلطان </w:delText>
            </w:r>
          </w:del>
          <w:r w:rsidRPr="00EE6742">
            <w:rPr>
              <w:rFonts w:ascii="Courier New" w:hAnsi="Courier New" w:cs="Courier New"/>
              <w:rtl/>
            </w:rPr>
            <w:t xml:space="preserve">الملك </w:t>
          </w:r>
          <w:del w:id="907" w:author="Transkribus" w:date="2019-12-11T14:30:00Z">
            <w:r w:rsidRPr="009B6BCA">
              <w:rPr>
                <w:rFonts w:ascii="Courier New" w:hAnsi="Courier New" w:cs="Courier New"/>
                <w:rtl/>
              </w:rPr>
              <w:delText>الناصر صلاح</w:delText>
            </w:r>
          </w:del>
          <w:ins w:id="908" w:author="Transkribus" w:date="2019-12-11T14:30:00Z">
            <w:r w:rsidRPr="00EE6742">
              <w:rPr>
                <w:rFonts w:ascii="Courier New" w:hAnsi="Courier New" w:cs="Courier New"/>
                <w:rtl/>
              </w:rPr>
              <w:t>اللصر سلاج</w:t>
            </w:r>
          </w:ins>
          <w:r w:rsidRPr="00EE6742">
            <w:rPr>
              <w:rFonts w:ascii="Courier New" w:hAnsi="Courier New" w:cs="Courier New"/>
              <w:rtl/>
            </w:rPr>
            <w:t xml:space="preserve"> الدين يوسف بن </w:t>
          </w:r>
          <w:del w:id="909" w:author="Transkribus" w:date="2019-12-11T14:30:00Z">
            <w:r w:rsidRPr="009B6BCA">
              <w:rPr>
                <w:rFonts w:ascii="Courier New" w:hAnsi="Courier New" w:cs="Courier New"/>
                <w:rtl/>
              </w:rPr>
              <w:delText>ايوب وكان له منه الجامكية السنية</w:delText>
            </w:r>
          </w:del>
          <w:ins w:id="910" w:author="Transkribus" w:date="2019-12-11T14:30:00Z">
            <w:r w:rsidRPr="00EE6742">
              <w:rPr>
                <w:rFonts w:ascii="Courier New" w:hAnsi="Courier New" w:cs="Courier New"/>
                <w:rtl/>
              </w:rPr>
              <w:t>أيوب وكمان لهمبه الجحامكبة السنبة</w:t>
            </w:r>
          </w:ins>
          <w:r w:rsidRPr="00EE6742">
            <w:rPr>
              <w:rFonts w:ascii="Courier New" w:hAnsi="Courier New" w:cs="Courier New"/>
              <w:rtl/>
            </w:rPr>
            <w:t xml:space="preserve"> والمنزلة العلية</w:t>
          </w:r>
          <w:r>
            <w:t>‬</w:t>
          </w:r>
          <w:r>
            <w:t>‬</w:t>
          </w:r>
        </w:dir>
      </w:dir>
    </w:p>
    <w:p w:rsidR="00544482" w:rsidRPr="009B6BCA" w:rsidRDefault="00544482" w:rsidP="00544482">
      <w:pPr>
        <w:pStyle w:val="NurText"/>
        <w:bidi/>
        <w:rPr>
          <w:del w:id="911" w:author="Transkribus" w:date="2019-12-11T14:30:00Z"/>
          <w:rFonts w:ascii="Courier New" w:hAnsi="Courier New" w:cs="Courier New"/>
        </w:rPr>
      </w:pPr>
      <w:r w:rsidRPr="00EE6742">
        <w:rPr>
          <w:rFonts w:ascii="Courier New" w:hAnsi="Courier New" w:cs="Courier New"/>
          <w:rtl/>
        </w:rPr>
        <w:t>والا</w:t>
      </w:r>
      <w:del w:id="912" w:author="Transkribus" w:date="2019-12-11T14:30:00Z">
        <w:r w:rsidRPr="009B6BCA">
          <w:rPr>
            <w:rFonts w:ascii="Courier New" w:hAnsi="Courier New" w:cs="Courier New"/>
            <w:rtl/>
          </w:rPr>
          <w:delText>ن</w:delText>
        </w:r>
      </w:del>
      <w:ins w:id="913" w:author="Transkribus" w:date="2019-12-11T14:30:00Z">
        <w:r w:rsidRPr="00EE6742">
          <w:rPr>
            <w:rFonts w:ascii="Courier New" w:hAnsi="Courier New" w:cs="Courier New"/>
            <w:rtl/>
          </w:rPr>
          <w:t>ش</w:t>
        </w:r>
      </w:ins>
      <w:r w:rsidRPr="00EE6742">
        <w:rPr>
          <w:rFonts w:ascii="Courier New" w:hAnsi="Courier New" w:cs="Courier New"/>
          <w:rtl/>
        </w:rPr>
        <w:t xml:space="preserve">عام العام والتفضل التام </w:t>
      </w:r>
      <w:del w:id="9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ولم </w:t>
          </w:r>
          <w:del w:id="915" w:author="Transkribus" w:date="2019-12-11T14:30:00Z">
            <w:r w:rsidRPr="009B6BCA">
              <w:rPr>
                <w:rFonts w:ascii="Courier New" w:hAnsi="Courier New" w:cs="Courier New"/>
                <w:rtl/>
              </w:rPr>
              <w:delText>يزل مستمرا فى خدمته متقدما</w:delText>
            </w:r>
          </w:del>
          <w:ins w:id="916" w:author="Transkribus" w:date="2019-12-11T14:30:00Z">
            <w:r w:rsidRPr="00EE6742">
              <w:rPr>
                <w:rFonts w:ascii="Courier New" w:hAnsi="Courier New" w:cs="Courier New"/>
                <w:rtl/>
              </w:rPr>
              <w:t>يرلمستمرافى جدمته متعدما</w:t>
            </w:r>
          </w:ins>
          <w:r w:rsidRPr="00EE6742">
            <w:rPr>
              <w:rFonts w:ascii="Courier New" w:hAnsi="Courier New" w:cs="Courier New"/>
              <w:rtl/>
            </w:rPr>
            <w:t xml:space="preserve"> فى دولته الى </w:t>
          </w:r>
          <w:del w:id="917" w:author="Transkribus" w:date="2019-12-11T14:30:00Z">
            <w:r w:rsidRPr="009B6BCA">
              <w:rPr>
                <w:rFonts w:ascii="Courier New" w:hAnsi="Courier New" w:cs="Courier New"/>
                <w:rtl/>
              </w:rPr>
              <w:delText>ان توفى رحمه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18" w:author="Transkribus" w:date="2019-12-11T14:30:00Z">
            <w:r w:rsidRPr="00EE6742">
              <w:rPr>
                <w:rFonts w:ascii="Courier New" w:hAnsi="Courier New" w:cs="Courier New"/>
                <w:rtl/>
              </w:rPr>
              <w:t>ابن بوفى رحمد</w:t>
            </w:r>
          </w:ins>
          <w:r>
            <w:t>‬</w:t>
          </w:r>
          <w:r>
            <w:t>‬</w:t>
          </w:r>
        </w:dir>
      </w:dir>
    </w:p>
    <w:p w:rsidR="00544482" w:rsidRPr="00EE6742" w:rsidRDefault="00544482" w:rsidP="00544482">
      <w:pPr>
        <w:pStyle w:val="NurText"/>
        <w:bidi/>
        <w:rPr>
          <w:rFonts w:ascii="Courier New" w:hAnsi="Courier New" w:cs="Courier New"/>
        </w:rPr>
      </w:pPr>
      <w:dir w:val="rtl">
        <w:dir w:val="rtl">
          <w:del w:id="919" w:author="Transkribus" w:date="2019-12-11T14:30:00Z">
            <w:r w:rsidRPr="009B6BCA">
              <w:rPr>
                <w:rFonts w:ascii="Courier New" w:hAnsi="Courier New" w:cs="Courier New"/>
                <w:rtl/>
              </w:rPr>
              <w:delText>ومن ملح ما للقاضى</w:delText>
            </w:r>
          </w:del>
          <w:ins w:id="920" w:author="Transkribus" w:date="2019-12-11T14:30:00Z">
            <w:r w:rsidRPr="00EE6742">
              <w:rPr>
                <w:rFonts w:ascii="Courier New" w:hAnsi="Courier New" w:cs="Courier New"/>
                <w:rtl/>
              </w:rPr>
              <w:t>الله أومن الح م القاضى</w:t>
            </w:r>
          </w:ins>
          <w:r w:rsidRPr="00EE6742">
            <w:rPr>
              <w:rFonts w:ascii="Courier New" w:hAnsi="Courier New" w:cs="Courier New"/>
              <w:rtl/>
            </w:rPr>
            <w:t xml:space="preserve"> الفاضل ف</w:t>
          </w:r>
          <w:del w:id="921" w:author="Transkribus" w:date="2019-12-11T14:30:00Z">
            <w:r w:rsidRPr="009B6BCA">
              <w:rPr>
                <w:rFonts w:ascii="Courier New" w:hAnsi="Courier New" w:cs="Courier New"/>
                <w:rtl/>
              </w:rPr>
              <w:delText>ي</w:delText>
            </w:r>
          </w:del>
          <w:ins w:id="922" w:author="Transkribus" w:date="2019-12-11T14:30:00Z">
            <w:r w:rsidRPr="00EE6742">
              <w:rPr>
                <w:rFonts w:ascii="Courier New" w:hAnsi="Courier New" w:cs="Courier New"/>
                <w:rtl/>
              </w:rPr>
              <w:t>ب</w:t>
            </w:r>
          </w:ins>
          <w:r w:rsidRPr="00EE6742">
            <w:rPr>
              <w:rFonts w:ascii="Courier New" w:hAnsi="Courier New" w:cs="Courier New"/>
              <w:rtl/>
            </w:rPr>
            <w:t>ه على س</w:t>
          </w:r>
          <w:del w:id="923" w:author="Transkribus" w:date="2019-12-11T14:30:00Z">
            <w:r w:rsidRPr="009B6BCA">
              <w:rPr>
                <w:rFonts w:ascii="Courier New" w:hAnsi="Courier New" w:cs="Courier New"/>
                <w:rtl/>
              </w:rPr>
              <w:delText>ب</w:delText>
            </w:r>
          </w:del>
          <w:r w:rsidRPr="00EE6742">
            <w:rPr>
              <w:rFonts w:ascii="Courier New" w:hAnsi="Courier New" w:cs="Courier New"/>
              <w:rtl/>
            </w:rPr>
            <w:t>ي</w:t>
          </w:r>
          <w:ins w:id="924" w:author="Transkribus" w:date="2019-12-11T14:30:00Z">
            <w:r w:rsidRPr="00EE6742">
              <w:rPr>
                <w:rFonts w:ascii="Courier New" w:hAnsi="Courier New" w:cs="Courier New"/>
                <w:rtl/>
              </w:rPr>
              <w:t>ي</w:t>
            </w:r>
          </w:ins>
          <w:r w:rsidRPr="00EE6742">
            <w:rPr>
              <w:rFonts w:ascii="Courier New" w:hAnsi="Courier New" w:cs="Courier New"/>
              <w:rtl/>
            </w:rPr>
            <w:t xml:space="preserve">ل المجون </w:t>
          </w:r>
          <w:del w:id="925" w:author="Transkribus" w:date="2019-12-11T14:30:00Z">
            <w:r w:rsidRPr="009B6BCA">
              <w:rPr>
                <w:rFonts w:ascii="Courier New" w:hAnsi="Courier New" w:cs="Courier New"/>
                <w:rtl/>
              </w:rPr>
              <w:delText>ومما انشدنى الشيخ الحافظ</w:delText>
            </w:r>
          </w:del>
          <w:ins w:id="926" w:author="Transkribus" w:date="2019-12-11T14:30:00Z">
            <w:r w:rsidRPr="00EE6742">
              <w:rPr>
                <w:rFonts w:ascii="Courier New" w:hAnsi="Courier New" w:cs="Courier New"/>
                <w:rtl/>
              </w:rPr>
              <w:t>وهوثما أنشدفى الشبح الحانظ</w:t>
            </w:r>
          </w:ins>
          <w:r w:rsidRPr="00EE6742">
            <w:rPr>
              <w:rFonts w:ascii="Courier New" w:hAnsi="Courier New" w:cs="Courier New"/>
              <w:rtl/>
            </w:rPr>
            <w:t xml:space="preserve"> نجيب</w:t>
          </w:r>
          <w:r>
            <w:t>‬</w:t>
          </w:r>
          <w:r>
            <w:t>‬</w:t>
          </w:r>
        </w:dir>
      </w:dir>
    </w:p>
    <w:p w:rsidR="00544482" w:rsidRPr="00EE6742" w:rsidRDefault="00544482" w:rsidP="00544482">
      <w:pPr>
        <w:pStyle w:val="NurText"/>
        <w:bidi/>
        <w:rPr>
          <w:ins w:id="927" w:author="Transkribus" w:date="2019-12-11T14:30:00Z"/>
          <w:rFonts w:ascii="Courier New" w:hAnsi="Courier New" w:cs="Courier New"/>
        </w:rPr>
      </w:pPr>
      <w:r w:rsidRPr="00EE6742">
        <w:rPr>
          <w:rFonts w:ascii="Courier New" w:hAnsi="Courier New" w:cs="Courier New"/>
          <w:rtl/>
        </w:rPr>
        <w:t xml:space="preserve">الدين </w:t>
      </w:r>
      <w:del w:id="928" w:author="Transkribus" w:date="2019-12-11T14:30:00Z">
        <w:r w:rsidRPr="009B6BCA">
          <w:rPr>
            <w:rFonts w:ascii="Courier New" w:hAnsi="Courier New" w:cs="Courier New"/>
            <w:rtl/>
          </w:rPr>
          <w:delText>ا</w:delText>
        </w:r>
      </w:del>
      <w:ins w:id="929" w:author="Transkribus" w:date="2019-12-11T14:30:00Z">
        <w:r w:rsidRPr="00EE6742">
          <w:rPr>
            <w:rFonts w:ascii="Courier New" w:hAnsi="Courier New" w:cs="Courier New"/>
            <w:rtl/>
          </w:rPr>
          <w:t>أ</w:t>
        </w:r>
      </w:ins>
      <w:r w:rsidRPr="00EE6742">
        <w:rPr>
          <w:rFonts w:ascii="Courier New" w:hAnsi="Courier New" w:cs="Courier New"/>
          <w:rtl/>
        </w:rPr>
        <w:t xml:space="preserve">بو الفتح نصر الله بن </w:t>
      </w:r>
      <w:del w:id="930" w:author="Transkribus" w:date="2019-12-11T14:30:00Z">
        <w:r w:rsidRPr="009B6BCA">
          <w:rPr>
            <w:rFonts w:ascii="Courier New" w:hAnsi="Courier New" w:cs="Courier New"/>
            <w:rtl/>
          </w:rPr>
          <w:delText>عقيله</w:delText>
        </w:r>
      </w:del>
      <w:ins w:id="931" w:author="Transkribus" w:date="2019-12-11T14:30:00Z">
        <w:r w:rsidRPr="00EE6742">
          <w:rPr>
            <w:rFonts w:ascii="Courier New" w:hAnsi="Courier New" w:cs="Courier New"/>
            <w:rtl/>
          </w:rPr>
          <w:t>المطفر بن ععيل</w:t>
        </w:r>
      </w:ins>
      <w:r w:rsidRPr="00EE6742">
        <w:rPr>
          <w:rFonts w:ascii="Courier New" w:hAnsi="Courier New" w:cs="Courier New"/>
          <w:rtl/>
        </w:rPr>
        <w:t xml:space="preserve"> الشيبانى قال </w:t>
      </w:r>
      <w:del w:id="932" w:author="Transkribus" w:date="2019-12-11T14:30:00Z">
        <w:r w:rsidRPr="009B6BCA">
          <w:rPr>
            <w:rFonts w:ascii="Courier New" w:hAnsi="Courier New" w:cs="Courier New"/>
            <w:rtl/>
          </w:rPr>
          <w:delText>ان</w:delText>
        </w:r>
      </w:del>
      <w:ins w:id="933" w:author="Transkribus" w:date="2019-12-11T14:30:00Z">
        <w:r w:rsidRPr="00EE6742">
          <w:rPr>
            <w:rFonts w:ascii="Courier New" w:hAnsi="Courier New" w:cs="Courier New"/>
            <w:rtl/>
          </w:rPr>
          <w:t>أف</w:t>
        </w:r>
      </w:ins>
      <w:r w:rsidRPr="00EE6742">
        <w:rPr>
          <w:rFonts w:ascii="Courier New" w:hAnsi="Courier New" w:cs="Courier New"/>
          <w:rtl/>
        </w:rPr>
        <w:t>شد</w:t>
      </w:r>
      <w:del w:id="934" w:author="Transkribus" w:date="2019-12-11T14:30:00Z">
        <w:r w:rsidRPr="009B6BCA">
          <w:rPr>
            <w:rFonts w:ascii="Courier New" w:hAnsi="Courier New" w:cs="Courier New"/>
            <w:rtl/>
          </w:rPr>
          <w:delText>ن</w:delText>
        </w:r>
      </w:del>
      <w:r w:rsidRPr="00EE6742">
        <w:rPr>
          <w:rFonts w:ascii="Courier New" w:hAnsi="Courier New" w:cs="Courier New"/>
          <w:rtl/>
        </w:rPr>
        <w:t xml:space="preserve">ى القاضى الفاضل عبد </w:t>
      </w:r>
      <w:del w:id="935" w:author="Transkribus" w:date="2019-12-11T14:30:00Z">
        <w:r w:rsidRPr="009B6BCA">
          <w:rPr>
            <w:rFonts w:ascii="Courier New" w:hAnsi="Courier New" w:cs="Courier New"/>
            <w:rtl/>
          </w:rPr>
          <w:delText>الرحيم بن</w:delText>
        </w:r>
      </w:del>
      <w:ins w:id="936" w:author="Transkribus" w:date="2019-12-11T14:30:00Z">
        <w:r w:rsidRPr="00EE6742">
          <w:rPr>
            <w:rFonts w:ascii="Courier New" w:hAnsi="Courier New" w:cs="Courier New"/>
            <w:rtl/>
          </w:rPr>
          <w:t>الرحم</w:t>
        </w:r>
      </w:ins>
    </w:p>
    <w:p w:rsidR="00544482" w:rsidRPr="00EE6742" w:rsidRDefault="00544482" w:rsidP="00544482">
      <w:pPr>
        <w:pStyle w:val="NurText"/>
        <w:bidi/>
        <w:rPr>
          <w:rFonts w:ascii="Courier New" w:hAnsi="Courier New" w:cs="Courier New"/>
        </w:rPr>
      </w:pPr>
      <w:ins w:id="937" w:author="Transkribus" w:date="2019-12-11T14:30:00Z">
        <w:r w:rsidRPr="00EE6742">
          <w:rPr>
            <w:rFonts w:ascii="Courier New" w:hAnsi="Courier New" w:cs="Courier New"/>
            <w:rtl/>
          </w:rPr>
          <w:t>ابن</w:t>
        </w:r>
      </w:ins>
      <w:r w:rsidRPr="00EE6742">
        <w:rPr>
          <w:rFonts w:ascii="Courier New" w:hAnsi="Courier New" w:cs="Courier New"/>
          <w:rtl/>
        </w:rPr>
        <w:t xml:space="preserve"> على لنفسه فى الشريف الك</w:t>
      </w:r>
      <w:del w:id="938" w:author="Transkribus" w:date="2019-12-11T14:30:00Z">
        <w:r w:rsidRPr="009B6BCA">
          <w:rPr>
            <w:rFonts w:ascii="Courier New" w:hAnsi="Courier New" w:cs="Courier New"/>
            <w:rtl/>
          </w:rPr>
          <w:delText>ح</w:delText>
        </w:r>
      </w:del>
      <w:r w:rsidRPr="00EE6742">
        <w:rPr>
          <w:rFonts w:ascii="Courier New" w:hAnsi="Courier New" w:cs="Courier New"/>
          <w:rtl/>
        </w:rPr>
        <w:t>ال</w:t>
      </w:r>
      <w:del w:id="93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940" w:author="Transkribus" w:date="2019-12-11T14:30:00Z"/>
          <w:rFonts w:ascii="Courier New" w:hAnsi="Courier New" w:cs="Courier New"/>
        </w:rPr>
      </w:pPr>
      <w:dir w:val="rtl">
        <w:dir w:val="rtl">
          <w:del w:id="941" w:author="Transkribus" w:date="2019-12-11T14:30:00Z">
            <w:r w:rsidRPr="009B6BCA">
              <w:rPr>
                <w:rFonts w:ascii="Courier New" w:hAnsi="Courier New" w:cs="Courier New"/>
                <w:rtl/>
              </w:rPr>
              <w:delText>رجل توكل</w:delText>
            </w:r>
          </w:del>
          <w:ins w:id="942" w:author="Transkribus" w:date="2019-12-11T14:30:00Z">
            <w:r w:rsidRPr="00EE6742">
              <w:rPr>
                <w:rFonts w:ascii="Courier New" w:hAnsi="Courier New" w:cs="Courier New"/>
                <w:rtl/>
              </w:rPr>
              <w:t>الكال</w:t>
            </w:r>
          </w:ins>
          <w:r>
            <w:t>‬</w:t>
          </w:r>
          <w:r>
            <w:t>‬</w:t>
          </w:r>
        </w:dir>
      </w:dir>
    </w:p>
    <w:p w:rsidR="00544482" w:rsidRPr="00EE6742" w:rsidRDefault="00544482" w:rsidP="00544482">
      <w:pPr>
        <w:pStyle w:val="NurText"/>
        <w:bidi/>
        <w:rPr>
          <w:ins w:id="943" w:author="Transkribus" w:date="2019-12-11T14:30:00Z"/>
          <w:rFonts w:ascii="Courier New" w:hAnsi="Courier New" w:cs="Courier New"/>
        </w:rPr>
      </w:pPr>
      <w:ins w:id="944" w:author="Transkribus" w:date="2019-12-11T14:30:00Z">
        <w:r w:rsidRPr="00EE6742">
          <w:rPr>
            <w:rFonts w:ascii="Courier New" w:hAnsi="Courier New" w:cs="Courier New"/>
            <w:rtl/>
          </w:rPr>
          <w:t>برجل ز كل</w:t>
        </w:r>
      </w:ins>
      <w:r w:rsidRPr="00EE6742">
        <w:rPr>
          <w:rFonts w:ascii="Courier New" w:hAnsi="Courier New" w:cs="Courier New"/>
          <w:rtl/>
        </w:rPr>
        <w:t xml:space="preserve"> بى </w:t>
      </w:r>
      <w:del w:id="945" w:author="Transkribus" w:date="2019-12-11T14:30:00Z">
        <w:r w:rsidRPr="009B6BCA">
          <w:rPr>
            <w:rFonts w:ascii="Courier New" w:hAnsi="Courier New" w:cs="Courier New"/>
            <w:rtl/>
          </w:rPr>
          <w:delText>وكحلني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فدهيت</w:delText>
            </w:r>
            <w:r>
              <w:delText>‬</w:delText>
            </w:r>
            <w:r>
              <w:delText>‬</w:delText>
            </w:r>
          </w:dir>
        </w:dir>
      </w:del>
      <w:ins w:id="946" w:author="Transkribus" w:date="2019-12-11T14:30:00Z">
        <w:del w:id="947" w:author="Transkribus" w:date="2019-12-11T14:30:00Z">
          <w:r w:rsidRPr="00EE6742">
            <w:rPr>
              <w:rFonts w:ascii="Courier New" w:hAnsi="Courier New" w:cs="Courier New"/>
              <w:rtl/>
            </w:rPr>
            <w:delText>وخلنى * فدهببت</w:delText>
          </w:r>
        </w:del>
      </w:ins>
      <w:r w:rsidRPr="00EE6742">
        <w:rPr>
          <w:rFonts w:ascii="Courier New" w:hAnsi="Courier New" w:cs="Courier New"/>
          <w:rtl/>
        </w:rPr>
        <w:t xml:space="preserve"> فى عي</w:t>
      </w:r>
      <w:del w:id="948" w:author="Transkribus" w:date="2019-12-11T14:30:00Z">
        <w:r w:rsidRPr="009B6BCA">
          <w:rPr>
            <w:rFonts w:ascii="Courier New" w:hAnsi="Courier New" w:cs="Courier New"/>
            <w:rtl/>
          </w:rPr>
          <w:delText>ن</w:delText>
        </w:r>
      </w:del>
      <w:r w:rsidRPr="00EE6742">
        <w:rPr>
          <w:rFonts w:ascii="Courier New" w:hAnsi="Courier New" w:cs="Courier New"/>
          <w:rtl/>
        </w:rPr>
        <w:t xml:space="preserve">ى وفى </w:t>
      </w:r>
      <w:del w:id="949" w:author="Transkribus" w:date="2019-12-11T14:30:00Z">
        <w:r w:rsidRPr="009B6BCA">
          <w:rPr>
            <w:rFonts w:ascii="Courier New" w:hAnsi="Courier New" w:cs="Courier New"/>
            <w:rtl/>
          </w:rPr>
          <w:delText xml:space="preserve">عينى </w:delText>
        </w:r>
      </w:del>
      <w:ins w:id="950" w:author="Transkribus" w:date="2019-12-11T14:30:00Z">
        <w:r w:rsidRPr="00EE6742">
          <w:rPr>
            <w:rFonts w:ascii="Courier New" w:hAnsi="Courier New" w:cs="Courier New"/>
            <w:rtl/>
          </w:rPr>
          <w:t>عيى</w:t>
        </w:r>
      </w:ins>
    </w:p>
    <w:p w:rsidR="00544482" w:rsidRPr="00EE6742" w:rsidRDefault="00544482" w:rsidP="00544482">
      <w:pPr>
        <w:pStyle w:val="NurText"/>
        <w:bidi/>
        <w:rPr>
          <w:ins w:id="951" w:author="Transkribus" w:date="2019-12-11T14:30:00Z"/>
          <w:rFonts w:ascii="Courier New" w:hAnsi="Courier New" w:cs="Courier New"/>
        </w:rPr>
      </w:pPr>
      <w:ins w:id="952" w:author="Transkribus" w:date="2019-12-11T14:30:00Z">
        <w:r w:rsidRPr="00EE6742">
          <w:rPr>
            <w:rFonts w:ascii="Courier New" w:hAnsi="Courier New" w:cs="Courier New"/>
            <w:rtl/>
          </w:rPr>
          <w:t>وقال أبيقا</w:t>
        </w:r>
      </w:ins>
    </w:p>
    <w:p w:rsidR="00544482" w:rsidRPr="00EE6742" w:rsidRDefault="00544482" w:rsidP="00544482">
      <w:pPr>
        <w:pStyle w:val="NurText"/>
        <w:bidi/>
        <w:rPr>
          <w:rFonts w:ascii="Courier New" w:hAnsi="Courier New" w:cs="Courier New"/>
        </w:rPr>
      </w:pPr>
      <w:r w:rsidRPr="00EE6742">
        <w:rPr>
          <w:rFonts w:ascii="Courier New" w:hAnsi="Courier New" w:cs="Courier New"/>
          <w:rtl/>
        </w:rPr>
        <w:t>الكامل</w:t>
      </w:r>
      <w:del w:id="9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9B6BCA" w:rsidRDefault="00544482" w:rsidP="00544482">
      <w:pPr>
        <w:pStyle w:val="NurText"/>
        <w:bidi/>
        <w:rPr>
          <w:del w:id="954" w:author="Transkribus" w:date="2019-12-11T14:30:00Z"/>
          <w:rFonts w:ascii="Courier New" w:hAnsi="Courier New" w:cs="Courier New"/>
        </w:rPr>
      </w:pPr>
      <w:dir w:val="rtl">
        <w:dir w:val="rtl">
          <w:del w:id="955"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ins w:id="956" w:author="Transkribus" w:date="2019-12-11T14:30:00Z"/>
          <w:rFonts w:ascii="Courier New" w:hAnsi="Courier New" w:cs="Courier New"/>
        </w:rPr>
      </w:pPr>
      <w:dir w:val="rtl">
        <w:dir w:val="rtl">
          <w:del w:id="957" w:author="Transkribus" w:date="2019-12-11T14:30:00Z">
            <w:r w:rsidRPr="009B6BCA">
              <w:rPr>
                <w:rFonts w:ascii="Courier New" w:hAnsi="Courier New" w:cs="Courier New"/>
                <w:rtl/>
              </w:rPr>
              <w:delText>عاد بنى</w:delText>
            </w:r>
          </w:del>
          <w:ins w:id="958" w:author="Transkribus" w:date="2019-12-11T14:30:00Z">
            <w:r w:rsidRPr="00EE6742">
              <w:rPr>
                <w:rFonts w:ascii="Courier New" w:hAnsi="Courier New" w:cs="Courier New"/>
                <w:rtl/>
              </w:rPr>
              <w:t xml:space="preserve"> ابيس</w:t>
            </w:r>
          </w:ins>
          <w:r>
            <w:t>‬</w:t>
          </w:r>
          <w:r>
            <w:t>‬</w:t>
          </w:r>
        </w:dir>
      </w:dir>
    </w:p>
    <w:p w:rsidR="00544482" w:rsidRPr="00EE6742" w:rsidRDefault="00544482" w:rsidP="00544482">
      <w:pPr>
        <w:pStyle w:val="NurText"/>
        <w:bidi/>
        <w:rPr>
          <w:ins w:id="959" w:author="Transkribus" w:date="2019-12-11T14:30:00Z"/>
          <w:rFonts w:ascii="Courier New" w:hAnsi="Courier New" w:cs="Courier New"/>
        </w:rPr>
      </w:pPr>
      <w:ins w:id="960" w:author="Transkribus" w:date="2019-12-11T14:30:00Z">
        <w:r w:rsidRPr="00EE6742">
          <w:rPr>
            <w:rFonts w:ascii="Courier New" w:hAnsi="Courier New" w:cs="Courier New"/>
            <w:rtl/>
          </w:rPr>
          <w:t>١٨٣</w:t>
        </w:r>
      </w:ins>
    </w:p>
    <w:p w:rsidR="00544482" w:rsidRPr="00EE6742" w:rsidRDefault="00544482" w:rsidP="00544482">
      <w:pPr>
        <w:pStyle w:val="NurText"/>
        <w:bidi/>
        <w:rPr>
          <w:rFonts w:ascii="Courier New" w:hAnsi="Courier New" w:cs="Courier New"/>
        </w:rPr>
      </w:pPr>
      <w:ins w:id="961" w:author="Transkribus" w:date="2019-12-11T14:30:00Z">
        <w:r w:rsidRPr="00EE6742">
          <w:rPr>
            <w:rFonts w:ascii="Courier New" w:hAnsi="Courier New" w:cs="Courier New"/>
            <w:rtl/>
          </w:rPr>
          <w:t>عادى بى</w:t>
        </w:r>
      </w:ins>
      <w:r w:rsidRPr="00EE6742">
        <w:rPr>
          <w:rFonts w:ascii="Courier New" w:hAnsi="Courier New" w:cs="Courier New"/>
          <w:rtl/>
        </w:rPr>
        <w:t xml:space="preserve"> العباس </w:t>
      </w:r>
      <w:del w:id="962" w:author="Transkribus" w:date="2019-12-11T14:30:00Z">
        <w:r w:rsidRPr="009B6BCA">
          <w:rPr>
            <w:rFonts w:ascii="Courier New" w:hAnsi="Courier New" w:cs="Courier New"/>
            <w:rtl/>
          </w:rPr>
          <w:delText>حتى 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سلب السواد</w:delText>
            </w:r>
            <w:r>
              <w:delText>‬</w:delText>
            </w:r>
            <w:r>
              <w:delText>‬</w:delText>
            </w:r>
          </w:dir>
        </w:dir>
      </w:del>
      <w:ins w:id="963" w:author="Transkribus" w:date="2019-12-11T14:30:00Z">
        <w:del w:id="964" w:author="Transkribus" w:date="2019-12-11T14:30:00Z">
          <w:r w:rsidRPr="00EE6742">
            <w:rPr>
              <w:rFonts w:ascii="Courier New" w:hAnsi="Courier New" w:cs="Courier New"/>
              <w:rtl/>
            </w:rPr>
            <w:delText>حنى اله * صلب العواد</w:delText>
          </w:r>
        </w:del>
      </w:ins>
      <w:r w:rsidRPr="00EE6742">
        <w:rPr>
          <w:rFonts w:ascii="Courier New" w:hAnsi="Courier New" w:cs="Courier New"/>
          <w:rtl/>
        </w:rPr>
        <w:t xml:space="preserve"> من </w:t>
      </w:r>
      <w:del w:id="965" w:author="Transkribus" w:date="2019-12-11T14:30:00Z">
        <w:r w:rsidRPr="009B6BCA">
          <w:rPr>
            <w:rFonts w:ascii="Courier New" w:hAnsi="Courier New" w:cs="Courier New"/>
            <w:rtl/>
          </w:rPr>
          <w:delText>العيون بكحله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66" w:author="Transkribus" w:date="2019-12-11T14:30:00Z">
        <w:r w:rsidRPr="00EE6742">
          <w:rPr>
            <w:rFonts w:ascii="Courier New" w:hAnsi="Courier New" w:cs="Courier New"/>
            <w:rtl/>
          </w:rPr>
          <w:t>العبون بله</w:t>
        </w:r>
      </w:ins>
    </w:p>
    <w:p w:rsidR="00544482" w:rsidRPr="00EE6742" w:rsidRDefault="00544482" w:rsidP="00544482">
      <w:pPr>
        <w:pStyle w:val="NurText"/>
        <w:bidi/>
        <w:rPr>
          <w:ins w:id="967" w:author="Transkribus" w:date="2019-12-11T14:30:00Z"/>
          <w:rFonts w:ascii="Courier New" w:hAnsi="Courier New" w:cs="Courier New"/>
        </w:rPr>
      </w:pPr>
      <w:dir w:val="rtl">
        <w:dir w:val="rtl">
          <w:r w:rsidRPr="00EE6742">
            <w:rPr>
              <w:rFonts w:ascii="Courier New" w:hAnsi="Courier New" w:cs="Courier New"/>
              <w:rtl/>
            </w:rPr>
            <w:t xml:space="preserve">وكان قد </w:t>
          </w:r>
          <w:del w:id="968" w:author="Transkribus" w:date="2019-12-11T14:30:00Z">
            <w:r w:rsidRPr="009B6BCA">
              <w:rPr>
                <w:rFonts w:ascii="Courier New" w:hAnsi="Courier New" w:cs="Courier New"/>
                <w:rtl/>
              </w:rPr>
              <w:delText>ا</w:delText>
            </w:r>
          </w:del>
          <w:ins w:id="969" w:author="Transkribus" w:date="2019-12-11T14:30:00Z">
            <w:r w:rsidRPr="00EE6742">
              <w:rPr>
                <w:rFonts w:ascii="Courier New" w:hAnsi="Courier New" w:cs="Courier New"/>
                <w:rtl/>
              </w:rPr>
              <w:t>أ</w:t>
            </w:r>
          </w:ins>
          <w:r w:rsidRPr="00EE6742">
            <w:rPr>
              <w:rFonts w:ascii="Courier New" w:hAnsi="Courier New" w:cs="Courier New"/>
              <w:rtl/>
            </w:rPr>
            <w:t xml:space="preserve">هدى الشريف </w:t>
          </w:r>
          <w:del w:id="970" w:author="Transkribus" w:date="2019-12-11T14:30:00Z">
            <w:r w:rsidRPr="009B6BCA">
              <w:rPr>
                <w:rFonts w:ascii="Courier New" w:hAnsi="Courier New" w:cs="Courier New"/>
                <w:rtl/>
              </w:rPr>
              <w:delText>ا</w:delText>
            </w:r>
          </w:del>
          <w:ins w:id="971" w:author="Transkribus" w:date="2019-12-11T14:30:00Z">
            <w:r w:rsidRPr="00EE6742">
              <w:rPr>
                <w:rFonts w:ascii="Courier New" w:hAnsi="Courier New" w:cs="Courier New"/>
                <w:rtl/>
              </w:rPr>
              <w:t>أ</w:t>
            </w:r>
          </w:ins>
          <w:r w:rsidRPr="00EE6742">
            <w:rPr>
              <w:rFonts w:ascii="Courier New" w:hAnsi="Courier New" w:cs="Courier New"/>
              <w:rtl/>
            </w:rPr>
            <w:t xml:space="preserve">بو الفضل </w:t>
          </w:r>
          <w:del w:id="972" w:author="Transkribus" w:date="2019-12-11T14:30:00Z">
            <w:r w:rsidRPr="009B6BCA">
              <w:rPr>
                <w:rFonts w:ascii="Courier New" w:hAnsi="Courier New" w:cs="Courier New"/>
                <w:rtl/>
              </w:rPr>
              <w:delText>الكحال المذكور</w:delText>
            </w:r>
          </w:del>
          <w:ins w:id="973" w:author="Transkribus" w:date="2019-12-11T14:30:00Z">
            <w:r w:rsidRPr="00EE6742">
              <w:rPr>
                <w:rFonts w:ascii="Courier New" w:hAnsi="Courier New" w:cs="Courier New"/>
                <w:rtl/>
              </w:rPr>
              <w:t>الكجمال المذ كور</w:t>
            </w:r>
          </w:ins>
          <w:r w:rsidRPr="00EE6742">
            <w:rPr>
              <w:rFonts w:ascii="Courier New" w:hAnsi="Courier New" w:cs="Courier New"/>
              <w:rtl/>
            </w:rPr>
            <w:t xml:space="preserve"> الى شرف الدين بن عنين خرو</w:t>
          </w:r>
          <w:del w:id="974" w:author="Transkribus" w:date="2019-12-11T14:30:00Z">
            <w:r w:rsidRPr="009B6BCA">
              <w:rPr>
                <w:rFonts w:ascii="Courier New" w:hAnsi="Courier New" w:cs="Courier New"/>
                <w:rtl/>
              </w:rPr>
              <w:delText>ف</w:delText>
            </w:r>
          </w:del>
          <w:ins w:id="975" w:author="Transkribus" w:date="2019-12-11T14:30:00Z">
            <w:r w:rsidRPr="00EE6742">
              <w:rPr>
                <w:rFonts w:ascii="Courier New" w:hAnsi="Courier New" w:cs="Courier New"/>
                <w:rtl/>
              </w:rPr>
              <w:t>ق</w:t>
            </w:r>
          </w:ins>
          <w:r w:rsidRPr="00EE6742">
            <w:rPr>
              <w:rFonts w:ascii="Courier New" w:hAnsi="Courier New" w:cs="Courier New"/>
              <w:rtl/>
            </w:rPr>
            <w:t>ا وهو</w:t>
          </w:r>
          <w:del w:id="976" w:author="Transkribus" w:date="2019-12-11T14:30:00Z">
            <w:r w:rsidRPr="009B6BCA">
              <w:rPr>
                <w:rFonts w:ascii="Courier New" w:hAnsi="Courier New" w:cs="Courier New"/>
                <w:rtl/>
              </w:rPr>
              <w:delText xml:space="preserve"> يومئذ</w:delText>
            </w:r>
          </w:del>
          <w:r>
            <w:t>‬</w:t>
          </w:r>
          <w:r>
            <w:t>‬</w:t>
          </w:r>
        </w:dir>
      </w:dir>
    </w:p>
    <w:p w:rsidR="00544482" w:rsidRPr="00EE6742" w:rsidRDefault="00544482" w:rsidP="00544482">
      <w:pPr>
        <w:pStyle w:val="NurText"/>
        <w:bidi/>
        <w:rPr>
          <w:rFonts w:ascii="Courier New" w:hAnsi="Courier New" w:cs="Courier New"/>
        </w:rPr>
      </w:pPr>
      <w:ins w:id="977" w:author="Transkribus" w:date="2019-12-11T14:30:00Z">
        <w:r w:rsidRPr="00EE6742">
          <w:rPr>
            <w:rFonts w:ascii="Courier New" w:hAnsi="Courier New" w:cs="Courier New"/>
            <w:rtl/>
          </w:rPr>
          <w:t>بو مكذ</w:t>
        </w:r>
      </w:ins>
      <w:r w:rsidRPr="00EE6742">
        <w:rPr>
          <w:rFonts w:ascii="Courier New" w:hAnsi="Courier New" w:cs="Courier New"/>
          <w:rtl/>
        </w:rPr>
        <w:t xml:space="preserve"> بالديار </w:t>
      </w:r>
      <w:del w:id="978" w:author="Transkribus" w:date="2019-12-11T14:30:00Z">
        <w:r w:rsidRPr="009B6BCA">
          <w:rPr>
            <w:rFonts w:ascii="Courier New" w:hAnsi="Courier New" w:cs="Courier New"/>
            <w:rtl/>
          </w:rPr>
          <w:delText>المصرية فلما وصل اليه وجده هزيلا ضعيفا</w:delText>
        </w:r>
      </w:del>
      <w:ins w:id="979" w:author="Transkribus" w:date="2019-12-11T14:30:00Z">
        <w:r w:rsidRPr="00EE6742">
          <w:rPr>
            <w:rFonts w:ascii="Courier New" w:hAnsi="Courier New" w:cs="Courier New"/>
            <w:rtl/>
          </w:rPr>
          <w:t>المصرة قلمساوسل البه وجسدة هر بلاصعيفا</w:t>
        </w:r>
      </w:ins>
      <w:r w:rsidRPr="00EE6742">
        <w:rPr>
          <w:rFonts w:ascii="Courier New" w:hAnsi="Courier New" w:cs="Courier New"/>
          <w:rtl/>
        </w:rPr>
        <w:t xml:space="preserve"> فكتب ال</w:t>
      </w:r>
      <w:del w:id="980" w:author="Transkribus" w:date="2019-12-11T14:30:00Z">
        <w:r w:rsidRPr="009B6BCA">
          <w:rPr>
            <w:rFonts w:ascii="Courier New" w:hAnsi="Courier New" w:cs="Courier New"/>
            <w:rtl/>
          </w:rPr>
          <w:delText>ي</w:delText>
        </w:r>
      </w:del>
      <w:ins w:id="981" w:author="Transkribus" w:date="2019-12-11T14:30:00Z">
        <w:r w:rsidRPr="00EE6742">
          <w:rPr>
            <w:rFonts w:ascii="Courier New" w:hAnsi="Courier New" w:cs="Courier New"/>
            <w:rtl/>
          </w:rPr>
          <w:t>ب</w:t>
        </w:r>
      </w:ins>
      <w:r w:rsidRPr="00EE6742">
        <w:rPr>
          <w:rFonts w:ascii="Courier New" w:hAnsi="Courier New" w:cs="Courier New"/>
          <w:rtl/>
        </w:rPr>
        <w:t xml:space="preserve">ه يقول على </w:t>
      </w:r>
      <w:del w:id="982" w:author="Transkribus" w:date="2019-12-11T14:30:00Z">
        <w:r w:rsidRPr="009B6BCA">
          <w:rPr>
            <w:rFonts w:ascii="Courier New" w:hAnsi="Courier New" w:cs="Courier New"/>
            <w:rtl/>
          </w:rPr>
          <w:delText>سبيل المداعبة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83" w:author="Transkribus" w:date="2019-12-11T14:30:00Z">
        <w:r w:rsidRPr="00EE6742">
          <w:rPr>
            <w:rFonts w:ascii="Courier New" w:hAnsi="Courier New" w:cs="Courier New"/>
            <w:rtl/>
          </w:rPr>
          <w:t>سييل</w:t>
        </w:r>
      </w:ins>
    </w:p>
    <w:p w:rsidR="00544482" w:rsidRPr="00EE6742" w:rsidRDefault="00544482" w:rsidP="00544482">
      <w:pPr>
        <w:pStyle w:val="NurText"/>
        <w:bidi/>
        <w:rPr>
          <w:ins w:id="984" w:author="Transkribus" w:date="2019-12-11T14:30:00Z"/>
          <w:rFonts w:ascii="Courier New" w:hAnsi="Courier New" w:cs="Courier New"/>
        </w:rPr>
      </w:pPr>
      <w:dir w:val="rtl">
        <w:dir w:val="rtl">
          <w:del w:id="985" w:author="Transkribus" w:date="2019-12-11T14:30:00Z">
            <w:r w:rsidRPr="009B6BCA">
              <w:rPr>
                <w:rFonts w:ascii="Courier New" w:hAnsi="Courier New" w:cs="Courier New"/>
                <w:rtl/>
              </w:rPr>
              <w:delText>ابو</w:delText>
            </w:r>
          </w:del>
          <w:ins w:id="986" w:author="Transkribus" w:date="2019-12-11T14:30:00Z">
            <w:r w:rsidRPr="00EE6742">
              <w:rPr>
                <w:rFonts w:ascii="Courier New" w:hAnsi="Courier New" w:cs="Courier New"/>
                <w:rtl/>
              </w:rPr>
              <w:t>المداعبة</w:t>
            </w:r>
          </w:ins>
          <w:r>
            <w:t>‬</w:t>
          </w:r>
          <w:r>
            <w:t>‬</w:t>
          </w:r>
        </w:dir>
      </w:dir>
    </w:p>
    <w:p w:rsidR="00544482" w:rsidRPr="00EE6742" w:rsidRDefault="00544482" w:rsidP="00544482">
      <w:pPr>
        <w:pStyle w:val="NurText"/>
        <w:bidi/>
        <w:rPr>
          <w:ins w:id="987" w:author="Transkribus" w:date="2019-12-11T14:30:00Z"/>
          <w:rFonts w:ascii="Courier New" w:hAnsi="Courier New" w:cs="Courier New"/>
        </w:rPr>
      </w:pPr>
      <w:ins w:id="988" w:author="Transkribus" w:date="2019-12-11T14:30:00Z">
        <w:r w:rsidRPr="00EE6742">
          <w:rPr>
            <w:rFonts w:ascii="Courier New" w:hAnsi="Courier New" w:cs="Courier New"/>
            <w:rtl/>
          </w:rPr>
          <w:t>الطريل</w:t>
        </w:r>
      </w:ins>
    </w:p>
    <w:p w:rsidR="00544482" w:rsidRPr="00EE6742" w:rsidRDefault="00544482" w:rsidP="00544482">
      <w:pPr>
        <w:pStyle w:val="NurText"/>
        <w:bidi/>
        <w:rPr>
          <w:rFonts w:ascii="Courier New" w:hAnsi="Courier New" w:cs="Courier New"/>
        </w:rPr>
      </w:pPr>
      <w:ins w:id="989" w:author="Transkribus" w:date="2019-12-11T14:30:00Z">
        <w:r w:rsidRPr="00EE6742">
          <w:rPr>
            <w:rFonts w:ascii="Courier New" w:hAnsi="Courier New" w:cs="Courier New"/>
            <w:rtl/>
          </w:rPr>
          <w:t xml:space="preserve"> أبو</w:t>
        </w:r>
      </w:ins>
      <w:r w:rsidRPr="00EE6742">
        <w:rPr>
          <w:rFonts w:ascii="Courier New" w:hAnsi="Courier New" w:cs="Courier New"/>
          <w:rtl/>
        </w:rPr>
        <w:t xml:space="preserve"> الفضل وابن الفضل </w:t>
      </w:r>
      <w:del w:id="990" w:author="Transkribus" w:date="2019-12-11T14:30:00Z">
        <w:r w:rsidRPr="009B6BCA">
          <w:rPr>
            <w:rFonts w:ascii="Courier New" w:hAnsi="Courier New" w:cs="Courier New"/>
            <w:rtl/>
          </w:rPr>
          <w:delText>انت واهله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991" w:author="Transkribus" w:date="2019-12-11T14:30:00Z">
        <w:del w:id="992" w:author="Transkribus" w:date="2019-12-11T14:30:00Z">
          <w:r w:rsidRPr="00EE6742">
            <w:rPr>
              <w:rFonts w:ascii="Courier New" w:hAnsi="Courier New" w:cs="Courier New"/>
              <w:rtl/>
            </w:rPr>
            <w:delText xml:space="preserve">أت وأعله * </w:delText>
          </w:r>
        </w:del>
      </w:ins>
      <w:r w:rsidRPr="00EE6742">
        <w:rPr>
          <w:rFonts w:ascii="Courier New" w:hAnsi="Courier New" w:cs="Courier New"/>
          <w:rtl/>
        </w:rPr>
        <w:t>فغير بدي</w:t>
      </w:r>
      <w:del w:id="993" w:author="Transkribus" w:date="2019-12-11T14:30:00Z">
        <w:r w:rsidRPr="009B6BCA">
          <w:rPr>
            <w:rFonts w:ascii="Courier New" w:hAnsi="Courier New" w:cs="Courier New"/>
            <w:rtl/>
          </w:rPr>
          <w:delText>ع</w:delText>
        </w:r>
      </w:del>
      <w:ins w:id="994" w:author="Transkribus" w:date="2019-12-11T14:30:00Z">
        <w:r w:rsidRPr="00EE6742">
          <w:rPr>
            <w:rFonts w:ascii="Courier New" w:hAnsi="Courier New" w:cs="Courier New"/>
            <w:rtl/>
          </w:rPr>
          <w:t>ر</w:t>
        </w:r>
      </w:ins>
      <w:r w:rsidRPr="00EE6742">
        <w:rPr>
          <w:rFonts w:ascii="Courier New" w:hAnsi="Courier New" w:cs="Courier New"/>
          <w:rtl/>
        </w:rPr>
        <w:t xml:space="preserve"> ان </w:t>
      </w:r>
      <w:del w:id="995" w:author="Transkribus" w:date="2019-12-11T14:30:00Z">
        <w:r w:rsidRPr="009B6BCA">
          <w:rPr>
            <w:rFonts w:ascii="Courier New" w:hAnsi="Courier New" w:cs="Courier New"/>
            <w:rtl/>
          </w:rPr>
          <w:delText>ي</w:delText>
        </w:r>
      </w:del>
      <w:ins w:id="996" w:author="Transkribus" w:date="2019-12-11T14:30:00Z">
        <w:r w:rsidRPr="00EE6742">
          <w:rPr>
            <w:rFonts w:ascii="Courier New" w:hAnsi="Courier New" w:cs="Courier New"/>
            <w:rtl/>
          </w:rPr>
          <w:t>ب</w:t>
        </w:r>
      </w:ins>
      <w:r w:rsidRPr="00EE6742">
        <w:rPr>
          <w:rFonts w:ascii="Courier New" w:hAnsi="Courier New" w:cs="Courier New"/>
          <w:rtl/>
        </w:rPr>
        <w:t>كون لك الفضل</w:t>
      </w:r>
      <w:del w:id="99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9B6BCA" w:rsidRDefault="00544482" w:rsidP="00544482">
      <w:pPr>
        <w:pStyle w:val="NurText"/>
        <w:bidi/>
        <w:rPr>
          <w:del w:id="998" w:author="Transkribus" w:date="2019-12-11T14:30:00Z"/>
          <w:rFonts w:ascii="Courier New" w:hAnsi="Courier New" w:cs="Courier New"/>
        </w:rPr>
      </w:pPr>
      <w:dir w:val="rtl">
        <w:dir w:val="rtl">
          <w:del w:id="999" w:author="Transkribus" w:date="2019-12-11T14:30:00Z">
            <w:r w:rsidRPr="009B6BCA">
              <w:rPr>
                <w:rFonts w:ascii="Courier New" w:hAnsi="Courier New" w:cs="Courier New"/>
                <w:rtl/>
              </w:rPr>
              <w:delText>اتتنى اياديك التى لا اعدها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لكثرتها لا كفر نعمى ولا جهل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1000" w:author="Transkribus" w:date="2019-12-11T14:30:00Z"/>
          <w:del w:id="1001" w:author="Transkribus" w:date="2019-12-11T14:30:00Z"/>
          <w:rFonts w:ascii="Courier New" w:hAnsi="Courier New" w:cs="Courier New"/>
        </w:rPr>
      </w:pPr>
      <w:dir w:val="rtl">
        <w:dir w:val="rtl">
          <w:del w:id="1002" w:author="Transkribus" w:date="2019-12-11T14:30:00Z">
            <w:r w:rsidRPr="009B6BCA">
              <w:rPr>
                <w:rFonts w:ascii="Courier New" w:hAnsi="Courier New" w:cs="Courier New"/>
                <w:rtl/>
              </w:rPr>
              <w:delText>ولكننى انبيك</w:delText>
            </w:r>
          </w:del>
          <w:ins w:id="1003" w:author="Transkribus" w:date="2019-12-11T14:30:00Z">
            <w:r w:rsidRPr="00EE6742">
              <w:rPr>
                <w:rFonts w:ascii="Courier New" w:hAnsi="Courier New" w:cs="Courier New"/>
                <w:rtl/>
              </w:rPr>
              <w:t>ابننى أبا ديك النى لاأعدها * اكترتم الاكفر تعمى ولاجهل</w:t>
            </w:r>
          </w:ins>
          <w:r>
            <w:t>‬</w:t>
          </w:r>
          <w:r>
            <w:t>‬</w:t>
          </w:r>
        </w:dir>
      </w:dir>
    </w:p>
    <w:p w:rsidR="00544482" w:rsidRPr="00EE6742" w:rsidRDefault="00544482" w:rsidP="00544482">
      <w:pPr>
        <w:pStyle w:val="NurText"/>
        <w:bidi/>
        <w:rPr>
          <w:rFonts w:ascii="Courier New" w:hAnsi="Courier New" w:cs="Courier New"/>
        </w:rPr>
      </w:pPr>
      <w:ins w:id="1004" w:author="Transkribus" w:date="2019-12-11T14:30:00Z">
        <w:r w:rsidRPr="00EE6742">
          <w:rPr>
            <w:rFonts w:ascii="Courier New" w:hAnsi="Courier New" w:cs="Courier New"/>
            <w:rtl/>
          </w:rPr>
          <w:t>ولكتنى انليك</w:t>
        </w:r>
      </w:ins>
      <w:r w:rsidRPr="00EE6742">
        <w:rPr>
          <w:rFonts w:ascii="Courier New" w:hAnsi="Courier New" w:cs="Courier New"/>
          <w:rtl/>
        </w:rPr>
        <w:t xml:space="preserve"> عنها بطرفة</w:t>
      </w:r>
      <w:del w:id="100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1006" w:author="Transkribus" w:date="2019-12-11T14:30:00Z">
            <w:r w:rsidRPr="009B6BCA">
              <w:rPr>
                <w:rFonts w:ascii="Courier New" w:hAnsi="Courier New" w:cs="Courier New"/>
                <w:rtl/>
              </w:rPr>
              <w:delText>ت</w:delText>
            </w:r>
          </w:del>
          <w:r w:rsidRPr="00EE6742">
            <w:rPr>
              <w:rFonts w:ascii="Courier New" w:hAnsi="Courier New" w:cs="Courier New"/>
              <w:rtl/>
            </w:rPr>
            <w:t>روق</w:t>
          </w:r>
          <w:del w:id="1007" w:author="Transkribus" w:date="2019-12-11T14:30:00Z">
            <w:r w:rsidRPr="009B6BCA">
              <w:rPr>
                <w:rFonts w:ascii="Courier New" w:hAnsi="Courier New" w:cs="Courier New"/>
                <w:rtl/>
              </w:rPr>
              <w:delText>ك</w:delText>
            </w:r>
          </w:del>
          <w:ins w:id="1008" w:author="Transkribus" w:date="2019-12-11T14:30:00Z">
            <w:r w:rsidRPr="00EE6742">
              <w:rPr>
                <w:rFonts w:ascii="Courier New" w:hAnsi="Courier New" w:cs="Courier New"/>
                <w:rtl/>
              </w:rPr>
              <w:t>ل</w:t>
            </w:r>
          </w:ins>
          <w:r w:rsidRPr="00EE6742">
            <w:rPr>
              <w:rFonts w:ascii="Courier New" w:hAnsi="Courier New" w:cs="Courier New"/>
              <w:rtl/>
            </w:rPr>
            <w:t xml:space="preserve"> ما </w:t>
          </w:r>
          <w:del w:id="1009" w:author="Transkribus" w:date="2019-12-11T14:30:00Z">
            <w:r w:rsidRPr="009B6BCA">
              <w:rPr>
                <w:rFonts w:ascii="Courier New" w:hAnsi="Courier New" w:cs="Courier New"/>
                <w:rtl/>
              </w:rPr>
              <w:delText>وافى لها قبلها مثل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10" w:author="Transkribus" w:date="2019-12-11T14:30:00Z">
            <w:r w:rsidRPr="00EE6742">
              <w:rPr>
                <w:rFonts w:ascii="Courier New" w:hAnsi="Courier New" w:cs="Courier New"/>
                <w:rtl/>
              </w:rPr>
              <w:t>والى اهاقبلهاممسل</w:t>
            </w:r>
          </w:ins>
          <w:r>
            <w:t>‬</w:t>
          </w:r>
          <w:r>
            <w:t>‬</w:t>
          </w:r>
        </w:dir>
      </w:dir>
    </w:p>
    <w:p w:rsidR="00544482" w:rsidRPr="009B6BCA" w:rsidRDefault="00544482" w:rsidP="00544482">
      <w:pPr>
        <w:pStyle w:val="NurText"/>
        <w:bidi/>
        <w:rPr>
          <w:del w:id="1011" w:author="Transkribus" w:date="2019-12-11T14:30:00Z"/>
          <w:rFonts w:ascii="Courier New" w:hAnsi="Courier New" w:cs="Courier New"/>
        </w:rPr>
      </w:pPr>
      <w:dir w:val="rtl">
        <w:dir w:val="rtl">
          <w:del w:id="1012" w:author="Transkribus" w:date="2019-12-11T14:30:00Z">
            <w:r w:rsidRPr="009B6BCA">
              <w:rPr>
                <w:rFonts w:ascii="Courier New" w:hAnsi="Courier New" w:cs="Courier New"/>
                <w:rtl/>
              </w:rPr>
              <w:delText>اتانى خروف ما شككت بانه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حليف هوى قد شفه الهجر والعذل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1013" w:author="Transkribus" w:date="2019-12-11T14:30:00Z"/>
          <w:del w:id="1014" w:author="Transkribus" w:date="2019-12-11T14:30:00Z"/>
          <w:rFonts w:ascii="Courier New" w:hAnsi="Courier New" w:cs="Courier New"/>
        </w:rPr>
      </w:pPr>
      <w:dir w:val="rtl">
        <w:dir w:val="rtl">
          <w:del w:id="1015" w:author="Transkribus" w:date="2019-12-11T14:30:00Z">
            <w:r w:rsidRPr="009B6BCA">
              <w:rPr>
                <w:rFonts w:ascii="Courier New" w:hAnsi="Courier New" w:cs="Courier New"/>
                <w:rtl/>
              </w:rPr>
              <w:delText>اذا قام</w:delText>
            </w:r>
          </w:del>
          <w:ins w:id="1016" w:author="Transkribus" w:date="2019-12-11T14:30:00Z">
            <w:r w:rsidRPr="00EE6742">
              <w:rPr>
                <w:rFonts w:ascii="Courier New" w:hAnsi="Courier New" w:cs="Courier New"/>
                <w:rtl/>
              </w:rPr>
              <w:t>ابأنى حروف ماسككت باله * خليف هوى هدشفه الهمعر والعدل</w:t>
            </w:r>
          </w:ins>
          <w:r>
            <w:t>‬</w:t>
          </w:r>
          <w:r>
            <w:t>‬</w:t>
          </w:r>
        </w:dir>
      </w:dir>
    </w:p>
    <w:p w:rsidR="00544482" w:rsidRPr="00EE6742" w:rsidRDefault="00544482" w:rsidP="00544482">
      <w:pPr>
        <w:pStyle w:val="NurText"/>
        <w:bidi/>
        <w:rPr>
          <w:rFonts w:ascii="Courier New" w:hAnsi="Courier New" w:cs="Courier New"/>
        </w:rPr>
      </w:pPr>
      <w:ins w:id="1017" w:author="Transkribus" w:date="2019-12-11T14:30:00Z">
        <w:r w:rsidRPr="00EE6742">
          <w:rPr>
            <w:rFonts w:ascii="Courier New" w:hAnsi="Courier New" w:cs="Courier New"/>
            <w:rtl/>
          </w:rPr>
          <w:t>اداقاء</w:t>
        </w:r>
      </w:ins>
      <w:r w:rsidRPr="00EE6742">
        <w:rPr>
          <w:rFonts w:ascii="Courier New" w:hAnsi="Courier New" w:cs="Courier New"/>
          <w:rtl/>
        </w:rPr>
        <w:t xml:space="preserve"> فى شمس </w:t>
      </w:r>
      <w:del w:id="1018" w:author="Transkribus" w:date="2019-12-11T14:30:00Z">
        <w:r w:rsidRPr="009B6BCA">
          <w:rPr>
            <w:rFonts w:ascii="Courier New" w:hAnsi="Courier New" w:cs="Courier New"/>
            <w:rtl/>
          </w:rPr>
          <w:delText>الظهيرة خلته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خيالا سرى</w:delText>
            </w:r>
            <w:r>
              <w:delText>‬</w:delText>
            </w:r>
            <w:r>
              <w:delText>‬</w:delText>
            </w:r>
          </w:dir>
        </w:dir>
      </w:del>
      <w:ins w:id="1019" w:author="Transkribus" w:date="2019-12-11T14:30:00Z">
        <w:del w:id="1020" w:author="Transkribus" w:date="2019-12-11T14:30:00Z">
          <w:r w:rsidRPr="00EE6742">
            <w:rPr>
              <w:rFonts w:ascii="Courier New" w:hAnsi="Courier New" w:cs="Courier New"/>
              <w:rtl/>
            </w:rPr>
            <w:delText>الطهرة خليد * خيالاسرى</w:delText>
          </w:r>
        </w:del>
      </w:ins>
      <w:r w:rsidRPr="00EE6742">
        <w:rPr>
          <w:rFonts w:ascii="Courier New" w:hAnsi="Courier New" w:cs="Courier New"/>
          <w:rtl/>
        </w:rPr>
        <w:t xml:space="preserve"> فى </w:t>
      </w:r>
      <w:del w:id="1021" w:author="Transkribus" w:date="2019-12-11T14:30:00Z">
        <w:r w:rsidRPr="009B6BCA">
          <w:rPr>
            <w:rFonts w:ascii="Courier New" w:hAnsi="Courier New" w:cs="Courier New"/>
            <w:rtl/>
          </w:rPr>
          <w:delText>ظلمة ما له ظل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22" w:author="Transkribus" w:date="2019-12-11T14:30:00Z">
        <w:r w:rsidRPr="00EE6742">
          <w:rPr>
            <w:rFonts w:ascii="Courier New" w:hAnsi="Courier New" w:cs="Courier New"/>
            <w:rtl/>
          </w:rPr>
          <w:t>طلمة فاله لجسل</w:t>
        </w:r>
      </w:ins>
    </w:p>
    <w:p w:rsidR="00544482" w:rsidRPr="00EE6742" w:rsidRDefault="00544482" w:rsidP="00544482">
      <w:pPr>
        <w:pStyle w:val="NurText"/>
        <w:bidi/>
        <w:rPr>
          <w:rFonts w:ascii="Courier New" w:hAnsi="Courier New" w:cs="Courier New"/>
        </w:rPr>
      </w:pPr>
      <w:dir w:val="rtl">
        <w:dir w:val="rtl">
          <w:del w:id="1023" w:author="Transkribus" w:date="2019-12-11T14:30:00Z">
            <w:r w:rsidRPr="009B6BCA">
              <w:rPr>
                <w:rFonts w:ascii="Courier New" w:hAnsi="Courier New" w:cs="Courier New"/>
                <w:rtl/>
              </w:rPr>
              <w:delText>فناشدته ما تشتهى</w:delText>
            </w:r>
          </w:del>
          <w:ins w:id="1024" w:author="Transkribus" w:date="2019-12-11T14:30:00Z">
            <w:r w:rsidRPr="00EE6742">
              <w:rPr>
                <w:rFonts w:ascii="Courier New" w:hAnsi="Courier New" w:cs="Courier New"/>
                <w:rtl/>
              </w:rPr>
              <w:t>فناشدثه ماتتتهسى</w:t>
            </w:r>
          </w:ins>
          <w:r w:rsidRPr="00EE6742">
            <w:rPr>
              <w:rFonts w:ascii="Courier New" w:hAnsi="Courier New" w:cs="Courier New"/>
              <w:rtl/>
            </w:rPr>
            <w:t xml:space="preserve"> قال </w:t>
          </w:r>
          <w:del w:id="1025" w:author="Transkribus" w:date="2019-12-11T14:30:00Z">
            <w:r w:rsidRPr="009B6BCA">
              <w:rPr>
                <w:rFonts w:ascii="Courier New" w:hAnsi="Courier New" w:cs="Courier New"/>
                <w:rtl/>
              </w:rPr>
              <w:delText>ق</w:delText>
            </w:r>
          </w:del>
          <w:ins w:id="1026" w:author="Transkribus" w:date="2019-12-11T14:30:00Z">
            <w:r w:rsidRPr="00EE6742">
              <w:rPr>
                <w:rFonts w:ascii="Courier New" w:hAnsi="Courier New" w:cs="Courier New"/>
                <w:rtl/>
              </w:rPr>
              <w:t>ف</w:t>
            </w:r>
          </w:ins>
          <w:r w:rsidRPr="00EE6742">
            <w:rPr>
              <w:rFonts w:ascii="Courier New" w:hAnsi="Courier New" w:cs="Courier New"/>
              <w:rtl/>
            </w:rPr>
            <w:t>تة</w:t>
          </w:r>
          <w:del w:id="10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وقاسمته </w:t>
              </w:r>
              <w:del w:id="1028" w:author="Transkribus" w:date="2019-12-11T14:30:00Z">
                <w:r w:rsidRPr="009B6BCA">
                  <w:rPr>
                    <w:rFonts w:ascii="Courier New" w:hAnsi="Courier New" w:cs="Courier New"/>
                    <w:rtl/>
                  </w:rPr>
                  <w:delText>ما شفه قال</w:delText>
                </w:r>
              </w:del>
              <w:ins w:id="1029" w:author="Transkribus" w:date="2019-12-11T14:30:00Z">
                <w:r w:rsidRPr="00EE6742">
                  <w:rPr>
                    <w:rFonts w:ascii="Courier New" w:hAnsi="Courier New" w:cs="Courier New"/>
                    <w:rtl/>
                  </w:rPr>
                  <w:t>ماشفه ثال</w:t>
                </w:r>
              </w:ins>
              <w:r w:rsidRPr="00EE6742">
                <w:rPr>
                  <w:rFonts w:ascii="Courier New" w:hAnsi="Courier New" w:cs="Courier New"/>
                  <w:rtl/>
                </w:rPr>
                <w:t xml:space="preserve"> لى الاكل</w:t>
              </w:r>
              <w:del w:id="10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r>
                <w:t>‬</w:t>
              </w:r>
              <w:r>
                <w:t>‬</w:t>
              </w:r>
            </w:dir>
          </w:dir>
        </w:dir>
      </w:dir>
    </w:p>
    <w:p w:rsidR="00544482" w:rsidRPr="009B6BCA" w:rsidRDefault="00544482" w:rsidP="00544482">
      <w:pPr>
        <w:pStyle w:val="NurText"/>
        <w:bidi/>
        <w:rPr>
          <w:del w:id="1031" w:author="Transkribus" w:date="2019-12-11T14:30:00Z"/>
          <w:rFonts w:ascii="Courier New" w:hAnsi="Courier New" w:cs="Courier New"/>
        </w:rPr>
      </w:pPr>
      <w:dir w:val="rtl">
        <w:dir w:val="rtl">
          <w:del w:id="1032" w:author="Transkribus" w:date="2019-12-11T14:30:00Z">
            <w:r w:rsidRPr="009B6BCA">
              <w:rPr>
                <w:rFonts w:ascii="Courier New" w:hAnsi="Courier New" w:cs="Courier New"/>
                <w:rtl/>
              </w:rPr>
              <w:delText>فاحضرتها خضراء مجاجة الثرى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9B6BCA" w:rsidRDefault="00544482" w:rsidP="00544482">
      <w:pPr>
        <w:pStyle w:val="NurText"/>
        <w:bidi/>
        <w:rPr>
          <w:del w:id="1033" w:author="Transkribus" w:date="2019-12-11T14:30:00Z"/>
          <w:rFonts w:ascii="Courier New" w:hAnsi="Courier New" w:cs="Courier New"/>
        </w:rPr>
      </w:pPr>
      <w:dir w:val="rtl">
        <w:dir w:val="rtl">
          <w:del w:id="1034" w:author="Transkribus" w:date="2019-12-11T14:30:00Z">
            <w:r w:rsidRPr="009B6BCA">
              <w:rPr>
                <w:rFonts w:ascii="Courier New" w:hAnsi="Courier New" w:cs="Courier New"/>
                <w:rtl/>
              </w:rPr>
              <w:delText>ة ما خص او راقها الفتل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035" w:author="Transkribus" w:date="2019-12-11T14:30:00Z"/>
          <w:rFonts w:ascii="Courier New" w:hAnsi="Courier New" w:cs="Courier New"/>
        </w:rPr>
      </w:pPr>
      <w:dir w:val="rtl">
        <w:dir w:val="rtl">
          <w:del w:id="1036" w:author="Transkribus" w:date="2019-12-11T14:30:00Z">
            <w:r w:rsidRPr="009B6BCA">
              <w:rPr>
                <w:rFonts w:ascii="Courier New" w:hAnsi="Courier New" w:cs="Courier New"/>
                <w:rtl/>
              </w:rPr>
              <w:delText>فظل يراعيها بعين ضعيفة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وينشدها والدمع فى العين منهل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1037" w:author="Transkribus" w:date="2019-12-11T14:30:00Z"/>
          <w:del w:id="1038" w:author="Transkribus" w:date="2019-12-11T14:30:00Z"/>
          <w:rFonts w:ascii="Courier New" w:hAnsi="Courier New" w:cs="Courier New"/>
        </w:rPr>
      </w:pPr>
      <w:dir w:val="rtl">
        <w:dir w:val="rtl">
          <w:del w:id="1039" w:author="Transkribus" w:date="2019-12-11T14:30:00Z">
            <w:r w:rsidRPr="009B6BCA">
              <w:rPr>
                <w:rFonts w:ascii="Courier New" w:hAnsi="Courier New" w:cs="Courier New"/>
                <w:rtl/>
              </w:rPr>
              <w:delText>اتت وحياض الموت بينى</w:delText>
            </w:r>
          </w:del>
          <w:ins w:id="1040" w:author="Transkribus" w:date="2019-12-11T14:30:00Z">
            <w:r w:rsidRPr="00EE6742">
              <w:rPr>
                <w:rFonts w:ascii="Courier New" w:hAnsi="Courier New" w:cs="Courier New"/>
                <w:rtl/>
              </w:rPr>
              <w:t xml:space="preserve"> فاحصر ته اخضراء محاجة الترى * مسلسة ماخس أو راقها الفثسل</w:t>
            </w:r>
          </w:ins>
          <w:r>
            <w:t>‬</w:t>
          </w:r>
          <w:r>
            <w:t>‬</w:t>
          </w:r>
        </w:dir>
      </w:dir>
    </w:p>
    <w:p w:rsidR="00544482" w:rsidRPr="00EE6742" w:rsidRDefault="00544482" w:rsidP="00544482">
      <w:pPr>
        <w:pStyle w:val="NurText"/>
        <w:bidi/>
        <w:rPr>
          <w:ins w:id="1041" w:author="Transkribus" w:date="2019-12-11T14:30:00Z"/>
          <w:rFonts w:ascii="Courier New" w:hAnsi="Courier New" w:cs="Courier New"/>
        </w:rPr>
      </w:pPr>
      <w:ins w:id="1042" w:author="Transkribus" w:date="2019-12-11T14:30:00Z">
        <w:r w:rsidRPr="00EE6742">
          <w:rPr>
            <w:rFonts w:ascii="Courier New" w:hAnsi="Courier New" w:cs="Courier New"/>
            <w:rtl/>
          </w:rPr>
          <w:t>فطل براعيه ابع بن صحيقة * وبينشدها والديع فى العبين سنهل</w:t>
        </w:r>
      </w:ins>
    </w:p>
    <w:p w:rsidR="00544482" w:rsidRPr="00EE6742" w:rsidRDefault="00544482" w:rsidP="00544482">
      <w:pPr>
        <w:pStyle w:val="NurText"/>
        <w:bidi/>
        <w:rPr>
          <w:rFonts w:ascii="Courier New" w:hAnsi="Courier New" w:cs="Courier New"/>
        </w:rPr>
      </w:pPr>
      <w:ins w:id="1043" w:author="Transkribus" w:date="2019-12-11T14:30:00Z">
        <w:r w:rsidRPr="00EE6742">
          <w:rPr>
            <w:rFonts w:ascii="Courier New" w:hAnsi="Courier New" w:cs="Courier New"/>
            <w:rtl/>
          </w:rPr>
          <w:t>الت وجياس الموب يبى</w:t>
        </w:r>
      </w:ins>
      <w:r w:rsidRPr="00EE6742">
        <w:rPr>
          <w:rFonts w:ascii="Courier New" w:hAnsi="Courier New" w:cs="Courier New"/>
          <w:rtl/>
        </w:rPr>
        <w:t xml:space="preserve"> وبينها</w:t>
      </w:r>
      <w:del w:id="10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وجادت بوصل</w:delText>
            </w:r>
            <w:r>
              <w:delText>‬</w:delText>
            </w:r>
            <w:r>
              <w:delText>‬</w:delText>
            </w:r>
          </w:dir>
        </w:dir>
      </w:del>
      <w:ins w:id="1045" w:author="Transkribus" w:date="2019-12-11T14:30:00Z">
        <w:del w:id="1046" w:author="Transkribus" w:date="2019-12-11T14:30:00Z">
          <w:r w:rsidRPr="00EE6742">
            <w:rPr>
              <w:rFonts w:ascii="Courier New" w:hAnsi="Courier New" w:cs="Courier New"/>
              <w:rtl/>
            </w:rPr>
            <w:delText xml:space="preserve"> * وجادب بوضل</w:delText>
          </w:r>
        </w:del>
      </w:ins>
      <w:r w:rsidRPr="00EE6742">
        <w:rPr>
          <w:rFonts w:ascii="Courier New" w:hAnsi="Courier New" w:cs="Courier New"/>
          <w:rtl/>
        </w:rPr>
        <w:t xml:space="preserve"> حين </w:t>
      </w:r>
      <w:del w:id="1047" w:author="Transkribus" w:date="2019-12-11T14:30:00Z">
        <w:r w:rsidRPr="009B6BCA">
          <w:rPr>
            <w:rFonts w:ascii="Courier New" w:hAnsi="Courier New" w:cs="Courier New"/>
            <w:rtl/>
          </w:rPr>
          <w:delText>لا ينفع الوصل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48" w:author="Transkribus" w:date="2019-12-11T14:30:00Z">
        <w:r w:rsidRPr="00EE6742">
          <w:rPr>
            <w:rFonts w:ascii="Courier New" w:hAnsi="Courier New" w:cs="Courier New"/>
            <w:rtl/>
          </w:rPr>
          <w:t>لامفع الوسل</w:t>
        </w:r>
      </w:ins>
    </w:p>
    <w:p w:rsidR="00544482" w:rsidRPr="00EE6742" w:rsidRDefault="00544482" w:rsidP="00544482">
      <w:pPr>
        <w:pStyle w:val="NurText"/>
        <w:bidi/>
        <w:rPr>
          <w:ins w:id="1049" w:author="Transkribus" w:date="2019-12-11T14:30:00Z"/>
          <w:rFonts w:ascii="Courier New" w:hAnsi="Courier New" w:cs="Courier New"/>
        </w:rPr>
      </w:pPr>
      <w:dir w:val="rtl">
        <w:dir w:val="rtl">
          <w:del w:id="1050" w:author="Transkribus" w:date="2019-12-11T14:30:00Z">
            <w:r w:rsidRPr="009B6BCA">
              <w:rPr>
                <w:rFonts w:ascii="Courier New" w:hAnsi="Courier New" w:cs="Courier New"/>
                <w:rtl/>
              </w:rPr>
              <w:delText>ابو</w:delText>
            </w:r>
          </w:del>
          <w:ins w:id="1051" w:author="Transkribus" w:date="2019-12-11T14:30:00Z">
            <w:r w:rsidRPr="00EE6742">
              <w:rPr>
                <w:rFonts w:ascii="Courier New" w:hAnsi="Courier New" w:cs="Courier New"/>
                <w:rtl/>
              </w:rPr>
              <w:t xml:space="preserve"> أبو ممصور</w:t>
            </w:r>
          </w:ins>
          <w:r>
            <w:t>‬</w:t>
          </w:r>
          <w:r>
            <w:t>‬</w:t>
          </w:r>
        </w:dir>
      </w:dir>
    </w:p>
    <w:p w:rsidR="00544482" w:rsidRPr="00EE6742" w:rsidRDefault="00544482" w:rsidP="00544482">
      <w:pPr>
        <w:pStyle w:val="NurText"/>
        <w:bidi/>
        <w:rPr>
          <w:rFonts w:ascii="Courier New" w:hAnsi="Courier New" w:cs="Courier New"/>
        </w:rPr>
      </w:pPr>
      <w:ins w:id="1052" w:author="Transkribus" w:date="2019-12-11T14:30:00Z">
        <w:r w:rsidRPr="00EE6742">
          <w:rPr>
            <w:rFonts w:ascii="Courier New" w:hAnsi="Courier New" w:cs="Courier New"/>
            <w:rtl/>
          </w:rPr>
          <w:t>*(أبو</w:t>
        </w:r>
      </w:ins>
      <w:r w:rsidRPr="00EE6742">
        <w:rPr>
          <w:rFonts w:ascii="Courier New" w:hAnsi="Courier New" w:cs="Courier New"/>
          <w:rtl/>
        </w:rPr>
        <w:t xml:space="preserve"> منصور النصران</w:t>
      </w:r>
      <w:del w:id="1053"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54" w:author="Transkribus" w:date="2019-12-11T14:30:00Z">
        <w:r w:rsidRPr="00EE6742">
          <w:rPr>
            <w:rFonts w:ascii="Courier New" w:hAnsi="Courier New" w:cs="Courier New"/>
            <w:rtl/>
          </w:rPr>
          <w:t>ى)*</w:t>
        </w:r>
      </w:ins>
    </w:p>
    <w:p w:rsidR="00544482" w:rsidRPr="00EE6742" w:rsidRDefault="00544482" w:rsidP="00544482">
      <w:pPr>
        <w:pStyle w:val="NurText"/>
        <w:bidi/>
        <w:rPr>
          <w:rFonts w:ascii="Courier New" w:hAnsi="Courier New" w:cs="Courier New"/>
        </w:rPr>
      </w:pPr>
      <w:dir w:val="rtl">
        <w:dir w:val="rtl">
          <w:del w:id="1055" w:author="Transkribus" w:date="2019-12-11T14:30:00Z">
            <w:r w:rsidRPr="009B6BCA">
              <w:rPr>
                <w:rFonts w:ascii="Courier New" w:hAnsi="Courier New" w:cs="Courier New"/>
                <w:rtl/>
              </w:rPr>
              <w:delText xml:space="preserve">كان طبيبا مشهورا عالما حسن </w:delText>
            </w:r>
          </w:del>
          <w:ins w:id="1056" w:author="Transkribus" w:date="2019-12-11T14:30:00Z">
            <w:r w:rsidRPr="00EE6742">
              <w:rPr>
                <w:rFonts w:ascii="Courier New" w:hAnsi="Courier New" w:cs="Courier New"/>
                <w:rtl/>
              </w:rPr>
              <w:t xml:space="preserve">٢ان طبيبامشهوراحالساحسن </w:t>
            </w:r>
          </w:ins>
          <w:r w:rsidRPr="00EE6742">
            <w:rPr>
              <w:rFonts w:ascii="Courier New" w:hAnsi="Courier New" w:cs="Courier New"/>
              <w:rtl/>
            </w:rPr>
            <w:t xml:space="preserve">المعالجة والمداواة </w:t>
          </w:r>
          <w:del w:id="1057" w:author="Transkribus" w:date="2019-12-11T14:30:00Z">
            <w:r w:rsidRPr="009B6BCA">
              <w:rPr>
                <w:rFonts w:ascii="Courier New" w:hAnsi="Courier New" w:cs="Courier New"/>
                <w:rtl/>
              </w:rPr>
              <w:delText>وخدم بصناعة الطب الملك الناصر صلاح الدين ابن ايوب وبقى سنين فى خدمته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58" w:author="Transkribus" w:date="2019-12-11T14:30:00Z">
            <w:r w:rsidRPr="00EE6742">
              <w:rPr>
                <w:rFonts w:ascii="Courier New" w:hAnsi="Courier New" w:cs="Courier New"/>
                <w:rtl/>
              </w:rPr>
              <w:t>وجدم بصناعة</w:t>
            </w:r>
          </w:ins>
          <w:r>
            <w:t>‬</w:t>
          </w:r>
          <w:r>
            <w:t>‬</w:t>
          </w:r>
        </w:dir>
      </w:dir>
    </w:p>
    <w:p w:rsidR="00544482" w:rsidRPr="00EE6742" w:rsidRDefault="00544482" w:rsidP="00544482">
      <w:pPr>
        <w:pStyle w:val="NurText"/>
        <w:bidi/>
        <w:rPr>
          <w:ins w:id="1059" w:author="Transkribus" w:date="2019-12-11T14:30:00Z"/>
          <w:rFonts w:ascii="Courier New" w:hAnsi="Courier New" w:cs="Courier New"/>
        </w:rPr>
      </w:pPr>
      <w:dir w:val="rtl">
        <w:dir w:val="rtl">
          <w:del w:id="1060" w:author="Transkribus" w:date="2019-12-11T14:30:00Z">
            <w:r w:rsidRPr="009B6BCA">
              <w:rPr>
                <w:rFonts w:ascii="Courier New" w:hAnsi="Courier New" w:cs="Courier New"/>
                <w:rtl/>
              </w:rPr>
              <w:delText>ابو</w:delText>
            </w:r>
          </w:del>
          <w:ins w:id="1061" w:author="Transkribus" w:date="2019-12-11T14:30:00Z">
            <w:r w:rsidRPr="00EE6742">
              <w:rPr>
                <w:rFonts w:ascii="Courier New" w:hAnsi="Courier New" w:cs="Courier New"/>
                <w:rtl/>
              </w:rPr>
              <w:t>الطب الملك الناصر سلاجم الدين يوسف بن أيو ب ويق سنين فى خديتة</w:t>
            </w:r>
          </w:ins>
          <w:r>
            <w:t>‬</w:t>
          </w:r>
          <w:r>
            <w:t>‬</w:t>
          </w:r>
        </w:dir>
      </w:dir>
    </w:p>
    <w:p w:rsidR="00544482" w:rsidRPr="00EE6742" w:rsidRDefault="00544482" w:rsidP="00544482">
      <w:pPr>
        <w:pStyle w:val="NurText"/>
        <w:bidi/>
        <w:rPr>
          <w:ins w:id="1062" w:author="Transkribus" w:date="2019-12-11T14:30:00Z"/>
          <w:rFonts w:ascii="Courier New" w:hAnsi="Courier New" w:cs="Courier New"/>
        </w:rPr>
      </w:pPr>
      <w:ins w:id="1063" w:author="Transkribus" w:date="2019-12-11T14:30:00Z">
        <w:r w:rsidRPr="00EE6742">
          <w:rPr>
            <w:rFonts w:ascii="Courier New" w:hAnsi="Courier New" w:cs="Courier New"/>
            <w:rtl/>
          </w:rPr>
          <w:t>أو النج</w:t>
        </w:r>
      </w:ins>
    </w:p>
    <w:p w:rsidR="00544482" w:rsidRPr="00EE6742" w:rsidRDefault="00544482" w:rsidP="00544482">
      <w:pPr>
        <w:pStyle w:val="NurText"/>
        <w:bidi/>
        <w:rPr>
          <w:rFonts w:ascii="Courier New" w:hAnsi="Courier New" w:cs="Courier New"/>
        </w:rPr>
      </w:pPr>
      <w:ins w:id="1064" w:author="Transkribus" w:date="2019-12-11T14:30:00Z">
        <w:r w:rsidRPr="00EE6742">
          <w:rPr>
            <w:rFonts w:ascii="Courier New" w:hAnsi="Courier New" w:cs="Courier New"/>
            <w:rtl/>
          </w:rPr>
          <w:t>*(أبو</w:t>
        </w:r>
      </w:ins>
      <w:r w:rsidRPr="00EE6742">
        <w:rPr>
          <w:rFonts w:ascii="Courier New" w:hAnsi="Courier New" w:cs="Courier New"/>
          <w:rtl/>
        </w:rPr>
        <w:t xml:space="preserve"> النجم النصران</w:t>
      </w:r>
      <w:del w:id="1065"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66" w:author="Transkribus" w:date="2019-12-11T14:30:00Z">
        <w:r w:rsidRPr="00EE6742">
          <w:rPr>
            <w:rFonts w:ascii="Courier New" w:hAnsi="Courier New" w:cs="Courier New"/>
            <w:rtl/>
          </w:rPr>
          <w:t>ى)*</w:t>
        </w:r>
      </w:ins>
    </w:p>
    <w:p w:rsidR="00544482" w:rsidRPr="00EE6742" w:rsidRDefault="00544482" w:rsidP="00544482">
      <w:pPr>
        <w:pStyle w:val="NurText"/>
        <w:bidi/>
        <w:rPr>
          <w:ins w:id="1067" w:author="Transkribus" w:date="2019-12-11T14:30:00Z"/>
          <w:rFonts w:ascii="Courier New" w:hAnsi="Courier New" w:cs="Courier New"/>
        </w:rPr>
      </w:pPr>
      <w:dir w:val="rtl">
        <w:dir w:val="rtl">
          <w:r w:rsidRPr="00EE6742">
            <w:rPr>
              <w:rFonts w:ascii="Courier New" w:hAnsi="Courier New" w:cs="Courier New"/>
              <w:rtl/>
            </w:rPr>
            <w:t xml:space="preserve">هو </w:t>
          </w:r>
          <w:del w:id="1068" w:author="Transkribus" w:date="2019-12-11T14:30:00Z">
            <w:r w:rsidRPr="009B6BCA">
              <w:rPr>
                <w:rFonts w:ascii="Courier New" w:hAnsi="Courier New" w:cs="Courier New"/>
                <w:rtl/>
              </w:rPr>
              <w:delText>ا</w:delText>
            </w:r>
          </w:del>
          <w:ins w:id="1069" w:author="Transkribus" w:date="2019-12-11T14:30:00Z">
            <w:r w:rsidRPr="00EE6742">
              <w:rPr>
                <w:rFonts w:ascii="Courier New" w:hAnsi="Courier New" w:cs="Courier New"/>
                <w:rtl/>
              </w:rPr>
              <w:t>أ</w:t>
            </w:r>
          </w:ins>
          <w:r w:rsidRPr="00EE6742">
            <w:rPr>
              <w:rFonts w:ascii="Courier New" w:hAnsi="Courier New" w:cs="Courier New"/>
              <w:rtl/>
            </w:rPr>
            <w:t xml:space="preserve">بو النجم بن </w:t>
          </w:r>
          <w:del w:id="1070" w:author="Transkribus" w:date="2019-12-11T14:30:00Z">
            <w:r w:rsidRPr="009B6BCA">
              <w:rPr>
                <w:rFonts w:ascii="Courier New" w:hAnsi="Courier New" w:cs="Courier New"/>
                <w:rtl/>
              </w:rPr>
              <w:delText>ا</w:delText>
            </w:r>
          </w:del>
          <w:ins w:id="1071" w:author="Transkribus" w:date="2019-12-11T14:30:00Z">
            <w:r w:rsidRPr="00EE6742">
              <w:rPr>
                <w:rFonts w:ascii="Courier New" w:hAnsi="Courier New" w:cs="Courier New"/>
                <w:rtl/>
              </w:rPr>
              <w:t>أ</w:t>
            </w:r>
          </w:ins>
          <w:r w:rsidRPr="00EE6742">
            <w:rPr>
              <w:rFonts w:ascii="Courier New" w:hAnsi="Courier New" w:cs="Courier New"/>
              <w:rtl/>
            </w:rPr>
            <w:t xml:space="preserve">بى غالب بن فهد بن منصور بن وهب بن </w:t>
          </w:r>
          <w:del w:id="1072" w:author="Transkribus" w:date="2019-12-11T14:30:00Z">
            <w:r w:rsidRPr="009B6BCA">
              <w:rPr>
                <w:rFonts w:ascii="Courier New" w:hAnsi="Courier New" w:cs="Courier New"/>
                <w:rtl/>
              </w:rPr>
              <w:delText xml:space="preserve">قيس بن </w:delText>
            </w:r>
          </w:del>
          <w:ins w:id="1073" w:author="Transkribus" w:date="2019-12-11T14:30:00Z">
            <w:r w:rsidRPr="00EE6742">
              <w:rPr>
                <w:rFonts w:ascii="Courier New" w:hAnsi="Courier New" w:cs="Courier New"/>
                <w:rtl/>
              </w:rPr>
              <w:t>قيسن</w:t>
            </w:r>
          </w:ins>
          <w:r>
            <w:t>‬</w:t>
          </w:r>
          <w:r>
            <w:t>‬</w:t>
          </w:r>
        </w:dir>
      </w:dir>
    </w:p>
    <w:p w:rsidR="00544482" w:rsidRPr="00EE6742" w:rsidRDefault="00544482" w:rsidP="00544482">
      <w:pPr>
        <w:pStyle w:val="NurText"/>
        <w:bidi/>
        <w:rPr>
          <w:rFonts w:ascii="Courier New" w:hAnsi="Courier New" w:cs="Courier New"/>
        </w:rPr>
      </w:pPr>
      <w:r w:rsidRPr="00EE6742">
        <w:rPr>
          <w:rFonts w:ascii="Courier New" w:hAnsi="Courier New" w:cs="Courier New"/>
          <w:rtl/>
        </w:rPr>
        <w:t>مالك</w:t>
      </w:r>
      <w:del w:id="10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75" w:author="Transkribus" w:date="2019-12-11T14:30:00Z">
        <w:r w:rsidRPr="00EE6742">
          <w:rPr>
            <w:rFonts w:ascii="Courier New" w:hAnsi="Courier New" w:cs="Courier New"/>
            <w:rtl/>
          </w:rPr>
          <w:t xml:space="preserve"> كمان طبيبامشهورافى رمائه جبد المعرفة بصناعة الطب محمود الطريعة فيهامت</w:t>
        </w:r>
      </w:ins>
    </w:p>
    <w:p w:rsidR="00544482" w:rsidRPr="009B6BCA" w:rsidRDefault="00544482" w:rsidP="00544482">
      <w:pPr>
        <w:pStyle w:val="NurText"/>
        <w:bidi/>
        <w:rPr>
          <w:del w:id="1076" w:author="Transkribus" w:date="2019-12-11T14:30:00Z"/>
          <w:rFonts w:ascii="Courier New" w:hAnsi="Courier New" w:cs="Courier New"/>
        </w:rPr>
      </w:pPr>
      <w:dir w:val="rtl">
        <w:dir w:val="rtl">
          <w:del w:id="1077" w:author="Transkribus" w:date="2019-12-11T14:30:00Z">
            <w:r w:rsidRPr="009B6BCA">
              <w:rPr>
                <w:rFonts w:ascii="Courier New" w:hAnsi="Courier New" w:cs="Courier New"/>
                <w:rtl/>
              </w:rPr>
              <w:delText>كان طبيبا مشهورا فى زمانه جيد المعرفة بصناعة الطب محمود الطريقة فيها مشكور المعالجة</w:delText>
            </w:r>
          </w:del>
          <w:ins w:id="1078" w:author="Transkribus" w:date="2019-12-11T14:30:00Z">
            <w:r w:rsidRPr="00EE6742">
              <w:rPr>
                <w:rFonts w:ascii="Courier New" w:hAnsi="Courier New" w:cs="Courier New"/>
                <w:rtl/>
              </w:rPr>
              <w:t>العالحة</w:t>
            </w:r>
          </w:ins>
          <w:r w:rsidRPr="00EE6742">
            <w:rPr>
              <w:rFonts w:ascii="Courier New" w:hAnsi="Courier New" w:cs="Courier New"/>
              <w:rtl/>
            </w:rPr>
            <w:t xml:space="preserve"> حسن </w:t>
          </w:r>
          <w:del w:id="1079" w:author="Transkribus" w:date="2019-12-11T14:30:00Z">
            <w:r w:rsidRPr="009B6BCA">
              <w:rPr>
                <w:rFonts w:ascii="Courier New" w:hAnsi="Courier New" w:cs="Courier New"/>
                <w:rtl/>
              </w:rPr>
              <w:delText>العشرة محبا للخير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ins w:id="1080" w:author="Transkribus" w:date="2019-12-11T14:30:00Z">
            <w:r w:rsidRPr="00EE6742">
              <w:rPr>
                <w:rFonts w:ascii="Courier New" w:hAnsi="Courier New" w:cs="Courier New"/>
                <w:rtl/>
              </w:rPr>
              <w:t xml:space="preserve">العسرة مجيالغير </w:t>
            </w:r>
          </w:ins>
          <w:r w:rsidRPr="00EE6742">
            <w:rPr>
              <w:rFonts w:ascii="Courier New" w:hAnsi="Courier New" w:cs="Courier New"/>
              <w:rtl/>
            </w:rPr>
            <w:t xml:space="preserve">وكان </w:t>
          </w:r>
          <w:del w:id="1081" w:author="Transkribus" w:date="2019-12-11T14:30:00Z">
            <w:r w:rsidRPr="009B6BCA">
              <w:rPr>
                <w:rFonts w:ascii="Courier New" w:hAnsi="Courier New" w:cs="Courier New"/>
                <w:rtl/>
              </w:rPr>
              <w:delText>يقرا عليه</w:delText>
            </w:r>
          </w:del>
          <w:ins w:id="1082" w:author="Transkribus" w:date="2019-12-11T14:30:00Z">
            <w:r w:rsidRPr="00EE6742">
              <w:rPr>
                <w:rFonts w:ascii="Courier New" w:hAnsi="Courier New" w:cs="Courier New"/>
                <w:rtl/>
              </w:rPr>
              <w:t>بقر أعليه</w:t>
            </w:r>
          </w:ins>
          <w:r w:rsidRPr="00EE6742">
            <w:rPr>
              <w:rFonts w:ascii="Courier New" w:hAnsi="Courier New" w:cs="Courier New"/>
              <w:rtl/>
            </w:rPr>
            <w:t xml:space="preserve"> علم الطب و</w:t>
          </w:r>
          <w:del w:id="1083" w:author="Transkribus" w:date="2019-12-11T14:30:00Z">
            <w:r w:rsidRPr="009B6BCA">
              <w:rPr>
                <w:rFonts w:ascii="Courier New" w:hAnsi="Courier New" w:cs="Courier New"/>
                <w:rtl/>
              </w:rPr>
              <w:delText>ي</w:delText>
            </w:r>
          </w:del>
          <w:ins w:id="1084" w:author="Transkribus" w:date="2019-12-11T14:30:00Z">
            <w:r w:rsidRPr="00EE6742">
              <w:rPr>
                <w:rFonts w:ascii="Courier New" w:hAnsi="Courier New" w:cs="Courier New"/>
                <w:rtl/>
              </w:rPr>
              <w:t>ب</w:t>
            </w:r>
          </w:ins>
          <w:r w:rsidRPr="00EE6742">
            <w:rPr>
              <w:rFonts w:ascii="Courier New" w:hAnsi="Courier New" w:cs="Courier New"/>
              <w:rtl/>
            </w:rPr>
            <w:t xml:space="preserve">عد من </w:t>
          </w:r>
          <w:del w:id="1085" w:author="Transkribus" w:date="2019-12-11T14:30:00Z">
            <w:r w:rsidRPr="009B6BCA">
              <w:rPr>
                <w:rFonts w:ascii="Courier New" w:hAnsi="Courier New" w:cs="Courier New"/>
                <w:rtl/>
              </w:rPr>
              <w:delText>ج</w:delText>
            </w:r>
          </w:del>
          <w:ins w:id="1086" w:author="Transkribus" w:date="2019-12-11T14:30:00Z">
            <w:r w:rsidRPr="00EE6742">
              <w:rPr>
                <w:rFonts w:ascii="Courier New" w:hAnsi="Courier New" w:cs="Courier New"/>
                <w:rtl/>
              </w:rPr>
              <w:t>ح</w:t>
            </w:r>
          </w:ins>
          <w:r w:rsidRPr="00EE6742">
            <w:rPr>
              <w:rFonts w:ascii="Courier New" w:hAnsi="Courier New" w:cs="Courier New"/>
              <w:rtl/>
            </w:rPr>
            <w:t xml:space="preserve">ملة الفضلاء </w:t>
          </w:r>
          <w:del w:id="1087" w:author="Transkribus" w:date="2019-12-11T14:30:00Z">
            <w:r w:rsidRPr="009B6BCA">
              <w:rPr>
                <w:rFonts w:ascii="Courier New" w:hAnsi="Courier New" w:cs="Courier New"/>
                <w:rtl/>
              </w:rPr>
              <w:delText>المتميزين فى وقته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88" w:author="Transkribus" w:date="2019-12-11T14:30:00Z">
            <w:r w:rsidRPr="00EE6742">
              <w:rPr>
                <w:rFonts w:ascii="Courier New" w:hAnsi="Courier New" w:cs="Courier New"/>
                <w:rtl/>
              </w:rPr>
              <w:t>المن</w:t>
            </w:r>
          </w:ins>
          <w:r>
            <w:t>‬</w:t>
          </w:r>
          <w:r>
            <w:t>‬</w:t>
          </w:r>
        </w:dir>
      </w:dir>
    </w:p>
    <w:p w:rsidR="00544482" w:rsidRPr="009B6BCA" w:rsidRDefault="00544482" w:rsidP="00544482">
      <w:pPr>
        <w:pStyle w:val="NurText"/>
        <w:bidi/>
        <w:rPr>
          <w:del w:id="1089" w:author="Transkribus" w:date="2019-12-11T14:30:00Z"/>
          <w:rFonts w:ascii="Courier New" w:hAnsi="Courier New" w:cs="Courier New"/>
        </w:rPr>
      </w:pPr>
      <w:dir w:val="rtl">
        <w:dir w:val="rtl">
          <w:del w:id="1090" w:author="Transkribus" w:date="2019-12-11T14:30:00Z">
            <w:r w:rsidRPr="009B6BCA">
              <w:rPr>
                <w:rFonts w:ascii="Courier New" w:hAnsi="Courier New" w:cs="Courier New"/>
                <w:rtl/>
              </w:rPr>
              <w:delText>وحدثنى ابو الفتح</w:delText>
            </w:r>
          </w:del>
          <w:ins w:id="1091" w:author="Transkribus" w:date="2019-12-11T14:30:00Z">
            <w:r w:rsidRPr="00EE6742">
              <w:rPr>
                <w:rFonts w:ascii="Courier New" w:hAnsi="Courier New" w:cs="Courier New"/>
                <w:rtl/>
              </w:rPr>
              <w:t xml:space="preserve"> فى وفته وحدتى أبو الغبح</w:t>
            </w:r>
          </w:ins>
          <w:r w:rsidRPr="00EE6742">
            <w:rPr>
              <w:rFonts w:ascii="Courier New" w:hAnsi="Courier New" w:cs="Courier New"/>
              <w:rtl/>
            </w:rPr>
            <w:t xml:space="preserve"> بن مهنا </w:t>
          </w:r>
          <w:del w:id="1092" w:author="Transkribus" w:date="2019-12-11T14:30:00Z">
            <w:r w:rsidRPr="009B6BCA">
              <w:rPr>
                <w:rFonts w:ascii="Courier New" w:hAnsi="Courier New" w:cs="Courier New"/>
                <w:rtl/>
              </w:rPr>
              <w:delText>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093" w:author="Transkribus" w:date="2019-12-11T14:30:00Z"/>
          <w:rFonts w:ascii="Courier New" w:hAnsi="Courier New" w:cs="Courier New"/>
        </w:rPr>
      </w:pPr>
      <w:dir w:val="rtl">
        <w:dir w:val="rtl">
          <w:del w:id="1094"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ins w:id="1095" w:author="Transkribus" w:date="2019-12-11T14:30:00Z"/>
          <w:rFonts w:ascii="Courier New" w:hAnsi="Courier New" w:cs="Courier New"/>
        </w:rPr>
      </w:pPr>
      <w:dir w:val="rtl">
        <w:dir w:val="rtl">
          <w:ins w:id="1096" w:author="Transkribus" w:date="2019-12-11T14:30:00Z">
            <w:r w:rsidRPr="00EE6742">
              <w:rPr>
                <w:rFonts w:ascii="Courier New" w:hAnsi="Courier New" w:cs="Courier New"/>
                <w:rtl/>
              </w:rPr>
              <w:t xml:space="preserve">النصرانى </w:t>
            </w:r>
          </w:ins>
          <w:r w:rsidRPr="00EE6742">
            <w:rPr>
              <w:rFonts w:ascii="Courier New" w:hAnsi="Courier New" w:cs="Courier New"/>
              <w:rtl/>
            </w:rPr>
            <w:t xml:space="preserve">ان </w:t>
          </w:r>
          <w:del w:id="1097" w:author="Transkribus" w:date="2019-12-11T14:30:00Z">
            <w:r w:rsidRPr="009B6BCA">
              <w:rPr>
                <w:rFonts w:ascii="Courier New" w:hAnsi="Courier New" w:cs="Courier New"/>
                <w:rtl/>
              </w:rPr>
              <w:delText>ا</w:delText>
            </w:r>
          </w:del>
          <w:ins w:id="1098" w:author="Transkribus" w:date="2019-12-11T14:30:00Z">
            <w:r w:rsidRPr="00EE6742">
              <w:rPr>
                <w:rFonts w:ascii="Courier New" w:hAnsi="Courier New" w:cs="Courier New"/>
                <w:rtl/>
              </w:rPr>
              <w:t>أ</w:t>
            </w:r>
          </w:ins>
          <w:r w:rsidRPr="00EE6742">
            <w:rPr>
              <w:rFonts w:ascii="Courier New" w:hAnsi="Courier New" w:cs="Courier New"/>
              <w:rtl/>
            </w:rPr>
            <w:t xml:space="preserve">با النجم كان </w:t>
          </w:r>
          <w:del w:id="1099" w:author="Transkribus" w:date="2019-12-11T14:30:00Z">
            <w:r w:rsidRPr="009B6BCA">
              <w:rPr>
                <w:rFonts w:ascii="Courier New" w:hAnsi="Courier New" w:cs="Courier New"/>
                <w:rtl/>
              </w:rPr>
              <w:delText>ابوه فلاحا فى قرية شفا من ارض حوران</w:delText>
            </w:r>
          </w:del>
          <w:ins w:id="1100" w:author="Transkribus" w:date="2019-12-11T14:30:00Z">
            <w:r w:rsidRPr="00EE6742">
              <w:rPr>
                <w:rFonts w:ascii="Courier New" w:hAnsi="Courier New" w:cs="Courier New"/>
                <w:rtl/>
              </w:rPr>
              <w:t>أبو هقلاجا فى قر بةشعامن</w:t>
            </w:r>
          </w:ins>
          <w:r>
            <w:t>‬</w:t>
          </w:r>
          <w:r>
            <w:t>‬</w:t>
          </w:r>
        </w:dir>
      </w:dir>
    </w:p>
    <w:p w:rsidR="00544482" w:rsidRPr="009B6BCA" w:rsidRDefault="00544482" w:rsidP="00544482">
      <w:pPr>
        <w:pStyle w:val="NurText"/>
        <w:bidi/>
        <w:rPr>
          <w:del w:id="1101" w:author="Transkribus" w:date="2019-12-11T14:30:00Z"/>
          <w:rFonts w:ascii="Courier New" w:hAnsi="Courier New" w:cs="Courier New"/>
        </w:rPr>
      </w:pPr>
      <w:ins w:id="1102" w:author="Transkribus" w:date="2019-12-11T14:30:00Z">
        <w:r w:rsidRPr="00EE6742">
          <w:rPr>
            <w:rFonts w:ascii="Courier New" w:hAnsi="Courier New" w:cs="Courier New"/>
            <w:rtl/>
          </w:rPr>
          <w:t>جوران</w:t>
        </w:r>
      </w:ins>
      <w:r w:rsidRPr="00EE6742">
        <w:rPr>
          <w:rFonts w:ascii="Courier New" w:hAnsi="Courier New" w:cs="Courier New"/>
          <w:rtl/>
        </w:rPr>
        <w:t xml:space="preserve"> وكان يعرف بالع</w:t>
      </w:r>
      <w:del w:id="1103" w:author="Transkribus" w:date="2019-12-11T14:30:00Z">
        <w:r w:rsidRPr="009B6BCA">
          <w:rPr>
            <w:rFonts w:ascii="Courier New" w:hAnsi="Courier New" w:cs="Courier New"/>
            <w:rtl/>
          </w:rPr>
          <w:delText>ي</w:delText>
        </w:r>
      </w:del>
      <w:ins w:id="1104" w:author="Transkribus" w:date="2019-12-11T14:30:00Z">
        <w:r w:rsidRPr="00EE6742">
          <w:rPr>
            <w:rFonts w:ascii="Courier New" w:hAnsi="Courier New" w:cs="Courier New"/>
            <w:rtl/>
          </w:rPr>
          <w:t>ب</w:t>
        </w:r>
      </w:ins>
      <w:r w:rsidRPr="00EE6742">
        <w:rPr>
          <w:rFonts w:ascii="Courier New" w:hAnsi="Courier New" w:cs="Courier New"/>
          <w:rtl/>
        </w:rPr>
        <w:t xml:space="preserve">ار </w:t>
      </w:r>
      <w:del w:id="110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1106" w:author="Transkribus" w:date="2019-12-11T14:30:00Z"/>
          <w:rFonts w:ascii="Courier New" w:hAnsi="Courier New" w:cs="Courier New"/>
        </w:rPr>
      </w:pPr>
      <w:dir w:val="rtl">
        <w:dir w:val="rtl">
          <w:r w:rsidRPr="00EE6742">
            <w:rPr>
              <w:rFonts w:ascii="Courier New" w:hAnsi="Courier New" w:cs="Courier New"/>
              <w:rtl/>
            </w:rPr>
            <w:t xml:space="preserve">وكان ابنه </w:t>
          </w:r>
          <w:del w:id="1107" w:author="Transkribus" w:date="2019-12-11T14:30:00Z">
            <w:r w:rsidRPr="009B6BCA">
              <w:rPr>
                <w:rFonts w:ascii="Courier New" w:hAnsi="Courier New" w:cs="Courier New"/>
                <w:rtl/>
              </w:rPr>
              <w:delText>ا</w:delText>
            </w:r>
          </w:del>
          <w:ins w:id="1108" w:author="Transkribus" w:date="2019-12-11T14:30:00Z">
            <w:r w:rsidRPr="00EE6742">
              <w:rPr>
                <w:rFonts w:ascii="Courier New" w:hAnsi="Courier New" w:cs="Courier New"/>
                <w:rtl/>
              </w:rPr>
              <w:t>أ</w:t>
            </w:r>
          </w:ins>
          <w:r w:rsidRPr="00EE6742">
            <w:rPr>
              <w:rFonts w:ascii="Courier New" w:hAnsi="Courier New" w:cs="Courier New"/>
              <w:rtl/>
            </w:rPr>
            <w:t xml:space="preserve">بو النجم هذا </w:t>
          </w:r>
          <w:del w:id="1109" w:author="Transkribus" w:date="2019-12-11T14:30:00Z">
            <w:r w:rsidRPr="009B6BCA">
              <w:rPr>
                <w:rFonts w:ascii="Courier New" w:hAnsi="Courier New" w:cs="Courier New"/>
                <w:rtl/>
              </w:rPr>
              <w:delText>صبيا فاخذه بعض</w:delText>
            </w:r>
          </w:del>
          <w:ins w:id="1110" w:author="Transkribus" w:date="2019-12-11T14:30:00Z">
            <w:r w:rsidRPr="00EE6742">
              <w:rPr>
                <w:rFonts w:ascii="Courier New" w:hAnsi="Courier New" w:cs="Courier New"/>
                <w:rtl/>
              </w:rPr>
              <w:t>صيباقاخددبعس</w:t>
            </w:r>
          </w:ins>
          <w:r w:rsidRPr="00EE6742">
            <w:rPr>
              <w:rFonts w:ascii="Courier New" w:hAnsi="Courier New" w:cs="Courier New"/>
              <w:rtl/>
            </w:rPr>
            <w:t xml:space="preserve"> الاطباء </w:t>
          </w:r>
          <w:del w:id="1111" w:author="Transkribus" w:date="2019-12-11T14:30:00Z">
            <w:r w:rsidRPr="009B6BCA">
              <w:rPr>
                <w:rFonts w:ascii="Courier New" w:hAnsi="Courier New" w:cs="Courier New"/>
                <w:rtl/>
              </w:rPr>
              <w:delText>بدمشق عنده</w:delText>
            </w:r>
          </w:del>
          <w:ins w:id="1112" w:author="Transkribus" w:date="2019-12-11T14:30:00Z">
            <w:r w:rsidRPr="00EE6742">
              <w:rPr>
                <w:rFonts w:ascii="Courier New" w:hAnsi="Courier New" w:cs="Courier New"/>
                <w:rtl/>
              </w:rPr>
              <w:t>بد</w:t>
            </w:r>
          </w:ins>
          <w:r>
            <w:t>‬</w:t>
          </w:r>
          <w:r>
            <w:t>‬</w:t>
          </w:r>
        </w:dir>
      </w:dir>
    </w:p>
    <w:p w:rsidR="00544482" w:rsidRPr="009B6BCA" w:rsidRDefault="00544482" w:rsidP="00544482">
      <w:pPr>
        <w:pStyle w:val="NurText"/>
        <w:bidi/>
        <w:rPr>
          <w:del w:id="1113" w:author="Transkribus" w:date="2019-12-11T14:30:00Z"/>
          <w:rFonts w:ascii="Courier New" w:hAnsi="Courier New" w:cs="Courier New"/>
        </w:rPr>
      </w:pPr>
      <w:ins w:id="1114" w:author="Transkribus" w:date="2019-12-11T14:30:00Z">
        <w:r w:rsidRPr="00EE6742">
          <w:rPr>
            <w:rFonts w:ascii="Courier New" w:hAnsi="Courier New" w:cs="Courier New"/>
            <w:rtl/>
          </w:rPr>
          <w:t>اعنده</w:t>
        </w:r>
      </w:ins>
      <w:r w:rsidRPr="00EE6742">
        <w:rPr>
          <w:rFonts w:ascii="Courier New" w:hAnsi="Courier New" w:cs="Courier New"/>
          <w:rtl/>
        </w:rPr>
        <w:t xml:space="preserve"> ولما </w:t>
      </w:r>
      <w:del w:id="1115" w:author="Transkribus" w:date="2019-12-11T14:30:00Z">
        <w:r w:rsidRPr="009B6BCA">
          <w:rPr>
            <w:rFonts w:ascii="Courier New" w:hAnsi="Courier New" w:cs="Courier New"/>
            <w:rtl/>
          </w:rPr>
          <w:delText>كبر علمه</w:delText>
        </w:r>
      </w:del>
      <w:ins w:id="1116" w:author="Transkribus" w:date="2019-12-11T14:30:00Z">
        <w:r w:rsidRPr="00EE6742">
          <w:rPr>
            <w:rFonts w:ascii="Courier New" w:hAnsi="Courier New" w:cs="Courier New"/>
            <w:rtl/>
          </w:rPr>
          <w:t>كر علمي</w:t>
        </w:r>
      </w:ins>
      <w:r w:rsidRPr="00EE6742">
        <w:rPr>
          <w:rFonts w:ascii="Courier New" w:hAnsi="Courier New" w:cs="Courier New"/>
          <w:rtl/>
        </w:rPr>
        <w:t xml:space="preserve"> صناعة الطب وعرفه </w:t>
      </w:r>
      <w:del w:id="1117" w:author="Transkribus" w:date="2019-12-11T14:30:00Z">
        <w:r w:rsidRPr="009B6BCA">
          <w:rPr>
            <w:rFonts w:ascii="Courier New" w:hAnsi="Courier New" w:cs="Courier New"/>
            <w:rtl/>
          </w:rPr>
          <w:delText>اعمالها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1118" w:author="Transkribus" w:date="2019-12-11T14:30:00Z"/>
          <w:rFonts w:ascii="Courier New" w:hAnsi="Courier New" w:cs="Courier New"/>
        </w:rPr>
      </w:pPr>
      <w:dir w:val="rtl">
        <w:dir w:val="rtl">
          <w:del w:id="1119" w:author="Transkribus" w:date="2019-12-11T14:30:00Z">
            <w:r w:rsidRPr="009B6BCA">
              <w:rPr>
                <w:rFonts w:ascii="Courier New" w:hAnsi="Courier New" w:cs="Courier New"/>
                <w:rtl/>
              </w:rPr>
              <w:delText>وخدم ابو</w:delText>
            </w:r>
          </w:del>
          <w:ins w:id="1120" w:author="Transkribus" w:date="2019-12-11T14:30:00Z">
            <w:r w:rsidRPr="00EE6742">
              <w:rPr>
                <w:rFonts w:ascii="Courier New" w:hAnsi="Courier New" w:cs="Courier New"/>
                <w:rtl/>
              </w:rPr>
              <w:t>أعم الها وجدم أبو</w:t>
            </w:r>
          </w:ins>
          <w:r w:rsidRPr="00EE6742">
            <w:rPr>
              <w:rFonts w:ascii="Courier New" w:hAnsi="Courier New" w:cs="Courier New"/>
              <w:rtl/>
            </w:rPr>
            <w:t xml:space="preserve"> النجم بصناعة الطب </w:t>
          </w:r>
          <w:del w:id="1121" w:author="Transkribus" w:date="2019-12-11T14:30:00Z">
            <w:r w:rsidRPr="009B6BCA">
              <w:rPr>
                <w:rFonts w:ascii="Courier New" w:hAnsi="Courier New" w:cs="Courier New"/>
                <w:rtl/>
              </w:rPr>
              <w:delText>الملك الناصر صلاح</w:delText>
            </w:r>
          </w:del>
          <w:ins w:id="1122" w:author="Transkribus" w:date="2019-12-11T14:30:00Z">
            <w:r w:rsidRPr="00EE6742">
              <w:rPr>
                <w:rFonts w:ascii="Courier New" w:hAnsi="Courier New" w:cs="Courier New"/>
                <w:rtl/>
              </w:rPr>
              <w:t>الملكال</w:t>
            </w:r>
          </w:ins>
          <w:r>
            <w:t>‬</w:t>
          </w:r>
          <w:r>
            <w:t>‬</w:t>
          </w:r>
        </w:dir>
      </w:dir>
    </w:p>
    <w:p w:rsidR="00544482" w:rsidRPr="00EE6742" w:rsidRDefault="00544482" w:rsidP="00544482">
      <w:pPr>
        <w:pStyle w:val="NurText"/>
        <w:bidi/>
        <w:rPr>
          <w:rFonts w:ascii="Courier New" w:hAnsi="Courier New" w:cs="Courier New"/>
        </w:rPr>
      </w:pPr>
      <w:ins w:id="1123" w:author="Transkribus" w:date="2019-12-11T14:30:00Z">
        <w:r w:rsidRPr="00EE6742">
          <w:rPr>
            <w:rFonts w:ascii="Courier New" w:hAnsi="Courier New" w:cs="Courier New"/>
            <w:rtl/>
          </w:rPr>
          <w:t>سلاجم</w:t>
        </w:r>
      </w:ins>
      <w:r w:rsidRPr="00EE6742">
        <w:rPr>
          <w:rFonts w:ascii="Courier New" w:hAnsi="Courier New" w:cs="Courier New"/>
          <w:rtl/>
        </w:rPr>
        <w:t xml:space="preserve"> الدين يوسف بن </w:t>
      </w:r>
      <w:del w:id="1124" w:author="Transkribus" w:date="2019-12-11T14:30:00Z">
        <w:r w:rsidRPr="009B6BCA">
          <w:rPr>
            <w:rFonts w:ascii="Courier New" w:hAnsi="Courier New" w:cs="Courier New"/>
            <w:rtl/>
          </w:rPr>
          <w:delText>ايوب وحظى</w:delText>
        </w:r>
      </w:del>
      <w:ins w:id="1125" w:author="Transkribus" w:date="2019-12-11T14:30:00Z">
        <w:r w:rsidRPr="00EE6742">
          <w:rPr>
            <w:rFonts w:ascii="Courier New" w:hAnsi="Courier New" w:cs="Courier New"/>
            <w:rtl/>
          </w:rPr>
          <w:t>أيوب- وحذى</w:t>
        </w:r>
      </w:ins>
      <w:r w:rsidRPr="00EE6742">
        <w:rPr>
          <w:rFonts w:ascii="Courier New" w:hAnsi="Courier New" w:cs="Courier New"/>
          <w:rtl/>
        </w:rPr>
        <w:t xml:space="preserve"> عنده </w:t>
      </w:r>
      <w:del w:id="1126" w:author="Transkribus" w:date="2019-12-11T14:30:00Z">
        <w:r w:rsidRPr="009B6BCA">
          <w:rPr>
            <w:rFonts w:ascii="Courier New" w:hAnsi="Courier New" w:cs="Courier New"/>
            <w:rtl/>
          </w:rPr>
          <w:delText>وكان مكينا</w:delText>
        </w:r>
      </w:del>
      <w:ins w:id="1127" w:author="Transkribus" w:date="2019-12-11T14:30:00Z">
        <w:r w:rsidRPr="00EE6742">
          <w:rPr>
            <w:rFonts w:ascii="Courier New" w:hAnsi="Courier New" w:cs="Courier New"/>
            <w:rtl/>
          </w:rPr>
          <w:t>وكمان مكبنا فى الدولةوبق</w:t>
        </w:r>
      </w:ins>
      <w:r w:rsidRPr="00EE6742">
        <w:rPr>
          <w:rFonts w:ascii="Courier New" w:hAnsi="Courier New" w:cs="Courier New"/>
          <w:rtl/>
        </w:rPr>
        <w:t xml:space="preserve"> فى </w:t>
      </w:r>
      <w:del w:id="1128" w:author="Transkribus" w:date="2019-12-11T14:30:00Z">
        <w:r w:rsidRPr="009B6BCA">
          <w:rPr>
            <w:rFonts w:ascii="Courier New" w:hAnsi="Courier New" w:cs="Courier New"/>
            <w:rtl/>
          </w:rPr>
          <w:delText>الدولة وبقى فى خدمته</w:delText>
        </w:r>
      </w:del>
      <w:ins w:id="1129" w:author="Transkribus" w:date="2019-12-11T14:30:00Z">
        <w:r w:rsidRPr="00EE6742">
          <w:rPr>
            <w:rFonts w:ascii="Courier New" w:hAnsi="Courier New" w:cs="Courier New"/>
            <w:rtl/>
          </w:rPr>
          <w:t>خسدمبة</w:t>
        </w:r>
      </w:ins>
      <w:r w:rsidRPr="00EE6742">
        <w:rPr>
          <w:rFonts w:ascii="Courier New" w:hAnsi="Courier New" w:cs="Courier New"/>
          <w:rtl/>
        </w:rPr>
        <w:t xml:space="preserve"> مدة</w:t>
      </w:r>
      <w:del w:id="11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del w:id="1131" w:author="Transkribus" w:date="2019-12-11T14:30:00Z">
            <w:r w:rsidRPr="009B6BCA">
              <w:rPr>
                <w:rFonts w:ascii="Courier New" w:hAnsi="Courier New" w:cs="Courier New"/>
                <w:rtl/>
              </w:rPr>
              <w:delText>وكان يتردد</w:delText>
            </w:r>
          </w:del>
          <w:ins w:id="1132" w:author="Transkribus" w:date="2019-12-11T14:30:00Z">
            <w:r w:rsidRPr="00EE6742">
              <w:rPr>
                <w:rFonts w:ascii="Courier New" w:hAnsi="Courier New" w:cs="Courier New"/>
                <w:rtl/>
              </w:rPr>
              <w:t>ابقردد</w:t>
            </w:r>
          </w:ins>
          <w:r w:rsidRPr="00EE6742">
            <w:rPr>
              <w:rFonts w:ascii="Courier New" w:hAnsi="Courier New" w:cs="Courier New"/>
              <w:rtl/>
            </w:rPr>
            <w:t xml:space="preserve"> الى </w:t>
          </w:r>
          <w:del w:id="1133" w:author="Transkribus" w:date="2019-12-11T14:30:00Z">
            <w:r w:rsidRPr="009B6BCA">
              <w:rPr>
                <w:rFonts w:ascii="Courier New" w:hAnsi="Courier New" w:cs="Courier New"/>
                <w:rtl/>
              </w:rPr>
              <w:delText>دوره ويعالجهم مع</w:delText>
            </w:r>
          </w:del>
          <w:ins w:id="1134" w:author="Transkribus" w:date="2019-12-11T14:30:00Z">
            <w:r w:rsidRPr="00EE6742">
              <w:rPr>
                <w:rFonts w:ascii="Courier New" w:hAnsi="Courier New" w:cs="Courier New"/>
                <w:rtl/>
              </w:rPr>
              <w:t>دورةوبعالحهم مي</w:t>
            </w:r>
          </w:ins>
          <w:r w:rsidRPr="00EE6742">
            <w:rPr>
              <w:rFonts w:ascii="Courier New" w:hAnsi="Courier New" w:cs="Courier New"/>
              <w:rtl/>
            </w:rPr>
            <w:t xml:space="preserve"> جملة الاطباء</w:t>
          </w:r>
          <w:del w:id="11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36" w:author="Transkribus" w:date="2019-12-11T14:30:00Z">
            <w:r w:rsidRPr="00EE6742">
              <w:rPr>
                <w:rFonts w:ascii="Courier New" w:hAnsi="Courier New" w:cs="Courier New"/>
                <w:rtl/>
              </w:rPr>
              <w:t xml:space="preserve"> ويوفى أبو النجم النصرانى بدمسق فى سة</w:t>
            </w:r>
          </w:ins>
          <w:r>
            <w:t>‬</w:t>
          </w:r>
          <w:r>
            <w:t>‬</w:t>
          </w:r>
        </w:dir>
      </w:dir>
    </w:p>
    <w:p w:rsidR="00544482" w:rsidRPr="009B6BCA" w:rsidRDefault="00544482" w:rsidP="00544482">
      <w:pPr>
        <w:pStyle w:val="NurText"/>
        <w:bidi/>
        <w:rPr>
          <w:del w:id="1137" w:author="Transkribus" w:date="2019-12-11T14:30:00Z"/>
          <w:rFonts w:ascii="Courier New" w:hAnsi="Courier New" w:cs="Courier New"/>
        </w:rPr>
      </w:pPr>
      <w:dir w:val="rtl">
        <w:dir w:val="rtl">
          <w:del w:id="1138" w:author="Transkribus" w:date="2019-12-11T14:30:00Z">
            <w:r w:rsidRPr="009B6BCA">
              <w:rPr>
                <w:rFonts w:ascii="Courier New" w:hAnsi="Courier New" w:cs="Courier New"/>
                <w:rtl/>
              </w:rPr>
              <w:delText>وتوفى ابو النجم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139" w:author="Transkribus" w:date="2019-12-11T14:30:00Z"/>
          <w:rFonts w:ascii="Courier New" w:hAnsi="Courier New" w:cs="Courier New"/>
        </w:rPr>
      </w:pPr>
      <w:dir w:val="rtl">
        <w:dir w:val="rtl">
          <w:del w:id="1140"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141" w:author="Transkribus" w:date="2019-12-11T14:30:00Z"/>
          <w:rFonts w:ascii="Courier New" w:hAnsi="Courier New" w:cs="Courier New"/>
        </w:rPr>
      </w:pPr>
      <w:dir w:val="rtl">
        <w:dir w:val="rtl">
          <w:del w:id="1142" w:author="Transkribus" w:date="2019-12-11T14:30:00Z">
            <w:r w:rsidRPr="009B6BCA">
              <w:rPr>
                <w:rFonts w:ascii="Courier New" w:hAnsi="Courier New" w:cs="Courier New"/>
                <w:rtl/>
              </w:rPr>
              <w:delText>بدمشق فى سنة تسع وتسعين 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143" w:author="Transkribus" w:date="2019-12-11T14:30:00Z"/>
          <w:rFonts w:ascii="Courier New" w:hAnsi="Courier New" w:cs="Courier New"/>
        </w:rPr>
      </w:pPr>
      <w:dir w:val="rtl">
        <w:dir w:val="rtl">
          <w:ins w:id="1144" w:author="Transkribus" w:date="2019-12-11T14:30:00Z">
            <w:r w:rsidRPr="00EE6742">
              <w:rPr>
                <w:rFonts w:ascii="Courier New" w:hAnsi="Courier New" w:cs="Courier New"/>
                <w:rtl/>
              </w:rPr>
              <w:t xml:space="preserve">ويسعين وشمسماثة </w:t>
            </w:r>
          </w:ins>
          <w:r w:rsidRPr="00EE6742">
            <w:rPr>
              <w:rFonts w:ascii="Courier New" w:hAnsi="Courier New" w:cs="Courier New"/>
              <w:rtl/>
            </w:rPr>
            <w:t xml:space="preserve">وله </w:t>
          </w:r>
          <w:del w:id="1145" w:author="Transkribus" w:date="2019-12-11T14:30:00Z">
            <w:r w:rsidRPr="009B6BCA">
              <w:rPr>
                <w:rFonts w:ascii="Courier New" w:hAnsi="Courier New" w:cs="Courier New"/>
                <w:rtl/>
              </w:rPr>
              <w:delText>ولد طبيب</w:delText>
            </w:r>
          </w:del>
          <w:ins w:id="1146" w:author="Transkribus" w:date="2019-12-11T14:30:00Z">
            <w:r w:rsidRPr="00EE6742">
              <w:rPr>
                <w:rFonts w:ascii="Courier New" w:hAnsi="Courier New" w:cs="Courier New"/>
                <w:rtl/>
              </w:rPr>
              <w:t>ولدطبيب</w:t>
            </w:r>
          </w:ins>
          <w:r w:rsidRPr="00EE6742">
            <w:rPr>
              <w:rFonts w:ascii="Courier New" w:hAnsi="Courier New" w:cs="Courier New"/>
              <w:rtl/>
            </w:rPr>
            <w:t xml:space="preserve"> وهو </w:t>
          </w:r>
          <w:del w:id="1147" w:author="Transkribus" w:date="2019-12-11T14:30:00Z">
            <w:r w:rsidRPr="009B6BCA">
              <w:rPr>
                <w:rFonts w:ascii="Courier New" w:hAnsi="Courier New" w:cs="Courier New"/>
                <w:rtl/>
              </w:rPr>
              <w:delText>ا</w:delText>
            </w:r>
          </w:del>
          <w:ins w:id="1148" w:author="Transkribus" w:date="2019-12-11T14:30:00Z">
            <w:r w:rsidRPr="00EE6742">
              <w:rPr>
                <w:rFonts w:ascii="Courier New" w:hAnsi="Courier New" w:cs="Courier New"/>
                <w:rtl/>
              </w:rPr>
              <w:t>أ</w:t>
            </w:r>
          </w:ins>
          <w:r w:rsidRPr="00EE6742">
            <w:rPr>
              <w:rFonts w:ascii="Courier New" w:hAnsi="Courier New" w:cs="Courier New"/>
              <w:rtl/>
            </w:rPr>
            <w:t xml:space="preserve">مين الدولة </w:t>
          </w:r>
          <w:del w:id="1149" w:author="Transkribus" w:date="2019-12-11T14:30:00Z">
            <w:r w:rsidRPr="009B6BCA">
              <w:rPr>
                <w:rFonts w:ascii="Courier New" w:hAnsi="Courier New" w:cs="Courier New"/>
                <w:rtl/>
              </w:rPr>
              <w:delText>ابو الفتح ابن ابى</w:delText>
            </w:r>
          </w:del>
          <w:ins w:id="1150" w:author="Transkribus" w:date="2019-12-11T14:30:00Z">
            <w:r w:rsidRPr="00EE6742">
              <w:rPr>
                <w:rFonts w:ascii="Courier New" w:hAnsi="Courier New" w:cs="Courier New"/>
                <w:rtl/>
              </w:rPr>
              <w:t>أبو الغنح بن أبى</w:t>
            </w:r>
          </w:ins>
          <w:r w:rsidRPr="00EE6742">
            <w:rPr>
              <w:rFonts w:ascii="Courier New" w:hAnsi="Courier New" w:cs="Courier New"/>
              <w:rtl/>
            </w:rPr>
            <w:t xml:space="preserve"> النجم </w:t>
          </w:r>
          <w:del w:id="11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ins w:id="1152" w:author="Transkribus" w:date="2019-12-11T14:30:00Z"/>
          <w:rFonts w:ascii="Courier New" w:hAnsi="Courier New" w:cs="Courier New"/>
        </w:rPr>
      </w:pPr>
      <w:dir w:val="rtl">
        <w:dir w:val="rtl">
          <w:r w:rsidRPr="00EE6742">
            <w:rPr>
              <w:rFonts w:ascii="Courier New" w:hAnsi="Courier New" w:cs="Courier New"/>
              <w:rtl/>
            </w:rPr>
            <w:t xml:space="preserve">وله من </w:t>
          </w:r>
          <w:del w:id="1153" w:author="Transkribus" w:date="2019-12-11T14:30:00Z">
            <w:r w:rsidRPr="009B6BCA">
              <w:rPr>
                <w:rFonts w:ascii="Courier New" w:hAnsi="Courier New" w:cs="Courier New"/>
                <w:rtl/>
              </w:rPr>
              <w:delText xml:space="preserve">الكتب </w:delText>
            </w:r>
          </w:del>
          <w:ins w:id="1154" w:author="Transkribus" w:date="2019-12-11T14:30:00Z">
            <w:r w:rsidRPr="00EE6742">
              <w:rPr>
                <w:rFonts w:ascii="Courier New" w:hAnsi="Courier New" w:cs="Courier New"/>
                <w:rtl/>
              </w:rPr>
              <w:t>الس</w:t>
            </w:r>
          </w:ins>
          <w:r>
            <w:t>‬</w:t>
          </w:r>
          <w:r>
            <w:t>‬</w:t>
          </w:r>
        </w:dir>
      </w:dir>
    </w:p>
    <w:p w:rsidR="00544482" w:rsidRPr="00EE6742" w:rsidRDefault="00544482" w:rsidP="00544482">
      <w:pPr>
        <w:pStyle w:val="NurText"/>
        <w:bidi/>
        <w:rPr>
          <w:rFonts w:ascii="Courier New" w:hAnsi="Courier New" w:cs="Courier New"/>
        </w:rPr>
      </w:pPr>
      <w:r w:rsidRPr="00EE6742">
        <w:rPr>
          <w:rFonts w:ascii="Courier New" w:hAnsi="Courier New" w:cs="Courier New"/>
          <w:rtl/>
        </w:rPr>
        <w:t xml:space="preserve">كتاب </w:t>
      </w:r>
      <w:del w:id="1155" w:author="Transkribus" w:date="2019-12-11T14:30:00Z">
        <w:r w:rsidRPr="009B6BCA">
          <w:rPr>
            <w:rFonts w:ascii="Courier New" w:hAnsi="Courier New" w:cs="Courier New"/>
            <w:rtl/>
          </w:rPr>
          <w:delText>الموجز فى</w:delText>
        </w:r>
      </w:del>
      <w:ins w:id="1156" w:author="Transkribus" w:date="2019-12-11T14:30:00Z">
        <w:r w:rsidRPr="00EE6742">
          <w:rPr>
            <w:rFonts w:ascii="Courier New" w:hAnsi="Courier New" w:cs="Courier New"/>
            <w:rtl/>
          </w:rPr>
          <w:t>الموجرفى</w:t>
        </w:r>
      </w:ins>
      <w:r w:rsidRPr="00EE6742">
        <w:rPr>
          <w:rFonts w:ascii="Courier New" w:hAnsi="Courier New" w:cs="Courier New"/>
          <w:rtl/>
        </w:rPr>
        <w:t xml:space="preserve"> الطب وهو ي</w:t>
      </w:r>
      <w:del w:id="1157" w:author="Transkribus" w:date="2019-12-11T14:30:00Z">
        <w:r w:rsidRPr="009B6BCA">
          <w:rPr>
            <w:rFonts w:ascii="Courier New" w:hAnsi="Courier New" w:cs="Courier New"/>
            <w:rtl/>
          </w:rPr>
          <w:delText>شت</w:delText>
        </w:r>
      </w:del>
      <w:ins w:id="1158" w:author="Transkribus" w:date="2019-12-11T14:30:00Z">
        <w:r w:rsidRPr="00EE6742">
          <w:rPr>
            <w:rFonts w:ascii="Courier New" w:hAnsi="Courier New" w:cs="Courier New"/>
            <w:rtl/>
          </w:rPr>
          <w:t>سع</w:t>
        </w:r>
      </w:ins>
      <w:r w:rsidRPr="00EE6742">
        <w:rPr>
          <w:rFonts w:ascii="Courier New" w:hAnsi="Courier New" w:cs="Courier New"/>
          <w:rtl/>
        </w:rPr>
        <w:t>مل على علم وعمل</w:t>
      </w:r>
      <w:del w:id="11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1160" w:author="Transkribus" w:date="2019-12-11T14:30:00Z"/>
          <w:rFonts w:ascii="Courier New" w:hAnsi="Courier New" w:cs="Courier New"/>
        </w:rPr>
      </w:pPr>
      <w:dir w:val="rtl">
        <w:dir w:val="rtl">
          <w:del w:id="1161" w:author="Transkribus" w:date="2019-12-11T14:30:00Z">
            <w:r w:rsidRPr="009B6BCA">
              <w:rPr>
                <w:rFonts w:ascii="Courier New" w:hAnsi="Courier New" w:cs="Courier New"/>
                <w:rtl/>
              </w:rPr>
              <w:delText>ابو</w:delText>
            </w:r>
          </w:del>
          <w:ins w:id="1162" w:author="Transkribus" w:date="2019-12-11T14:30:00Z">
            <w:r w:rsidRPr="00EE6742">
              <w:rPr>
                <w:rFonts w:ascii="Courier New" w:hAnsi="Courier New" w:cs="Courier New"/>
                <w:rtl/>
              </w:rPr>
              <w:t>أبو الفر٣</w:t>
            </w:r>
          </w:ins>
          <w:r>
            <w:t>‬</w:t>
          </w:r>
          <w:r>
            <w:t>‬</w:t>
          </w:r>
        </w:dir>
      </w:dir>
    </w:p>
    <w:p w:rsidR="00544482" w:rsidRPr="00EE6742" w:rsidRDefault="00544482" w:rsidP="00544482">
      <w:pPr>
        <w:pStyle w:val="NurText"/>
        <w:bidi/>
        <w:rPr>
          <w:rFonts w:ascii="Courier New" w:hAnsi="Courier New" w:cs="Courier New"/>
        </w:rPr>
      </w:pPr>
      <w:ins w:id="1163" w:author="Transkribus" w:date="2019-12-11T14:30:00Z">
        <w:r w:rsidRPr="00EE6742">
          <w:rPr>
            <w:rFonts w:ascii="Courier New" w:hAnsi="Courier New" w:cs="Courier New"/>
            <w:rtl/>
          </w:rPr>
          <w:t>*(أبو</w:t>
        </w:r>
      </w:ins>
      <w:r w:rsidRPr="00EE6742">
        <w:rPr>
          <w:rFonts w:ascii="Courier New" w:hAnsi="Courier New" w:cs="Courier New"/>
          <w:rtl/>
        </w:rPr>
        <w:t xml:space="preserve"> الفرج النصران</w:t>
      </w:r>
      <w:del w:id="1164"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65" w:author="Transkribus" w:date="2019-12-11T14:30:00Z">
        <w:r w:rsidRPr="00EE6742">
          <w:rPr>
            <w:rFonts w:ascii="Courier New" w:hAnsi="Courier New" w:cs="Courier New"/>
            <w:rtl/>
          </w:rPr>
          <w:t>ى)*</w:t>
        </w:r>
      </w:ins>
    </w:p>
    <w:p w:rsidR="00544482" w:rsidRPr="00EE6742" w:rsidRDefault="00544482" w:rsidP="00544482">
      <w:pPr>
        <w:pStyle w:val="NurText"/>
        <w:bidi/>
        <w:rPr>
          <w:ins w:id="1166" w:author="Transkribus" w:date="2019-12-11T14:30:00Z"/>
          <w:rFonts w:ascii="Courier New" w:hAnsi="Courier New" w:cs="Courier New"/>
        </w:rPr>
      </w:pPr>
      <w:dir w:val="rtl">
        <w:dir w:val="rtl">
          <w:r w:rsidRPr="00EE6742">
            <w:rPr>
              <w:rFonts w:ascii="Courier New" w:hAnsi="Courier New" w:cs="Courier New"/>
              <w:rtl/>
            </w:rPr>
            <w:t xml:space="preserve">كان </w:t>
          </w:r>
          <w:del w:id="1167" w:author="Transkribus" w:date="2019-12-11T14:30:00Z">
            <w:r w:rsidRPr="009B6BCA">
              <w:rPr>
                <w:rFonts w:ascii="Courier New" w:hAnsi="Courier New" w:cs="Courier New"/>
                <w:rtl/>
              </w:rPr>
              <w:delText>طبيبا فاضلا عالما بصناعة</w:delText>
            </w:r>
          </w:del>
          <w:ins w:id="1168" w:author="Transkribus" w:date="2019-12-11T14:30:00Z">
            <w:r w:rsidRPr="00EE6742">
              <w:rPr>
                <w:rFonts w:ascii="Courier New" w:hAnsi="Courier New" w:cs="Courier New"/>
                <w:rtl/>
              </w:rPr>
              <w:t>طبيباقاسلا عالماو صناعة</w:t>
            </w:r>
          </w:ins>
          <w:r w:rsidRPr="00EE6742">
            <w:rPr>
              <w:rFonts w:ascii="Courier New" w:hAnsi="Courier New" w:cs="Courier New"/>
              <w:rtl/>
            </w:rPr>
            <w:t xml:space="preserve"> الطب </w:t>
          </w:r>
          <w:del w:id="1169" w:author="Transkribus" w:date="2019-12-11T14:30:00Z">
            <w:r w:rsidRPr="009B6BCA">
              <w:rPr>
                <w:rFonts w:ascii="Courier New" w:hAnsi="Courier New" w:cs="Courier New"/>
                <w:rtl/>
              </w:rPr>
              <w:delText>جيد</w:delText>
            </w:r>
          </w:del>
          <w:ins w:id="1170" w:author="Transkribus" w:date="2019-12-11T14:30:00Z">
            <w:r w:rsidRPr="00EE6742">
              <w:rPr>
                <w:rFonts w:ascii="Courier New" w:hAnsi="Courier New" w:cs="Courier New"/>
                <w:rtl/>
              </w:rPr>
              <w:t>عبد</w:t>
            </w:r>
          </w:ins>
          <w:r w:rsidRPr="00EE6742">
            <w:rPr>
              <w:rFonts w:ascii="Courier New" w:hAnsi="Courier New" w:cs="Courier New"/>
              <w:rtl/>
            </w:rPr>
            <w:t xml:space="preserve"> المعرفة </w:t>
          </w:r>
          <w:del w:id="1171" w:author="Transkribus" w:date="2019-12-11T14:30:00Z">
            <w:r w:rsidRPr="009B6BCA">
              <w:rPr>
                <w:rFonts w:ascii="Courier New" w:hAnsi="Courier New" w:cs="Courier New"/>
                <w:rtl/>
              </w:rPr>
              <w:delText xml:space="preserve">بها حسن </w:delText>
            </w:r>
          </w:del>
          <w:ins w:id="1172" w:author="Transkribus" w:date="2019-12-11T14:30:00Z">
            <w:r w:rsidRPr="00EE6742">
              <w:rPr>
                <w:rFonts w:ascii="Courier New" w:hAnsi="Courier New" w:cs="Courier New"/>
                <w:rtl/>
              </w:rPr>
              <w:t>هاحسن</w:t>
            </w:r>
          </w:ins>
          <w:r>
            <w:t>‬</w:t>
          </w:r>
          <w:r>
            <w:t>‬</w:t>
          </w:r>
        </w:dir>
      </w:dir>
    </w:p>
    <w:p w:rsidR="00544482" w:rsidRPr="009B6BCA" w:rsidRDefault="00544482" w:rsidP="00544482">
      <w:pPr>
        <w:pStyle w:val="NurText"/>
        <w:bidi/>
        <w:rPr>
          <w:del w:id="1173" w:author="Transkribus" w:date="2019-12-11T14:30:00Z"/>
          <w:rFonts w:ascii="Courier New" w:hAnsi="Courier New" w:cs="Courier New"/>
        </w:rPr>
      </w:pPr>
      <w:r w:rsidRPr="00EE6742">
        <w:rPr>
          <w:rFonts w:ascii="Courier New" w:hAnsi="Courier New" w:cs="Courier New"/>
          <w:rtl/>
        </w:rPr>
        <w:t xml:space="preserve">العلاج </w:t>
      </w:r>
      <w:del w:id="1174" w:author="Transkribus" w:date="2019-12-11T14:30:00Z">
        <w:r w:rsidRPr="009B6BCA">
          <w:rPr>
            <w:rFonts w:ascii="Courier New" w:hAnsi="Courier New" w:cs="Courier New"/>
            <w:rtl/>
          </w:rPr>
          <w:delText>متميزا فى</w:delText>
        </w:r>
      </w:del>
      <w:ins w:id="1175" w:author="Transkribus" w:date="2019-12-11T14:30:00Z">
        <w:r w:rsidRPr="00EE6742">
          <w:rPr>
            <w:rFonts w:ascii="Courier New" w:hAnsi="Courier New" w:cs="Courier New"/>
            <w:rtl/>
          </w:rPr>
          <w:t>عتميزافقى</w:t>
        </w:r>
      </w:ins>
      <w:r w:rsidRPr="00EE6742">
        <w:rPr>
          <w:rFonts w:ascii="Courier New" w:hAnsi="Courier New" w:cs="Courier New"/>
          <w:rtl/>
        </w:rPr>
        <w:t xml:space="preserve"> زمانه</w:t>
      </w:r>
      <w:del w:id="117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9B6BCA" w:rsidRDefault="00544482" w:rsidP="00544482">
      <w:pPr>
        <w:pStyle w:val="NurText"/>
        <w:bidi/>
        <w:rPr>
          <w:del w:id="1177" w:author="Transkribus" w:date="2019-12-11T14:30:00Z"/>
          <w:rFonts w:ascii="Courier New" w:hAnsi="Courier New" w:cs="Courier New"/>
        </w:rPr>
      </w:pPr>
      <w:dir w:val="rtl">
        <w:dir w:val="rtl">
          <w:del w:id="1178" w:author="Transkribus" w:date="2019-12-11T14:30:00Z">
            <w:r w:rsidRPr="009B6BCA">
              <w:rPr>
                <w:rFonts w:ascii="Courier New" w:hAnsi="Courier New" w:cs="Courier New"/>
                <w:rtl/>
              </w:rPr>
              <w:delText>وخدم بصناعة</w:delText>
            </w:r>
          </w:del>
          <w:ins w:id="1179" w:author="Transkribus" w:date="2019-12-11T14:30:00Z">
            <w:r w:rsidRPr="00EE6742">
              <w:rPr>
                <w:rFonts w:ascii="Courier New" w:hAnsi="Courier New" w:cs="Courier New"/>
                <w:rtl/>
              </w:rPr>
              <w:t xml:space="preserve"> وجديعم بصنافة</w:t>
            </w:r>
          </w:ins>
          <w:r w:rsidRPr="00EE6742">
            <w:rPr>
              <w:rFonts w:ascii="Courier New" w:hAnsi="Courier New" w:cs="Courier New"/>
              <w:rtl/>
            </w:rPr>
            <w:t xml:space="preserve"> الطب الملك </w:t>
          </w:r>
          <w:del w:id="1180" w:author="Transkribus" w:date="2019-12-11T14:30:00Z">
            <w:r w:rsidRPr="009B6BCA">
              <w:rPr>
                <w:rFonts w:ascii="Courier New" w:hAnsi="Courier New" w:cs="Courier New"/>
                <w:rtl/>
              </w:rPr>
              <w:delText>صلاح</w:delText>
            </w:r>
          </w:del>
          <w:ins w:id="1181" w:author="Transkribus" w:date="2019-12-11T14:30:00Z">
            <w:r w:rsidRPr="00EE6742">
              <w:rPr>
                <w:rFonts w:ascii="Courier New" w:hAnsi="Courier New" w:cs="Courier New"/>
                <w:rtl/>
              </w:rPr>
              <w:t>القاصر سلاجم</w:t>
            </w:r>
          </w:ins>
          <w:r w:rsidRPr="00EE6742">
            <w:rPr>
              <w:rFonts w:ascii="Courier New" w:hAnsi="Courier New" w:cs="Courier New"/>
              <w:rtl/>
            </w:rPr>
            <w:t xml:space="preserve"> الدين يوسف بن </w:t>
          </w:r>
          <w:del w:id="1182" w:author="Transkribus" w:date="2019-12-11T14:30:00Z">
            <w:r w:rsidRPr="009B6BCA">
              <w:rPr>
                <w:rFonts w:ascii="Courier New" w:hAnsi="Courier New" w:cs="Courier New"/>
                <w:rtl/>
              </w:rPr>
              <w:delText>ايوب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ins w:id="1183" w:author="Transkribus" w:date="2019-12-11T14:30:00Z"/>
          <w:rFonts w:ascii="Courier New" w:hAnsi="Courier New" w:cs="Courier New"/>
        </w:rPr>
      </w:pPr>
      <w:dir w:val="rtl">
        <w:dir w:val="rtl">
          <w:ins w:id="1184" w:author="Transkribus" w:date="2019-12-11T14:30:00Z">
            <w:r w:rsidRPr="00EE6742">
              <w:rPr>
                <w:rFonts w:ascii="Courier New" w:hAnsi="Courier New" w:cs="Courier New"/>
                <w:rtl/>
              </w:rPr>
              <w:t xml:space="preserve">أيوب </w:t>
            </w:r>
          </w:ins>
          <w:r w:rsidRPr="00EE6742">
            <w:rPr>
              <w:rFonts w:ascii="Courier New" w:hAnsi="Courier New" w:cs="Courier New"/>
              <w:rtl/>
            </w:rPr>
            <w:t>وكان</w:t>
          </w:r>
          <w:del w:id="1185" w:author="Transkribus" w:date="2019-12-11T14:30:00Z">
            <w:r w:rsidRPr="009B6BCA">
              <w:rPr>
                <w:rFonts w:ascii="Courier New" w:hAnsi="Courier New" w:cs="Courier New"/>
                <w:rtl/>
              </w:rPr>
              <w:delText xml:space="preserve"> ي</w:delText>
            </w:r>
          </w:del>
          <w:r>
            <w:t>‬</w:t>
          </w:r>
          <w:r>
            <w:t>‬</w:t>
          </w:r>
        </w:dir>
      </w:dir>
    </w:p>
    <w:p w:rsidR="00544482" w:rsidRPr="009B6BCA" w:rsidRDefault="00544482" w:rsidP="00544482">
      <w:pPr>
        <w:pStyle w:val="NurText"/>
        <w:bidi/>
        <w:rPr>
          <w:del w:id="1186" w:author="Transkribus" w:date="2019-12-11T14:30:00Z"/>
          <w:rFonts w:ascii="Courier New" w:hAnsi="Courier New" w:cs="Courier New"/>
        </w:rPr>
      </w:pPr>
      <w:ins w:id="1187" w:author="Transkribus" w:date="2019-12-11T14:30:00Z">
        <w:r w:rsidRPr="00EE6742">
          <w:rPr>
            <w:rFonts w:ascii="Courier New" w:hAnsi="Courier New" w:cs="Courier New"/>
            <w:rtl/>
          </w:rPr>
          <w:t>ب</w:t>
        </w:r>
      </w:ins>
      <w:r w:rsidRPr="00EE6742">
        <w:rPr>
          <w:rFonts w:ascii="Courier New" w:hAnsi="Courier New" w:cs="Courier New"/>
          <w:rtl/>
        </w:rPr>
        <w:t>حترمه ويرى له</w:t>
      </w:r>
      <w:del w:id="11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del w:id="1189" w:author="Transkribus" w:date="2019-12-11T14:30:00Z">
            <w:r w:rsidRPr="009B6BCA">
              <w:rPr>
                <w:rFonts w:ascii="Courier New" w:hAnsi="Courier New" w:cs="Courier New"/>
                <w:rtl/>
              </w:rPr>
              <w:delText>وخدم ايضا</w:delText>
            </w:r>
          </w:del>
          <w:ins w:id="1190" w:author="Transkribus" w:date="2019-12-11T14:30:00Z">
            <w:r w:rsidRPr="00EE6742">
              <w:rPr>
                <w:rFonts w:ascii="Courier New" w:hAnsi="Courier New" w:cs="Courier New"/>
                <w:rtl/>
              </w:rPr>
              <w:t xml:space="preserve"> وحدم ابضا</w:t>
            </w:r>
          </w:ins>
          <w:r w:rsidRPr="00EE6742">
            <w:rPr>
              <w:rFonts w:ascii="Courier New" w:hAnsi="Courier New" w:cs="Courier New"/>
              <w:rtl/>
            </w:rPr>
            <w:t xml:space="preserve"> الملك الافضل </w:t>
          </w:r>
          <w:del w:id="1191" w:author="Transkribus" w:date="2019-12-11T14:30:00Z">
            <w:r w:rsidRPr="009B6BCA">
              <w:rPr>
                <w:rFonts w:ascii="Courier New" w:hAnsi="Courier New" w:cs="Courier New"/>
                <w:rtl/>
              </w:rPr>
              <w:delText>ن</w:delText>
            </w:r>
          </w:del>
          <w:r w:rsidRPr="00EE6742">
            <w:rPr>
              <w:rFonts w:ascii="Courier New" w:hAnsi="Courier New" w:cs="Courier New"/>
              <w:rtl/>
            </w:rPr>
            <w:t xml:space="preserve">ور الدين على بن </w:t>
          </w:r>
          <w:del w:id="1192" w:author="Transkribus" w:date="2019-12-11T14:30:00Z">
            <w:r w:rsidRPr="009B6BCA">
              <w:rPr>
                <w:rFonts w:ascii="Courier New" w:hAnsi="Courier New" w:cs="Courier New"/>
                <w:rtl/>
              </w:rPr>
              <w:delText>ص</w:delText>
            </w:r>
          </w:del>
          <w:ins w:id="1193" w:author="Transkribus" w:date="2019-12-11T14:30:00Z">
            <w:r w:rsidRPr="00EE6742">
              <w:rPr>
                <w:rFonts w:ascii="Courier New" w:hAnsi="Courier New" w:cs="Courier New"/>
                <w:rtl/>
              </w:rPr>
              <w:t>س</w:t>
            </w:r>
          </w:ins>
          <w:r w:rsidRPr="00EE6742">
            <w:rPr>
              <w:rFonts w:ascii="Courier New" w:hAnsi="Courier New" w:cs="Courier New"/>
              <w:rtl/>
            </w:rPr>
            <w:t>لا</w:t>
          </w:r>
          <w:del w:id="1194" w:author="Transkribus" w:date="2019-12-11T14:30:00Z">
            <w:r w:rsidRPr="009B6BCA">
              <w:rPr>
                <w:rFonts w:ascii="Courier New" w:hAnsi="Courier New" w:cs="Courier New"/>
                <w:rtl/>
              </w:rPr>
              <w:delText>ح</w:delText>
            </w:r>
          </w:del>
          <w:ins w:id="1195" w:author="Transkribus" w:date="2019-12-11T14:30:00Z">
            <w:r w:rsidRPr="00EE6742">
              <w:rPr>
                <w:rFonts w:ascii="Courier New" w:hAnsi="Courier New" w:cs="Courier New"/>
                <w:rtl/>
              </w:rPr>
              <w:t>ج</w:t>
            </w:r>
          </w:ins>
          <w:r w:rsidRPr="00EE6742">
            <w:rPr>
              <w:rFonts w:ascii="Courier New" w:hAnsi="Courier New" w:cs="Courier New"/>
              <w:rtl/>
            </w:rPr>
            <w:t xml:space="preserve"> الدين </w:t>
          </w:r>
          <w:del w:id="1196" w:author="Transkribus" w:date="2019-12-11T14:30:00Z">
            <w:r w:rsidRPr="009B6BCA">
              <w:rPr>
                <w:rFonts w:ascii="Courier New" w:hAnsi="Courier New" w:cs="Courier New"/>
                <w:rtl/>
              </w:rPr>
              <w:delText>واقام عنده</w:delText>
            </w:r>
          </w:del>
          <w:ins w:id="1197" w:author="Transkribus" w:date="2019-12-11T14:30:00Z">
            <w:r w:rsidRPr="00EE6742">
              <w:rPr>
                <w:rFonts w:ascii="Courier New" w:hAnsi="Courier New" w:cs="Courier New"/>
                <w:rtl/>
              </w:rPr>
              <w:t>وأقام عنسده</w:t>
            </w:r>
          </w:ins>
          <w:r w:rsidRPr="00EE6742">
            <w:rPr>
              <w:rFonts w:ascii="Courier New" w:hAnsi="Courier New" w:cs="Courier New"/>
              <w:rtl/>
            </w:rPr>
            <w:t xml:space="preserve"> بسميساط</w:t>
          </w:r>
          <w:r>
            <w:t>‬</w:t>
          </w:r>
          <w:r>
            <w:t>‬</w:t>
          </w:r>
        </w:dir>
      </w:dir>
    </w:p>
    <w:p w:rsidR="00544482" w:rsidRPr="00EE6742" w:rsidRDefault="00544482" w:rsidP="00544482">
      <w:pPr>
        <w:pStyle w:val="NurText"/>
        <w:bidi/>
        <w:rPr>
          <w:rFonts w:ascii="Courier New" w:hAnsi="Courier New" w:cs="Courier New"/>
        </w:rPr>
      </w:pPr>
      <w:r w:rsidRPr="00EE6742">
        <w:rPr>
          <w:rFonts w:ascii="Courier New" w:hAnsi="Courier New" w:cs="Courier New"/>
          <w:rtl/>
        </w:rPr>
        <w:t xml:space="preserve">وكذلك </w:t>
      </w:r>
      <w:del w:id="1198" w:author="Transkribus" w:date="2019-12-11T14:30:00Z">
        <w:r w:rsidRPr="009B6BCA">
          <w:rPr>
            <w:rFonts w:ascii="Courier New" w:hAnsi="Courier New" w:cs="Courier New"/>
            <w:rtl/>
          </w:rPr>
          <w:delText>ايضا اولاد ابى الفرج اشتغلوا بصناعة</w:delText>
        </w:r>
      </w:del>
      <w:ins w:id="1199" w:author="Transkribus" w:date="2019-12-11T14:30:00Z">
        <w:r w:rsidRPr="00EE6742">
          <w:rPr>
            <w:rFonts w:ascii="Courier New" w:hAnsi="Courier New" w:cs="Courier New"/>
            <w:rtl/>
          </w:rPr>
          <w:t>أبا أولاد أبى الفرحج استغلو ا بهسناعة</w:t>
        </w:r>
      </w:ins>
      <w:r w:rsidRPr="00EE6742">
        <w:rPr>
          <w:rFonts w:ascii="Courier New" w:hAnsi="Courier New" w:cs="Courier New"/>
          <w:rtl/>
        </w:rPr>
        <w:t xml:space="preserve"> الطب </w:t>
      </w:r>
      <w:del w:id="1200" w:author="Transkribus" w:date="2019-12-11T14:30:00Z">
        <w:r w:rsidRPr="009B6BCA">
          <w:rPr>
            <w:rFonts w:ascii="Courier New" w:hAnsi="Courier New" w:cs="Courier New"/>
            <w:rtl/>
          </w:rPr>
          <w:delText>واقاموا بسميساط</w:delText>
        </w:r>
      </w:del>
      <w:ins w:id="1201" w:author="Transkribus" w:date="2019-12-11T14:30:00Z">
        <w:r w:rsidRPr="00EE6742">
          <w:rPr>
            <w:rFonts w:ascii="Courier New" w:hAnsi="Courier New" w:cs="Courier New"/>
            <w:rtl/>
          </w:rPr>
          <w:t>واقامواسماط</w:t>
        </w:r>
      </w:ins>
      <w:r w:rsidRPr="00EE6742">
        <w:rPr>
          <w:rFonts w:ascii="Courier New" w:hAnsi="Courier New" w:cs="Courier New"/>
          <w:rtl/>
        </w:rPr>
        <w:t xml:space="preserve"> فى خدمة </w:t>
      </w:r>
      <w:del w:id="1202" w:author="Transkribus" w:date="2019-12-11T14:30:00Z">
        <w:r w:rsidRPr="009B6BCA">
          <w:rPr>
            <w:rFonts w:ascii="Courier New" w:hAnsi="Courier New" w:cs="Courier New"/>
            <w:rtl/>
          </w:rPr>
          <w:delText>ا</w:delText>
        </w:r>
      </w:del>
      <w:ins w:id="1203" w:author="Transkribus" w:date="2019-12-11T14:30:00Z">
        <w:r w:rsidRPr="00EE6742">
          <w:rPr>
            <w:rFonts w:ascii="Courier New" w:hAnsi="Courier New" w:cs="Courier New"/>
            <w:rtl/>
          </w:rPr>
          <w:t>أ</w:t>
        </w:r>
      </w:ins>
      <w:r w:rsidRPr="00EE6742">
        <w:rPr>
          <w:rFonts w:ascii="Courier New" w:hAnsi="Courier New" w:cs="Courier New"/>
          <w:rtl/>
        </w:rPr>
        <w:t>ولاد</w:t>
      </w:r>
    </w:p>
    <w:p w:rsidR="00544482" w:rsidRPr="00EE6742" w:rsidRDefault="00544482" w:rsidP="00544482">
      <w:pPr>
        <w:pStyle w:val="NurText"/>
        <w:bidi/>
        <w:rPr>
          <w:rFonts w:ascii="Courier New" w:hAnsi="Courier New" w:cs="Courier New"/>
        </w:rPr>
      </w:pPr>
      <w:r w:rsidRPr="00EE6742">
        <w:rPr>
          <w:rFonts w:ascii="Courier New" w:hAnsi="Courier New" w:cs="Courier New"/>
          <w:rtl/>
        </w:rPr>
        <w:t>الافضل</w:t>
      </w:r>
      <w:del w:id="120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1205" w:author="Transkribus" w:date="2019-12-11T14:30:00Z"/>
          <w:rFonts w:ascii="Courier New" w:hAnsi="Courier New" w:cs="Courier New"/>
        </w:rPr>
      </w:pPr>
      <w:dir w:val="rtl">
        <w:dir w:val="rtl">
          <w:del w:id="1206" w:author="Transkribus" w:date="2019-12-11T14:30:00Z">
            <w:r w:rsidRPr="009B6BCA">
              <w:rPr>
                <w:rFonts w:ascii="Courier New" w:hAnsi="Courier New" w:cs="Courier New"/>
                <w:rtl/>
              </w:rPr>
              <w:delText>فخر</w:delText>
            </w:r>
          </w:del>
          <w:ins w:id="1207" w:author="Transkribus" w:date="2019-12-11T14:30:00Z">
            <w:r w:rsidRPr="00EE6742">
              <w:rPr>
                <w:rFonts w:ascii="Courier New" w:hAnsi="Courier New" w:cs="Courier New"/>
                <w:rtl/>
              </w:rPr>
              <w:t>فر الدين</w:t>
            </w:r>
          </w:ins>
          <w:r>
            <w:t>‬</w:t>
          </w:r>
          <w:r>
            <w:t>‬</w:t>
          </w:r>
        </w:dir>
      </w:dir>
    </w:p>
    <w:p w:rsidR="00544482" w:rsidRPr="00EE6742" w:rsidRDefault="00544482" w:rsidP="00544482">
      <w:pPr>
        <w:pStyle w:val="NurText"/>
        <w:bidi/>
        <w:rPr>
          <w:rFonts w:ascii="Courier New" w:hAnsi="Courier New" w:cs="Courier New"/>
        </w:rPr>
      </w:pPr>
      <w:ins w:id="1208" w:author="Transkribus" w:date="2019-12-11T14:30:00Z">
        <w:r w:rsidRPr="00EE6742">
          <w:rPr>
            <w:rFonts w:ascii="Courier New" w:hAnsi="Courier New" w:cs="Courier New"/>
            <w:rtl/>
          </w:rPr>
          <w:t>الخر</w:t>
        </w:r>
      </w:ins>
      <w:r w:rsidRPr="00EE6742">
        <w:rPr>
          <w:rFonts w:ascii="Courier New" w:hAnsi="Courier New" w:cs="Courier New"/>
          <w:rtl/>
        </w:rPr>
        <w:t xml:space="preserve"> الدين بن الساعا</w:t>
      </w:r>
      <w:del w:id="1209" w:author="Transkribus" w:date="2019-12-11T14:30:00Z">
        <w:r w:rsidRPr="009B6BCA">
          <w:rPr>
            <w:rFonts w:ascii="Courier New" w:hAnsi="Courier New" w:cs="Courier New"/>
            <w:rtl/>
          </w:rPr>
          <w:delText>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10" w:author="Transkribus" w:date="2019-12-11T14:30:00Z">
        <w:r w:rsidRPr="00EE6742">
          <w:rPr>
            <w:rFonts w:ascii="Courier New" w:hAnsi="Courier New" w:cs="Courier New"/>
            <w:rtl/>
          </w:rPr>
          <w:t>نقا*</w:t>
        </w:r>
      </w:ins>
    </w:p>
    <w:p w:rsidR="00544482" w:rsidRPr="00EE6742" w:rsidRDefault="00544482" w:rsidP="00544482">
      <w:pPr>
        <w:pStyle w:val="NurText"/>
        <w:bidi/>
        <w:rPr>
          <w:rFonts w:ascii="Courier New" w:hAnsi="Courier New" w:cs="Courier New"/>
        </w:rPr>
      </w:pPr>
      <w:dir w:val="rtl">
        <w:dir w:val="rtl">
          <w:del w:id="1211" w:author="Transkribus" w:date="2019-12-11T14:30:00Z">
            <w:r w:rsidRPr="009B6BCA">
              <w:rPr>
                <w:rFonts w:ascii="Courier New" w:hAnsi="Courier New" w:cs="Courier New"/>
                <w:rtl/>
              </w:rPr>
              <w:delText>هو رضوان</w:delText>
            </w:r>
          </w:del>
          <w:ins w:id="1212" w:author="Transkribus" w:date="2019-12-11T14:30:00Z">
            <w:r w:rsidRPr="00EE6742">
              <w:rPr>
                <w:rFonts w:ascii="Courier New" w:hAnsi="Courier New" w:cs="Courier New"/>
                <w:rtl/>
              </w:rPr>
              <w:t>هور صوان</w:t>
            </w:r>
          </w:ins>
          <w:r w:rsidRPr="00EE6742">
            <w:rPr>
              <w:rFonts w:ascii="Courier New" w:hAnsi="Courier New" w:cs="Courier New"/>
              <w:rtl/>
            </w:rPr>
            <w:t xml:space="preserve"> بن محمد بن على بن </w:t>
          </w:r>
          <w:del w:id="1213" w:author="Transkribus" w:date="2019-12-11T14:30:00Z">
            <w:r w:rsidRPr="009B6BCA">
              <w:rPr>
                <w:rFonts w:ascii="Courier New" w:hAnsi="Courier New" w:cs="Courier New"/>
                <w:rtl/>
              </w:rPr>
              <w:delText>رستم الخراسانى الساعاتي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14" w:author="Transkribus" w:date="2019-12-11T14:30:00Z">
            <w:r w:rsidRPr="00EE6742">
              <w:rPr>
                <w:rFonts w:ascii="Courier New" w:hAnsi="Courier New" w:cs="Courier New"/>
                <w:rtl/>
              </w:rPr>
              <w:t>رزس ثم الخراسأنى الساعافق مولدة</w:t>
            </w:r>
          </w:ins>
          <w:r>
            <w:t>‬</w:t>
          </w:r>
          <w:r>
            <w:t>‬</w:t>
          </w:r>
        </w:dir>
      </w:dir>
    </w:p>
    <w:p w:rsidR="00544482" w:rsidRPr="009B6BCA" w:rsidRDefault="00544482" w:rsidP="00544482">
      <w:pPr>
        <w:pStyle w:val="NurText"/>
        <w:bidi/>
        <w:rPr>
          <w:del w:id="1215" w:author="Transkribus" w:date="2019-12-11T14:30:00Z"/>
          <w:rFonts w:ascii="Courier New" w:hAnsi="Courier New" w:cs="Courier New"/>
        </w:rPr>
      </w:pPr>
      <w:dir w:val="rtl">
        <w:dir w:val="rtl">
          <w:del w:id="1216" w:author="Transkribus" w:date="2019-12-11T14:30:00Z">
            <w:r w:rsidRPr="009B6BCA">
              <w:rPr>
                <w:rFonts w:ascii="Courier New" w:hAnsi="Courier New" w:cs="Courier New"/>
                <w:rtl/>
              </w:rPr>
              <w:delText>مولده ومنشؤه</w:delText>
            </w:r>
          </w:del>
          <w:ins w:id="1217" w:author="Transkribus" w:date="2019-12-11T14:30:00Z">
            <w:r w:rsidRPr="00EE6742">
              <w:rPr>
                <w:rFonts w:ascii="Courier New" w:hAnsi="Courier New" w:cs="Courier New"/>
                <w:rtl/>
              </w:rPr>
              <w:t>ومنشؤم</w:t>
            </w:r>
          </w:ins>
          <w:r w:rsidRPr="00EE6742">
            <w:rPr>
              <w:rFonts w:ascii="Courier New" w:hAnsi="Courier New" w:cs="Courier New"/>
              <w:rtl/>
            </w:rPr>
            <w:t xml:space="preserve"> بدمشق </w:t>
          </w:r>
          <w:del w:id="12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وكان </w:t>
          </w:r>
          <w:del w:id="1219" w:author="Transkribus" w:date="2019-12-11T14:30:00Z">
            <w:r w:rsidRPr="009B6BCA">
              <w:rPr>
                <w:rFonts w:ascii="Courier New" w:hAnsi="Courier New" w:cs="Courier New"/>
                <w:rtl/>
              </w:rPr>
              <w:delText>ا</w:delText>
            </w:r>
          </w:del>
          <w:ins w:id="1220" w:author="Transkribus" w:date="2019-12-11T14:30:00Z">
            <w:r w:rsidRPr="00EE6742">
              <w:rPr>
                <w:rFonts w:ascii="Courier New" w:hAnsi="Courier New" w:cs="Courier New"/>
                <w:rtl/>
              </w:rPr>
              <w:t>أ</w:t>
            </w:r>
          </w:ins>
          <w:r w:rsidRPr="00EE6742">
            <w:rPr>
              <w:rFonts w:ascii="Courier New" w:hAnsi="Courier New" w:cs="Courier New"/>
              <w:rtl/>
            </w:rPr>
            <w:t>بوه محمد من خراسان وا</w:t>
          </w:r>
          <w:del w:id="1221" w:author="Transkribus" w:date="2019-12-11T14:30:00Z">
            <w:r w:rsidRPr="009B6BCA">
              <w:rPr>
                <w:rFonts w:ascii="Courier New" w:hAnsi="Courier New" w:cs="Courier New"/>
                <w:rtl/>
              </w:rPr>
              <w:delText>ن</w:delText>
            </w:r>
          </w:del>
          <w:r w:rsidRPr="00EE6742">
            <w:rPr>
              <w:rFonts w:ascii="Courier New" w:hAnsi="Courier New" w:cs="Courier New"/>
              <w:rtl/>
            </w:rPr>
            <w:t>ت</w:t>
          </w:r>
          <w:ins w:id="1222" w:author="Transkribus" w:date="2019-12-11T14:30:00Z">
            <w:r w:rsidRPr="00EE6742">
              <w:rPr>
                <w:rFonts w:ascii="Courier New" w:hAnsi="Courier New" w:cs="Courier New"/>
                <w:rtl/>
              </w:rPr>
              <w:t>ت</w:t>
            </w:r>
          </w:ins>
          <w:r w:rsidRPr="00EE6742">
            <w:rPr>
              <w:rFonts w:ascii="Courier New" w:hAnsi="Courier New" w:cs="Courier New"/>
              <w:rtl/>
            </w:rPr>
            <w:t xml:space="preserve">قل الى الشام </w:t>
          </w:r>
          <w:del w:id="1223" w:author="Transkribus" w:date="2019-12-11T14:30:00Z">
            <w:r w:rsidRPr="009B6BCA">
              <w:rPr>
                <w:rFonts w:ascii="Courier New" w:hAnsi="Courier New" w:cs="Courier New"/>
                <w:rtl/>
              </w:rPr>
              <w:delText>واقام بدمشق</w:delText>
            </w:r>
          </w:del>
          <w:ins w:id="1224" w:author="Transkribus" w:date="2019-12-11T14:30:00Z">
            <w:r w:rsidRPr="00EE6742">
              <w:rPr>
                <w:rFonts w:ascii="Courier New" w:hAnsi="Courier New" w:cs="Courier New"/>
                <w:rtl/>
              </w:rPr>
              <w:t>وأقام بد مشق</w:t>
            </w:r>
          </w:ins>
          <w:r w:rsidRPr="00EE6742">
            <w:rPr>
              <w:rFonts w:ascii="Courier New" w:hAnsi="Courier New" w:cs="Courier New"/>
              <w:rtl/>
            </w:rPr>
            <w:t xml:space="preserve"> الى </w:t>
          </w:r>
          <w:del w:id="1225" w:author="Transkribus" w:date="2019-12-11T14:30:00Z">
            <w:r w:rsidRPr="009B6BCA">
              <w:rPr>
                <w:rFonts w:ascii="Courier New" w:hAnsi="Courier New" w:cs="Courier New"/>
                <w:rtl/>
              </w:rPr>
              <w:delText>ان توفي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26" w:author="Transkribus" w:date="2019-12-11T14:30:00Z">
            <w:r w:rsidRPr="00EE6742">
              <w:rPr>
                <w:rFonts w:ascii="Courier New" w:hAnsi="Courier New" w:cs="Courier New"/>
                <w:rtl/>
              </w:rPr>
              <w:t>انيوفى وكمان</w:t>
            </w:r>
          </w:ins>
          <w:r>
            <w:t>‬</w:t>
          </w:r>
          <w:r>
            <w:t>‬</w:t>
          </w:r>
        </w:dir>
      </w:dir>
    </w:p>
    <w:p w:rsidR="00544482" w:rsidRPr="00EE6742" w:rsidRDefault="00544482" w:rsidP="00544482">
      <w:pPr>
        <w:pStyle w:val="NurText"/>
        <w:bidi/>
        <w:rPr>
          <w:ins w:id="1227" w:author="Transkribus" w:date="2019-12-11T14:30:00Z"/>
          <w:rFonts w:ascii="Courier New" w:hAnsi="Courier New" w:cs="Courier New"/>
        </w:rPr>
      </w:pPr>
      <w:dir w:val="rtl">
        <w:dir w:val="rtl">
          <w:del w:id="1228" w:author="Transkribus" w:date="2019-12-11T14:30:00Z">
            <w:r w:rsidRPr="009B6BCA">
              <w:rPr>
                <w:rFonts w:ascii="Courier New" w:hAnsi="Courier New" w:cs="Courier New"/>
                <w:rtl/>
              </w:rPr>
              <w:delText>وكان اوحدا</w:delText>
            </w:r>
          </w:del>
          <w:ins w:id="1229" w:author="Transkribus" w:date="2019-12-11T14:30:00Z">
            <w:r w:rsidRPr="00EE6742">
              <w:rPr>
                <w:rFonts w:ascii="Courier New" w:hAnsi="Courier New" w:cs="Courier New"/>
                <w:rtl/>
              </w:rPr>
              <w:t>١٨٤</w:t>
            </w:r>
          </w:ins>
          <w:r>
            <w:t>‬</w:t>
          </w:r>
          <w:r>
            <w:t>‬</w:t>
          </w:r>
        </w:dir>
      </w:dir>
    </w:p>
    <w:p w:rsidR="00544482" w:rsidRPr="009B6BCA" w:rsidRDefault="00544482" w:rsidP="00544482">
      <w:pPr>
        <w:pStyle w:val="NurText"/>
        <w:bidi/>
        <w:rPr>
          <w:del w:id="1230" w:author="Transkribus" w:date="2019-12-11T14:30:00Z"/>
          <w:rFonts w:ascii="Courier New" w:hAnsi="Courier New" w:cs="Courier New"/>
        </w:rPr>
      </w:pPr>
      <w:ins w:id="1231" w:author="Transkribus" w:date="2019-12-11T14:30:00Z">
        <w:r w:rsidRPr="00EE6742">
          <w:rPr>
            <w:rFonts w:ascii="Courier New" w:hAnsi="Courier New" w:cs="Courier New"/>
            <w:rtl/>
          </w:rPr>
          <w:t>أو جدا</w:t>
        </w:r>
      </w:ins>
      <w:r w:rsidRPr="00EE6742">
        <w:rPr>
          <w:rFonts w:ascii="Courier New" w:hAnsi="Courier New" w:cs="Courier New"/>
          <w:rtl/>
        </w:rPr>
        <w:t xml:space="preserve"> فى معرفة السا</w:t>
      </w:r>
      <w:del w:id="1232" w:author="Transkribus" w:date="2019-12-11T14:30:00Z">
        <w:r w:rsidRPr="009B6BCA">
          <w:rPr>
            <w:rFonts w:ascii="Courier New" w:hAnsi="Courier New" w:cs="Courier New"/>
            <w:rtl/>
          </w:rPr>
          <w:delText>ع</w:delText>
        </w:r>
      </w:del>
      <w:ins w:id="1233" w:author="Transkribus" w:date="2019-12-11T14:30:00Z">
        <w:r w:rsidRPr="00EE6742">
          <w:rPr>
            <w:rFonts w:ascii="Courier New" w:hAnsi="Courier New" w:cs="Courier New"/>
            <w:rtl/>
          </w:rPr>
          <w:t>غ</w:t>
        </w:r>
      </w:ins>
      <w:r w:rsidRPr="00EE6742">
        <w:rPr>
          <w:rFonts w:ascii="Courier New" w:hAnsi="Courier New" w:cs="Courier New"/>
          <w:rtl/>
        </w:rPr>
        <w:t xml:space="preserve">ات وعلم النجوم </w:t>
      </w:r>
      <w:del w:id="123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وهو الذى عمل الساعات </w:t>
          </w:r>
          <w:ins w:id="1235" w:author="Transkribus" w:date="2019-12-11T14:30:00Z">
            <w:r w:rsidRPr="00EE6742">
              <w:rPr>
                <w:rFonts w:ascii="Courier New" w:hAnsi="Courier New" w:cs="Courier New"/>
                <w:rtl/>
              </w:rPr>
              <w:t xml:space="preserve">النى </w:t>
            </w:r>
          </w:ins>
          <w:r w:rsidRPr="00EE6742">
            <w:rPr>
              <w:rFonts w:ascii="Courier New" w:hAnsi="Courier New" w:cs="Courier New"/>
              <w:rtl/>
            </w:rPr>
            <w:t xml:space="preserve">عند باب </w:t>
          </w:r>
          <w:del w:id="1236" w:author="Transkribus" w:date="2019-12-11T14:30:00Z">
            <w:r w:rsidRPr="009B6BCA">
              <w:rPr>
                <w:rFonts w:ascii="Courier New" w:hAnsi="Courier New" w:cs="Courier New"/>
                <w:rtl/>
              </w:rPr>
              <w:delText>الجامع بدمشق صنعها فى ايام الملك العادل نور الدين محمود ابن زنكي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37" w:author="Transkribus" w:date="2019-12-11T14:30:00Z">
            <w:r w:rsidRPr="00EE6742">
              <w:rPr>
                <w:rFonts w:ascii="Courier New" w:hAnsi="Courier New" w:cs="Courier New"/>
                <w:rtl/>
              </w:rPr>
              <w:t>الحامع بدمشق</w:t>
            </w:r>
          </w:ins>
          <w:r>
            <w:t>‬</w:t>
          </w:r>
          <w:r>
            <w:t>‬</w:t>
          </w:r>
        </w:dir>
      </w:dir>
    </w:p>
    <w:p w:rsidR="00544482" w:rsidRPr="009B6BCA" w:rsidRDefault="00544482" w:rsidP="00544482">
      <w:pPr>
        <w:pStyle w:val="NurText"/>
        <w:bidi/>
        <w:rPr>
          <w:del w:id="1238" w:author="Transkribus" w:date="2019-12-11T14:30:00Z"/>
          <w:rFonts w:ascii="Courier New" w:hAnsi="Courier New" w:cs="Courier New"/>
        </w:rPr>
      </w:pPr>
      <w:dir w:val="rtl">
        <w:dir w:val="rtl">
          <w:del w:id="1239" w:author="Transkribus" w:date="2019-12-11T14:30:00Z">
            <w:r w:rsidRPr="009B6BCA">
              <w:rPr>
                <w:rFonts w:ascii="Courier New" w:hAnsi="Courier New" w:cs="Courier New"/>
                <w:rtl/>
              </w:rPr>
              <w:delText>وكان له منه الانعام الكثير والجامكية والجراية لملازمته الساعات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ins w:id="1240" w:author="Transkribus" w:date="2019-12-11T14:30:00Z"/>
          <w:rFonts w:ascii="Courier New" w:hAnsi="Courier New" w:cs="Courier New"/>
        </w:rPr>
      </w:pPr>
      <w:dir w:val="rtl">
        <w:dir w:val="rtl">
          <w:del w:id="1241" w:author="Transkribus" w:date="2019-12-11T14:30:00Z">
            <w:r w:rsidRPr="009B6BCA">
              <w:rPr>
                <w:rFonts w:ascii="Courier New" w:hAnsi="Courier New" w:cs="Courier New"/>
                <w:rtl/>
              </w:rPr>
              <w:delText>وبقى</w:delText>
            </w:r>
          </w:del>
          <w:ins w:id="1242" w:author="Transkribus" w:date="2019-12-11T14:30:00Z">
            <w:r w:rsidRPr="00EE6742">
              <w:rPr>
                <w:rFonts w:ascii="Courier New" w:hAnsi="Courier New" w:cs="Courier New"/>
                <w:rtl/>
              </w:rPr>
              <w:t xml:space="preserve"> ستعهافى أيام الملك العادل بور الدين محمود بن زفكى وكمان لهمته الالعام الكتبر والحامكبة</w:t>
            </w:r>
          </w:ins>
          <w:r>
            <w:t>‬</w:t>
          </w:r>
          <w:r>
            <w:t>‬</w:t>
          </w:r>
        </w:dir>
      </w:dir>
    </w:p>
    <w:p w:rsidR="00544482" w:rsidRPr="00EE6742" w:rsidRDefault="00544482" w:rsidP="00544482">
      <w:pPr>
        <w:pStyle w:val="NurText"/>
        <w:bidi/>
        <w:rPr>
          <w:ins w:id="1243" w:author="Transkribus" w:date="2019-12-11T14:30:00Z"/>
          <w:rFonts w:ascii="Courier New" w:hAnsi="Courier New" w:cs="Courier New"/>
        </w:rPr>
      </w:pPr>
      <w:ins w:id="1244" w:author="Transkribus" w:date="2019-12-11T14:30:00Z">
        <w:r w:rsidRPr="00EE6742">
          <w:rPr>
            <w:rFonts w:ascii="Courier New" w:hAnsi="Courier New" w:cs="Courier New"/>
            <w:rtl/>
          </w:rPr>
          <w:t>اوالجر ابةلازمبة الساعات وبق</w:t>
        </w:r>
      </w:ins>
      <w:r w:rsidRPr="00EE6742">
        <w:rPr>
          <w:rFonts w:ascii="Courier New" w:hAnsi="Courier New" w:cs="Courier New"/>
          <w:rtl/>
        </w:rPr>
        <w:t xml:space="preserve"> كذلك الى </w:t>
      </w:r>
      <w:del w:id="1245" w:author="Transkribus" w:date="2019-12-11T14:30:00Z">
        <w:r w:rsidRPr="009B6BCA">
          <w:rPr>
            <w:rFonts w:ascii="Courier New" w:hAnsi="Courier New" w:cs="Courier New"/>
            <w:rtl/>
          </w:rPr>
          <w:delText>ان توفى رحمه</w:delText>
        </w:r>
      </w:del>
      <w:ins w:id="1246" w:author="Transkribus" w:date="2019-12-11T14:30:00Z">
        <w:r w:rsidRPr="00EE6742">
          <w:rPr>
            <w:rFonts w:ascii="Courier New" w:hAnsi="Courier New" w:cs="Courier New"/>
            <w:rtl/>
          </w:rPr>
          <w:t>ابن وفى رجمة</w:t>
        </w:r>
      </w:ins>
      <w:r w:rsidRPr="00EE6742">
        <w:rPr>
          <w:rFonts w:ascii="Courier New" w:hAnsi="Courier New" w:cs="Courier New"/>
          <w:rtl/>
        </w:rPr>
        <w:t xml:space="preserve"> الله وخلف ولدين </w:t>
      </w:r>
      <w:del w:id="1247" w:author="Transkribus" w:date="2019-12-11T14:30:00Z">
        <w:r w:rsidRPr="009B6BCA">
          <w:rPr>
            <w:rFonts w:ascii="Courier New" w:hAnsi="Courier New" w:cs="Courier New"/>
            <w:rtl/>
          </w:rPr>
          <w:delText xml:space="preserve">احدهما بهاء </w:delText>
        </w:r>
      </w:del>
      <w:ins w:id="1248" w:author="Transkribus" w:date="2019-12-11T14:30:00Z">
        <w:r w:rsidRPr="00EE6742">
          <w:rPr>
            <w:rFonts w:ascii="Courier New" w:hAnsi="Courier New" w:cs="Courier New"/>
            <w:rtl/>
          </w:rPr>
          <w:t>أحدهمانهاء</w:t>
        </w:r>
      </w:ins>
    </w:p>
    <w:p w:rsidR="00544482" w:rsidRPr="00EE6742" w:rsidRDefault="00544482" w:rsidP="00544482">
      <w:pPr>
        <w:pStyle w:val="NurText"/>
        <w:bidi/>
        <w:rPr>
          <w:rFonts w:ascii="Courier New" w:hAnsi="Courier New" w:cs="Courier New"/>
        </w:rPr>
      </w:pPr>
      <w:r w:rsidRPr="00EE6742">
        <w:rPr>
          <w:rFonts w:ascii="Courier New" w:hAnsi="Courier New" w:cs="Courier New"/>
          <w:rtl/>
        </w:rPr>
        <w:t xml:space="preserve">الدين </w:t>
      </w:r>
      <w:del w:id="1249" w:author="Transkribus" w:date="2019-12-11T14:30:00Z">
        <w:r w:rsidRPr="009B6BCA">
          <w:rPr>
            <w:rFonts w:ascii="Courier New" w:hAnsi="Courier New" w:cs="Courier New"/>
            <w:rtl/>
          </w:rPr>
          <w:delText>ا</w:delText>
        </w:r>
      </w:del>
      <w:ins w:id="1250" w:author="Transkribus" w:date="2019-12-11T14:30:00Z">
        <w:r w:rsidRPr="00EE6742">
          <w:rPr>
            <w:rFonts w:ascii="Courier New" w:hAnsi="Courier New" w:cs="Courier New"/>
            <w:rtl/>
          </w:rPr>
          <w:t>أ</w:t>
        </w:r>
      </w:ins>
      <w:r w:rsidRPr="00EE6742">
        <w:rPr>
          <w:rFonts w:ascii="Courier New" w:hAnsi="Courier New" w:cs="Courier New"/>
          <w:rtl/>
        </w:rPr>
        <w:t>بو الحسن على بن الساعا</w:t>
      </w:r>
      <w:del w:id="1251" w:author="Transkribus" w:date="2019-12-11T14:30:00Z">
        <w:r w:rsidRPr="009B6BCA">
          <w:rPr>
            <w:rFonts w:ascii="Courier New" w:hAnsi="Courier New" w:cs="Courier New"/>
            <w:rtl/>
          </w:rPr>
          <w:delText>تى</w:delText>
        </w:r>
      </w:del>
      <w:ins w:id="1252" w:author="Transkribus" w:date="2019-12-11T14:30:00Z">
        <w:r w:rsidRPr="00EE6742">
          <w:rPr>
            <w:rFonts w:ascii="Courier New" w:hAnsi="Courier New" w:cs="Courier New"/>
            <w:rtl/>
          </w:rPr>
          <w:t>ق</w:t>
        </w:r>
      </w:ins>
      <w:r w:rsidRPr="00EE6742">
        <w:rPr>
          <w:rFonts w:ascii="Courier New" w:hAnsi="Courier New" w:cs="Courier New"/>
          <w:rtl/>
        </w:rPr>
        <w:t xml:space="preserve"> الشاعر الذى </w:t>
      </w:r>
      <w:del w:id="1253" w:author="Transkribus" w:date="2019-12-11T14:30:00Z">
        <w:r w:rsidRPr="009B6BCA">
          <w:rPr>
            <w:rFonts w:ascii="Courier New" w:hAnsi="Courier New" w:cs="Courier New"/>
            <w:rtl/>
          </w:rPr>
          <w:delText>هو</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54" w:author="Transkribus" w:date="2019-12-11T14:30:00Z">
        <w:r w:rsidRPr="00EE6742">
          <w:rPr>
            <w:rFonts w:ascii="Courier New" w:hAnsi="Courier New" w:cs="Courier New"/>
            <w:rtl/>
          </w:rPr>
          <w:t>هوأفضل أهل زمان فى الشعرولا أحمد عمائله</w:t>
        </w:r>
      </w:ins>
    </w:p>
    <w:p w:rsidR="00544482" w:rsidRPr="009B6BCA" w:rsidRDefault="00544482" w:rsidP="00544482">
      <w:pPr>
        <w:pStyle w:val="NurText"/>
        <w:bidi/>
        <w:rPr>
          <w:del w:id="1255" w:author="Transkribus" w:date="2019-12-11T14:30:00Z"/>
          <w:rFonts w:ascii="Courier New" w:hAnsi="Courier New" w:cs="Courier New"/>
        </w:rPr>
      </w:pPr>
      <w:dir w:val="rtl">
        <w:dir w:val="rtl">
          <w:del w:id="1256" w:author="Transkribus" w:date="2019-12-11T14:30:00Z">
            <w:r w:rsidRPr="009B6BCA">
              <w:rPr>
                <w:rFonts w:ascii="Courier New" w:hAnsi="Courier New" w:cs="Courier New"/>
                <w:rtl/>
              </w:rPr>
              <w:delText>افضل اهل زمانه</w:delText>
            </w:r>
          </w:del>
          <w:ins w:id="1257" w:author="Transkribus" w:date="2019-12-11T14:30:00Z">
            <w:r w:rsidRPr="00EE6742">
              <w:rPr>
                <w:rFonts w:ascii="Courier New" w:hAnsi="Courier New" w:cs="Courier New"/>
                <w:rtl/>
              </w:rPr>
              <w:t>فيه ويو</w:t>
            </w:r>
          </w:ins>
          <w:r w:rsidRPr="00EE6742">
            <w:rPr>
              <w:rFonts w:ascii="Courier New" w:hAnsi="Courier New" w:cs="Courier New"/>
              <w:rtl/>
            </w:rPr>
            <w:t xml:space="preserve"> فى </w:t>
          </w:r>
          <w:del w:id="1258" w:author="Transkribus" w:date="2019-12-11T14:30:00Z">
            <w:r w:rsidRPr="009B6BCA">
              <w:rPr>
                <w:rFonts w:ascii="Courier New" w:hAnsi="Courier New" w:cs="Courier New"/>
                <w:rtl/>
              </w:rPr>
              <w:delText xml:space="preserve">الشعر ولا احد يماثله فيه وتوفى </w:delText>
            </w:r>
          </w:del>
          <w:r w:rsidRPr="00EE6742">
            <w:rPr>
              <w:rFonts w:ascii="Courier New" w:hAnsi="Courier New" w:cs="Courier New"/>
              <w:rtl/>
            </w:rPr>
            <w:t xml:space="preserve">بالقاهرة </w:t>
          </w:r>
          <w:del w:id="1259" w:author="Transkribus" w:date="2019-12-11T14:30:00Z">
            <w:r w:rsidRPr="009B6BCA">
              <w:rPr>
                <w:rFonts w:ascii="Courier New" w:hAnsi="Courier New" w:cs="Courier New"/>
                <w:rtl/>
              </w:rPr>
              <w:delText>وديوانه مشهور ومعروف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1260" w:author="Transkribus" w:date="2019-12-11T14:30:00Z">
            <w:r w:rsidRPr="009B6BCA">
              <w:rPr>
                <w:rFonts w:ascii="Courier New" w:hAnsi="Courier New" w:cs="Courier New"/>
                <w:rtl/>
              </w:rPr>
              <w:delText>والاخر فخر</w:delText>
            </w:r>
          </w:del>
          <w:ins w:id="1261" w:author="Transkribus" w:date="2019-12-11T14:30:00Z">
            <w:r w:rsidRPr="00EE6742">
              <w:rPr>
                <w:rFonts w:ascii="Courier New" w:hAnsi="Courier New" w:cs="Courier New"/>
                <w:rtl/>
              </w:rPr>
              <w:t>وديو اله مسهور معروف والأخر جر</w:t>
            </w:r>
          </w:ins>
          <w:r w:rsidRPr="00EE6742">
            <w:rPr>
              <w:rFonts w:ascii="Courier New" w:hAnsi="Courier New" w:cs="Courier New"/>
              <w:rtl/>
            </w:rPr>
            <w:t xml:space="preserve"> الدين ر</w:t>
          </w:r>
          <w:del w:id="1262" w:author="Transkribus" w:date="2019-12-11T14:30:00Z">
            <w:r w:rsidRPr="009B6BCA">
              <w:rPr>
                <w:rFonts w:ascii="Courier New" w:hAnsi="Courier New" w:cs="Courier New"/>
                <w:rtl/>
              </w:rPr>
              <w:delText>ض</w:delText>
            </w:r>
          </w:del>
          <w:ins w:id="1263" w:author="Transkribus" w:date="2019-12-11T14:30:00Z">
            <w:r w:rsidRPr="00EE6742">
              <w:rPr>
                <w:rFonts w:ascii="Courier New" w:hAnsi="Courier New" w:cs="Courier New"/>
                <w:rtl/>
              </w:rPr>
              <w:t>س</w:t>
            </w:r>
          </w:ins>
          <w:r w:rsidRPr="00EE6742">
            <w:rPr>
              <w:rFonts w:ascii="Courier New" w:hAnsi="Courier New" w:cs="Courier New"/>
              <w:rtl/>
            </w:rPr>
            <w:t>وان بن الساعا</w:t>
          </w:r>
          <w:del w:id="1264" w:author="Transkribus" w:date="2019-12-11T14:30:00Z">
            <w:r w:rsidRPr="009B6BCA">
              <w:rPr>
                <w:rFonts w:ascii="Courier New" w:hAnsi="Courier New" w:cs="Courier New"/>
                <w:rtl/>
              </w:rPr>
              <w:delText>تى</w:delText>
            </w:r>
          </w:del>
          <w:ins w:id="1265" w:author="Transkribus" w:date="2019-12-11T14:30:00Z">
            <w:r w:rsidRPr="00EE6742">
              <w:rPr>
                <w:rFonts w:ascii="Courier New" w:hAnsi="Courier New" w:cs="Courier New"/>
                <w:rtl/>
              </w:rPr>
              <w:t>ق</w:t>
            </w:r>
          </w:ins>
          <w:r w:rsidRPr="00EE6742">
            <w:rPr>
              <w:rFonts w:ascii="Courier New" w:hAnsi="Courier New" w:cs="Courier New"/>
              <w:rtl/>
            </w:rPr>
            <w:t xml:space="preserve"> الطبيب</w:t>
          </w:r>
          <w:r>
            <w:t>‬</w:t>
          </w:r>
          <w:r>
            <w:t>‬</w:t>
          </w:r>
        </w:dir>
      </w:dir>
    </w:p>
    <w:p w:rsidR="00544482" w:rsidRPr="00EE6742" w:rsidRDefault="00544482" w:rsidP="00544482">
      <w:pPr>
        <w:pStyle w:val="NurText"/>
        <w:bidi/>
        <w:rPr>
          <w:rFonts w:ascii="Courier New" w:hAnsi="Courier New" w:cs="Courier New"/>
        </w:rPr>
      </w:pPr>
      <w:r w:rsidRPr="00EE6742">
        <w:rPr>
          <w:rFonts w:ascii="Courier New" w:hAnsi="Courier New" w:cs="Courier New"/>
          <w:rtl/>
        </w:rPr>
        <w:t>الكامل فى الصناعة الطب</w:t>
      </w:r>
      <w:del w:id="1266" w:author="Transkribus" w:date="2019-12-11T14:30:00Z">
        <w:r w:rsidRPr="009B6BCA">
          <w:rPr>
            <w:rFonts w:ascii="Courier New" w:hAnsi="Courier New" w:cs="Courier New"/>
            <w:rtl/>
          </w:rPr>
          <w:delText>ي</w:delText>
        </w:r>
      </w:del>
      <w:ins w:id="1267" w:author="Transkribus" w:date="2019-12-11T14:30:00Z">
        <w:r w:rsidRPr="00EE6742">
          <w:rPr>
            <w:rFonts w:ascii="Courier New" w:hAnsi="Courier New" w:cs="Courier New"/>
            <w:rtl/>
          </w:rPr>
          <w:t>ب</w:t>
        </w:r>
      </w:ins>
      <w:r w:rsidRPr="00EE6742">
        <w:rPr>
          <w:rFonts w:ascii="Courier New" w:hAnsi="Courier New" w:cs="Courier New"/>
          <w:rtl/>
        </w:rPr>
        <w:t xml:space="preserve">ة الفاضل فى العلوم </w:t>
      </w:r>
      <w:del w:id="1268" w:author="Transkribus" w:date="2019-12-11T14:30:00Z">
        <w:r w:rsidRPr="009B6BCA">
          <w:rPr>
            <w:rFonts w:ascii="Courier New" w:hAnsi="Courier New" w:cs="Courier New"/>
            <w:rtl/>
          </w:rPr>
          <w:delText>الادبية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69" w:author="Transkribus" w:date="2019-12-11T14:30:00Z">
        <w:r w:rsidRPr="00EE6742">
          <w:rPr>
            <w:rFonts w:ascii="Courier New" w:hAnsi="Courier New" w:cs="Courier New"/>
            <w:rtl/>
          </w:rPr>
          <w:t>الادسة وفر الخر الدين سناعة الطب على</w:t>
        </w:r>
      </w:ins>
    </w:p>
    <w:p w:rsidR="00544482" w:rsidRPr="009B6BCA" w:rsidRDefault="00544482" w:rsidP="00544482">
      <w:pPr>
        <w:pStyle w:val="NurText"/>
        <w:bidi/>
        <w:rPr>
          <w:del w:id="1270" w:author="Transkribus" w:date="2019-12-11T14:30:00Z"/>
          <w:rFonts w:ascii="Courier New" w:hAnsi="Courier New" w:cs="Courier New"/>
        </w:rPr>
      </w:pPr>
      <w:dir w:val="rtl">
        <w:dir w:val="rtl">
          <w:del w:id="1271" w:author="Transkribus" w:date="2019-12-11T14:30:00Z">
            <w:r w:rsidRPr="009B6BCA">
              <w:rPr>
                <w:rFonts w:ascii="Courier New" w:hAnsi="Courier New" w:cs="Courier New"/>
                <w:rtl/>
              </w:rPr>
              <w:delText>وقرا فخر الدين صناعة الطب على الشيخ</w:delText>
            </w:r>
          </w:del>
          <w:ins w:id="1272" w:author="Transkribus" w:date="2019-12-11T14:30:00Z">
            <w:r w:rsidRPr="00EE6742">
              <w:rPr>
                <w:rFonts w:ascii="Courier New" w:hAnsi="Courier New" w:cs="Courier New"/>
                <w:rtl/>
              </w:rPr>
              <w:t>الشيح</w:t>
            </w:r>
          </w:ins>
          <w:r w:rsidRPr="00EE6742">
            <w:rPr>
              <w:rFonts w:ascii="Courier New" w:hAnsi="Courier New" w:cs="Courier New"/>
              <w:rtl/>
            </w:rPr>
            <w:t xml:space="preserve"> رضى الدين </w:t>
          </w:r>
          <w:del w:id="1273" w:author="Transkribus" w:date="2019-12-11T14:30:00Z">
            <w:r w:rsidRPr="009B6BCA">
              <w:rPr>
                <w:rFonts w:ascii="Courier New" w:hAnsi="Courier New" w:cs="Courier New"/>
                <w:rtl/>
              </w:rPr>
              <w:delText>الرحبى ولازمه مدة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ins w:id="1274" w:author="Transkribus" w:date="2019-12-11T14:30:00Z">
            <w:r w:rsidRPr="00EE6742">
              <w:rPr>
                <w:rFonts w:ascii="Courier New" w:hAnsi="Courier New" w:cs="Courier New"/>
                <w:rtl/>
              </w:rPr>
              <w:t xml:space="preserve">الرخى ولاز مهمذة </w:t>
            </w:r>
          </w:ins>
          <w:r w:rsidRPr="00EE6742">
            <w:rPr>
              <w:rFonts w:ascii="Courier New" w:hAnsi="Courier New" w:cs="Courier New"/>
              <w:rtl/>
            </w:rPr>
            <w:t xml:space="preserve">وكان </w:t>
          </w:r>
          <w:del w:id="1275" w:author="Transkribus" w:date="2019-12-11T14:30:00Z">
            <w:r w:rsidRPr="009B6BCA">
              <w:rPr>
                <w:rFonts w:ascii="Courier New" w:hAnsi="Courier New" w:cs="Courier New"/>
                <w:rtl/>
              </w:rPr>
              <w:delText>فطنا ذكيا متقنا لما يعاينه حريصا</w:delText>
            </w:r>
          </w:del>
          <w:ins w:id="1276" w:author="Transkribus" w:date="2019-12-11T14:30:00Z">
            <w:r w:rsidRPr="00EE6742">
              <w:rPr>
                <w:rFonts w:ascii="Courier New" w:hAnsi="Courier New" w:cs="Courier New"/>
                <w:rtl/>
              </w:rPr>
              <w:t>فطناد كما متفتالما نقانيبه جر بصا</w:t>
            </w:r>
          </w:ins>
          <w:r w:rsidRPr="00EE6742">
            <w:rPr>
              <w:rFonts w:ascii="Courier New" w:hAnsi="Courier New" w:cs="Courier New"/>
              <w:rtl/>
            </w:rPr>
            <w:t xml:space="preserve"> فى العلم</w:t>
          </w:r>
          <w:r>
            <w:t>‬</w:t>
          </w:r>
          <w:r>
            <w:t>‬</w:t>
          </w:r>
        </w:dir>
      </w:dir>
    </w:p>
    <w:p w:rsidR="00544482" w:rsidRPr="009B6BCA" w:rsidRDefault="00544482" w:rsidP="00544482">
      <w:pPr>
        <w:pStyle w:val="NurText"/>
        <w:bidi/>
        <w:rPr>
          <w:del w:id="1277" w:author="Transkribus" w:date="2019-12-11T14:30:00Z"/>
          <w:rFonts w:ascii="Courier New" w:hAnsi="Courier New" w:cs="Courier New"/>
        </w:rPr>
      </w:pPr>
      <w:r w:rsidRPr="00EE6742">
        <w:rPr>
          <w:rFonts w:ascii="Courier New" w:hAnsi="Courier New" w:cs="Courier New"/>
          <w:rtl/>
        </w:rPr>
        <w:t xml:space="preserve">الذى </w:t>
      </w:r>
      <w:del w:id="1278" w:author="Transkribus" w:date="2019-12-11T14:30:00Z">
        <w:r w:rsidRPr="009B6BCA">
          <w:rPr>
            <w:rFonts w:ascii="Courier New" w:hAnsi="Courier New" w:cs="Courier New"/>
            <w:rtl/>
          </w:rPr>
          <w:delText>يش</w:delText>
        </w:r>
      </w:del>
      <w:ins w:id="1279" w:author="Transkribus" w:date="2019-12-11T14:30:00Z">
        <w:r w:rsidRPr="00EE6742">
          <w:rPr>
            <w:rFonts w:ascii="Courier New" w:hAnsi="Courier New" w:cs="Courier New"/>
            <w:rtl/>
          </w:rPr>
          <w:t>بسس</w:t>
        </w:r>
      </w:ins>
      <w:r w:rsidRPr="00EE6742">
        <w:rPr>
          <w:rFonts w:ascii="Courier New" w:hAnsi="Courier New" w:cs="Courier New"/>
          <w:rtl/>
        </w:rPr>
        <w:t>تغل فيه</w:t>
      </w:r>
      <w:del w:id="12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9B6BCA" w:rsidRDefault="00544482" w:rsidP="00544482">
      <w:pPr>
        <w:pStyle w:val="NurText"/>
        <w:bidi/>
        <w:rPr>
          <w:del w:id="1281" w:author="Transkribus" w:date="2019-12-11T14:30:00Z"/>
          <w:rFonts w:ascii="Courier New" w:hAnsi="Courier New" w:cs="Courier New"/>
        </w:rPr>
      </w:pPr>
      <w:dir w:val="rtl">
        <w:dir w:val="rtl">
          <w:del w:id="1282" w:author="Transkribus" w:date="2019-12-11T14:30:00Z">
            <w:r w:rsidRPr="009B6BCA">
              <w:rPr>
                <w:rFonts w:ascii="Courier New" w:hAnsi="Courier New" w:cs="Courier New"/>
                <w:rtl/>
              </w:rPr>
              <w:delText>وقرا ايضا صناعة</w:delText>
            </w:r>
          </w:del>
          <w:ins w:id="1283" w:author="Transkribus" w:date="2019-12-11T14:30:00Z">
            <w:r w:rsidRPr="00EE6742">
              <w:rPr>
                <w:rFonts w:ascii="Courier New" w:hAnsi="Courier New" w:cs="Courier New"/>
                <w:rtl/>
              </w:rPr>
              <w:t xml:space="preserve"> وفر أأنصاصناعة</w:t>
            </w:r>
          </w:ins>
          <w:r w:rsidRPr="00EE6742">
            <w:rPr>
              <w:rFonts w:ascii="Courier New" w:hAnsi="Courier New" w:cs="Courier New"/>
              <w:rtl/>
            </w:rPr>
            <w:t xml:space="preserve"> الطب على </w:t>
          </w:r>
          <w:del w:id="1284" w:author="Transkribus" w:date="2019-12-11T14:30:00Z">
            <w:r w:rsidRPr="009B6BCA">
              <w:rPr>
                <w:rFonts w:ascii="Courier New" w:hAnsi="Courier New" w:cs="Courier New"/>
                <w:rtl/>
              </w:rPr>
              <w:delText>الشيخ فخر</w:delText>
            </w:r>
          </w:del>
          <w:ins w:id="1285" w:author="Transkribus" w:date="2019-12-11T14:30:00Z">
            <w:r w:rsidRPr="00EE6742">
              <w:rPr>
                <w:rFonts w:ascii="Courier New" w:hAnsi="Courier New" w:cs="Courier New"/>
                <w:rtl/>
              </w:rPr>
              <w:t>الشيح جر</w:t>
            </w:r>
          </w:ins>
          <w:r w:rsidRPr="00EE6742">
            <w:rPr>
              <w:rFonts w:ascii="Courier New" w:hAnsi="Courier New" w:cs="Courier New"/>
              <w:rtl/>
            </w:rPr>
            <w:t xml:space="preserve"> الدين </w:t>
          </w:r>
          <w:del w:id="1286" w:author="Transkribus" w:date="2019-12-11T14:30:00Z">
            <w:r w:rsidRPr="009B6BCA">
              <w:rPr>
                <w:rFonts w:ascii="Courier New" w:hAnsi="Courier New" w:cs="Courier New"/>
                <w:rtl/>
              </w:rPr>
              <w:delText>المارديني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1287" w:author="Transkribus" w:date="2019-12-11T14:30:00Z">
            <w:r w:rsidRPr="009B6BCA">
              <w:rPr>
                <w:rFonts w:ascii="Courier New" w:hAnsi="Courier New" w:cs="Courier New"/>
                <w:rtl/>
              </w:rPr>
              <w:delText>ولما ورد</w:delText>
            </w:r>
          </w:del>
          <w:ins w:id="1288" w:author="Transkribus" w:date="2019-12-11T14:30:00Z">
            <w:r w:rsidRPr="00EE6742">
              <w:rPr>
                <w:rFonts w:ascii="Courier New" w:hAnsi="Courier New" w:cs="Courier New"/>
                <w:rtl/>
              </w:rPr>
              <w:t>المارديى ولماورد</w:t>
            </w:r>
          </w:ins>
          <w:r w:rsidRPr="00EE6742">
            <w:rPr>
              <w:rFonts w:ascii="Courier New" w:hAnsi="Courier New" w:cs="Courier New"/>
              <w:rtl/>
            </w:rPr>
            <w:t xml:space="preserve"> الى</w:t>
          </w:r>
          <w:r>
            <w:t>‬</w:t>
          </w:r>
          <w:r>
            <w:t>‬</w:t>
          </w:r>
        </w:dir>
      </w:dir>
    </w:p>
    <w:p w:rsidR="00544482" w:rsidRPr="00EE6742" w:rsidRDefault="00544482" w:rsidP="00544482">
      <w:pPr>
        <w:pStyle w:val="NurText"/>
        <w:bidi/>
        <w:rPr>
          <w:rFonts w:ascii="Courier New" w:hAnsi="Courier New" w:cs="Courier New"/>
        </w:rPr>
      </w:pPr>
      <w:r w:rsidRPr="00EE6742">
        <w:rPr>
          <w:rFonts w:ascii="Courier New" w:hAnsi="Courier New" w:cs="Courier New"/>
          <w:rtl/>
        </w:rPr>
        <w:t xml:space="preserve">دمشق </w:t>
      </w:r>
      <w:del w:id="1289" w:author="Transkribus" w:date="2019-12-11T14:30:00Z">
        <w:r w:rsidRPr="009B6BCA">
          <w:rPr>
            <w:rFonts w:ascii="Courier New" w:hAnsi="Courier New" w:cs="Courier New"/>
            <w:rtl/>
          </w:rPr>
          <w:delText>كان فخر</w:delText>
        </w:r>
      </w:del>
      <w:ins w:id="1290" w:author="Transkribus" w:date="2019-12-11T14:30:00Z">
        <w:r w:rsidRPr="00EE6742">
          <w:rPr>
            <w:rFonts w:ascii="Courier New" w:hAnsi="Courier New" w:cs="Courier New"/>
            <w:rtl/>
          </w:rPr>
          <w:t>كمان خفر</w:t>
        </w:r>
      </w:ins>
      <w:r w:rsidRPr="00EE6742">
        <w:rPr>
          <w:rFonts w:ascii="Courier New" w:hAnsi="Courier New" w:cs="Courier New"/>
          <w:rtl/>
        </w:rPr>
        <w:t xml:space="preserve"> الدين بن </w:t>
      </w:r>
      <w:del w:id="1291" w:author="Transkribus" w:date="2019-12-11T14:30:00Z">
        <w:r w:rsidRPr="009B6BCA">
          <w:rPr>
            <w:rFonts w:ascii="Courier New" w:hAnsi="Courier New" w:cs="Courier New"/>
            <w:rtl/>
          </w:rPr>
          <w:delText>الساعاتى جيد</w:delText>
        </w:r>
      </w:del>
      <w:ins w:id="1292" w:author="Transkribus" w:date="2019-12-11T14:30:00Z">
        <w:r w:rsidRPr="00EE6742">
          <w:rPr>
            <w:rFonts w:ascii="Courier New" w:hAnsi="Courier New" w:cs="Courier New"/>
            <w:rtl/>
          </w:rPr>
          <w:t>الساعاقى جبد</w:t>
        </w:r>
      </w:ins>
      <w:r w:rsidRPr="00EE6742">
        <w:rPr>
          <w:rFonts w:ascii="Courier New" w:hAnsi="Courier New" w:cs="Courier New"/>
          <w:rtl/>
        </w:rPr>
        <w:t xml:space="preserve"> الكتابة </w:t>
      </w:r>
      <w:del w:id="1293" w:author="Transkribus" w:date="2019-12-11T14:30:00Z">
        <w:r w:rsidRPr="009B6BCA">
          <w:rPr>
            <w:rFonts w:ascii="Courier New" w:hAnsi="Courier New" w:cs="Courier New"/>
            <w:rtl/>
          </w:rPr>
          <w:delText>يكتب خطا منسوبا فى النهاية</w:delText>
        </w:r>
      </w:del>
      <w:ins w:id="1294" w:author="Transkribus" w:date="2019-12-11T14:30:00Z">
        <w:r w:rsidRPr="00EE6742">
          <w:rPr>
            <w:rFonts w:ascii="Courier New" w:hAnsi="Courier New" w:cs="Courier New"/>
            <w:rtl/>
          </w:rPr>
          <w:t>بكتب خظا منسوبافى النهانه</w:t>
        </w:r>
      </w:ins>
      <w:r w:rsidRPr="00EE6742">
        <w:rPr>
          <w:rFonts w:ascii="Courier New" w:hAnsi="Courier New" w:cs="Courier New"/>
          <w:rtl/>
        </w:rPr>
        <w:t xml:space="preserve"> من </w:t>
      </w:r>
      <w:del w:id="1295" w:author="Transkribus" w:date="2019-12-11T14:30:00Z">
        <w:r w:rsidRPr="009B6BCA">
          <w:rPr>
            <w:rFonts w:ascii="Courier New" w:hAnsi="Courier New" w:cs="Courier New"/>
            <w:rtl/>
          </w:rPr>
          <w:delText>الجودة ويشعر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96" w:author="Transkribus" w:date="2019-12-11T14:30:00Z">
        <w:r w:rsidRPr="00EE6742">
          <w:rPr>
            <w:rFonts w:ascii="Courier New" w:hAnsi="Courier New" w:cs="Courier New"/>
            <w:rtl/>
          </w:rPr>
          <w:t>الجحودة</w:t>
        </w:r>
      </w:ins>
    </w:p>
    <w:p w:rsidR="00544482" w:rsidRPr="00EE6742" w:rsidRDefault="00544482" w:rsidP="00544482">
      <w:pPr>
        <w:pStyle w:val="NurText"/>
        <w:bidi/>
        <w:rPr>
          <w:rFonts w:ascii="Courier New" w:hAnsi="Courier New" w:cs="Courier New"/>
        </w:rPr>
      </w:pPr>
      <w:dir w:val="rtl">
        <w:dir w:val="rtl">
          <w:ins w:id="1297" w:author="Transkribus" w:date="2019-12-11T14:30:00Z">
            <w:r w:rsidRPr="00EE6742">
              <w:rPr>
                <w:rFonts w:ascii="Courier New" w:hAnsi="Courier New" w:cs="Courier New"/>
                <w:rtl/>
              </w:rPr>
              <w:t xml:space="preserve">وبشعرابضا </w:t>
            </w:r>
          </w:ins>
          <w:r w:rsidRPr="00EE6742">
            <w:rPr>
              <w:rFonts w:ascii="Courier New" w:hAnsi="Courier New" w:cs="Courier New"/>
              <w:rtl/>
            </w:rPr>
            <w:t>وله معرفة ج</w:t>
          </w:r>
          <w:del w:id="1298" w:author="Transkribus" w:date="2019-12-11T14:30:00Z">
            <w:r w:rsidRPr="009B6BCA">
              <w:rPr>
                <w:rFonts w:ascii="Courier New" w:hAnsi="Courier New" w:cs="Courier New"/>
                <w:rtl/>
              </w:rPr>
              <w:delText>ي</w:delText>
            </w:r>
          </w:del>
          <w:ins w:id="1299" w:author="Transkribus" w:date="2019-12-11T14:30:00Z">
            <w:r w:rsidRPr="00EE6742">
              <w:rPr>
                <w:rFonts w:ascii="Courier New" w:hAnsi="Courier New" w:cs="Courier New"/>
                <w:rtl/>
              </w:rPr>
              <w:t>ب</w:t>
            </w:r>
          </w:ins>
          <w:r w:rsidRPr="00EE6742">
            <w:rPr>
              <w:rFonts w:ascii="Courier New" w:hAnsi="Courier New" w:cs="Courier New"/>
              <w:rtl/>
            </w:rPr>
            <w:t xml:space="preserve">دة بصناعة المنطق والعلوم </w:t>
          </w:r>
          <w:del w:id="1300" w:author="Transkribus" w:date="2019-12-11T14:30:00Z">
            <w:r w:rsidRPr="009B6BCA">
              <w:rPr>
                <w:rFonts w:ascii="Courier New" w:hAnsi="Courier New" w:cs="Courier New"/>
                <w:rtl/>
              </w:rPr>
              <w:delText>الحكمية وكان اشتغاله</w:delText>
            </w:r>
          </w:del>
          <w:ins w:id="1301" w:author="Transkribus" w:date="2019-12-11T14:30:00Z">
            <w:r w:rsidRPr="00EE6742">
              <w:rPr>
                <w:rFonts w:ascii="Courier New" w:hAnsi="Courier New" w:cs="Courier New"/>
                <w:rtl/>
              </w:rPr>
              <w:t>الحكمبة وكمان اشتفاله</w:t>
            </w:r>
          </w:ins>
          <w:r w:rsidRPr="00EE6742">
            <w:rPr>
              <w:rFonts w:ascii="Courier New" w:hAnsi="Courier New" w:cs="Courier New"/>
              <w:rtl/>
            </w:rPr>
            <w:t xml:space="preserve"> بعلم الادب</w:t>
          </w:r>
          <w:r>
            <w:t>‬</w:t>
          </w:r>
          <w:r>
            <w:t>‬</w:t>
          </w:r>
        </w:dir>
      </w:dir>
    </w:p>
    <w:p w:rsidR="00544482" w:rsidRPr="00EE6742" w:rsidRDefault="00544482" w:rsidP="00544482">
      <w:pPr>
        <w:pStyle w:val="NurText"/>
        <w:bidi/>
        <w:rPr>
          <w:ins w:id="1302" w:author="Transkribus" w:date="2019-12-11T14:30:00Z"/>
          <w:rFonts w:ascii="Courier New" w:hAnsi="Courier New" w:cs="Courier New"/>
        </w:rPr>
      </w:pPr>
      <w:r w:rsidRPr="00EE6742">
        <w:rPr>
          <w:rFonts w:ascii="Courier New" w:hAnsi="Courier New" w:cs="Courier New"/>
          <w:rtl/>
        </w:rPr>
        <w:lastRenderedPageBreak/>
        <w:t xml:space="preserve"> على الشي</w:t>
      </w:r>
      <w:del w:id="1303" w:author="Transkribus" w:date="2019-12-11T14:30:00Z">
        <w:r w:rsidRPr="009B6BCA">
          <w:rPr>
            <w:rFonts w:ascii="Courier New" w:hAnsi="Courier New" w:cs="Courier New"/>
            <w:rtl/>
          </w:rPr>
          <w:delText>خ</w:delText>
        </w:r>
      </w:del>
      <w:ins w:id="1304" w:author="Transkribus" w:date="2019-12-11T14:30:00Z">
        <w:r w:rsidRPr="00EE6742">
          <w:rPr>
            <w:rFonts w:ascii="Courier New" w:hAnsi="Courier New" w:cs="Courier New"/>
            <w:rtl/>
          </w:rPr>
          <w:t>ع</w:t>
        </w:r>
      </w:ins>
      <w:r w:rsidRPr="00EE6742">
        <w:rPr>
          <w:rFonts w:ascii="Courier New" w:hAnsi="Courier New" w:cs="Courier New"/>
          <w:rtl/>
        </w:rPr>
        <w:t xml:space="preserve"> تاج الدين </w:t>
      </w:r>
      <w:del w:id="1305" w:author="Transkribus" w:date="2019-12-11T14:30:00Z">
        <w:r w:rsidRPr="009B6BCA">
          <w:rPr>
            <w:rFonts w:ascii="Courier New" w:hAnsi="Courier New" w:cs="Courier New"/>
            <w:rtl/>
          </w:rPr>
          <w:delText>الكندى بدمشق</w:delText>
        </w:r>
      </w:del>
      <w:ins w:id="1306" w:author="Transkribus" w:date="2019-12-11T14:30:00Z">
        <w:r w:rsidRPr="00EE6742">
          <w:rPr>
            <w:rFonts w:ascii="Courier New" w:hAnsi="Courier New" w:cs="Courier New"/>
            <w:rtl/>
          </w:rPr>
          <w:t>الكتدى بد مسق</w:t>
        </w:r>
      </w:ins>
      <w:r w:rsidRPr="00EE6742">
        <w:rPr>
          <w:rFonts w:ascii="Courier New" w:hAnsi="Courier New" w:cs="Courier New"/>
          <w:rtl/>
        </w:rPr>
        <w:t xml:space="preserve"> وخدم </w:t>
      </w:r>
      <w:del w:id="1307" w:author="Transkribus" w:date="2019-12-11T14:30:00Z">
        <w:r w:rsidRPr="009B6BCA">
          <w:rPr>
            <w:rFonts w:ascii="Courier New" w:hAnsi="Courier New" w:cs="Courier New"/>
            <w:rtl/>
          </w:rPr>
          <w:delText>ف</w:delText>
        </w:r>
      </w:del>
      <w:r w:rsidRPr="00EE6742">
        <w:rPr>
          <w:rFonts w:ascii="Courier New" w:hAnsi="Courier New" w:cs="Courier New"/>
          <w:rtl/>
        </w:rPr>
        <w:t>خر الدين بن الساعا</w:t>
      </w:r>
      <w:del w:id="1308" w:author="Transkribus" w:date="2019-12-11T14:30:00Z">
        <w:r w:rsidRPr="009B6BCA">
          <w:rPr>
            <w:rFonts w:ascii="Courier New" w:hAnsi="Courier New" w:cs="Courier New"/>
            <w:rtl/>
          </w:rPr>
          <w:delText>تى</w:delText>
        </w:r>
      </w:del>
      <w:ins w:id="1309" w:author="Transkribus" w:date="2019-12-11T14:30:00Z">
        <w:r w:rsidRPr="00EE6742">
          <w:rPr>
            <w:rFonts w:ascii="Courier New" w:hAnsi="Courier New" w:cs="Courier New"/>
            <w:rtl/>
          </w:rPr>
          <w:t>ق</w:t>
        </w:r>
      </w:ins>
      <w:r w:rsidRPr="00EE6742">
        <w:rPr>
          <w:rFonts w:ascii="Courier New" w:hAnsi="Courier New" w:cs="Courier New"/>
          <w:rtl/>
        </w:rPr>
        <w:t xml:space="preserve"> الملك </w:t>
      </w:r>
      <w:del w:id="1310" w:author="Transkribus" w:date="2019-12-11T14:30:00Z">
        <w:r w:rsidRPr="009B6BCA">
          <w:rPr>
            <w:rFonts w:ascii="Courier New" w:hAnsi="Courier New" w:cs="Courier New"/>
            <w:rtl/>
          </w:rPr>
          <w:delText>الفائز</w:delText>
        </w:r>
      </w:del>
      <w:ins w:id="1311" w:author="Transkribus" w:date="2019-12-11T14:30:00Z">
        <w:r w:rsidRPr="00EE6742">
          <w:rPr>
            <w:rFonts w:ascii="Courier New" w:hAnsi="Courier New" w:cs="Courier New"/>
            <w:rtl/>
          </w:rPr>
          <w:t>الفار بن الملك</w:t>
        </w:r>
      </w:ins>
    </w:p>
    <w:p w:rsidR="00544482" w:rsidRPr="00EE6742" w:rsidRDefault="00544482" w:rsidP="00544482">
      <w:pPr>
        <w:pStyle w:val="NurText"/>
        <w:bidi/>
        <w:rPr>
          <w:rFonts w:ascii="Courier New" w:hAnsi="Courier New" w:cs="Courier New"/>
        </w:rPr>
      </w:pPr>
      <w:ins w:id="1312" w:author="Transkribus" w:date="2019-12-11T14:30:00Z">
        <w:r w:rsidRPr="00EE6742">
          <w:rPr>
            <w:rFonts w:ascii="Courier New" w:hAnsi="Courier New" w:cs="Courier New"/>
            <w:rtl/>
          </w:rPr>
          <w:t>العادل أبى بكر بن أيوب وقوزرله وخدم ايضا الملك المعطم عيسى</w:t>
        </w:r>
      </w:ins>
      <w:r w:rsidRPr="00EE6742">
        <w:rPr>
          <w:rFonts w:ascii="Courier New" w:hAnsi="Courier New" w:cs="Courier New"/>
          <w:rtl/>
        </w:rPr>
        <w:t xml:space="preserve"> بن الملك العادل </w:t>
      </w:r>
      <w:del w:id="1313" w:author="Transkribus" w:date="2019-12-11T14:30:00Z">
        <w:r w:rsidRPr="009B6BCA">
          <w:rPr>
            <w:rFonts w:ascii="Courier New" w:hAnsi="Courier New" w:cs="Courier New"/>
            <w:rtl/>
          </w:rPr>
          <w:delText>ابى بكر بن ايوب وتوزر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14" w:author="Transkribus" w:date="2019-12-11T14:30:00Z">
        <w:r w:rsidRPr="00EE6742">
          <w:rPr>
            <w:rFonts w:ascii="Courier New" w:hAnsi="Courier New" w:cs="Courier New"/>
            <w:rtl/>
          </w:rPr>
          <w:t>بصناهة</w:t>
        </w:r>
      </w:ins>
    </w:p>
    <w:p w:rsidR="00544482" w:rsidRPr="009B6BCA" w:rsidRDefault="00544482" w:rsidP="00544482">
      <w:pPr>
        <w:pStyle w:val="NurText"/>
        <w:bidi/>
        <w:rPr>
          <w:del w:id="1315" w:author="Transkribus" w:date="2019-12-11T14:30:00Z"/>
          <w:rFonts w:ascii="Courier New" w:hAnsi="Courier New" w:cs="Courier New"/>
        </w:rPr>
      </w:pPr>
      <w:dir w:val="rtl">
        <w:dir w:val="rtl">
          <w:del w:id="1316" w:author="Transkribus" w:date="2019-12-11T14:30:00Z">
            <w:r w:rsidRPr="009B6BCA">
              <w:rPr>
                <w:rFonts w:ascii="Courier New" w:hAnsi="Courier New" w:cs="Courier New"/>
                <w:rtl/>
              </w:rPr>
              <w:delText xml:space="preserve">وخدم ايضا الملك المعظم عيسى بن الملك العادل بصناعة </w:delText>
            </w:r>
          </w:del>
          <w:r w:rsidRPr="00EE6742">
            <w:rPr>
              <w:rFonts w:ascii="Courier New" w:hAnsi="Courier New" w:cs="Courier New"/>
              <w:rtl/>
            </w:rPr>
            <w:t xml:space="preserve">الطب </w:t>
          </w:r>
          <w:del w:id="1317" w:author="Transkribus" w:date="2019-12-11T14:30:00Z">
            <w:r w:rsidRPr="009B6BCA">
              <w:rPr>
                <w:rFonts w:ascii="Courier New" w:hAnsi="Courier New" w:cs="Courier New"/>
                <w:rtl/>
              </w:rPr>
              <w:delText>وتوزر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ins w:id="1318" w:author="Transkribus" w:date="2019-12-11T14:30:00Z"/>
          <w:rFonts w:ascii="Courier New" w:hAnsi="Courier New" w:cs="Courier New"/>
        </w:rPr>
      </w:pPr>
      <w:dir w:val="rtl">
        <w:dir w:val="rtl">
          <w:ins w:id="1319" w:author="Transkribus" w:date="2019-12-11T14:30:00Z">
            <w:r w:rsidRPr="00EE6742">
              <w:rPr>
                <w:rFonts w:ascii="Courier New" w:hAnsi="Courier New" w:cs="Courier New"/>
                <w:rtl/>
              </w:rPr>
              <w:t xml:space="preserve">ووزرله </w:t>
            </w:r>
          </w:ins>
          <w:r w:rsidRPr="00EE6742">
            <w:rPr>
              <w:rFonts w:ascii="Courier New" w:hAnsi="Courier New" w:cs="Courier New"/>
              <w:rtl/>
            </w:rPr>
            <w:t xml:space="preserve">وكان </w:t>
          </w:r>
          <w:del w:id="1320" w:author="Transkribus" w:date="2019-12-11T14:30:00Z">
            <w:r w:rsidRPr="009B6BCA">
              <w:rPr>
                <w:rFonts w:ascii="Courier New" w:hAnsi="Courier New" w:cs="Courier New"/>
                <w:rtl/>
              </w:rPr>
              <w:delText>ينادمه ويلعب</w:delText>
            </w:r>
          </w:del>
          <w:ins w:id="1321" w:author="Transkribus" w:date="2019-12-11T14:30:00Z">
            <w:r w:rsidRPr="00EE6742">
              <w:rPr>
                <w:rFonts w:ascii="Courier New" w:hAnsi="Courier New" w:cs="Courier New"/>
                <w:rtl/>
              </w:rPr>
              <w:t>نادمهوبلعب</w:t>
            </w:r>
          </w:ins>
          <w:r w:rsidRPr="00EE6742">
            <w:rPr>
              <w:rFonts w:ascii="Courier New" w:hAnsi="Courier New" w:cs="Courier New"/>
              <w:rtl/>
            </w:rPr>
            <w:t xml:space="preserve"> بالعود وكان </w:t>
          </w:r>
          <w:del w:id="1322" w:author="Transkribus" w:date="2019-12-11T14:30:00Z">
            <w:r w:rsidRPr="009B6BCA">
              <w:rPr>
                <w:rFonts w:ascii="Courier New" w:hAnsi="Courier New" w:cs="Courier New"/>
                <w:rtl/>
              </w:rPr>
              <w:delText>محبا لكلام الشيخ</w:delText>
            </w:r>
          </w:del>
          <w:ins w:id="1323" w:author="Transkribus" w:date="2019-12-11T14:30:00Z">
            <w:r w:rsidRPr="00EE6742">
              <w:rPr>
                <w:rFonts w:ascii="Courier New" w:hAnsi="Courier New" w:cs="Courier New"/>
                <w:rtl/>
              </w:rPr>
              <w:t>محبالكالام الشيح</w:t>
            </w:r>
          </w:ins>
          <w:r w:rsidRPr="00EE6742">
            <w:rPr>
              <w:rFonts w:ascii="Courier New" w:hAnsi="Courier New" w:cs="Courier New"/>
              <w:rtl/>
            </w:rPr>
            <w:t xml:space="preserve"> الرئيس </w:t>
          </w:r>
          <w:del w:id="1324" w:author="Transkribus" w:date="2019-12-11T14:30:00Z">
            <w:r w:rsidRPr="009B6BCA">
              <w:rPr>
                <w:rFonts w:ascii="Courier New" w:hAnsi="Courier New" w:cs="Courier New"/>
                <w:rtl/>
              </w:rPr>
              <w:delText>ابن سينا فى</w:delText>
            </w:r>
          </w:del>
          <w:ins w:id="1325" w:author="Transkribus" w:date="2019-12-11T14:30:00Z">
            <w:r w:rsidRPr="00EE6742">
              <w:rPr>
                <w:rFonts w:ascii="Courier New" w:hAnsi="Courier New" w:cs="Courier New"/>
                <w:rtl/>
              </w:rPr>
              <w:t>بن سعناق</w:t>
            </w:r>
          </w:ins>
          <w:r w:rsidRPr="00EE6742">
            <w:rPr>
              <w:rFonts w:ascii="Courier New" w:hAnsi="Courier New" w:cs="Courier New"/>
              <w:rtl/>
            </w:rPr>
            <w:t xml:space="preserve"> الطب</w:t>
          </w:r>
          <w:del w:id="1326" w:author="Transkribus" w:date="2019-12-11T14:30:00Z">
            <w:r w:rsidRPr="009B6BCA">
              <w:rPr>
                <w:rFonts w:ascii="Courier New" w:hAnsi="Courier New" w:cs="Courier New"/>
                <w:rtl/>
              </w:rPr>
              <w:delText xml:space="preserve"> مغرى به وتوفى رحمه</w:delText>
            </w:r>
          </w:del>
          <w:r>
            <w:t>‬</w:t>
          </w:r>
          <w:r>
            <w:t>‬</w:t>
          </w:r>
        </w:dir>
      </w:dir>
    </w:p>
    <w:p w:rsidR="00544482" w:rsidRPr="00EE6742" w:rsidRDefault="00544482" w:rsidP="00544482">
      <w:pPr>
        <w:pStyle w:val="NurText"/>
        <w:bidi/>
        <w:rPr>
          <w:rFonts w:ascii="Courier New" w:hAnsi="Courier New" w:cs="Courier New"/>
        </w:rPr>
      </w:pPr>
      <w:ins w:id="1327" w:author="Transkribus" w:date="2019-12-11T14:30:00Z">
        <w:r w:rsidRPr="00EE6742">
          <w:rPr>
            <w:rFonts w:ascii="Courier New" w:hAnsi="Courier New" w:cs="Courier New"/>
            <w:rtl/>
          </w:rPr>
          <w:t>بصرى بهويوفى رجمه</w:t>
        </w:r>
      </w:ins>
      <w:r w:rsidRPr="00EE6742">
        <w:rPr>
          <w:rFonts w:ascii="Courier New" w:hAnsi="Courier New" w:cs="Courier New"/>
          <w:rtl/>
        </w:rPr>
        <w:t xml:space="preserve"> الله بدم</w:t>
      </w:r>
      <w:del w:id="1328" w:author="Transkribus" w:date="2019-12-11T14:30:00Z">
        <w:r w:rsidRPr="009B6BCA">
          <w:rPr>
            <w:rFonts w:ascii="Courier New" w:hAnsi="Courier New" w:cs="Courier New"/>
            <w:rtl/>
          </w:rPr>
          <w:delText>ش</w:delText>
        </w:r>
      </w:del>
      <w:ins w:id="1329" w:author="Transkribus" w:date="2019-12-11T14:30:00Z">
        <w:r w:rsidRPr="00EE6742">
          <w:rPr>
            <w:rFonts w:ascii="Courier New" w:hAnsi="Courier New" w:cs="Courier New"/>
            <w:rtl/>
          </w:rPr>
          <w:t>س</w:t>
        </w:r>
      </w:ins>
      <w:r w:rsidRPr="00EE6742">
        <w:rPr>
          <w:rFonts w:ascii="Courier New" w:hAnsi="Courier New" w:cs="Courier New"/>
          <w:rtl/>
        </w:rPr>
        <w:t>ق بعلة اليرقان</w:t>
      </w:r>
      <w:del w:id="13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31" w:author="Transkribus" w:date="2019-12-11T14:30:00Z">
        <w:r w:rsidRPr="00EE6742">
          <w:rPr>
            <w:rFonts w:ascii="Courier New" w:hAnsi="Courier New" w:cs="Courier New"/>
            <w:rtl/>
          </w:rPr>
          <w:t xml:space="preserve"> ومن شعرة</w:t>
        </w:r>
      </w:ins>
    </w:p>
    <w:p w:rsidR="00544482" w:rsidRPr="009B6BCA" w:rsidRDefault="00544482" w:rsidP="00544482">
      <w:pPr>
        <w:pStyle w:val="NurText"/>
        <w:bidi/>
        <w:rPr>
          <w:del w:id="1332" w:author="Transkribus" w:date="2019-12-11T14:30:00Z"/>
          <w:rFonts w:ascii="Courier New" w:hAnsi="Courier New" w:cs="Courier New"/>
        </w:rPr>
      </w:pPr>
      <w:dir w:val="rtl">
        <w:dir w:val="rtl">
          <w:del w:id="1333" w:author="Transkribus" w:date="2019-12-11T14:30:00Z">
            <w:r w:rsidRPr="009B6BCA">
              <w:rPr>
                <w:rFonts w:ascii="Courier New" w:hAnsi="Courier New" w:cs="Courier New"/>
                <w:rtl/>
              </w:rPr>
              <w:delText>ومن شعره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334" w:author="Transkribus" w:date="2019-12-11T14:30:00Z"/>
          <w:rFonts w:ascii="Courier New" w:hAnsi="Courier New" w:cs="Courier New"/>
        </w:rPr>
      </w:pPr>
      <w:dir w:val="rtl">
        <w:dir w:val="rtl">
          <w:del w:id="1335" w:author="Transkribus" w:date="2019-12-11T14:30:00Z">
            <w:r w:rsidRPr="009B6BCA">
              <w:rPr>
                <w:rFonts w:ascii="Courier New" w:hAnsi="Courier New" w:cs="Courier New"/>
                <w:rtl/>
              </w:rPr>
              <w:delText>يحسدنى قومى على صنعتي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لاننى بينهم فارس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1336" w:author="Transkribus" w:date="2019-12-11T14:30:00Z"/>
          <w:del w:id="1337" w:author="Transkribus" w:date="2019-12-11T14:30:00Z"/>
          <w:rFonts w:ascii="Courier New" w:hAnsi="Courier New" w:cs="Courier New"/>
        </w:rPr>
      </w:pPr>
      <w:dir w:val="rtl">
        <w:dir w:val="rtl">
          <w:del w:id="1338" w:author="Transkribus" w:date="2019-12-11T14:30:00Z">
            <w:r w:rsidRPr="009B6BCA">
              <w:rPr>
                <w:rFonts w:ascii="Courier New" w:hAnsi="Courier New" w:cs="Courier New"/>
                <w:rtl/>
              </w:rPr>
              <w:delText>سهرت</w:delText>
            </w:r>
          </w:del>
          <w:ins w:id="1339" w:author="Transkribus" w:date="2019-12-11T14:30:00Z">
            <w:r w:rsidRPr="00EE6742">
              <w:rPr>
                <w:rFonts w:ascii="Courier New" w:hAnsi="Courier New" w:cs="Courier New"/>
                <w:rtl/>
              </w:rPr>
              <w:t>البريع</w:t>
            </w:r>
          </w:ins>
          <w:r>
            <w:t>‬</w:t>
          </w:r>
          <w:r>
            <w:t>‬</w:t>
          </w:r>
        </w:dir>
      </w:dir>
    </w:p>
    <w:p w:rsidR="00544482" w:rsidRPr="00EE6742" w:rsidRDefault="00544482" w:rsidP="00544482">
      <w:pPr>
        <w:pStyle w:val="NurText"/>
        <w:bidi/>
        <w:rPr>
          <w:ins w:id="1340" w:author="Transkribus" w:date="2019-12-11T14:30:00Z"/>
          <w:rFonts w:ascii="Courier New" w:hAnsi="Courier New" w:cs="Courier New"/>
        </w:rPr>
      </w:pPr>
      <w:ins w:id="1341" w:author="Transkribus" w:date="2019-12-11T14:30:00Z">
        <w:r w:rsidRPr="00EE6742">
          <w:rPr>
            <w:rFonts w:ascii="Courier New" w:hAnsi="Courier New" w:cs="Courier New"/>
            <w:rtl/>
          </w:rPr>
          <w:t xml:space="preserve"> بجيدفى فوى عسلى صفعنى * لايسى عنهم ارس</w:t>
        </w:r>
      </w:ins>
    </w:p>
    <w:p w:rsidR="00544482" w:rsidRPr="00EE6742" w:rsidRDefault="00544482" w:rsidP="00544482">
      <w:pPr>
        <w:pStyle w:val="NurText"/>
        <w:bidi/>
        <w:rPr>
          <w:rFonts w:ascii="Courier New" w:hAnsi="Courier New" w:cs="Courier New"/>
        </w:rPr>
      </w:pPr>
      <w:ins w:id="1342" w:author="Transkribus" w:date="2019-12-11T14:30:00Z">
        <w:r w:rsidRPr="00EE6742">
          <w:rPr>
            <w:rFonts w:ascii="Courier New" w:hAnsi="Courier New" w:cs="Courier New"/>
            <w:rtl/>
          </w:rPr>
          <w:t>سهرف</w:t>
        </w:r>
      </w:ins>
      <w:r w:rsidRPr="00EE6742">
        <w:rPr>
          <w:rFonts w:ascii="Courier New" w:hAnsi="Courier New" w:cs="Courier New"/>
          <w:rtl/>
        </w:rPr>
        <w:t xml:space="preserve"> فى </w:t>
      </w:r>
      <w:del w:id="1343" w:author="Transkribus" w:date="2019-12-11T14:30:00Z">
        <w:r w:rsidRPr="009B6BCA">
          <w:rPr>
            <w:rFonts w:ascii="Courier New" w:hAnsi="Courier New" w:cs="Courier New"/>
            <w:rtl/>
          </w:rPr>
          <w:delText>ليلى واستنعسوا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لن</w:delText>
            </w:r>
            <w:r>
              <w:delText>‬</w:delText>
            </w:r>
            <w:r>
              <w:delText>‬</w:delText>
            </w:r>
          </w:dir>
        </w:dir>
      </w:del>
      <w:ins w:id="1344" w:author="Transkribus" w:date="2019-12-11T14:30:00Z">
        <w:del w:id="1345" w:author="Transkribus" w:date="2019-12-11T14:30:00Z">
          <w:r w:rsidRPr="00EE6742">
            <w:rPr>
              <w:rFonts w:ascii="Courier New" w:hAnsi="Courier New" w:cs="Courier New"/>
              <w:rtl/>
            </w:rPr>
            <w:delText>لبسلى واستتعسوا *ابن</w:delText>
          </w:r>
        </w:del>
      </w:ins>
      <w:r w:rsidRPr="00EE6742">
        <w:rPr>
          <w:rFonts w:ascii="Courier New" w:hAnsi="Courier New" w:cs="Courier New"/>
          <w:rtl/>
        </w:rPr>
        <w:t xml:space="preserve"> يستوى الدارس </w:t>
      </w:r>
      <w:del w:id="1346" w:author="Transkribus" w:date="2019-12-11T14:30:00Z">
        <w:r w:rsidRPr="009B6BCA">
          <w:rPr>
            <w:rFonts w:ascii="Courier New" w:hAnsi="Courier New" w:cs="Courier New"/>
            <w:rtl/>
          </w:rPr>
          <w:delText>والناعس السريع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47" w:author="Transkribus" w:date="2019-12-11T14:30:00Z">
        <w:r w:rsidRPr="00EE6742">
          <w:rPr>
            <w:rFonts w:ascii="Courier New" w:hAnsi="Courier New" w:cs="Courier New"/>
            <w:rtl/>
          </w:rPr>
          <w:t>والناقس</w:t>
        </w:r>
      </w:ins>
    </w:p>
    <w:p w:rsidR="00544482" w:rsidRPr="009B6BCA" w:rsidRDefault="00544482" w:rsidP="00544482">
      <w:pPr>
        <w:pStyle w:val="NurText"/>
        <w:bidi/>
        <w:rPr>
          <w:del w:id="1348" w:author="Transkribus" w:date="2019-12-11T14:30:00Z"/>
          <w:rFonts w:ascii="Courier New" w:hAnsi="Courier New" w:cs="Courier New"/>
        </w:rPr>
      </w:pPr>
      <w:dir w:val="rtl">
        <w:dir w:val="rtl">
          <w:del w:id="1349" w:author="Transkribus" w:date="2019-12-11T14:30:00Z">
            <w:r w:rsidRPr="009B6BCA">
              <w:rPr>
                <w:rFonts w:ascii="Courier New" w:hAnsi="Courier New" w:cs="Courier New"/>
                <w:rtl/>
              </w:rPr>
              <w:delText>ولفخر</w:delText>
            </w:r>
          </w:del>
          <w:ins w:id="1350" w:author="Transkribus" w:date="2019-12-11T14:30:00Z">
            <w:r w:rsidRPr="00EE6742">
              <w:rPr>
                <w:rFonts w:ascii="Courier New" w:hAnsi="Courier New" w:cs="Courier New"/>
                <w:rtl/>
              </w:rPr>
              <w:t>وافضر</w:t>
            </w:r>
          </w:ins>
          <w:r w:rsidRPr="00EE6742">
            <w:rPr>
              <w:rFonts w:ascii="Courier New" w:hAnsi="Courier New" w:cs="Courier New"/>
              <w:rtl/>
            </w:rPr>
            <w:t xml:space="preserve"> الدين بن الساعا</w:t>
          </w:r>
          <w:del w:id="1351" w:author="Transkribus" w:date="2019-12-11T14:30:00Z">
            <w:r w:rsidRPr="009B6BCA">
              <w:rPr>
                <w:rFonts w:ascii="Courier New" w:hAnsi="Courier New" w:cs="Courier New"/>
                <w:rtl/>
              </w:rPr>
              <w:delText>ت</w:delText>
            </w:r>
          </w:del>
          <w:ins w:id="1352" w:author="Transkribus" w:date="2019-12-11T14:30:00Z">
            <w:r w:rsidRPr="00EE6742">
              <w:rPr>
                <w:rFonts w:ascii="Courier New" w:hAnsi="Courier New" w:cs="Courier New"/>
                <w:rtl/>
              </w:rPr>
              <w:t>ف</w:t>
            </w:r>
          </w:ins>
          <w:r w:rsidRPr="00EE6742">
            <w:rPr>
              <w:rFonts w:ascii="Courier New" w:hAnsi="Courier New" w:cs="Courier New"/>
              <w:rtl/>
            </w:rPr>
            <w:t>ى من الكتب تك</w:t>
          </w:r>
          <w:del w:id="1353" w:author="Transkribus" w:date="2019-12-11T14:30:00Z">
            <w:r w:rsidRPr="009B6BCA">
              <w:rPr>
                <w:rFonts w:ascii="Courier New" w:hAnsi="Courier New" w:cs="Courier New"/>
                <w:rtl/>
              </w:rPr>
              <w:delText>م</w:delText>
            </w:r>
          </w:del>
          <w:ins w:id="1354" w:author="Transkribus" w:date="2019-12-11T14:30:00Z">
            <w:r w:rsidRPr="00EE6742">
              <w:rPr>
                <w:rFonts w:ascii="Courier New" w:hAnsi="Courier New" w:cs="Courier New"/>
                <w:rtl/>
              </w:rPr>
              <w:t>س</w:t>
            </w:r>
          </w:ins>
          <w:r w:rsidRPr="00EE6742">
            <w:rPr>
              <w:rFonts w:ascii="Courier New" w:hAnsi="Courier New" w:cs="Courier New"/>
              <w:rtl/>
            </w:rPr>
            <w:t xml:space="preserve">يل كتاب </w:t>
          </w:r>
          <w:del w:id="1355" w:author="Transkribus" w:date="2019-12-11T14:30:00Z">
            <w:r w:rsidRPr="009B6BCA">
              <w:rPr>
                <w:rFonts w:ascii="Courier New" w:hAnsi="Courier New" w:cs="Courier New"/>
                <w:rtl/>
              </w:rPr>
              <w:delText>القولنج للرئيس</w:delText>
            </w:r>
          </w:del>
          <w:ins w:id="1356" w:author="Transkribus" w:date="2019-12-11T14:30:00Z">
            <w:r w:rsidRPr="00EE6742">
              <w:rPr>
                <w:rFonts w:ascii="Courier New" w:hAnsi="Courier New" w:cs="Courier New"/>
                <w:rtl/>
              </w:rPr>
              <w:t>القوليم الرئيس</w:t>
            </w:r>
          </w:ins>
          <w:r w:rsidRPr="00EE6742">
            <w:rPr>
              <w:rFonts w:ascii="Courier New" w:hAnsi="Courier New" w:cs="Courier New"/>
              <w:rtl/>
            </w:rPr>
            <w:t xml:space="preserve"> ابن سينا </w:t>
          </w:r>
          <w:del w:id="13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ins w:id="1358" w:author="Transkribus" w:date="2019-12-11T14:30:00Z"/>
          <w:rFonts w:ascii="Courier New" w:hAnsi="Courier New" w:cs="Courier New"/>
        </w:rPr>
      </w:pPr>
      <w:dir w:val="rtl">
        <w:dir w:val="rtl">
          <w:r w:rsidRPr="00EE6742">
            <w:rPr>
              <w:rFonts w:ascii="Courier New" w:hAnsi="Courier New" w:cs="Courier New"/>
              <w:rtl/>
            </w:rPr>
            <w:t>الحوا</w:t>
          </w:r>
          <w:del w:id="1359" w:author="Transkribus" w:date="2019-12-11T14:30:00Z">
            <w:r w:rsidRPr="009B6BCA">
              <w:rPr>
                <w:rFonts w:ascii="Courier New" w:hAnsi="Courier New" w:cs="Courier New"/>
                <w:rtl/>
              </w:rPr>
              <w:delText>ش</w:delText>
            </w:r>
          </w:del>
          <w:ins w:id="1360" w:author="Transkribus" w:date="2019-12-11T14:30:00Z">
            <w:r w:rsidRPr="00EE6742">
              <w:rPr>
                <w:rFonts w:ascii="Courier New" w:hAnsi="Courier New" w:cs="Courier New"/>
                <w:rtl/>
              </w:rPr>
              <w:t>س</w:t>
            </w:r>
          </w:ins>
          <w:r w:rsidRPr="00EE6742">
            <w:rPr>
              <w:rFonts w:ascii="Courier New" w:hAnsi="Courier New" w:cs="Courier New"/>
              <w:rtl/>
            </w:rPr>
            <w:t>ى على</w:t>
          </w:r>
          <w:r>
            <w:t>‬</w:t>
          </w:r>
          <w:r>
            <w:t>‬</w:t>
          </w:r>
        </w:dir>
      </w:dir>
    </w:p>
    <w:p w:rsidR="00544482" w:rsidRPr="009B6BCA" w:rsidRDefault="00544482" w:rsidP="00544482">
      <w:pPr>
        <w:pStyle w:val="NurText"/>
        <w:bidi/>
        <w:rPr>
          <w:del w:id="1361" w:author="Transkribus" w:date="2019-12-11T14:30:00Z"/>
          <w:rFonts w:ascii="Courier New" w:hAnsi="Courier New" w:cs="Courier New"/>
        </w:rPr>
      </w:pPr>
      <w:ins w:id="1362" w:author="Transkribus" w:date="2019-12-11T14:30:00Z">
        <w:r w:rsidRPr="00EE6742">
          <w:rPr>
            <w:rFonts w:ascii="Courier New" w:hAnsi="Courier New" w:cs="Courier New"/>
            <w:rtl/>
          </w:rPr>
          <w:t>كاب القان بن الاب سعنا</w:t>
        </w:r>
      </w:ins>
      <w:r w:rsidRPr="00EE6742">
        <w:rPr>
          <w:rFonts w:ascii="Courier New" w:hAnsi="Courier New" w:cs="Courier New"/>
          <w:rtl/>
        </w:rPr>
        <w:t xml:space="preserve"> كتاب </w:t>
      </w:r>
      <w:del w:id="1363" w:author="Transkribus" w:date="2019-12-11T14:30:00Z">
        <w:r w:rsidRPr="009B6BCA">
          <w:rPr>
            <w:rFonts w:ascii="Courier New" w:hAnsi="Courier New" w:cs="Courier New"/>
            <w:rtl/>
          </w:rPr>
          <w:delText>القانون لابن سينا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del w:id="1364" w:author="Transkribus" w:date="2019-12-11T14:30:00Z">
            <w:r w:rsidRPr="009B6BCA">
              <w:rPr>
                <w:rFonts w:ascii="Courier New" w:hAnsi="Courier New" w:cs="Courier New"/>
                <w:rtl/>
              </w:rPr>
              <w:delText>كتاب المختارات</w:delText>
            </w:r>
          </w:del>
          <w:ins w:id="1365" w:author="Transkribus" w:date="2019-12-11T14:30:00Z">
            <w:r w:rsidRPr="00EE6742">
              <w:rPr>
                <w:rFonts w:ascii="Courier New" w:hAnsi="Courier New" w:cs="Courier New"/>
                <w:rtl/>
              </w:rPr>
              <w:t>المجتارات</w:t>
            </w:r>
          </w:ins>
          <w:r w:rsidRPr="00EE6742">
            <w:rPr>
              <w:rFonts w:ascii="Courier New" w:hAnsi="Courier New" w:cs="Courier New"/>
              <w:rtl/>
            </w:rPr>
            <w:t xml:space="preserve"> فى </w:t>
          </w:r>
          <w:del w:id="1366" w:author="Transkribus" w:date="2019-12-11T14:30:00Z">
            <w:r w:rsidRPr="009B6BCA">
              <w:rPr>
                <w:rFonts w:ascii="Courier New" w:hAnsi="Courier New" w:cs="Courier New"/>
                <w:rtl/>
              </w:rPr>
              <w:delText>الاشعار وغيرها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67" w:author="Transkribus" w:date="2019-12-11T14:30:00Z">
            <w:r w:rsidRPr="00EE6742">
              <w:rPr>
                <w:rFonts w:ascii="Courier New" w:hAnsi="Courier New" w:cs="Courier New"/>
                <w:rtl/>
              </w:rPr>
              <w:t>الاشعارة غبرم</w:t>
            </w:r>
          </w:ins>
          <w:r>
            <w:t>‬</w:t>
          </w:r>
          <w:r>
            <w:t>‬</w:t>
          </w:r>
        </w:dir>
      </w:dir>
    </w:p>
    <w:p w:rsidR="00544482" w:rsidRPr="00EE6742" w:rsidRDefault="00544482" w:rsidP="00544482">
      <w:pPr>
        <w:pStyle w:val="NurText"/>
        <w:bidi/>
        <w:rPr>
          <w:ins w:id="1368" w:author="Transkribus" w:date="2019-12-11T14:30:00Z"/>
          <w:rFonts w:ascii="Courier New" w:hAnsi="Courier New" w:cs="Courier New"/>
        </w:rPr>
      </w:pPr>
      <w:dir w:val="rtl">
        <w:dir w:val="rtl">
          <w:ins w:id="1369" w:author="Transkribus" w:date="2019-12-11T14:30:00Z">
            <w:r w:rsidRPr="00EE6742">
              <w:rPr>
                <w:rFonts w:ascii="Courier New" w:hAnsi="Courier New" w:cs="Courier New"/>
                <w:rtl/>
              </w:rPr>
              <w:t>ابن الليودى</w:t>
            </w:r>
          </w:ins>
          <w:r>
            <w:t>‬</w:t>
          </w:r>
          <w:r>
            <w:t>‬</w:t>
          </w:r>
        </w:dir>
      </w:dir>
    </w:p>
    <w:p w:rsidR="00544482" w:rsidRPr="00EE6742" w:rsidRDefault="00544482" w:rsidP="00544482">
      <w:pPr>
        <w:pStyle w:val="NurText"/>
        <w:bidi/>
        <w:rPr>
          <w:rFonts w:ascii="Courier New" w:hAnsi="Courier New" w:cs="Courier New"/>
        </w:rPr>
      </w:pPr>
      <w:ins w:id="1370" w:author="Transkribus" w:date="2019-12-11T14:30:00Z">
        <w:r w:rsidRPr="00EE6742">
          <w:rPr>
            <w:rFonts w:ascii="Courier New" w:hAnsi="Courier New" w:cs="Courier New"/>
            <w:rtl/>
          </w:rPr>
          <w:t>*(</w:t>
        </w:r>
      </w:ins>
      <w:r w:rsidRPr="00EE6742">
        <w:rPr>
          <w:rFonts w:ascii="Courier New" w:hAnsi="Courier New" w:cs="Courier New"/>
          <w:rtl/>
        </w:rPr>
        <w:t xml:space="preserve">شمس الدين بن </w:t>
      </w:r>
      <w:del w:id="1371" w:author="Transkribus" w:date="2019-12-11T14:30:00Z">
        <w:r w:rsidRPr="009B6BCA">
          <w:rPr>
            <w:rFonts w:ascii="Courier New" w:hAnsi="Courier New" w:cs="Courier New"/>
            <w:rtl/>
          </w:rPr>
          <w:delText>اللبودي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72" w:author="Transkribus" w:date="2019-12-11T14:30:00Z">
        <w:r w:rsidRPr="00EE6742">
          <w:rPr>
            <w:rFonts w:ascii="Courier New" w:hAnsi="Courier New" w:cs="Courier New"/>
            <w:rtl/>
          </w:rPr>
          <w:t>الليودى)*</w:t>
        </w:r>
      </w:ins>
    </w:p>
    <w:p w:rsidR="00544482" w:rsidRPr="00EE6742" w:rsidRDefault="00544482" w:rsidP="00544482">
      <w:pPr>
        <w:pStyle w:val="NurText"/>
        <w:bidi/>
        <w:rPr>
          <w:ins w:id="1373" w:author="Transkribus" w:date="2019-12-11T14:30:00Z"/>
          <w:rFonts w:ascii="Courier New" w:hAnsi="Courier New" w:cs="Courier New"/>
        </w:rPr>
      </w:pPr>
      <w:dir w:val="rtl">
        <w:dir w:val="rtl">
          <w:del w:id="1374" w:author="Transkribus" w:date="2019-12-11T14:30:00Z">
            <w:r w:rsidRPr="009B6BCA">
              <w:rPr>
                <w:rFonts w:ascii="Courier New" w:hAnsi="Courier New" w:cs="Courier New"/>
                <w:rtl/>
              </w:rPr>
              <w:delText>هو الحكيم</w:delText>
            </w:r>
          </w:del>
          <w:ins w:id="1375" w:author="Transkribus" w:date="2019-12-11T14:30:00Z">
            <w:r w:rsidRPr="00EE6742">
              <w:rPr>
                <w:rFonts w:ascii="Courier New" w:hAnsi="Courier New" w:cs="Courier New"/>
                <w:rtl/>
              </w:rPr>
              <w:t>بو الحكم</w:t>
            </w:r>
          </w:ins>
          <w:r w:rsidRPr="00EE6742">
            <w:rPr>
              <w:rFonts w:ascii="Courier New" w:hAnsi="Courier New" w:cs="Courier New"/>
              <w:rtl/>
            </w:rPr>
            <w:t xml:space="preserve"> الامام العالم الك</w:t>
          </w:r>
          <w:del w:id="1376" w:author="Transkribus" w:date="2019-12-11T14:30:00Z">
            <w:r w:rsidRPr="009B6BCA">
              <w:rPr>
                <w:rFonts w:ascii="Courier New" w:hAnsi="Courier New" w:cs="Courier New"/>
                <w:rtl/>
              </w:rPr>
              <w:delText>ب</w:delText>
            </w:r>
          </w:del>
          <w:r w:rsidRPr="00EE6742">
            <w:rPr>
              <w:rFonts w:ascii="Courier New" w:hAnsi="Courier New" w:cs="Courier New"/>
              <w:rtl/>
            </w:rPr>
            <w:t xml:space="preserve">ير شمس الدين </w:t>
          </w:r>
          <w:del w:id="1377" w:author="Transkribus" w:date="2019-12-11T14:30:00Z">
            <w:r w:rsidRPr="009B6BCA">
              <w:rPr>
                <w:rFonts w:ascii="Courier New" w:hAnsi="Courier New" w:cs="Courier New"/>
                <w:rtl/>
              </w:rPr>
              <w:delText>ا</w:delText>
            </w:r>
          </w:del>
          <w:ins w:id="1378" w:author="Transkribus" w:date="2019-12-11T14:30:00Z">
            <w:r w:rsidRPr="00EE6742">
              <w:rPr>
                <w:rFonts w:ascii="Courier New" w:hAnsi="Courier New" w:cs="Courier New"/>
                <w:rtl/>
              </w:rPr>
              <w:t>أ</w:t>
            </w:r>
          </w:ins>
          <w:r w:rsidRPr="00EE6742">
            <w:rPr>
              <w:rFonts w:ascii="Courier New" w:hAnsi="Courier New" w:cs="Courier New"/>
              <w:rtl/>
            </w:rPr>
            <w:t xml:space="preserve">بو عبد الله </w:t>
          </w:r>
          <w:del w:id="1379" w:author="Transkribus" w:date="2019-12-11T14:30:00Z">
            <w:r w:rsidRPr="009B6BCA">
              <w:rPr>
                <w:rFonts w:ascii="Courier New" w:hAnsi="Courier New" w:cs="Courier New"/>
                <w:rtl/>
              </w:rPr>
              <w:delText xml:space="preserve">محمد بن </w:delText>
            </w:r>
          </w:del>
          <w:ins w:id="1380" w:author="Transkribus" w:date="2019-12-11T14:30:00Z">
            <w:r w:rsidRPr="00EE6742">
              <w:rPr>
                <w:rFonts w:ascii="Courier New" w:hAnsi="Courier New" w:cs="Courier New"/>
                <w:rtl/>
              </w:rPr>
              <w:t>محمدبن</w:t>
            </w:r>
          </w:ins>
          <w:r>
            <w:t>‬</w:t>
          </w:r>
          <w:r>
            <w:t>‬</w:t>
          </w:r>
        </w:dir>
      </w:dir>
    </w:p>
    <w:p w:rsidR="00544482" w:rsidRPr="00EE6742" w:rsidRDefault="00544482" w:rsidP="00544482">
      <w:pPr>
        <w:pStyle w:val="NurText"/>
        <w:bidi/>
        <w:rPr>
          <w:rFonts w:ascii="Courier New" w:hAnsi="Courier New" w:cs="Courier New"/>
        </w:rPr>
      </w:pPr>
      <w:r w:rsidRPr="00EE6742">
        <w:rPr>
          <w:rFonts w:ascii="Courier New" w:hAnsi="Courier New" w:cs="Courier New"/>
          <w:rtl/>
        </w:rPr>
        <w:t xml:space="preserve">عبدان بن عبد </w:t>
      </w:r>
      <w:del w:id="1381" w:author="Transkribus" w:date="2019-12-11T14:30:00Z">
        <w:r w:rsidRPr="009B6BCA">
          <w:rPr>
            <w:rFonts w:ascii="Courier New" w:hAnsi="Courier New" w:cs="Courier New"/>
            <w:rtl/>
          </w:rPr>
          <w:delText>الواحد بن اللبودي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82" w:author="Transkribus" w:date="2019-12-11T14:30:00Z">
        <w:r w:rsidRPr="00EE6742">
          <w:rPr>
            <w:rFonts w:ascii="Courier New" w:hAnsi="Courier New" w:cs="Courier New"/>
            <w:rtl/>
          </w:rPr>
          <w:t>الواحدين البودى علامةوفيه وأفضل أمل رمانة فى العلوم الحكمبة وفى</w:t>
        </w:r>
      </w:ins>
    </w:p>
    <w:p w:rsidR="00544482" w:rsidRPr="009B6BCA" w:rsidRDefault="00544482" w:rsidP="00544482">
      <w:pPr>
        <w:pStyle w:val="NurText"/>
        <w:bidi/>
        <w:rPr>
          <w:del w:id="1383" w:author="Transkribus" w:date="2019-12-11T14:30:00Z"/>
          <w:rFonts w:ascii="Courier New" w:hAnsi="Courier New" w:cs="Courier New"/>
        </w:rPr>
      </w:pPr>
      <w:dir w:val="rtl">
        <w:dir w:val="rtl">
          <w:del w:id="1384" w:author="Transkribus" w:date="2019-12-11T14:30:00Z">
            <w:r w:rsidRPr="009B6BCA">
              <w:rPr>
                <w:rFonts w:ascii="Courier New" w:hAnsi="Courier New" w:cs="Courier New"/>
                <w:rtl/>
              </w:rPr>
              <w:delText xml:space="preserve">علامة وقته وافضل اهل زمانه فى العلوم الحكمية وفى </w:delText>
            </w:r>
          </w:del>
          <w:r w:rsidRPr="00EE6742">
            <w:rPr>
              <w:rFonts w:ascii="Courier New" w:hAnsi="Courier New" w:cs="Courier New"/>
              <w:rtl/>
            </w:rPr>
            <w:t>علم الطب</w:t>
          </w:r>
          <w:del w:id="13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1386" w:author="Transkribus" w:date="2019-12-11T14:30:00Z">
            <w:r w:rsidRPr="009B6BCA">
              <w:rPr>
                <w:rFonts w:ascii="Courier New" w:hAnsi="Courier New" w:cs="Courier New"/>
                <w:rtl/>
              </w:rPr>
              <w:delText>سافر</w:delText>
            </w:r>
          </w:del>
          <w:ins w:id="1387" w:author="Transkribus" w:date="2019-12-11T14:30:00Z">
            <w:r w:rsidRPr="00EE6742">
              <w:rPr>
                <w:rFonts w:ascii="Courier New" w:hAnsi="Courier New" w:cs="Courier New"/>
                <w:rtl/>
              </w:rPr>
              <w:t xml:space="preserve"> صافر</w:t>
            </w:r>
          </w:ins>
          <w:r w:rsidRPr="00EE6742">
            <w:rPr>
              <w:rFonts w:ascii="Courier New" w:hAnsi="Courier New" w:cs="Courier New"/>
              <w:rtl/>
            </w:rPr>
            <w:t xml:space="preserve"> من الشام الى بلاد </w:t>
          </w:r>
          <w:del w:id="1388" w:author="Transkribus" w:date="2019-12-11T14:30:00Z">
            <w:r w:rsidRPr="009B6BCA">
              <w:rPr>
                <w:rFonts w:ascii="Courier New" w:hAnsi="Courier New" w:cs="Courier New"/>
                <w:rtl/>
              </w:rPr>
              <w:delText>العجم واشتغل هناك</w:delText>
            </w:r>
          </w:del>
          <w:ins w:id="1389" w:author="Transkribus" w:date="2019-12-11T14:30:00Z">
            <w:r w:rsidRPr="00EE6742">
              <w:rPr>
                <w:rFonts w:ascii="Courier New" w:hAnsi="Courier New" w:cs="Courier New"/>
                <w:rtl/>
              </w:rPr>
              <w:t>النجم واستعل هنالك</w:t>
            </w:r>
          </w:ins>
          <w:r w:rsidRPr="00EE6742">
            <w:rPr>
              <w:rFonts w:ascii="Courier New" w:hAnsi="Courier New" w:cs="Courier New"/>
              <w:rtl/>
            </w:rPr>
            <w:t xml:space="preserve"> بالحكمة على </w:t>
          </w:r>
          <w:del w:id="1390" w:author="Transkribus" w:date="2019-12-11T14:30:00Z">
            <w:r w:rsidRPr="009B6BCA">
              <w:rPr>
                <w:rFonts w:ascii="Courier New" w:hAnsi="Courier New" w:cs="Courier New"/>
                <w:rtl/>
              </w:rPr>
              <w:delText>نج</w:delText>
            </w:r>
          </w:del>
          <w:ins w:id="1391" w:author="Transkribus" w:date="2019-12-11T14:30:00Z">
            <w:r w:rsidRPr="00EE6742">
              <w:rPr>
                <w:rFonts w:ascii="Courier New" w:hAnsi="Courier New" w:cs="Courier New"/>
                <w:rtl/>
              </w:rPr>
              <w:t>خح</w:t>
            </w:r>
          </w:ins>
          <w:r w:rsidRPr="00EE6742">
            <w:rPr>
              <w:rFonts w:ascii="Courier New" w:hAnsi="Courier New" w:cs="Courier New"/>
              <w:rtl/>
            </w:rPr>
            <w:t xml:space="preserve">يب الدين </w:t>
          </w:r>
          <w:del w:id="1392" w:author="Transkribus" w:date="2019-12-11T14:30:00Z">
            <w:r w:rsidRPr="009B6BCA">
              <w:rPr>
                <w:rFonts w:ascii="Courier New" w:hAnsi="Courier New" w:cs="Courier New"/>
                <w:rtl/>
              </w:rPr>
              <w:delText>اسعد الهمداني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93" w:author="Transkribus" w:date="2019-12-11T14:30:00Z">
            <w:r w:rsidRPr="00EE6742">
              <w:rPr>
                <w:rFonts w:ascii="Courier New" w:hAnsi="Courier New" w:cs="Courier New"/>
                <w:rtl/>
              </w:rPr>
              <w:t>أسعد</w:t>
            </w:r>
          </w:ins>
          <w:r>
            <w:t>‬</w:t>
          </w:r>
          <w:r>
            <w:t>‬</w:t>
          </w:r>
        </w:dir>
      </w:dir>
    </w:p>
    <w:p w:rsidR="00544482" w:rsidRPr="00EE6742" w:rsidRDefault="00544482" w:rsidP="00544482">
      <w:pPr>
        <w:pStyle w:val="NurText"/>
        <w:bidi/>
        <w:rPr>
          <w:rFonts w:ascii="Courier New" w:hAnsi="Courier New" w:cs="Courier New"/>
        </w:rPr>
      </w:pPr>
      <w:dir w:val="rtl">
        <w:dir w:val="rtl">
          <w:del w:id="1394" w:author="Transkribus" w:date="2019-12-11T14:30:00Z">
            <w:r w:rsidRPr="009B6BCA">
              <w:rPr>
                <w:rFonts w:ascii="Courier New" w:hAnsi="Courier New" w:cs="Courier New"/>
                <w:rtl/>
              </w:rPr>
              <w:delText>وقرا صناعة</w:delText>
            </w:r>
          </w:del>
          <w:ins w:id="1395" w:author="Transkribus" w:date="2019-12-11T14:30:00Z">
            <w:r w:rsidRPr="00EE6742">
              <w:rPr>
                <w:rFonts w:ascii="Courier New" w:hAnsi="Courier New" w:cs="Courier New"/>
                <w:rtl/>
              </w:rPr>
              <w:t>الهمد انى وقير أسناعة</w:t>
            </w:r>
          </w:ins>
          <w:r w:rsidRPr="00EE6742">
            <w:rPr>
              <w:rFonts w:ascii="Courier New" w:hAnsi="Courier New" w:cs="Courier New"/>
              <w:rtl/>
            </w:rPr>
            <w:t xml:space="preserve"> الطب على ر</w:t>
          </w:r>
          <w:del w:id="1396" w:author="Transkribus" w:date="2019-12-11T14:30:00Z">
            <w:r w:rsidRPr="009B6BCA">
              <w:rPr>
                <w:rFonts w:ascii="Courier New" w:hAnsi="Courier New" w:cs="Courier New"/>
                <w:rtl/>
              </w:rPr>
              <w:delText>ج</w:delText>
            </w:r>
          </w:del>
          <w:ins w:id="1397" w:author="Transkribus" w:date="2019-12-11T14:30:00Z">
            <w:r w:rsidRPr="00EE6742">
              <w:rPr>
                <w:rFonts w:ascii="Courier New" w:hAnsi="Courier New" w:cs="Courier New"/>
                <w:rtl/>
              </w:rPr>
              <w:t>ح</w:t>
            </w:r>
          </w:ins>
          <w:r w:rsidRPr="00EE6742">
            <w:rPr>
              <w:rFonts w:ascii="Courier New" w:hAnsi="Courier New" w:cs="Courier New"/>
              <w:rtl/>
            </w:rPr>
            <w:t xml:space="preserve">ل من </w:t>
          </w:r>
          <w:del w:id="1398" w:author="Transkribus" w:date="2019-12-11T14:30:00Z">
            <w:r w:rsidRPr="009B6BCA">
              <w:rPr>
                <w:rFonts w:ascii="Courier New" w:hAnsi="Courier New" w:cs="Courier New"/>
                <w:rtl/>
              </w:rPr>
              <w:delText>ا</w:delText>
            </w:r>
          </w:del>
          <w:ins w:id="1399" w:author="Transkribus" w:date="2019-12-11T14:30:00Z">
            <w:r w:rsidRPr="00EE6742">
              <w:rPr>
                <w:rFonts w:ascii="Courier New" w:hAnsi="Courier New" w:cs="Courier New"/>
                <w:rtl/>
              </w:rPr>
              <w:t>أ</w:t>
            </w:r>
          </w:ins>
          <w:r w:rsidRPr="00EE6742">
            <w:rPr>
              <w:rFonts w:ascii="Courier New" w:hAnsi="Courier New" w:cs="Courier New"/>
              <w:rtl/>
            </w:rPr>
            <w:t>ك</w:t>
          </w:r>
          <w:ins w:id="1400" w:author="Transkribus" w:date="2019-12-11T14:30:00Z">
            <w:r w:rsidRPr="00EE6742">
              <w:rPr>
                <w:rFonts w:ascii="Courier New" w:hAnsi="Courier New" w:cs="Courier New"/>
                <w:rtl/>
              </w:rPr>
              <w:t>م</w:t>
            </w:r>
          </w:ins>
          <w:r w:rsidRPr="00EE6742">
            <w:rPr>
              <w:rFonts w:ascii="Courier New" w:hAnsi="Courier New" w:cs="Courier New"/>
              <w:rtl/>
            </w:rPr>
            <w:t>ابر العلماء و</w:t>
          </w:r>
          <w:del w:id="1401" w:author="Transkribus" w:date="2019-12-11T14:30:00Z">
            <w:r w:rsidRPr="009B6BCA">
              <w:rPr>
                <w:rFonts w:ascii="Courier New" w:hAnsi="Courier New" w:cs="Courier New"/>
                <w:rtl/>
              </w:rPr>
              <w:delText>ا</w:delText>
            </w:r>
          </w:del>
          <w:ins w:id="1402" w:author="Transkribus" w:date="2019-12-11T14:30:00Z">
            <w:r w:rsidRPr="00EE6742">
              <w:rPr>
                <w:rFonts w:ascii="Courier New" w:hAnsi="Courier New" w:cs="Courier New"/>
                <w:rtl/>
              </w:rPr>
              <w:t>أ</w:t>
            </w:r>
          </w:ins>
          <w:r w:rsidRPr="00EE6742">
            <w:rPr>
              <w:rFonts w:ascii="Courier New" w:hAnsi="Courier New" w:cs="Courier New"/>
              <w:rtl/>
            </w:rPr>
            <w:t>ع</w:t>
          </w:r>
          <w:del w:id="1403" w:author="Transkribus" w:date="2019-12-11T14:30:00Z">
            <w:r w:rsidRPr="009B6BCA">
              <w:rPr>
                <w:rFonts w:ascii="Courier New" w:hAnsi="Courier New" w:cs="Courier New"/>
                <w:rtl/>
              </w:rPr>
              <w:delText>ي</w:delText>
            </w:r>
          </w:del>
          <w:ins w:id="1404" w:author="Transkribus" w:date="2019-12-11T14:30:00Z">
            <w:r w:rsidRPr="00EE6742">
              <w:rPr>
                <w:rFonts w:ascii="Courier New" w:hAnsi="Courier New" w:cs="Courier New"/>
                <w:rtl/>
              </w:rPr>
              <w:t>ب</w:t>
            </w:r>
          </w:ins>
          <w:r w:rsidRPr="00EE6742">
            <w:rPr>
              <w:rFonts w:ascii="Courier New" w:hAnsi="Courier New" w:cs="Courier New"/>
              <w:rtl/>
            </w:rPr>
            <w:t>ان</w:t>
          </w:r>
          <w:del w:id="1405" w:author="Transkribus" w:date="2019-12-11T14:30:00Z">
            <w:r w:rsidRPr="009B6BCA">
              <w:rPr>
                <w:rFonts w:ascii="Courier New" w:hAnsi="Courier New" w:cs="Courier New"/>
                <w:rtl/>
              </w:rPr>
              <w:delText>ه</w:delText>
            </w:r>
          </w:del>
          <w:r w:rsidRPr="00EE6742">
            <w:rPr>
              <w:rFonts w:ascii="Courier New" w:hAnsi="Courier New" w:cs="Courier New"/>
              <w:rtl/>
            </w:rPr>
            <w:t xml:space="preserve">م فى بلاد </w:t>
          </w:r>
          <w:del w:id="1406" w:author="Transkribus" w:date="2019-12-11T14:30:00Z">
            <w:r w:rsidRPr="009B6BCA">
              <w:rPr>
                <w:rFonts w:ascii="Courier New" w:hAnsi="Courier New" w:cs="Courier New"/>
                <w:rtl/>
              </w:rPr>
              <w:delText>العجم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07" w:author="Transkribus" w:date="2019-12-11T14:30:00Z">
            <w:r w:rsidRPr="00EE6742">
              <w:rPr>
                <w:rFonts w:ascii="Courier New" w:hAnsi="Courier New" w:cs="Courier New"/>
                <w:rtl/>
              </w:rPr>
              <w:t>النجم كمان أحذ</w:t>
            </w:r>
          </w:ins>
          <w:r>
            <w:t>‬</w:t>
          </w:r>
          <w:r>
            <w:t>‬</w:t>
          </w:r>
        </w:dir>
      </w:dir>
    </w:p>
    <w:p w:rsidR="00544482" w:rsidRPr="00EE6742" w:rsidRDefault="00544482" w:rsidP="00544482">
      <w:pPr>
        <w:pStyle w:val="NurText"/>
        <w:bidi/>
        <w:rPr>
          <w:rFonts w:ascii="Courier New" w:hAnsi="Courier New" w:cs="Courier New"/>
        </w:rPr>
      </w:pPr>
      <w:dir w:val="rtl">
        <w:dir w:val="rtl">
          <w:del w:id="1408" w:author="Transkribus" w:date="2019-12-11T14:30:00Z">
            <w:r w:rsidRPr="009B6BCA">
              <w:rPr>
                <w:rFonts w:ascii="Courier New" w:hAnsi="Courier New" w:cs="Courier New"/>
                <w:rtl/>
              </w:rPr>
              <w:delText>كان اخذ الصناعة</w:delText>
            </w:r>
          </w:del>
          <w:ins w:id="1409" w:author="Transkribus" w:date="2019-12-11T14:30:00Z">
            <w:r w:rsidRPr="00EE6742">
              <w:rPr>
                <w:rFonts w:ascii="Courier New" w:hAnsi="Courier New" w:cs="Courier New"/>
                <w:rtl/>
              </w:rPr>
              <w:t>السناعة</w:t>
            </w:r>
          </w:ins>
          <w:r w:rsidRPr="00EE6742">
            <w:rPr>
              <w:rFonts w:ascii="Courier New" w:hAnsi="Courier New" w:cs="Courier New"/>
              <w:rtl/>
            </w:rPr>
            <w:t xml:space="preserve"> عن تلم</w:t>
          </w:r>
          <w:del w:id="1410" w:author="Transkribus" w:date="2019-12-11T14:30:00Z">
            <w:r w:rsidRPr="009B6BCA">
              <w:rPr>
                <w:rFonts w:ascii="Courier New" w:hAnsi="Courier New" w:cs="Courier New"/>
                <w:rtl/>
              </w:rPr>
              <w:delText>ي</w:delText>
            </w:r>
          </w:del>
          <w:r w:rsidRPr="00EE6742">
            <w:rPr>
              <w:rFonts w:ascii="Courier New" w:hAnsi="Courier New" w:cs="Courier New"/>
              <w:rtl/>
            </w:rPr>
            <w:t xml:space="preserve">ذ لابن سهلان عن السيد </w:t>
          </w:r>
          <w:del w:id="1411" w:author="Transkribus" w:date="2019-12-11T14:30:00Z">
            <w:r w:rsidRPr="009B6BCA">
              <w:rPr>
                <w:rFonts w:ascii="Courier New" w:hAnsi="Courier New" w:cs="Courier New"/>
                <w:rtl/>
              </w:rPr>
              <w:delText>الايلاقى محمد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12" w:author="Transkribus" w:date="2019-12-11T14:30:00Z">
            <w:r w:rsidRPr="00EE6742">
              <w:rPr>
                <w:rFonts w:ascii="Courier New" w:hAnsi="Courier New" w:cs="Courier New"/>
                <w:rtl/>
              </w:rPr>
              <w:t>الابلاف محمد وكان اشمس الدين بن اليودى همة</w:t>
            </w:r>
          </w:ins>
          <w:r>
            <w:t>‬</w:t>
          </w:r>
          <w:r>
            <w:t>‬</w:t>
          </w:r>
        </w:dir>
      </w:dir>
    </w:p>
    <w:p w:rsidR="00544482" w:rsidRPr="00EE6742" w:rsidRDefault="00544482" w:rsidP="00544482">
      <w:pPr>
        <w:pStyle w:val="NurText"/>
        <w:bidi/>
        <w:rPr>
          <w:ins w:id="1413" w:author="Transkribus" w:date="2019-12-11T14:30:00Z"/>
          <w:rFonts w:ascii="Courier New" w:hAnsi="Courier New" w:cs="Courier New"/>
        </w:rPr>
      </w:pPr>
      <w:dir w:val="rtl">
        <w:dir w:val="rtl">
          <w:del w:id="1414" w:author="Transkribus" w:date="2019-12-11T14:30:00Z">
            <w:r w:rsidRPr="009B6BCA">
              <w:rPr>
                <w:rFonts w:ascii="Courier New" w:hAnsi="Courier New" w:cs="Courier New"/>
                <w:rtl/>
              </w:rPr>
              <w:delText>وكان لشمس الدين بن اللبودى همة عالية وفطرة سليمة وذكاء مفرط وحرص بالغ فتميز</w:delText>
            </w:r>
          </w:del>
          <w:ins w:id="1415" w:author="Transkribus" w:date="2019-12-11T14:30:00Z">
            <w:r w:rsidRPr="00EE6742">
              <w:rPr>
                <w:rFonts w:ascii="Courier New" w:hAnsi="Courier New" w:cs="Courier New"/>
                <w:rtl/>
              </w:rPr>
              <w:t>عالبة وفظرة سليه وذكماء مقرط وجرس بالع عتمير</w:t>
            </w:r>
          </w:ins>
          <w:r w:rsidRPr="00EE6742">
            <w:rPr>
              <w:rFonts w:ascii="Courier New" w:hAnsi="Courier New" w:cs="Courier New"/>
              <w:rtl/>
            </w:rPr>
            <w:t xml:space="preserve"> فى العلوم وا</w:t>
          </w:r>
          <w:del w:id="1416" w:author="Transkribus" w:date="2019-12-11T14:30:00Z">
            <w:r w:rsidRPr="009B6BCA">
              <w:rPr>
                <w:rFonts w:ascii="Courier New" w:hAnsi="Courier New" w:cs="Courier New"/>
                <w:rtl/>
              </w:rPr>
              <w:delText>ت</w:delText>
            </w:r>
          </w:del>
          <w:ins w:id="1417" w:author="Transkribus" w:date="2019-12-11T14:30:00Z">
            <w:r w:rsidRPr="00EE6742">
              <w:rPr>
                <w:rFonts w:ascii="Courier New" w:hAnsi="Courier New" w:cs="Courier New"/>
                <w:rtl/>
              </w:rPr>
              <w:t>ي</w:t>
            </w:r>
          </w:ins>
          <w:r w:rsidRPr="00EE6742">
            <w:rPr>
              <w:rFonts w:ascii="Courier New" w:hAnsi="Courier New" w:cs="Courier New"/>
              <w:rtl/>
            </w:rPr>
            <w:t>قن الحكمة وص</w:t>
          </w:r>
          <w:ins w:id="1418" w:author="Transkribus" w:date="2019-12-11T14:30:00Z">
            <w:r w:rsidRPr="00EE6742">
              <w:rPr>
                <w:rFonts w:ascii="Courier New" w:hAnsi="Courier New" w:cs="Courier New"/>
                <w:rtl/>
              </w:rPr>
              <w:t>س</w:t>
            </w:r>
          </w:ins>
          <w:r w:rsidRPr="00EE6742">
            <w:rPr>
              <w:rFonts w:ascii="Courier New" w:hAnsi="Courier New" w:cs="Courier New"/>
              <w:rtl/>
            </w:rPr>
            <w:t>ناعة الطب</w:t>
          </w:r>
          <w:del w:id="1419" w:author="Transkribus" w:date="2019-12-11T14:30:00Z">
            <w:r w:rsidRPr="009B6BCA">
              <w:rPr>
                <w:rFonts w:ascii="Courier New" w:hAnsi="Courier New" w:cs="Courier New"/>
                <w:rtl/>
              </w:rPr>
              <w:delText xml:space="preserve"> وصار قويا</w:delText>
            </w:r>
          </w:del>
          <w:r>
            <w:t>‬</w:t>
          </w:r>
          <w:r>
            <w:t>‬</w:t>
          </w:r>
        </w:dir>
      </w:dir>
    </w:p>
    <w:p w:rsidR="00544482" w:rsidRPr="00EE6742" w:rsidRDefault="00544482" w:rsidP="00544482">
      <w:pPr>
        <w:pStyle w:val="NurText"/>
        <w:bidi/>
        <w:rPr>
          <w:ins w:id="1420" w:author="Transkribus" w:date="2019-12-11T14:30:00Z"/>
          <w:rFonts w:ascii="Courier New" w:hAnsi="Courier New" w:cs="Courier New"/>
        </w:rPr>
      </w:pPr>
      <w:ins w:id="1421" w:author="Transkribus" w:date="2019-12-11T14:30:00Z">
        <w:r w:rsidRPr="00EE6742">
          <w:rPr>
            <w:rFonts w:ascii="Courier New" w:hAnsi="Courier New" w:cs="Courier New"/>
            <w:rtl/>
          </w:rPr>
          <w:t>وصارقو با</w:t>
        </w:r>
      </w:ins>
      <w:r w:rsidRPr="00EE6742">
        <w:rPr>
          <w:rFonts w:ascii="Courier New" w:hAnsi="Courier New" w:cs="Courier New"/>
          <w:rtl/>
        </w:rPr>
        <w:t xml:space="preserve"> فى </w:t>
      </w:r>
      <w:del w:id="1422" w:author="Transkribus" w:date="2019-12-11T14:30:00Z">
        <w:r w:rsidRPr="009B6BCA">
          <w:rPr>
            <w:rFonts w:ascii="Courier New" w:hAnsi="Courier New" w:cs="Courier New"/>
            <w:rtl/>
          </w:rPr>
          <w:delText>المناظرة جيدا</w:delText>
        </w:r>
      </w:del>
      <w:ins w:id="1423" w:author="Transkribus" w:date="2019-12-11T14:30:00Z">
        <w:r w:rsidRPr="00EE6742">
          <w:rPr>
            <w:rFonts w:ascii="Courier New" w:hAnsi="Courier New" w:cs="Courier New"/>
            <w:rtl/>
          </w:rPr>
          <w:t>المناظر جبدا</w:t>
        </w:r>
      </w:ins>
      <w:r w:rsidRPr="00EE6742">
        <w:rPr>
          <w:rFonts w:ascii="Courier New" w:hAnsi="Courier New" w:cs="Courier New"/>
          <w:rtl/>
        </w:rPr>
        <w:t xml:space="preserve"> فى الجدل </w:t>
      </w:r>
      <w:del w:id="1424" w:author="Transkribus" w:date="2019-12-11T14:30:00Z">
        <w:r w:rsidRPr="009B6BCA">
          <w:rPr>
            <w:rFonts w:ascii="Courier New" w:hAnsi="Courier New" w:cs="Courier New"/>
            <w:rtl/>
          </w:rPr>
          <w:delText xml:space="preserve">يعد من الائمة الذين يقتدى بهم والمشايخ الذين يرجع </w:delText>
        </w:r>
      </w:del>
      <w:ins w:id="1425" w:author="Transkribus" w:date="2019-12-11T14:30:00Z">
        <w:r w:rsidRPr="00EE6742">
          <w:rPr>
            <w:rFonts w:ascii="Courier New" w:hAnsi="Courier New" w:cs="Courier New"/>
            <w:rtl/>
          </w:rPr>
          <w:t>اعد من الاثة الدين يعتدى نهم والشاج الدين برجع</w:t>
        </w:r>
      </w:ins>
    </w:p>
    <w:p w:rsidR="00544482" w:rsidRPr="009B6BCA" w:rsidRDefault="00544482" w:rsidP="00544482">
      <w:pPr>
        <w:pStyle w:val="NurText"/>
        <w:bidi/>
        <w:rPr>
          <w:del w:id="1426" w:author="Transkribus" w:date="2019-12-11T14:30:00Z"/>
          <w:rFonts w:ascii="Courier New" w:hAnsi="Courier New" w:cs="Courier New"/>
        </w:rPr>
      </w:pPr>
      <w:r w:rsidRPr="00EE6742">
        <w:rPr>
          <w:rFonts w:ascii="Courier New" w:hAnsi="Courier New" w:cs="Courier New"/>
          <w:rtl/>
        </w:rPr>
        <w:t xml:space="preserve">اليهم </w:t>
      </w:r>
      <w:del w:id="14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9B6BCA" w:rsidRDefault="00544482" w:rsidP="00544482">
      <w:pPr>
        <w:pStyle w:val="NurText"/>
        <w:bidi/>
        <w:rPr>
          <w:del w:id="1428" w:author="Transkribus" w:date="2019-12-11T14:30:00Z"/>
          <w:rFonts w:ascii="Courier New" w:hAnsi="Courier New" w:cs="Courier New"/>
        </w:rPr>
      </w:pPr>
      <w:dir w:val="rtl">
        <w:dir w:val="rtl">
          <w:r w:rsidRPr="00EE6742">
            <w:rPr>
              <w:rFonts w:ascii="Courier New" w:hAnsi="Courier New" w:cs="Courier New"/>
              <w:rtl/>
            </w:rPr>
            <w:t xml:space="preserve">وكان له </w:t>
          </w:r>
          <w:del w:id="1429" w:author="Transkribus" w:date="2019-12-11T14:30:00Z">
            <w:r w:rsidRPr="009B6BCA">
              <w:rPr>
                <w:rFonts w:ascii="Courier New" w:hAnsi="Courier New" w:cs="Courier New"/>
                <w:rtl/>
              </w:rPr>
              <w:delText>مجلس للاشتغال عليه بصناعة الطب وغيرها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430" w:author="Transkribus" w:date="2019-12-11T14:30:00Z"/>
          <w:rFonts w:ascii="Courier New" w:hAnsi="Courier New" w:cs="Courier New"/>
        </w:rPr>
      </w:pPr>
      <w:dir w:val="rtl">
        <w:dir w:val="rtl">
          <w:del w:id="1431" w:author="Transkribus" w:date="2019-12-11T14:30:00Z">
            <w:r w:rsidRPr="009B6BCA">
              <w:rPr>
                <w:rFonts w:ascii="Courier New" w:hAnsi="Courier New" w:cs="Courier New"/>
                <w:rtl/>
              </w:rPr>
              <w:delText>وخدم الملك الظاهر غياث الدين غازى بن الملك الناصر صلاح الدين يوسف بن ايوب واقام عنده بحلب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432" w:author="Transkribus" w:date="2019-12-11T14:30:00Z"/>
          <w:rFonts w:ascii="Courier New" w:hAnsi="Courier New" w:cs="Courier New"/>
        </w:rPr>
      </w:pPr>
      <w:dir w:val="rtl">
        <w:dir w:val="rtl">
          <w:del w:id="1433" w:author="Transkribus" w:date="2019-12-11T14:30:00Z">
            <w:r w:rsidRPr="009B6BCA">
              <w:rPr>
                <w:rFonts w:ascii="Courier New" w:hAnsi="Courier New" w:cs="Courier New"/>
                <w:rtl/>
              </w:rPr>
              <w:delText>وكان يعتمد عليه فى صناعة الطب ولم يزل فى خدمته الى ان توفى الملك الظاهر رحمه الله وذلك فى شهر جمادى الاخرة سنة ثلاث عشرة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434" w:author="Transkribus" w:date="2019-12-11T14:30:00Z"/>
          <w:rFonts w:ascii="Courier New" w:hAnsi="Courier New" w:cs="Courier New"/>
        </w:rPr>
      </w:pPr>
      <w:dir w:val="rtl">
        <w:dir w:val="rtl">
          <w:del w:id="1435" w:author="Transkribus" w:date="2019-12-11T14:30:00Z">
            <w:r w:rsidRPr="009B6BCA">
              <w:rPr>
                <w:rFonts w:ascii="Courier New" w:hAnsi="Courier New" w:cs="Courier New"/>
                <w:rtl/>
              </w:rPr>
              <w:delText>وبعد وفاته اتى الى دمشق واقام بها يدرس صناعة الطب ويطب فى البيمارستان الكبير النورى الى ان توفى رحمه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436" w:author="Transkribus" w:date="2019-12-11T14:30:00Z"/>
          <w:rFonts w:ascii="Courier New" w:hAnsi="Courier New" w:cs="Courier New"/>
        </w:rPr>
      </w:pPr>
      <w:dir w:val="rtl">
        <w:dir w:val="rtl">
          <w:del w:id="1437" w:author="Transkribus" w:date="2019-12-11T14:30:00Z">
            <w:r w:rsidRPr="009B6BCA">
              <w:rPr>
                <w:rFonts w:ascii="Courier New" w:hAnsi="Courier New" w:cs="Courier New"/>
                <w:rtl/>
              </w:rPr>
              <w:delText>وكانت وفاته بدمشق فى رابع ذى القعدة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438" w:author="Transkribus" w:date="2019-12-11T14:30:00Z"/>
          <w:rFonts w:ascii="Courier New" w:hAnsi="Courier New" w:cs="Courier New"/>
        </w:rPr>
      </w:pPr>
      <w:dir w:val="rtl">
        <w:dir w:val="rtl">
          <w:del w:id="1439" w:author="Transkribus" w:date="2019-12-11T14:30:00Z">
            <w:r w:rsidRPr="009B6BCA">
              <w:rPr>
                <w:rFonts w:ascii="Courier New" w:hAnsi="Courier New" w:cs="Courier New"/>
                <w:rtl/>
              </w:rPr>
              <w:delText>سنة احدى وعشرين وستمائة وله من العمر احدى وخمسون سنة ومن كلام شمس الدين بن اللبودى كل شيء اذا شرع فى نقص مع اصراف الهمة اليه تناهى عن قرب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440" w:author="Transkribus" w:date="2019-12-11T14:30:00Z"/>
          <w:rFonts w:ascii="Courier New" w:hAnsi="Courier New" w:cs="Courier New"/>
        </w:rPr>
      </w:pPr>
      <w:dir w:val="rtl">
        <w:dir w:val="rtl">
          <w:del w:id="1441" w:author="Transkribus" w:date="2019-12-11T14:30:00Z">
            <w:r w:rsidRPr="009B6BCA">
              <w:rPr>
                <w:rFonts w:ascii="Courier New" w:hAnsi="Courier New" w:cs="Courier New"/>
                <w:rtl/>
              </w:rPr>
              <w:delText>ولشمس الدين بن اللبودى من الكتب كتاب الراى المعتبر فى القضاء والقدر شرح كتاب الملخص لابن الخطيب رسالة فى جمع المفاصل شرح كتاب المسائل لحنين بن اسحق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442" w:author="Transkribus" w:date="2019-12-11T14:30:00Z"/>
          <w:rFonts w:ascii="Courier New" w:hAnsi="Courier New" w:cs="Courier New"/>
        </w:rPr>
      </w:pPr>
      <w:dir w:val="rtl">
        <w:dir w:val="rtl">
          <w:del w:id="1443" w:author="Transkribus" w:date="2019-12-11T14:30:00Z">
            <w:r w:rsidRPr="009B6BCA">
              <w:rPr>
                <w:rFonts w:ascii="Courier New" w:hAnsi="Courier New" w:cs="Courier New"/>
                <w:rtl/>
              </w:rPr>
              <w:delText>الصاحب نجم الدين بن اللبودي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444" w:author="Transkribus" w:date="2019-12-11T14:30:00Z"/>
          <w:rFonts w:ascii="Courier New" w:hAnsi="Courier New" w:cs="Courier New"/>
        </w:rPr>
      </w:pPr>
      <w:dir w:val="rtl">
        <w:dir w:val="rtl">
          <w:del w:id="1445" w:author="Transkribus" w:date="2019-12-11T14:30:00Z">
            <w:r w:rsidRPr="009B6BCA">
              <w:rPr>
                <w:rFonts w:ascii="Courier New" w:hAnsi="Courier New" w:cs="Courier New"/>
                <w:rtl/>
              </w:rPr>
              <w:delText>هو الحكيم السيد العالم الصاحب نجم الدين ابو زكريا يحيى بن الحكيم الامام شمس الدين محمد بن عبدان بن عبدان بن عبد الواحد اوحد فى الصناعة الطبية ندرة فى العلوم الحكمية مفرط الذكاء فصيح اللفظ شديد الحرص فى العلوم متفنن فى الاداب قد تميز فى الحكمة على الاوائل وفى البلاغة على سحبان وائل له النظم البديع والترسل البليغ فما يدانيه فى شعره لبيد ولا فى ترسله عبد الحميد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446" w:author="Transkribus" w:date="2019-12-11T14:30:00Z"/>
          <w:rFonts w:ascii="Courier New" w:hAnsi="Courier New" w:cs="Courier New"/>
        </w:rPr>
      </w:pPr>
      <w:dir w:val="rtl">
        <w:dir w:val="rtl">
          <w:del w:id="1447" w:author="Transkribus" w:date="2019-12-11T14:30:00Z">
            <w:r w:rsidRPr="009B6BCA">
              <w:rPr>
                <w:rFonts w:ascii="Courier New" w:hAnsi="Courier New" w:cs="Courier New"/>
                <w:rtl/>
              </w:rPr>
              <w:delText>ولما رايت الناس دون محله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تيقنت ان الدهر للناس ناقد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1448" w:author="Transkribus" w:date="2019-12-11T14:30:00Z"/>
          <w:del w:id="1449" w:author="Transkribus" w:date="2019-12-11T14:30:00Z"/>
          <w:rFonts w:ascii="Courier New" w:hAnsi="Courier New" w:cs="Courier New"/>
        </w:rPr>
      </w:pPr>
      <w:dir w:val="rtl">
        <w:dir w:val="rtl">
          <w:del w:id="1450" w:author="Transkribus" w:date="2019-12-11T14:30:00Z">
            <w:r w:rsidRPr="009B6BCA">
              <w:rPr>
                <w:rFonts w:ascii="Courier New" w:hAnsi="Courier New" w:cs="Courier New"/>
                <w:rtl/>
              </w:rPr>
              <w:delText>مولده بحلب سنة سبع وستمائة ولما وصل ابوه الى دمشق كان معه وهو صبى وكانت النجابة تتبين فيه من الصغر وعلو الهمة وقرا على شيخنا الحكيم مهذب الدين عبد الرحيم بن على واشتغل</w:delText>
            </w:r>
          </w:del>
          <w:ins w:id="1451" w:author="Transkribus" w:date="2019-12-11T14:30:00Z">
            <w:r w:rsidRPr="00EE6742">
              <w:rPr>
                <w:rFonts w:ascii="Courier New" w:hAnsi="Courier New" w:cs="Courier New"/>
                <w:rtl/>
              </w:rPr>
              <w:t>محلس الاشتغال</w:t>
            </w:r>
          </w:ins>
          <w:r w:rsidRPr="00EE6742">
            <w:rPr>
              <w:rFonts w:ascii="Courier New" w:hAnsi="Courier New" w:cs="Courier New"/>
              <w:rtl/>
            </w:rPr>
            <w:t xml:space="preserve"> عليه بصناعة الطب </w:t>
          </w:r>
          <w:del w:id="1452" w:author="Transkribus" w:date="2019-12-11T14:30:00Z">
            <w:r w:rsidRPr="009B6BCA">
              <w:rPr>
                <w:rFonts w:ascii="Courier New" w:hAnsi="Courier New" w:cs="Courier New"/>
                <w:rtl/>
              </w:rPr>
              <w:delText>واشتغل بعد ذلك وتميز</w:delText>
            </w:r>
          </w:del>
          <w:ins w:id="1453" w:author="Transkribus" w:date="2019-12-11T14:30:00Z">
            <w:r w:rsidRPr="00EE6742">
              <w:rPr>
                <w:rFonts w:ascii="Courier New" w:hAnsi="Courier New" w:cs="Courier New"/>
                <w:rtl/>
              </w:rPr>
              <w:t>وغيرها وخدم الملك الطاهر عمات الدين</w:t>
            </w:r>
          </w:ins>
          <w:r>
            <w:t>‬</w:t>
          </w:r>
          <w:r>
            <w:t>‬</w:t>
          </w:r>
        </w:dir>
      </w:dir>
    </w:p>
    <w:p w:rsidR="00544482" w:rsidRPr="00EE6742" w:rsidRDefault="00544482" w:rsidP="00544482">
      <w:pPr>
        <w:pStyle w:val="NurText"/>
        <w:bidi/>
        <w:rPr>
          <w:ins w:id="1454" w:author="Transkribus" w:date="2019-12-11T14:30:00Z"/>
          <w:rFonts w:ascii="Courier New" w:hAnsi="Courier New" w:cs="Courier New"/>
        </w:rPr>
      </w:pPr>
      <w:ins w:id="1455" w:author="Transkribus" w:date="2019-12-11T14:30:00Z">
        <w:r w:rsidRPr="00EE6742">
          <w:rPr>
            <w:rFonts w:ascii="Courier New" w:hAnsi="Courier New" w:cs="Courier New"/>
            <w:rtl/>
          </w:rPr>
          <w:t>عازى بن الملك الناصر سلاجم الدين يوسف بن أيوب وأقام عند مصلب وكمان بعحمد عليه فى صناعة</w:t>
        </w:r>
      </w:ins>
    </w:p>
    <w:p w:rsidR="00544482" w:rsidRPr="00EE6742" w:rsidRDefault="00544482" w:rsidP="00544482">
      <w:pPr>
        <w:pStyle w:val="NurText"/>
        <w:bidi/>
        <w:rPr>
          <w:ins w:id="1456" w:author="Transkribus" w:date="2019-12-11T14:30:00Z"/>
          <w:rFonts w:ascii="Courier New" w:hAnsi="Courier New" w:cs="Courier New"/>
        </w:rPr>
      </w:pPr>
      <w:ins w:id="1457" w:author="Transkribus" w:date="2019-12-11T14:30:00Z">
        <w:r w:rsidRPr="00EE6742">
          <w:rPr>
            <w:rFonts w:ascii="Courier New" w:hAnsi="Courier New" w:cs="Courier New"/>
            <w:rtl/>
          </w:rPr>
          <w:t>اطب ولم ينزل فى جديبة الى ان بوفى الملك الطاهررجمة الله وذلك فى شهر جماد ى الأخرةسة</w:t>
        </w:r>
      </w:ins>
    </w:p>
    <w:p w:rsidR="00544482" w:rsidRPr="00EE6742" w:rsidRDefault="00544482" w:rsidP="00544482">
      <w:pPr>
        <w:pStyle w:val="NurText"/>
        <w:bidi/>
        <w:rPr>
          <w:ins w:id="1458" w:author="Transkribus" w:date="2019-12-11T14:30:00Z"/>
          <w:rFonts w:ascii="Courier New" w:hAnsi="Courier New" w:cs="Courier New"/>
        </w:rPr>
      </w:pPr>
      <w:ins w:id="1459" w:author="Transkribus" w:date="2019-12-11T14:30:00Z">
        <w:r w:rsidRPr="00EE6742">
          <w:rPr>
            <w:rFonts w:ascii="Courier New" w:hAnsi="Courier New" w:cs="Courier New"/>
            <w:rtl/>
          </w:rPr>
          <w:t>لاب عشرة وسكاكة وبعد وفاله أبى الى ديسق وأقام بهايد رس سناعة الطب ويطب فى</w:t>
        </w:r>
      </w:ins>
    </w:p>
    <w:p w:rsidR="00544482" w:rsidRPr="00EE6742" w:rsidRDefault="00544482" w:rsidP="00544482">
      <w:pPr>
        <w:pStyle w:val="NurText"/>
        <w:bidi/>
        <w:rPr>
          <w:ins w:id="1460" w:author="Transkribus" w:date="2019-12-11T14:30:00Z"/>
          <w:rFonts w:ascii="Courier New" w:hAnsi="Courier New" w:cs="Courier New"/>
        </w:rPr>
      </w:pPr>
      <w:ins w:id="1461" w:author="Transkribus" w:date="2019-12-11T14:30:00Z">
        <w:r w:rsidRPr="00EE6742">
          <w:rPr>
            <w:rFonts w:ascii="Courier New" w:hAnsi="Courier New" w:cs="Courier New"/>
            <w:rtl/>
          </w:rPr>
          <w:t>ابسمار ستان الكنر النورى الى ابن وفى رجمه الله وكاتت وفاتهيدمسق فى رايع ذى الفعدة</w:t>
        </w:r>
      </w:ins>
    </w:p>
    <w:p w:rsidR="00544482" w:rsidRPr="00EE6742" w:rsidRDefault="00544482" w:rsidP="00544482">
      <w:pPr>
        <w:pStyle w:val="NurText"/>
        <w:bidi/>
        <w:rPr>
          <w:ins w:id="1462" w:author="Transkribus" w:date="2019-12-11T14:30:00Z"/>
          <w:rFonts w:ascii="Courier New" w:hAnsi="Courier New" w:cs="Courier New"/>
        </w:rPr>
      </w:pPr>
      <w:ins w:id="1463" w:author="Transkribus" w:date="2019-12-11T14:30:00Z">
        <w:r w:rsidRPr="00EE6742">
          <w:rPr>
            <w:rFonts w:ascii="Courier New" w:hAnsi="Courier New" w:cs="Courier New"/>
            <w:rtl/>
          </w:rPr>
          <w:t>سنة أحدى وعسر بن وسثماثة وله من العمراجدى وخمسون سفة ومن كالام شمس الدين بن</w:t>
        </w:r>
      </w:ins>
    </w:p>
    <w:p w:rsidR="00544482" w:rsidRPr="00EE6742" w:rsidRDefault="00544482" w:rsidP="00544482">
      <w:pPr>
        <w:pStyle w:val="NurText"/>
        <w:bidi/>
        <w:rPr>
          <w:ins w:id="1464" w:author="Transkribus" w:date="2019-12-11T14:30:00Z"/>
          <w:rFonts w:ascii="Courier New" w:hAnsi="Courier New" w:cs="Courier New"/>
        </w:rPr>
      </w:pPr>
      <w:ins w:id="1465" w:author="Transkribus" w:date="2019-12-11T14:30:00Z">
        <w:r w:rsidRPr="00EE6742">
          <w:rPr>
            <w:rFonts w:ascii="Courier New" w:hAnsi="Courier New" w:cs="Courier New"/>
            <w:rtl/>
          </w:rPr>
          <w:t>البودى كل شى الاشرع فى تقس مع اصراف الهمة البهتناسى عن قرب أو لشمسما الدين بن</w:t>
        </w:r>
      </w:ins>
    </w:p>
    <w:p w:rsidR="00544482" w:rsidRPr="00EE6742" w:rsidRDefault="00544482" w:rsidP="00544482">
      <w:pPr>
        <w:pStyle w:val="NurText"/>
        <w:bidi/>
        <w:rPr>
          <w:ins w:id="1466" w:author="Transkribus" w:date="2019-12-11T14:30:00Z"/>
          <w:rFonts w:ascii="Courier New" w:hAnsi="Courier New" w:cs="Courier New"/>
        </w:rPr>
      </w:pPr>
      <w:ins w:id="1467" w:author="Transkribus" w:date="2019-12-11T14:30:00Z">
        <w:r w:rsidRPr="00EE6742">
          <w:rPr>
            <w:rFonts w:ascii="Courier New" w:hAnsi="Courier New" w:cs="Courier New"/>
            <w:rtl/>
          </w:rPr>
          <w:t>٤ بنى * -    -- بنى ين</w:t>
        </w:r>
        <w:r w:rsidRPr="00EE6742">
          <w:rPr>
            <w:rFonts w:ascii="Courier New" w:hAnsi="Courier New" w:cs="Courier New"/>
            <w:rtl/>
          </w:rPr>
          <w:tab/>
        </w:r>
        <w:r w:rsidRPr="00EE6742">
          <w:rPr>
            <w:rFonts w:ascii="Courier New" w:hAnsi="Courier New" w:cs="Courier New"/>
            <w:rtl/>
          </w:rPr>
          <w:tab/>
          <w:t>٧٠*</w:t>
        </w:r>
        <w:r w:rsidRPr="00EE6742">
          <w:rPr>
            <w:rFonts w:ascii="Courier New" w:hAnsi="Courier New" w:cs="Courier New"/>
            <w:rtl/>
          </w:rPr>
          <w:tab/>
          <w:t>٥</w:t>
        </w:r>
        <w:r w:rsidRPr="00EE6742">
          <w:rPr>
            <w:rFonts w:ascii="Courier New" w:hAnsi="Courier New" w:cs="Courier New"/>
            <w:rtl/>
          </w:rPr>
          <w:tab/>
          <w:t>٠</w:t>
        </w:r>
      </w:ins>
    </w:p>
    <w:p w:rsidR="00544482" w:rsidRPr="00EE6742" w:rsidRDefault="00544482" w:rsidP="00544482">
      <w:pPr>
        <w:pStyle w:val="NurText"/>
        <w:bidi/>
        <w:rPr>
          <w:ins w:id="1468" w:author="Transkribus" w:date="2019-12-11T14:30:00Z"/>
          <w:rFonts w:ascii="Courier New" w:hAnsi="Courier New" w:cs="Courier New"/>
        </w:rPr>
      </w:pPr>
      <w:ins w:id="1469" w:author="Transkribus" w:date="2019-12-11T14:30:00Z">
        <w:r w:rsidRPr="00EE6742">
          <w:rPr>
            <w:rFonts w:ascii="Courier New" w:hAnsi="Courier New" w:cs="Courier New"/>
            <w:rtl/>
          </w:rPr>
          <w:t>ابرية</w:t>
        </w:r>
      </w:ins>
    </w:p>
    <w:p w:rsidR="00544482" w:rsidRPr="00EE6742" w:rsidRDefault="00544482" w:rsidP="00544482">
      <w:pPr>
        <w:pStyle w:val="NurText"/>
        <w:bidi/>
        <w:rPr>
          <w:ins w:id="1470" w:author="Transkribus" w:date="2019-12-11T14:30:00Z"/>
          <w:rFonts w:ascii="Courier New" w:hAnsi="Courier New" w:cs="Courier New"/>
        </w:rPr>
      </w:pPr>
      <w:ins w:id="1471" w:author="Transkribus" w:date="2019-12-11T14:30:00Z">
        <w:r w:rsidRPr="00EE6742">
          <w:rPr>
            <w:rFonts w:ascii="Courier New" w:hAnsi="Courier New" w:cs="Courier New"/>
            <w:rtl/>
          </w:rPr>
          <w:t>١٨٥</w:t>
        </w:r>
      </w:ins>
    </w:p>
    <w:p w:rsidR="00544482" w:rsidRPr="00EE6742" w:rsidRDefault="00544482" w:rsidP="00544482">
      <w:pPr>
        <w:pStyle w:val="NurText"/>
        <w:bidi/>
        <w:rPr>
          <w:ins w:id="1472" w:author="Transkribus" w:date="2019-12-11T14:30:00Z"/>
          <w:rFonts w:ascii="Courier New" w:hAnsi="Courier New" w:cs="Courier New"/>
        </w:rPr>
      </w:pPr>
      <w:ins w:id="1473" w:author="Transkribus" w:date="2019-12-11T14:30:00Z">
        <w:r w:rsidRPr="00EE6742">
          <w:rPr>
            <w:rFonts w:ascii="Courier New" w:hAnsi="Courier New" w:cs="Courier New"/>
            <w:rtl/>
          </w:rPr>
          <w:t>البودى من الكتب كتاب الرأى المعترفى معرثة القضاء والقدى شرحكاب اللجنص لابن</w:t>
        </w:r>
      </w:ins>
    </w:p>
    <w:p w:rsidR="00544482" w:rsidRPr="00EE6742" w:rsidRDefault="00544482" w:rsidP="00544482">
      <w:pPr>
        <w:pStyle w:val="NurText"/>
        <w:bidi/>
        <w:rPr>
          <w:ins w:id="1474" w:author="Transkribus" w:date="2019-12-11T14:30:00Z"/>
          <w:rFonts w:ascii="Courier New" w:hAnsi="Courier New" w:cs="Courier New"/>
        </w:rPr>
      </w:pPr>
      <w:ins w:id="1475" w:author="Transkribus" w:date="2019-12-11T14:30:00Z">
        <w:r w:rsidRPr="00EE6742">
          <w:rPr>
            <w:rFonts w:ascii="Courier New" w:hAnsi="Courier New" w:cs="Courier New"/>
            <w:rtl/>
          </w:rPr>
          <w:t>الحطيب رشالةفه جبد القاسا شرحكاب المساتالحنين بن اسحق</w:t>
        </w:r>
      </w:ins>
    </w:p>
    <w:p w:rsidR="00544482" w:rsidRPr="00EE6742" w:rsidRDefault="00544482" w:rsidP="00544482">
      <w:pPr>
        <w:pStyle w:val="NurText"/>
        <w:bidi/>
        <w:rPr>
          <w:ins w:id="1476" w:author="Transkribus" w:date="2019-12-11T14:30:00Z"/>
          <w:rFonts w:ascii="Courier New" w:hAnsi="Courier New" w:cs="Courier New"/>
        </w:rPr>
      </w:pPr>
      <w:ins w:id="1477" w:author="Transkribus" w:date="2019-12-11T14:30:00Z">
        <w:r w:rsidRPr="00EE6742">
          <w:rPr>
            <w:rFonts w:ascii="Courier New" w:hAnsi="Courier New" w:cs="Courier New"/>
            <w:rtl/>
          </w:rPr>
          <w:t>الصاحب</w:t>
        </w:r>
      </w:ins>
    </w:p>
    <w:p w:rsidR="00544482" w:rsidRPr="00EE6742" w:rsidRDefault="00544482" w:rsidP="00544482">
      <w:pPr>
        <w:pStyle w:val="NurText"/>
        <w:bidi/>
        <w:rPr>
          <w:ins w:id="1478" w:author="Transkribus" w:date="2019-12-11T14:30:00Z"/>
          <w:rFonts w:ascii="Courier New" w:hAnsi="Courier New" w:cs="Courier New"/>
        </w:rPr>
      </w:pPr>
      <w:ins w:id="1479" w:author="Transkribus" w:date="2019-12-11T14:30:00Z">
        <w:r w:rsidRPr="00EE6742">
          <w:rPr>
            <w:rFonts w:ascii="Courier New" w:hAnsi="Courier New" w:cs="Courier New"/>
            <w:rtl/>
          </w:rPr>
          <w:t>*(الصاحب نجم الدين بن اليودى)*</w:t>
        </w:r>
      </w:ins>
    </w:p>
    <w:p w:rsidR="00544482" w:rsidRPr="00EE6742" w:rsidRDefault="00544482" w:rsidP="00544482">
      <w:pPr>
        <w:pStyle w:val="NurText"/>
        <w:bidi/>
        <w:rPr>
          <w:ins w:id="1480" w:author="Transkribus" w:date="2019-12-11T14:30:00Z"/>
          <w:rFonts w:ascii="Courier New" w:hAnsi="Courier New" w:cs="Courier New"/>
        </w:rPr>
      </w:pPr>
      <w:ins w:id="1481" w:author="Transkribus" w:date="2019-12-11T14:30:00Z">
        <w:r w:rsidRPr="00EE6742">
          <w:rPr>
            <w:rFonts w:ascii="Courier New" w:hAnsi="Courier New" w:cs="Courier New"/>
            <w:rtl/>
          </w:rPr>
          <w:t>ك٨-</w:t>
        </w:r>
        <w:r w:rsidRPr="00EE6742">
          <w:rPr>
            <w:rFonts w:ascii="Courier New" w:hAnsi="Courier New" w:cs="Courier New"/>
            <w:rtl/>
          </w:rPr>
          <w:tab/>
          <w:t>ب* ب بر</w:t>
        </w:r>
        <w:r w:rsidRPr="00EE6742">
          <w:rPr>
            <w:rFonts w:ascii="Courier New" w:hAnsi="Courier New" w:cs="Courier New"/>
            <w:rtl/>
          </w:rPr>
          <w:tab/>
          <w:t>٠ا</w:t>
        </w:r>
        <w:r w:rsidRPr="00EE6742">
          <w:rPr>
            <w:rFonts w:ascii="Courier New" w:hAnsi="Courier New" w:cs="Courier New"/>
            <w:rtl/>
          </w:rPr>
          <w:tab/>
        </w:r>
        <w:r w:rsidRPr="00EE6742">
          <w:rPr>
            <w:rFonts w:ascii="Courier New" w:hAnsi="Courier New" w:cs="Courier New"/>
            <w:rtl/>
          </w:rPr>
          <w:tab/>
          <w:t>٧</w:t>
        </w:r>
        <w:r w:rsidRPr="00EE6742">
          <w:rPr>
            <w:rFonts w:ascii="Courier New" w:hAnsi="Courier New" w:cs="Courier New"/>
            <w:rtl/>
          </w:rPr>
          <w:tab/>
          <w:t>ب٣*</w:t>
        </w:r>
        <w:r w:rsidRPr="00EE6742">
          <w:rPr>
            <w:rFonts w:ascii="Courier New" w:hAnsi="Courier New" w:cs="Courier New"/>
            <w:rtl/>
          </w:rPr>
          <w:tab/>
          <w:t>٧ عليق</w:t>
        </w:r>
        <w:r w:rsidRPr="00EE6742">
          <w:rPr>
            <w:rFonts w:ascii="Courier New" w:hAnsi="Courier New" w:cs="Courier New"/>
            <w:rtl/>
          </w:rPr>
          <w:tab/>
          <w:t>ب٧</w:t>
        </w:r>
      </w:ins>
    </w:p>
    <w:p w:rsidR="00544482" w:rsidRPr="00EE6742" w:rsidRDefault="00544482" w:rsidP="00544482">
      <w:pPr>
        <w:pStyle w:val="NurText"/>
        <w:bidi/>
        <w:rPr>
          <w:ins w:id="1482" w:author="Transkribus" w:date="2019-12-11T14:30:00Z"/>
          <w:rFonts w:ascii="Courier New" w:hAnsi="Courier New" w:cs="Courier New"/>
        </w:rPr>
      </w:pPr>
      <w:ins w:id="1483" w:author="Transkribus" w:date="2019-12-11T14:30:00Z">
        <w:r w:rsidRPr="00EE6742">
          <w:rPr>
            <w:rFonts w:ascii="Courier New" w:hAnsi="Courier New" w:cs="Courier New"/>
            <w:rtl/>
          </w:rPr>
          <w:t>هو الحكم السيد العالم الصباحب نجم الدين أبو</w:t>
        </w:r>
      </w:ins>
    </w:p>
    <w:p w:rsidR="00544482" w:rsidRPr="00EE6742" w:rsidRDefault="00544482" w:rsidP="00544482">
      <w:pPr>
        <w:pStyle w:val="NurText"/>
        <w:bidi/>
        <w:rPr>
          <w:ins w:id="1484" w:author="Transkribus" w:date="2019-12-11T14:30:00Z"/>
          <w:rFonts w:ascii="Courier New" w:hAnsi="Courier New" w:cs="Courier New"/>
        </w:rPr>
      </w:pPr>
      <w:ins w:id="1485" w:author="Transkribus" w:date="2019-12-11T14:30:00Z">
        <w:r w:rsidRPr="00EE6742">
          <w:rPr>
            <w:rFonts w:ascii="Courier New" w:hAnsi="Courier New" w:cs="Courier New"/>
            <w:rtl/>
          </w:rPr>
          <w:t>ابركر بايحى بن الحكم الامام شمس الدين محمد بن عبسدان بن عبد الواحسد أو جدفى الصناعة</w:t>
        </w:r>
      </w:ins>
    </w:p>
    <w:p w:rsidR="00544482" w:rsidRPr="00EE6742" w:rsidRDefault="00544482" w:rsidP="00544482">
      <w:pPr>
        <w:pStyle w:val="NurText"/>
        <w:bidi/>
        <w:rPr>
          <w:ins w:id="1486" w:author="Transkribus" w:date="2019-12-11T14:30:00Z"/>
          <w:rFonts w:ascii="Courier New" w:hAnsi="Courier New" w:cs="Courier New"/>
        </w:rPr>
      </w:pPr>
      <w:ins w:id="1487" w:author="Transkribus" w:date="2019-12-11T14:30:00Z">
        <w:r w:rsidRPr="00EE6742">
          <w:rPr>
            <w:rFonts w:ascii="Courier New" w:hAnsi="Courier New" w:cs="Courier New"/>
            <w:rtl/>
          </w:rPr>
          <w:t>الطببة دوة</w:t>
        </w:r>
      </w:ins>
      <w:r w:rsidRPr="00EE6742">
        <w:rPr>
          <w:rFonts w:ascii="Courier New" w:hAnsi="Courier New" w:cs="Courier New"/>
          <w:rtl/>
        </w:rPr>
        <w:t xml:space="preserve"> فى العلوم </w:t>
      </w:r>
      <w:del w:id="1488" w:author="Transkribus" w:date="2019-12-11T14:30:00Z">
        <w:r w:rsidRPr="009B6BCA">
          <w:rPr>
            <w:rFonts w:ascii="Courier New" w:hAnsi="Courier New" w:cs="Courier New"/>
            <w:rtl/>
          </w:rPr>
          <w:delText>حتى صار اوحد زمانه وفريد اوانه</w:delText>
        </w:r>
      </w:del>
      <w:ins w:id="1489" w:author="Transkribus" w:date="2019-12-11T14:30:00Z">
        <w:r w:rsidRPr="00EE6742">
          <w:rPr>
            <w:rFonts w:ascii="Courier New" w:hAnsi="Courier New" w:cs="Courier New"/>
            <w:rtl/>
          </w:rPr>
          <w:t>الحكمة مقرط الذكماء فصيح الفط شديد الجرس فى العلوم متقن</w:t>
        </w:r>
      </w:ins>
    </w:p>
    <w:p w:rsidR="00544482" w:rsidRPr="00EE6742" w:rsidRDefault="00544482" w:rsidP="00544482">
      <w:pPr>
        <w:pStyle w:val="NurText"/>
        <w:bidi/>
        <w:rPr>
          <w:ins w:id="1490" w:author="Transkribus" w:date="2019-12-11T14:30:00Z"/>
          <w:rFonts w:ascii="Courier New" w:hAnsi="Courier New" w:cs="Courier New"/>
        </w:rPr>
      </w:pPr>
      <w:ins w:id="1491" w:author="Transkribus" w:date="2019-12-11T14:30:00Z">
        <w:r w:rsidRPr="00EE6742">
          <w:rPr>
            <w:rFonts w:ascii="Courier New" w:hAnsi="Courier New" w:cs="Courier New"/>
            <w:rtl/>
          </w:rPr>
          <w:t>فى الآداب قد تميرز فى الحكممة على الاواقل وفى البلاعة على سعيان واقل له النطم البديع</w:t>
        </w:r>
      </w:ins>
    </w:p>
    <w:p w:rsidR="00544482" w:rsidRPr="00EE6742" w:rsidRDefault="00544482" w:rsidP="00544482">
      <w:pPr>
        <w:pStyle w:val="NurText"/>
        <w:bidi/>
        <w:rPr>
          <w:ins w:id="1492" w:author="Transkribus" w:date="2019-12-11T14:30:00Z"/>
          <w:rFonts w:ascii="Courier New" w:hAnsi="Courier New" w:cs="Courier New"/>
        </w:rPr>
      </w:pPr>
      <w:ins w:id="1493" w:author="Transkribus" w:date="2019-12-11T14:30:00Z">
        <w:r w:rsidRPr="00EE6742">
          <w:rPr>
            <w:rFonts w:ascii="Courier New" w:hAnsi="Courier New" w:cs="Courier New"/>
            <w:rtl/>
          </w:rPr>
          <w:t>والبرسل البليبة ايد البه فى شعرة لبيذ ولافى تر سله عبد الحميد</w:t>
        </w:r>
      </w:ins>
    </w:p>
    <w:p w:rsidR="00544482" w:rsidRPr="00EE6742" w:rsidRDefault="00544482" w:rsidP="00544482">
      <w:pPr>
        <w:pStyle w:val="NurText"/>
        <w:bidi/>
        <w:rPr>
          <w:ins w:id="1494" w:author="Transkribus" w:date="2019-12-11T14:30:00Z"/>
          <w:rFonts w:ascii="Courier New" w:hAnsi="Courier New" w:cs="Courier New"/>
        </w:rPr>
      </w:pPr>
      <w:ins w:id="1495" w:author="Transkribus" w:date="2019-12-11T14:30:00Z">
        <w:r w:rsidRPr="00EE6742">
          <w:rPr>
            <w:rFonts w:ascii="Courier New" w:hAnsi="Courier New" w:cs="Courier New"/>
            <w:rtl/>
          </w:rPr>
          <w:t>ولمار أبت الناس دون مجله * تيقتت ان الدهر لناس ناقل</w:t>
        </w:r>
      </w:ins>
    </w:p>
    <w:p w:rsidR="00544482" w:rsidRPr="00EE6742" w:rsidRDefault="00544482" w:rsidP="00544482">
      <w:pPr>
        <w:pStyle w:val="NurText"/>
        <w:bidi/>
        <w:rPr>
          <w:ins w:id="1496" w:author="Transkribus" w:date="2019-12-11T14:30:00Z"/>
          <w:rFonts w:ascii="Courier New" w:hAnsi="Courier New" w:cs="Courier New"/>
        </w:rPr>
      </w:pPr>
      <w:ins w:id="1497" w:author="Transkribus" w:date="2019-12-11T14:30:00Z">
        <w:r w:rsidRPr="00EE6742">
          <w:rPr>
            <w:rFonts w:ascii="Courier New" w:hAnsi="Courier New" w:cs="Courier New"/>
            <w:rtl/>
          </w:rPr>
          <w:t>مولده حلب سنة سيع وسثماثة ولماوضل أبوة الى دمشق كان معه وهوسى وكاتت النجابة</w:t>
        </w:r>
      </w:ins>
    </w:p>
    <w:p w:rsidR="00544482" w:rsidRPr="00EE6742" w:rsidRDefault="00544482" w:rsidP="00544482">
      <w:pPr>
        <w:pStyle w:val="NurText"/>
        <w:bidi/>
        <w:rPr>
          <w:ins w:id="1498" w:author="Transkribus" w:date="2019-12-11T14:30:00Z"/>
          <w:rFonts w:ascii="Courier New" w:hAnsi="Courier New" w:cs="Courier New"/>
        </w:rPr>
      </w:pPr>
      <w:ins w:id="1499" w:author="Transkribus" w:date="2019-12-11T14:30:00Z">
        <w:r w:rsidRPr="00EE6742">
          <w:rPr>
            <w:rFonts w:ascii="Courier New" w:hAnsi="Courier New" w:cs="Courier New"/>
            <w:rtl/>
          </w:rPr>
          <w:lastRenderedPageBreak/>
          <w:t>ابقبين فيه من الصفر وعلو الهمةوقر أعلى سيحنا الحكم مهذب الدين عبد الرهيم بن على</w:t>
        </w:r>
      </w:ins>
    </w:p>
    <w:p w:rsidR="00544482" w:rsidRPr="00EE6742" w:rsidRDefault="00544482" w:rsidP="00544482">
      <w:pPr>
        <w:pStyle w:val="NurText"/>
        <w:bidi/>
        <w:rPr>
          <w:ins w:id="1500" w:author="Transkribus" w:date="2019-12-11T14:30:00Z"/>
          <w:rFonts w:ascii="Courier New" w:hAnsi="Courier New" w:cs="Courier New"/>
        </w:rPr>
      </w:pPr>
      <w:ins w:id="1501" w:author="Transkribus" w:date="2019-12-11T14:30:00Z">
        <w:r w:rsidRPr="00EE6742">
          <w:rPr>
            <w:rFonts w:ascii="Courier New" w:hAnsi="Courier New" w:cs="Courier New"/>
            <w:rtl/>
          </w:rPr>
          <w:t>واشتغل عليه وصناعة الطب واشتعل بعد ذلك وغير فى العلوم حى صار أو حدرمانه وفزيد</w:t>
        </w:r>
      </w:ins>
    </w:p>
    <w:p w:rsidR="00544482" w:rsidRPr="00EE6742" w:rsidRDefault="00544482" w:rsidP="00544482">
      <w:pPr>
        <w:pStyle w:val="NurText"/>
        <w:bidi/>
        <w:rPr>
          <w:ins w:id="1502" w:author="Transkribus" w:date="2019-12-11T14:30:00Z"/>
          <w:rFonts w:ascii="Courier New" w:hAnsi="Courier New" w:cs="Courier New"/>
        </w:rPr>
      </w:pPr>
      <w:ins w:id="1503" w:author="Transkribus" w:date="2019-12-11T14:30:00Z">
        <w:r w:rsidRPr="00EE6742">
          <w:rPr>
            <w:rFonts w:ascii="Courier New" w:hAnsi="Courier New" w:cs="Courier New"/>
            <w:rtl/>
          </w:rPr>
          <w:t>أو اله</w:t>
        </w:r>
      </w:ins>
      <w:r w:rsidRPr="00EE6742">
        <w:rPr>
          <w:rFonts w:ascii="Courier New" w:hAnsi="Courier New" w:cs="Courier New"/>
          <w:rtl/>
        </w:rPr>
        <w:t xml:space="preserve"> وخدم الملك المنصور ابراهيم ابن الملك المجاهد بن </w:t>
      </w:r>
      <w:del w:id="1504" w:author="Transkribus" w:date="2019-12-11T14:30:00Z">
        <w:r w:rsidRPr="009B6BCA">
          <w:rPr>
            <w:rFonts w:ascii="Courier New" w:hAnsi="Courier New" w:cs="Courier New"/>
            <w:rtl/>
          </w:rPr>
          <w:delText>ا</w:delText>
        </w:r>
      </w:del>
      <w:ins w:id="1505" w:author="Transkribus" w:date="2019-12-11T14:30:00Z">
        <w:r w:rsidRPr="00EE6742">
          <w:rPr>
            <w:rFonts w:ascii="Courier New" w:hAnsi="Courier New" w:cs="Courier New"/>
            <w:rtl/>
          </w:rPr>
          <w:t>أ</w:t>
        </w:r>
      </w:ins>
      <w:r w:rsidRPr="00EE6742">
        <w:rPr>
          <w:rFonts w:ascii="Courier New" w:hAnsi="Courier New" w:cs="Courier New"/>
          <w:rtl/>
        </w:rPr>
        <w:t xml:space="preserve">سد الدين </w:t>
      </w:r>
      <w:del w:id="1506" w:author="Transkribus" w:date="2019-12-11T14:30:00Z">
        <w:r w:rsidRPr="009B6BCA">
          <w:rPr>
            <w:rFonts w:ascii="Courier New" w:hAnsi="Courier New" w:cs="Courier New"/>
            <w:rtl/>
          </w:rPr>
          <w:delText>شيركوه</w:delText>
        </w:r>
      </w:del>
      <w:ins w:id="1507" w:author="Transkribus" w:date="2019-12-11T14:30:00Z">
        <w:r w:rsidRPr="00EE6742">
          <w:rPr>
            <w:rFonts w:ascii="Courier New" w:hAnsi="Courier New" w:cs="Courier New"/>
            <w:rtl/>
          </w:rPr>
          <w:t>شير كموه</w:t>
        </w:r>
      </w:ins>
      <w:r w:rsidRPr="00EE6742">
        <w:rPr>
          <w:rFonts w:ascii="Courier New" w:hAnsi="Courier New" w:cs="Courier New"/>
          <w:rtl/>
        </w:rPr>
        <w:t xml:space="preserve"> بن شا</w:t>
      </w:r>
      <w:del w:id="1508" w:author="Transkribus" w:date="2019-12-11T14:30:00Z">
        <w:r w:rsidRPr="009B6BCA">
          <w:rPr>
            <w:rFonts w:ascii="Courier New" w:hAnsi="Courier New" w:cs="Courier New"/>
            <w:rtl/>
          </w:rPr>
          <w:delText>ذ</w:delText>
        </w:r>
      </w:del>
      <w:ins w:id="1509" w:author="Transkribus" w:date="2019-12-11T14:30:00Z">
        <w:r w:rsidRPr="00EE6742">
          <w:rPr>
            <w:rFonts w:ascii="Courier New" w:hAnsi="Courier New" w:cs="Courier New"/>
            <w:rtl/>
          </w:rPr>
          <w:t>د</w:t>
        </w:r>
      </w:ins>
      <w:r w:rsidRPr="00EE6742">
        <w:rPr>
          <w:rFonts w:ascii="Courier New" w:hAnsi="Courier New" w:cs="Courier New"/>
          <w:rtl/>
        </w:rPr>
        <w:t>ى صاحب</w:t>
      </w:r>
      <w:del w:id="1510" w:author="Transkribus" w:date="2019-12-11T14:30:00Z">
        <w:r w:rsidRPr="009B6BCA">
          <w:rPr>
            <w:rFonts w:ascii="Courier New" w:hAnsi="Courier New" w:cs="Courier New"/>
            <w:rtl/>
          </w:rPr>
          <w:delText xml:space="preserve"> حمص</w:delText>
        </w:r>
      </w:del>
    </w:p>
    <w:p w:rsidR="00544482" w:rsidRPr="00EE6742" w:rsidRDefault="00544482" w:rsidP="00544482">
      <w:pPr>
        <w:pStyle w:val="NurText"/>
        <w:bidi/>
        <w:rPr>
          <w:ins w:id="1511" w:author="Transkribus" w:date="2019-12-11T14:30:00Z"/>
          <w:rFonts w:ascii="Courier New" w:hAnsi="Courier New" w:cs="Courier New"/>
        </w:rPr>
      </w:pPr>
      <w:ins w:id="1512" w:author="Transkribus" w:date="2019-12-11T14:30:00Z">
        <w:r w:rsidRPr="00EE6742">
          <w:rPr>
            <w:rFonts w:ascii="Courier New" w:hAnsi="Courier New" w:cs="Courier New"/>
            <w:rtl/>
          </w:rPr>
          <w:t>مس</w:t>
        </w:r>
      </w:ins>
      <w:r w:rsidRPr="00EE6742">
        <w:rPr>
          <w:rFonts w:ascii="Courier New" w:hAnsi="Courier New" w:cs="Courier New"/>
          <w:rtl/>
        </w:rPr>
        <w:t xml:space="preserve"> وبقى فى </w:t>
      </w:r>
      <w:del w:id="1513" w:author="Transkribus" w:date="2019-12-11T14:30:00Z">
        <w:r w:rsidRPr="009B6BCA">
          <w:rPr>
            <w:rFonts w:ascii="Courier New" w:hAnsi="Courier New" w:cs="Courier New"/>
            <w:rtl/>
          </w:rPr>
          <w:delText>خدمته بها</w:delText>
        </w:r>
      </w:del>
      <w:ins w:id="1514" w:author="Transkribus" w:date="2019-12-11T14:30:00Z">
        <w:r w:rsidRPr="00EE6742">
          <w:rPr>
            <w:rFonts w:ascii="Courier New" w:hAnsi="Courier New" w:cs="Courier New"/>
            <w:rtl/>
          </w:rPr>
          <w:t>جد ميةيها</w:t>
        </w:r>
      </w:ins>
      <w:r w:rsidRPr="00EE6742">
        <w:rPr>
          <w:rFonts w:ascii="Courier New" w:hAnsi="Courier New" w:cs="Courier New"/>
          <w:rtl/>
        </w:rPr>
        <w:t xml:space="preserve"> وكان يع</w:t>
      </w:r>
      <w:del w:id="1515" w:author="Transkribus" w:date="2019-12-11T14:30:00Z">
        <w:r w:rsidRPr="009B6BCA">
          <w:rPr>
            <w:rFonts w:ascii="Courier New" w:hAnsi="Courier New" w:cs="Courier New"/>
            <w:rtl/>
          </w:rPr>
          <w:delText>ت</w:delText>
        </w:r>
      </w:del>
      <w:r w:rsidRPr="00EE6742">
        <w:rPr>
          <w:rFonts w:ascii="Courier New" w:hAnsi="Courier New" w:cs="Courier New"/>
          <w:rtl/>
        </w:rPr>
        <w:t xml:space="preserve">مد عليه فى صناعة الطب ولم تزل </w:t>
      </w:r>
      <w:del w:id="1516" w:author="Transkribus" w:date="2019-12-11T14:30:00Z">
        <w:r w:rsidRPr="009B6BCA">
          <w:rPr>
            <w:rFonts w:ascii="Courier New" w:hAnsi="Courier New" w:cs="Courier New"/>
            <w:rtl/>
          </w:rPr>
          <w:delText>احواله تنمى عنده حتى استوزره وفوض</w:delText>
        </w:r>
      </w:del>
      <w:ins w:id="1517" w:author="Transkribus" w:date="2019-12-11T14:30:00Z">
        <w:r w:rsidRPr="00EE6742">
          <w:rPr>
            <w:rFonts w:ascii="Courier New" w:hAnsi="Courier New" w:cs="Courier New"/>
            <w:rtl/>
          </w:rPr>
          <w:t>أحو الهشمى عبدة حى</w:t>
        </w:r>
      </w:ins>
    </w:p>
    <w:p w:rsidR="00544482" w:rsidRPr="00EE6742" w:rsidRDefault="00544482" w:rsidP="00544482">
      <w:pPr>
        <w:pStyle w:val="NurText"/>
        <w:bidi/>
        <w:rPr>
          <w:ins w:id="1518" w:author="Transkribus" w:date="2019-12-11T14:30:00Z"/>
          <w:rFonts w:ascii="Courier New" w:hAnsi="Courier New" w:cs="Courier New"/>
        </w:rPr>
      </w:pPr>
      <w:ins w:id="1519" w:author="Transkribus" w:date="2019-12-11T14:30:00Z">
        <w:r w:rsidRPr="00EE6742">
          <w:rPr>
            <w:rFonts w:ascii="Courier New" w:hAnsi="Courier New" w:cs="Courier New"/>
            <w:rtl/>
          </w:rPr>
          <w:t>استوررهوقوس</w:t>
        </w:r>
      </w:ins>
      <w:r w:rsidRPr="00EE6742">
        <w:rPr>
          <w:rFonts w:ascii="Courier New" w:hAnsi="Courier New" w:cs="Courier New"/>
          <w:rtl/>
        </w:rPr>
        <w:t xml:space="preserve"> اليه </w:t>
      </w:r>
      <w:del w:id="1520" w:author="Transkribus" w:date="2019-12-11T14:30:00Z">
        <w:r w:rsidRPr="009B6BCA">
          <w:rPr>
            <w:rFonts w:ascii="Courier New" w:hAnsi="Courier New" w:cs="Courier New"/>
            <w:rtl/>
          </w:rPr>
          <w:delText>ا</w:delText>
        </w:r>
      </w:del>
      <w:ins w:id="1521" w:author="Transkribus" w:date="2019-12-11T14:30:00Z">
        <w:r w:rsidRPr="00EE6742">
          <w:rPr>
            <w:rFonts w:ascii="Courier New" w:hAnsi="Courier New" w:cs="Courier New"/>
            <w:rtl/>
          </w:rPr>
          <w:t>أ</w:t>
        </w:r>
      </w:ins>
      <w:r w:rsidRPr="00EE6742">
        <w:rPr>
          <w:rFonts w:ascii="Courier New" w:hAnsi="Courier New" w:cs="Courier New"/>
          <w:rtl/>
        </w:rPr>
        <w:t>مور دولته واع</w:t>
      </w:r>
      <w:del w:id="1522" w:author="Transkribus" w:date="2019-12-11T14:30:00Z">
        <w:r w:rsidRPr="009B6BCA">
          <w:rPr>
            <w:rFonts w:ascii="Courier New" w:hAnsi="Courier New" w:cs="Courier New"/>
            <w:rtl/>
          </w:rPr>
          <w:delText>ت</w:delText>
        </w:r>
      </w:del>
      <w:r w:rsidRPr="00EE6742">
        <w:rPr>
          <w:rFonts w:ascii="Courier New" w:hAnsi="Courier New" w:cs="Courier New"/>
          <w:rtl/>
        </w:rPr>
        <w:t xml:space="preserve">مد عليه </w:t>
      </w:r>
      <w:del w:id="1523" w:author="Transkribus" w:date="2019-12-11T14:30:00Z">
        <w:r w:rsidRPr="009B6BCA">
          <w:rPr>
            <w:rFonts w:ascii="Courier New" w:hAnsi="Courier New" w:cs="Courier New"/>
            <w:rtl/>
          </w:rPr>
          <w:delText>بكليته وكان لا يفارقه</w:delText>
        </w:r>
      </w:del>
      <w:ins w:id="1524" w:author="Transkribus" w:date="2019-12-11T14:30:00Z">
        <w:r w:rsidRPr="00EE6742">
          <w:rPr>
            <w:rFonts w:ascii="Courier New" w:hAnsi="Courier New" w:cs="Courier New"/>
            <w:rtl/>
          </w:rPr>
          <w:t>بكالبته وكمان الابقارقة</w:t>
        </w:r>
      </w:ins>
      <w:r w:rsidRPr="00EE6742">
        <w:rPr>
          <w:rFonts w:ascii="Courier New" w:hAnsi="Courier New" w:cs="Courier New"/>
          <w:rtl/>
        </w:rPr>
        <w:t xml:space="preserve"> فى </w:t>
      </w:r>
      <w:del w:id="1525" w:author="Transkribus" w:date="2019-12-11T14:30:00Z">
        <w:r w:rsidRPr="009B6BCA">
          <w:rPr>
            <w:rFonts w:ascii="Courier New" w:hAnsi="Courier New" w:cs="Courier New"/>
            <w:rtl/>
          </w:rPr>
          <w:delText>السفر والحضر ولما توفى</w:delText>
        </w:r>
      </w:del>
      <w:ins w:id="1526" w:author="Transkribus" w:date="2019-12-11T14:30:00Z">
        <w:r w:rsidRPr="00EE6742">
          <w:rPr>
            <w:rFonts w:ascii="Courier New" w:hAnsi="Courier New" w:cs="Courier New"/>
            <w:rtl/>
          </w:rPr>
          <w:t>السفرو الحصر</w:t>
        </w:r>
      </w:ins>
    </w:p>
    <w:p w:rsidR="00544482" w:rsidRPr="00EE6742" w:rsidRDefault="00544482" w:rsidP="00544482">
      <w:pPr>
        <w:pStyle w:val="NurText"/>
        <w:bidi/>
        <w:rPr>
          <w:ins w:id="1527" w:author="Transkribus" w:date="2019-12-11T14:30:00Z"/>
          <w:rFonts w:ascii="Courier New" w:hAnsi="Courier New" w:cs="Courier New"/>
        </w:rPr>
      </w:pPr>
      <w:ins w:id="1528" w:author="Transkribus" w:date="2019-12-11T14:30:00Z">
        <w:r w:rsidRPr="00EE6742">
          <w:rPr>
            <w:rFonts w:ascii="Courier New" w:hAnsi="Courier New" w:cs="Courier New"/>
            <w:rtl/>
          </w:rPr>
          <w:t>ولاتوفى</w:t>
        </w:r>
      </w:ins>
      <w:r w:rsidRPr="00EE6742">
        <w:rPr>
          <w:rFonts w:ascii="Courier New" w:hAnsi="Courier New" w:cs="Courier New"/>
          <w:rtl/>
        </w:rPr>
        <w:t xml:space="preserve"> الملك </w:t>
      </w:r>
      <w:del w:id="1529" w:author="Transkribus" w:date="2019-12-11T14:30:00Z">
        <w:r w:rsidRPr="009B6BCA">
          <w:rPr>
            <w:rFonts w:ascii="Courier New" w:hAnsi="Courier New" w:cs="Courier New"/>
            <w:rtl/>
          </w:rPr>
          <w:delText>المنصور رحمه</w:delText>
        </w:r>
      </w:del>
      <w:ins w:id="1530" w:author="Transkribus" w:date="2019-12-11T14:30:00Z">
        <w:r w:rsidRPr="00EE6742">
          <w:rPr>
            <w:rFonts w:ascii="Courier New" w:hAnsi="Courier New" w:cs="Courier New"/>
            <w:rtl/>
          </w:rPr>
          <w:t>المنصوررجمة</w:t>
        </w:r>
      </w:ins>
      <w:r w:rsidRPr="00EE6742">
        <w:rPr>
          <w:rFonts w:ascii="Courier New" w:hAnsi="Courier New" w:cs="Courier New"/>
          <w:rtl/>
        </w:rPr>
        <w:t xml:space="preserve"> الله وذلك فى </w:t>
      </w:r>
      <w:del w:id="1531" w:author="Transkribus" w:date="2019-12-11T14:30:00Z">
        <w:r w:rsidRPr="009B6BCA">
          <w:rPr>
            <w:rFonts w:ascii="Courier New" w:hAnsi="Courier New" w:cs="Courier New"/>
            <w:rtl/>
          </w:rPr>
          <w:delText>سنة ثلاث واربعين وستمائة</w:delText>
        </w:r>
      </w:del>
      <w:ins w:id="1532" w:author="Transkribus" w:date="2019-12-11T14:30:00Z">
        <w:r w:rsidRPr="00EE6742">
          <w:rPr>
            <w:rFonts w:ascii="Courier New" w:hAnsi="Courier New" w:cs="Courier New"/>
            <w:rtl/>
          </w:rPr>
          <w:t>ستة ثلات وأر بعين وستماثة</w:t>
        </w:r>
      </w:ins>
      <w:r w:rsidRPr="00EE6742">
        <w:rPr>
          <w:rFonts w:ascii="Courier New" w:hAnsi="Courier New" w:cs="Courier New"/>
          <w:rtl/>
        </w:rPr>
        <w:t xml:space="preserve"> بعد كسره </w:t>
      </w:r>
      <w:del w:id="1533" w:author="Transkribus" w:date="2019-12-11T14:30:00Z">
        <w:r w:rsidRPr="009B6BCA">
          <w:rPr>
            <w:rFonts w:ascii="Courier New" w:hAnsi="Courier New" w:cs="Courier New"/>
            <w:rtl/>
          </w:rPr>
          <w:delText>الخوارزمية توجه الحكيم</w:delText>
        </w:r>
      </w:del>
      <w:ins w:id="1534" w:author="Transkribus" w:date="2019-12-11T14:30:00Z">
        <w:r w:rsidRPr="00EE6742">
          <w:rPr>
            <w:rFonts w:ascii="Courier New" w:hAnsi="Courier New" w:cs="Courier New"/>
            <w:rtl/>
          </w:rPr>
          <w:t>الخوارزهبة</w:t>
        </w:r>
      </w:ins>
    </w:p>
    <w:p w:rsidR="00544482" w:rsidRPr="00EE6742" w:rsidRDefault="00544482" w:rsidP="00544482">
      <w:pPr>
        <w:pStyle w:val="NurText"/>
        <w:bidi/>
        <w:rPr>
          <w:ins w:id="1535" w:author="Transkribus" w:date="2019-12-11T14:30:00Z"/>
          <w:rFonts w:ascii="Courier New" w:hAnsi="Courier New" w:cs="Courier New"/>
        </w:rPr>
      </w:pPr>
      <w:ins w:id="1536" w:author="Transkribus" w:date="2019-12-11T14:30:00Z">
        <w:r w:rsidRPr="00EE6742">
          <w:rPr>
            <w:rFonts w:ascii="Courier New" w:hAnsi="Courier New" w:cs="Courier New"/>
            <w:rtl/>
          </w:rPr>
          <w:t>ابوجه الحكم</w:t>
        </w:r>
      </w:ins>
      <w:r w:rsidRPr="00EE6742">
        <w:rPr>
          <w:rFonts w:ascii="Courier New" w:hAnsi="Courier New" w:cs="Courier New"/>
          <w:rtl/>
        </w:rPr>
        <w:t xml:space="preserve"> نجم الدين الى الملك الصالح نجم الدين </w:t>
      </w:r>
      <w:del w:id="1537" w:author="Transkribus" w:date="2019-12-11T14:30:00Z">
        <w:r w:rsidRPr="009B6BCA">
          <w:rPr>
            <w:rFonts w:ascii="Courier New" w:hAnsi="Courier New" w:cs="Courier New"/>
            <w:rtl/>
          </w:rPr>
          <w:delText>ايوب ابن</w:delText>
        </w:r>
      </w:del>
      <w:ins w:id="1538" w:author="Transkribus" w:date="2019-12-11T14:30:00Z">
        <w:r w:rsidRPr="00EE6742">
          <w:rPr>
            <w:rFonts w:ascii="Courier New" w:hAnsi="Courier New" w:cs="Courier New"/>
            <w:rtl/>
          </w:rPr>
          <w:t>أيوب بن</w:t>
        </w:r>
      </w:ins>
      <w:r w:rsidRPr="00EE6742">
        <w:rPr>
          <w:rFonts w:ascii="Courier New" w:hAnsi="Courier New" w:cs="Courier New"/>
          <w:rtl/>
        </w:rPr>
        <w:t xml:space="preserve"> الملك الكامل وهو </w:t>
      </w:r>
      <w:del w:id="1539" w:author="Transkribus" w:date="2019-12-11T14:30:00Z">
        <w:r w:rsidRPr="009B6BCA">
          <w:rPr>
            <w:rFonts w:ascii="Courier New" w:hAnsi="Courier New" w:cs="Courier New"/>
            <w:rtl/>
          </w:rPr>
          <w:delText>بالديار المصرية فاكرمه غاية</w:delText>
        </w:r>
      </w:del>
      <w:ins w:id="1540" w:author="Transkribus" w:date="2019-12-11T14:30:00Z">
        <w:r w:rsidRPr="00EE6742">
          <w:rPr>
            <w:rFonts w:ascii="Courier New" w:hAnsi="Courier New" w:cs="Courier New"/>
            <w:rtl/>
          </w:rPr>
          <w:t>الديار المصرة</w:t>
        </w:r>
      </w:ins>
    </w:p>
    <w:p w:rsidR="00544482" w:rsidRPr="00EE6742" w:rsidRDefault="00544482" w:rsidP="00544482">
      <w:pPr>
        <w:pStyle w:val="NurText"/>
        <w:bidi/>
        <w:rPr>
          <w:ins w:id="1541" w:author="Transkribus" w:date="2019-12-11T14:30:00Z"/>
          <w:rFonts w:ascii="Courier New" w:hAnsi="Courier New" w:cs="Courier New"/>
        </w:rPr>
      </w:pPr>
      <w:ins w:id="1542" w:author="Transkribus" w:date="2019-12-11T14:30:00Z">
        <w:r w:rsidRPr="00EE6742">
          <w:rPr>
            <w:rFonts w:ascii="Courier New" w:hAnsi="Courier New" w:cs="Courier New"/>
            <w:rtl/>
          </w:rPr>
          <w:t>بأكرمة غابة</w:t>
        </w:r>
      </w:ins>
      <w:r w:rsidRPr="00EE6742">
        <w:rPr>
          <w:rFonts w:ascii="Courier New" w:hAnsi="Courier New" w:cs="Courier New"/>
          <w:rtl/>
        </w:rPr>
        <w:t xml:space="preserve"> الاكرام ووصله </w:t>
      </w:r>
      <w:del w:id="1543" w:author="Transkribus" w:date="2019-12-11T14:30:00Z">
        <w:r w:rsidRPr="009B6BCA">
          <w:rPr>
            <w:rFonts w:ascii="Courier New" w:hAnsi="Courier New" w:cs="Courier New"/>
            <w:rtl/>
          </w:rPr>
          <w:delText>بجزيل الانعام</w:delText>
        </w:r>
      </w:del>
      <w:ins w:id="1544" w:author="Transkribus" w:date="2019-12-11T14:30:00Z">
        <w:r w:rsidRPr="00EE6742">
          <w:rPr>
            <w:rFonts w:ascii="Courier New" w:hAnsi="Courier New" w:cs="Courier New"/>
            <w:rtl/>
          </w:rPr>
          <w:t>بمجريل الالعام</w:t>
        </w:r>
      </w:ins>
      <w:r w:rsidRPr="00EE6742">
        <w:rPr>
          <w:rFonts w:ascii="Courier New" w:hAnsi="Courier New" w:cs="Courier New"/>
          <w:rtl/>
        </w:rPr>
        <w:t xml:space="preserve"> وجعله ناظرا على الديوان </w:t>
      </w:r>
      <w:del w:id="1545" w:author="Transkribus" w:date="2019-12-11T14:30:00Z">
        <w:r w:rsidRPr="009B6BCA">
          <w:rPr>
            <w:rFonts w:ascii="Courier New" w:hAnsi="Courier New" w:cs="Courier New"/>
            <w:rtl/>
          </w:rPr>
          <w:delText>بالاسكندرية وله منه</w:delText>
        </w:r>
      </w:del>
      <w:ins w:id="1546" w:author="Transkribus" w:date="2019-12-11T14:30:00Z">
        <w:r w:rsidRPr="00EE6742">
          <w:rPr>
            <w:rFonts w:ascii="Courier New" w:hAnsi="Courier New" w:cs="Courier New"/>
            <w:rtl/>
          </w:rPr>
          <w:t>بالاسكندربة</w:t>
        </w:r>
        <w:r w:rsidRPr="00EE6742">
          <w:rPr>
            <w:rFonts w:ascii="Courier New" w:hAnsi="Courier New" w:cs="Courier New"/>
            <w:rtl/>
          </w:rPr>
          <w:tab/>
          <w:t>ول٨</w:t>
        </w:r>
      </w:ins>
    </w:p>
    <w:p w:rsidR="00544482" w:rsidRPr="00EE6742" w:rsidRDefault="00544482" w:rsidP="00544482">
      <w:pPr>
        <w:pStyle w:val="NurText"/>
        <w:bidi/>
        <w:rPr>
          <w:ins w:id="1547" w:author="Transkribus" w:date="2019-12-11T14:30:00Z"/>
          <w:rFonts w:ascii="Courier New" w:hAnsi="Courier New" w:cs="Courier New"/>
        </w:rPr>
      </w:pPr>
      <w:ins w:id="1548" w:author="Transkribus" w:date="2019-12-11T14:30:00Z">
        <w:r w:rsidRPr="00EE6742">
          <w:rPr>
            <w:rFonts w:ascii="Courier New" w:hAnsi="Courier New" w:cs="Courier New"/>
            <w:rtl/>
          </w:rPr>
          <w:t>مية</w:t>
        </w:r>
      </w:ins>
      <w:r w:rsidRPr="00EE6742">
        <w:rPr>
          <w:rFonts w:ascii="Courier New" w:hAnsi="Courier New" w:cs="Courier New"/>
          <w:rtl/>
        </w:rPr>
        <w:t xml:space="preserve"> المنزلة العلية وجعل م</w:t>
      </w:r>
      <w:del w:id="1549" w:author="Transkribus" w:date="2019-12-11T14:30:00Z">
        <w:r w:rsidRPr="009B6BCA">
          <w:rPr>
            <w:rFonts w:ascii="Courier New" w:hAnsi="Courier New" w:cs="Courier New"/>
            <w:rtl/>
          </w:rPr>
          <w:delText>ق</w:delText>
        </w:r>
      </w:del>
      <w:ins w:id="1550" w:author="Transkribus" w:date="2019-12-11T14:30:00Z">
        <w:r w:rsidRPr="00EE6742">
          <w:rPr>
            <w:rFonts w:ascii="Courier New" w:hAnsi="Courier New" w:cs="Courier New"/>
            <w:rtl/>
          </w:rPr>
          <w:t>ع</w:t>
        </w:r>
      </w:ins>
      <w:r w:rsidRPr="00EE6742">
        <w:rPr>
          <w:rFonts w:ascii="Courier New" w:hAnsi="Courier New" w:cs="Courier New"/>
          <w:rtl/>
        </w:rPr>
        <w:t>رر</w:t>
      </w:r>
      <w:del w:id="1551" w:author="Transkribus" w:date="2019-12-11T14:30:00Z">
        <w:r w:rsidRPr="009B6BCA">
          <w:rPr>
            <w:rFonts w:ascii="Courier New" w:hAnsi="Courier New" w:cs="Courier New"/>
            <w:rtl/>
          </w:rPr>
          <w:delText>ه</w:delText>
        </w:r>
      </w:del>
      <w:ins w:id="1552" w:author="Transkribus" w:date="2019-12-11T14:30:00Z">
        <w:r w:rsidRPr="00EE6742">
          <w:rPr>
            <w:rFonts w:ascii="Courier New" w:hAnsi="Courier New" w:cs="Courier New"/>
            <w:rtl/>
          </w:rPr>
          <w:t>ة</w:t>
        </w:r>
      </w:ins>
      <w:r w:rsidRPr="00EE6742">
        <w:rPr>
          <w:rFonts w:ascii="Courier New" w:hAnsi="Courier New" w:cs="Courier New"/>
          <w:rtl/>
        </w:rPr>
        <w:t xml:space="preserve"> فى </w:t>
      </w:r>
      <w:del w:id="1553" w:author="Transkribus" w:date="2019-12-11T14:30:00Z">
        <w:r w:rsidRPr="009B6BCA">
          <w:rPr>
            <w:rFonts w:ascii="Courier New" w:hAnsi="Courier New" w:cs="Courier New"/>
            <w:rtl/>
          </w:rPr>
          <w:delText>كل شهر ثلاثة الاف درهم وبقى</w:delText>
        </w:r>
      </w:del>
      <w:ins w:id="1554" w:author="Transkribus" w:date="2019-12-11T14:30:00Z">
        <w:r w:rsidRPr="00EE6742">
          <w:rPr>
            <w:rFonts w:ascii="Courier New" w:hAnsi="Courier New" w:cs="Courier New"/>
            <w:rtl/>
          </w:rPr>
          <w:t>كلى شهرثلاتة ألاف دورهم ويقى</w:t>
        </w:r>
      </w:ins>
      <w:r w:rsidRPr="00EE6742">
        <w:rPr>
          <w:rFonts w:ascii="Courier New" w:hAnsi="Courier New" w:cs="Courier New"/>
          <w:rtl/>
        </w:rPr>
        <w:t xml:space="preserve"> على ذلك م</w:t>
      </w:r>
      <w:del w:id="1555" w:author="Transkribus" w:date="2019-12-11T14:30:00Z">
        <w:r w:rsidRPr="009B6BCA">
          <w:rPr>
            <w:rFonts w:ascii="Courier New" w:hAnsi="Courier New" w:cs="Courier New"/>
            <w:rtl/>
          </w:rPr>
          <w:delText>د</w:delText>
        </w:r>
      </w:del>
      <w:ins w:id="1556" w:author="Transkribus" w:date="2019-12-11T14:30:00Z">
        <w:r w:rsidRPr="00EE6742">
          <w:rPr>
            <w:rFonts w:ascii="Courier New" w:hAnsi="Courier New" w:cs="Courier New"/>
            <w:rtl/>
          </w:rPr>
          <w:t>ذ</w:t>
        </w:r>
      </w:ins>
      <w:r w:rsidRPr="00EE6742">
        <w:rPr>
          <w:rFonts w:ascii="Courier New" w:hAnsi="Courier New" w:cs="Courier New"/>
          <w:rtl/>
        </w:rPr>
        <w:t xml:space="preserve">ة ثم </w:t>
      </w:r>
      <w:del w:id="1557" w:author="Transkribus" w:date="2019-12-11T14:30:00Z">
        <w:r w:rsidRPr="009B6BCA">
          <w:rPr>
            <w:rFonts w:ascii="Courier New" w:hAnsi="Courier New" w:cs="Courier New"/>
            <w:rtl/>
          </w:rPr>
          <w:delText>ت</w:delText>
        </w:r>
      </w:del>
      <w:ins w:id="1558" w:author="Transkribus" w:date="2019-12-11T14:30:00Z">
        <w:r w:rsidRPr="00EE6742">
          <w:rPr>
            <w:rFonts w:ascii="Courier New" w:hAnsi="Courier New" w:cs="Courier New"/>
            <w:rtl/>
          </w:rPr>
          <w:t>م</w:t>
        </w:r>
      </w:ins>
      <w:r w:rsidRPr="00EE6742">
        <w:rPr>
          <w:rFonts w:ascii="Courier New" w:hAnsi="Courier New" w:cs="Courier New"/>
          <w:rtl/>
        </w:rPr>
        <w:t>وج</w:t>
      </w:r>
      <w:del w:id="1559" w:author="Transkribus" w:date="2019-12-11T14:30:00Z">
        <w:r w:rsidRPr="009B6BCA">
          <w:rPr>
            <w:rFonts w:ascii="Courier New" w:hAnsi="Courier New" w:cs="Courier New"/>
            <w:rtl/>
          </w:rPr>
          <w:delText>ه</w:delText>
        </w:r>
      </w:del>
      <w:ins w:id="1560" w:author="Transkribus" w:date="2019-12-11T14:30:00Z">
        <w:r w:rsidRPr="00EE6742">
          <w:rPr>
            <w:rFonts w:ascii="Courier New" w:hAnsi="Courier New" w:cs="Courier New"/>
            <w:rtl/>
          </w:rPr>
          <w:t>ة</w:t>
        </w:r>
      </w:ins>
      <w:r w:rsidRPr="00EE6742">
        <w:rPr>
          <w:rFonts w:ascii="Courier New" w:hAnsi="Courier New" w:cs="Courier New"/>
          <w:rtl/>
        </w:rPr>
        <w:t xml:space="preserve"> الى</w:t>
      </w:r>
      <w:del w:id="1561" w:author="Transkribus" w:date="2019-12-11T14:30:00Z">
        <w:r w:rsidRPr="009B6BCA">
          <w:rPr>
            <w:rFonts w:ascii="Courier New" w:hAnsi="Courier New" w:cs="Courier New"/>
            <w:rtl/>
          </w:rPr>
          <w:delText xml:space="preserve"> الشام وصار ناظرا على</w:delText>
        </w:r>
      </w:del>
    </w:p>
    <w:p w:rsidR="00544482" w:rsidRPr="00EE6742" w:rsidRDefault="00544482" w:rsidP="00544482">
      <w:pPr>
        <w:pStyle w:val="NurText"/>
        <w:bidi/>
        <w:rPr>
          <w:rFonts w:ascii="Courier New" w:hAnsi="Courier New" w:cs="Courier New"/>
        </w:rPr>
      </w:pPr>
      <w:ins w:id="1562" w:author="Transkribus" w:date="2019-12-11T14:30:00Z">
        <w:r w:rsidRPr="00EE6742">
          <w:rPr>
            <w:rFonts w:ascii="Courier New" w:hAnsi="Courier New" w:cs="Courier New"/>
            <w:rtl/>
          </w:rPr>
          <w:t>اسأام وصارقاطراعلى</w:t>
        </w:r>
      </w:ins>
      <w:r w:rsidRPr="00EE6742">
        <w:rPr>
          <w:rFonts w:ascii="Courier New" w:hAnsi="Courier New" w:cs="Courier New"/>
          <w:rtl/>
        </w:rPr>
        <w:t xml:space="preserve"> الديوان </w:t>
      </w:r>
      <w:del w:id="1563" w:author="Transkribus" w:date="2019-12-11T14:30:00Z">
        <w:r w:rsidRPr="009B6BCA">
          <w:rPr>
            <w:rFonts w:ascii="Courier New" w:hAnsi="Courier New" w:cs="Courier New"/>
            <w:rtl/>
          </w:rPr>
          <w:delText>ب</w:delText>
        </w:r>
      </w:del>
      <w:ins w:id="1564" w:author="Transkribus" w:date="2019-12-11T14:30:00Z">
        <w:r w:rsidRPr="00EE6742">
          <w:rPr>
            <w:rFonts w:ascii="Courier New" w:hAnsi="Courier New" w:cs="Courier New"/>
            <w:rtl/>
          </w:rPr>
          <w:t>ن</w:t>
        </w:r>
      </w:ins>
      <w:r w:rsidRPr="00EE6742">
        <w:rPr>
          <w:rFonts w:ascii="Courier New" w:hAnsi="Courier New" w:cs="Courier New"/>
          <w:rtl/>
        </w:rPr>
        <w:t xml:space="preserve">جميع الاعمال </w:t>
      </w:r>
      <w:del w:id="1565" w:author="Transkribus" w:date="2019-12-11T14:30:00Z">
        <w:r w:rsidRPr="009B6BCA">
          <w:rPr>
            <w:rFonts w:ascii="Courier New" w:hAnsi="Courier New" w:cs="Courier New"/>
            <w:rtl/>
          </w:rPr>
          <w:delText>الشامية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66" w:author="Transkribus" w:date="2019-12-11T14:30:00Z">
        <w:r w:rsidRPr="00EE6742">
          <w:rPr>
            <w:rFonts w:ascii="Courier New" w:hAnsi="Courier New" w:cs="Courier New"/>
            <w:rtl/>
          </w:rPr>
          <w:t>الشامبة أومنأ برسله كتب رقيموفف</w:t>
        </w:r>
      </w:ins>
    </w:p>
    <w:p w:rsidR="00544482" w:rsidRPr="00EE6742" w:rsidRDefault="00544482" w:rsidP="00544482">
      <w:pPr>
        <w:pStyle w:val="NurText"/>
        <w:bidi/>
        <w:rPr>
          <w:ins w:id="1567" w:author="Transkribus" w:date="2019-12-11T14:30:00Z"/>
          <w:rFonts w:ascii="Courier New" w:hAnsi="Courier New" w:cs="Courier New"/>
        </w:rPr>
      </w:pPr>
      <w:dir w:val="rtl">
        <w:dir w:val="rtl">
          <w:del w:id="1568" w:author="Transkribus" w:date="2019-12-11T14:30:00Z">
            <w:r w:rsidRPr="009B6BCA">
              <w:rPr>
                <w:rFonts w:ascii="Courier New" w:hAnsi="Courier New" w:cs="Courier New"/>
                <w:rtl/>
              </w:rPr>
              <w:delText>ومن ترسله كتب رقعة وقف الخادم</w:delText>
            </w:r>
          </w:del>
          <w:ins w:id="1569" w:author="Transkribus" w:date="2019-12-11T14:30:00Z">
            <w:r w:rsidRPr="00EE6742">
              <w:rPr>
                <w:rFonts w:ascii="Courier New" w:hAnsi="Courier New" w:cs="Courier New"/>
                <w:rtl/>
              </w:rPr>
              <w:t>الحادم</w:t>
            </w:r>
          </w:ins>
          <w:r w:rsidRPr="00EE6742">
            <w:rPr>
              <w:rFonts w:ascii="Courier New" w:hAnsi="Courier New" w:cs="Courier New"/>
              <w:rtl/>
            </w:rPr>
            <w:t xml:space="preserve"> على المشرفة </w:t>
          </w:r>
          <w:del w:id="1570" w:author="Transkribus" w:date="2019-12-11T14:30:00Z">
            <w:r w:rsidRPr="009B6BCA">
              <w:rPr>
                <w:rFonts w:ascii="Courier New" w:hAnsi="Courier New" w:cs="Courier New"/>
                <w:rtl/>
              </w:rPr>
              <w:delText>الكريمة ادام</w:delText>
            </w:r>
          </w:del>
          <w:ins w:id="1571" w:author="Transkribus" w:date="2019-12-11T14:30:00Z">
            <w:r w:rsidRPr="00EE6742">
              <w:rPr>
                <w:rFonts w:ascii="Courier New" w:hAnsi="Courier New" w:cs="Courier New"/>
                <w:rtl/>
              </w:rPr>
              <w:t>الكرمة أدام</w:t>
            </w:r>
          </w:ins>
          <w:r w:rsidRPr="00EE6742">
            <w:rPr>
              <w:rFonts w:ascii="Courier New" w:hAnsi="Courier New" w:cs="Courier New"/>
              <w:rtl/>
            </w:rPr>
            <w:t xml:space="preserve"> الله نعمة المن</w:t>
          </w:r>
          <w:del w:id="1572" w:author="Transkribus" w:date="2019-12-11T14:30:00Z">
            <w:r w:rsidRPr="009B6BCA">
              <w:rPr>
                <w:rFonts w:ascii="Courier New" w:hAnsi="Courier New" w:cs="Courier New"/>
                <w:rtl/>
              </w:rPr>
              <w:delText>ع</w:delText>
            </w:r>
          </w:del>
          <w:r w:rsidRPr="00EE6742">
            <w:rPr>
              <w:rFonts w:ascii="Courier New" w:hAnsi="Courier New" w:cs="Courier New"/>
              <w:rtl/>
            </w:rPr>
            <w:t xml:space="preserve">م بما </w:t>
          </w:r>
          <w:del w:id="1573" w:author="Transkribus" w:date="2019-12-11T14:30:00Z">
            <w:r w:rsidRPr="009B6BCA">
              <w:rPr>
                <w:rFonts w:ascii="Courier New" w:hAnsi="Courier New" w:cs="Courier New"/>
                <w:rtl/>
              </w:rPr>
              <w:delText>اودعها من النعم الجسام واقتضبه فيها من الاريحية</w:delText>
            </w:r>
          </w:del>
          <w:ins w:id="1574" w:author="Transkribus" w:date="2019-12-11T14:30:00Z">
            <w:r w:rsidRPr="00EE6742">
              <w:rPr>
                <w:rFonts w:ascii="Courier New" w:hAnsi="Courier New" w:cs="Courier New"/>
                <w:rtl/>
              </w:rPr>
              <w:t>أودعهامن النم الحسام واتنصبةفيها</w:t>
            </w:r>
          </w:ins>
          <w:r>
            <w:t>‬</w:t>
          </w:r>
          <w:r>
            <w:t>‬</w:t>
          </w:r>
        </w:dir>
      </w:dir>
    </w:p>
    <w:p w:rsidR="00544482" w:rsidRPr="00EE6742" w:rsidRDefault="00544482" w:rsidP="00544482">
      <w:pPr>
        <w:pStyle w:val="NurText"/>
        <w:bidi/>
        <w:rPr>
          <w:rFonts w:ascii="Courier New" w:hAnsi="Courier New" w:cs="Courier New"/>
        </w:rPr>
      </w:pPr>
      <w:ins w:id="1575" w:author="Transkribus" w:date="2019-12-11T14:30:00Z">
        <w:r w:rsidRPr="00EE6742">
          <w:rPr>
            <w:rFonts w:ascii="Courier New" w:hAnsi="Courier New" w:cs="Courier New"/>
            <w:rtl/>
          </w:rPr>
          <w:t>بن الار مجبة</w:t>
        </w:r>
      </w:ins>
      <w:r w:rsidRPr="00EE6742">
        <w:rPr>
          <w:rFonts w:ascii="Courier New" w:hAnsi="Courier New" w:cs="Courier New"/>
          <w:rtl/>
        </w:rPr>
        <w:t xml:space="preserve"> التى </w:t>
      </w:r>
      <w:del w:id="1576" w:author="Transkribus" w:date="2019-12-11T14:30:00Z">
        <w:r w:rsidRPr="009B6BCA">
          <w:rPr>
            <w:rFonts w:ascii="Courier New" w:hAnsi="Courier New" w:cs="Courier New"/>
            <w:rtl/>
          </w:rPr>
          <w:delText>اربى فيها</w:delText>
        </w:r>
      </w:del>
      <w:ins w:id="1577" w:author="Transkribus" w:date="2019-12-11T14:30:00Z">
        <w:r w:rsidRPr="00EE6742">
          <w:rPr>
            <w:rFonts w:ascii="Courier New" w:hAnsi="Courier New" w:cs="Courier New"/>
            <w:rtl/>
          </w:rPr>
          <w:t>أرى نيه ا</w:t>
        </w:r>
      </w:ins>
      <w:r w:rsidRPr="00EE6742">
        <w:rPr>
          <w:rFonts w:ascii="Courier New" w:hAnsi="Courier New" w:cs="Courier New"/>
          <w:rtl/>
        </w:rPr>
        <w:t xml:space="preserve"> على كل من ت</w:t>
      </w:r>
      <w:del w:id="1578" w:author="Transkribus" w:date="2019-12-11T14:30:00Z">
        <w:r w:rsidRPr="009B6BCA">
          <w:rPr>
            <w:rFonts w:ascii="Courier New" w:hAnsi="Courier New" w:cs="Courier New"/>
            <w:rtl/>
          </w:rPr>
          <w:delText>قد</w:delText>
        </w:r>
      </w:del>
      <w:ins w:id="1579" w:author="Transkribus" w:date="2019-12-11T14:30:00Z">
        <w:r w:rsidRPr="00EE6742">
          <w:rPr>
            <w:rFonts w:ascii="Courier New" w:hAnsi="Courier New" w:cs="Courier New"/>
            <w:rtl/>
          </w:rPr>
          <w:t>تذ</w:t>
        </w:r>
      </w:ins>
      <w:r w:rsidRPr="00EE6742">
        <w:rPr>
          <w:rFonts w:ascii="Courier New" w:hAnsi="Courier New" w:cs="Courier New"/>
          <w:rtl/>
        </w:rPr>
        <w:t xml:space="preserve">مه من الكرام وابان فيها </w:t>
      </w:r>
      <w:del w:id="1580" w:author="Transkribus" w:date="2019-12-11T14:30:00Z">
        <w:r w:rsidRPr="009B6BCA">
          <w:rPr>
            <w:rFonts w:ascii="Courier New" w:hAnsi="Courier New" w:cs="Courier New"/>
            <w:rtl/>
          </w:rPr>
          <w:delText>عما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81" w:author="Transkribus" w:date="2019-12-11T14:30:00Z">
        <w:r w:rsidRPr="00EE6742">
          <w:rPr>
            <w:rFonts w:ascii="Courier New" w:hAnsi="Courier New" w:cs="Courier New"/>
            <w:rtl/>
          </w:rPr>
          <w:t>عمايفضى على الحادم</w:t>
        </w:r>
      </w:ins>
    </w:p>
    <w:p w:rsidR="00544482" w:rsidRPr="00EE6742" w:rsidRDefault="00544482" w:rsidP="00544482">
      <w:pPr>
        <w:pStyle w:val="NurText"/>
        <w:bidi/>
        <w:rPr>
          <w:ins w:id="1582" w:author="Transkribus" w:date="2019-12-11T14:30:00Z"/>
          <w:rFonts w:ascii="Courier New" w:hAnsi="Courier New" w:cs="Courier New"/>
        </w:rPr>
      </w:pPr>
      <w:dir w:val="rtl">
        <w:dir w:val="rtl">
          <w:del w:id="1583" w:author="Transkribus" w:date="2019-12-11T14:30:00Z">
            <w:r w:rsidRPr="009B6BCA">
              <w:rPr>
                <w:rFonts w:ascii="Courier New" w:hAnsi="Courier New" w:cs="Courier New"/>
                <w:rtl/>
              </w:rPr>
              <w:delText>يقضى على الخادم بالاسترقاق</w:delText>
            </w:r>
          </w:del>
          <w:ins w:id="1584" w:author="Transkribus" w:date="2019-12-11T14:30:00Z">
            <w:r w:rsidRPr="00EE6742">
              <w:rPr>
                <w:rFonts w:ascii="Courier New" w:hAnsi="Courier New" w:cs="Courier New"/>
                <w:rtl/>
              </w:rPr>
              <w:t>الاصير قاق</w:t>
            </w:r>
          </w:ins>
          <w:r w:rsidRPr="00EE6742">
            <w:rPr>
              <w:rFonts w:ascii="Courier New" w:hAnsi="Courier New" w:cs="Courier New"/>
              <w:rtl/>
            </w:rPr>
            <w:t xml:space="preserve"> وعلى الدولة خلدها الله </w:t>
          </w:r>
          <w:del w:id="1585" w:author="Transkribus" w:date="2019-12-11T14:30:00Z">
            <w:r w:rsidRPr="009B6BCA">
              <w:rPr>
                <w:rFonts w:ascii="Courier New" w:hAnsi="Courier New" w:cs="Courier New"/>
                <w:rtl/>
              </w:rPr>
              <w:delText>بمزايا الاستحقاق وكلما اشار</w:delText>
            </w:r>
          </w:del>
          <w:ins w:id="1586" w:author="Transkribus" w:date="2019-12-11T14:30:00Z">
            <w:r w:rsidRPr="00EE6742">
              <w:rPr>
                <w:rFonts w:ascii="Courier New" w:hAnsi="Courier New" w:cs="Courier New"/>
                <w:rtl/>
              </w:rPr>
              <w:t>عمزابا الاسحقاق وكاا أشار</w:t>
            </w:r>
          </w:ins>
          <w:r w:rsidRPr="00EE6742">
            <w:rPr>
              <w:rFonts w:ascii="Courier New" w:hAnsi="Courier New" w:cs="Courier New"/>
              <w:rtl/>
            </w:rPr>
            <w:t xml:space="preserve"> المولى عليه </w:t>
          </w:r>
          <w:del w:id="1587" w:author="Transkribus" w:date="2019-12-11T14:30:00Z">
            <w:r w:rsidRPr="009B6BCA">
              <w:rPr>
                <w:rFonts w:ascii="Courier New" w:hAnsi="Courier New" w:cs="Courier New"/>
                <w:rtl/>
              </w:rPr>
              <w:delText xml:space="preserve">فهو كما نص </w:delText>
            </w:r>
          </w:del>
          <w:ins w:id="1588" w:author="Transkribus" w:date="2019-12-11T14:30:00Z">
            <w:r w:rsidRPr="00EE6742">
              <w:rPr>
                <w:rFonts w:ascii="Courier New" w:hAnsi="Courier New" w:cs="Courier New"/>
                <w:rtl/>
              </w:rPr>
              <w:t>فهوكانس</w:t>
            </w:r>
          </w:ins>
          <w:r>
            <w:t>‬</w:t>
          </w:r>
          <w:r>
            <w:t>‬</w:t>
          </w:r>
        </w:dir>
      </w:dir>
    </w:p>
    <w:p w:rsidR="00544482" w:rsidRPr="00EE6742" w:rsidRDefault="00544482" w:rsidP="00544482">
      <w:pPr>
        <w:pStyle w:val="NurText"/>
        <w:bidi/>
        <w:rPr>
          <w:ins w:id="1589" w:author="Transkribus" w:date="2019-12-11T14:30:00Z"/>
          <w:rFonts w:ascii="Courier New" w:hAnsi="Courier New" w:cs="Courier New"/>
        </w:rPr>
      </w:pPr>
      <w:r w:rsidRPr="00EE6742">
        <w:rPr>
          <w:rFonts w:ascii="Courier New" w:hAnsi="Courier New" w:cs="Courier New"/>
          <w:rtl/>
        </w:rPr>
        <w:t xml:space="preserve">عليه </w:t>
      </w:r>
      <w:del w:id="1590" w:author="Transkribus" w:date="2019-12-11T14:30:00Z">
        <w:r w:rsidRPr="009B6BCA">
          <w:rPr>
            <w:rFonts w:ascii="Courier New" w:hAnsi="Courier New" w:cs="Courier New"/>
            <w:rtl/>
          </w:rPr>
          <w:delText>لكنه يعلم بسعادته ان الفرص تمر مر</w:delText>
        </w:r>
      </w:del>
      <w:ins w:id="1591" w:author="Transkribus" w:date="2019-12-11T14:30:00Z">
        <w:r w:rsidRPr="00EE6742">
          <w:rPr>
            <w:rFonts w:ascii="Courier New" w:hAnsi="Courier New" w:cs="Courier New"/>
            <w:rtl/>
          </w:rPr>
          <w:t>كنه بعلم بسعادله أن الفرس عرمر</w:t>
        </w:r>
      </w:ins>
      <w:r w:rsidRPr="00EE6742">
        <w:rPr>
          <w:rFonts w:ascii="Courier New" w:hAnsi="Courier New" w:cs="Courier New"/>
          <w:rtl/>
        </w:rPr>
        <w:t xml:space="preserve"> السحاب وان الامور الم</w:t>
      </w:r>
      <w:ins w:id="1592" w:author="Transkribus" w:date="2019-12-11T14:30:00Z">
        <w:r w:rsidRPr="00EE6742">
          <w:rPr>
            <w:rFonts w:ascii="Courier New" w:hAnsi="Courier New" w:cs="Courier New"/>
            <w:rtl/>
          </w:rPr>
          <w:t>ه</w:t>
        </w:r>
      </w:ins>
      <w:r w:rsidRPr="00EE6742">
        <w:rPr>
          <w:rFonts w:ascii="Courier New" w:hAnsi="Courier New" w:cs="Courier New"/>
          <w:rtl/>
        </w:rPr>
        <w:t>ع</w:t>
      </w:r>
      <w:del w:id="1593" w:author="Transkribus" w:date="2019-12-11T14:30:00Z">
        <w:r w:rsidRPr="009B6BCA">
          <w:rPr>
            <w:rFonts w:ascii="Courier New" w:hAnsi="Courier New" w:cs="Courier New"/>
            <w:rtl/>
          </w:rPr>
          <w:delText>ين</w:delText>
        </w:r>
      </w:del>
      <w:ins w:id="1594" w:author="Transkribus" w:date="2019-12-11T14:30:00Z">
        <w:r w:rsidRPr="00EE6742">
          <w:rPr>
            <w:rFonts w:ascii="Courier New" w:hAnsi="Courier New" w:cs="Courier New"/>
            <w:rtl/>
          </w:rPr>
          <w:t>بث</w:t>
        </w:r>
      </w:ins>
      <w:r w:rsidRPr="00EE6742">
        <w:rPr>
          <w:rFonts w:ascii="Courier New" w:hAnsi="Courier New" w:cs="Courier New"/>
          <w:rtl/>
        </w:rPr>
        <w:t xml:space="preserve">ة فى الاوقات </w:t>
      </w:r>
      <w:del w:id="1595" w:author="Transkribus" w:date="2019-12-11T14:30:00Z">
        <w:r w:rsidRPr="009B6BCA">
          <w:rPr>
            <w:rFonts w:ascii="Courier New" w:hAnsi="Courier New" w:cs="Courier New"/>
            <w:rtl/>
          </w:rPr>
          <w:delText>المحدودة تحتاج</w:delText>
        </w:r>
      </w:del>
      <w:ins w:id="1596" w:author="Transkribus" w:date="2019-12-11T14:30:00Z">
        <w:r w:rsidRPr="00EE6742">
          <w:rPr>
            <w:rFonts w:ascii="Courier New" w:hAnsi="Courier New" w:cs="Courier New"/>
            <w:rtl/>
          </w:rPr>
          <w:t>المجدودة</w:t>
        </w:r>
      </w:ins>
    </w:p>
    <w:p w:rsidR="00544482" w:rsidRPr="00EE6742" w:rsidRDefault="00544482" w:rsidP="00544482">
      <w:pPr>
        <w:pStyle w:val="NurText"/>
        <w:bidi/>
        <w:rPr>
          <w:ins w:id="1597" w:author="Transkribus" w:date="2019-12-11T14:30:00Z"/>
          <w:rFonts w:ascii="Courier New" w:hAnsi="Courier New" w:cs="Courier New"/>
        </w:rPr>
      </w:pPr>
      <w:ins w:id="1598" w:author="Transkribus" w:date="2019-12-11T14:30:00Z">
        <w:r w:rsidRPr="00EE6742">
          <w:rPr>
            <w:rFonts w:ascii="Courier New" w:hAnsi="Courier New" w:cs="Courier New"/>
            <w:rtl/>
          </w:rPr>
          <w:t>جتاج</w:t>
        </w:r>
      </w:ins>
      <w:r w:rsidRPr="00EE6742">
        <w:rPr>
          <w:rFonts w:ascii="Courier New" w:hAnsi="Courier New" w:cs="Courier New"/>
          <w:rtl/>
        </w:rPr>
        <w:t xml:space="preserve"> الى </w:t>
      </w:r>
      <w:del w:id="1599" w:author="Transkribus" w:date="2019-12-11T14:30:00Z">
        <w:r w:rsidRPr="009B6BCA">
          <w:rPr>
            <w:rFonts w:ascii="Courier New" w:hAnsi="Courier New" w:cs="Courier New"/>
            <w:rtl/>
          </w:rPr>
          <w:delText>تلافى الاسباب</w:delText>
        </w:r>
      </w:del>
      <w:ins w:id="1600" w:author="Transkribus" w:date="2019-12-11T14:30:00Z">
        <w:r w:rsidRPr="00EE6742">
          <w:rPr>
            <w:rFonts w:ascii="Courier New" w:hAnsi="Courier New" w:cs="Courier New"/>
            <w:rtl/>
          </w:rPr>
          <w:t>وافى الاسياب</w:t>
        </w:r>
      </w:ins>
      <w:r w:rsidRPr="00EE6742">
        <w:rPr>
          <w:rFonts w:ascii="Courier New" w:hAnsi="Courier New" w:cs="Courier New"/>
          <w:rtl/>
        </w:rPr>
        <w:t xml:space="preserve"> وقد </w:t>
      </w:r>
      <w:del w:id="1601" w:author="Transkribus" w:date="2019-12-11T14:30:00Z">
        <w:r w:rsidRPr="009B6BCA">
          <w:rPr>
            <w:rFonts w:ascii="Courier New" w:hAnsi="Courier New" w:cs="Courier New"/>
            <w:rtl/>
          </w:rPr>
          <w:delText>ض</w:delText>
        </w:r>
      </w:del>
      <w:ins w:id="1602" w:author="Transkribus" w:date="2019-12-11T14:30:00Z">
        <w:r w:rsidRPr="00EE6742">
          <w:rPr>
            <w:rFonts w:ascii="Courier New" w:hAnsi="Courier New" w:cs="Courier New"/>
            <w:rtl/>
          </w:rPr>
          <w:t>ص</w:t>
        </w:r>
      </w:ins>
      <w:r w:rsidRPr="00EE6742">
        <w:rPr>
          <w:rFonts w:ascii="Courier New" w:hAnsi="Courier New" w:cs="Courier New"/>
          <w:rtl/>
        </w:rPr>
        <w:t xml:space="preserve">اق الوقت </w:t>
      </w:r>
      <w:del w:id="1603" w:author="Transkribus" w:date="2019-12-11T14:30:00Z">
        <w:r w:rsidRPr="009B6BCA">
          <w:rPr>
            <w:rFonts w:ascii="Courier New" w:hAnsi="Courier New" w:cs="Courier New"/>
            <w:rtl/>
          </w:rPr>
          <w:delText>بحيث لا يحتمل التاخير</w:delText>
        </w:r>
      </w:del>
      <w:ins w:id="1604" w:author="Transkribus" w:date="2019-12-11T14:30:00Z">
        <w:r w:rsidRPr="00EE6742">
          <w:rPr>
            <w:rFonts w:ascii="Courier New" w:hAnsi="Courier New" w:cs="Courier New"/>
            <w:rtl/>
          </w:rPr>
          <w:t>صحيت لاجمل التاجير</w:t>
        </w:r>
      </w:ins>
      <w:r w:rsidRPr="00EE6742">
        <w:rPr>
          <w:rFonts w:ascii="Courier New" w:hAnsi="Courier New" w:cs="Courier New"/>
          <w:rtl/>
        </w:rPr>
        <w:t xml:space="preserve"> والمولى </w:t>
      </w:r>
      <w:del w:id="1605" w:author="Transkribus" w:date="2019-12-11T14:30:00Z">
        <w:r w:rsidRPr="009B6BCA">
          <w:rPr>
            <w:rFonts w:ascii="Courier New" w:hAnsi="Courier New" w:cs="Courier New"/>
            <w:rtl/>
          </w:rPr>
          <w:delText>ي</w:delText>
        </w:r>
      </w:del>
      <w:ins w:id="1606" w:author="Transkribus" w:date="2019-12-11T14:30:00Z">
        <w:r w:rsidRPr="00EE6742">
          <w:rPr>
            <w:rFonts w:ascii="Courier New" w:hAnsi="Courier New" w:cs="Courier New"/>
            <w:rtl/>
          </w:rPr>
          <w:t>ب</w:t>
        </w:r>
      </w:ins>
      <w:r w:rsidRPr="00EE6742">
        <w:rPr>
          <w:rFonts w:ascii="Courier New" w:hAnsi="Courier New" w:cs="Courier New"/>
          <w:rtl/>
        </w:rPr>
        <w:t>علم ان المصلحة</w:t>
      </w:r>
      <w:del w:id="1607" w:author="Transkribus" w:date="2019-12-11T14:30:00Z">
        <w:r w:rsidRPr="009B6BCA">
          <w:rPr>
            <w:rFonts w:ascii="Courier New" w:hAnsi="Courier New" w:cs="Courier New"/>
            <w:rtl/>
          </w:rPr>
          <w:delText xml:space="preserve"> ت</w:delText>
        </w:r>
      </w:del>
    </w:p>
    <w:p w:rsidR="00544482" w:rsidRPr="00EE6742" w:rsidRDefault="00544482" w:rsidP="00544482">
      <w:pPr>
        <w:pStyle w:val="NurText"/>
        <w:bidi/>
        <w:rPr>
          <w:ins w:id="1608" w:author="Transkribus" w:date="2019-12-11T14:30:00Z"/>
          <w:rFonts w:ascii="Courier New" w:hAnsi="Courier New" w:cs="Courier New"/>
        </w:rPr>
      </w:pPr>
      <w:ins w:id="1609" w:author="Transkribus" w:date="2019-12-11T14:30:00Z">
        <w:r w:rsidRPr="00EE6742">
          <w:rPr>
            <w:rFonts w:ascii="Courier New" w:hAnsi="Courier New" w:cs="Courier New"/>
            <w:rtl/>
          </w:rPr>
          <w:t>اب</w:t>
        </w:r>
      </w:ins>
      <w:r w:rsidRPr="00EE6742">
        <w:rPr>
          <w:rFonts w:ascii="Courier New" w:hAnsi="Courier New" w:cs="Courier New"/>
          <w:rtl/>
        </w:rPr>
        <w:t xml:space="preserve">قديم النظر فى المهم على جميع </w:t>
      </w:r>
      <w:del w:id="1610" w:author="Transkribus" w:date="2019-12-11T14:30:00Z">
        <w:r w:rsidRPr="009B6BCA">
          <w:rPr>
            <w:rFonts w:ascii="Courier New" w:hAnsi="Courier New" w:cs="Courier New"/>
            <w:rtl/>
          </w:rPr>
          <w:delText>انواع التدبير</w:delText>
        </w:r>
      </w:del>
      <w:ins w:id="1611" w:author="Transkribus" w:date="2019-12-11T14:30:00Z">
        <w:r w:rsidRPr="00EE6742">
          <w:rPr>
            <w:rFonts w:ascii="Courier New" w:hAnsi="Courier New" w:cs="Courier New"/>
            <w:rtl/>
          </w:rPr>
          <w:t>ألواعح الندير</w:t>
        </w:r>
      </w:ins>
      <w:r w:rsidRPr="00EE6742">
        <w:rPr>
          <w:rFonts w:ascii="Courier New" w:hAnsi="Courier New" w:cs="Courier New"/>
          <w:rtl/>
        </w:rPr>
        <w:t xml:space="preserve"> وما الخادم مع المولى فى هذا المهم </w:t>
      </w:r>
      <w:del w:id="1612" w:author="Transkribus" w:date="2019-12-11T14:30:00Z">
        <w:r w:rsidRPr="009B6BCA">
          <w:rPr>
            <w:rFonts w:ascii="Courier New" w:hAnsi="Courier New" w:cs="Courier New"/>
            <w:rtl/>
          </w:rPr>
          <w:delText>العظيم الا كسهم والمولى مدده</w:delText>
        </w:r>
      </w:del>
      <w:ins w:id="1613" w:author="Transkribus" w:date="2019-12-11T14:30:00Z">
        <w:r w:rsidRPr="00EE6742">
          <w:rPr>
            <w:rFonts w:ascii="Courier New" w:hAnsi="Courier New" w:cs="Courier New"/>
            <w:rtl/>
          </w:rPr>
          <w:t>العطم</w:t>
        </w:r>
      </w:ins>
    </w:p>
    <w:p w:rsidR="00544482" w:rsidRPr="00EE6742" w:rsidRDefault="00544482" w:rsidP="00544482">
      <w:pPr>
        <w:pStyle w:val="NurText"/>
        <w:bidi/>
        <w:rPr>
          <w:ins w:id="1614" w:author="Transkribus" w:date="2019-12-11T14:30:00Z"/>
          <w:rFonts w:ascii="Courier New" w:hAnsi="Courier New" w:cs="Courier New"/>
        </w:rPr>
      </w:pPr>
      <w:ins w:id="1615" w:author="Transkribus" w:date="2019-12-11T14:30:00Z">
        <w:r w:rsidRPr="00EE6742">
          <w:rPr>
            <w:rFonts w:ascii="Courier New" w:hAnsi="Courier New" w:cs="Courier New"/>
            <w:rtl/>
          </w:rPr>
          <w:t>الاكسهعم والموف مسدده</w:t>
        </w:r>
      </w:ins>
      <w:r w:rsidRPr="00EE6742">
        <w:rPr>
          <w:rFonts w:ascii="Courier New" w:hAnsi="Courier New" w:cs="Courier New"/>
          <w:rtl/>
        </w:rPr>
        <w:t xml:space="preserve"> وسيف والمولى </w:t>
      </w:r>
      <w:ins w:id="1616" w:author="Transkribus" w:date="2019-12-11T14:30:00Z">
        <w:r w:rsidRPr="00EE6742">
          <w:rPr>
            <w:rFonts w:ascii="Courier New" w:hAnsi="Courier New" w:cs="Courier New"/>
            <w:rtl/>
          </w:rPr>
          <w:t>م</w:t>
        </w:r>
      </w:ins>
      <w:r w:rsidRPr="00EE6742">
        <w:rPr>
          <w:rFonts w:ascii="Courier New" w:hAnsi="Courier New" w:cs="Courier New"/>
          <w:rtl/>
        </w:rPr>
        <w:t>جرده فالله الله فى الع</w:t>
      </w:r>
      <w:del w:id="1617" w:author="Transkribus" w:date="2019-12-11T14:30:00Z">
        <w:r w:rsidRPr="009B6BCA">
          <w:rPr>
            <w:rFonts w:ascii="Courier New" w:hAnsi="Courier New" w:cs="Courier New"/>
            <w:rtl/>
          </w:rPr>
          <w:delText>ج</w:delText>
        </w:r>
      </w:del>
      <w:r w:rsidRPr="00EE6742">
        <w:rPr>
          <w:rFonts w:ascii="Courier New" w:hAnsi="Courier New" w:cs="Courier New"/>
          <w:rtl/>
        </w:rPr>
        <w:t xml:space="preserve">لة والبدار </w:t>
      </w:r>
      <w:del w:id="1618" w:author="Transkribus" w:date="2019-12-11T14:30:00Z">
        <w:r w:rsidRPr="009B6BCA">
          <w:rPr>
            <w:rFonts w:ascii="Courier New" w:hAnsi="Courier New" w:cs="Courier New"/>
            <w:rtl/>
          </w:rPr>
          <w:delText>وقد ظهرت مخايل</w:delText>
        </w:r>
      </w:del>
      <w:ins w:id="1619" w:author="Transkribus" w:date="2019-12-11T14:30:00Z">
        <w:r w:rsidRPr="00EE6742">
          <w:rPr>
            <w:rFonts w:ascii="Courier New" w:hAnsi="Courier New" w:cs="Courier New"/>
            <w:rtl/>
          </w:rPr>
          <w:t>وقدطهرب١</w:t>
        </w:r>
      </w:ins>
    </w:p>
    <w:p w:rsidR="00544482" w:rsidRPr="00EE6742" w:rsidRDefault="00544482" w:rsidP="00544482">
      <w:pPr>
        <w:pStyle w:val="NurText"/>
        <w:bidi/>
        <w:rPr>
          <w:ins w:id="1620" w:author="Transkribus" w:date="2019-12-11T14:30:00Z"/>
          <w:rFonts w:ascii="Courier New" w:hAnsi="Courier New" w:cs="Courier New"/>
        </w:rPr>
      </w:pPr>
      <w:ins w:id="1621" w:author="Transkribus" w:date="2019-12-11T14:30:00Z">
        <w:r w:rsidRPr="00EE6742">
          <w:rPr>
            <w:rFonts w:ascii="Courier New" w:hAnsi="Courier New" w:cs="Courier New"/>
            <w:rtl/>
          </w:rPr>
          <w:t>ابجايل</w:t>
        </w:r>
      </w:ins>
      <w:r w:rsidRPr="00EE6742">
        <w:rPr>
          <w:rFonts w:ascii="Courier New" w:hAnsi="Courier New" w:cs="Courier New"/>
          <w:rtl/>
        </w:rPr>
        <w:t xml:space="preserve"> السعادة </w:t>
      </w:r>
      <w:del w:id="1622" w:author="Transkribus" w:date="2019-12-11T14:30:00Z">
        <w:r w:rsidRPr="009B6BCA">
          <w:rPr>
            <w:rFonts w:ascii="Courier New" w:hAnsi="Courier New" w:cs="Courier New"/>
            <w:rtl/>
          </w:rPr>
          <w:delText>والانتصار والحذر الحذر</w:delText>
        </w:r>
      </w:del>
      <w:ins w:id="1623" w:author="Transkribus" w:date="2019-12-11T14:30:00Z">
        <w:r w:rsidRPr="00EE6742">
          <w:rPr>
            <w:rFonts w:ascii="Courier New" w:hAnsi="Courier New" w:cs="Courier New"/>
            <w:rtl/>
          </w:rPr>
          <w:t>والاتنصار والجر الجزير</w:t>
        </w:r>
      </w:ins>
      <w:r w:rsidRPr="00EE6742">
        <w:rPr>
          <w:rFonts w:ascii="Courier New" w:hAnsi="Courier New" w:cs="Courier New"/>
          <w:rtl/>
        </w:rPr>
        <w:t xml:space="preserve"> من </w:t>
      </w:r>
      <w:del w:id="1624" w:author="Transkribus" w:date="2019-12-11T14:30:00Z">
        <w:r w:rsidRPr="009B6BCA">
          <w:rPr>
            <w:rFonts w:ascii="Courier New" w:hAnsi="Courier New" w:cs="Courier New"/>
            <w:rtl/>
          </w:rPr>
          <w:delText>التاخير والاهمال فنتفوت والعياذ بالله الاوقات التى نرجو من</w:delText>
        </w:r>
      </w:del>
      <w:ins w:id="1625" w:author="Transkribus" w:date="2019-12-11T14:30:00Z">
        <w:r w:rsidRPr="00EE6742">
          <w:rPr>
            <w:rFonts w:ascii="Courier New" w:hAnsi="Courier New" w:cs="Courier New"/>
            <w:rtl/>
          </w:rPr>
          <w:t>الناخير والاجمال فتقوب والعباد الله الاوثات</w:t>
        </w:r>
      </w:ins>
    </w:p>
    <w:p w:rsidR="00544482" w:rsidRPr="00EE6742" w:rsidRDefault="00544482" w:rsidP="00544482">
      <w:pPr>
        <w:pStyle w:val="NurText"/>
        <w:bidi/>
        <w:rPr>
          <w:rFonts w:ascii="Courier New" w:hAnsi="Courier New" w:cs="Courier New"/>
        </w:rPr>
      </w:pPr>
      <w:ins w:id="1626" w:author="Transkribus" w:date="2019-12-11T14:30:00Z">
        <w:r w:rsidRPr="00EE6742">
          <w:rPr>
            <w:rFonts w:ascii="Courier New" w:hAnsi="Courier New" w:cs="Courier New"/>
            <w:rtl/>
          </w:rPr>
          <w:t>البى ترجومن</w:t>
        </w:r>
      </w:ins>
      <w:r w:rsidRPr="00EE6742">
        <w:rPr>
          <w:rFonts w:ascii="Courier New" w:hAnsi="Courier New" w:cs="Courier New"/>
          <w:rtl/>
        </w:rPr>
        <w:t xml:space="preserve"> الله فيها بلو</w:t>
      </w:r>
      <w:del w:id="1627" w:author="Transkribus" w:date="2019-12-11T14:30:00Z">
        <w:r w:rsidRPr="009B6BCA">
          <w:rPr>
            <w:rFonts w:ascii="Courier New" w:hAnsi="Courier New" w:cs="Courier New"/>
            <w:rtl/>
          </w:rPr>
          <w:delText>غ</w:delText>
        </w:r>
      </w:del>
      <w:ins w:id="1628" w:author="Transkribus" w:date="2019-12-11T14:30:00Z">
        <w:r w:rsidRPr="00EE6742">
          <w:rPr>
            <w:rFonts w:ascii="Courier New" w:hAnsi="Courier New" w:cs="Courier New"/>
            <w:rtl/>
          </w:rPr>
          <w:t>ج</w:t>
        </w:r>
      </w:ins>
      <w:r w:rsidRPr="00EE6742">
        <w:rPr>
          <w:rFonts w:ascii="Courier New" w:hAnsi="Courier New" w:cs="Courier New"/>
          <w:rtl/>
        </w:rPr>
        <w:t xml:space="preserve"> الامال </w:t>
      </w:r>
      <w:del w:id="1629" w:author="Transkribus" w:date="2019-12-11T14:30:00Z">
        <w:r w:rsidRPr="009B6BCA">
          <w:rPr>
            <w:rFonts w:ascii="Courier New" w:hAnsi="Courier New" w:cs="Courier New"/>
            <w:rtl/>
          </w:rPr>
          <w:delText>والمرجو من</w:delText>
        </w:r>
      </w:del>
      <w:ins w:id="1630" w:author="Transkribus" w:date="2019-12-11T14:30:00Z">
        <w:r w:rsidRPr="00EE6742">
          <w:rPr>
            <w:rFonts w:ascii="Courier New" w:hAnsi="Courier New" w:cs="Courier New"/>
            <w:rtl/>
          </w:rPr>
          <w:t>والمر جومن</w:t>
        </w:r>
      </w:ins>
      <w:r w:rsidRPr="00EE6742">
        <w:rPr>
          <w:rFonts w:ascii="Courier New" w:hAnsi="Courier New" w:cs="Courier New"/>
          <w:rtl/>
        </w:rPr>
        <w:t xml:space="preserve"> كرم الله </w:t>
      </w:r>
      <w:del w:id="1631" w:author="Transkribus" w:date="2019-12-11T14:30:00Z">
        <w:r w:rsidRPr="009B6BCA">
          <w:rPr>
            <w:rFonts w:ascii="Courier New" w:hAnsi="Courier New" w:cs="Courier New"/>
            <w:rtl/>
          </w:rPr>
          <w:delText>ان ينهض المملوك</w:delText>
        </w:r>
      </w:del>
      <w:ins w:id="1632" w:author="Transkribus" w:date="2019-12-11T14:30:00Z">
        <w:r w:rsidRPr="00EE6742">
          <w:rPr>
            <w:rFonts w:ascii="Courier New" w:hAnsi="Courier New" w:cs="Courier New"/>
            <w:rtl/>
          </w:rPr>
          <w:t>ابن بنهض المهلول</w:t>
        </w:r>
      </w:ins>
      <w:r w:rsidRPr="00EE6742">
        <w:rPr>
          <w:rFonts w:ascii="Courier New" w:hAnsi="Courier New" w:cs="Courier New"/>
          <w:rtl/>
        </w:rPr>
        <w:t xml:space="preserve"> فى خدمة مولانا</w:t>
      </w:r>
    </w:p>
    <w:p w:rsidR="00544482" w:rsidRPr="00EE6742" w:rsidRDefault="00544482" w:rsidP="00544482">
      <w:pPr>
        <w:pStyle w:val="NurText"/>
        <w:bidi/>
        <w:rPr>
          <w:rFonts w:ascii="Courier New" w:hAnsi="Courier New" w:cs="Courier New"/>
        </w:rPr>
      </w:pPr>
      <w:r w:rsidRPr="00EE6742">
        <w:rPr>
          <w:rFonts w:ascii="Courier New" w:hAnsi="Courier New" w:cs="Courier New"/>
          <w:rtl/>
        </w:rPr>
        <w:t xml:space="preserve">السلطان </w:t>
      </w:r>
      <w:del w:id="1633" w:author="Transkribus" w:date="2019-12-11T14:30:00Z">
        <w:r w:rsidRPr="009B6BCA">
          <w:rPr>
            <w:rFonts w:ascii="Courier New" w:hAnsi="Courier New" w:cs="Courier New"/>
            <w:rtl/>
          </w:rPr>
          <w:delText>بما يبيض</w:delText>
        </w:r>
      </w:del>
      <w:ins w:id="1634" w:author="Transkribus" w:date="2019-12-11T14:30:00Z">
        <w:r w:rsidRPr="00EE6742">
          <w:rPr>
            <w:rFonts w:ascii="Courier New" w:hAnsi="Courier New" w:cs="Courier New"/>
            <w:rtl/>
          </w:rPr>
          <w:t>ثابيض</w:t>
        </w:r>
      </w:ins>
      <w:r w:rsidRPr="00EE6742">
        <w:rPr>
          <w:rFonts w:ascii="Courier New" w:hAnsi="Courier New" w:cs="Courier New"/>
          <w:rtl/>
        </w:rPr>
        <w:t xml:space="preserve"> وجه </w:t>
      </w:r>
      <w:del w:id="1635" w:author="Transkribus" w:date="2019-12-11T14:30:00Z">
        <w:r w:rsidRPr="009B6BCA">
          <w:rPr>
            <w:rFonts w:ascii="Courier New" w:hAnsi="Courier New" w:cs="Courier New"/>
            <w:rtl/>
          </w:rPr>
          <w:delText>امله ويكون</w:delText>
        </w:r>
      </w:del>
      <w:ins w:id="1636" w:author="Transkribus" w:date="2019-12-11T14:30:00Z">
        <w:r w:rsidRPr="00EE6742">
          <w:rPr>
            <w:rFonts w:ascii="Courier New" w:hAnsi="Courier New" w:cs="Courier New"/>
            <w:rtl/>
          </w:rPr>
          <w:t>أمله وبكون</w:t>
        </w:r>
      </w:ins>
      <w:r w:rsidRPr="00EE6742">
        <w:rPr>
          <w:rFonts w:ascii="Courier New" w:hAnsi="Courier New" w:cs="Courier New"/>
          <w:rtl/>
        </w:rPr>
        <w:t xml:space="preserve"> ذلك على </w:t>
      </w:r>
      <w:del w:id="1637" w:author="Transkribus" w:date="2019-12-11T14:30:00Z">
        <w:r w:rsidRPr="009B6BCA">
          <w:rPr>
            <w:rFonts w:ascii="Courier New" w:hAnsi="Courier New" w:cs="Courier New"/>
            <w:rtl/>
          </w:rPr>
          <w:delText>يد المولى وبقوله</w:delText>
        </w:r>
      </w:del>
      <w:ins w:id="1638" w:author="Transkribus" w:date="2019-12-11T14:30:00Z">
        <w:r w:rsidRPr="00EE6742">
          <w:rPr>
            <w:rFonts w:ascii="Courier New" w:hAnsi="Courier New" w:cs="Courier New"/>
            <w:rtl/>
          </w:rPr>
          <w:t>بد الموف ويقوله</w:t>
        </w:r>
      </w:ins>
      <w:r w:rsidRPr="00EE6742">
        <w:rPr>
          <w:rFonts w:ascii="Courier New" w:hAnsi="Courier New" w:cs="Courier New"/>
          <w:rtl/>
        </w:rPr>
        <w:t xml:space="preserve"> وعمله ا</w:t>
      </w:r>
      <w:ins w:id="1639" w:author="Transkribus" w:date="2019-12-11T14:30:00Z">
        <w:r w:rsidRPr="00EE6742">
          <w:rPr>
            <w:rFonts w:ascii="Courier New" w:hAnsi="Courier New" w:cs="Courier New"/>
            <w:rtl/>
          </w:rPr>
          <w:t>ب</w:t>
        </w:r>
      </w:ins>
      <w:r w:rsidRPr="00EE6742">
        <w:rPr>
          <w:rFonts w:ascii="Courier New" w:hAnsi="Courier New" w:cs="Courier New"/>
          <w:rtl/>
        </w:rPr>
        <w:t>ن شاء الله تعالى</w:t>
      </w:r>
      <w:del w:id="16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del w:id="1641" w:author="Transkribus" w:date="2019-12-11T14:30:00Z">
            <w:r w:rsidRPr="009B6BCA">
              <w:rPr>
                <w:rFonts w:ascii="Courier New" w:hAnsi="Courier New" w:cs="Courier New"/>
                <w:rtl/>
              </w:rPr>
              <w:delText>ومن شعره وهو مما انشدنى لنفسه فمن</w:delText>
            </w:r>
          </w:del>
          <w:ins w:id="1642" w:author="Transkribus" w:date="2019-12-11T14:30:00Z">
            <w:r w:rsidRPr="00EE6742">
              <w:rPr>
                <w:rFonts w:ascii="Courier New" w:hAnsi="Courier New" w:cs="Courier New"/>
                <w:rtl/>
              </w:rPr>
              <w:t>اومنأ شعرة وهوما أنشدى التنسيفن</w:t>
            </w:r>
          </w:ins>
          <w:r w:rsidRPr="00EE6742">
            <w:rPr>
              <w:rFonts w:ascii="Courier New" w:hAnsi="Courier New" w:cs="Courier New"/>
              <w:rtl/>
            </w:rPr>
            <w:t xml:space="preserve"> ذلك قال فى الخليل عليه الصلاة والسلام وهو</w:t>
          </w:r>
          <w:del w:id="1643" w:author="Transkribus" w:date="2019-12-11T14:30:00Z">
            <w:r w:rsidRPr="009B6BCA">
              <w:rPr>
                <w:rFonts w:ascii="Courier New" w:hAnsi="Courier New" w:cs="Courier New"/>
                <w:rtl/>
              </w:rPr>
              <w:delText xml:space="preserve"> متوجه الى خدمته عند عودته من الديار المصرية وانشدها عند باب السرداب وهو قائم فى ذى القعدة سنة احدى وستين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ins w:id="1644" w:author="Transkribus" w:date="2019-12-11T14:30:00Z"/>
          <w:rFonts w:ascii="Courier New" w:hAnsi="Courier New" w:cs="Courier New"/>
        </w:rPr>
      </w:pPr>
      <w:dir w:val="rtl">
        <w:dir w:val="rtl">
          <w:ins w:id="1645" w:author="Transkribus" w:date="2019-12-11T14:30:00Z">
            <w:r w:rsidRPr="00EE6742">
              <w:rPr>
                <w:rFonts w:ascii="Courier New" w:hAnsi="Courier New" w:cs="Courier New"/>
                <w:rtl/>
              </w:rPr>
              <w:t>موجه الى خدمتة عند عودة من الديار المصرة وافشد ماعند باب الصررات وهوقاثم فى دى</w:t>
            </w:r>
          </w:ins>
          <w:r>
            <w:t>‬</w:t>
          </w:r>
          <w:r>
            <w:t>‬</w:t>
          </w:r>
        </w:dir>
      </w:dir>
    </w:p>
    <w:p w:rsidR="00544482" w:rsidRPr="00EE6742" w:rsidRDefault="00544482" w:rsidP="00544482">
      <w:pPr>
        <w:pStyle w:val="NurText"/>
        <w:bidi/>
        <w:rPr>
          <w:ins w:id="1646" w:author="Transkribus" w:date="2019-12-11T14:30:00Z"/>
          <w:rFonts w:ascii="Courier New" w:hAnsi="Courier New" w:cs="Courier New"/>
        </w:rPr>
      </w:pPr>
      <w:ins w:id="1647" w:author="Transkribus" w:date="2019-12-11T14:30:00Z">
        <w:r w:rsidRPr="00EE6742">
          <w:rPr>
            <w:rFonts w:ascii="Courier New" w:hAnsi="Courier New" w:cs="Courier New"/>
            <w:rtl/>
          </w:rPr>
          <w:t>الفعدة سنة أحمدى وسنين وستمائة</w:t>
        </w:r>
      </w:ins>
    </w:p>
    <w:p w:rsidR="00544482" w:rsidRPr="00EE6742" w:rsidRDefault="00544482" w:rsidP="00544482">
      <w:pPr>
        <w:pStyle w:val="NurText"/>
        <w:bidi/>
        <w:rPr>
          <w:ins w:id="1648" w:author="Transkribus" w:date="2019-12-11T14:30:00Z"/>
          <w:rFonts w:ascii="Courier New" w:hAnsi="Courier New" w:cs="Courier New"/>
        </w:rPr>
      </w:pPr>
      <w:ins w:id="1649" w:author="Transkribus" w:date="2019-12-11T14:30:00Z">
        <w:r w:rsidRPr="00EE6742">
          <w:rPr>
            <w:rFonts w:ascii="Courier New" w:hAnsi="Courier New" w:cs="Courier New"/>
            <w:rtl/>
          </w:rPr>
          <w:t>الكاسل</w:t>
        </w:r>
      </w:ins>
    </w:p>
    <w:p w:rsidR="00544482" w:rsidRPr="00EE6742" w:rsidRDefault="00544482" w:rsidP="00544482">
      <w:pPr>
        <w:pStyle w:val="NurText"/>
        <w:bidi/>
        <w:rPr>
          <w:ins w:id="1650" w:author="Transkribus" w:date="2019-12-11T14:30:00Z"/>
          <w:rFonts w:ascii="Courier New" w:hAnsi="Courier New" w:cs="Courier New"/>
        </w:rPr>
      </w:pPr>
      <w:ins w:id="1651" w:author="Transkribus" w:date="2019-12-11T14:30:00Z">
        <w:r w:rsidRPr="00EE6742">
          <w:rPr>
            <w:rFonts w:ascii="Courier New" w:hAnsi="Courier New" w:cs="Courier New"/>
            <w:rtl/>
          </w:rPr>
          <w:t>ي ك</w:t>
        </w:r>
      </w:ins>
    </w:p>
    <w:p w:rsidR="00544482" w:rsidRPr="00EE6742" w:rsidRDefault="00544482" w:rsidP="00544482">
      <w:pPr>
        <w:pStyle w:val="NurText"/>
        <w:bidi/>
        <w:rPr>
          <w:ins w:id="1652" w:author="Transkribus" w:date="2019-12-11T14:30:00Z"/>
          <w:rFonts w:ascii="Courier New" w:hAnsi="Courier New" w:cs="Courier New"/>
        </w:rPr>
      </w:pPr>
      <w:ins w:id="1653" w:author="Transkribus" w:date="2019-12-11T14:30:00Z">
        <w:r w:rsidRPr="00EE6742">
          <w:rPr>
            <w:rFonts w:ascii="Courier New" w:hAnsi="Courier New" w:cs="Courier New"/>
            <w:rtl/>
          </w:rPr>
          <w:t>١٨٦</w:t>
        </w:r>
      </w:ins>
    </w:p>
    <w:p w:rsidR="00544482" w:rsidRPr="00EE6742" w:rsidRDefault="00544482" w:rsidP="00544482">
      <w:pPr>
        <w:pStyle w:val="NurText"/>
        <w:bidi/>
        <w:rPr>
          <w:rFonts w:ascii="Courier New" w:hAnsi="Courier New" w:cs="Courier New"/>
        </w:rPr>
      </w:pPr>
      <w:r w:rsidRPr="00EE6742">
        <w:rPr>
          <w:rFonts w:ascii="Courier New" w:hAnsi="Courier New" w:cs="Courier New"/>
          <w:rtl/>
        </w:rPr>
        <w:t xml:space="preserve">هذى المهابة </w:t>
      </w:r>
      <w:del w:id="1654" w:author="Transkribus" w:date="2019-12-11T14:30:00Z">
        <w:r w:rsidRPr="009B6BCA">
          <w:rPr>
            <w:rFonts w:ascii="Courier New" w:hAnsi="Courier New" w:cs="Courier New"/>
            <w:rtl/>
          </w:rPr>
          <w:delText>والجلال الهائل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بهرا فماذا ان يقول القائل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655" w:author="Transkribus" w:date="2019-12-11T14:30:00Z">
        <w:del w:id="1656" w:author="Transkribus" w:date="2019-12-11T14:30:00Z">
          <w:r w:rsidRPr="00EE6742">
            <w:rPr>
              <w:rFonts w:ascii="Courier New" w:hAnsi="Courier New" w:cs="Courier New"/>
              <w:rtl/>
            </w:rPr>
            <w:delText>والحلال الهاقل * يهر افماد الن بقول القاقل</w:delText>
          </w:r>
        </w:del>
      </w:ins>
    </w:p>
    <w:p w:rsidR="00544482" w:rsidRPr="00EE6742" w:rsidRDefault="00544482" w:rsidP="00544482">
      <w:pPr>
        <w:pStyle w:val="NurText"/>
        <w:bidi/>
        <w:rPr>
          <w:rFonts w:ascii="Courier New" w:hAnsi="Courier New" w:cs="Courier New"/>
        </w:rPr>
      </w:pPr>
      <w:dir w:val="rtl">
        <w:dir w:val="rtl">
          <w:del w:id="1657" w:author="Transkribus" w:date="2019-12-11T14:30:00Z">
            <w:r w:rsidRPr="009B6BCA">
              <w:rPr>
                <w:rFonts w:ascii="Courier New" w:hAnsi="Courier New" w:cs="Courier New"/>
                <w:rtl/>
              </w:rPr>
              <w:delText>لو ان</w:delText>
            </w:r>
          </w:del>
          <w:ins w:id="1658" w:author="Transkribus" w:date="2019-12-11T14:30:00Z">
            <w:r w:rsidRPr="00EE6742">
              <w:rPr>
                <w:rFonts w:ascii="Courier New" w:hAnsi="Courier New" w:cs="Courier New"/>
                <w:rtl/>
              </w:rPr>
              <w:t>الرأن</w:t>
            </w:r>
          </w:ins>
          <w:r w:rsidRPr="00EE6742">
            <w:rPr>
              <w:rFonts w:ascii="Courier New" w:hAnsi="Courier New" w:cs="Courier New"/>
              <w:rtl/>
            </w:rPr>
            <w:t xml:space="preserve"> قسا </w:t>
          </w:r>
          <w:del w:id="1659" w:author="Transkribus" w:date="2019-12-11T14:30:00Z">
            <w:r w:rsidRPr="009B6BCA">
              <w:rPr>
                <w:rFonts w:ascii="Courier New" w:hAnsi="Courier New" w:cs="Courier New"/>
                <w:rtl/>
              </w:rPr>
              <w:delText>حاضرا متمثلا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يوما لديك حسبته</w:delText>
                </w:r>
                <w:r>
                  <w:delText>‬</w:delText>
                </w:r>
                <w:r>
                  <w:delText>‬</w:delText>
                </w:r>
              </w:dir>
            </w:dir>
          </w:del>
          <w:ins w:id="1660" w:author="Transkribus" w:date="2019-12-11T14:30:00Z">
            <w:del w:id="1661" w:author="Transkribus" w:date="2019-12-11T14:30:00Z">
              <w:r w:rsidRPr="00EE6742">
                <w:rPr>
                  <w:rFonts w:ascii="Courier New" w:hAnsi="Courier New" w:cs="Courier New"/>
                  <w:rtl/>
                </w:rPr>
                <w:delText>هاصرا فتمنسلا * بومالديلك حسيته</w:delText>
              </w:r>
            </w:del>
          </w:ins>
          <w:r w:rsidRPr="00EE6742">
            <w:rPr>
              <w:rFonts w:ascii="Courier New" w:hAnsi="Courier New" w:cs="Courier New"/>
              <w:rtl/>
            </w:rPr>
            <w:t xml:space="preserve"> هو با</w:t>
          </w:r>
          <w:del w:id="1662" w:author="Transkribus" w:date="2019-12-11T14:30:00Z">
            <w:r w:rsidRPr="009B6BCA">
              <w:rPr>
                <w:rFonts w:ascii="Courier New" w:hAnsi="Courier New" w:cs="Courier New"/>
                <w:rtl/>
              </w:rPr>
              <w:delText>ق</w:delText>
            </w:r>
          </w:del>
          <w:ins w:id="1663" w:author="Transkribus" w:date="2019-12-11T14:30:00Z">
            <w:r w:rsidRPr="00EE6742">
              <w:rPr>
                <w:rFonts w:ascii="Courier New" w:hAnsi="Courier New" w:cs="Courier New"/>
                <w:rtl/>
              </w:rPr>
              <w:t>فس</w:t>
            </w:r>
          </w:ins>
          <w:r w:rsidRPr="00EE6742">
            <w:rPr>
              <w:rFonts w:ascii="Courier New" w:hAnsi="Courier New" w:cs="Courier New"/>
              <w:rtl/>
            </w:rPr>
            <w:t>ل</w:t>
          </w:r>
          <w:del w:id="166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هل </w:t>
          </w:r>
          <w:del w:id="1665" w:author="Transkribus" w:date="2019-12-11T14:30:00Z">
            <w:r w:rsidRPr="009B6BCA">
              <w:rPr>
                <w:rFonts w:ascii="Courier New" w:hAnsi="Courier New" w:cs="Courier New"/>
                <w:rtl/>
              </w:rPr>
              <w:delText>تقدر الفصحاء يوما ان يروا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وبيانهم</w:delText>
                </w:r>
                <w:r>
                  <w:delText>‬</w:delText>
                </w:r>
                <w:r>
                  <w:delText>‬</w:delText>
                </w:r>
              </w:dir>
            </w:dir>
          </w:del>
          <w:ins w:id="1666" w:author="Transkribus" w:date="2019-12-11T14:30:00Z">
            <w:del w:id="1667" w:author="Transkribus" w:date="2019-12-11T14:30:00Z">
              <w:r w:rsidRPr="00EE6742">
                <w:rPr>
                  <w:rFonts w:ascii="Courier New" w:hAnsi="Courier New" w:cs="Courier New"/>
                  <w:rtl/>
                </w:rPr>
                <w:delText>بعدر الغنمحاء بومان بروا *وبانم</w:delText>
              </w:r>
            </w:del>
          </w:ins>
          <w:r w:rsidRPr="00EE6742">
            <w:rPr>
              <w:rFonts w:ascii="Courier New" w:hAnsi="Courier New" w:cs="Courier New"/>
              <w:rtl/>
            </w:rPr>
            <w:t xml:space="preserve"> عن ذى </w:t>
          </w:r>
          <w:del w:id="1668" w:author="Transkribus" w:date="2019-12-11T14:30:00Z">
            <w:r w:rsidRPr="009B6BCA">
              <w:rPr>
                <w:rFonts w:ascii="Courier New" w:hAnsi="Courier New" w:cs="Courier New"/>
                <w:rtl/>
              </w:rPr>
              <w:delText>الجلال يناضل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69" w:author="Transkribus" w:date="2019-12-11T14:30:00Z">
            <w:r w:rsidRPr="00EE6742">
              <w:rPr>
                <w:rFonts w:ascii="Courier New" w:hAnsi="Courier New" w:cs="Courier New"/>
                <w:rtl/>
              </w:rPr>
              <w:t>الحلال شاضل</w:t>
            </w:r>
          </w:ins>
          <w:r>
            <w:t>‬</w:t>
          </w:r>
          <w:r>
            <w:t>‬</w:t>
          </w:r>
        </w:dir>
      </w:dir>
    </w:p>
    <w:p w:rsidR="00544482" w:rsidRPr="00EE6742" w:rsidRDefault="00544482" w:rsidP="00544482">
      <w:pPr>
        <w:pStyle w:val="NurText"/>
        <w:bidi/>
        <w:rPr>
          <w:rFonts w:ascii="Courier New" w:hAnsi="Courier New" w:cs="Courier New"/>
        </w:rPr>
      </w:pPr>
      <w:dir w:val="rtl">
        <w:dir w:val="rtl">
          <w:del w:id="1670" w:author="Transkribus" w:date="2019-12-11T14:30:00Z">
            <w:r w:rsidRPr="009B6BCA">
              <w:rPr>
                <w:rFonts w:ascii="Courier New" w:hAnsi="Courier New" w:cs="Courier New"/>
                <w:rtl/>
              </w:rPr>
              <w:delText>وبك اقتدى</w:delText>
            </w:r>
          </w:del>
          <w:ins w:id="1671" w:author="Transkribus" w:date="2019-12-11T14:30:00Z">
            <w:r w:rsidRPr="00EE6742">
              <w:rPr>
                <w:rFonts w:ascii="Courier New" w:hAnsi="Courier New" w:cs="Courier New"/>
                <w:rtl/>
              </w:rPr>
              <w:t>ويك التدى</w:t>
            </w:r>
          </w:ins>
          <w:r w:rsidRPr="00EE6742">
            <w:rPr>
              <w:rFonts w:ascii="Courier New" w:hAnsi="Courier New" w:cs="Courier New"/>
              <w:rtl/>
            </w:rPr>
            <w:t xml:space="preserve"> جل الن</w:t>
          </w:r>
          <w:del w:id="1672" w:author="Transkribus" w:date="2019-12-11T14:30:00Z">
            <w:r w:rsidRPr="009B6BCA">
              <w:rPr>
                <w:rFonts w:ascii="Courier New" w:hAnsi="Courier New" w:cs="Courier New"/>
                <w:rtl/>
              </w:rPr>
              <w:delText>ب</w:delText>
            </w:r>
          </w:del>
          <w:ins w:id="1673" w:author="Transkribus" w:date="2019-12-11T14:30:00Z">
            <w:r w:rsidRPr="00EE6742">
              <w:rPr>
                <w:rFonts w:ascii="Courier New" w:hAnsi="Courier New" w:cs="Courier New"/>
                <w:rtl/>
              </w:rPr>
              <w:t>د</w:t>
            </w:r>
          </w:ins>
          <w:r w:rsidRPr="00EE6742">
            <w:rPr>
              <w:rFonts w:ascii="Courier New" w:hAnsi="Courier New" w:cs="Courier New"/>
              <w:rtl/>
            </w:rPr>
            <w:t>يين الاولى</w:t>
          </w:r>
          <w:del w:id="16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ولديك اضحت حجة ودلائل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675" w:author="Transkribus" w:date="2019-12-11T14:30:00Z">
            <w:del w:id="1676" w:author="Transkribus" w:date="2019-12-11T14:30:00Z">
              <w:r w:rsidRPr="00EE6742">
                <w:rPr>
                  <w:rFonts w:ascii="Courier New" w:hAnsi="Courier New" w:cs="Courier New"/>
                  <w:rtl/>
                </w:rPr>
                <w:delText xml:space="preserve"> * ولدملك أسحت مجحتودلائل</w:delText>
              </w:r>
            </w:del>
          </w:ins>
          <w:r>
            <w:t>‬</w:t>
          </w:r>
          <w:r>
            <w:t>‬</w:t>
          </w:r>
        </w:dir>
      </w:dir>
    </w:p>
    <w:p w:rsidR="00544482" w:rsidRPr="00EE6742" w:rsidRDefault="00544482" w:rsidP="00544482">
      <w:pPr>
        <w:pStyle w:val="NurText"/>
        <w:bidi/>
        <w:rPr>
          <w:rFonts w:ascii="Courier New" w:hAnsi="Courier New" w:cs="Courier New"/>
        </w:rPr>
      </w:pPr>
      <w:dir w:val="rtl">
        <w:dir w:val="rtl">
          <w:del w:id="1677" w:author="Transkribus" w:date="2019-12-11T14:30:00Z">
            <w:r w:rsidRPr="009B6BCA">
              <w:rPr>
                <w:rFonts w:ascii="Courier New" w:hAnsi="Courier New" w:cs="Courier New"/>
                <w:rtl/>
              </w:rPr>
              <w:delText>اظهرت</w:delText>
            </w:r>
          </w:del>
          <w:ins w:id="1678" w:author="Transkribus" w:date="2019-12-11T14:30:00Z">
            <w:r w:rsidRPr="00EE6742">
              <w:rPr>
                <w:rFonts w:ascii="Courier New" w:hAnsi="Courier New" w:cs="Courier New"/>
                <w:rtl/>
              </w:rPr>
              <w:t>أطهرت</w:t>
            </w:r>
          </w:ins>
          <w:r w:rsidRPr="00EE6742">
            <w:rPr>
              <w:rFonts w:ascii="Courier New" w:hAnsi="Courier New" w:cs="Courier New"/>
              <w:rtl/>
            </w:rPr>
            <w:t xml:space="preserve"> ابراهيم </w:t>
          </w:r>
          <w:del w:id="1679" w:author="Transkribus" w:date="2019-12-11T14:30:00Z">
            <w:r w:rsidRPr="009B6BCA">
              <w:rPr>
                <w:rFonts w:ascii="Courier New" w:hAnsi="Courier New" w:cs="Courier New"/>
                <w:rtl/>
              </w:rPr>
              <w:delText>ا</w:delText>
            </w:r>
          </w:del>
          <w:ins w:id="1680" w:author="Transkribus" w:date="2019-12-11T14:30:00Z">
            <w:r w:rsidRPr="00EE6742">
              <w:rPr>
                <w:rFonts w:ascii="Courier New" w:hAnsi="Courier New" w:cs="Courier New"/>
                <w:rtl/>
              </w:rPr>
              <w:t>أ</w:t>
            </w:r>
          </w:ins>
          <w:r w:rsidRPr="00EE6742">
            <w:rPr>
              <w:rFonts w:ascii="Courier New" w:hAnsi="Courier New" w:cs="Courier New"/>
              <w:rtl/>
            </w:rPr>
            <w:t>سباب الهدى</w:t>
          </w:r>
          <w:del w:id="168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682" w:author="Transkribus" w:date="2019-12-11T14:30:00Z">
            <w:del w:id="1683"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والخير والمعروف ا</w:t>
          </w:r>
          <w:del w:id="1684" w:author="Transkribus" w:date="2019-12-11T14:30:00Z">
            <w:r w:rsidRPr="009B6BCA">
              <w:rPr>
                <w:rFonts w:ascii="Courier New" w:hAnsi="Courier New" w:cs="Courier New"/>
                <w:rtl/>
              </w:rPr>
              <w:delText>ن</w:delText>
            </w:r>
          </w:del>
          <w:ins w:id="1685" w:author="Transkribus" w:date="2019-12-11T14:30:00Z">
            <w:r w:rsidRPr="00EE6742">
              <w:rPr>
                <w:rFonts w:ascii="Courier New" w:hAnsi="Courier New" w:cs="Courier New"/>
                <w:rtl/>
              </w:rPr>
              <w:t>ل</w:t>
            </w:r>
          </w:ins>
          <w:r w:rsidRPr="00EE6742">
            <w:rPr>
              <w:rFonts w:ascii="Courier New" w:hAnsi="Courier New" w:cs="Courier New"/>
              <w:rtl/>
            </w:rPr>
            <w:t>ت العامل</w:t>
          </w:r>
          <w:del w:id="168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1687" w:author="Transkribus" w:date="2019-12-11T14:30:00Z">
            <w:r w:rsidRPr="009B6BCA">
              <w:rPr>
                <w:rFonts w:ascii="Courier New" w:hAnsi="Courier New" w:cs="Courier New"/>
                <w:rtl/>
              </w:rPr>
              <w:delText>شيدت اركان الشريعة</w:delText>
            </w:r>
          </w:del>
          <w:ins w:id="1688" w:author="Transkribus" w:date="2019-12-11T14:30:00Z">
            <w:r w:rsidRPr="00EE6742">
              <w:rPr>
                <w:rFonts w:ascii="Courier New" w:hAnsi="Courier New" w:cs="Courier New"/>
                <w:rtl/>
              </w:rPr>
              <w:t>اسيدت أوكمان الشربعة</w:t>
            </w:r>
          </w:ins>
          <w:r w:rsidRPr="00EE6742">
            <w:rPr>
              <w:rFonts w:ascii="Courier New" w:hAnsi="Courier New" w:cs="Courier New"/>
              <w:rtl/>
            </w:rPr>
            <w:t xml:space="preserve"> معلنا</w:t>
          </w:r>
          <w:del w:id="168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ومقررا ان</w:delText>
                </w:r>
                <w:r>
                  <w:delText>‬</w:delText>
                </w:r>
                <w:r>
                  <w:delText>‬</w:delText>
                </w:r>
              </w:dir>
            </w:dir>
          </w:del>
          <w:ins w:id="1690" w:author="Transkribus" w:date="2019-12-11T14:30:00Z">
            <w:del w:id="1691" w:author="Transkribus" w:date="2019-12-11T14:30:00Z">
              <w:r w:rsidRPr="00EE6742">
                <w:rPr>
                  <w:rFonts w:ascii="Courier New" w:hAnsi="Courier New" w:cs="Courier New"/>
                  <w:rtl/>
                </w:rPr>
                <w:delText xml:space="preserve"> * ومعرزا أن</w:delText>
              </w:r>
            </w:del>
          </w:ins>
          <w:r w:rsidRPr="00EE6742">
            <w:rPr>
              <w:rFonts w:ascii="Courier New" w:hAnsi="Courier New" w:cs="Courier New"/>
              <w:rtl/>
            </w:rPr>
            <w:t xml:space="preserve"> الاله ال</w:t>
          </w:r>
          <w:del w:id="1692" w:author="Transkribus" w:date="2019-12-11T14:30:00Z">
            <w:r w:rsidRPr="009B6BCA">
              <w:rPr>
                <w:rFonts w:ascii="Courier New" w:hAnsi="Courier New" w:cs="Courier New"/>
                <w:rtl/>
              </w:rPr>
              <w:delText>ف</w:delText>
            </w:r>
          </w:del>
          <w:ins w:id="1693" w:author="Transkribus" w:date="2019-12-11T14:30:00Z">
            <w:r w:rsidRPr="00EE6742">
              <w:rPr>
                <w:rFonts w:ascii="Courier New" w:hAnsi="Courier New" w:cs="Courier New"/>
                <w:rtl/>
              </w:rPr>
              <w:t>نب</w:t>
            </w:r>
          </w:ins>
          <w:r w:rsidRPr="00EE6742">
            <w:rPr>
              <w:rFonts w:ascii="Courier New" w:hAnsi="Courier New" w:cs="Courier New"/>
              <w:rtl/>
            </w:rPr>
            <w:t>اع</w:t>
          </w:r>
          <w:ins w:id="1694" w:author="Transkribus" w:date="2019-12-11T14:30:00Z">
            <w:r w:rsidRPr="00EE6742">
              <w:rPr>
                <w:rFonts w:ascii="Courier New" w:hAnsi="Courier New" w:cs="Courier New"/>
                <w:rtl/>
              </w:rPr>
              <w:t>س</w:t>
            </w:r>
          </w:ins>
          <w:r w:rsidRPr="00EE6742">
            <w:rPr>
              <w:rFonts w:ascii="Courier New" w:hAnsi="Courier New" w:cs="Courier New"/>
              <w:rtl/>
            </w:rPr>
            <w:t>ل</w:t>
          </w:r>
          <w:del w:id="169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1696" w:author="Transkribus" w:date="2019-12-11T14:30:00Z">
            <w:r w:rsidRPr="009B6BCA">
              <w:rPr>
                <w:rFonts w:ascii="Courier New" w:hAnsi="Courier New" w:cs="Courier New"/>
                <w:rtl/>
              </w:rPr>
              <w:delText>ما زال</w:delText>
            </w:r>
          </w:del>
          <w:ins w:id="1697" w:author="Transkribus" w:date="2019-12-11T14:30:00Z">
            <w:r w:rsidRPr="00EE6742">
              <w:rPr>
                <w:rFonts w:ascii="Courier New" w:hAnsi="Courier New" w:cs="Courier New"/>
                <w:rtl/>
              </w:rPr>
              <w:t>مازال</w:t>
            </w:r>
          </w:ins>
          <w:r w:rsidRPr="00EE6742">
            <w:rPr>
              <w:rFonts w:ascii="Courier New" w:hAnsi="Courier New" w:cs="Courier New"/>
              <w:rtl/>
            </w:rPr>
            <w:t xml:space="preserve"> بيتك مهبط </w:t>
          </w:r>
          <w:del w:id="1698" w:author="Transkribus" w:date="2019-12-11T14:30:00Z">
            <w:r w:rsidRPr="009B6BCA">
              <w:rPr>
                <w:rFonts w:ascii="Courier New" w:hAnsi="Courier New" w:cs="Courier New"/>
                <w:rtl/>
              </w:rPr>
              <w:delText>الوحى الذي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لجلاله مقفر ربعك اهل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699" w:author="Transkribus" w:date="2019-12-11T14:30:00Z">
            <w:del w:id="1700" w:author="Transkribus" w:date="2019-12-11T14:30:00Z">
              <w:r w:rsidRPr="00EE6742">
                <w:rPr>
                  <w:rFonts w:ascii="Courier New" w:hAnsi="Courier New" w:cs="Courier New"/>
                  <w:rtl/>
                </w:rPr>
                <w:delText>الوخى الذى * خلاله متفرر يعلك اهل</w:delText>
              </w:r>
            </w:del>
          </w:ins>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و</w:t>
          </w:r>
          <w:del w:id="1701" w:author="Transkribus" w:date="2019-12-11T14:30:00Z">
            <w:r w:rsidRPr="009B6BCA">
              <w:rPr>
                <w:rFonts w:ascii="Courier New" w:hAnsi="Courier New" w:cs="Courier New"/>
                <w:rtl/>
              </w:rPr>
              <w:delText>ب</w:delText>
            </w:r>
          </w:del>
          <w:ins w:id="1702" w:author="Transkribus" w:date="2019-12-11T14:30:00Z">
            <w:r w:rsidRPr="00EE6742">
              <w:rPr>
                <w:rFonts w:ascii="Courier New" w:hAnsi="Courier New" w:cs="Courier New"/>
                <w:rtl/>
              </w:rPr>
              <w:t>ي</w:t>
            </w:r>
          </w:ins>
          <w:r w:rsidRPr="00EE6742">
            <w:rPr>
              <w:rFonts w:ascii="Courier New" w:hAnsi="Courier New" w:cs="Courier New"/>
              <w:rtl/>
            </w:rPr>
            <w:t xml:space="preserve">هرت فى كل الامور </w:t>
          </w:r>
          <w:del w:id="1703" w:author="Transkribus" w:date="2019-12-11T14:30:00Z">
            <w:r w:rsidRPr="009B6BCA">
              <w:rPr>
                <w:rFonts w:ascii="Courier New" w:hAnsi="Courier New" w:cs="Courier New"/>
                <w:rtl/>
              </w:rPr>
              <w:delText>بمعجز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ان يخالف فيه يوما عاقل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704" w:author="Transkribus" w:date="2019-12-11T14:30:00Z">
            <w:del w:id="1705" w:author="Transkribus" w:date="2019-12-11T14:30:00Z">
              <w:r w:rsidRPr="00EE6742">
                <w:rPr>
                  <w:rFonts w:ascii="Courier New" w:hAnsi="Courier New" w:cs="Courier New"/>
                  <w:rtl/>
                </w:rPr>
                <w:delText>مجر * بان خالف قيه وباعاقل</w:delText>
              </w:r>
            </w:del>
          </w:ins>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وك</w:t>
          </w:r>
          <w:del w:id="1706" w:author="Transkribus" w:date="2019-12-11T14:30:00Z">
            <w:r w:rsidRPr="009B6BCA">
              <w:rPr>
                <w:rFonts w:ascii="Courier New" w:hAnsi="Courier New" w:cs="Courier New"/>
                <w:rtl/>
              </w:rPr>
              <w:delText>ف</w:delText>
            </w:r>
          </w:del>
          <w:ins w:id="1707" w:author="Transkribus" w:date="2019-12-11T14:30:00Z">
            <w:r w:rsidRPr="00EE6742">
              <w:rPr>
                <w:rFonts w:ascii="Courier New" w:hAnsi="Courier New" w:cs="Courier New"/>
                <w:rtl/>
              </w:rPr>
              <w:t>غ</w:t>
            </w:r>
          </w:ins>
          <w:r w:rsidRPr="00EE6742">
            <w:rPr>
              <w:rFonts w:ascii="Courier New" w:hAnsi="Courier New" w:cs="Courier New"/>
              <w:rtl/>
            </w:rPr>
            <w:t>ا</w:t>
          </w:r>
          <w:ins w:id="1708" w:author="Transkribus" w:date="2019-12-11T14:30:00Z">
            <w:r w:rsidRPr="00EE6742">
              <w:rPr>
                <w:rFonts w:ascii="Courier New" w:hAnsi="Courier New" w:cs="Courier New"/>
                <w:rtl/>
              </w:rPr>
              <w:t>ل</w:t>
            </w:r>
          </w:ins>
          <w:r w:rsidRPr="00EE6742">
            <w:rPr>
              <w:rFonts w:ascii="Courier New" w:hAnsi="Courier New" w:cs="Courier New"/>
              <w:rtl/>
            </w:rPr>
            <w:t xml:space="preserve">ك يوم </w:t>
          </w:r>
          <w:del w:id="1709" w:author="Transkribus" w:date="2019-12-11T14:30:00Z">
            <w:r w:rsidRPr="009B6BCA">
              <w:rPr>
                <w:rFonts w:ascii="Courier New" w:hAnsi="Courier New" w:cs="Courier New"/>
                <w:rtl/>
              </w:rPr>
              <w:delText>الفخر ان</w:delText>
            </w:r>
          </w:del>
          <w:ins w:id="1710" w:author="Transkribus" w:date="2019-12-11T14:30:00Z">
            <w:r w:rsidRPr="00EE6742">
              <w:rPr>
                <w:rFonts w:ascii="Courier New" w:hAnsi="Courier New" w:cs="Courier New"/>
                <w:rtl/>
              </w:rPr>
              <w:t>الفضر اأبن</w:t>
            </w:r>
          </w:ins>
          <w:r w:rsidRPr="00EE6742">
            <w:rPr>
              <w:rFonts w:ascii="Courier New" w:hAnsi="Courier New" w:cs="Courier New"/>
              <w:rtl/>
            </w:rPr>
            <w:t xml:space="preserve"> محمدا</w:t>
          </w:r>
          <w:del w:id="17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1712" w:author="Transkribus" w:date="2019-12-11T14:30:00Z">
                <w:r w:rsidRPr="009B6BCA">
                  <w:rPr>
                    <w:rFonts w:ascii="Courier New" w:hAnsi="Courier New" w:cs="Courier New"/>
                    <w:rtl/>
                  </w:rPr>
                  <w:delText>ي</w:delText>
                </w:r>
              </w:del>
              <w:ins w:id="1713" w:author="Transkribus" w:date="2019-12-11T14:30:00Z">
                <w:r w:rsidRPr="00EE6742">
                  <w:rPr>
                    <w:rFonts w:ascii="Courier New" w:hAnsi="Courier New" w:cs="Courier New"/>
                    <w:rtl/>
                  </w:rPr>
                  <w:t>ب</w:t>
                </w:r>
              </w:ins>
              <w:r w:rsidRPr="00EE6742">
                <w:rPr>
                  <w:rFonts w:ascii="Courier New" w:hAnsi="Courier New" w:cs="Courier New"/>
                  <w:rtl/>
                </w:rPr>
                <w:t xml:space="preserve">وم التناسب فى </w:t>
              </w:r>
              <w:del w:id="1714" w:author="Transkribus" w:date="2019-12-11T14:30:00Z">
                <w:r w:rsidRPr="009B6BCA">
                  <w:rPr>
                    <w:rFonts w:ascii="Courier New" w:hAnsi="Courier New" w:cs="Courier New"/>
                    <w:rtl/>
                  </w:rPr>
                  <w:delText>النجار مواصل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15" w:author="Transkribus" w:date="2019-12-11T14:30:00Z">
                <w:r w:rsidRPr="00EE6742">
                  <w:rPr>
                    <w:rFonts w:ascii="Courier New" w:hAnsi="Courier New" w:cs="Courier New"/>
                    <w:rtl/>
                  </w:rPr>
                  <w:t>النجارمواسل</w:t>
                </w:r>
              </w:ins>
              <w:r>
                <w:t>‬</w:t>
              </w:r>
              <w:r>
                <w:t>‬</w:t>
              </w:r>
              <w:r>
                <w:t>‬</w:t>
              </w:r>
              <w:r>
                <w:t>‬</w:t>
              </w:r>
            </w:dir>
          </w:dir>
        </w:dir>
      </w:dir>
    </w:p>
    <w:p w:rsidR="00544482" w:rsidRPr="009B6BCA" w:rsidRDefault="00544482" w:rsidP="00544482">
      <w:pPr>
        <w:pStyle w:val="NurText"/>
        <w:bidi/>
        <w:rPr>
          <w:del w:id="1716" w:author="Transkribus" w:date="2019-12-11T14:30:00Z"/>
          <w:rFonts w:ascii="Courier New" w:hAnsi="Courier New" w:cs="Courier New"/>
        </w:rPr>
      </w:pPr>
      <w:dir w:val="rtl">
        <w:dir w:val="rtl">
          <w:del w:id="1717" w:author="Transkribus" w:date="2019-12-11T14:30:00Z">
            <w:r w:rsidRPr="009B6BCA">
              <w:rPr>
                <w:rFonts w:ascii="Courier New" w:hAnsi="Courier New" w:cs="Courier New"/>
                <w:rtl/>
              </w:rPr>
              <w:delText>ما زلت تنقل للنبوءة سرها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حتى غدا لمحمد هو حاصل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9B6BCA" w:rsidRDefault="00544482" w:rsidP="00544482">
      <w:pPr>
        <w:pStyle w:val="NurText"/>
        <w:bidi/>
        <w:rPr>
          <w:del w:id="1718" w:author="Transkribus" w:date="2019-12-11T14:30:00Z"/>
          <w:rFonts w:ascii="Courier New" w:hAnsi="Courier New" w:cs="Courier New"/>
        </w:rPr>
      </w:pPr>
      <w:dir w:val="rtl">
        <w:dir w:val="rtl">
          <w:del w:id="1719" w:author="Transkribus" w:date="2019-12-11T14:30:00Z">
            <w:r w:rsidRPr="009B6BCA">
              <w:rPr>
                <w:rFonts w:ascii="Courier New" w:hAnsi="Courier New" w:cs="Courier New"/>
                <w:rtl/>
              </w:rPr>
              <w:delText>فعليكما صلوات رب لم يزل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ياتيكما منه ثنا وفواضل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1720" w:author="Transkribus" w:date="2019-12-11T14:30:00Z"/>
          <w:del w:id="1721" w:author="Transkribus" w:date="2019-12-11T14:30:00Z"/>
          <w:rFonts w:ascii="Courier New" w:hAnsi="Courier New" w:cs="Courier New"/>
        </w:rPr>
      </w:pPr>
      <w:dir w:val="rtl">
        <w:dir w:val="rtl">
          <w:ins w:id="1722" w:author="Transkribus" w:date="2019-12-11T14:30:00Z">
            <w:r w:rsidRPr="00EE6742">
              <w:rPr>
                <w:rFonts w:ascii="Courier New" w:hAnsi="Courier New" w:cs="Courier New"/>
                <w:rtl/>
              </w:rPr>
              <w:t>هازلت ييعل لنبكه شرها * حبى عد المجمد هوجاسسل</w:t>
            </w:r>
          </w:ins>
          <w:r>
            <w:t>‬</w:t>
          </w:r>
          <w:r>
            <w:t>‬</w:t>
          </w:r>
        </w:dir>
      </w:dir>
    </w:p>
    <w:p w:rsidR="00544482" w:rsidRPr="00EE6742" w:rsidRDefault="00544482" w:rsidP="00544482">
      <w:pPr>
        <w:pStyle w:val="NurText"/>
        <w:bidi/>
        <w:rPr>
          <w:ins w:id="1723" w:author="Transkribus" w:date="2019-12-11T14:30:00Z"/>
          <w:rFonts w:ascii="Courier New" w:hAnsi="Courier New" w:cs="Courier New"/>
        </w:rPr>
      </w:pPr>
      <w:ins w:id="1724" w:author="Transkribus" w:date="2019-12-11T14:30:00Z">
        <w:r w:rsidRPr="00EE6742">
          <w:rPr>
            <w:rFonts w:ascii="Courier New" w:hAnsi="Courier New" w:cs="Courier New"/>
            <w:rtl/>
          </w:rPr>
          <w:t>فعلما صسلواررب لمبيزل * باكمامته تنا وفواضل</w:t>
        </w:r>
      </w:ins>
    </w:p>
    <w:p w:rsidR="00544482" w:rsidRPr="00EE6742" w:rsidRDefault="00544482" w:rsidP="00544482">
      <w:pPr>
        <w:pStyle w:val="NurText"/>
        <w:bidi/>
        <w:rPr>
          <w:rFonts w:ascii="Courier New" w:hAnsi="Courier New" w:cs="Courier New"/>
        </w:rPr>
      </w:pPr>
      <w:r w:rsidRPr="00EE6742">
        <w:rPr>
          <w:rFonts w:ascii="Courier New" w:hAnsi="Courier New" w:cs="Courier New"/>
          <w:rtl/>
        </w:rPr>
        <w:t>وقد ال</w:t>
      </w:r>
      <w:del w:id="1725" w:author="Transkribus" w:date="2019-12-11T14:30:00Z">
        <w:r w:rsidRPr="009B6BCA">
          <w:rPr>
            <w:rFonts w:ascii="Courier New" w:hAnsi="Courier New" w:cs="Courier New"/>
            <w:rtl/>
          </w:rPr>
          <w:delText>ت</w:delText>
        </w:r>
      </w:del>
      <w:ins w:id="1726" w:author="Transkribus" w:date="2019-12-11T14:30:00Z">
        <w:r w:rsidRPr="00EE6742">
          <w:rPr>
            <w:rFonts w:ascii="Courier New" w:hAnsi="Courier New" w:cs="Courier New"/>
            <w:rtl/>
          </w:rPr>
          <w:t>ن</w:t>
        </w:r>
      </w:ins>
      <w:r w:rsidRPr="00EE6742">
        <w:rPr>
          <w:rFonts w:ascii="Courier New" w:hAnsi="Courier New" w:cs="Courier New"/>
          <w:rtl/>
        </w:rPr>
        <w:t xml:space="preserve">جات الى </w:t>
      </w:r>
      <w:del w:id="1727" w:author="Transkribus" w:date="2019-12-11T14:30:00Z">
        <w:r w:rsidRPr="009B6BCA">
          <w:rPr>
            <w:rFonts w:ascii="Courier New" w:hAnsi="Courier New" w:cs="Courier New"/>
            <w:rtl/>
          </w:rPr>
          <w:delText>جنابك خاضعا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متوسلا</w:delText>
            </w:r>
            <w:r>
              <w:delText>‬</w:delText>
            </w:r>
            <w:r>
              <w:delText>‬</w:delText>
            </w:r>
          </w:dir>
        </w:dir>
      </w:del>
      <w:ins w:id="1728" w:author="Transkribus" w:date="2019-12-11T14:30:00Z">
        <w:del w:id="1729" w:author="Transkribus" w:date="2019-12-11T14:30:00Z">
          <w:r w:rsidRPr="00EE6742">
            <w:rPr>
              <w:rFonts w:ascii="Courier New" w:hAnsi="Courier New" w:cs="Courier New"/>
              <w:rtl/>
            </w:rPr>
            <w:delText>حناسلك خانيعا * متوسلال</w:delText>
          </w:r>
        </w:del>
      </w:ins>
      <w:r w:rsidRPr="00EE6742">
        <w:rPr>
          <w:rFonts w:ascii="Courier New" w:hAnsi="Courier New" w:cs="Courier New"/>
          <w:rtl/>
        </w:rPr>
        <w:t xml:space="preserve"> وانا الفقير السائل</w:t>
      </w:r>
      <w:del w:id="17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del w:id="1731" w:author="Transkribus" w:date="2019-12-11T14:30:00Z">
            <w:r w:rsidRPr="009B6BCA">
              <w:rPr>
                <w:rFonts w:ascii="Courier New" w:hAnsi="Courier New" w:cs="Courier New"/>
                <w:rtl/>
              </w:rPr>
              <w:delText>ارجوك تسال لى لدى رب</w:delText>
            </w:r>
          </w:del>
          <w:ins w:id="1732" w:author="Transkribus" w:date="2019-12-11T14:30:00Z">
            <w:r w:rsidRPr="00EE6742">
              <w:rPr>
                <w:rFonts w:ascii="Courier New" w:hAnsi="Courier New" w:cs="Courier New"/>
                <w:rtl/>
              </w:rPr>
              <w:t>ابرحول ثسال فى الدى وب</w:t>
            </w:r>
          </w:ins>
          <w:r w:rsidRPr="00EE6742">
            <w:rPr>
              <w:rFonts w:ascii="Courier New" w:hAnsi="Courier New" w:cs="Courier New"/>
              <w:rtl/>
            </w:rPr>
            <w:t xml:space="preserve"> العلا</w:t>
          </w:r>
          <w:del w:id="17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غفران ما قد كنت</w:delText>
                </w:r>
                <w:r>
                  <w:delText>‬</w:delText>
                </w:r>
                <w:r>
                  <w:delText>‬</w:delText>
                </w:r>
              </w:dir>
            </w:dir>
          </w:del>
          <w:ins w:id="1734" w:author="Transkribus" w:date="2019-12-11T14:30:00Z">
            <w:del w:id="1735" w:author="Transkribus" w:date="2019-12-11T14:30:00Z">
              <w:r w:rsidRPr="00EE6742">
                <w:rPr>
                  <w:rFonts w:ascii="Courier New" w:hAnsi="Courier New" w:cs="Courier New"/>
                  <w:rtl/>
                </w:rPr>
                <w:delText xml:space="preserve"> * عفران ماقد كتت</w:delText>
              </w:r>
            </w:del>
          </w:ins>
          <w:r w:rsidRPr="00EE6742">
            <w:rPr>
              <w:rFonts w:ascii="Courier New" w:hAnsi="Courier New" w:cs="Courier New"/>
              <w:rtl/>
            </w:rPr>
            <w:t xml:space="preserve"> فيه </w:t>
          </w:r>
          <w:del w:id="1736" w:author="Transkribus" w:date="2019-12-11T14:30:00Z">
            <w:r w:rsidRPr="009B6BCA">
              <w:rPr>
                <w:rFonts w:ascii="Courier New" w:hAnsi="Courier New" w:cs="Courier New"/>
                <w:rtl/>
              </w:rPr>
              <w:delText>ا</w:delText>
            </w:r>
          </w:del>
          <w:ins w:id="1737" w:author="Transkribus" w:date="2019-12-11T14:30:00Z">
            <w:r w:rsidRPr="00EE6742">
              <w:rPr>
                <w:rFonts w:ascii="Courier New" w:hAnsi="Courier New" w:cs="Courier New"/>
                <w:rtl/>
              </w:rPr>
              <w:t>أ</w:t>
            </w:r>
          </w:ins>
          <w:r w:rsidRPr="00EE6742">
            <w:rPr>
              <w:rFonts w:ascii="Courier New" w:hAnsi="Courier New" w:cs="Courier New"/>
              <w:rtl/>
            </w:rPr>
            <w:t>زاول</w:t>
          </w:r>
          <w:del w:id="17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1739" w:author="Transkribus" w:date="2019-12-11T14:30:00Z">
            <w:r w:rsidRPr="009B6BCA">
              <w:rPr>
                <w:rFonts w:ascii="Courier New" w:hAnsi="Courier New" w:cs="Courier New"/>
                <w:rtl/>
              </w:rPr>
              <w:delText>وارى وقد غفرت</w:delText>
            </w:r>
          </w:del>
          <w:ins w:id="1740" w:author="Transkribus" w:date="2019-12-11T14:30:00Z">
            <w:r w:rsidRPr="00EE6742">
              <w:rPr>
                <w:rFonts w:ascii="Courier New" w:hAnsi="Courier New" w:cs="Courier New"/>
                <w:rtl/>
              </w:rPr>
              <w:t>وأرى وفد عفرت</w:t>
            </w:r>
          </w:ins>
          <w:r w:rsidRPr="00EE6742">
            <w:rPr>
              <w:rFonts w:ascii="Courier New" w:hAnsi="Courier New" w:cs="Courier New"/>
              <w:rtl/>
            </w:rPr>
            <w:t xml:space="preserve"> لديه </w:t>
          </w:r>
          <w:del w:id="1741" w:author="Transkribus" w:date="2019-12-11T14:30:00Z">
            <w:r w:rsidRPr="009B6BCA">
              <w:rPr>
                <w:rFonts w:ascii="Courier New" w:hAnsi="Courier New" w:cs="Courier New"/>
                <w:rtl/>
              </w:rPr>
              <w:delText>خطيتي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وبلغت مقصودى وما انا</w:delText>
                </w:r>
                <w:r>
                  <w:delText>‬</w:delText>
                </w:r>
                <w:r>
                  <w:delText>‬</w:delText>
                </w:r>
              </w:dir>
            </w:dir>
          </w:del>
          <w:ins w:id="1742" w:author="Transkribus" w:date="2019-12-11T14:30:00Z">
            <w:del w:id="1743" w:author="Transkribus" w:date="2019-12-11T14:30:00Z">
              <w:r w:rsidRPr="00EE6742">
                <w:rPr>
                  <w:rFonts w:ascii="Courier New" w:hAnsi="Courier New" w:cs="Courier New"/>
                  <w:rtl/>
                </w:rPr>
                <w:delText>خطبكى * وبلقت مصودى وماأنا</w:delText>
              </w:r>
            </w:del>
          </w:ins>
          <w:r w:rsidRPr="00EE6742">
            <w:rPr>
              <w:rFonts w:ascii="Courier New" w:hAnsi="Courier New" w:cs="Courier New"/>
              <w:rtl/>
            </w:rPr>
            <w:t xml:space="preserve"> امل</w:t>
          </w:r>
          <w:del w:id="17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ورجعت منقط</w:t>
          </w:r>
          <w:del w:id="1745" w:author="Transkribus" w:date="2019-12-11T14:30:00Z">
            <w:r w:rsidRPr="009B6BCA">
              <w:rPr>
                <w:rFonts w:ascii="Courier New" w:hAnsi="Courier New" w:cs="Courier New"/>
                <w:rtl/>
              </w:rPr>
              <w:delText>ع</w:delText>
            </w:r>
          </w:del>
          <w:ins w:id="1746" w:author="Transkribus" w:date="2019-12-11T14:30:00Z">
            <w:r w:rsidRPr="00EE6742">
              <w:rPr>
                <w:rFonts w:ascii="Courier New" w:hAnsi="Courier New" w:cs="Courier New"/>
                <w:rtl/>
              </w:rPr>
              <w:t>٤</w:t>
            </w:r>
          </w:ins>
          <w:r w:rsidRPr="00EE6742">
            <w:rPr>
              <w:rFonts w:ascii="Courier New" w:hAnsi="Courier New" w:cs="Courier New"/>
              <w:rtl/>
            </w:rPr>
            <w:t xml:space="preserve">ا الى </w:t>
          </w:r>
          <w:del w:id="1747" w:author="Transkribus" w:date="2019-12-11T14:30:00Z">
            <w:r w:rsidRPr="009B6BCA">
              <w:rPr>
                <w:rFonts w:ascii="Courier New" w:hAnsi="Courier New" w:cs="Courier New"/>
                <w:rtl/>
              </w:rPr>
              <w:delText>ابوابه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التقى</w:delText>
                </w:r>
                <w:r>
                  <w:delText>‬</w:delText>
                </w:r>
                <w:r>
                  <w:delText>‬</w:delText>
                </w:r>
              </w:dir>
            </w:dir>
          </w:del>
          <w:ins w:id="1748" w:author="Transkribus" w:date="2019-12-11T14:30:00Z">
            <w:del w:id="1749" w:author="Transkribus" w:date="2019-12-11T14:30:00Z">
              <w:r w:rsidRPr="00EE6742">
                <w:rPr>
                  <w:rFonts w:ascii="Courier New" w:hAnsi="Courier New" w:cs="Courier New"/>
                  <w:rtl/>
                </w:rPr>
                <w:delText>أبو اله * الاالتى</w:delText>
              </w:r>
            </w:del>
          </w:ins>
          <w:r w:rsidRPr="00EE6742">
            <w:rPr>
              <w:rFonts w:ascii="Courier New" w:hAnsi="Courier New" w:cs="Courier New"/>
              <w:rtl/>
            </w:rPr>
            <w:t xml:space="preserve"> عن </w:t>
          </w:r>
          <w:del w:id="1750" w:author="Transkribus" w:date="2019-12-11T14:30:00Z">
            <w:r w:rsidRPr="009B6BCA">
              <w:rPr>
                <w:rFonts w:ascii="Courier New" w:hAnsi="Courier New" w:cs="Courier New"/>
                <w:rtl/>
              </w:rPr>
              <w:delText>غيره انا سائل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51" w:author="Transkribus" w:date="2019-12-11T14:30:00Z">
            <w:r w:rsidRPr="00EE6742">
              <w:rPr>
                <w:rFonts w:ascii="Courier New" w:hAnsi="Courier New" w:cs="Courier New"/>
                <w:rtl/>
              </w:rPr>
              <w:t>غسيرة أثاساقل</w:t>
            </w:r>
          </w:ins>
          <w:r>
            <w:t>‬</w:t>
          </w:r>
          <w:r>
            <w:t>‬</w:t>
          </w:r>
        </w:dir>
      </w:dir>
    </w:p>
    <w:p w:rsidR="00544482" w:rsidRPr="00EE6742" w:rsidRDefault="00544482" w:rsidP="00544482">
      <w:pPr>
        <w:pStyle w:val="NurText"/>
        <w:bidi/>
        <w:rPr>
          <w:rFonts w:ascii="Courier New" w:hAnsi="Courier New" w:cs="Courier New"/>
        </w:rPr>
      </w:pPr>
      <w:dir w:val="rtl">
        <w:dir w:val="rtl">
          <w:del w:id="1752" w:author="Transkribus" w:date="2019-12-11T14:30:00Z">
            <w:r w:rsidRPr="009B6BCA">
              <w:rPr>
                <w:rFonts w:ascii="Courier New" w:hAnsi="Courier New" w:cs="Courier New"/>
                <w:rtl/>
              </w:rPr>
              <w:delText>ولقد سالت</w:delText>
            </w:r>
          </w:del>
          <w:ins w:id="1753" w:author="Transkribus" w:date="2019-12-11T14:30:00Z">
            <w:r w:rsidRPr="00EE6742">
              <w:rPr>
                <w:rFonts w:ascii="Courier New" w:hAnsi="Courier New" w:cs="Courier New"/>
                <w:rtl/>
              </w:rPr>
              <w:t>ولقسدسالت</w:t>
            </w:r>
          </w:ins>
          <w:r w:rsidRPr="00EE6742">
            <w:rPr>
              <w:rFonts w:ascii="Courier New" w:hAnsi="Courier New" w:cs="Courier New"/>
              <w:rtl/>
            </w:rPr>
            <w:t xml:space="preserve"> لكامل فى جود</w:t>
          </w:r>
          <w:del w:id="1754" w:author="Transkribus" w:date="2019-12-11T14:30:00Z">
            <w:r w:rsidRPr="009B6BCA">
              <w:rPr>
                <w:rFonts w:ascii="Courier New" w:hAnsi="Courier New" w:cs="Courier New"/>
                <w:rtl/>
              </w:rPr>
              <w:delText>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55" w:author="Transkribus" w:date="2019-12-11T14:30:00Z">
            <w:r w:rsidRPr="00EE6742">
              <w:rPr>
                <w:rFonts w:ascii="Courier New" w:hAnsi="Courier New" w:cs="Courier New"/>
                <w:rtl/>
              </w:rPr>
              <w:t>ة</w:t>
            </w:r>
          </w:ins>
          <w:r w:rsidRPr="00EE6742">
            <w:rPr>
              <w:rFonts w:ascii="Courier New" w:hAnsi="Courier New" w:cs="Courier New"/>
              <w:rtl/>
            </w:rPr>
            <w:t xml:space="preserve"> * </w:t>
          </w:r>
          <w:dir w:val="rtl">
            <w:dir w:val="rtl">
              <w:r w:rsidRPr="00EE6742">
                <w:rPr>
                  <w:rFonts w:ascii="Courier New" w:hAnsi="Courier New" w:cs="Courier New"/>
                  <w:rtl/>
                </w:rPr>
                <w:t xml:space="preserve">يعطى </w:t>
              </w:r>
              <w:del w:id="1756" w:author="Transkribus" w:date="2019-12-11T14:30:00Z">
                <w:r w:rsidRPr="009B6BCA">
                  <w:rPr>
                    <w:rFonts w:ascii="Courier New" w:hAnsi="Courier New" w:cs="Courier New"/>
                    <w:rtl/>
                  </w:rPr>
                  <w:delText>بلا من ولا هو</w:delText>
                </w:r>
              </w:del>
              <w:ins w:id="1757" w:author="Transkribus" w:date="2019-12-11T14:30:00Z">
                <w:r w:rsidRPr="00EE6742">
                  <w:rPr>
                    <w:rFonts w:ascii="Courier New" w:hAnsi="Courier New" w:cs="Courier New"/>
                    <w:rtl/>
                  </w:rPr>
                  <w:t>بلامن ولاهو</w:t>
                </w:r>
              </w:ins>
              <w:r w:rsidRPr="00EE6742">
                <w:rPr>
                  <w:rFonts w:ascii="Courier New" w:hAnsi="Courier New" w:cs="Courier New"/>
                  <w:rtl/>
                </w:rPr>
                <w:t xml:space="preserve"> باخل</w:t>
              </w:r>
              <w:del w:id="175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r>
                <w:t>‬</w:t>
              </w:r>
              <w:r>
                <w:t>‬</w:t>
              </w:r>
            </w:dir>
          </w:dir>
        </w:dir>
      </w:dir>
    </w:p>
    <w:p w:rsidR="00544482" w:rsidRPr="009B6BCA" w:rsidRDefault="00544482" w:rsidP="00544482">
      <w:pPr>
        <w:pStyle w:val="NurText"/>
        <w:bidi/>
        <w:rPr>
          <w:del w:id="1759" w:author="Transkribus" w:date="2019-12-11T14:30:00Z"/>
          <w:rFonts w:ascii="Courier New" w:hAnsi="Courier New" w:cs="Courier New"/>
        </w:rPr>
      </w:pPr>
      <w:dir w:val="rtl">
        <w:dir w:val="rtl">
          <w:del w:id="1760" w:author="Transkribus" w:date="2019-12-11T14:30:00Z">
            <w:r w:rsidRPr="009B6BCA">
              <w:rPr>
                <w:rFonts w:ascii="Courier New" w:hAnsi="Courier New" w:cs="Courier New"/>
                <w:rtl/>
              </w:rPr>
              <w:delText>فحقيقة انى بلغت ارادتي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سيما وانت لما سالت الحامل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1761" w:author="Transkribus" w:date="2019-12-11T14:30:00Z"/>
          <w:del w:id="1762" w:author="Transkribus" w:date="2019-12-11T14:30:00Z"/>
          <w:rFonts w:ascii="Courier New" w:hAnsi="Courier New" w:cs="Courier New"/>
        </w:rPr>
      </w:pPr>
      <w:dir w:val="rtl">
        <w:dir w:val="rtl">
          <w:ins w:id="1763" w:author="Transkribus" w:date="2019-12-11T14:30:00Z">
            <w:r w:rsidRPr="00EE6742">
              <w:rPr>
                <w:rFonts w:ascii="Courier New" w:hAnsi="Courier New" w:cs="Courier New"/>
                <w:rtl/>
              </w:rPr>
              <w:t>خقيقة أبى لقت ارادق * سيماو انشلياسالت الجامل</w:t>
            </w:r>
          </w:ins>
          <w:r>
            <w:t>‬</w:t>
          </w:r>
          <w:r>
            <w:t>‬</w:t>
          </w:r>
        </w:dir>
      </w:dir>
    </w:p>
    <w:p w:rsidR="00544482" w:rsidRPr="00EE6742" w:rsidRDefault="00544482" w:rsidP="00544482">
      <w:pPr>
        <w:pStyle w:val="NurText"/>
        <w:bidi/>
        <w:rPr>
          <w:ins w:id="1764" w:author="Transkribus" w:date="2019-12-11T14:30:00Z"/>
          <w:rFonts w:ascii="Courier New" w:hAnsi="Courier New" w:cs="Courier New"/>
        </w:rPr>
      </w:pPr>
      <w:r w:rsidRPr="00EE6742">
        <w:rPr>
          <w:rFonts w:ascii="Courier New" w:hAnsi="Courier New" w:cs="Courier New"/>
          <w:rtl/>
        </w:rPr>
        <w:t xml:space="preserve">وقال </w:t>
      </w:r>
      <w:del w:id="1765" w:author="Transkribus" w:date="2019-12-11T14:30:00Z">
        <w:r w:rsidRPr="009B6BCA">
          <w:rPr>
            <w:rFonts w:ascii="Courier New" w:hAnsi="Courier New" w:cs="Courier New"/>
            <w:rtl/>
          </w:rPr>
          <w:delText>ايضا فى</w:delText>
        </w:r>
      </w:del>
      <w:ins w:id="1766" w:author="Transkribus" w:date="2019-12-11T14:30:00Z">
        <w:r w:rsidRPr="00EE6742">
          <w:rPr>
            <w:rFonts w:ascii="Courier New" w:hAnsi="Courier New" w:cs="Courier New"/>
            <w:rtl/>
          </w:rPr>
          <w:t>أدصافى</w:t>
        </w:r>
      </w:ins>
      <w:r w:rsidRPr="00EE6742">
        <w:rPr>
          <w:rFonts w:ascii="Courier New" w:hAnsi="Courier New" w:cs="Courier New"/>
          <w:rtl/>
        </w:rPr>
        <w:t xml:space="preserve"> الخليل عليه ال</w:t>
      </w:r>
      <w:del w:id="1767" w:author="Transkribus" w:date="2019-12-11T14:30:00Z">
        <w:r w:rsidRPr="009B6BCA">
          <w:rPr>
            <w:rFonts w:ascii="Courier New" w:hAnsi="Courier New" w:cs="Courier New"/>
            <w:rtl/>
          </w:rPr>
          <w:delText>ص</w:delText>
        </w:r>
      </w:del>
      <w:ins w:id="1768" w:author="Transkribus" w:date="2019-12-11T14:30:00Z">
        <w:r w:rsidRPr="00EE6742">
          <w:rPr>
            <w:rFonts w:ascii="Courier New" w:hAnsi="Courier New" w:cs="Courier New"/>
            <w:rtl/>
          </w:rPr>
          <w:t>س</w:t>
        </w:r>
      </w:ins>
      <w:r w:rsidRPr="00EE6742">
        <w:rPr>
          <w:rFonts w:ascii="Courier New" w:hAnsi="Courier New" w:cs="Courier New"/>
          <w:rtl/>
        </w:rPr>
        <w:t>لاة والسلام عند عود</w:t>
      </w:r>
      <w:del w:id="1769" w:author="Transkribus" w:date="2019-12-11T14:30:00Z">
        <w:r w:rsidRPr="009B6BCA">
          <w:rPr>
            <w:rFonts w:ascii="Courier New" w:hAnsi="Courier New" w:cs="Courier New"/>
            <w:rtl/>
          </w:rPr>
          <w:delText>ه</w:delText>
        </w:r>
      </w:del>
      <w:ins w:id="1770" w:author="Transkribus" w:date="2019-12-11T14:30:00Z">
        <w:r w:rsidRPr="00EE6742">
          <w:rPr>
            <w:rFonts w:ascii="Courier New" w:hAnsi="Courier New" w:cs="Courier New"/>
            <w:rtl/>
          </w:rPr>
          <w:t>ة</w:t>
        </w:r>
      </w:ins>
      <w:r w:rsidRPr="00EE6742">
        <w:rPr>
          <w:rFonts w:ascii="Courier New" w:hAnsi="Courier New" w:cs="Courier New"/>
          <w:rtl/>
        </w:rPr>
        <w:t xml:space="preserve"> من الديار </w:t>
      </w:r>
      <w:del w:id="1771" w:author="Transkribus" w:date="2019-12-11T14:30:00Z">
        <w:r w:rsidRPr="009B6BCA">
          <w:rPr>
            <w:rFonts w:ascii="Courier New" w:hAnsi="Courier New" w:cs="Courier New"/>
            <w:rtl/>
          </w:rPr>
          <w:delText>المصرية فى شهر جمادى الاخرة سنة اربع وستين وستمائة وانشدها عند</w:delText>
        </w:r>
      </w:del>
      <w:ins w:id="1772" w:author="Transkribus" w:date="2019-12-11T14:30:00Z">
        <w:r w:rsidRPr="00EE6742">
          <w:rPr>
            <w:rFonts w:ascii="Courier New" w:hAnsi="Courier New" w:cs="Courier New"/>
            <w:rtl/>
          </w:rPr>
          <w:t>المصرة فى شهرجمادى الأحرة</w:t>
        </w:r>
      </w:ins>
    </w:p>
    <w:p w:rsidR="00544482" w:rsidRPr="00EE6742" w:rsidRDefault="00544482" w:rsidP="00544482">
      <w:pPr>
        <w:pStyle w:val="NurText"/>
        <w:bidi/>
        <w:rPr>
          <w:rFonts w:ascii="Courier New" w:hAnsi="Courier New" w:cs="Courier New"/>
        </w:rPr>
      </w:pPr>
      <w:ins w:id="1773" w:author="Transkribus" w:date="2019-12-11T14:30:00Z">
        <w:r w:rsidRPr="00EE6742">
          <w:rPr>
            <w:rFonts w:ascii="Courier New" w:hAnsi="Courier New" w:cs="Courier New"/>
            <w:rtl/>
          </w:rPr>
          <w:t>ستة ابريع وسنين وستماثة والشد هاعند</w:t>
        </w:r>
      </w:ins>
      <w:r w:rsidRPr="00EE6742">
        <w:rPr>
          <w:rFonts w:ascii="Courier New" w:hAnsi="Courier New" w:cs="Courier New"/>
          <w:rtl/>
        </w:rPr>
        <w:t xml:space="preserve"> باب ال</w:t>
      </w:r>
      <w:del w:id="1774" w:author="Transkribus" w:date="2019-12-11T14:30:00Z">
        <w:r w:rsidRPr="009B6BCA">
          <w:rPr>
            <w:rFonts w:ascii="Courier New" w:hAnsi="Courier New" w:cs="Courier New"/>
            <w:rtl/>
          </w:rPr>
          <w:delText>س</w:delText>
        </w:r>
      </w:del>
      <w:ins w:id="1775" w:author="Transkribus" w:date="2019-12-11T14:30:00Z">
        <w:r w:rsidRPr="00EE6742">
          <w:rPr>
            <w:rFonts w:ascii="Courier New" w:hAnsi="Courier New" w:cs="Courier New"/>
            <w:rtl/>
          </w:rPr>
          <w:t>ص</w:t>
        </w:r>
      </w:ins>
      <w:r w:rsidRPr="00EE6742">
        <w:rPr>
          <w:rFonts w:ascii="Courier New" w:hAnsi="Courier New" w:cs="Courier New"/>
          <w:rtl/>
        </w:rPr>
        <w:t>رداب</w:t>
      </w:r>
      <w:del w:id="177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ins w:id="1777" w:author="Transkribus" w:date="2019-12-11T14:30:00Z"/>
          <w:rFonts w:ascii="Courier New" w:hAnsi="Courier New" w:cs="Courier New"/>
        </w:rPr>
      </w:pPr>
      <w:dir w:val="rtl">
        <w:dir w:val="rtl">
          <w:del w:id="1778" w:author="Transkribus" w:date="2019-12-11T14:30:00Z">
            <w:r w:rsidRPr="009B6BCA">
              <w:rPr>
                <w:rFonts w:ascii="Courier New" w:hAnsi="Courier New" w:cs="Courier New"/>
                <w:rtl/>
              </w:rPr>
              <w:delText>الا يا خليل</w:delText>
            </w:r>
          </w:del>
          <w:ins w:id="1779" w:author="Transkribus" w:date="2019-12-11T14:30:00Z">
            <w:r w:rsidRPr="00EE6742">
              <w:rPr>
                <w:rFonts w:ascii="Courier New" w:hAnsi="Courier New" w:cs="Courier New"/>
                <w:rtl/>
              </w:rPr>
              <w:t>الطويل</w:t>
            </w:r>
          </w:ins>
          <w:r>
            <w:t>‬</w:t>
          </w:r>
          <w:r>
            <w:t>‬</w:t>
          </w:r>
        </w:dir>
      </w:dir>
    </w:p>
    <w:p w:rsidR="00544482" w:rsidRPr="00EE6742" w:rsidRDefault="00544482" w:rsidP="00544482">
      <w:pPr>
        <w:pStyle w:val="NurText"/>
        <w:bidi/>
        <w:rPr>
          <w:rFonts w:ascii="Courier New" w:hAnsi="Courier New" w:cs="Courier New"/>
        </w:rPr>
      </w:pPr>
      <w:ins w:id="1780" w:author="Transkribus" w:date="2019-12-11T14:30:00Z">
        <w:r w:rsidRPr="00EE6742">
          <w:rPr>
            <w:rFonts w:ascii="Courier New" w:hAnsi="Courier New" w:cs="Courier New"/>
            <w:rtl/>
          </w:rPr>
          <w:t>الاباخليل</w:t>
        </w:r>
      </w:ins>
      <w:r w:rsidRPr="00EE6742">
        <w:rPr>
          <w:rFonts w:ascii="Courier New" w:hAnsi="Courier New" w:cs="Courier New"/>
          <w:rtl/>
        </w:rPr>
        <w:t xml:space="preserve"> الله </w:t>
      </w:r>
      <w:del w:id="1781" w:author="Transkribus" w:date="2019-12-11T14:30:00Z">
        <w:r w:rsidRPr="009B6BCA">
          <w:rPr>
            <w:rFonts w:ascii="Courier New" w:hAnsi="Courier New" w:cs="Courier New"/>
            <w:rtl/>
          </w:rPr>
          <w:delText>قد جئت</w:delText>
        </w:r>
      </w:del>
      <w:ins w:id="1782" w:author="Transkribus" w:date="2019-12-11T14:30:00Z">
        <w:r w:rsidRPr="00EE6742">
          <w:rPr>
            <w:rFonts w:ascii="Courier New" w:hAnsi="Courier New" w:cs="Courier New"/>
            <w:rtl/>
          </w:rPr>
          <w:t>مدحتت</w:t>
        </w:r>
      </w:ins>
      <w:r w:rsidRPr="00EE6742">
        <w:rPr>
          <w:rFonts w:ascii="Courier New" w:hAnsi="Courier New" w:cs="Courier New"/>
          <w:rtl/>
        </w:rPr>
        <w:t xml:space="preserve"> قاصدا</w:t>
      </w:r>
      <w:del w:id="178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784" w:author="Transkribus" w:date="2019-12-11T14:30:00Z">
        <w:del w:id="1785"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الى بابك الم</w:t>
      </w:r>
      <w:del w:id="1786" w:author="Transkribus" w:date="2019-12-11T14:30:00Z">
        <w:r w:rsidRPr="009B6BCA">
          <w:rPr>
            <w:rFonts w:ascii="Courier New" w:hAnsi="Courier New" w:cs="Courier New"/>
            <w:rtl/>
          </w:rPr>
          <w:delText>ق</w:delText>
        </w:r>
      </w:del>
      <w:ins w:id="1787" w:author="Transkribus" w:date="2019-12-11T14:30:00Z">
        <w:r w:rsidRPr="00EE6742">
          <w:rPr>
            <w:rFonts w:ascii="Courier New" w:hAnsi="Courier New" w:cs="Courier New"/>
            <w:rtl/>
          </w:rPr>
          <w:t>ن</w:t>
        </w:r>
      </w:ins>
      <w:r w:rsidRPr="00EE6742">
        <w:rPr>
          <w:rFonts w:ascii="Courier New" w:hAnsi="Courier New" w:cs="Courier New"/>
          <w:rtl/>
        </w:rPr>
        <w:t>صو</w:t>
      </w:r>
      <w:del w:id="1788" w:author="Transkribus" w:date="2019-12-11T14:30:00Z">
        <w:r w:rsidRPr="009B6BCA">
          <w:rPr>
            <w:rFonts w:ascii="Courier New" w:hAnsi="Courier New" w:cs="Courier New"/>
            <w:rtl/>
          </w:rPr>
          <w:delText>د</w:delText>
        </w:r>
      </w:del>
      <w:ins w:id="1789" w:author="Transkribus" w:date="2019-12-11T14:30:00Z">
        <w:r w:rsidRPr="00EE6742">
          <w:rPr>
            <w:rFonts w:ascii="Courier New" w:hAnsi="Courier New" w:cs="Courier New"/>
            <w:rtl/>
          </w:rPr>
          <w:t>ر</w:t>
        </w:r>
      </w:ins>
      <w:r w:rsidRPr="00EE6742">
        <w:rPr>
          <w:rFonts w:ascii="Courier New" w:hAnsi="Courier New" w:cs="Courier New"/>
          <w:rtl/>
        </w:rPr>
        <w:t xml:space="preserve"> من كل مو</w:t>
      </w:r>
      <w:del w:id="1790" w:author="Transkribus" w:date="2019-12-11T14:30:00Z">
        <w:r w:rsidRPr="009B6BCA">
          <w:rPr>
            <w:rFonts w:ascii="Courier New" w:hAnsi="Courier New" w:cs="Courier New"/>
            <w:rtl/>
          </w:rPr>
          <w:delText>ض</w:delText>
        </w:r>
      </w:del>
      <w:ins w:id="1791" w:author="Transkribus" w:date="2019-12-11T14:30:00Z">
        <w:r w:rsidRPr="00EE6742">
          <w:rPr>
            <w:rFonts w:ascii="Courier New" w:hAnsi="Courier New" w:cs="Courier New"/>
            <w:rtl/>
          </w:rPr>
          <w:t>ش</w:t>
        </w:r>
      </w:ins>
      <w:r w:rsidRPr="00EE6742">
        <w:rPr>
          <w:rFonts w:ascii="Courier New" w:hAnsi="Courier New" w:cs="Courier New"/>
          <w:rtl/>
        </w:rPr>
        <w:t>ع</w:t>
      </w:r>
      <w:del w:id="179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544482" w:rsidRPr="00EE6742" w:rsidRDefault="00544482" w:rsidP="00544482">
      <w:pPr>
        <w:pStyle w:val="NurText"/>
        <w:bidi/>
        <w:rPr>
          <w:rFonts w:ascii="Courier New" w:hAnsi="Courier New" w:cs="Courier New"/>
        </w:rPr>
      </w:pPr>
      <w:dir w:val="rtl">
        <w:dir w:val="rtl">
          <w:del w:id="1793" w:author="Transkribus" w:date="2019-12-11T14:30:00Z">
            <w:r w:rsidRPr="009B6BCA">
              <w:rPr>
                <w:rFonts w:ascii="Courier New" w:hAnsi="Courier New" w:cs="Courier New"/>
                <w:rtl/>
              </w:rPr>
              <w:delText>اؤدى حقوقا واجبات لفضلك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مننتم</w:delText>
                </w:r>
                <w:r>
                  <w:delText>‬</w:delText>
                </w:r>
                <w:r>
                  <w:delText>‬</w:delText>
                </w:r>
              </w:dir>
            </w:dir>
          </w:del>
          <w:ins w:id="1794" w:author="Transkribus" w:date="2019-12-11T14:30:00Z">
            <w:del w:id="1795" w:author="Transkribus" w:date="2019-12-11T14:30:00Z">
              <w:r w:rsidRPr="00EE6742">
                <w:rPr>
                  <w:rFonts w:ascii="Courier New" w:hAnsi="Courier New" w:cs="Courier New"/>
                  <w:rtl/>
                </w:rPr>
                <w:delText>أودى جعوةاواجبات الفضلكم * منن ثم</w:delText>
              </w:r>
            </w:del>
          </w:ins>
          <w:r w:rsidRPr="00EE6742">
            <w:rPr>
              <w:rFonts w:ascii="Courier New" w:hAnsi="Courier New" w:cs="Courier New"/>
              <w:rtl/>
            </w:rPr>
            <w:t xml:space="preserve"> بها ق</w:t>
          </w:r>
          <w:ins w:id="1796" w:author="Transkribus" w:date="2019-12-11T14:30:00Z">
            <w:r w:rsidRPr="00EE6742">
              <w:rPr>
                <w:rFonts w:ascii="Courier New" w:hAnsi="Courier New" w:cs="Courier New"/>
                <w:rtl/>
              </w:rPr>
              <w:t>س</w:t>
            </w:r>
          </w:ins>
          <w:r w:rsidRPr="00EE6742">
            <w:rPr>
              <w:rFonts w:ascii="Courier New" w:hAnsi="Courier New" w:cs="Courier New"/>
              <w:rtl/>
            </w:rPr>
            <w:t xml:space="preserve">دما على كل من </w:t>
          </w:r>
          <w:del w:id="1797" w:author="Transkribus" w:date="2019-12-11T14:30:00Z">
            <w:r w:rsidRPr="009B6BCA">
              <w:rPr>
                <w:rFonts w:ascii="Courier New" w:hAnsi="Courier New" w:cs="Courier New"/>
                <w:rtl/>
              </w:rPr>
              <w:delText>يعي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98" w:author="Transkribus" w:date="2019-12-11T14:30:00Z">
            <w:r w:rsidRPr="00EE6742">
              <w:rPr>
                <w:rFonts w:ascii="Courier New" w:hAnsi="Courier New" w:cs="Courier New"/>
                <w:rtl/>
              </w:rPr>
              <w:t>يى</w:t>
            </w:r>
          </w:ins>
          <w:r>
            <w:t>‬</w:t>
          </w:r>
          <w:r>
            <w:t>‬</w:t>
          </w:r>
        </w:dir>
      </w:dir>
    </w:p>
    <w:p w:rsidR="00544482" w:rsidRPr="00EE6742" w:rsidRDefault="00544482" w:rsidP="00544482">
      <w:pPr>
        <w:pStyle w:val="NurText"/>
        <w:bidi/>
        <w:rPr>
          <w:rFonts w:ascii="Courier New" w:hAnsi="Courier New" w:cs="Courier New"/>
        </w:rPr>
      </w:pPr>
      <w:dir w:val="rtl">
        <w:dir w:val="rtl">
          <w:del w:id="1799" w:author="Transkribus" w:date="2019-12-11T14:30:00Z">
            <w:r w:rsidRPr="009B6BCA">
              <w:rPr>
                <w:rFonts w:ascii="Courier New" w:hAnsi="Courier New" w:cs="Courier New"/>
                <w:rtl/>
              </w:rPr>
              <w:delText>فارشدت اقوما بهديك اقتدوا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فصاروا بذاك</w:delText>
                </w:r>
                <w:r>
                  <w:delText>‬</w:delText>
                </w:r>
                <w:r>
                  <w:delText>‬</w:delText>
                </w:r>
              </w:dir>
            </w:dir>
          </w:del>
          <w:ins w:id="1800" w:author="Transkribus" w:date="2019-12-11T14:30:00Z">
            <w:del w:id="1801" w:author="Transkribus" w:date="2019-12-11T14:30:00Z">
              <w:r w:rsidRPr="00EE6742">
                <w:rPr>
                  <w:rFonts w:ascii="Courier New" w:hAnsi="Courier New" w:cs="Courier New"/>
                  <w:rtl/>
                </w:rPr>
                <w:delText>بارشدت أقو اماسهدبك الندوا * نصار وابذال</w:delText>
              </w:r>
            </w:del>
          </w:ins>
          <w:r w:rsidRPr="00EE6742">
            <w:rPr>
              <w:rFonts w:ascii="Courier New" w:hAnsi="Courier New" w:cs="Courier New"/>
              <w:rtl/>
            </w:rPr>
            <w:t xml:space="preserve"> الهدى فى </w:t>
          </w:r>
          <w:del w:id="1802" w:author="Transkribus" w:date="2019-12-11T14:30:00Z">
            <w:r w:rsidRPr="009B6BCA">
              <w:rPr>
                <w:rFonts w:ascii="Courier New" w:hAnsi="Courier New" w:cs="Courier New"/>
                <w:rtl/>
              </w:rPr>
              <w:delText>خير مهيع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03" w:author="Transkribus" w:date="2019-12-11T14:30:00Z">
            <w:r w:rsidRPr="00EE6742">
              <w:rPr>
                <w:rFonts w:ascii="Courier New" w:hAnsi="Courier New" w:cs="Courier New"/>
                <w:rtl/>
              </w:rPr>
              <w:t>جيرمهة٢</w:t>
            </w:r>
          </w:ins>
          <w:r>
            <w:t>‬</w:t>
          </w:r>
          <w:r>
            <w:t>‬</w:t>
          </w:r>
        </w:dir>
      </w:dir>
    </w:p>
    <w:p w:rsidR="00544482" w:rsidRPr="00EE6742" w:rsidRDefault="00544482" w:rsidP="00544482">
      <w:pPr>
        <w:pStyle w:val="NurText"/>
        <w:bidi/>
        <w:rPr>
          <w:rFonts w:ascii="Courier New" w:hAnsi="Courier New" w:cs="Courier New"/>
        </w:rPr>
      </w:pPr>
      <w:dir w:val="rtl">
        <w:dir w:val="rtl">
          <w:del w:id="1804" w:author="Transkribus" w:date="2019-12-11T14:30:00Z">
            <w:r w:rsidRPr="009B6BCA">
              <w:rPr>
                <w:rFonts w:ascii="Courier New" w:hAnsi="Courier New" w:cs="Courier New"/>
                <w:rtl/>
              </w:rPr>
              <w:delText>واظهرت اعلام</w:delText>
            </w:r>
          </w:del>
          <w:ins w:id="1805" w:author="Transkribus" w:date="2019-12-11T14:30:00Z">
            <w:r w:rsidRPr="00EE6742">
              <w:rPr>
                <w:rFonts w:ascii="Courier New" w:hAnsi="Courier New" w:cs="Courier New"/>
                <w:rtl/>
              </w:rPr>
              <w:t>وأطهرت أعلام</w:t>
            </w:r>
          </w:ins>
          <w:r w:rsidRPr="00EE6742">
            <w:rPr>
              <w:rFonts w:ascii="Courier New" w:hAnsi="Courier New" w:cs="Courier New"/>
              <w:rtl/>
            </w:rPr>
            <w:t xml:space="preserve"> الشريعة معلنا</w:t>
          </w:r>
          <w:del w:id="18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فاضحت بمراى للانام</w:delText>
                </w:r>
                <w:r>
                  <w:delText>‬</w:delText>
                </w:r>
                <w:r>
                  <w:delText>‬</w:delText>
                </w:r>
              </w:dir>
            </w:dir>
          </w:del>
          <w:ins w:id="1807" w:author="Transkribus" w:date="2019-12-11T14:30:00Z">
            <w:del w:id="1808" w:author="Transkribus" w:date="2019-12-11T14:30:00Z">
              <w:r w:rsidRPr="00EE6742">
                <w:rPr>
                  <w:rFonts w:ascii="Courier New" w:hAnsi="Courier New" w:cs="Courier New"/>
                  <w:rtl/>
                </w:rPr>
                <w:delText xml:space="preserve"> * فاصحب عراى لاثام</w:delText>
              </w:r>
            </w:del>
          </w:ins>
          <w:r w:rsidRPr="00EE6742">
            <w:rPr>
              <w:rFonts w:ascii="Courier New" w:hAnsi="Courier New" w:cs="Courier New"/>
              <w:rtl/>
            </w:rPr>
            <w:t xml:space="preserve"> ومسمع</w:t>
          </w:r>
          <w:del w:id="18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810" w:author="Transkribus" w:date="2019-12-11T14:30:00Z"/>
          <w:rFonts w:ascii="Courier New" w:hAnsi="Courier New" w:cs="Courier New"/>
        </w:rPr>
      </w:pPr>
      <w:dir w:val="rtl">
        <w:dir w:val="rtl">
          <w:del w:id="1811" w:author="Transkribus" w:date="2019-12-11T14:30:00Z">
            <w:r w:rsidRPr="009B6BCA">
              <w:rPr>
                <w:rFonts w:ascii="Courier New" w:hAnsi="Courier New" w:cs="Courier New"/>
                <w:rtl/>
              </w:rPr>
              <w:delText>واودعتها اسرار كل خفية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فكنت بما اودعته خير مودع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9B6BCA" w:rsidRDefault="00544482" w:rsidP="00544482">
      <w:pPr>
        <w:pStyle w:val="NurText"/>
        <w:bidi/>
        <w:rPr>
          <w:del w:id="1812" w:author="Transkribus" w:date="2019-12-11T14:30:00Z"/>
          <w:rFonts w:ascii="Courier New" w:hAnsi="Courier New" w:cs="Courier New"/>
        </w:rPr>
      </w:pPr>
      <w:dir w:val="rtl">
        <w:dir w:val="rtl">
          <w:del w:id="1813" w:author="Transkribus" w:date="2019-12-11T14:30:00Z">
            <w:r w:rsidRPr="009B6BCA">
              <w:rPr>
                <w:rFonts w:ascii="Courier New" w:hAnsi="Courier New" w:cs="Courier New"/>
                <w:rtl/>
              </w:rPr>
              <w:delText>واظهرت برهانا غدا بك قاطعا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قطعت به من لم يكن قبل يقطع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9B6BCA" w:rsidRDefault="00544482" w:rsidP="00544482">
      <w:pPr>
        <w:pStyle w:val="NurText"/>
        <w:bidi/>
        <w:rPr>
          <w:del w:id="1814" w:author="Transkribus" w:date="2019-12-11T14:30:00Z"/>
          <w:rFonts w:ascii="Courier New" w:hAnsi="Courier New" w:cs="Courier New"/>
        </w:rPr>
      </w:pPr>
      <w:dir w:val="rtl">
        <w:dir w:val="rtl">
          <w:del w:id="1815" w:author="Transkribus" w:date="2019-12-11T14:30:00Z">
            <w:r w:rsidRPr="009B6BCA">
              <w:rPr>
                <w:rFonts w:ascii="Courier New" w:hAnsi="Courier New" w:cs="Courier New"/>
                <w:rtl/>
              </w:rPr>
              <w:delText>وها انا قد وافيت ببابك سائلا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بوقفة مسكين وذل تخضع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1816" w:author="Transkribus" w:date="2019-12-11T14:30:00Z"/>
          <w:del w:id="1817" w:author="Transkribus" w:date="2019-12-11T14:30:00Z"/>
          <w:rFonts w:ascii="Courier New" w:hAnsi="Courier New" w:cs="Courier New"/>
        </w:rPr>
      </w:pPr>
      <w:dir w:val="rtl">
        <w:dir w:val="rtl">
          <w:del w:id="1818" w:author="Transkribus" w:date="2019-12-11T14:30:00Z">
            <w:r w:rsidRPr="009B6BCA">
              <w:rPr>
                <w:rFonts w:ascii="Courier New" w:hAnsi="Courier New" w:cs="Courier New"/>
                <w:rtl/>
              </w:rPr>
              <w:delText>بان تسال</w:delText>
            </w:r>
          </w:del>
          <w:ins w:id="1819" w:author="Transkribus" w:date="2019-12-11T14:30:00Z">
            <w:r w:rsidRPr="00EE6742">
              <w:rPr>
                <w:rFonts w:ascii="Courier New" w:hAnsi="Courier New" w:cs="Courier New"/>
                <w:rtl/>
              </w:rPr>
              <w:t>وأو دعنها أسرارقل خعيه * فكنت ما أودعنبه جير مود٣</w:t>
            </w:r>
          </w:ins>
          <w:r>
            <w:t>‬</w:t>
          </w:r>
          <w:r>
            <w:t>‬</w:t>
          </w:r>
        </w:dir>
      </w:dir>
    </w:p>
    <w:p w:rsidR="00544482" w:rsidRPr="00EE6742" w:rsidRDefault="00544482" w:rsidP="00544482">
      <w:pPr>
        <w:pStyle w:val="NurText"/>
        <w:bidi/>
        <w:rPr>
          <w:ins w:id="1820" w:author="Transkribus" w:date="2019-12-11T14:30:00Z"/>
          <w:rFonts w:ascii="Courier New" w:hAnsi="Courier New" w:cs="Courier New"/>
        </w:rPr>
      </w:pPr>
      <w:ins w:id="1821" w:author="Transkribus" w:date="2019-12-11T14:30:00Z">
        <w:r w:rsidRPr="00EE6742">
          <w:rPr>
            <w:rFonts w:ascii="Courier New" w:hAnsi="Courier New" w:cs="Courier New"/>
            <w:rtl/>
          </w:rPr>
          <w:t>ثم وأطهر برهاناعد ابلقاطما * فطعبيه من لم بكن قيسل بقط٢</w:t>
        </w:r>
      </w:ins>
    </w:p>
    <w:p w:rsidR="00544482" w:rsidRPr="00EE6742" w:rsidRDefault="00544482" w:rsidP="00544482">
      <w:pPr>
        <w:pStyle w:val="NurText"/>
        <w:bidi/>
        <w:rPr>
          <w:ins w:id="1822" w:author="Transkribus" w:date="2019-12-11T14:30:00Z"/>
          <w:rFonts w:ascii="Courier New" w:hAnsi="Courier New" w:cs="Courier New"/>
        </w:rPr>
      </w:pPr>
      <w:ins w:id="1823" w:author="Transkribus" w:date="2019-12-11T14:30:00Z">
        <w:r w:rsidRPr="00EE6742">
          <w:rPr>
            <w:rFonts w:ascii="Courier New" w:hAnsi="Courier New" w:cs="Courier New"/>
            <w:rtl/>
          </w:rPr>
          <w:t>وها أناقد واليب بابلك ساكلا * يوففة من وقل بجضع</w:t>
        </w:r>
      </w:ins>
    </w:p>
    <w:p w:rsidR="00544482" w:rsidRPr="00EE6742" w:rsidRDefault="00544482" w:rsidP="00544482">
      <w:pPr>
        <w:pStyle w:val="NurText"/>
        <w:bidi/>
        <w:rPr>
          <w:rFonts w:ascii="Courier New" w:hAnsi="Courier New" w:cs="Courier New"/>
        </w:rPr>
      </w:pPr>
      <w:ins w:id="1824" w:author="Transkribus" w:date="2019-12-11T14:30:00Z">
        <w:r w:rsidRPr="00EE6742">
          <w:rPr>
            <w:rFonts w:ascii="Courier New" w:hAnsi="Courier New" w:cs="Courier New"/>
            <w:rtl/>
          </w:rPr>
          <w:t>ابابن نسال</w:t>
        </w:r>
      </w:ins>
      <w:r w:rsidRPr="00EE6742">
        <w:rPr>
          <w:rFonts w:ascii="Courier New" w:hAnsi="Courier New" w:cs="Courier New"/>
          <w:rtl/>
        </w:rPr>
        <w:t xml:space="preserve"> الله الكر</w:t>
      </w:r>
      <w:del w:id="1825" w:author="Transkribus" w:date="2019-12-11T14:30:00Z">
        <w:r w:rsidRPr="009B6BCA">
          <w:rPr>
            <w:rFonts w:ascii="Courier New" w:hAnsi="Courier New" w:cs="Courier New"/>
            <w:rtl/>
          </w:rPr>
          <w:delText>ي</w:delText>
        </w:r>
      </w:del>
      <w:r w:rsidRPr="00EE6742">
        <w:rPr>
          <w:rFonts w:ascii="Courier New" w:hAnsi="Courier New" w:cs="Courier New"/>
          <w:rtl/>
        </w:rPr>
        <w:t>م فانه</w:t>
      </w:r>
      <w:del w:id="18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لافضل مسؤول واكرم</w:delText>
            </w:r>
            <w:r>
              <w:delText>‬</w:delText>
            </w:r>
            <w:r>
              <w:delText>‬</w:delText>
            </w:r>
          </w:dir>
        </w:dir>
      </w:del>
      <w:ins w:id="1827" w:author="Transkribus" w:date="2019-12-11T14:30:00Z">
        <w:del w:id="1828" w:author="Transkribus" w:date="2019-12-11T14:30:00Z">
          <w:r w:rsidRPr="00EE6742">
            <w:rPr>
              <w:rFonts w:ascii="Courier New" w:hAnsi="Courier New" w:cs="Courier New"/>
              <w:rtl/>
            </w:rPr>
            <w:delText xml:space="preserve"> * الافضل مسول وأكرم</w:delText>
          </w:r>
        </w:del>
      </w:ins>
      <w:r w:rsidRPr="00EE6742">
        <w:rPr>
          <w:rFonts w:ascii="Courier New" w:hAnsi="Courier New" w:cs="Courier New"/>
          <w:rtl/>
        </w:rPr>
        <w:t xml:space="preserve"> من </w:t>
      </w:r>
      <w:del w:id="1829" w:author="Transkribus" w:date="2019-12-11T14:30:00Z">
        <w:r w:rsidRPr="009B6BCA">
          <w:rPr>
            <w:rFonts w:ascii="Courier New" w:hAnsi="Courier New" w:cs="Courier New"/>
            <w:rtl/>
          </w:rPr>
          <w:delText>دعي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30" w:author="Transkribus" w:date="2019-12-11T14:30:00Z">
        <w:r w:rsidRPr="00EE6742">
          <w:rPr>
            <w:rFonts w:ascii="Courier New" w:hAnsi="Courier New" w:cs="Courier New"/>
            <w:rtl/>
          </w:rPr>
          <w:t>دى</w:t>
        </w:r>
      </w:ins>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بان </w:t>
          </w:r>
          <w:del w:id="1831" w:author="Transkribus" w:date="2019-12-11T14:30:00Z">
            <w:r w:rsidRPr="009B6BCA">
              <w:rPr>
                <w:rFonts w:ascii="Courier New" w:hAnsi="Courier New" w:cs="Courier New"/>
                <w:rtl/>
              </w:rPr>
              <w:delText>ي</w:delText>
            </w:r>
          </w:del>
          <w:r w:rsidRPr="00EE6742">
            <w:rPr>
              <w:rFonts w:ascii="Courier New" w:hAnsi="Courier New" w:cs="Courier New"/>
              <w:rtl/>
            </w:rPr>
            <w:t>ح</w:t>
          </w:r>
          <w:ins w:id="1832" w:author="Transkribus" w:date="2019-12-11T14:30:00Z">
            <w:r w:rsidRPr="00EE6742">
              <w:rPr>
                <w:rFonts w:ascii="Courier New" w:hAnsi="Courier New" w:cs="Courier New"/>
                <w:rtl/>
              </w:rPr>
              <w:t>ي</w:t>
            </w:r>
          </w:ins>
          <w:r w:rsidRPr="00EE6742">
            <w:rPr>
              <w:rFonts w:ascii="Courier New" w:hAnsi="Courier New" w:cs="Courier New"/>
              <w:rtl/>
            </w:rPr>
            <w:t>م</w:t>
          </w:r>
          <w:del w:id="1833" w:author="Transkribus" w:date="2019-12-11T14:30:00Z">
            <w:r w:rsidRPr="009B6BCA">
              <w:rPr>
                <w:rFonts w:ascii="Courier New" w:hAnsi="Courier New" w:cs="Courier New"/>
                <w:rtl/>
              </w:rPr>
              <w:delText>ن</w:delText>
            </w:r>
          </w:del>
          <w:r w:rsidRPr="00EE6742">
            <w:rPr>
              <w:rFonts w:ascii="Courier New" w:hAnsi="Courier New" w:cs="Courier New"/>
              <w:rtl/>
            </w:rPr>
            <w:t>ى من شر كل بلية</w:t>
          </w:r>
          <w:del w:id="183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835" w:author="Transkribus" w:date="2019-12-11T14:30:00Z">
            <w:del w:id="1836"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ويصرف عن صرف </w:t>
          </w:r>
          <w:del w:id="1837" w:author="Transkribus" w:date="2019-12-11T14:30:00Z">
            <w:r w:rsidRPr="009B6BCA">
              <w:rPr>
                <w:rFonts w:ascii="Courier New" w:hAnsi="Courier New" w:cs="Courier New"/>
                <w:rtl/>
              </w:rPr>
              <w:delText>الحوادث مجمعي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38" w:author="Transkribus" w:date="2019-12-11T14:30:00Z">
            <w:r w:rsidRPr="00EE6742">
              <w:rPr>
                <w:rFonts w:ascii="Courier New" w:hAnsi="Courier New" w:cs="Courier New"/>
                <w:rtl/>
              </w:rPr>
              <w:t>الحوادت حمى</w:t>
            </w:r>
          </w:ins>
          <w:r>
            <w:t>‬</w:t>
          </w:r>
          <w:r>
            <w:t>‬</w:t>
          </w:r>
        </w:dir>
      </w:dir>
    </w:p>
    <w:p w:rsidR="00544482" w:rsidRPr="00EE6742" w:rsidRDefault="00544482" w:rsidP="00544482">
      <w:pPr>
        <w:pStyle w:val="NurText"/>
        <w:bidi/>
        <w:rPr>
          <w:rFonts w:ascii="Courier New" w:hAnsi="Courier New" w:cs="Courier New"/>
        </w:rPr>
      </w:pPr>
      <w:dir w:val="rtl">
        <w:dir w:val="rtl">
          <w:ins w:id="1839" w:author="Transkribus" w:date="2019-12-11T14:30:00Z">
            <w:r w:rsidRPr="00EE6742">
              <w:rPr>
                <w:rFonts w:ascii="Courier New" w:hAnsi="Courier New" w:cs="Courier New"/>
                <w:rtl/>
              </w:rPr>
              <w:t xml:space="preserve">ولابباى من بعيدها مصيبة * </w:t>
            </w:r>
          </w:ins>
          <w:r w:rsidRPr="00EE6742">
            <w:rPr>
              <w:rFonts w:ascii="Courier New" w:hAnsi="Courier New" w:cs="Courier New"/>
              <w:rtl/>
            </w:rPr>
            <w:t xml:space="preserve">ولا </w:t>
          </w:r>
          <w:del w:id="1840" w:author="Transkribus" w:date="2019-12-11T14:30:00Z">
            <w:r w:rsidRPr="009B6BCA">
              <w:rPr>
                <w:rFonts w:ascii="Courier New" w:hAnsi="Courier New" w:cs="Courier New"/>
                <w:rtl/>
              </w:rPr>
              <w:delText>يبلنى من بعدها بمصيبة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التقى خلا بانة</w:delText>
                </w:r>
                <w:r>
                  <w:delText>‬</w:delText>
                </w:r>
                <w:r>
                  <w:delText>‬</w:delText>
                </w:r>
              </w:dir>
            </w:dir>
          </w:del>
          <w:ins w:id="1841" w:author="Transkribus" w:date="2019-12-11T14:30:00Z">
            <w:del w:id="1842" w:author="Transkribus" w:date="2019-12-11T14:30:00Z">
              <w:r w:rsidRPr="00EE6742">
                <w:rPr>
                  <w:rFonts w:ascii="Courier New" w:hAnsi="Courier New" w:cs="Courier New"/>
                  <w:rtl/>
                </w:rPr>
                <w:delText>التفى خالا بانف</w:delText>
              </w:r>
            </w:del>
          </w:ins>
          <w:r w:rsidRPr="00EE6742">
            <w:rPr>
              <w:rFonts w:ascii="Courier New" w:hAnsi="Courier New" w:cs="Courier New"/>
              <w:rtl/>
            </w:rPr>
            <w:t xml:space="preserve"> موجع</w:t>
          </w:r>
          <w:del w:id="18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1844" w:author="Transkribus" w:date="2019-12-11T14:30:00Z"/>
          <w:rFonts w:ascii="Courier New" w:hAnsi="Courier New" w:cs="Courier New"/>
        </w:rPr>
      </w:pPr>
      <w:dir w:val="rtl">
        <w:dir w:val="rtl">
          <w:del w:id="1845" w:author="Transkribus" w:date="2019-12-11T14:30:00Z">
            <w:r w:rsidRPr="009B6BCA">
              <w:rPr>
                <w:rFonts w:ascii="Courier New" w:hAnsi="Courier New" w:cs="Courier New"/>
                <w:rtl/>
              </w:rPr>
              <w:delText>ويفرج لى مما ابتليت بهمه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فقد بت مهموما بقلب مصدع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1846" w:author="Transkribus" w:date="2019-12-11T14:30:00Z"/>
          <w:del w:id="1847" w:author="Transkribus" w:date="2019-12-11T14:30:00Z"/>
          <w:rFonts w:ascii="Courier New" w:hAnsi="Courier New" w:cs="Courier New"/>
        </w:rPr>
      </w:pPr>
      <w:dir w:val="rtl">
        <w:dir w:val="rtl">
          <w:del w:id="1848" w:author="Transkribus" w:date="2019-12-11T14:30:00Z">
            <w:r w:rsidRPr="009B6BCA">
              <w:rPr>
                <w:rFonts w:ascii="Courier New" w:hAnsi="Courier New" w:cs="Courier New"/>
                <w:rtl/>
              </w:rPr>
              <w:delText>فانى</w:delText>
            </w:r>
          </w:del>
          <w:ins w:id="1849" w:author="Transkribus" w:date="2019-12-11T14:30:00Z">
            <w:r w:rsidRPr="00EE6742">
              <w:rPr>
                <w:rFonts w:ascii="Courier New" w:hAnsi="Courier New" w:cs="Courier New"/>
                <w:rtl/>
              </w:rPr>
              <w:t>و يهرح لى ثمابقليت بهمة * فقسديت مههومادقلب مصف٣</w:t>
            </w:r>
          </w:ins>
          <w:r>
            <w:t>‬</w:t>
          </w:r>
          <w:r>
            <w:t>‬</w:t>
          </w:r>
        </w:dir>
      </w:dir>
    </w:p>
    <w:p w:rsidR="00544482" w:rsidRPr="00EE6742" w:rsidRDefault="00544482" w:rsidP="00544482">
      <w:pPr>
        <w:pStyle w:val="NurText"/>
        <w:bidi/>
        <w:rPr>
          <w:rFonts w:ascii="Courier New" w:hAnsi="Courier New" w:cs="Courier New"/>
        </w:rPr>
      </w:pPr>
      <w:ins w:id="1850" w:author="Transkribus" w:date="2019-12-11T14:30:00Z">
        <w:r w:rsidRPr="00EE6742">
          <w:rPr>
            <w:rFonts w:ascii="Courier New" w:hAnsi="Courier New" w:cs="Courier New"/>
            <w:rtl/>
          </w:rPr>
          <w:t>انى</w:t>
        </w:r>
      </w:ins>
      <w:r w:rsidRPr="00EE6742">
        <w:rPr>
          <w:rFonts w:ascii="Courier New" w:hAnsi="Courier New" w:cs="Courier New"/>
          <w:rtl/>
        </w:rPr>
        <w:t xml:space="preserve"> اذا </w:t>
      </w:r>
      <w:del w:id="1851" w:author="Transkribus" w:date="2019-12-11T14:30:00Z">
        <w:r w:rsidRPr="009B6BCA">
          <w:rPr>
            <w:rFonts w:ascii="Courier New" w:hAnsi="Courier New" w:cs="Courier New"/>
            <w:rtl/>
          </w:rPr>
          <w:delText>ما نابنى خطب حادث</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جعلت</w:delText>
            </w:r>
            <w:r>
              <w:delText>‬</w:delText>
            </w:r>
            <w:r>
              <w:delText>‬</w:delText>
            </w:r>
          </w:dir>
        </w:dir>
      </w:del>
      <w:ins w:id="1852" w:author="Transkribus" w:date="2019-12-11T14:30:00Z">
        <w:del w:id="1853" w:author="Transkribus" w:date="2019-12-11T14:30:00Z">
          <w:r w:rsidRPr="00EE6742">
            <w:rPr>
              <w:rFonts w:ascii="Courier New" w:hAnsi="Courier New" w:cs="Courier New"/>
              <w:rtl/>
            </w:rPr>
            <w:delText>باناسنى قطب جادب * حمعلت</w:delText>
          </w:r>
        </w:del>
      </w:ins>
      <w:r w:rsidRPr="00EE6742">
        <w:rPr>
          <w:rFonts w:ascii="Courier New" w:hAnsi="Courier New" w:cs="Courier New"/>
          <w:rtl/>
        </w:rPr>
        <w:t xml:space="preserve"> الى مغنا</w:t>
      </w:r>
      <w:del w:id="1854" w:author="Transkribus" w:date="2019-12-11T14:30:00Z">
        <w:r w:rsidRPr="009B6BCA">
          <w:rPr>
            <w:rFonts w:ascii="Courier New" w:hAnsi="Courier New" w:cs="Courier New"/>
            <w:rtl/>
          </w:rPr>
          <w:delText>ك</w:delText>
        </w:r>
      </w:del>
      <w:ins w:id="1855" w:author="Transkribus" w:date="2019-12-11T14:30:00Z">
        <w:r w:rsidRPr="00EE6742">
          <w:rPr>
            <w:rFonts w:ascii="Courier New" w:hAnsi="Courier New" w:cs="Courier New"/>
            <w:rtl/>
          </w:rPr>
          <w:t>ل</w:t>
        </w:r>
      </w:ins>
      <w:r w:rsidRPr="00EE6742">
        <w:rPr>
          <w:rFonts w:ascii="Courier New" w:hAnsi="Courier New" w:cs="Courier New"/>
          <w:rtl/>
        </w:rPr>
        <w:t xml:space="preserve"> قصدى ومفز</w:t>
      </w:r>
      <w:del w:id="1856" w:author="Transkribus" w:date="2019-12-11T14:30:00Z">
        <w:r w:rsidRPr="009B6BCA">
          <w:rPr>
            <w:rFonts w:ascii="Courier New" w:hAnsi="Courier New" w:cs="Courier New"/>
            <w:rtl/>
          </w:rPr>
          <w:delText>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57" w:author="Transkribus" w:date="2019-12-11T14:30:00Z">
        <w:r w:rsidRPr="00EE6742">
          <w:rPr>
            <w:rFonts w:ascii="Courier New" w:hAnsi="Courier New" w:cs="Courier New"/>
            <w:rtl/>
          </w:rPr>
          <w:t>ى</w:t>
        </w:r>
      </w:ins>
    </w:p>
    <w:p w:rsidR="00544482" w:rsidRPr="00EE6742" w:rsidRDefault="00544482" w:rsidP="00544482">
      <w:pPr>
        <w:pStyle w:val="NurText"/>
        <w:bidi/>
        <w:rPr>
          <w:rFonts w:ascii="Courier New" w:hAnsi="Courier New" w:cs="Courier New"/>
        </w:rPr>
      </w:pPr>
      <w:dir w:val="rtl">
        <w:dir w:val="rtl">
          <w:del w:id="1858" w:author="Transkribus" w:date="2019-12-11T14:30:00Z">
            <w:r w:rsidRPr="009B6BCA">
              <w:rPr>
                <w:rFonts w:ascii="Courier New" w:hAnsi="Courier New" w:cs="Courier New"/>
                <w:rtl/>
              </w:rPr>
              <w:delText>لتشفع</w:delText>
            </w:r>
          </w:del>
          <w:ins w:id="1859" w:author="Transkribus" w:date="2019-12-11T14:30:00Z">
            <w:r w:rsidRPr="00EE6742">
              <w:rPr>
                <w:rFonts w:ascii="Courier New" w:hAnsi="Courier New" w:cs="Courier New"/>
                <w:rtl/>
              </w:rPr>
              <w:t>ابشفم</w:t>
            </w:r>
          </w:ins>
          <w:r w:rsidRPr="00EE6742">
            <w:rPr>
              <w:rFonts w:ascii="Courier New" w:hAnsi="Courier New" w:cs="Courier New"/>
              <w:rtl/>
            </w:rPr>
            <w:t xml:space="preserve"> لى عن</w:t>
          </w:r>
          <w:ins w:id="1860" w:author="Transkribus" w:date="2019-12-11T14:30:00Z">
            <w:r w:rsidRPr="00EE6742">
              <w:rPr>
                <w:rFonts w:ascii="Courier New" w:hAnsi="Courier New" w:cs="Courier New"/>
                <w:rtl/>
              </w:rPr>
              <w:t>س</w:t>
            </w:r>
          </w:ins>
          <w:r w:rsidRPr="00EE6742">
            <w:rPr>
              <w:rFonts w:ascii="Courier New" w:hAnsi="Courier New" w:cs="Courier New"/>
              <w:rtl/>
            </w:rPr>
            <w:t xml:space="preserve">د الاله </w:t>
          </w:r>
          <w:del w:id="1861" w:author="Transkribus" w:date="2019-12-11T14:30:00Z">
            <w:r w:rsidRPr="009B6BCA">
              <w:rPr>
                <w:rFonts w:ascii="Courier New" w:hAnsi="Courier New" w:cs="Courier New"/>
                <w:rtl/>
              </w:rPr>
              <w:delText>فانثني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بتبليغ</w:delText>
                </w:r>
                <w:r>
                  <w:delText>‬</w:delText>
                </w:r>
                <w:r>
                  <w:delText>‬</w:delText>
                </w:r>
              </w:dir>
            </w:dir>
          </w:del>
          <w:ins w:id="1862" w:author="Transkribus" w:date="2019-12-11T14:30:00Z">
            <w:del w:id="1863" w:author="Transkribus" w:date="2019-12-11T14:30:00Z">
              <w:r w:rsidRPr="00EE6742">
                <w:rPr>
                  <w:rFonts w:ascii="Courier New" w:hAnsi="Courier New" w:cs="Courier New"/>
                  <w:rtl/>
                </w:rPr>
                <w:delText>فانقنى * تبليع</w:delText>
              </w:r>
            </w:del>
          </w:ins>
          <w:r w:rsidRPr="00EE6742">
            <w:rPr>
              <w:rFonts w:ascii="Courier New" w:hAnsi="Courier New" w:cs="Courier New"/>
              <w:rtl/>
            </w:rPr>
            <w:t xml:space="preserve"> امالى </w:t>
          </w:r>
          <w:del w:id="1864" w:author="Transkribus" w:date="2019-12-11T14:30:00Z">
            <w:r w:rsidRPr="009B6BCA">
              <w:rPr>
                <w:rFonts w:ascii="Courier New" w:hAnsi="Courier New" w:cs="Courier New"/>
                <w:rtl/>
              </w:rPr>
              <w:delText>وتحصيل مطمعي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65" w:author="Transkribus" w:date="2019-12-11T14:30:00Z">
            <w:r w:rsidRPr="00EE6742">
              <w:rPr>
                <w:rFonts w:ascii="Courier New" w:hAnsi="Courier New" w:cs="Courier New"/>
                <w:rtl/>
              </w:rPr>
              <w:t>ويجصيل مطصى</w:t>
            </w:r>
          </w:ins>
          <w:r>
            <w:t>‬</w:t>
          </w:r>
          <w:r>
            <w:t>‬</w:t>
          </w:r>
        </w:dir>
      </w:dir>
    </w:p>
    <w:p w:rsidR="00544482" w:rsidRPr="00EE6742" w:rsidRDefault="00544482" w:rsidP="00544482">
      <w:pPr>
        <w:pStyle w:val="NurText"/>
        <w:bidi/>
        <w:rPr>
          <w:ins w:id="1866" w:author="Transkribus" w:date="2019-12-11T14:30:00Z"/>
          <w:rFonts w:ascii="Courier New" w:hAnsi="Courier New" w:cs="Courier New"/>
        </w:rPr>
      </w:pPr>
      <w:dir w:val="rtl">
        <w:dir w:val="rtl">
          <w:del w:id="1867" w:author="Transkribus" w:date="2019-12-11T14:30:00Z">
            <w:r w:rsidRPr="009B6BCA">
              <w:rPr>
                <w:rFonts w:ascii="Courier New" w:hAnsi="Courier New" w:cs="Courier New"/>
                <w:rtl/>
              </w:rPr>
              <w:delText>فافرغ</w:delText>
            </w:r>
          </w:del>
          <w:ins w:id="1868" w:author="Transkribus" w:date="2019-12-11T14:30:00Z">
            <w:r w:rsidRPr="00EE6742">
              <w:rPr>
                <w:rFonts w:ascii="Courier New" w:hAnsi="Courier New" w:cs="Courier New"/>
                <w:rtl/>
              </w:rPr>
              <w:t>اب</w:t>
            </w:r>
          </w:ins>
          <w:r>
            <w:t>‬</w:t>
          </w:r>
          <w:r>
            <w:t>‬</w:t>
          </w:r>
        </w:dir>
      </w:dir>
    </w:p>
    <w:p w:rsidR="00544482" w:rsidRPr="00EE6742" w:rsidRDefault="00544482" w:rsidP="00544482">
      <w:pPr>
        <w:pStyle w:val="NurText"/>
        <w:bidi/>
        <w:rPr>
          <w:ins w:id="1869" w:author="Transkribus" w:date="2019-12-11T14:30:00Z"/>
          <w:rFonts w:ascii="Courier New" w:hAnsi="Courier New" w:cs="Courier New"/>
        </w:rPr>
      </w:pPr>
      <w:ins w:id="1870" w:author="Transkribus" w:date="2019-12-11T14:30:00Z">
        <w:r w:rsidRPr="00EE6742">
          <w:rPr>
            <w:rFonts w:ascii="Courier New" w:hAnsi="Courier New" w:cs="Courier New"/>
            <w:rtl/>
          </w:rPr>
          <w:t>١٨٧</w:t>
        </w:r>
      </w:ins>
    </w:p>
    <w:p w:rsidR="00544482" w:rsidRPr="00EE6742" w:rsidRDefault="00544482" w:rsidP="00544482">
      <w:pPr>
        <w:pStyle w:val="NurText"/>
        <w:bidi/>
        <w:rPr>
          <w:rFonts w:ascii="Courier New" w:hAnsi="Courier New" w:cs="Courier New"/>
        </w:rPr>
      </w:pPr>
      <w:ins w:id="1871" w:author="Transkribus" w:date="2019-12-11T14:30:00Z">
        <w:r w:rsidRPr="00EE6742">
          <w:rPr>
            <w:rFonts w:ascii="Courier New" w:hAnsi="Courier New" w:cs="Courier New"/>
            <w:rtl/>
          </w:rPr>
          <w:t>بافرم</w:t>
        </w:r>
      </w:ins>
      <w:r w:rsidRPr="00EE6742">
        <w:rPr>
          <w:rFonts w:ascii="Courier New" w:hAnsi="Courier New" w:cs="Courier New"/>
          <w:rtl/>
        </w:rPr>
        <w:t xml:space="preserve"> عن اشعال </w:t>
      </w:r>
      <w:del w:id="1872" w:author="Transkribus" w:date="2019-12-11T14:30:00Z">
        <w:r w:rsidRPr="009B6BCA">
          <w:rPr>
            <w:rFonts w:ascii="Courier New" w:hAnsi="Courier New" w:cs="Courier New"/>
            <w:rtl/>
          </w:rPr>
          <w:delText>دنيا وانثني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الى امر اخراى بقلب موسع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873" w:author="Transkribus" w:date="2019-12-11T14:30:00Z">
        <w:del w:id="1874" w:author="Transkribus" w:date="2019-12-11T14:30:00Z">
          <w:r w:rsidRPr="00EE6742">
            <w:rPr>
              <w:rFonts w:ascii="Courier New" w:hAnsi="Courier New" w:cs="Courier New"/>
              <w:rtl/>
            </w:rPr>
            <w:delText>دئباو انثنى * الى أمر أجراى قلب موس٢</w:delText>
          </w:r>
        </w:del>
      </w:ins>
    </w:p>
    <w:p w:rsidR="00544482" w:rsidRPr="00EE6742" w:rsidRDefault="00544482" w:rsidP="00544482">
      <w:pPr>
        <w:pStyle w:val="NurText"/>
        <w:bidi/>
        <w:rPr>
          <w:rFonts w:ascii="Courier New" w:hAnsi="Courier New" w:cs="Courier New"/>
        </w:rPr>
      </w:pPr>
      <w:dir w:val="rtl">
        <w:dir w:val="rtl">
          <w:del w:id="1875" w:author="Transkribus" w:date="2019-12-11T14:30:00Z">
            <w:r w:rsidRPr="009B6BCA">
              <w:rPr>
                <w:rFonts w:ascii="Courier New" w:hAnsi="Courier New" w:cs="Courier New"/>
                <w:rtl/>
              </w:rPr>
              <w:delText>وتساله ان</w:delText>
            </w:r>
          </w:del>
          <w:ins w:id="1876" w:author="Transkribus" w:date="2019-12-11T14:30:00Z">
            <w:r w:rsidRPr="00EE6742">
              <w:rPr>
                <w:rFonts w:ascii="Courier New" w:hAnsi="Courier New" w:cs="Courier New"/>
                <w:rtl/>
              </w:rPr>
              <w:t>وقس اله أن</w:t>
            </w:r>
          </w:ins>
          <w:r w:rsidRPr="00EE6742">
            <w:rPr>
              <w:rFonts w:ascii="Courier New" w:hAnsi="Courier New" w:cs="Courier New"/>
              <w:rtl/>
            </w:rPr>
            <w:t xml:space="preserve"> يعف ع</w:t>
          </w:r>
          <w:del w:id="1877" w:author="Transkribus" w:date="2019-12-11T14:30:00Z">
            <w:r w:rsidRPr="009B6BCA">
              <w:rPr>
                <w:rFonts w:ascii="Courier New" w:hAnsi="Courier New" w:cs="Courier New"/>
                <w:rtl/>
              </w:rPr>
              <w:delText>ن</w:delText>
            </w:r>
          </w:del>
          <w:ins w:id="1878" w:author="Transkribus" w:date="2019-12-11T14:30:00Z">
            <w:r w:rsidRPr="00EE6742">
              <w:rPr>
                <w:rFonts w:ascii="Courier New" w:hAnsi="Courier New" w:cs="Courier New"/>
                <w:rtl/>
              </w:rPr>
              <w:t>س</w:t>
            </w:r>
          </w:ins>
          <w:r w:rsidRPr="00EE6742">
            <w:rPr>
              <w:rFonts w:ascii="Courier New" w:hAnsi="Courier New" w:cs="Courier New"/>
              <w:rtl/>
            </w:rPr>
            <w:t>ى تكرما</w:t>
          </w:r>
          <w:del w:id="18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وان احظ</w:delText>
                </w:r>
                <w:r>
                  <w:delText>‬</w:delText>
                </w:r>
                <w:r>
                  <w:delText>‬</w:delText>
                </w:r>
              </w:dir>
            </w:dir>
          </w:del>
          <w:ins w:id="1880" w:author="Transkribus" w:date="2019-12-11T14:30:00Z">
            <w:del w:id="1881" w:author="Transkribus" w:date="2019-12-11T14:30:00Z">
              <w:r w:rsidRPr="00EE6742">
                <w:rPr>
                  <w:rFonts w:ascii="Courier New" w:hAnsi="Courier New" w:cs="Courier New"/>
                  <w:rtl/>
                </w:rPr>
                <w:delText xml:space="preserve"> * وأن أحظ</w:delText>
              </w:r>
            </w:del>
          </w:ins>
          <w:r w:rsidRPr="00EE6742">
            <w:rPr>
              <w:rFonts w:ascii="Courier New" w:hAnsi="Courier New" w:cs="Courier New"/>
              <w:rtl/>
            </w:rPr>
            <w:t xml:space="preserve"> من </w:t>
          </w:r>
          <w:del w:id="1882" w:author="Transkribus" w:date="2019-12-11T14:30:00Z">
            <w:r w:rsidRPr="009B6BCA">
              <w:rPr>
                <w:rFonts w:ascii="Courier New" w:hAnsi="Courier New" w:cs="Courier New"/>
                <w:rtl/>
              </w:rPr>
              <w:delText>انواره بتمتع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83" w:author="Transkribus" w:date="2019-12-11T14:30:00Z">
            <w:r w:rsidRPr="00EE6742">
              <w:rPr>
                <w:rFonts w:ascii="Courier New" w:hAnsi="Courier New" w:cs="Courier New"/>
                <w:rtl/>
              </w:rPr>
              <w:t>أبواره تعي٢</w:t>
            </w:r>
          </w:ins>
          <w:r>
            <w:t>‬</w:t>
          </w:r>
          <w:r>
            <w:t>‬</w:t>
          </w:r>
        </w:dir>
      </w:dir>
    </w:p>
    <w:p w:rsidR="00544482" w:rsidRPr="009B6BCA" w:rsidRDefault="00544482" w:rsidP="00544482">
      <w:pPr>
        <w:pStyle w:val="NurText"/>
        <w:bidi/>
        <w:rPr>
          <w:del w:id="1884" w:author="Transkribus" w:date="2019-12-11T14:30:00Z"/>
          <w:rFonts w:ascii="Courier New" w:hAnsi="Courier New" w:cs="Courier New"/>
        </w:rPr>
      </w:pPr>
      <w:dir w:val="rtl">
        <w:dir w:val="rtl">
          <w:del w:id="1885" w:author="Transkribus" w:date="2019-12-11T14:30:00Z">
            <w:r w:rsidRPr="009B6BCA">
              <w:rPr>
                <w:rFonts w:ascii="Courier New" w:hAnsi="Courier New" w:cs="Courier New"/>
                <w:rtl/>
              </w:rPr>
              <w:delText>ومن كان مشفوعا وانت شفيعه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فلا بد فى الجنات يحظى بمرتع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1886" w:author="Transkribus" w:date="2019-12-11T14:30:00Z"/>
          <w:del w:id="1887" w:author="Transkribus" w:date="2019-12-11T14:30:00Z"/>
          <w:rFonts w:ascii="Courier New" w:hAnsi="Courier New" w:cs="Courier New"/>
        </w:rPr>
      </w:pPr>
      <w:dir w:val="rtl">
        <w:dir w:val="rtl">
          <w:del w:id="1888" w:author="Transkribus" w:date="2019-12-11T14:30:00Z">
            <w:r w:rsidRPr="009B6BCA">
              <w:rPr>
                <w:rFonts w:ascii="Courier New" w:hAnsi="Courier New" w:cs="Courier New"/>
                <w:rtl/>
              </w:rPr>
              <w:delText>وراى</w:delText>
            </w:r>
          </w:del>
          <w:ins w:id="1889" w:author="Transkribus" w:date="2019-12-11T14:30:00Z">
            <w:r w:rsidRPr="00EE6742">
              <w:rPr>
                <w:rFonts w:ascii="Courier New" w:hAnsi="Courier New" w:cs="Courier New"/>
                <w:rtl/>
              </w:rPr>
              <w:t>ومن كمان مشفوها وأبت شفبعة * فسلاد فى الحنات حفى عرفي</w:t>
            </w:r>
          </w:ins>
          <w:r>
            <w:t>‬</w:t>
          </w:r>
          <w:r>
            <w:t>‬</w:t>
          </w:r>
        </w:dir>
      </w:dir>
    </w:p>
    <w:p w:rsidR="00544482" w:rsidRPr="00EE6742" w:rsidRDefault="00544482" w:rsidP="00544482">
      <w:pPr>
        <w:pStyle w:val="NurText"/>
        <w:bidi/>
        <w:rPr>
          <w:rFonts w:ascii="Courier New" w:hAnsi="Courier New" w:cs="Courier New"/>
        </w:rPr>
      </w:pPr>
      <w:ins w:id="1890" w:author="Transkribus" w:date="2019-12-11T14:30:00Z">
        <w:r w:rsidRPr="00EE6742">
          <w:rPr>
            <w:rFonts w:ascii="Courier New" w:hAnsi="Courier New" w:cs="Courier New"/>
            <w:rtl/>
          </w:rPr>
          <w:t>ورأى</w:t>
        </w:r>
      </w:ins>
      <w:r w:rsidRPr="00EE6742">
        <w:rPr>
          <w:rFonts w:ascii="Courier New" w:hAnsi="Courier New" w:cs="Courier New"/>
          <w:rtl/>
        </w:rPr>
        <w:t xml:space="preserve"> الخليل عليه الصلاة والسلام </w:t>
      </w:r>
      <w:del w:id="1891" w:author="Transkribus" w:date="2019-12-11T14:30:00Z">
        <w:r w:rsidRPr="009B6BCA">
          <w:rPr>
            <w:rFonts w:ascii="Courier New" w:hAnsi="Courier New" w:cs="Courier New"/>
            <w:rtl/>
          </w:rPr>
          <w:delText>فيما بين النائم واليقظان</w:delText>
        </w:r>
      </w:del>
      <w:ins w:id="1892" w:author="Transkribus" w:date="2019-12-11T14:30:00Z">
        <w:r w:rsidRPr="00EE6742">
          <w:rPr>
            <w:rFonts w:ascii="Courier New" w:hAnsi="Courier New" w:cs="Courier New"/>
            <w:rtl/>
          </w:rPr>
          <w:t>عمانبن النا ثم واليقطان</w:t>
        </w:r>
      </w:ins>
      <w:r w:rsidRPr="00EE6742">
        <w:rPr>
          <w:rFonts w:ascii="Courier New" w:hAnsi="Courier New" w:cs="Courier New"/>
          <w:rtl/>
        </w:rPr>
        <w:t xml:space="preserve"> عقيب </w:t>
      </w:r>
      <w:del w:id="1893" w:author="Transkribus" w:date="2019-12-11T14:30:00Z">
        <w:r w:rsidRPr="009B6BCA">
          <w:rPr>
            <w:rFonts w:ascii="Courier New" w:hAnsi="Courier New" w:cs="Courier New"/>
            <w:rtl/>
          </w:rPr>
          <w:delText>حال كانت اتفقت له يقول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94" w:author="Transkribus" w:date="2019-12-11T14:30:00Z">
        <w:r w:rsidRPr="00EE6742">
          <w:rPr>
            <w:rFonts w:ascii="Courier New" w:hAnsi="Courier New" w:cs="Courier New"/>
            <w:rtl/>
          </w:rPr>
          <w:t>جال كاتت الفقتله</w:t>
        </w:r>
      </w:ins>
    </w:p>
    <w:p w:rsidR="00544482" w:rsidRPr="00EE6742" w:rsidRDefault="00544482" w:rsidP="00544482">
      <w:pPr>
        <w:pStyle w:val="NurText"/>
        <w:bidi/>
        <w:rPr>
          <w:ins w:id="1895" w:author="Transkribus" w:date="2019-12-11T14:30:00Z"/>
          <w:rFonts w:ascii="Courier New" w:hAnsi="Courier New" w:cs="Courier New"/>
        </w:rPr>
      </w:pPr>
      <w:dir w:val="rtl">
        <w:dir w:val="rtl">
          <w:del w:id="1896" w:author="Transkribus" w:date="2019-12-11T14:30:00Z">
            <w:r w:rsidRPr="009B6BCA">
              <w:rPr>
                <w:rFonts w:ascii="Courier New" w:hAnsi="Courier New" w:cs="Courier New"/>
                <w:rtl/>
              </w:rPr>
              <w:delText>لا تاسفن</w:delText>
            </w:r>
          </w:del>
          <w:ins w:id="1897" w:author="Transkribus" w:date="2019-12-11T14:30:00Z">
            <w:r w:rsidRPr="00EE6742">
              <w:rPr>
                <w:rFonts w:ascii="Courier New" w:hAnsi="Courier New" w:cs="Courier New"/>
                <w:rtl/>
              </w:rPr>
              <w:t>ابقول</w:t>
            </w:r>
          </w:ins>
          <w:r>
            <w:t>‬</w:t>
          </w:r>
          <w:r>
            <w:t>‬</w:t>
          </w:r>
        </w:dir>
      </w:dir>
    </w:p>
    <w:p w:rsidR="00544482" w:rsidRPr="00EE6742" w:rsidRDefault="00544482" w:rsidP="00544482">
      <w:pPr>
        <w:pStyle w:val="NurText"/>
        <w:bidi/>
        <w:rPr>
          <w:ins w:id="1898" w:author="Transkribus" w:date="2019-12-11T14:30:00Z"/>
          <w:rFonts w:ascii="Courier New" w:hAnsi="Courier New" w:cs="Courier New"/>
        </w:rPr>
      </w:pPr>
      <w:ins w:id="1899" w:author="Transkribus" w:date="2019-12-11T14:30:00Z">
        <w:r w:rsidRPr="00EE6742">
          <w:rPr>
            <w:rFonts w:ascii="Courier New" w:hAnsi="Courier New" w:cs="Courier New"/>
            <w:rtl/>
          </w:rPr>
          <w:t>البسيطة</w:t>
        </w:r>
      </w:ins>
    </w:p>
    <w:p w:rsidR="00544482" w:rsidRPr="00EE6742" w:rsidRDefault="00544482" w:rsidP="00544482">
      <w:pPr>
        <w:pStyle w:val="NurText"/>
        <w:bidi/>
        <w:rPr>
          <w:rFonts w:ascii="Courier New" w:hAnsi="Courier New" w:cs="Courier New"/>
        </w:rPr>
      </w:pPr>
      <w:ins w:id="1900" w:author="Transkribus" w:date="2019-12-11T14:30:00Z">
        <w:r w:rsidRPr="00EE6742">
          <w:rPr>
            <w:rFonts w:ascii="Courier New" w:hAnsi="Courier New" w:cs="Courier New"/>
            <w:rtl/>
          </w:rPr>
          <w:t>الاثاسسفن</w:t>
        </w:r>
      </w:ins>
      <w:r w:rsidRPr="00EE6742">
        <w:rPr>
          <w:rFonts w:ascii="Courier New" w:hAnsi="Courier New" w:cs="Courier New"/>
          <w:rtl/>
        </w:rPr>
        <w:t xml:space="preserve"> على خيل </w:t>
      </w:r>
      <w:del w:id="1901" w:author="Transkribus" w:date="2019-12-11T14:30:00Z">
        <w:r w:rsidRPr="009B6BCA">
          <w:rPr>
            <w:rFonts w:ascii="Courier New" w:hAnsi="Courier New" w:cs="Courier New"/>
            <w:rtl/>
          </w:rPr>
          <w:delText>ولا مال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تبيتن</w:delText>
            </w:r>
            <w:r>
              <w:delText>‬</w:delText>
            </w:r>
            <w:r>
              <w:delText>‬</w:delText>
            </w:r>
          </w:dir>
        </w:dir>
      </w:del>
      <w:ins w:id="1902" w:author="Transkribus" w:date="2019-12-11T14:30:00Z">
        <w:del w:id="1903" w:author="Transkribus" w:date="2019-12-11T14:30:00Z">
          <w:r w:rsidRPr="00EE6742">
            <w:rPr>
              <w:rFonts w:ascii="Courier New" w:hAnsi="Courier New" w:cs="Courier New"/>
              <w:rtl/>
            </w:rPr>
            <w:delText>ولامال * ولاتببين</w:delText>
          </w:r>
        </w:del>
      </w:ins>
      <w:r w:rsidRPr="00EE6742">
        <w:rPr>
          <w:rFonts w:ascii="Courier New" w:hAnsi="Courier New" w:cs="Courier New"/>
          <w:rtl/>
        </w:rPr>
        <w:t xml:space="preserve"> مهموما </w:t>
      </w:r>
      <w:del w:id="1904" w:author="Transkribus" w:date="2019-12-11T14:30:00Z">
        <w:r w:rsidRPr="009B6BCA">
          <w:rPr>
            <w:rFonts w:ascii="Courier New" w:hAnsi="Courier New" w:cs="Courier New"/>
            <w:rtl/>
          </w:rPr>
          <w:delText>على حال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05" w:author="Transkribus" w:date="2019-12-11T14:30:00Z">
        <w:r w:rsidRPr="00EE6742">
          <w:rPr>
            <w:rFonts w:ascii="Courier New" w:hAnsi="Courier New" w:cs="Courier New"/>
            <w:rtl/>
          </w:rPr>
          <w:t>عسلى جال</w:t>
        </w:r>
      </w:ins>
    </w:p>
    <w:p w:rsidR="00544482" w:rsidRPr="00EE6742" w:rsidRDefault="00544482" w:rsidP="00544482">
      <w:pPr>
        <w:pStyle w:val="NurText"/>
        <w:bidi/>
        <w:rPr>
          <w:rFonts w:ascii="Courier New" w:hAnsi="Courier New" w:cs="Courier New"/>
        </w:rPr>
      </w:pPr>
      <w:dir w:val="rtl">
        <w:dir w:val="rtl">
          <w:del w:id="1906" w:author="Transkribus" w:date="2019-12-11T14:30:00Z">
            <w:r w:rsidRPr="009B6BCA">
              <w:rPr>
                <w:rFonts w:ascii="Courier New" w:hAnsi="Courier New" w:cs="Courier New"/>
                <w:rtl/>
              </w:rPr>
              <w:delText>ما دامت النفس</w:delText>
            </w:r>
          </w:del>
          <w:ins w:id="1907" w:author="Transkribus" w:date="2019-12-11T14:30:00Z">
            <w:r w:rsidRPr="00EE6742">
              <w:rPr>
                <w:rFonts w:ascii="Courier New" w:hAnsi="Courier New" w:cs="Courier New"/>
                <w:rtl/>
              </w:rPr>
              <w:t>ماداست النقس</w:t>
            </w:r>
          </w:ins>
          <w:r w:rsidRPr="00EE6742">
            <w:rPr>
              <w:rFonts w:ascii="Courier New" w:hAnsi="Courier New" w:cs="Courier New"/>
              <w:rtl/>
            </w:rPr>
            <w:t xml:space="preserve"> والعلياء سالمة</w:t>
          </w:r>
          <w:del w:id="190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909" w:author="Transkribus" w:date="2019-12-11T14:30:00Z">
            <w:del w:id="1910"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فانظر الى </w:t>
          </w:r>
          <w:del w:id="1911" w:author="Transkribus" w:date="2019-12-11T14:30:00Z">
            <w:r w:rsidRPr="009B6BCA">
              <w:rPr>
                <w:rFonts w:ascii="Courier New" w:hAnsi="Courier New" w:cs="Courier New"/>
                <w:rtl/>
              </w:rPr>
              <w:delText>سائر الاشيا باهمال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12" w:author="Transkribus" w:date="2019-12-11T14:30:00Z">
            <w:r w:rsidRPr="00EE6742">
              <w:rPr>
                <w:rFonts w:ascii="Courier New" w:hAnsi="Courier New" w:cs="Courier New"/>
                <w:rtl/>
              </w:rPr>
              <w:t>ساتر الاشتاباهمال</w:t>
            </w:r>
          </w:ins>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فا</w:t>
          </w:r>
          <w:del w:id="1913" w:author="Transkribus" w:date="2019-12-11T14:30:00Z">
            <w:r w:rsidRPr="009B6BCA">
              <w:rPr>
                <w:rFonts w:ascii="Courier New" w:hAnsi="Courier New" w:cs="Courier New"/>
                <w:rtl/>
              </w:rPr>
              <w:delText>ن</w:delText>
            </w:r>
          </w:del>
          <w:ins w:id="1914" w:author="Transkribus" w:date="2019-12-11T14:30:00Z">
            <w:r w:rsidRPr="00EE6742">
              <w:rPr>
                <w:rFonts w:ascii="Courier New" w:hAnsi="Courier New" w:cs="Courier New"/>
                <w:rtl/>
              </w:rPr>
              <w:t>ث</w:t>
            </w:r>
          </w:ins>
          <w:r w:rsidRPr="00EE6742">
            <w:rPr>
              <w:rFonts w:ascii="Courier New" w:hAnsi="Courier New" w:cs="Courier New"/>
              <w:rtl/>
            </w:rPr>
            <w:t>ما المال اعرا</w:t>
          </w:r>
          <w:del w:id="1915" w:author="Transkribus" w:date="2019-12-11T14:30:00Z">
            <w:r w:rsidRPr="009B6BCA">
              <w:rPr>
                <w:rFonts w:ascii="Courier New" w:hAnsi="Courier New" w:cs="Courier New"/>
                <w:rtl/>
              </w:rPr>
              <w:delText>ض</w:delText>
            </w:r>
          </w:del>
          <w:ins w:id="1916" w:author="Transkribus" w:date="2019-12-11T14:30:00Z">
            <w:r w:rsidRPr="00EE6742">
              <w:rPr>
                <w:rFonts w:ascii="Courier New" w:hAnsi="Courier New" w:cs="Courier New"/>
                <w:rtl/>
              </w:rPr>
              <w:t>س</w:t>
            </w:r>
          </w:ins>
          <w:r w:rsidRPr="00EE6742">
            <w:rPr>
              <w:rFonts w:ascii="Courier New" w:hAnsi="Courier New" w:cs="Courier New"/>
              <w:rtl/>
            </w:rPr>
            <w:t xml:space="preserve"> مجددة</w:t>
          </w:r>
          <w:del w:id="19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معرضات لتضييع</w:delText>
                </w:r>
                <w:r>
                  <w:delText>‬</w:delText>
                </w:r>
                <w:r>
                  <w:delText>‬</w:delText>
                </w:r>
              </w:dir>
            </w:dir>
          </w:del>
          <w:ins w:id="1918" w:author="Transkribus" w:date="2019-12-11T14:30:00Z">
            <w:del w:id="1919" w:author="Transkribus" w:date="2019-12-11T14:30:00Z">
              <w:r w:rsidRPr="00EE6742">
                <w:rPr>
                  <w:rFonts w:ascii="Courier New" w:hAnsi="Courier New" w:cs="Courier New"/>
                  <w:rtl/>
                </w:rPr>
                <w:delText xml:space="preserve"> * معرسات لتصيبع</w:delText>
              </w:r>
            </w:del>
          </w:ins>
          <w:r w:rsidRPr="00EE6742">
            <w:rPr>
              <w:rFonts w:ascii="Courier New" w:hAnsi="Courier New" w:cs="Courier New"/>
              <w:rtl/>
            </w:rPr>
            <w:t xml:space="preserve"> وابدال</w:t>
          </w:r>
          <w:del w:id="19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ولذة المال </w:t>
          </w:r>
          <w:del w:id="1921" w:author="Transkribus" w:date="2019-12-11T14:30:00Z">
            <w:r w:rsidRPr="009B6BCA">
              <w:rPr>
                <w:rFonts w:ascii="Courier New" w:hAnsi="Courier New" w:cs="Courier New"/>
                <w:rtl/>
              </w:rPr>
              <w:delText>ان النفس تصرفه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فيما تجدد</w:delText>
                </w:r>
                <w:r>
                  <w:delText>‬</w:delText>
                </w:r>
                <w:r>
                  <w:delText>‬</w:delText>
                </w:r>
              </w:dir>
            </w:dir>
          </w:del>
          <w:ins w:id="1922" w:author="Transkribus" w:date="2019-12-11T14:30:00Z">
            <w:del w:id="1923" w:author="Transkribus" w:date="2019-12-11T14:30:00Z">
              <w:r w:rsidRPr="00EE6742">
                <w:rPr>
                  <w:rFonts w:ascii="Courier New" w:hAnsi="Courier New" w:cs="Courier New"/>
                  <w:rtl/>
                </w:rPr>
                <w:delText>أن النقس قصرقه * عثمانحسدد</w:delText>
              </w:r>
            </w:del>
          </w:ins>
          <w:r w:rsidRPr="00EE6742">
            <w:rPr>
              <w:rFonts w:ascii="Courier New" w:hAnsi="Courier New" w:cs="Courier New"/>
              <w:rtl/>
            </w:rPr>
            <w:t xml:space="preserve"> من هم وا</w:t>
          </w:r>
          <w:del w:id="1924" w:author="Transkribus" w:date="2019-12-11T14:30:00Z">
            <w:r w:rsidRPr="009B6BCA">
              <w:rPr>
                <w:rFonts w:ascii="Courier New" w:hAnsi="Courier New" w:cs="Courier New"/>
                <w:rtl/>
              </w:rPr>
              <w:delText>شغ</w:delText>
            </w:r>
          </w:del>
          <w:ins w:id="1925" w:author="Transkribus" w:date="2019-12-11T14:30:00Z">
            <w:r w:rsidRPr="00EE6742">
              <w:rPr>
                <w:rFonts w:ascii="Courier New" w:hAnsi="Courier New" w:cs="Courier New"/>
                <w:rtl/>
              </w:rPr>
              <w:t>سع</w:t>
            </w:r>
          </w:ins>
          <w:r w:rsidRPr="00EE6742">
            <w:rPr>
              <w:rFonts w:ascii="Courier New" w:hAnsi="Courier New" w:cs="Courier New"/>
              <w:rtl/>
            </w:rPr>
            <w:t>ال</w:t>
          </w:r>
          <w:del w:id="19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وخير </w:t>
          </w:r>
          <w:del w:id="1927" w:author="Transkribus" w:date="2019-12-11T14:30:00Z">
            <w:r w:rsidRPr="009B6BCA">
              <w:rPr>
                <w:rFonts w:ascii="Courier New" w:hAnsi="Courier New" w:cs="Courier New"/>
                <w:rtl/>
              </w:rPr>
              <w:delText>ما صرفت كفاك ما جمعت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928" w:author="Transkribus" w:date="2019-12-11T14:30:00Z">
            <w:del w:id="1929" w:author="Transkribus" w:date="2019-12-11T14:30:00Z">
              <w:r w:rsidRPr="00EE6742">
                <w:rPr>
                  <w:rFonts w:ascii="Courier New" w:hAnsi="Courier New" w:cs="Courier New"/>
                  <w:rtl/>
                </w:rPr>
                <w:delText xml:space="preserve">ماصرفت كفالشماجمعث * </w:delText>
              </w:r>
            </w:del>
          </w:ins>
          <w:r w:rsidRPr="00EE6742">
            <w:rPr>
              <w:rFonts w:ascii="Courier New" w:hAnsi="Courier New" w:cs="Courier New"/>
              <w:rtl/>
            </w:rPr>
            <w:t>فى صون عر</w:t>
          </w:r>
          <w:del w:id="1930" w:author="Transkribus" w:date="2019-12-11T14:30:00Z">
            <w:r w:rsidRPr="009B6BCA">
              <w:rPr>
                <w:rFonts w:ascii="Courier New" w:hAnsi="Courier New" w:cs="Courier New"/>
                <w:rtl/>
              </w:rPr>
              <w:delText>ض</w:delText>
            </w:r>
          </w:del>
          <w:ins w:id="1931" w:author="Transkribus" w:date="2019-12-11T14:30:00Z">
            <w:r w:rsidRPr="00EE6742">
              <w:rPr>
                <w:rFonts w:ascii="Courier New" w:hAnsi="Courier New" w:cs="Courier New"/>
                <w:rtl/>
              </w:rPr>
              <w:t>سل</w:t>
            </w:r>
          </w:ins>
          <w:r w:rsidRPr="00EE6742">
            <w:rPr>
              <w:rFonts w:ascii="Courier New" w:hAnsi="Courier New" w:cs="Courier New"/>
              <w:rtl/>
            </w:rPr>
            <w:t>ك عن قيل وعن قال</w:t>
          </w:r>
          <w:del w:id="19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1933" w:author="Transkribus" w:date="2019-12-11T14:30:00Z">
            <w:r w:rsidRPr="009B6BCA">
              <w:rPr>
                <w:rFonts w:ascii="Courier New" w:hAnsi="Courier New" w:cs="Courier New"/>
                <w:rtl/>
              </w:rPr>
              <w:delText>فكم جمعت</w:delText>
            </w:r>
          </w:del>
          <w:ins w:id="1934" w:author="Transkribus" w:date="2019-12-11T14:30:00Z">
            <w:r w:rsidRPr="00EE6742">
              <w:rPr>
                <w:rFonts w:ascii="Courier New" w:hAnsi="Courier New" w:cs="Courier New"/>
                <w:rtl/>
              </w:rPr>
              <w:t>ك حمعف</w:t>
            </w:r>
          </w:ins>
          <w:r w:rsidRPr="00EE6742">
            <w:rPr>
              <w:rFonts w:ascii="Courier New" w:hAnsi="Courier New" w:cs="Courier New"/>
              <w:rtl/>
            </w:rPr>
            <w:t xml:space="preserve"> من الاموال </w:t>
          </w:r>
          <w:del w:id="1935" w:author="Transkribus" w:date="2019-12-11T14:30:00Z">
            <w:r w:rsidRPr="009B6BCA">
              <w:rPr>
                <w:rFonts w:ascii="Courier New" w:hAnsi="Courier New" w:cs="Courier New"/>
                <w:rtl/>
              </w:rPr>
              <w:delText>مقتدرا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وفرقتها يد</w:delText>
                </w:r>
                <w:r>
                  <w:delText>‬</w:delText>
                </w:r>
                <w:r>
                  <w:delText>‬</w:delText>
                </w:r>
              </w:dir>
            </w:dir>
          </w:del>
          <w:ins w:id="1936" w:author="Transkribus" w:date="2019-12-11T14:30:00Z">
            <w:del w:id="1937" w:author="Transkribus" w:date="2019-12-11T14:30:00Z">
              <w:r w:rsidRPr="00EE6742">
                <w:rPr>
                  <w:rFonts w:ascii="Courier New" w:hAnsi="Courier New" w:cs="Courier New"/>
                  <w:rtl/>
                </w:rPr>
                <w:delText>معيدرا* وفرقهاد</w:delText>
              </w:r>
            </w:del>
          </w:ins>
          <w:r w:rsidRPr="00EE6742">
            <w:rPr>
              <w:rFonts w:ascii="Courier New" w:hAnsi="Courier New" w:cs="Courier New"/>
              <w:rtl/>
            </w:rPr>
            <w:t xml:space="preserve"> الاقدار فى ال</w:t>
          </w:r>
          <w:del w:id="1938" w:author="Transkribus" w:date="2019-12-11T14:30:00Z">
            <w:r w:rsidRPr="009B6BCA">
              <w:rPr>
                <w:rFonts w:ascii="Courier New" w:hAnsi="Courier New" w:cs="Courier New"/>
                <w:rtl/>
              </w:rPr>
              <w:delText>ح</w:delText>
            </w:r>
          </w:del>
          <w:ins w:id="1939" w:author="Transkribus" w:date="2019-12-11T14:30:00Z">
            <w:r w:rsidRPr="00EE6742">
              <w:rPr>
                <w:rFonts w:ascii="Courier New" w:hAnsi="Courier New" w:cs="Courier New"/>
                <w:rtl/>
              </w:rPr>
              <w:t>ج</w:t>
            </w:r>
          </w:ins>
          <w:r w:rsidRPr="00EE6742">
            <w:rPr>
              <w:rFonts w:ascii="Courier New" w:hAnsi="Courier New" w:cs="Courier New"/>
              <w:rtl/>
            </w:rPr>
            <w:t>ال</w:t>
          </w:r>
          <w:del w:id="19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ولم </w:t>
          </w:r>
          <w:del w:id="1941" w:author="Transkribus" w:date="2019-12-11T14:30:00Z">
            <w:r w:rsidRPr="009B6BCA">
              <w:rPr>
                <w:rFonts w:ascii="Courier New" w:hAnsi="Courier New" w:cs="Courier New"/>
                <w:rtl/>
              </w:rPr>
              <w:delText>تر</w:delText>
            </w:r>
          </w:del>
          <w:ins w:id="1942" w:author="Transkribus" w:date="2019-12-11T14:30:00Z">
            <w:r w:rsidRPr="00EE6742">
              <w:rPr>
                <w:rFonts w:ascii="Courier New" w:hAnsi="Courier New" w:cs="Courier New"/>
                <w:rtl/>
              </w:rPr>
              <w:t>برى</w:t>
            </w:r>
          </w:ins>
          <w:r w:rsidRPr="00EE6742">
            <w:rPr>
              <w:rFonts w:ascii="Courier New" w:hAnsi="Courier New" w:cs="Courier New"/>
              <w:rtl/>
            </w:rPr>
            <w:t xml:space="preserve"> قط م</w:t>
          </w:r>
          <w:del w:id="1943" w:author="Transkribus" w:date="2019-12-11T14:30:00Z">
            <w:r w:rsidRPr="009B6BCA">
              <w:rPr>
                <w:rFonts w:ascii="Courier New" w:hAnsi="Courier New" w:cs="Courier New"/>
                <w:rtl/>
              </w:rPr>
              <w:delText>حت</w:delText>
            </w:r>
          </w:del>
          <w:ins w:id="1944" w:author="Transkribus" w:date="2019-12-11T14:30:00Z">
            <w:r w:rsidRPr="00EE6742">
              <w:rPr>
                <w:rFonts w:ascii="Courier New" w:hAnsi="Courier New" w:cs="Courier New"/>
                <w:rtl/>
              </w:rPr>
              <w:t>جن</w:t>
            </w:r>
          </w:ins>
          <w:r w:rsidRPr="00EE6742">
            <w:rPr>
              <w:rFonts w:ascii="Courier New" w:hAnsi="Courier New" w:cs="Courier New"/>
              <w:rtl/>
            </w:rPr>
            <w:t xml:space="preserve">اجا الى </w:t>
          </w:r>
          <w:del w:id="1945" w:author="Transkribus" w:date="2019-12-11T14:30:00Z">
            <w:r w:rsidRPr="009B6BCA">
              <w:rPr>
                <w:rFonts w:ascii="Courier New" w:hAnsi="Courier New" w:cs="Courier New"/>
                <w:rtl/>
              </w:rPr>
              <w:delText>ا</w:delText>
            </w:r>
          </w:del>
          <w:ins w:id="1946" w:author="Transkribus" w:date="2019-12-11T14:30:00Z">
            <w:r w:rsidRPr="00EE6742">
              <w:rPr>
                <w:rFonts w:ascii="Courier New" w:hAnsi="Courier New" w:cs="Courier New"/>
                <w:rtl/>
              </w:rPr>
              <w:t>أ</w:t>
            </w:r>
          </w:ins>
          <w:r w:rsidRPr="00EE6742">
            <w:rPr>
              <w:rFonts w:ascii="Courier New" w:hAnsi="Courier New" w:cs="Courier New"/>
              <w:rtl/>
            </w:rPr>
            <w:t>ح</w:t>
          </w:r>
          <w:ins w:id="1947" w:author="Transkribus" w:date="2019-12-11T14:30:00Z">
            <w:r w:rsidRPr="00EE6742">
              <w:rPr>
                <w:rFonts w:ascii="Courier New" w:hAnsi="Courier New" w:cs="Courier New"/>
                <w:rtl/>
              </w:rPr>
              <w:t>س</w:t>
            </w:r>
          </w:ins>
          <w:r w:rsidRPr="00EE6742">
            <w:rPr>
              <w:rFonts w:ascii="Courier New" w:hAnsi="Courier New" w:cs="Courier New"/>
              <w:rtl/>
            </w:rPr>
            <w:t>د</w:t>
          </w:r>
          <w:del w:id="19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ولم </w:t>
              </w:r>
              <w:del w:id="1949" w:author="Transkribus" w:date="2019-12-11T14:30:00Z">
                <w:r w:rsidRPr="009B6BCA">
                  <w:rPr>
                    <w:rFonts w:ascii="Courier New" w:hAnsi="Courier New" w:cs="Courier New"/>
                    <w:rtl/>
                  </w:rPr>
                  <w:delText>تزل اهل حاجات وامال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50" w:author="Transkribus" w:date="2019-12-11T14:30:00Z">
                <w:r w:rsidRPr="00EE6742">
                  <w:rPr>
                    <w:rFonts w:ascii="Courier New" w:hAnsi="Courier New" w:cs="Courier New"/>
                    <w:rtl/>
                  </w:rPr>
                  <w:t>ثرل أهل جاجات واثال</w:t>
                </w:r>
              </w:ins>
              <w:r>
                <w:t>‬</w:t>
              </w:r>
              <w:r>
                <w:t>‬</w:t>
              </w:r>
              <w:r>
                <w:t>‬</w:t>
              </w:r>
              <w:r>
                <w:t>‬</w:t>
              </w:r>
            </w:dir>
          </w:di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وسوف </w:t>
          </w:r>
          <w:del w:id="1951" w:author="Transkribus" w:date="2019-12-11T14:30:00Z">
            <w:r w:rsidRPr="009B6BCA">
              <w:rPr>
                <w:rFonts w:ascii="Courier New" w:hAnsi="Courier New" w:cs="Courier New"/>
                <w:rtl/>
              </w:rPr>
              <w:delText>ي</w:delText>
            </w:r>
          </w:del>
          <w:ins w:id="1952" w:author="Transkribus" w:date="2019-12-11T14:30:00Z">
            <w:r w:rsidRPr="00EE6742">
              <w:rPr>
                <w:rFonts w:ascii="Courier New" w:hAnsi="Courier New" w:cs="Courier New"/>
                <w:rtl/>
              </w:rPr>
              <w:t>ب</w:t>
            </w:r>
          </w:ins>
          <w:r w:rsidRPr="00EE6742">
            <w:rPr>
              <w:rFonts w:ascii="Courier New" w:hAnsi="Courier New" w:cs="Courier New"/>
              <w:rtl/>
            </w:rPr>
            <w:t>ج</w:t>
          </w:r>
          <w:del w:id="1953" w:author="Transkribus" w:date="2019-12-11T14:30:00Z">
            <w:r w:rsidRPr="009B6BCA">
              <w:rPr>
                <w:rFonts w:ascii="Courier New" w:hAnsi="Courier New" w:cs="Courier New"/>
                <w:rtl/>
              </w:rPr>
              <w:delText>ز</w:delText>
            </w:r>
          </w:del>
          <w:ins w:id="1954" w:author="Transkribus" w:date="2019-12-11T14:30:00Z">
            <w:r w:rsidRPr="00EE6742">
              <w:rPr>
                <w:rFonts w:ascii="Courier New" w:hAnsi="Courier New" w:cs="Courier New"/>
                <w:rtl/>
              </w:rPr>
              <w:t>ر</w:t>
            </w:r>
          </w:ins>
          <w:r w:rsidRPr="00EE6742">
            <w:rPr>
              <w:rFonts w:ascii="Courier New" w:hAnsi="Courier New" w:cs="Courier New"/>
              <w:rtl/>
            </w:rPr>
            <w:t>يك رب العرش عاد</w:t>
          </w:r>
          <w:del w:id="1955" w:author="Transkribus" w:date="2019-12-11T14:30:00Z">
            <w:r w:rsidRPr="009B6BCA">
              <w:rPr>
                <w:rFonts w:ascii="Courier New" w:hAnsi="Courier New" w:cs="Courier New"/>
                <w:rtl/>
              </w:rPr>
              <w:delText>ت</w:delText>
            </w:r>
          </w:del>
          <w:ins w:id="1956" w:author="Transkribus" w:date="2019-12-11T14:30:00Z">
            <w:r w:rsidRPr="00EE6742">
              <w:rPr>
                <w:rFonts w:ascii="Courier New" w:hAnsi="Courier New" w:cs="Courier New"/>
                <w:rtl/>
              </w:rPr>
              <w:t>ق</w:t>
            </w:r>
          </w:ins>
          <w:r w:rsidRPr="00EE6742">
            <w:rPr>
              <w:rFonts w:ascii="Courier New" w:hAnsi="Courier New" w:cs="Courier New"/>
              <w:rtl/>
            </w:rPr>
            <w:t>ه</w:t>
          </w:r>
          <w:del w:id="19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على عوائد احس</w:t>
              </w:r>
              <w:ins w:id="1958" w:author="Transkribus" w:date="2019-12-11T14:30:00Z">
                <w:r w:rsidRPr="00EE6742">
                  <w:rPr>
                    <w:rFonts w:ascii="Courier New" w:hAnsi="Courier New" w:cs="Courier New"/>
                    <w:rtl/>
                  </w:rPr>
                  <w:t>س</w:t>
                </w:r>
              </w:ins>
              <w:r w:rsidRPr="00EE6742">
                <w:rPr>
                  <w:rFonts w:ascii="Courier New" w:hAnsi="Courier New" w:cs="Courier New"/>
                  <w:rtl/>
                </w:rPr>
                <w:t>ان واجمال</w:t>
              </w:r>
              <w:del w:id="19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r>
                <w:t>‬</w:t>
              </w:r>
              <w:r>
                <w:t>‬</w:t>
              </w:r>
            </w:dir>
          </w:dir>
        </w:dir>
      </w:dir>
    </w:p>
    <w:p w:rsidR="00544482" w:rsidRPr="009B6BCA" w:rsidRDefault="00544482" w:rsidP="00544482">
      <w:pPr>
        <w:pStyle w:val="NurText"/>
        <w:bidi/>
        <w:rPr>
          <w:del w:id="1960" w:author="Transkribus" w:date="2019-12-11T14:30:00Z"/>
          <w:rFonts w:ascii="Courier New" w:hAnsi="Courier New" w:cs="Courier New"/>
        </w:rPr>
      </w:pPr>
      <w:dir w:val="rtl">
        <w:dir w:val="rtl">
          <w:del w:id="1961" w:author="Transkribus" w:date="2019-12-11T14:30:00Z">
            <w:r w:rsidRPr="009B6BCA">
              <w:rPr>
                <w:rFonts w:ascii="Courier New" w:hAnsi="Courier New" w:cs="Courier New"/>
                <w:rtl/>
              </w:rPr>
              <w:delText>وتلتقى كل سير بت ترقبه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كما مضى سالفا فى عصرك الحالى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EE6742" w:rsidRDefault="00544482" w:rsidP="00544482">
      <w:pPr>
        <w:pStyle w:val="NurText"/>
        <w:bidi/>
        <w:rPr>
          <w:ins w:id="1962" w:author="Transkribus" w:date="2019-12-11T14:30:00Z"/>
          <w:del w:id="1963" w:author="Transkribus" w:date="2019-12-11T14:30:00Z"/>
          <w:rFonts w:ascii="Courier New" w:hAnsi="Courier New" w:cs="Courier New"/>
        </w:rPr>
      </w:pPr>
      <w:dir w:val="rtl">
        <w:dir w:val="rtl">
          <w:ins w:id="1964" w:author="Transkribus" w:date="2019-12-11T14:30:00Z">
            <w:r w:rsidRPr="00EE6742">
              <w:rPr>
                <w:rFonts w:ascii="Courier New" w:hAnsi="Courier New" w:cs="Courier New"/>
                <w:rtl/>
              </w:rPr>
              <w:t>وبلفق كلى ير يت ثرقيه * كمامضى صالقا فى عصرا الجالى</w:t>
            </w:r>
          </w:ins>
          <w:r>
            <w:t>‬</w:t>
          </w:r>
          <w:r>
            <w:t>‬</w:t>
          </w:r>
        </w:dir>
      </w:dir>
    </w:p>
    <w:p w:rsidR="00544482" w:rsidRPr="00EE6742" w:rsidRDefault="00544482" w:rsidP="00544482">
      <w:pPr>
        <w:pStyle w:val="NurText"/>
        <w:bidi/>
        <w:rPr>
          <w:rFonts w:ascii="Courier New" w:hAnsi="Courier New" w:cs="Courier New"/>
        </w:rPr>
      </w:pPr>
      <w:ins w:id="1965" w:author="Transkribus" w:date="2019-12-11T14:30:00Z">
        <w:r w:rsidRPr="00EE6742">
          <w:rPr>
            <w:rFonts w:ascii="Courier New" w:hAnsi="Courier New" w:cs="Courier New"/>
            <w:rtl/>
          </w:rPr>
          <w:t xml:space="preserve"> </w:t>
        </w:r>
      </w:ins>
      <w:r w:rsidRPr="00EE6742">
        <w:rPr>
          <w:rFonts w:ascii="Courier New" w:hAnsi="Courier New" w:cs="Courier New"/>
          <w:rtl/>
        </w:rPr>
        <w:t>وقال ون</w:t>
      </w:r>
      <w:del w:id="1966" w:author="Transkribus" w:date="2019-12-11T14:30:00Z">
        <w:r w:rsidRPr="009B6BCA">
          <w:rPr>
            <w:rFonts w:ascii="Courier New" w:hAnsi="Courier New" w:cs="Courier New"/>
            <w:rtl/>
          </w:rPr>
          <w:delText>ظ</w:delText>
        </w:r>
      </w:del>
      <w:ins w:id="1967" w:author="Transkribus" w:date="2019-12-11T14:30:00Z">
        <w:r w:rsidRPr="00EE6742">
          <w:rPr>
            <w:rFonts w:ascii="Courier New" w:hAnsi="Courier New" w:cs="Courier New"/>
            <w:rtl/>
          </w:rPr>
          <w:t>ط</w:t>
        </w:r>
      </w:ins>
      <w:r w:rsidRPr="00EE6742">
        <w:rPr>
          <w:rFonts w:ascii="Courier New" w:hAnsi="Courier New" w:cs="Courier New"/>
          <w:rtl/>
        </w:rPr>
        <w:t>م</w:t>
      </w:r>
      <w:del w:id="1968" w:author="Transkribus" w:date="2019-12-11T14:30:00Z">
        <w:r w:rsidRPr="009B6BCA">
          <w:rPr>
            <w:rFonts w:ascii="Courier New" w:hAnsi="Courier New" w:cs="Courier New"/>
            <w:rtl/>
          </w:rPr>
          <w:delText>ه</w:delText>
        </w:r>
      </w:del>
      <w:ins w:id="1969" w:author="Transkribus" w:date="2019-12-11T14:30:00Z">
        <w:r w:rsidRPr="00EE6742">
          <w:rPr>
            <w:rFonts w:ascii="Courier New" w:hAnsi="Courier New" w:cs="Courier New"/>
            <w:rtl/>
          </w:rPr>
          <w:t>ة</w:t>
        </w:r>
      </w:ins>
      <w:r w:rsidRPr="00EE6742">
        <w:rPr>
          <w:rFonts w:ascii="Courier New" w:hAnsi="Courier New" w:cs="Courier New"/>
          <w:rtl/>
        </w:rPr>
        <w:t xml:space="preserve"> فى القدس الشريف </w:t>
      </w:r>
      <w:del w:id="1970" w:author="Transkribus" w:date="2019-12-11T14:30:00Z">
        <w:r w:rsidRPr="009B6BCA">
          <w:rPr>
            <w:rFonts w:ascii="Courier New" w:hAnsi="Courier New" w:cs="Courier New"/>
            <w:rtl/>
          </w:rPr>
          <w:delText>عند عوده</w:delText>
        </w:r>
      </w:del>
      <w:ins w:id="1971" w:author="Transkribus" w:date="2019-12-11T14:30:00Z">
        <w:r w:rsidRPr="00EE6742">
          <w:rPr>
            <w:rFonts w:ascii="Courier New" w:hAnsi="Courier New" w:cs="Courier New"/>
            <w:rtl/>
          </w:rPr>
          <w:t>عنسد عودة</w:t>
        </w:r>
      </w:ins>
      <w:r w:rsidRPr="00EE6742">
        <w:rPr>
          <w:rFonts w:ascii="Courier New" w:hAnsi="Courier New" w:cs="Courier New"/>
          <w:rtl/>
        </w:rPr>
        <w:t xml:space="preserve"> من مصر فى م</w:t>
      </w:r>
      <w:del w:id="1972" w:author="Transkribus" w:date="2019-12-11T14:30:00Z">
        <w:r w:rsidRPr="009B6BCA">
          <w:rPr>
            <w:rFonts w:ascii="Courier New" w:hAnsi="Courier New" w:cs="Courier New"/>
            <w:rtl/>
          </w:rPr>
          <w:delText>ن</w:delText>
        </w:r>
      </w:del>
      <w:r w:rsidRPr="00EE6742">
        <w:rPr>
          <w:rFonts w:ascii="Courier New" w:hAnsi="Courier New" w:cs="Courier New"/>
          <w:rtl/>
        </w:rPr>
        <w:t>ت</w:t>
      </w:r>
      <w:ins w:id="1973" w:author="Transkribus" w:date="2019-12-11T14:30:00Z">
        <w:r w:rsidRPr="00EE6742">
          <w:rPr>
            <w:rFonts w:ascii="Courier New" w:hAnsi="Courier New" w:cs="Courier New"/>
            <w:rtl/>
          </w:rPr>
          <w:t>ن</w:t>
        </w:r>
      </w:ins>
      <w:r w:rsidRPr="00EE6742">
        <w:rPr>
          <w:rFonts w:ascii="Courier New" w:hAnsi="Courier New" w:cs="Courier New"/>
          <w:rtl/>
        </w:rPr>
        <w:t xml:space="preserve">صف جمادى </w:t>
      </w:r>
      <w:del w:id="1974" w:author="Transkribus" w:date="2019-12-11T14:30:00Z">
        <w:r w:rsidRPr="009B6BCA">
          <w:rPr>
            <w:rFonts w:ascii="Courier New" w:hAnsi="Courier New" w:cs="Courier New"/>
            <w:rtl/>
          </w:rPr>
          <w:delText>الاولى سنة ست وستين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75" w:author="Transkribus" w:date="2019-12-11T14:30:00Z">
        <w:r w:rsidRPr="00EE6742">
          <w:rPr>
            <w:rFonts w:ascii="Courier New" w:hAnsi="Courier New" w:cs="Courier New"/>
            <w:rtl/>
          </w:rPr>
          <w:t>الأولفى نةسب</w:t>
        </w:r>
      </w:ins>
    </w:p>
    <w:p w:rsidR="00544482" w:rsidRPr="00EE6742" w:rsidRDefault="00544482" w:rsidP="00544482">
      <w:pPr>
        <w:pStyle w:val="NurText"/>
        <w:bidi/>
        <w:rPr>
          <w:ins w:id="1976" w:author="Transkribus" w:date="2019-12-11T14:30:00Z"/>
          <w:rFonts w:ascii="Courier New" w:hAnsi="Courier New" w:cs="Courier New"/>
        </w:rPr>
      </w:pPr>
      <w:dir w:val="rtl">
        <w:dir w:val="rtl">
          <w:del w:id="1977" w:author="Transkribus" w:date="2019-12-11T14:30:00Z">
            <w:r w:rsidRPr="009B6BCA">
              <w:rPr>
                <w:rFonts w:ascii="Courier New" w:hAnsi="Courier New" w:cs="Courier New"/>
                <w:rtl/>
              </w:rPr>
              <w:delText>الا يا خليل</w:delText>
            </w:r>
          </w:del>
          <w:ins w:id="1978" w:author="Transkribus" w:date="2019-12-11T14:30:00Z">
            <w:r w:rsidRPr="00EE6742">
              <w:rPr>
                <w:rFonts w:ascii="Courier New" w:hAnsi="Courier New" w:cs="Courier New"/>
                <w:rtl/>
              </w:rPr>
              <w:t>وسنين وسعاقة</w:t>
            </w:r>
          </w:ins>
          <w:r>
            <w:t>‬</w:t>
          </w:r>
          <w:r>
            <w:t>‬</w:t>
          </w:r>
        </w:dir>
      </w:dir>
    </w:p>
    <w:p w:rsidR="00544482" w:rsidRPr="00EE6742" w:rsidRDefault="00544482" w:rsidP="00544482">
      <w:pPr>
        <w:pStyle w:val="NurText"/>
        <w:bidi/>
        <w:rPr>
          <w:ins w:id="1979" w:author="Transkribus" w:date="2019-12-11T14:30:00Z"/>
          <w:rFonts w:ascii="Courier New" w:hAnsi="Courier New" w:cs="Courier New"/>
        </w:rPr>
      </w:pPr>
      <w:ins w:id="1980" w:author="Transkribus" w:date="2019-12-11T14:30:00Z">
        <w:r w:rsidRPr="00EE6742">
          <w:rPr>
            <w:rFonts w:ascii="Courier New" w:hAnsi="Courier New" w:cs="Courier New"/>
            <w:rtl/>
          </w:rPr>
          <w:t>الطويل</w:t>
        </w:r>
      </w:ins>
    </w:p>
    <w:p w:rsidR="00544482" w:rsidRPr="00EE6742" w:rsidRDefault="00544482" w:rsidP="00544482">
      <w:pPr>
        <w:pStyle w:val="NurText"/>
        <w:bidi/>
        <w:rPr>
          <w:rFonts w:ascii="Courier New" w:hAnsi="Courier New" w:cs="Courier New"/>
        </w:rPr>
      </w:pPr>
      <w:ins w:id="1981" w:author="Transkribus" w:date="2019-12-11T14:30:00Z">
        <w:r w:rsidRPr="00EE6742">
          <w:rPr>
            <w:rFonts w:ascii="Courier New" w:hAnsi="Courier New" w:cs="Courier New"/>
            <w:rtl/>
          </w:rPr>
          <w:t>الاباخليل</w:t>
        </w:r>
      </w:ins>
      <w:r w:rsidRPr="00EE6742">
        <w:rPr>
          <w:rFonts w:ascii="Courier New" w:hAnsi="Courier New" w:cs="Courier New"/>
          <w:rtl/>
        </w:rPr>
        <w:t xml:space="preserve"> الله </w:t>
      </w:r>
      <w:del w:id="1982" w:author="Transkribus" w:date="2019-12-11T14:30:00Z">
        <w:r w:rsidRPr="009B6BCA">
          <w:rPr>
            <w:rFonts w:ascii="Courier New" w:hAnsi="Courier New" w:cs="Courier New"/>
            <w:rtl/>
          </w:rPr>
          <w:delText>عندى صبابة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983" w:author="Transkribus" w:date="2019-12-11T14:30:00Z">
        <w:del w:id="1984" w:author="Transkribus" w:date="2019-12-11T14:30:00Z">
          <w:r w:rsidRPr="00EE6742">
            <w:rPr>
              <w:rFonts w:ascii="Courier New" w:hAnsi="Courier New" w:cs="Courier New"/>
              <w:rtl/>
            </w:rPr>
            <w:delText xml:space="preserve">عنسدى صيابة * </w:delText>
          </w:r>
        </w:del>
      </w:ins>
      <w:r w:rsidRPr="00EE6742">
        <w:rPr>
          <w:rFonts w:ascii="Courier New" w:hAnsi="Courier New" w:cs="Courier New"/>
          <w:rtl/>
        </w:rPr>
        <w:t xml:space="preserve">وشوق الى </w:t>
      </w:r>
      <w:del w:id="1985" w:author="Transkribus" w:date="2019-12-11T14:30:00Z">
        <w:r w:rsidRPr="009B6BCA">
          <w:rPr>
            <w:rFonts w:ascii="Courier New" w:hAnsi="Courier New" w:cs="Courier New"/>
            <w:rtl/>
          </w:rPr>
          <w:delText>لقياك زاد بها كربي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86" w:author="Transkribus" w:date="2019-12-11T14:30:00Z">
        <w:r w:rsidRPr="00EE6742">
          <w:rPr>
            <w:rFonts w:ascii="Courier New" w:hAnsi="Courier New" w:cs="Courier New"/>
            <w:rtl/>
          </w:rPr>
          <w:t>القيالك زاديها كرى</w:t>
        </w:r>
      </w:ins>
    </w:p>
    <w:p w:rsidR="00544482" w:rsidRPr="00EE6742" w:rsidRDefault="00544482" w:rsidP="00544482">
      <w:pPr>
        <w:pStyle w:val="NurText"/>
        <w:bidi/>
        <w:rPr>
          <w:rFonts w:ascii="Courier New" w:hAnsi="Courier New" w:cs="Courier New"/>
        </w:rPr>
      </w:pPr>
      <w:dir w:val="rtl">
        <w:dir w:val="rtl">
          <w:del w:id="1987" w:author="Transkribus" w:date="2019-12-11T14:30:00Z">
            <w:r w:rsidRPr="009B6BCA">
              <w:rPr>
                <w:rFonts w:ascii="Courier New" w:hAnsi="Courier New" w:cs="Courier New"/>
                <w:rtl/>
              </w:rPr>
              <w:delText>فانت</w:delText>
            </w:r>
          </w:del>
          <w:ins w:id="1988" w:author="Transkribus" w:date="2019-12-11T14:30:00Z">
            <w:r w:rsidRPr="00EE6742">
              <w:rPr>
                <w:rFonts w:ascii="Courier New" w:hAnsi="Courier New" w:cs="Courier New"/>
                <w:rtl/>
              </w:rPr>
              <w:t>االت</w:t>
            </w:r>
          </w:ins>
          <w:r w:rsidRPr="00EE6742">
            <w:rPr>
              <w:rFonts w:ascii="Courier New" w:hAnsi="Courier New" w:cs="Courier New"/>
              <w:rtl/>
            </w:rPr>
            <w:t xml:space="preserve"> الذى </w:t>
          </w:r>
          <w:del w:id="1989" w:author="Transkribus" w:date="2019-12-11T14:30:00Z">
            <w:r w:rsidRPr="009B6BCA">
              <w:rPr>
                <w:rFonts w:ascii="Courier New" w:hAnsi="Courier New" w:cs="Courier New"/>
                <w:rtl/>
              </w:rPr>
              <w:delText>سننت للناس</w:delText>
            </w:r>
          </w:del>
          <w:ins w:id="1990" w:author="Transkribus" w:date="2019-12-11T14:30:00Z">
            <w:r w:rsidRPr="00EE6742">
              <w:rPr>
                <w:rFonts w:ascii="Courier New" w:hAnsi="Courier New" w:cs="Courier New"/>
                <w:rtl/>
              </w:rPr>
              <w:t>ستتت الناس</w:t>
            </w:r>
          </w:ins>
          <w:r w:rsidRPr="00EE6742">
            <w:rPr>
              <w:rFonts w:ascii="Courier New" w:hAnsi="Courier New" w:cs="Courier New"/>
              <w:rtl/>
            </w:rPr>
            <w:t xml:space="preserve"> مذهبا</w:t>
          </w:r>
          <w:del w:id="19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فك</w:t>
              </w:r>
              <w:del w:id="1992" w:author="Transkribus" w:date="2019-12-11T14:30:00Z">
                <w:r w:rsidRPr="009B6BCA">
                  <w:rPr>
                    <w:rFonts w:ascii="Courier New" w:hAnsi="Courier New" w:cs="Courier New"/>
                    <w:rtl/>
                  </w:rPr>
                  <w:delText>ن</w:delText>
                </w:r>
              </w:del>
              <w:r w:rsidRPr="00EE6742">
                <w:rPr>
                  <w:rFonts w:ascii="Courier New" w:hAnsi="Courier New" w:cs="Courier New"/>
                  <w:rtl/>
                </w:rPr>
                <w:t>ت</w:t>
              </w:r>
              <w:ins w:id="1993" w:author="Transkribus" w:date="2019-12-11T14:30:00Z">
                <w:r w:rsidRPr="00EE6742">
                  <w:rPr>
                    <w:rFonts w:ascii="Courier New" w:hAnsi="Courier New" w:cs="Courier New"/>
                    <w:rtl/>
                  </w:rPr>
                  <w:t>ب</w:t>
                </w:r>
              </w:ins>
              <w:r w:rsidRPr="00EE6742">
                <w:rPr>
                  <w:rFonts w:ascii="Courier New" w:hAnsi="Courier New" w:cs="Courier New"/>
                  <w:rtl/>
                </w:rPr>
                <w:t xml:space="preserve"> به الهادى الى الس</w:t>
              </w:r>
              <w:ins w:id="1994" w:author="Transkribus" w:date="2019-12-11T14:30:00Z">
                <w:r w:rsidRPr="00EE6742">
                  <w:rPr>
                    <w:rFonts w:ascii="Courier New" w:hAnsi="Courier New" w:cs="Courier New"/>
                    <w:rtl/>
                  </w:rPr>
                  <w:t>ي</w:t>
                </w:r>
              </w:ins>
              <w:r w:rsidRPr="00EE6742">
                <w:rPr>
                  <w:rFonts w:ascii="Courier New" w:hAnsi="Courier New" w:cs="Courier New"/>
                  <w:rtl/>
                </w:rPr>
                <w:t>ن</w:t>
              </w:r>
              <w:del w:id="1995" w:author="Transkribus" w:date="2019-12-11T14:30:00Z">
                <w:r w:rsidRPr="009B6BCA">
                  <w:rPr>
                    <w:rFonts w:ascii="Courier New" w:hAnsi="Courier New" w:cs="Courier New"/>
                    <w:rtl/>
                  </w:rPr>
                  <w:delText>ن</w:delText>
                </w:r>
              </w:del>
              <w:r w:rsidRPr="00EE6742">
                <w:rPr>
                  <w:rFonts w:ascii="Courier New" w:hAnsi="Courier New" w:cs="Courier New"/>
                  <w:rtl/>
                </w:rPr>
                <w:t xml:space="preserve"> الرحب</w:t>
              </w:r>
              <w:del w:id="19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r>
                <w:t>‬</w:t>
              </w:r>
              <w:r>
                <w:t>‬</w:t>
              </w:r>
            </w:dir>
          </w:dir>
        </w:dir>
      </w:dir>
    </w:p>
    <w:p w:rsidR="00544482" w:rsidRPr="00EE6742" w:rsidRDefault="00544482" w:rsidP="00544482">
      <w:pPr>
        <w:pStyle w:val="NurText"/>
        <w:bidi/>
        <w:rPr>
          <w:rFonts w:ascii="Courier New" w:hAnsi="Courier New" w:cs="Courier New"/>
        </w:rPr>
      </w:pPr>
      <w:dir w:val="rtl">
        <w:dir w:val="rtl">
          <w:del w:id="1997" w:author="Transkribus" w:date="2019-12-11T14:30:00Z">
            <w:r w:rsidRPr="009B6BCA">
              <w:rPr>
                <w:rFonts w:ascii="Courier New" w:hAnsi="Courier New" w:cs="Courier New"/>
                <w:rtl/>
              </w:rPr>
              <w:delText>واوضحت</w:delText>
            </w:r>
          </w:del>
          <w:ins w:id="1998" w:author="Transkribus" w:date="2019-12-11T14:30:00Z">
            <w:r w:rsidRPr="00EE6742">
              <w:rPr>
                <w:rFonts w:ascii="Courier New" w:hAnsi="Courier New" w:cs="Courier New"/>
                <w:rtl/>
              </w:rPr>
              <w:t>وأو سحب</w:t>
            </w:r>
          </w:ins>
          <w:r w:rsidRPr="00EE6742">
            <w:rPr>
              <w:rFonts w:ascii="Courier New" w:hAnsi="Courier New" w:cs="Courier New"/>
              <w:rtl/>
            </w:rPr>
            <w:t xml:space="preserve"> فى طرق النبوة م</w:t>
          </w:r>
          <w:del w:id="1999" w:author="Transkribus" w:date="2019-12-11T14:30:00Z">
            <w:r w:rsidRPr="009B6BCA">
              <w:rPr>
                <w:rFonts w:ascii="Courier New" w:hAnsi="Courier New" w:cs="Courier New"/>
                <w:rtl/>
              </w:rPr>
              <w:delText>ن</w:delText>
            </w:r>
          </w:del>
          <w:r w:rsidRPr="00EE6742">
            <w:rPr>
              <w:rFonts w:ascii="Courier New" w:hAnsi="Courier New" w:cs="Courier New"/>
              <w:rtl/>
            </w:rPr>
            <w:t>ه</w:t>
          </w:r>
          <w:del w:id="2000" w:author="Transkribus" w:date="2019-12-11T14:30:00Z">
            <w:r w:rsidRPr="009B6BCA">
              <w:rPr>
                <w:rFonts w:ascii="Courier New" w:hAnsi="Courier New" w:cs="Courier New"/>
                <w:rtl/>
              </w:rPr>
              <w:delText>ج</w:delText>
            </w:r>
          </w:del>
          <w:ins w:id="2001" w:author="Transkribus" w:date="2019-12-11T14:30:00Z">
            <w:r w:rsidRPr="00EE6742">
              <w:rPr>
                <w:rFonts w:ascii="Courier New" w:hAnsi="Courier New" w:cs="Courier New"/>
                <w:rtl/>
              </w:rPr>
              <w:t>ذ</w:t>
            </w:r>
          </w:ins>
          <w:r w:rsidRPr="00EE6742">
            <w:rPr>
              <w:rFonts w:ascii="Courier New" w:hAnsi="Courier New" w:cs="Courier New"/>
              <w:rtl/>
            </w:rPr>
            <w:t>ا</w:t>
          </w:r>
          <w:del w:id="200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فراح من </w:t>
              </w:r>
              <w:del w:id="2003" w:author="Transkribus" w:date="2019-12-11T14:30:00Z">
                <w:r w:rsidRPr="009B6BCA">
                  <w:rPr>
                    <w:rFonts w:ascii="Courier New" w:hAnsi="Courier New" w:cs="Courier New"/>
                    <w:rtl/>
                  </w:rPr>
                  <w:delText>الاشواق يعلو</w:delText>
                </w:r>
              </w:del>
              <w:ins w:id="2004" w:author="Transkribus" w:date="2019-12-11T14:30:00Z">
                <w:r w:rsidRPr="00EE6742">
                  <w:rPr>
                    <w:rFonts w:ascii="Courier New" w:hAnsi="Courier New" w:cs="Courier New"/>
                    <w:rtl/>
                  </w:rPr>
                  <w:t>الاشراق بعاو</w:t>
                </w:r>
              </w:ins>
              <w:r w:rsidRPr="00EE6742">
                <w:rPr>
                  <w:rFonts w:ascii="Courier New" w:hAnsi="Courier New" w:cs="Courier New"/>
                  <w:rtl/>
                </w:rPr>
                <w:t xml:space="preserve"> على الشهب</w:t>
              </w:r>
              <w:del w:id="200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r>
                <w:t>‬</w:t>
              </w:r>
              <w:r>
                <w:t>‬</w:t>
              </w:r>
            </w:dir>
          </w:dir>
        </w:dir>
      </w:dir>
    </w:p>
    <w:p w:rsidR="00544482" w:rsidRPr="00EE6742" w:rsidRDefault="00544482" w:rsidP="00544482">
      <w:pPr>
        <w:pStyle w:val="NurText"/>
        <w:bidi/>
        <w:rPr>
          <w:rFonts w:ascii="Courier New" w:hAnsi="Courier New" w:cs="Courier New"/>
        </w:rPr>
      </w:pPr>
      <w:dir w:val="rtl">
        <w:dir w:val="rtl">
          <w:del w:id="2006" w:author="Transkribus" w:date="2019-12-11T14:30:00Z">
            <w:r w:rsidRPr="009B6BCA">
              <w:rPr>
                <w:rFonts w:ascii="Courier New" w:hAnsi="Courier New" w:cs="Courier New"/>
                <w:rtl/>
              </w:rPr>
              <w:delText>بما كنت مبديه</w:delText>
            </w:r>
          </w:del>
          <w:ins w:id="2007" w:author="Transkribus" w:date="2019-12-11T14:30:00Z">
            <w:r w:rsidRPr="00EE6742">
              <w:rPr>
                <w:rFonts w:ascii="Courier New" w:hAnsi="Courier New" w:cs="Courier New"/>
                <w:rtl/>
              </w:rPr>
              <w:t>بمايب هبديه</w:t>
            </w:r>
          </w:ins>
          <w:r w:rsidRPr="00EE6742">
            <w:rPr>
              <w:rFonts w:ascii="Courier New" w:hAnsi="Courier New" w:cs="Courier New"/>
              <w:rtl/>
            </w:rPr>
            <w:t xml:space="preserve"> من </w:t>
          </w:r>
          <w:del w:id="2008" w:author="Transkribus" w:date="2019-12-11T14:30:00Z">
            <w:r w:rsidRPr="009B6BCA">
              <w:rPr>
                <w:rFonts w:ascii="Courier New" w:hAnsi="Courier New" w:cs="Courier New"/>
                <w:rtl/>
              </w:rPr>
              <w:delText>الحجج التي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قوين فلا يدفعن</w:delText>
                </w:r>
                <w:r>
                  <w:delText>‬</w:delText>
                </w:r>
                <w:r>
                  <w:delText>‬</w:delText>
                </w:r>
              </w:dir>
            </w:dir>
          </w:del>
          <w:ins w:id="2009" w:author="Transkribus" w:date="2019-12-11T14:30:00Z">
            <w:del w:id="2010" w:author="Transkribus" w:date="2019-12-11T14:30:00Z">
              <w:r w:rsidRPr="00EE6742">
                <w:rPr>
                  <w:rFonts w:ascii="Courier New" w:hAnsi="Courier New" w:cs="Courier New"/>
                  <w:rtl/>
                </w:rPr>
                <w:delText>اسح المنى * قو بن فسلامد فعن</w:delText>
              </w:r>
            </w:del>
          </w:ins>
          <w:r w:rsidRPr="00EE6742">
            <w:rPr>
              <w:rFonts w:ascii="Courier New" w:hAnsi="Courier New" w:cs="Courier New"/>
              <w:rtl/>
            </w:rPr>
            <w:t xml:space="preserve"> بالقدح وال</w:t>
          </w:r>
          <w:del w:id="2011" w:author="Transkribus" w:date="2019-12-11T14:30:00Z">
            <w:r w:rsidRPr="009B6BCA">
              <w:rPr>
                <w:rFonts w:ascii="Courier New" w:hAnsi="Courier New" w:cs="Courier New"/>
                <w:rtl/>
              </w:rPr>
              <w:delText>ث</w:delText>
            </w:r>
          </w:del>
          <w:ins w:id="2012" w:author="Transkribus" w:date="2019-12-11T14:30:00Z">
            <w:r w:rsidRPr="00EE6742">
              <w:rPr>
                <w:rFonts w:ascii="Courier New" w:hAnsi="Courier New" w:cs="Courier New"/>
                <w:rtl/>
              </w:rPr>
              <w:t>ت</w:t>
            </w:r>
          </w:ins>
          <w:r w:rsidRPr="00EE6742">
            <w:rPr>
              <w:rFonts w:ascii="Courier New" w:hAnsi="Courier New" w:cs="Courier New"/>
              <w:rtl/>
            </w:rPr>
            <w:t>لب</w:t>
          </w:r>
          <w:del w:id="201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2014" w:author="Transkribus" w:date="2019-12-11T14:30:00Z">
            <w:r w:rsidRPr="009B6BCA">
              <w:rPr>
                <w:rFonts w:ascii="Courier New" w:hAnsi="Courier New" w:cs="Courier New"/>
                <w:rtl/>
              </w:rPr>
              <w:delText>وكان بودى</w:delText>
            </w:r>
          </w:del>
          <w:ins w:id="2015" w:author="Transkribus" w:date="2019-12-11T14:30:00Z">
            <w:r w:rsidRPr="00EE6742">
              <w:rPr>
                <w:rFonts w:ascii="Courier New" w:hAnsi="Courier New" w:cs="Courier New"/>
                <w:rtl/>
              </w:rPr>
              <w:t>وكمان بوذى</w:t>
            </w:r>
          </w:ins>
          <w:r w:rsidRPr="00EE6742">
            <w:rPr>
              <w:rFonts w:ascii="Courier New" w:hAnsi="Courier New" w:cs="Courier New"/>
              <w:rtl/>
            </w:rPr>
            <w:t xml:space="preserve"> لو </w:t>
          </w:r>
          <w:del w:id="2016" w:author="Transkribus" w:date="2019-12-11T14:30:00Z">
            <w:r w:rsidRPr="009B6BCA">
              <w:rPr>
                <w:rFonts w:ascii="Courier New" w:hAnsi="Courier New" w:cs="Courier New"/>
                <w:rtl/>
              </w:rPr>
              <w:delText>اتيتك زائرا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017" w:author="Transkribus" w:date="2019-12-11T14:30:00Z">
            <w:del w:id="2018" w:author="Transkribus" w:date="2019-12-11T14:30:00Z">
              <w:r w:rsidRPr="00EE6742">
                <w:rPr>
                  <w:rFonts w:ascii="Courier New" w:hAnsi="Courier New" w:cs="Courier New"/>
                  <w:rtl/>
                </w:rPr>
                <w:delText xml:space="preserve">أينك راثرا * </w:delText>
              </w:r>
            </w:del>
          </w:ins>
          <w:r w:rsidRPr="00EE6742">
            <w:rPr>
              <w:rFonts w:ascii="Courier New" w:hAnsi="Courier New" w:cs="Courier New"/>
              <w:rtl/>
            </w:rPr>
            <w:t>اعفر فى مغنا</w:t>
          </w:r>
          <w:ins w:id="2019" w:author="Transkribus" w:date="2019-12-11T14:30:00Z">
            <w:r w:rsidRPr="00EE6742">
              <w:rPr>
                <w:rFonts w:ascii="Courier New" w:hAnsi="Courier New" w:cs="Courier New"/>
                <w:rtl/>
              </w:rPr>
              <w:t>ل</w:t>
            </w:r>
          </w:ins>
          <w:r w:rsidRPr="00EE6742">
            <w:rPr>
              <w:rFonts w:ascii="Courier New" w:hAnsi="Courier New" w:cs="Courier New"/>
              <w:rtl/>
            </w:rPr>
            <w:t>ك خدى على الترب</w:t>
          </w:r>
          <w:del w:id="20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2021" w:author="Transkribus" w:date="2019-12-11T14:30:00Z">
            <w:r w:rsidRPr="009B6BCA">
              <w:rPr>
                <w:rFonts w:ascii="Courier New" w:hAnsi="Courier New" w:cs="Courier New"/>
                <w:rtl/>
              </w:rPr>
              <w:delText>واقضى</w:delText>
            </w:r>
          </w:del>
          <w:ins w:id="2022" w:author="Transkribus" w:date="2019-12-11T14:30:00Z">
            <w:r w:rsidRPr="00EE6742">
              <w:rPr>
                <w:rFonts w:ascii="Courier New" w:hAnsi="Courier New" w:cs="Courier New"/>
                <w:rtl/>
              </w:rPr>
              <w:t>وأفضى</w:t>
            </w:r>
          </w:ins>
          <w:r w:rsidRPr="00EE6742">
            <w:rPr>
              <w:rFonts w:ascii="Courier New" w:hAnsi="Courier New" w:cs="Courier New"/>
              <w:rtl/>
            </w:rPr>
            <w:t xml:space="preserve"> حقوقا </w:t>
          </w:r>
          <w:del w:id="2023" w:author="Transkribus" w:date="2019-12-11T14:30:00Z">
            <w:r w:rsidRPr="009B6BCA">
              <w:rPr>
                <w:rFonts w:ascii="Courier New" w:hAnsi="Courier New" w:cs="Courier New"/>
                <w:rtl/>
              </w:rPr>
              <w:delText>واجبات لفضلكم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غدت</w:delText>
                </w:r>
                <w:r>
                  <w:delText>‬</w:delText>
                </w:r>
                <w:r>
                  <w:delText>‬</w:delText>
                </w:r>
              </w:dir>
            </w:dir>
          </w:del>
          <w:ins w:id="2024" w:author="Transkribus" w:date="2019-12-11T14:30:00Z">
            <w:del w:id="2025" w:author="Transkribus" w:date="2019-12-11T14:30:00Z">
              <w:r w:rsidRPr="00EE6742">
                <w:rPr>
                  <w:rFonts w:ascii="Courier New" w:hAnsi="Courier New" w:cs="Courier New"/>
                  <w:rtl/>
                </w:rPr>
                <w:delText>واحبات الفضلكم * عدت</w:delText>
              </w:r>
            </w:del>
          </w:ins>
          <w:r w:rsidRPr="00EE6742">
            <w:rPr>
              <w:rFonts w:ascii="Courier New" w:hAnsi="Courier New" w:cs="Courier New"/>
              <w:rtl/>
            </w:rPr>
            <w:t xml:space="preserve"> لكم بالفضل فى </w:t>
          </w:r>
          <w:del w:id="2026" w:author="Transkribus" w:date="2019-12-11T14:30:00Z">
            <w:r w:rsidRPr="009B6BCA">
              <w:rPr>
                <w:rFonts w:ascii="Courier New" w:hAnsi="Courier New" w:cs="Courier New"/>
                <w:rtl/>
              </w:rPr>
              <w:delText>ا</w:delText>
            </w:r>
          </w:del>
          <w:ins w:id="2027" w:author="Transkribus" w:date="2019-12-11T14:30:00Z">
            <w:r w:rsidRPr="00EE6742">
              <w:rPr>
                <w:rFonts w:ascii="Courier New" w:hAnsi="Courier New" w:cs="Courier New"/>
                <w:rtl/>
              </w:rPr>
              <w:t>أ</w:t>
            </w:r>
          </w:ins>
          <w:r w:rsidRPr="00EE6742">
            <w:rPr>
              <w:rFonts w:ascii="Courier New" w:hAnsi="Courier New" w:cs="Courier New"/>
              <w:rtl/>
            </w:rPr>
            <w:t>فضل الكتب</w:t>
          </w:r>
          <w:del w:id="202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2029" w:author="Transkribus" w:date="2019-12-11T14:30:00Z">
            <w:r w:rsidRPr="009B6BCA">
              <w:rPr>
                <w:rFonts w:ascii="Courier New" w:hAnsi="Courier New" w:cs="Courier New"/>
                <w:rtl/>
              </w:rPr>
              <w:delText>وانهى ما عندى</w:delText>
            </w:r>
          </w:del>
          <w:ins w:id="2030" w:author="Transkribus" w:date="2019-12-11T14:30:00Z">
            <w:r w:rsidRPr="00EE6742">
              <w:rPr>
                <w:rFonts w:ascii="Courier New" w:hAnsi="Courier New" w:cs="Courier New"/>
                <w:rtl/>
              </w:rPr>
              <w:t>وأنهسى ماعندى</w:t>
            </w:r>
          </w:ins>
          <w:r w:rsidRPr="00EE6742">
            <w:rPr>
              <w:rFonts w:ascii="Courier New" w:hAnsi="Courier New" w:cs="Courier New"/>
              <w:rtl/>
            </w:rPr>
            <w:t xml:space="preserve"> من </w:t>
          </w:r>
          <w:del w:id="2031" w:author="Transkribus" w:date="2019-12-11T14:30:00Z">
            <w:r w:rsidRPr="009B6BCA">
              <w:rPr>
                <w:rFonts w:ascii="Courier New" w:hAnsi="Courier New" w:cs="Courier New"/>
                <w:rtl/>
              </w:rPr>
              <w:delText>الوجد والاسى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بات</w:delText>
                </w:r>
                <w:r>
                  <w:delText>‬</w:delText>
                </w:r>
                <w:r>
                  <w:delText>‬</w:delText>
                </w:r>
              </w:dir>
            </w:dir>
          </w:del>
          <w:ins w:id="2032" w:author="Transkribus" w:date="2019-12-11T14:30:00Z">
            <w:del w:id="2033" w:author="Transkribus" w:date="2019-12-11T14:30:00Z">
              <w:r w:rsidRPr="00EE6742">
                <w:rPr>
                  <w:rFonts w:ascii="Courier New" w:hAnsi="Courier New" w:cs="Courier New"/>
                  <w:rtl/>
                </w:rPr>
                <w:delText>الوجدو الاسى * وماات</w:delText>
              </w:r>
            </w:del>
          </w:ins>
          <w:r w:rsidRPr="00EE6742">
            <w:rPr>
              <w:rFonts w:ascii="Courier New" w:hAnsi="Courier New" w:cs="Courier New"/>
              <w:rtl/>
            </w:rPr>
            <w:t xml:space="preserve"> من هم وا</w:t>
          </w:r>
          <w:del w:id="2034" w:author="Transkribus" w:date="2019-12-11T14:30:00Z">
            <w:r w:rsidRPr="009B6BCA">
              <w:rPr>
                <w:rFonts w:ascii="Courier New" w:hAnsi="Courier New" w:cs="Courier New"/>
                <w:rtl/>
              </w:rPr>
              <w:delText>صب</w:delText>
            </w:r>
          </w:del>
          <w:ins w:id="2035" w:author="Transkribus" w:date="2019-12-11T14:30:00Z">
            <w:r w:rsidRPr="00EE6742">
              <w:rPr>
                <w:rFonts w:ascii="Courier New" w:hAnsi="Courier New" w:cs="Courier New"/>
                <w:rtl/>
              </w:rPr>
              <w:t>سي</w:t>
            </w:r>
          </w:ins>
          <w:r w:rsidRPr="00EE6742">
            <w:rPr>
              <w:rFonts w:ascii="Courier New" w:hAnsi="Courier New" w:cs="Courier New"/>
              <w:rtl/>
            </w:rPr>
            <w:t xml:space="preserve">ح فى </w:t>
          </w:r>
          <w:del w:id="2036" w:author="Transkribus" w:date="2019-12-11T14:30:00Z">
            <w:r w:rsidRPr="009B6BCA">
              <w:rPr>
                <w:rFonts w:ascii="Courier New" w:hAnsi="Courier New" w:cs="Courier New"/>
                <w:rtl/>
              </w:rPr>
              <w:delText>قلبي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37" w:author="Transkribus" w:date="2019-12-11T14:30:00Z">
            <w:r w:rsidRPr="00EE6742">
              <w:rPr>
                <w:rFonts w:ascii="Courier New" w:hAnsi="Courier New" w:cs="Courier New"/>
                <w:rtl/>
              </w:rPr>
              <w:t>قلسى</w:t>
            </w:r>
          </w:ins>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وان </w:t>
          </w:r>
          <w:del w:id="2038" w:author="Transkribus" w:date="2019-12-11T14:30:00Z">
            <w:r w:rsidRPr="009B6BCA">
              <w:rPr>
                <w:rFonts w:ascii="Courier New" w:hAnsi="Courier New" w:cs="Courier New"/>
                <w:rtl/>
              </w:rPr>
              <w:delText>الليالى قد رمتنى</w:delText>
            </w:r>
          </w:del>
          <w:ins w:id="2039" w:author="Transkribus" w:date="2019-12-11T14:30:00Z">
            <w:r w:rsidRPr="00EE6742">
              <w:rPr>
                <w:rFonts w:ascii="Courier New" w:hAnsi="Courier New" w:cs="Courier New"/>
                <w:rtl/>
              </w:rPr>
              <w:t>اللبالى فسدر متسى</w:t>
            </w:r>
          </w:ins>
          <w:r w:rsidRPr="00EE6742">
            <w:rPr>
              <w:rFonts w:ascii="Courier New" w:hAnsi="Courier New" w:cs="Courier New"/>
              <w:rtl/>
            </w:rPr>
            <w:t xml:space="preserve"> بصرفها</w:t>
          </w:r>
          <w:del w:id="20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بما حط</w:delText>
                </w:r>
                <w:r>
                  <w:delText>‬</w:delText>
                </w:r>
                <w:r>
                  <w:delText>‬</w:delText>
                </w:r>
              </w:dir>
            </w:dir>
          </w:del>
          <w:ins w:id="2041" w:author="Transkribus" w:date="2019-12-11T14:30:00Z">
            <w:del w:id="2042" w:author="Transkribus" w:date="2019-12-11T14:30:00Z">
              <w:r w:rsidRPr="00EE6742">
                <w:rPr>
                  <w:rFonts w:ascii="Courier New" w:hAnsi="Courier New" w:cs="Courier New"/>
                  <w:rtl/>
                </w:rPr>
                <w:delText xml:space="preserve"> * ثماجط</w:delText>
              </w:r>
            </w:del>
          </w:ins>
          <w:r w:rsidRPr="00EE6742">
            <w:rPr>
              <w:rFonts w:ascii="Courier New" w:hAnsi="Courier New" w:cs="Courier New"/>
              <w:rtl/>
            </w:rPr>
            <w:t xml:space="preserve"> من شانى وقل</w:t>
          </w:r>
          <w:del w:id="2043" w:author="Transkribus" w:date="2019-12-11T14:30:00Z">
            <w:r w:rsidRPr="009B6BCA">
              <w:rPr>
                <w:rFonts w:ascii="Courier New" w:hAnsi="Courier New" w:cs="Courier New"/>
                <w:rtl/>
              </w:rPr>
              <w:delText>ل</w:delText>
            </w:r>
          </w:del>
          <w:r w:rsidRPr="00EE6742">
            <w:rPr>
              <w:rFonts w:ascii="Courier New" w:hAnsi="Courier New" w:cs="Courier New"/>
              <w:rtl/>
            </w:rPr>
            <w:t xml:space="preserve"> من </w:t>
          </w:r>
          <w:del w:id="2044" w:author="Transkribus" w:date="2019-12-11T14:30:00Z">
            <w:r w:rsidRPr="009B6BCA">
              <w:rPr>
                <w:rFonts w:ascii="Courier New" w:hAnsi="Courier New" w:cs="Courier New"/>
                <w:rtl/>
              </w:rPr>
              <w:delText>غربي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45" w:author="Transkribus" w:date="2019-12-11T14:30:00Z">
            <w:r w:rsidRPr="00EE6742">
              <w:rPr>
                <w:rFonts w:ascii="Courier New" w:hAnsi="Courier New" w:cs="Courier New"/>
                <w:rtl/>
              </w:rPr>
              <w:t>عريى</w:t>
            </w:r>
          </w:ins>
          <w:r>
            <w:t>‬</w:t>
          </w:r>
          <w:r>
            <w:t>‬</w:t>
          </w:r>
        </w:dir>
      </w:dir>
    </w:p>
    <w:p w:rsidR="00544482" w:rsidRPr="00EE6742" w:rsidRDefault="00544482" w:rsidP="00544482">
      <w:pPr>
        <w:pStyle w:val="NurText"/>
        <w:bidi/>
        <w:rPr>
          <w:rFonts w:ascii="Courier New" w:hAnsi="Courier New" w:cs="Courier New"/>
        </w:rPr>
      </w:pPr>
      <w:dir w:val="rtl">
        <w:dir w:val="rtl">
          <w:del w:id="2046" w:author="Transkribus" w:date="2019-12-11T14:30:00Z">
            <w:r w:rsidRPr="009B6BCA">
              <w:rPr>
                <w:rFonts w:ascii="Courier New" w:hAnsi="Courier New" w:cs="Courier New"/>
                <w:rtl/>
              </w:rPr>
              <w:delText>وانت</w:delText>
            </w:r>
          </w:del>
          <w:ins w:id="2047" w:author="Transkribus" w:date="2019-12-11T14:30:00Z">
            <w:r w:rsidRPr="00EE6742">
              <w:rPr>
                <w:rFonts w:ascii="Courier New" w:hAnsi="Courier New" w:cs="Courier New"/>
                <w:rtl/>
              </w:rPr>
              <w:t>وأبب</w:t>
            </w:r>
          </w:ins>
          <w:r w:rsidRPr="00EE6742">
            <w:rPr>
              <w:rFonts w:ascii="Courier New" w:hAnsi="Courier New" w:cs="Courier New"/>
              <w:rtl/>
            </w:rPr>
            <w:t xml:space="preserve"> الذى </w:t>
          </w:r>
          <w:del w:id="2048" w:author="Transkribus" w:date="2019-12-11T14:30:00Z">
            <w:r w:rsidRPr="009B6BCA">
              <w:rPr>
                <w:rFonts w:ascii="Courier New" w:hAnsi="Courier New" w:cs="Courier New"/>
                <w:rtl/>
              </w:rPr>
              <w:delText>ارجوك</w:delText>
            </w:r>
          </w:del>
          <w:ins w:id="2049" w:author="Transkribus" w:date="2019-12-11T14:30:00Z">
            <w:r w:rsidRPr="00EE6742">
              <w:rPr>
                <w:rFonts w:ascii="Courier New" w:hAnsi="Courier New" w:cs="Courier New"/>
                <w:rtl/>
              </w:rPr>
              <w:t>أو جوك</w:t>
            </w:r>
          </w:ins>
          <w:r w:rsidRPr="00EE6742">
            <w:rPr>
              <w:rFonts w:ascii="Courier New" w:hAnsi="Courier New" w:cs="Courier New"/>
              <w:rtl/>
            </w:rPr>
            <w:t xml:space="preserve"> فى كل شدة</w:t>
          </w:r>
          <w:del w:id="205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051" w:author="Transkribus" w:date="2019-12-11T14:30:00Z">
            <w:del w:id="2052"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لتكشف عنى كل مستكره صع</w:t>
          </w:r>
          <w:del w:id="2053" w:author="Transkribus" w:date="2019-12-11T14:30:00Z">
            <w:r w:rsidRPr="009B6BCA">
              <w:rPr>
                <w:rFonts w:ascii="Courier New" w:hAnsi="Courier New" w:cs="Courier New"/>
                <w:rtl/>
              </w:rPr>
              <w:delText>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54" w:author="Transkribus" w:date="2019-12-11T14:30:00Z">
            <w:r w:rsidRPr="00EE6742">
              <w:rPr>
                <w:rFonts w:ascii="Courier New" w:hAnsi="Courier New" w:cs="Courier New"/>
                <w:rtl/>
              </w:rPr>
              <w:t>ي</w:t>
            </w:r>
          </w:ins>
          <w:r>
            <w:t>‬</w:t>
          </w:r>
          <w:r>
            <w:t>‬</w:t>
          </w:r>
        </w:dir>
      </w:dir>
    </w:p>
    <w:p w:rsidR="00544482" w:rsidRPr="00EE6742" w:rsidRDefault="00544482" w:rsidP="00544482">
      <w:pPr>
        <w:pStyle w:val="NurText"/>
        <w:bidi/>
        <w:rPr>
          <w:rFonts w:ascii="Courier New" w:hAnsi="Courier New" w:cs="Courier New"/>
        </w:rPr>
      </w:pPr>
      <w:dir w:val="rtl">
        <w:dir w:val="rtl">
          <w:del w:id="2055" w:author="Transkribus" w:date="2019-12-11T14:30:00Z">
            <w:r w:rsidRPr="009B6BCA">
              <w:rPr>
                <w:rFonts w:ascii="Courier New" w:hAnsi="Courier New" w:cs="Courier New"/>
                <w:rtl/>
              </w:rPr>
              <w:delText>وتشفع</w:delText>
            </w:r>
          </w:del>
          <w:ins w:id="2056" w:author="Transkribus" w:date="2019-12-11T14:30:00Z">
            <w:r w:rsidRPr="00EE6742">
              <w:rPr>
                <w:rFonts w:ascii="Courier New" w:hAnsi="Courier New" w:cs="Courier New"/>
                <w:rtl/>
              </w:rPr>
              <w:t>وفصفع</w:t>
            </w:r>
          </w:ins>
          <w:r w:rsidRPr="00EE6742">
            <w:rPr>
              <w:rFonts w:ascii="Courier New" w:hAnsi="Courier New" w:cs="Courier New"/>
              <w:rtl/>
            </w:rPr>
            <w:t xml:space="preserve"> لى عن</w:t>
          </w:r>
          <w:ins w:id="2057" w:author="Transkribus" w:date="2019-12-11T14:30:00Z">
            <w:r w:rsidRPr="00EE6742">
              <w:rPr>
                <w:rFonts w:ascii="Courier New" w:hAnsi="Courier New" w:cs="Courier New"/>
                <w:rtl/>
              </w:rPr>
              <w:t>س</w:t>
            </w:r>
          </w:ins>
          <w:r w:rsidRPr="00EE6742">
            <w:rPr>
              <w:rFonts w:ascii="Courier New" w:hAnsi="Courier New" w:cs="Courier New"/>
              <w:rtl/>
            </w:rPr>
            <w:t xml:space="preserve">د الاله </w:t>
          </w:r>
          <w:del w:id="2058" w:author="Transkribus" w:date="2019-12-11T14:30:00Z">
            <w:r w:rsidRPr="009B6BCA">
              <w:rPr>
                <w:rFonts w:ascii="Courier New" w:hAnsi="Courier New" w:cs="Courier New"/>
                <w:rtl/>
              </w:rPr>
              <w:delText>فانثني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وقد فرج</w:delText>
                </w:r>
                <w:r>
                  <w:delText>‬</w:delText>
                </w:r>
                <w:r>
                  <w:delText>‬</w:delText>
                </w:r>
              </w:dir>
            </w:dir>
          </w:del>
          <w:ins w:id="2059" w:author="Transkribus" w:date="2019-12-11T14:30:00Z">
            <w:del w:id="2060" w:author="Transkribus" w:date="2019-12-11T14:30:00Z">
              <w:r w:rsidRPr="00EE6742">
                <w:rPr>
                  <w:rFonts w:ascii="Courier New" w:hAnsi="Courier New" w:cs="Courier New"/>
                  <w:rtl/>
                </w:rPr>
                <w:delText>فانننى * وفد فرح</w:delText>
              </w:r>
            </w:del>
          </w:ins>
          <w:r w:rsidRPr="00EE6742">
            <w:rPr>
              <w:rFonts w:ascii="Courier New" w:hAnsi="Courier New" w:cs="Courier New"/>
              <w:rtl/>
            </w:rPr>
            <w:t xml:space="preserve"> الرحمن </w:t>
          </w:r>
          <w:del w:id="2061" w:author="Transkribus" w:date="2019-12-11T14:30:00Z">
            <w:r w:rsidRPr="009B6BCA">
              <w:rPr>
                <w:rFonts w:ascii="Courier New" w:hAnsi="Courier New" w:cs="Courier New"/>
                <w:rtl/>
              </w:rPr>
              <w:delText>ما بى</w:delText>
            </w:r>
          </w:del>
          <w:ins w:id="2062" w:author="Transkribus" w:date="2019-12-11T14:30:00Z">
            <w:r w:rsidRPr="00EE6742">
              <w:rPr>
                <w:rFonts w:ascii="Courier New" w:hAnsi="Courier New" w:cs="Courier New"/>
                <w:rtl/>
              </w:rPr>
              <w:t>مأبنى</w:t>
            </w:r>
          </w:ins>
          <w:r w:rsidRPr="00EE6742">
            <w:rPr>
              <w:rFonts w:ascii="Courier New" w:hAnsi="Courier New" w:cs="Courier New"/>
              <w:rtl/>
            </w:rPr>
            <w:t xml:space="preserve"> من ال</w:t>
          </w:r>
          <w:del w:id="2063" w:author="Transkribus" w:date="2019-12-11T14:30:00Z">
            <w:r w:rsidRPr="009B6BCA">
              <w:rPr>
                <w:rFonts w:ascii="Courier New" w:hAnsi="Courier New" w:cs="Courier New"/>
                <w:rtl/>
              </w:rPr>
              <w:delText>خ</w:delText>
            </w:r>
          </w:del>
          <w:ins w:id="2064" w:author="Transkribus" w:date="2019-12-11T14:30:00Z">
            <w:r w:rsidRPr="00EE6742">
              <w:rPr>
                <w:rFonts w:ascii="Courier New" w:hAnsi="Courier New" w:cs="Courier New"/>
                <w:rtl/>
              </w:rPr>
              <w:t>ح</w:t>
            </w:r>
          </w:ins>
          <w:r w:rsidRPr="00EE6742">
            <w:rPr>
              <w:rFonts w:ascii="Courier New" w:hAnsi="Courier New" w:cs="Courier New"/>
              <w:rtl/>
            </w:rPr>
            <w:t>طب</w:t>
          </w:r>
          <w:del w:id="206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2066" w:author="Transkribus" w:date="2019-12-11T14:30:00Z">
            <w:r w:rsidRPr="009B6BCA">
              <w:rPr>
                <w:rFonts w:ascii="Courier New" w:hAnsi="Courier New" w:cs="Courier New"/>
                <w:rtl/>
              </w:rPr>
              <w:delText>ولا سيما والعبد</w:delText>
            </w:r>
          </w:del>
          <w:ins w:id="2067" w:author="Transkribus" w:date="2019-12-11T14:30:00Z">
            <w:r w:rsidRPr="00EE6742">
              <w:rPr>
                <w:rFonts w:ascii="Courier New" w:hAnsi="Courier New" w:cs="Courier New"/>
                <w:rtl/>
              </w:rPr>
              <w:t>ولاماوالعبد</w:t>
            </w:r>
          </w:ins>
          <w:r w:rsidRPr="00EE6742">
            <w:rPr>
              <w:rFonts w:ascii="Courier New" w:hAnsi="Courier New" w:cs="Courier New"/>
              <w:rtl/>
            </w:rPr>
            <w:t xml:space="preserve"> فى </w:t>
          </w:r>
          <w:del w:id="2068" w:author="Transkribus" w:date="2019-12-11T14:30:00Z">
            <w:r w:rsidRPr="009B6BCA">
              <w:rPr>
                <w:rFonts w:ascii="Courier New" w:hAnsi="Courier New" w:cs="Courier New"/>
                <w:rtl/>
              </w:rPr>
              <w:delText>شيمة الذي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069" w:author="Transkribus" w:date="2019-12-11T14:30:00Z">
            <w:del w:id="2070" w:author="Transkribus" w:date="2019-12-11T14:30:00Z">
              <w:r w:rsidRPr="00EE6742">
                <w:rPr>
                  <w:rFonts w:ascii="Courier New" w:hAnsi="Courier New" w:cs="Courier New"/>
                  <w:rtl/>
                </w:rPr>
                <w:delText xml:space="preserve">شعة الذى ٩ </w:delText>
              </w:r>
            </w:del>
          </w:ins>
          <w:r w:rsidRPr="00EE6742">
            <w:rPr>
              <w:rFonts w:ascii="Courier New" w:hAnsi="Courier New" w:cs="Courier New"/>
              <w:rtl/>
            </w:rPr>
            <w:t xml:space="preserve">به </w:t>
          </w:r>
          <w:del w:id="2071" w:author="Transkribus" w:date="2019-12-11T14:30:00Z">
            <w:r w:rsidRPr="009B6BCA">
              <w:rPr>
                <w:rFonts w:ascii="Courier New" w:hAnsi="Courier New" w:cs="Courier New"/>
                <w:rtl/>
              </w:rPr>
              <w:delText>شرفت كل الاعاجم</w:delText>
            </w:r>
          </w:del>
          <w:ins w:id="2072" w:author="Transkribus" w:date="2019-12-11T14:30:00Z">
            <w:r w:rsidRPr="00EE6742">
              <w:rPr>
                <w:rFonts w:ascii="Courier New" w:hAnsi="Courier New" w:cs="Courier New"/>
                <w:rtl/>
              </w:rPr>
              <w:t>شرتت كلى الاعاجسم</w:t>
            </w:r>
          </w:ins>
          <w:r w:rsidRPr="00EE6742">
            <w:rPr>
              <w:rFonts w:ascii="Courier New" w:hAnsi="Courier New" w:cs="Courier New"/>
              <w:rtl/>
            </w:rPr>
            <w:t xml:space="preserve"> والعرب</w:t>
          </w:r>
          <w:del w:id="207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وذلك </w:t>
          </w:r>
          <w:del w:id="2074" w:author="Transkribus" w:date="2019-12-11T14:30:00Z">
            <w:r w:rsidRPr="009B6BCA">
              <w:rPr>
                <w:rFonts w:ascii="Courier New" w:hAnsi="Courier New" w:cs="Courier New"/>
                <w:rtl/>
              </w:rPr>
              <w:delText>خ</w:delText>
            </w:r>
          </w:del>
          <w:ins w:id="2075" w:author="Transkribus" w:date="2019-12-11T14:30:00Z">
            <w:r w:rsidRPr="00EE6742">
              <w:rPr>
                <w:rFonts w:ascii="Courier New" w:hAnsi="Courier New" w:cs="Courier New"/>
                <w:rtl/>
              </w:rPr>
              <w:t>ج</w:t>
            </w:r>
          </w:ins>
          <w:r w:rsidRPr="00EE6742">
            <w:rPr>
              <w:rFonts w:ascii="Courier New" w:hAnsi="Courier New" w:cs="Courier New"/>
              <w:rtl/>
            </w:rPr>
            <w:t xml:space="preserve">ير الناس </w:t>
          </w:r>
          <w:del w:id="2076" w:author="Transkribus" w:date="2019-12-11T14:30:00Z">
            <w:r w:rsidRPr="009B6BCA">
              <w:rPr>
                <w:rFonts w:ascii="Courier New" w:hAnsi="Courier New" w:cs="Courier New"/>
                <w:rtl/>
              </w:rPr>
              <w:delText>ا</w:delText>
            </w:r>
          </w:del>
          <w:ins w:id="2077" w:author="Transkribus" w:date="2019-12-11T14:30:00Z">
            <w:r w:rsidRPr="00EE6742">
              <w:rPr>
                <w:rFonts w:ascii="Courier New" w:hAnsi="Courier New" w:cs="Courier New"/>
                <w:rtl/>
              </w:rPr>
              <w:t>أ</w:t>
            </w:r>
          </w:ins>
          <w:r w:rsidRPr="00EE6742">
            <w:rPr>
              <w:rFonts w:ascii="Courier New" w:hAnsi="Courier New" w:cs="Courier New"/>
              <w:rtl/>
            </w:rPr>
            <w:t>ع</w:t>
          </w:r>
          <w:del w:id="2078" w:author="Transkribus" w:date="2019-12-11T14:30:00Z">
            <w:r w:rsidRPr="009B6BCA">
              <w:rPr>
                <w:rFonts w:ascii="Courier New" w:hAnsi="Courier New" w:cs="Courier New"/>
                <w:rtl/>
              </w:rPr>
              <w:delText>ن</w:delText>
            </w:r>
          </w:del>
          <w:ins w:id="2079" w:author="Transkribus" w:date="2019-12-11T14:30:00Z">
            <w:r w:rsidRPr="00EE6742">
              <w:rPr>
                <w:rFonts w:ascii="Courier New" w:hAnsi="Courier New" w:cs="Courier New"/>
                <w:rtl/>
              </w:rPr>
              <w:t>س</w:t>
            </w:r>
          </w:ins>
          <w:r w:rsidRPr="00EE6742">
            <w:rPr>
              <w:rFonts w:ascii="Courier New" w:hAnsi="Courier New" w:cs="Courier New"/>
              <w:rtl/>
            </w:rPr>
            <w:t>ى محمدا</w:t>
          </w:r>
          <w:del w:id="20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081" w:author="Transkribus" w:date="2019-12-11T14:30:00Z">
            <w:del w:id="2082"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ومن ك</w:t>
          </w:r>
          <w:ins w:id="2083" w:author="Transkribus" w:date="2019-12-11T14:30:00Z">
            <w:r w:rsidRPr="00EE6742">
              <w:rPr>
                <w:rFonts w:ascii="Courier New" w:hAnsi="Courier New" w:cs="Courier New"/>
                <w:rtl/>
              </w:rPr>
              <w:t>م</w:t>
            </w:r>
          </w:ins>
          <w:r w:rsidRPr="00EE6742">
            <w:rPr>
              <w:rFonts w:ascii="Courier New" w:hAnsi="Courier New" w:cs="Courier New"/>
              <w:rtl/>
            </w:rPr>
            <w:t>ان فى الا</w:t>
          </w:r>
          <w:del w:id="2084" w:author="Transkribus" w:date="2019-12-11T14:30:00Z">
            <w:r w:rsidRPr="009B6BCA">
              <w:rPr>
                <w:rFonts w:ascii="Courier New" w:hAnsi="Courier New" w:cs="Courier New"/>
                <w:rtl/>
              </w:rPr>
              <w:delText>م</w:delText>
            </w:r>
          </w:del>
          <w:ins w:id="2085" w:author="Transkribus" w:date="2019-12-11T14:30:00Z">
            <w:r w:rsidRPr="00EE6742">
              <w:rPr>
                <w:rFonts w:ascii="Courier New" w:hAnsi="Courier New" w:cs="Courier New"/>
                <w:rtl/>
              </w:rPr>
              <w:t>ش</w:t>
            </w:r>
          </w:ins>
          <w:r w:rsidRPr="00EE6742">
            <w:rPr>
              <w:rFonts w:ascii="Courier New" w:hAnsi="Courier New" w:cs="Courier New"/>
              <w:rtl/>
            </w:rPr>
            <w:t xml:space="preserve">راء فى </w:t>
          </w:r>
          <w:del w:id="2086" w:author="Transkribus" w:date="2019-12-11T14:30:00Z">
            <w:r w:rsidRPr="009B6BCA">
              <w:rPr>
                <w:rFonts w:ascii="Courier New" w:hAnsi="Courier New" w:cs="Courier New"/>
                <w:rtl/>
              </w:rPr>
              <w:delText>غاية القرب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87" w:author="Transkribus" w:date="2019-12-11T14:30:00Z">
            <w:r w:rsidRPr="00EE6742">
              <w:rPr>
                <w:rFonts w:ascii="Courier New" w:hAnsi="Courier New" w:cs="Courier New"/>
                <w:rtl/>
              </w:rPr>
              <w:t>غابة القوب</w:t>
            </w:r>
          </w:ins>
          <w:r>
            <w:t>‬</w:t>
          </w:r>
          <w:r>
            <w:t>‬</w:t>
          </w:r>
        </w:dir>
      </w:dir>
    </w:p>
    <w:p w:rsidR="00544482" w:rsidRPr="00EE6742" w:rsidRDefault="00544482" w:rsidP="00544482">
      <w:pPr>
        <w:pStyle w:val="NurText"/>
        <w:bidi/>
        <w:rPr>
          <w:rFonts w:ascii="Courier New" w:hAnsi="Courier New" w:cs="Courier New"/>
        </w:rPr>
      </w:pPr>
      <w:dir w:val="rtl">
        <w:dir w:val="rtl">
          <w:r w:rsidRPr="00EE6742">
            <w:rPr>
              <w:rFonts w:ascii="Courier New" w:hAnsi="Courier New" w:cs="Courier New"/>
              <w:rtl/>
            </w:rPr>
            <w:t xml:space="preserve">ومن </w:t>
          </w:r>
          <w:del w:id="2088" w:author="Transkribus" w:date="2019-12-11T14:30:00Z">
            <w:r w:rsidRPr="009B6BCA">
              <w:rPr>
                <w:rFonts w:ascii="Courier New" w:hAnsi="Courier New" w:cs="Courier New"/>
                <w:rtl/>
              </w:rPr>
              <w:delText>كنتما ذخرا له</w:delText>
            </w:r>
          </w:del>
          <w:ins w:id="2089" w:author="Transkribus" w:date="2019-12-11T14:30:00Z">
            <w:r w:rsidRPr="00EE6742">
              <w:rPr>
                <w:rFonts w:ascii="Courier New" w:hAnsi="Courier New" w:cs="Courier New"/>
                <w:rtl/>
              </w:rPr>
              <w:t>كتثما وكراله</w:t>
            </w:r>
          </w:ins>
          <w:r w:rsidRPr="00EE6742">
            <w:rPr>
              <w:rFonts w:ascii="Courier New" w:hAnsi="Courier New" w:cs="Courier New"/>
              <w:rtl/>
            </w:rPr>
            <w:t xml:space="preserve"> ووسيلة</w:t>
          </w:r>
          <w:del w:id="20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وكنزا عظيما راح</w:delText>
                </w:r>
                <w:r>
                  <w:delText>‬</w:delText>
                </w:r>
                <w:r>
                  <w:delText>‬</w:delText>
                </w:r>
              </w:dir>
            </w:dir>
          </w:del>
          <w:ins w:id="2091" w:author="Transkribus" w:date="2019-12-11T14:30:00Z">
            <w:del w:id="2092" w:author="Transkribus" w:date="2019-12-11T14:30:00Z">
              <w:r w:rsidRPr="00EE6742">
                <w:rPr>
                  <w:rFonts w:ascii="Courier New" w:hAnsi="Courier New" w:cs="Courier New"/>
                  <w:rtl/>
                </w:rPr>
                <w:delText xml:space="preserve"> * وكنر اعحطماراجح</w:delText>
              </w:r>
            </w:del>
          </w:ins>
          <w:r w:rsidRPr="00EE6742">
            <w:rPr>
              <w:rFonts w:ascii="Courier New" w:hAnsi="Courier New" w:cs="Courier New"/>
              <w:rtl/>
            </w:rPr>
            <w:t xml:space="preserve"> فى السلم والح</w:t>
          </w:r>
          <w:del w:id="2093" w:author="Transkribus" w:date="2019-12-11T14:30:00Z">
            <w:r w:rsidRPr="009B6BCA">
              <w:rPr>
                <w:rFonts w:ascii="Courier New" w:hAnsi="Courier New" w:cs="Courier New"/>
                <w:rtl/>
              </w:rPr>
              <w:delText>ر</w:delText>
            </w:r>
          </w:del>
          <w:ins w:id="2094" w:author="Transkribus" w:date="2019-12-11T14:30:00Z">
            <w:r w:rsidRPr="00EE6742">
              <w:rPr>
                <w:rFonts w:ascii="Courier New" w:hAnsi="Courier New" w:cs="Courier New"/>
                <w:rtl/>
              </w:rPr>
              <w:t>و</w:t>
            </w:r>
          </w:ins>
          <w:r w:rsidRPr="00EE6742">
            <w:rPr>
              <w:rFonts w:ascii="Courier New" w:hAnsi="Courier New" w:cs="Courier New"/>
              <w:rtl/>
            </w:rPr>
            <w:t>ب</w:t>
          </w:r>
          <w:del w:id="209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2096" w:author="Transkribus" w:date="2019-12-11T14:30:00Z"/>
          <w:rFonts w:ascii="Courier New" w:hAnsi="Courier New" w:cs="Courier New"/>
        </w:rPr>
      </w:pPr>
      <w:dir w:val="rtl">
        <w:dir w:val="rtl">
          <w:del w:id="2097" w:author="Transkribus" w:date="2019-12-11T14:30:00Z">
            <w:r w:rsidRPr="009B6BCA">
              <w:rPr>
                <w:rFonts w:ascii="Courier New" w:hAnsi="Courier New" w:cs="Courier New"/>
                <w:rtl/>
              </w:rPr>
              <w:delText>فلا عجبا</w:delText>
            </w:r>
          </w:del>
          <w:ins w:id="2098" w:author="Transkribus" w:date="2019-12-11T14:30:00Z">
            <w:r w:rsidRPr="00EE6742">
              <w:rPr>
                <w:rFonts w:ascii="Courier New" w:hAnsi="Courier New" w:cs="Courier New"/>
                <w:rtl/>
              </w:rPr>
              <w:t>بساجبا</w:t>
            </w:r>
          </w:ins>
          <w:r w:rsidRPr="00EE6742">
            <w:rPr>
              <w:rFonts w:ascii="Courier New" w:hAnsi="Courier New" w:cs="Courier New"/>
              <w:rtl/>
            </w:rPr>
            <w:t xml:space="preserve"> ان راح وهو </w:t>
          </w:r>
          <w:del w:id="20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r w:rsidRPr="00EE6742">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r>
            <w:t>‬</w:t>
          </w:r>
          <w:r>
            <w:t>‬</w:t>
          </w:r>
        </w:dir>
      </w:dir>
    </w:p>
    <w:p w:rsidR="00544482" w:rsidRPr="00EE6742" w:rsidRDefault="00544482" w:rsidP="00544482">
      <w:pPr>
        <w:pStyle w:val="NurText"/>
        <w:bidi/>
        <w:rPr>
          <w:rFonts w:ascii="Courier New" w:hAnsi="Courier New" w:cs="Courier New"/>
        </w:rPr>
      </w:pPr>
      <w:dir w:val="rtl">
        <w:dir w:val="rtl">
          <w:del w:id="2100" w:author="Transkribus" w:date="2019-12-11T14:30:00Z">
            <w:r w:rsidRPr="009B6BCA">
              <w:rPr>
                <w:rFonts w:ascii="Courier New" w:hAnsi="Courier New" w:cs="Courier New"/>
                <w:rtl/>
              </w:rPr>
              <w:delText>من الباس والضراء والعتب</w:delText>
            </w:r>
          </w:del>
          <w:ins w:id="2101" w:author="Transkribus" w:date="2019-12-11T14:30:00Z">
            <w:r w:rsidRPr="00EE6742">
              <w:rPr>
                <w:rFonts w:ascii="Courier New" w:hAnsi="Courier New" w:cs="Courier New"/>
                <w:rtl/>
              </w:rPr>
              <w:t xml:space="preserve"> </w:t>
            </w:r>
            <w:r w:rsidRPr="00EE6742">
              <w:rPr>
                <w:rFonts w:ascii="Courier New" w:hAnsi="Courier New" w:cs="Courier New"/>
                <w:rtl/>
              </w:rPr>
              <w:tab/>
              <w:t>٤من الياس والصراعو العتب</w:t>
            </w:r>
          </w:ins>
          <w:r w:rsidRPr="00EE6742">
            <w:rPr>
              <w:rFonts w:ascii="Courier New" w:hAnsi="Courier New" w:cs="Courier New"/>
              <w:rtl/>
            </w:rPr>
            <w:t xml:space="preserve"> والسلب</w:t>
          </w:r>
          <w:del w:id="210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del w:id="2103" w:author="Transkribus" w:date="2019-12-11T14:30:00Z">
            <w:r w:rsidRPr="009B6BCA">
              <w:rPr>
                <w:rFonts w:ascii="Courier New" w:hAnsi="Courier New" w:cs="Courier New"/>
                <w:rtl/>
              </w:rPr>
              <w:delText>وغير بديع ان يرى</w:delText>
            </w:r>
          </w:del>
          <w:ins w:id="2104" w:author="Transkribus" w:date="2019-12-11T14:30:00Z">
            <w:r w:rsidRPr="00EE6742">
              <w:rPr>
                <w:rFonts w:ascii="Courier New" w:hAnsi="Courier New" w:cs="Courier New"/>
                <w:rtl/>
              </w:rPr>
              <w:t>وميربديع ابن برى</w:t>
            </w:r>
          </w:ins>
          <w:r w:rsidRPr="00EE6742">
            <w:rPr>
              <w:rFonts w:ascii="Courier New" w:hAnsi="Courier New" w:cs="Courier New"/>
              <w:rtl/>
            </w:rPr>
            <w:t xml:space="preserve"> غير </w:t>
          </w:r>
          <w:del w:id="2105" w:author="Transkribus" w:date="2019-12-11T14:30:00Z">
            <w:r w:rsidRPr="009B6BCA">
              <w:rPr>
                <w:rFonts w:ascii="Courier New" w:hAnsi="Courier New" w:cs="Courier New"/>
                <w:rtl/>
              </w:rPr>
              <w:delText>خائف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يبات قريرا امن</w:delText>
                </w:r>
                <w:r>
                  <w:delText>‬</w:delText>
                </w:r>
                <w:r>
                  <w:delText>‬</w:delText>
                </w:r>
              </w:dir>
            </w:dir>
          </w:del>
          <w:ins w:id="2106" w:author="Transkribus" w:date="2019-12-11T14:30:00Z">
            <w:del w:id="2107" w:author="Transkribus" w:date="2019-12-11T14:30:00Z">
              <w:r w:rsidRPr="00EE6742">
                <w:rPr>
                  <w:rFonts w:ascii="Courier New" w:hAnsi="Courier New" w:cs="Courier New"/>
                  <w:rtl/>
                </w:rPr>
                <w:delText>خاتف * بباتن قزبرا أمن</w:delText>
              </w:r>
            </w:del>
          </w:ins>
          <w:r w:rsidRPr="00EE6742">
            <w:rPr>
              <w:rFonts w:ascii="Courier New" w:hAnsi="Courier New" w:cs="Courier New"/>
              <w:rtl/>
            </w:rPr>
            <w:t xml:space="preserve"> القلب والس</w:t>
          </w:r>
          <w:ins w:id="2108" w:author="Transkribus" w:date="2019-12-11T14:30:00Z">
            <w:r w:rsidRPr="00EE6742">
              <w:rPr>
                <w:rFonts w:ascii="Courier New" w:hAnsi="Courier New" w:cs="Courier New"/>
                <w:rtl/>
              </w:rPr>
              <w:t>ص</w:t>
            </w:r>
          </w:ins>
          <w:r w:rsidRPr="00EE6742">
            <w:rPr>
              <w:rFonts w:ascii="Courier New" w:hAnsi="Courier New" w:cs="Courier New"/>
              <w:rtl/>
            </w:rPr>
            <w:t>رب</w:t>
          </w:r>
          <w:del w:id="21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9B6BCA" w:rsidRDefault="00544482" w:rsidP="00544482">
      <w:pPr>
        <w:pStyle w:val="NurText"/>
        <w:bidi/>
        <w:rPr>
          <w:del w:id="2110" w:author="Transkribus" w:date="2019-12-11T14:30:00Z"/>
          <w:rFonts w:ascii="Courier New" w:hAnsi="Courier New" w:cs="Courier New"/>
        </w:rPr>
      </w:pPr>
      <w:dir w:val="rtl">
        <w:dir w:val="rtl">
          <w:del w:id="2111" w:author="Transkribus" w:date="2019-12-11T14:30:00Z">
            <w:r w:rsidRPr="009B6BCA">
              <w:rPr>
                <w:rFonts w:ascii="Courier New" w:hAnsi="Courier New" w:cs="Courier New"/>
                <w:rtl/>
              </w:rPr>
              <w:delText>فيا صاحبى</w:delText>
            </w:r>
          </w:del>
          <w:ins w:id="2112" w:author="Transkribus" w:date="2019-12-11T14:30:00Z">
            <w:r w:rsidRPr="00EE6742">
              <w:rPr>
                <w:rFonts w:ascii="Courier New" w:hAnsi="Courier New" w:cs="Courier New"/>
                <w:rtl/>
              </w:rPr>
              <w:t>فياصاحى</w:t>
            </w:r>
          </w:ins>
          <w:r w:rsidRPr="00EE6742">
            <w:rPr>
              <w:rFonts w:ascii="Courier New" w:hAnsi="Courier New" w:cs="Courier New"/>
              <w:rtl/>
            </w:rPr>
            <w:t xml:space="preserve"> طرق النبو</w:t>
          </w:r>
          <w:del w:id="2113" w:author="Transkribus" w:date="2019-12-11T14:30:00Z">
            <w:r w:rsidRPr="009B6BCA">
              <w:rPr>
                <w:rFonts w:ascii="Courier New" w:hAnsi="Courier New" w:cs="Courier New"/>
                <w:rtl/>
              </w:rPr>
              <w:delText>ة</w:delText>
            </w:r>
          </w:del>
          <w:ins w:id="2114" w:author="Transkribus" w:date="2019-12-11T14:30:00Z">
            <w:r w:rsidRPr="00EE6742">
              <w:rPr>
                <w:rFonts w:ascii="Courier New" w:hAnsi="Courier New" w:cs="Courier New"/>
                <w:rtl/>
              </w:rPr>
              <w:t>ه</w:t>
            </w:r>
          </w:ins>
          <w:r w:rsidRPr="00EE6742">
            <w:rPr>
              <w:rFonts w:ascii="Courier New" w:hAnsi="Courier New" w:cs="Courier New"/>
              <w:rtl/>
            </w:rPr>
            <w:t xml:space="preserve"> والهدى</w:t>
          </w:r>
          <w:del w:id="21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اقيلا عثاري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9B6BCA" w:rsidRDefault="00544482" w:rsidP="00544482">
      <w:pPr>
        <w:pStyle w:val="NurText"/>
        <w:bidi/>
        <w:rPr>
          <w:del w:id="2116" w:author="Transkribus" w:date="2019-12-11T14:30:00Z"/>
          <w:rFonts w:ascii="Courier New" w:hAnsi="Courier New" w:cs="Courier New"/>
        </w:rPr>
      </w:pPr>
      <w:dir w:val="rtl">
        <w:dir w:val="rtl">
          <w:del w:id="2117" w:author="Transkribus" w:date="2019-12-11T14:30:00Z">
            <w:r w:rsidRPr="009B6BCA">
              <w:rPr>
                <w:rFonts w:ascii="Courier New" w:hAnsi="Courier New" w:cs="Courier New"/>
                <w:rtl/>
              </w:rPr>
              <w:delText>شافعين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544482" w:rsidRPr="00EE6742" w:rsidRDefault="00544482" w:rsidP="00544482">
      <w:pPr>
        <w:pStyle w:val="NurText"/>
        <w:bidi/>
        <w:rPr>
          <w:rFonts w:ascii="Courier New" w:hAnsi="Courier New" w:cs="Courier New"/>
        </w:rPr>
      </w:pPr>
      <w:dir w:val="rtl">
        <w:dir w:val="rtl">
          <w:ins w:id="2118" w:author="Transkribus" w:date="2019-12-11T14:30:00Z">
            <w:r w:rsidRPr="00EE6742">
              <w:rPr>
                <w:rFonts w:ascii="Courier New" w:hAnsi="Courier New" w:cs="Courier New"/>
                <w:rtl/>
              </w:rPr>
              <w:t xml:space="preserve"> * أفبلاعنارى شافهسين </w:t>
            </w:r>
          </w:ins>
          <w:r w:rsidRPr="00EE6742">
            <w:rPr>
              <w:rFonts w:ascii="Courier New" w:hAnsi="Courier New" w:cs="Courier New"/>
              <w:rtl/>
            </w:rPr>
            <w:t>الى ر</w:t>
          </w:r>
          <w:del w:id="2119" w:author="Transkribus" w:date="2019-12-11T14:30:00Z">
            <w:r w:rsidRPr="009B6BCA">
              <w:rPr>
                <w:rFonts w:ascii="Courier New" w:hAnsi="Courier New" w:cs="Courier New"/>
                <w:rtl/>
              </w:rPr>
              <w:delText>ب</w:delText>
            </w:r>
          </w:del>
          <w:r w:rsidRPr="00EE6742">
            <w:rPr>
              <w:rFonts w:ascii="Courier New" w:hAnsi="Courier New" w:cs="Courier New"/>
              <w:rtl/>
            </w:rPr>
            <w:t>ي</w:t>
          </w:r>
          <w:del w:id="21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21" w:author="Transkribus" w:date="2019-12-11T14:30:00Z">
            <w:r w:rsidRPr="00EE6742">
              <w:rPr>
                <w:rFonts w:ascii="Courier New" w:hAnsi="Courier New" w:cs="Courier New"/>
                <w:rtl/>
              </w:rPr>
              <w:t>ى</w:t>
            </w:r>
          </w:ins>
          <w:r>
            <w:t>‬</w:t>
          </w:r>
          <w:r>
            <w:t>‬</w:t>
          </w:r>
        </w:dir>
      </w:dir>
    </w:p>
    <w:p w:rsidR="00544482" w:rsidRPr="009B6BCA" w:rsidRDefault="00544482" w:rsidP="00544482">
      <w:pPr>
        <w:pStyle w:val="NurText"/>
        <w:bidi/>
        <w:rPr>
          <w:del w:id="2122" w:author="Transkribus" w:date="2019-12-11T14:30:00Z"/>
          <w:rFonts w:ascii="Courier New" w:hAnsi="Courier New" w:cs="Courier New"/>
        </w:rPr>
      </w:pPr>
      <w:dir w:val="rtl">
        <w:dir w:val="rtl">
          <w:del w:id="2123" w:author="Transkribus" w:date="2019-12-11T14:30:00Z">
            <w:r w:rsidRPr="009B6BCA">
              <w:rPr>
                <w:rFonts w:ascii="Courier New" w:hAnsi="Courier New" w:cs="Courier New"/>
                <w:rtl/>
              </w:rPr>
              <w:delText>فحسبكما 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شافعان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544482" w:rsidRPr="009B6BCA" w:rsidRDefault="00544482" w:rsidP="00544482">
      <w:pPr>
        <w:pStyle w:val="NurText"/>
        <w:bidi/>
        <w:rPr>
          <w:del w:id="2124" w:author="Transkribus" w:date="2019-12-11T14:30:00Z"/>
          <w:rFonts w:ascii="Courier New" w:hAnsi="Courier New" w:cs="Courier New"/>
        </w:rPr>
      </w:pPr>
      <w:dir w:val="rtl">
        <w:dir w:val="rtl">
          <w:del w:id="2125" w:author="Transkribus" w:date="2019-12-11T14:30:00Z">
            <w:r w:rsidRPr="009B6BCA">
              <w:rPr>
                <w:rFonts w:ascii="Courier New" w:hAnsi="Courier New" w:cs="Courier New"/>
                <w:rtl/>
              </w:rPr>
              <w:delText>فانني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D741C9" w:rsidRDefault="00544482" w:rsidP="00544482">
      <w:dir w:val="rtl">
        <w:dir w:val="rtl"/>
      </w:dir>
    </w:p>
    <w:sectPr w:rsidR="00D741C9" w:rsidSect="00A339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82"/>
    <w:rsid w:val="00205B78"/>
    <w:rsid w:val="002E4E26"/>
    <w:rsid w:val="00384DF6"/>
    <w:rsid w:val="004B2352"/>
    <w:rsid w:val="00544482"/>
    <w:rsid w:val="005A5FE5"/>
    <w:rsid w:val="00663732"/>
    <w:rsid w:val="006B046D"/>
    <w:rsid w:val="00A33946"/>
    <w:rsid w:val="00CF58D5"/>
    <w:rsid w:val="00D15D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157E0E4-9655-B44D-B75B-2BA61A12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4448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544482"/>
    <w:rPr>
      <w:rFonts w:ascii="Consolas" w:hAnsi="Consolas"/>
      <w:sz w:val="21"/>
      <w:szCs w:val="21"/>
    </w:rPr>
  </w:style>
  <w:style w:type="character" w:customStyle="1" w:styleId="NurTextZchn">
    <w:name w:val="Nur Text Zchn"/>
    <w:basedOn w:val="Absatz-Standardschriftart"/>
    <w:link w:val="NurText"/>
    <w:uiPriority w:val="99"/>
    <w:rsid w:val="00544482"/>
    <w:rPr>
      <w:rFonts w:ascii="Consolas" w:hAnsi="Consolas"/>
      <w:sz w:val="21"/>
      <w:szCs w:val="21"/>
    </w:rPr>
  </w:style>
  <w:style w:type="paragraph" w:styleId="Sprechblasentext">
    <w:name w:val="Balloon Text"/>
    <w:basedOn w:val="Standard"/>
    <w:link w:val="SprechblasentextZchn"/>
    <w:uiPriority w:val="99"/>
    <w:semiHidden/>
    <w:unhideWhenUsed/>
    <w:rsid w:val="0054448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44482"/>
    <w:rPr>
      <w:rFonts w:ascii="Times New Roman" w:hAnsi="Times New Roman" w:cs="Times New Roman"/>
      <w:sz w:val="18"/>
      <w:szCs w:val="18"/>
    </w:rPr>
  </w:style>
  <w:style w:type="paragraph" w:styleId="berarbeitung">
    <w:name w:val="Revision"/>
    <w:hidden/>
    <w:uiPriority w:val="99"/>
    <w:semiHidden/>
    <w:rsid w:val="0054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4919</Words>
  <Characters>30996</Characters>
  <Application>Microsoft Office Word</Application>
  <DocSecurity>0</DocSecurity>
  <Lines>258</Lines>
  <Paragraphs>71</Paragraphs>
  <ScaleCrop>false</ScaleCrop>
  <Company/>
  <LinksUpToDate>false</LinksUpToDate>
  <CharactersWithSpaces>35844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 Gibson</dc:creator>
  <cp:keywords/>
  <dc:description/>
  <cp:lastModifiedBy>Nathan P. Gibson</cp:lastModifiedBy>
  <cp:revision>1</cp:revision>
  <dcterms:created xsi:type="dcterms:W3CDTF">2019-12-11T14:16:00Z</dcterms:created>
  <dcterms:modified xsi:type="dcterms:W3CDTF">2019-12-11T14:17:00Z</dcterms:modified>
</cp:coreProperties>
</file>