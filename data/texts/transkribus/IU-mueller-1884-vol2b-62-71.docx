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C49" w:rsidRPr="00EE6742" w:rsidRDefault="009E1C49" w:rsidP="009E1C49">
      <w:pPr>
        <w:pStyle w:val="NurText"/>
        <w:bidi/>
        <w:rPr>
          <w:ins w:id="0" w:author="Transkribus" w:date="2019-12-11T14:30:00Z"/>
          <w:rFonts w:ascii="Courier New" w:hAnsi="Courier New" w:cs="Courier New"/>
        </w:rPr>
      </w:pPr>
      <w:dir w:val="rtl">
        <w:dir w:val="rtl">
          <w:del w:id="1" w:author="Transkribus" w:date="2019-12-11T14:30:00Z">
            <w:r w:rsidRPr="009B6BCA">
              <w:rPr>
                <w:rFonts w:ascii="Courier New" w:hAnsi="Courier New" w:cs="Courier New"/>
                <w:rtl/>
              </w:rPr>
              <w:delText>توسد فيه</w:delText>
            </w:r>
          </w:del>
          <w:ins w:id="2" w:author="Transkribus" w:date="2019-12-11T14:30:00Z">
            <w:r w:rsidRPr="00EE6742">
              <w:rPr>
                <w:rFonts w:ascii="Courier New" w:hAnsi="Courier New" w:cs="Courier New"/>
                <w:rtl/>
              </w:rPr>
              <w:t>١٩٨</w:t>
            </w:r>
          </w:ins>
          <w:r>
            <w:t>‬</w:t>
          </w:r>
          <w:r>
            <w:t>‬</w:t>
          </w:r>
        </w:dir>
      </w:dir>
    </w:p>
    <w:p w:rsidR="009E1C49" w:rsidRPr="00EE6742" w:rsidRDefault="009E1C49" w:rsidP="009E1C49">
      <w:pPr>
        <w:pStyle w:val="NurText"/>
        <w:bidi/>
        <w:rPr>
          <w:rFonts w:ascii="Courier New" w:hAnsi="Courier New" w:cs="Courier New"/>
        </w:rPr>
      </w:pPr>
      <w:ins w:id="3" w:author="Transkribus" w:date="2019-12-11T14:30:00Z">
        <w:r w:rsidRPr="00EE6742">
          <w:rPr>
            <w:rFonts w:ascii="Courier New" w:hAnsi="Courier New" w:cs="Courier New"/>
            <w:rtl/>
          </w:rPr>
          <w:t>بو سدقيه</w:t>
        </w:r>
      </w:ins>
      <w:r w:rsidRPr="00EE6742">
        <w:rPr>
          <w:rFonts w:ascii="Courier New" w:hAnsi="Courier New" w:cs="Courier New"/>
          <w:rtl/>
        </w:rPr>
        <w:t xml:space="preserve"> الترب من بعد </w:t>
      </w:r>
      <w:del w:id="4" w:author="Transkribus" w:date="2019-12-11T14:30:00Z">
        <w:r w:rsidRPr="009B6BCA">
          <w:rPr>
            <w:rFonts w:ascii="Courier New" w:hAnsi="Courier New" w:cs="Courier New"/>
            <w:rtl/>
          </w:rPr>
          <w:delText>ما اغتدى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زمانا على</w:delText>
            </w:r>
            <w:r>
              <w:delText>‬</w:delText>
            </w:r>
            <w:r>
              <w:delText>‬</w:delText>
            </w:r>
          </w:dir>
        </w:dir>
      </w:del>
      <w:ins w:id="5" w:author="Transkribus" w:date="2019-12-11T14:30:00Z">
        <w:del w:id="6" w:author="Transkribus" w:date="2019-12-11T14:30:00Z">
          <w:r w:rsidRPr="00EE6742">
            <w:rPr>
              <w:rFonts w:ascii="Courier New" w:hAnsi="Courier New" w:cs="Courier New"/>
              <w:rtl/>
            </w:rPr>
            <w:delText>ماعثندى * وماناعلى</w:delText>
          </w:r>
        </w:del>
      </w:ins>
      <w:r w:rsidRPr="00EE6742">
        <w:rPr>
          <w:rFonts w:ascii="Courier New" w:hAnsi="Courier New" w:cs="Courier New"/>
          <w:rtl/>
        </w:rPr>
        <w:t xml:space="preserve"> فرش من </w:t>
      </w:r>
      <w:del w:id="7" w:author="Transkribus" w:date="2019-12-11T14:30:00Z">
        <w:r w:rsidRPr="009B6BCA">
          <w:rPr>
            <w:rFonts w:ascii="Courier New" w:hAnsi="Courier New" w:cs="Courier New"/>
            <w:rtl/>
          </w:rPr>
          <w:delText>الخز يرفع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 w:author="Transkribus" w:date="2019-12-11T14:30:00Z">
        <w:r w:rsidRPr="00EE6742">
          <w:rPr>
            <w:rFonts w:ascii="Courier New" w:hAnsi="Courier New" w:cs="Courier New"/>
            <w:rtl/>
          </w:rPr>
          <w:t>الجزيرةم</w:t>
        </w:r>
      </w:ins>
    </w:p>
    <w:p w:rsidR="009E1C49" w:rsidRPr="00EE6742" w:rsidRDefault="009E1C49" w:rsidP="009E1C49">
      <w:pPr>
        <w:pStyle w:val="NurText"/>
        <w:bidi/>
        <w:rPr>
          <w:ins w:id="9" w:author="Transkribus" w:date="2019-12-11T14:30:00Z"/>
          <w:rFonts w:ascii="Courier New" w:hAnsi="Courier New" w:cs="Courier New"/>
        </w:rPr>
      </w:pPr>
      <w:dir w:val="rtl">
        <w:dir w:val="rtl">
          <w:r w:rsidRPr="00EE6742">
            <w:rPr>
              <w:rFonts w:ascii="Courier New" w:hAnsi="Courier New" w:cs="Courier New"/>
              <w:rtl/>
            </w:rPr>
            <w:t>كذلك حكم النا</w:t>
          </w:r>
          <w:del w:id="10" w:author="Transkribus" w:date="2019-12-11T14:30:00Z">
            <w:r w:rsidRPr="009B6BCA">
              <w:rPr>
                <w:rFonts w:ascii="Courier New" w:hAnsi="Courier New" w:cs="Courier New"/>
                <w:rtl/>
              </w:rPr>
              <w:delText>ئ</w:delText>
            </w:r>
          </w:del>
          <w:ins w:id="11" w:author="Transkribus" w:date="2019-12-11T14:30:00Z">
            <w:r w:rsidRPr="00EE6742">
              <w:rPr>
                <w:rFonts w:ascii="Courier New" w:hAnsi="Courier New" w:cs="Courier New"/>
                <w:rtl/>
              </w:rPr>
              <w:t>ت</w:t>
            </w:r>
          </w:ins>
          <w:r w:rsidRPr="00EE6742">
            <w:rPr>
              <w:rFonts w:ascii="Courier New" w:hAnsi="Courier New" w:cs="Courier New"/>
              <w:rtl/>
            </w:rPr>
            <w:t xml:space="preserve">بات فلن </w:t>
          </w:r>
          <w:del w:id="12" w:author="Transkribus" w:date="2019-12-11T14:30:00Z">
            <w:r w:rsidRPr="009B6BCA">
              <w:rPr>
                <w:rFonts w:ascii="Courier New" w:hAnsi="Courier New" w:cs="Courier New"/>
                <w:rtl/>
              </w:rPr>
              <w:delText>ت</w:delText>
            </w:r>
          </w:del>
          <w:ins w:id="13" w:author="Transkribus" w:date="2019-12-11T14:30:00Z">
            <w:r w:rsidRPr="00EE6742">
              <w:rPr>
                <w:rFonts w:ascii="Courier New" w:hAnsi="Courier New" w:cs="Courier New"/>
                <w:rtl/>
              </w:rPr>
              <w:t>ب</w:t>
            </w:r>
          </w:ins>
          <w:r w:rsidRPr="00EE6742">
            <w:rPr>
              <w:rFonts w:ascii="Courier New" w:hAnsi="Courier New" w:cs="Courier New"/>
              <w:rtl/>
            </w:rPr>
            <w:t>رى</w:t>
          </w:r>
          <w:del w:id="1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من الناس </w:t>
              </w:r>
              <w:del w:id="15" w:author="Transkribus" w:date="2019-12-11T14:30:00Z">
                <w:r w:rsidRPr="009B6BCA">
                  <w:rPr>
                    <w:rFonts w:ascii="Courier New" w:hAnsi="Courier New" w:cs="Courier New"/>
                    <w:rtl/>
                  </w:rPr>
                  <w:delText>حيا شمله</w:delText>
                </w:r>
              </w:del>
              <w:ins w:id="16" w:author="Transkribus" w:date="2019-12-11T14:30:00Z">
                <w:r w:rsidRPr="00EE6742">
                  <w:rPr>
                    <w:rFonts w:ascii="Courier New" w:hAnsi="Courier New" w:cs="Courier New"/>
                    <w:rtl/>
                  </w:rPr>
                  <w:t>جباشمل</w:t>
                </w:r>
              </w:ins>
              <w:r w:rsidRPr="00EE6742">
                <w:rPr>
                  <w:rFonts w:ascii="Courier New" w:hAnsi="Courier New" w:cs="Courier New"/>
                  <w:rtl/>
                </w:rPr>
                <w:t xml:space="preserve"> ليس </w:t>
              </w:r>
              <w:del w:id="17" w:author="Transkribus" w:date="2019-12-11T14:30:00Z">
                <w:r w:rsidRPr="009B6BCA">
                  <w:rPr>
                    <w:rFonts w:ascii="Courier New" w:hAnsi="Courier New" w:cs="Courier New"/>
                    <w:rtl/>
                  </w:rPr>
                  <w:delText xml:space="preserve">يصدع </w:delText>
                </w:r>
              </w:del>
              <w:ins w:id="18" w:author="Transkribus" w:date="2019-12-11T14:30:00Z">
                <w:r w:rsidRPr="00EE6742">
                  <w:rPr>
                    <w:rFonts w:ascii="Courier New" w:hAnsi="Courier New" w:cs="Courier New"/>
                    <w:rtl/>
                  </w:rPr>
                  <w:t>بعدم</w:t>
                </w:r>
              </w:ins>
              <w:r>
                <w:t>‬</w:t>
              </w:r>
              <w:r>
                <w:t>‬</w:t>
              </w:r>
              <w:r>
                <w:t>‬</w:t>
              </w:r>
              <w:r>
                <w:t>‬</w:t>
              </w:r>
            </w:dir>
          </w:dir>
        </w:dir>
      </w:dir>
    </w:p>
    <w:p w:rsidR="009E1C49" w:rsidRPr="00EE6742" w:rsidRDefault="009E1C49" w:rsidP="009E1C49">
      <w:pPr>
        <w:pStyle w:val="NurText"/>
        <w:bidi/>
        <w:rPr>
          <w:ins w:id="19" w:author="Transkribus" w:date="2019-12-11T14:30:00Z"/>
          <w:rFonts w:ascii="Courier New" w:hAnsi="Courier New" w:cs="Courier New"/>
        </w:rPr>
      </w:pPr>
      <w:ins w:id="20" w:author="Transkribus" w:date="2019-12-11T14:30:00Z">
        <w:r w:rsidRPr="00EE6742">
          <w:rPr>
            <w:rFonts w:ascii="Courier New" w:hAnsi="Courier New" w:cs="Courier New"/>
            <w:rtl/>
          </w:rPr>
          <w:t xml:space="preserve"> وألشدى أبص النقسة</w:t>
        </w:r>
      </w:ins>
    </w:p>
    <w:p w:rsidR="009E1C49" w:rsidRPr="00EE6742" w:rsidRDefault="009E1C49" w:rsidP="009E1C49">
      <w:pPr>
        <w:pStyle w:val="NurText"/>
        <w:bidi/>
        <w:rPr>
          <w:rFonts w:ascii="Courier New" w:hAnsi="Courier New" w:cs="Courier New"/>
        </w:rPr>
      </w:pPr>
      <w:r w:rsidRPr="00EE6742">
        <w:rPr>
          <w:rFonts w:ascii="Courier New" w:hAnsi="Courier New" w:cs="Courier New"/>
          <w:rtl/>
        </w:rPr>
        <w:t>الطويل</w:t>
      </w:r>
      <w:del w:id="2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9B6BCA" w:rsidRDefault="009E1C49" w:rsidP="009E1C49">
      <w:pPr>
        <w:pStyle w:val="NurText"/>
        <w:bidi/>
        <w:rPr>
          <w:del w:id="22" w:author="Transkribus" w:date="2019-12-11T14:30:00Z"/>
          <w:rFonts w:ascii="Courier New" w:hAnsi="Courier New" w:cs="Courier New"/>
        </w:rPr>
      </w:pPr>
      <w:dir w:val="rtl">
        <w:dir w:val="rtl">
          <w:del w:id="23"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24" w:author="Transkribus" w:date="2019-12-11T14:30:00Z">
            <w:r w:rsidRPr="009B6BCA">
              <w:rPr>
                <w:rFonts w:ascii="Courier New" w:hAnsi="Courier New" w:cs="Courier New"/>
                <w:rtl/>
              </w:rPr>
              <w:delText>تساق بنو</w:delText>
            </w:r>
          </w:del>
          <w:ins w:id="25" w:author="Transkribus" w:date="2019-12-11T14:30:00Z">
            <w:r w:rsidRPr="00EE6742">
              <w:rPr>
                <w:rFonts w:ascii="Courier New" w:hAnsi="Courier New" w:cs="Courier New"/>
                <w:rtl/>
              </w:rPr>
              <w:t>فياق سو</w:t>
            </w:r>
          </w:ins>
          <w:r w:rsidRPr="00EE6742">
            <w:rPr>
              <w:rFonts w:ascii="Courier New" w:hAnsi="Courier New" w:cs="Courier New"/>
              <w:rtl/>
            </w:rPr>
            <w:t xml:space="preserve"> الدنيا الى الحتف </w:t>
          </w:r>
          <w:del w:id="26" w:author="Transkribus" w:date="2019-12-11T14:30:00Z">
            <w:r w:rsidRPr="009B6BCA">
              <w:rPr>
                <w:rFonts w:ascii="Courier New" w:hAnsi="Courier New" w:cs="Courier New"/>
                <w:rtl/>
              </w:rPr>
              <w:delText>عنوة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يشعر الباقى بحالة من يمضي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27" w:author="Transkribus" w:date="2019-12-11T14:30:00Z">
            <w:del w:id="28" w:author="Transkribus" w:date="2019-12-11T14:30:00Z">
              <w:r w:rsidRPr="00EE6742">
                <w:rPr>
                  <w:rFonts w:ascii="Courier New" w:hAnsi="Courier New" w:cs="Courier New"/>
                  <w:rtl/>
                </w:rPr>
                <w:delText>عنوه * ولابشعر الباق جالةمن يضى</w:delText>
              </w:r>
            </w:del>
          </w:ins>
          <w:r>
            <w:t>‬</w:t>
          </w:r>
          <w:r>
            <w:t>‬</w:t>
          </w:r>
        </w:dir>
      </w:dir>
    </w:p>
    <w:p w:rsidR="009E1C49" w:rsidRPr="00EE6742" w:rsidRDefault="009E1C49" w:rsidP="009E1C49">
      <w:pPr>
        <w:pStyle w:val="NurText"/>
        <w:bidi/>
        <w:rPr>
          <w:rFonts w:ascii="Courier New" w:hAnsi="Courier New" w:cs="Courier New"/>
        </w:rPr>
      </w:pPr>
      <w:dir w:val="rtl">
        <w:dir w:val="rtl">
          <w:del w:id="29" w:author="Transkribus" w:date="2019-12-11T14:30:00Z">
            <w:r w:rsidRPr="009B6BCA">
              <w:rPr>
                <w:rFonts w:ascii="Courier New" w:hAnsi="Courier New" w:cs="Courier New"/>
                <w:rtl/>
              </w:rPr>
              <w:delText>كانهم الانعام</w:delText>
            </w:r>
          </w:del>
          <w:ins w:id="30" w:author="Transkribus" w:date="2019-12-11T14:30:00Z">
            <w:r w:rsidRPr="00EE6742">
              <w:rPr>
                <w:rFonts w:ascii="Courier New" w:hAnsi="Courier New" w:cs="Courier New"/>
                <w:rtl/>
              </w:rPr>
              <w:t>كانهسم الاشعام</w:t>
            </w:r>
          </w:ins>
          <w:r w:rsidRPr="00EE6742">
            <w:rPr>
              <w:rFonts w:ascii="Courier New" w:hAnsi="Courier New" w:cs="Courier New"/>
              <w:rtl/>
            </w:rPr>
            <w:t xml:space="preserve"> فى جهل بعضها</w:t>
          </w:r>
          <w:del w:id="3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بما تم</w:delText>
                </w:r>
                <w:r>
                  <w:delText>‬</w:delText>
                </w:r>
                <w:r>
                  <w:delText>‬</w:delText>
                </w:r>
              </w:dir>
            </w:dir>
          </w:del>
          <w:ins w:id="32" w:author="Transkribus" w:date="2019-12-11T14:30:00Z">
            <w:del w:id="33" w:author="Transkribus" w:date="2019-12-11T14:30:00Z">
              <w:r w:rsidRPr="00EE6742">
                <w:rPr>
                  <w:rFonts w:ascii="Courier New" w:hAnsi="Courier New" w:cs="Courier New"/>
                  <w:rtl/>
                </w:rPr>
                <w:delText xml:space="preserve"> *ما ثم</w:delText>
              </w:r>
            </w:del>
          </w:ins>
          <w:r w:rsidRPr="00EE6742">
            <w:rPr>
              <w:rFonts w:ascii="Courier New" w:hAnsi="Courier New" w:cs="Courier New"/>
              <w:rtl/>
            </w:rPr>
            <w:t xml:space="preserve"> من سف</w:t>
          </w:r>
          <w:del w:id="34" w:author="Transkribus" w:date="2019-12-11T14:30:00Z">
            <w:r w:rsidRPr="009B6BCA">
              <w:rPr>
                <w:rFonts w:ascii="Courier New" w:hAnsi="Courier New" w:cs="Courier New"/>
                <w:rtl/>
              </w:rPr>
              <w:delText>ك</w:delText>
            </w:r>
          </w:del>
          <w:ins w:id="35" w:author="Transkribus" w:date="2019-12-11T14:30:00Z">
            <w:r w:rsidRPr="00EE6742">
              <w:rPr>
                <w:rFonts w:ascii="Courier New" w:hAnsi="Courier New" w:cs="Courier New"/>
                <w:rtl/>
              </w:rPr>
              <w:t>ل</w:t>
            </w:r>
          </w:ins>
          <w:r w:rsidRPr="00EE6742">
            <w:rPr>
              <w:rFonts w:ascii="Courier New" w:hAnsi="Courier New" w:cs="Courier New"/>
              <w:rtl/>
            </w:rPr>
            <w:t xml:space="preserve"> الدماء على </w:t>
          </w:r>
          <w:del w:id="36" w:author="Transkribus" w:date="2019-12-11T14:30:00Z">
            <w:r w:rsidRPr="009B6BCA">
              <w:rPr>
                <w:rFonts w:ascii="Courier New" w:hAnsi="Courier New" w:cs="Courier New"/>
                <w:rtl/>
              </w:rPr>
              <w:delText>بعض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7" w:author="Transkribus" w:date="2019-12-11T14:30:00Z">
            <w:r w:rsidRPr="00EE6742">
              <w:rPr>
                <w:rFonts w:ascii="Courier New" w:hAnsi="Courier New" w:cs="Courier New"/>
                <w:rtl/>
              </w:rPr>
              <w:t>بعس</w:t>
            </w:r>
          </w:ins>
          <w:r>
            <w:t>‬</w:t>
          </w:r>
          <w:r>
            <w:t>‬</w:t>
          </w:r>
        </w:dir>
      </w:dir>
    </w:p>
    <w:p w:rsidR="009E1C49" w:rsidRPr="009B6BCA" w:rsidRDefault="009E1C49" w:rsidP="009E1C49">
      <w:pPr>
        <w:pStyle w:val="NurText"/>
        <w:bidi/>
        <w:rPr>
          <w:del w:id="38" w:author="Transkribus" w:date="2019-12-11T14:30:00Z"/>
          <w:rFonts w:ascii="Courier New" w:hAnsi="Courier New" w:cs="Courier New"/>
        </w:rPr>
      </w:pPr>
      <w:dir w:val="rtl">
        <w:dir w:val="rtl">
          <w:del w:id="39"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40" w:author="Transkribus" w:date="2019-12-11T14:30:00Z"/>
          <w:rFonts w:ascii="Courier New" w:hAnsi="Courier New" w:cs="Courier New"/>
        </w:rPr>
      </w:pPr>
      <w:dir w:val="rtl">
        <w:dir w:val="rtl">
          <w:ins w:id="41" w:author="Transkribus" w:date="2019-12-11T14:30:00Z">
            <w:r w:rsidRPr="00EE6742">
              <w:rPr>
                <w:rFonts w:ascii="Courier New" w:hAnsi="Courier New" w:cs="Courier New"/>
                <w:rtl/>
              </w:rPr>
              <w:t>وأنشدفى أيص النفسة</w:t>
            </w:r>
          </w:ins>
          <w:r>
            <w:t>‬</w:t>
          </w:r>
          <w:r>
            <w:t>‬</w:t>
          </w:r>
        </w:dir>
      </w:dir>
    </w:p>
    <w:p w:rsidR="009E1C49" w:rsidRPr="00EE6742" w:rsidRDefault="009E1C49" w:rsidP="009E1C49">
      <w:pPr>
        <w:pStyle w:val="NurText"/>
        <w:bidi/>
        <w:rPr>
          <w:ins w:id="42" w:author="Transkribus" w:date="2019-12-11T14:30:00Z"/>
          <w:rFonts w:ascii="Courier New" w:hAnsi="Courier New" w:cs="Courier New"/>
        </w:rPr>
      </w:pPr>
      <w:ins w:id="43" w:author="Transkribus" w:date="2019-12-11T14:30:00Z">
        <w:r w:rsidRPr="00EE6742">
          <w:rPr>
            <w:rFonts w:ascii="Courier New" w:hAnsi="Courier New" w:cs="Courier New"/>
            <w:rtl/>
          </w:rPr>
          <w:t>الحفيف٢</w:t>
        </w:r>
      </w:ins>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ليس </w:t>
      </w:r>
      <w:del w:id="44" w:author="Transkribus" w:date="2019-12-11T14:30:00Z">
        <w:r w:rsidRPr="009B6BCA">
          <w:rPr>
            <w:rFonts w:ascii="Courier New" w:hAnsi="Courier New" w:cs="Courier New"/>
            <w:rtl/>
          </w:rPr>
          <w:delText>ي</w:delText>
        </w:r>
      </w:del>
      <w:ins w:id="45" w:author="Transkribus" w:date="2019-12-11T14:30:00Z">
        <w:r w:rsidRPr="00EE6742">
          <w:rPr>
            <w:rFonts w:ascii="Courier New" w:hAnsi="Courier New" w:cs="Courier New"/>
            <w:rtl/>
          </w:rPr>
          <w:t>م</w:t>
        </w:r>
      </w:ins>
      <w:r w:rsidRPr="00EE6742">
        <w:rPr>
          <w:rFonts w:ascii="Courier New" w:hAnsi="Courier New" w:cs="Courier New"/>
          <w:rtl/>
        </w:rPr>
        <w:t>جدى ذكر ال</w:t>
      </w:r>
      <w:del w:id="46" w:author="Transkribus" w:date="2019-12-11T14:30:00Z">
        <w:r w:rsidRPr="009B6BCA">
          <w:rPr>
            <w:rFonts w:ascii="Courier New" w:hAnsi="Courier New" w:cs="Courier New"/>
            <w:rtl/>
          </w:rPr>
          <w:delText>فت</w:delText>
        </w:r>
      </w:del>
      <w:ins w:id="47" w:author="Transkribus" w:date="2019-12-11T14:30:00Z">
        <w:r w:rsidRPr="00EE6742">
          <w:rPr>
            <w:rFonts w:ascii="Courier New" w:hAnsi="Courier New" w:cs="Courier New"/>
            <w:rtl/>
          </w:rPr>
          <w:t>غ</w:t>
        </w:r>
      </w:ins>
      <w:r w:rsidRPr="00EE6742">
        <w:rPr>
          <w:rFonts w:ascii="Courier New" w:hAnsi="Courier New" w:cs="Courier New"/>
          <w:rtl/>
        </w:rPr>
        <w:t xml:space="preserve">ى بعد </w:t>
      </w:r>
      <w:del w:id="48" w:author="Transkribus" w:date="2019-12-11T14:30:00Z">
        <w:r w:rsidRPr="009B6BCA">
          <w:rPr>
            <w:rFonts w:ascii="Courier New" w:hAnsi="Courier New" w:cs="Courier New"/>
            <w:rtl/>
          </w:rPr>
          <w:delText>موت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فاطرح ما يقوله</w:delText>
            </w:r>
            <w:r>
              <w:delText>‬</w:delText>
            </w:r>
            <w:r>
              <w:delText>‬</w:delText>
            </w:r>
          </w:dir>
        </w:dir>
      </w:del>
      <w:ins w:id="49" w:author="Transkribus" w:date="2019-12-11T14:30:00Z">
        <w:del w:id="50" w:author="Transkribus" w:date="2019-12-11T14:30:00Z">
          <w:r w:rsidRPr="00EE6742">
            <w:rPr>
              <w:rFonts w:ascii="Courier New" w:hAnsi="Courier New" w:cs="Courier New"/>
              <w:rtl/>
            </w:rPr>
            <w:delText>موب * فاطرج مايقوله</w:delText>
          </w:r>
        </w:del>
      </w:ins>
      <w:r w:rsidRPr="00EE6742">
        <w:rPr>
          <w:rFonts w:ascii="Courier New" w:hAnsi="Courier New" w:cs="Courier New"/>
          <w:rtl/>
        </w:rPr>
        <w:t xml:space="preserve"> السفهاء</w:t>
      </w:r>
      <w:del w:id="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52" w:author="Transkribus" w:date="2019-12-11T14:30:00Z">
            <w:r w:rsidRPr="009B6BCA">
              <w:rPr>
                <w:rFonts w:ascii="Courier New" w:hAnsi="Courier New" w:cs="Courier New"/>
                <w:rtl/>
              </w:rPr>
              <w:delText>انما يدرك</w:delText>
            </w:r>
          </w:del>
          <w:ins w:id="53" w:author="Transkribus" w:date="2019-12-11T14:30:00Z">
            <w:r w:rsidRPr="00EE6742">
              <w:rPr>
                <w:rFonts w:ascii="Courier New" w:hAnsi="Courier New" w:cs="Courier New"/>
                <w:rtl/>
              </w:rPr>
              <w:t>ابانمادرلك</w:t>
            </w:r>
          </w:ins>
          <w:r w:rsidRPr="00EE6742">
            <w:rPr>
              <w:rFonts w:ascii="Courier New" w:hAnsi="Courier New" w:cs="Courier New"/>
              <w:rtl/>
            </w:rPr>
            <w:t xml:space="preserve"> التالم </w:t>
          </w:r>
          <w:del w:id="54" w:author="Transkribus" w:date="2019-12-11T14:30:00Z">
            <w:r w:rsidRPr="009B6BCA">
              <w:rPr>
                <w:rFonts w:ascii="Courier New" w:hAnsi="Courier New" w:cs="Courier New"/>
                <w:rtl/>
              </w:rPr>
              <w:delText>واللذة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حى لا صخرة صماء الخفيف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55" w:author="Transkribus" w:date="2019-12-11T14:30:00Z">
            <w:del w:id="56" w:author="Transkribus" w:date="2019-12-11T14:30:00Z">
              <w:r w:rsidRPr="00EE6742">
                <w:rPr>
                  <w:rFonts w:ascii="Courier New" w:hAnsi="Courier New" w:cs="Courier New"/>
                  <w:rtl/>
                </w:rPr>
                <w:delText>والذ ٣٥ى الاصجرهسماء</w:delText>
              </w:r>
            </w:del>
          </w:ins>
          <w:r>
            <w:t>‬</w:t>
          </w:r>
          <w:r>
            <w:t>‬</w:t>
          </w:r>
        </w:dir>
      </w:dir>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وقال </w:t>
          </w:r>
          <w:del w:id="57" w:author="Transkribus" w:date="2019-12-11T14:30:00Z">
            <w:r w:rsidRPr="009B6BCA">
              <w:rPr>
                <w:rFonts w:ascii="Courier New" w:hAnsi="Courier New" w:cs="Courier New"/>
                <w:rtl/>
              </w:rPr>
              <w:delText>وانشدنى اياها لما توفى</w:delText>
            </w:r>
          </w:del>
          <w:ins w:id="58" w:author="Transkribus" w:date="2019-12-11T14:30:00Z">
            <w:r w:rsidRPr="00EE6742">
              <w:rPr>
                <w:rFonts w:ascii="Courier New" w:hAnsi="Courier New" w:cs="Courier New"/>
                <w:rtl/>
              </w:rPr>
              <w:t>والشدفى اباه المساوفى</w:t>
            </w:r>
          </w:ins>
          <w:r w:rsidRPr="00EE6742">
            <w:rPr>
              <w:rFonts w:ascii="Courier New" w:hAnsi="Courier New" w:cs="Courier New"/>
              <w:rtl/>
            </w:rPr>
            <w:t xml:space="preserve"> الملك الكامل محمد بن </w:t>
          </w:r>
          <w:del w:id="59" w:author="Transkribus" w:date="2019-12-11T14:30:00Z">
            <w:r w:rsidRPr="009B6BCA">
              <w:rPr>
                <w:rFonts w:ascii="Courier New" w:hAnsi="Courier New" w:cs="Courier New"/>
                <w:rtl/>
              </w:rPr>
              <w:delText>ا</w:delText>
            </w:r>
          </w:del>
          <w:ins w:id="60" w:author="Transkribus" w:date="2019-12-11T14:30:00Z">
            <w:r w:rsidRPr="00EE6742">
              <w:rPr>
                <w:rFonts w:ascii="Courier New" w:hAnsi="Courier New" w:cs="Courier New"/>
                <w:rtl/>
              </w:rPr>
              <w:t>أ</w:t>
            </w:r>
          </w:ins>
          <w:r w:rsidRPr="00EE6742">
            <w:rPr>
              <w:rFonts w:ascii="Courier New" w:hAnsi="Courier New" w:cs="Courier New"/>
              <w:rtl/>
            </w:rPr>
            <w:t xml:space="preserve">بى بكر بن </w:t>
          </w:r>
          <w:del w:id="61" w:author="Transkribus" w:date="2019-12-11T14:30:00Z">
            <w:r w:rsidRPr="009B6BCA">
              <w:rPr>
                <w:rFonts w:ascii="Courier New" w:hAnsi="Courier New" w:cs="Courier New"/>
                <w:rtl/>
              </w:rPr>
              <w:delText>ايوب بدمشق</w:delText>
            </w:r>
          </w:del>
          <w:ins w:id="62" w:author="Transkribus" w:date="2019-12-11T14:30:00Z">
            <w:r w:rsidRPr="00EE6742">
              <w:rPr>
                <w:rFonts w:ascii="Courier New" w:hAnsi="Courier New" w:cs="Courier New"/>
                <w:rtl/>
              </w:rPr>
              <w:t>أيو ب بدمسق</w:t>
            </w:r>
          </w:ins>
          <w:r w:rsidRPr="00EE6742">
            <w:rPr>
              <w:rFonts w:ascii="Courier New" w:hAnsi="Courier New" w:cs="Courier New"/>
              <w:rtl/>
            </w:rPr>
            <w:t xml:space="preserve"> وذلك فى </w:t>
          </w:r>
          <w:del w:id="63" w:author="Transkribus" w:date="2019-12-11T14:30:00Z">
            <w:r w:rsidRPr="009B6BCA">
              <w:rPr>
                <w:rFonts w:ascii="Courier New" w:hAnsi="Courier New" w:cs="Courier New"/>
                <w:rtl/>
              </w:rPr>
              <w:delText>سنة خمس وثلاثين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4" w:author="Transkribus" w:date="2019-12-11T14:30:00Z">
            <w:r w:rsidRPr="00EE6742">
              <w:rPr>
                <w:rFonts w:ascii="Courier New" w:hAnsi="Courier New" w:cs="Courier New"/>
                <w:rtl/>
              </w:rPr>
              <w:t>سنةخس</w:t>
            </w:r>
          </w:ins>
          <w:r>
            <w:t>‬</w:t>
          </w:r>
          <w:r>
            <w:t>‬</w:t>
          </w:r>
        </w:dir>
      </w:dir>
    </w:p>
    <w:p w:rsidR="009E1C49" w:rsidRPr="009B6BCA" w:rsidRDefault="009E1C49" w:rsidP="009E1C49">
      <w:pPr>
        <w:pStyle w:val="NurText"/>
        <w:bidi/>
        <w:rPr>
          <w:del w:id="65" w:author="Transkribus" w:date="2019-12-11T14:30:00Z"/>
          <w:rFonts w:ascii="Courier New" w:hAnsi="Courier New" w:cs="Courier New"/>
        </w:rPr>
      </w:pPr>
      <w:dir w:val="rtl">
        <w:dir w:val="rtl">
          <w:del w:id="66" w:author="Transkribus" w:date="2019-12-11T14:30:00Z">
            <w:r w:rsidRPr="009B6BCA">
              <w:rPr>
                <w:rFonts w:ascii="Courier New" w:hAnsi="Courier New" w:cs="Courier New"/>
                <w:rtl/>
              </w:rPr>
              <w:delText>كم قال جهلا بانى ان امت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يزل النظام ويفسد الثقلان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9E1C49" w:rsidRPr="00EE6742" w:rsidRDefault="009E1C49" w:rsidP="009E1C49">
      <w:pPr>
        <w:pStyle w:val="NurText"/>
        <w:bidi/>
        <w:rPr>
          <w:ins w:id="67" w:author="Transkribus" w:date="2019-12-11T14:30:00Z"/>
          <w:del w:id="68" w:author="Transkribus" w:date="2019-12-11T14:30:00Z"/>
          <w:rFonts w:ascii="Courier New" w:hAnsi="Courier New" w:cs="Courier New"/>
        </w:rPr>
      </w:pPr>
      <w:dir w:val="rtl">
        <w:dir w:val="rtl">
          <w:del w:id="69" w:author="Transkribus" w:date="2019-12-11T14:30:00Z">
            <w:r w:rsidRPr="009B6BCA">
              <w:rPr>
                <w:rFonts w:ascii="Courier New" w:hAnsi="Courier New" w:cs="Courier New"/>
                <w:rtl/>
              </w:rPr>
              <w:delText>وافاه</w:delText>
            </w:r>
          </w:del>
          <w:ins w:id="70" w:author="Transkribus" w:date="2019-12-11T14:30:00Z">
            <w:r w:rsidRPr="00EE6742">
              <w:rPr>
                <w:rFonts w:ascii="Courier New" w:hAnsi="Courier New" w:cs="Courier New"/>
                <w:rtl/>
              </w:rPr>
              <w:t>وقلانين وسثمائة</w:t>
            </w:r>
          </w:ins>
          <w:r>
            <w:t>‬</w:t>
          </w:r>
          <w:r>
            <w:t>‬</w:t>
          </w:r>
        </w:dir>
      </w:dir>
    </w:p>
    <w:p w:rsidR="009E1C49" w:rsidRPr="00EE6742" w:rsidRDefault="009E1C49" w:rsidP="009E1C49">
      <w:pPr>
        <w:pStyle w:val="NurText"/>
        <w:bidi/>
        <w:rPr>
          <w:ins w:id="71" w:author="Transkribus" w:date="2019-12-11T14:30:00Z"/>
          <w:rFonts w:ascii="Courier New" w:hAnsi="Courier New" w:cs="Courier New"/>
        </w:rPr>
      </w:pPr>
      <w:ins w:id="72" w:author="Transkribus" w:date="2019-12-11T14:30:00Z">
        <w:r w:rsidRPr="00EE6742">
          <w:rPr>
            <w:rFonts w:ascii="Courier New" w:hAnsi="Courier New" w:cs="Courier New"/>
            <w:rtl/>
          </w:rPr>
          <w:t>الكامل</w:t>
        </w:r>
      </w:ins>
    </w:p>
    <w:p w:rsidR="009E1C49" w:rsidRPr="00EE6742" w:rsidRDefault="009E1C49" w:rsidP="009E1C49">
      <w:pPr>
        <w:pStyle w:val="NurText"/>
        <w:bidi/>
        <w:rPr>
          <w:ins w:id="73" w:author="Transkribus" w:date="2019-12-11T14:30:00Z"/>
          <w:rFonts w:ascii="Courier New" w:hAnsi="Courier New" w:cs="Courier New"/>
        </w:rPr>
      </w:pPr>
      <w:ins w:id="74" w:author="Transkribus" w:date="2019-12-11T14:30:00Z">
        <w:r w:rsidRPr="00EE6742">
          <w:rPr>
            <w:rFonts w:ascii="Courier New" w:hAnsi="Courier New" w:cs="Courier New"/>
            <w:rtl/>
          </w:rPr>
          <w:t>٤م فاقل جهلابانى ان امث *برل النطام ويقسد التقلان</w:t>
        </w:r>
      </w:ins>
    </w:p>
    <w:p w:rsidR="009E1C49" w:rsidRPr="00EE6742" w:rsidRDefault="009E1C49" w:rsidP="009E1C49">
      <w:pPr>
        <w:pStyle w:val="NurText"/>
        <w:bidi/>
        <w:rPr>
          <w:rFonts w:ascii="Courier New" w:hAnsi="Courier New" w:cs="Courier New"/>
        </w:rPr>
      </w:pPr>
      <w:ins w:id="75" w:author="Transkribus" w:date="2019-12-11T14:30:00Z">
        <w:r w:rsidRPr="00EE6742">
          <w:rPr>
            <w:rFonts w:ascii="Courier New" w:hAnsi="Courier New" w:cs="Courier New"/>
            <w:rtl/>
          </w:rPr>
          <w:t>وافاء</w:t>
        </w:r>
      </w:ins>
      <w:r w:rsidRPr="00EE6742">
        <w:rPr>
          <w:rFonts w:ascii="Courier New" w:hAnsi="Courier New" w:cs="Courier New"/>
          <w:rtl/>
        </w:rPr>
        <w:t xml:space="preserve"> مفضى ال</w:t>
      </w:r>
      <w:del w:id="76" w:author="Transkribus" w:date="2019-12-11T14:30:00Z">
        <w:r w:rsidRPr="009B6BCA">
          <w:rPr>
            <w:rFonts w:ascii="Courier New" w:hAnsi="Courier New" w:cs="Courier New"/>
            <w:rtl/>
          </w:rPr>
          <w:delText>ح</w:delText>
        </w:r>
      </w:del>
      <w:ins w:id="77" w:author="Transkribus" w:date="2019-12-11T14:30:00Z">
        <w:r w:rsidRPr="00EE6742">
          <w:rPr>
            <w:rFonts w:ascii="Courier New" w:hAnsi="Courier New" w:cs="Courier New"/>
            <w:rtl/>
          </w:rPr>
          <w:t>خ</w:t>
        </w:r>
      </w:ins>
      <w:r w:rsidRPr="00EE6742">
        <w:rPr>
          <w:rFonts w:ascii="Courier New" w:hAnsi="Courier New" w:cs="Courier New"/>
          <w:rtl/>
        </w:rPr>
        <w:t xml:space="preserve">مام ولم </w:t>
      </w:r>
      <w:del w:id="78" w:author="Transkribus" w:date="2019-12-11T14:30:00Z">
        <w:r w:rsidRPr="009B6BCA">
          <w:rPr>
            <w:rFonts w:ascii="Courier New" w:hAnsi="Courier New" w:cs="Courier New"/>
            <w:rtl/>
          </w:rPr>
          <w:delText>يرع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حى</w:delText>
            </w:r>
            <w:r>
              <w:delText>‬</w:delText>
            </w:r>
            <w:r>
              <w:delText>‬</w:delText>
            </w:r>
          </w:dir>
        </w:dir>
      </w:del>
      <w:ins w:id="79" w:author="Transkribus" w:date="2019-12-11T14:30:00Z">
        <w:del w:id="80" w:author="Transkribus" w:date="2019-12-11T14:30:00Z">
          <w:r w:rsidRPr="00EE6742">
            <w:rPr>
              <w:rFonts w:ascii="Courier New" w:hAnsi="Courier New" w:cs="Courier New"/>
              <w:rtl/>
            </w:rPr>
            <w:delText>برم * خى</w:delText>
          </w:r>
        </w:del>
      </w:ins>
      <w:r w:rsidRPr="00EE6742">
        <w:rPr>
          <w:rFonts w:ascii="Courier New" w:hAnsi="Courier New" w:cs="Courier New"/>
          <w:rtl/>
        </w:rPr>
        <w:t xml:space="preserve"> ولم </w:t>
      </w:r>
      <w:del w:id="81" w:author="Transkribus" w:date="2019-12-11T14:30:00Z">
        <w:r w:rsidRPr="009B6BCA">
          <w:rPr>
            <w:rFonts w:ascii="Courier New" w:hAnsi="Courier New" w:cs="Courier New"/>
            <w:rtl/>
          </w:rPr>
          <w:delText>يحفل به اثنان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2" w:author="Transkribus" w:date="2019-12-11T14:30:00Z">
        <w:r w:rsidRPr="00EE6742">
          <w:rPr>
            <w:rFonts w:ascii="Courier New" w:hAnsi="Courier New" w:cs="Courier New"/>
            <w:rtl/>
          </w:rPr>
          <w:t>حفل ه النان</w:t>
        </w:r>
      </w:ins>
    </w:p>
    <w:p w:rsidR="009E1C49" w:rsidRPr="00EE6742" w:rsidRDefault="009E1C49" w:rsidP="009E1C49">
      <w:pPr>
        <w:pStyle w:val="NurText"/>
        <w:bidi/>
        <w:rPr>
          <w:rFonts w:ascii="Courier New" w:hAnsi="Courier New" w:cs="Courier New"/>
        </w:rPr>
      </w:pPr>
      <w:dir w:val="rtl">
        <w:dir w:val="rtl">
          <w:del w:id="83" w:author="Transkribus" w:date="2019-12-11T14:30:00Z">
            <w:r w:rsidRPr="009B6BCA">
              <w:rPr>
                <w:rFonts w:ascii="Courier New" w:hAnsi="Courier New" w:cs="Courier New"/>
                <w:rtl/>
              </w:rPr>
              <w:delText>فغدا لقى تحت</w:delText>
            </w:r>
          </w:del>
          <w:ins w:id="84" w:author="Transkribus" w:date="2019-12-11T14:30:00Z">
            <w:r w:rsidRPr="00EE6742">
              <w:rPr>
                <w:rFonts w:ascii="Courier New" w:hAnsi="Courier New" w:cs="Courier New"/>
                <w:rtl/>
              </w:rPr>
              <w:t>ابعد النى حت</w:t>
            </w:r>
          </w:ins>
          <w:r w:rsidRPr="00EE6742">
            <w:rPr>
              <w:rFonts w:ascii="Courier New" w:hAnsi="Courier New" w:cs="Courier New"/>
              <w:rtl/>
            </w:rPr>
            <w:t xml:space="preserve"> التراب م</w:t>
          </w:r>
          <w:del w:id="85" w:author="Transkribus" w:date="2019-12-11T14:30:00Z">
            <w:r w:rsidRPr="009B6BCA">
              <w:rPr>
                <w:rFonts w:ascii="Courier New" w:hAnsi="Courier New" w:cs="Courier New"/>
                <w:rtl/>
              </w:rPr>
              <w:delText>ج</w:delText>
            </w:r>
          </w:del>
          <w:ins w:id="86" w:author="Transkribus" w:date="2019-12-11T14:30:00Z">
            <w:r w:rsidRPr="00EE6742">
              <w:rPr>
                <w:rFonts w:ascii="Courier New" w:hAnsi="Courier New" w:cs="Courier New"/>
                <w:rtl/>
              </w:rPr>
              <w:t>ح</w:t>
            </w:r>
          </w:ins>
          <w:r w:rsidRPr="00EE6742">
            <w:rPr>
              <w:rFonts w:ascii="Courier New" w:hAnsi="Courier New" w:cs="Courier New"/>
              <w:rtl/>
            </w:rPr>
            <w:t>ن</w:t>
          </w:r>
          <w:ins w:id="87" w:author="Transkribus" w:date="2019-12-11T14:30:00Z">
            <w:r w:rsidRPr="00EE6742">
              <w:rPr>
                <w:rFonts w:ascii="Courier New" w:hAnsi="Courier New" w:cs="Courier New"/>
                <w:rtl/>
              </w:rPr>
              <w:t>س</w:t>
            </w:r>
          </w:ins>
          <w:r w:rsidRPr="00EE6742">
            <w:rPr>
              <w:rFonts w:ascii="Courier New" w:hAnsi="Courier New" w:cs="Courier New"/>
              <w:rtl/>
            </w:rPr>
            <w:t>دلا</w:t>
          </w:r>
          <w:del w:id="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لم </w:t>
              </w:r>
              <w:del w:id="89" w:author="Transkribus" w:date="2019-12-11T14:30:00Z">
                <w:r w:rsidRPr="009B6BCA">
                  <w:rPr>
                    <w:rFonts w:ascii="Courier New" w:hAnsi="Courier New" w:cs="Courier New"/>
                    <w:rtl/>
                  </w:rPr>
                  <w:delText>ي</w:delText>
                </w:r>
              </w:del>
              <w:ins w:id="90" w:author="Transkribus" w:date="2019-12-11T14:30:00Z">
                <w:r w:rsidRPr="00EE6742">
                  <w:rPr>
                    <w:rFonts w:ascii="Courier New" w:hAnsi="Courier New" w:cs="Courier New"/>
                    <w:rtl/>
                  </w:rPr>
                  <w:t>ب</w:t>
                </w:r>
              </w:ins>
              <w:r w:rsidRPr="00EE6742">
                <w:rPr>
                  <w:rFonts w:ascii="Courier New" w:hAnsi="Courier New" w:cs="Courier New"/>
                  <w:rtl/>
                </w:rPr>
                <w:t>ن</w:t>
              </w:r>
              <w:del w:id="91" w:author="Transkribus" w:date="2019-12-11T14:30:00Z">
                <w:r w:rsidRPr="009B6BCA">
                  <w:rPr>
                    <w:rFonts w:ascii="Courier New" w:hAnsi="Courier New" w:cs="Courier New"/>
                    <w:rtl/>
                  </w:rPr>
                  <w:delText>ت</w:delText>
                </w:r>
              </w:del>
              <w:ins w:id="92" w:author="Transkribus" w:date="2019-12-11T14:30:00Z">
                <w:r w:rsidRPr="00EE6742">
                  <w:rPr>
                    <w:rFonts w:ascii="Courier New" w:hAnsi="Courier New" w:cs="Courier New"/>
                    <w:rtl/>
                  </w:rPr>
                  <w:t>ن</w:t>
                </w:r>
              </w:ins>
              <w:r w:rsidRPr="00EE6742">
                <w:rPr>
                  <w:rFonts w:ascii="Courier New" w:hAnsi="Courier New" w:cs="Courier New"/>
                  <w:rtl/>
                </w:rPr>
                <w:t xml:space="preserve">طح فى </w:t>
              </w:r>
              <w:del w:id="93" w:author="Transkribus" w:date="2019-12-11T14:30:00Z">
                <w:r w:rsidRPr="009B6BCA">
                  <w:rPr>
                    <w:rFonts w:ascii="Courier New" w:hAnsi="Courier New" w:cs="Courier New"/>
                    <w:rtl/>
                  </w:rPr>
                  <w:delText>موته عنزان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4" w:author="Transkribus" w:date="2019-12-11T14:30:00Z">
                <w:r w:rsidRPr="00EE6742">
                  <w:rPr>
                    <w:rFonts w:ascii="Courier New" w:hAnsi="Courier New" w:cs="Courier New"/>
                    <w:rtl/>
                  </w:rPr>
                  <w:t>مونه عتران</w:t>
                </w:r>
              </w:ins>
              <w:r>
                <w:t>‬</w:t>
              </w:r>
              <w:r>
                <w:t>‬</w:t>
              </w:r>
              <w:r>
                <w:t>‬</w:t>
              </w:r>
              <w:r>
                <w:t>‬</w:t>
              </w:r>
            </w:dir>
          </w:dir>
        </w:dir>
      </w:dir>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من </w:t>
          </w:r>
          <w:del w:id="95" w:author="Transkribus" w:date="2019-12-11T14:30:00Z">
            <w:r w:rsidRPr="009B6BCA">
              <w:rPr>
                <w:rFonts w:ascii="Courier New" w:hAnsi="Courier New" w:cs="Courier New"/>
                <w:rtl/>
              </w:rPr>
              <w:delText>ظن</w:delText>
            </w:r>
          </w:del>
          <w:ins w:id="96" w:author="Transkribus" w:date="2019-12-11T14:30:00Z">
            <w:r w:rsidRPr="00EE6742">
              <w:rPr>
                <w:rFonts w:ascii="Courier New" w:hAnsi="Courier New" w:cs="Courier New"/>
                <w:rtl/>
              </w:rPr>
              <w:t>طان</w:t>
            </w:r>
          </w:ins>
          <w:r w:rsidRPr="00EE6742">
            <w:rPr>
              <w:rFonts w:ascii="Courier New" w:hAnsi="Courier New" w:cs="Courier New"/>
              <w:rtl/>
            </w:rPr>
            <w:t xml:space="preserve"> ان </w:t>
          </w:r>
          <w:del w:id="97" w:author="Transkribus" w:date="2019-12-11T14:30:00Z">
            <w:r w:rsidRPr="009B6BCA">
              <w:rPr>
                <w:rFonts w:ascii="Courier New" w:hAnsi="Courier New" w:cs="Courier New"/>
                <w:rtl/>
              </w:rPr>
              <w:delText>لا بد منه</w:delText>
            </w:r>
          </w:del>
          <w:ins w:id="98" w:author="Transkribus" w:date="2019-12-11T14:30:00Z">
            <w:r w:rsidRPr="00EE6742">
              <w:rPr>
                <w:rFonts w:ascii="Courier New" w:hAnsi="Courier New" w:cs="Courier New"/>
                <w:rtl/>
              </w:rPr>
              <w:t>لابد منسه</w:t>
            </w:r>
          </w:ins>
          <w:r w:rsidRPr="00EE6742">
            <w:rPr>
              <w:rFonts w:ascii="Courier New" w:hAnsi="Courier New" w:cs="Courier New"/>
              <w:rtl/>
            </w:rPr>
            <w:t xml:space="preserve"> وانه</w:t>
          </w:r>
          <w:del w:id="9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ذو عنية</w:delText>
                </w:r>
                <w:r>
                  <w:delText>‬</w:delText>
                </w:r>
                <w:r>
                  <w:delText>‬</w:delText>
                </w:r>
              </w:dir>
            </w:dir>
          </w:del>
          <w:ins w:id="100" w:author="Transkribus" w:date="2019-12-11T14:30:00Z">
            <w:del w:id="101" w:author="Transkribus" w:date="2019-12-11T14:30:00Z">
              <w:r w:rsidRPr="00EE6742">
                <w:rPr>
                  <w:rFonts w:ascii="Courier New" w:hAnsi="Courier New" w:cs="Courier New"/>
                  <w:rtl/>
                </w:rPr>
                <w:delText xml:space="preserve"> *دوعنيه</w:delText>
              </w:r>
            </w:del>
          </w:ins>
          <w:r w:rsidRPr="00EE6742">
            <w:rPr>
              <w:rFonts w:ascii="Courier New" w:hAnsi="Courier New" w:cs="Courier New"/>
              <w:rtl/>
            </w:rPr>
            <w:t xml:space="preserve"> فى عالم الاكوان</w:t>
          </w:r>
          <w:del w:id="10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103" w:author="Transkribus" w:date="2019-12-11T14:30:00Z">
            <w:r w:rsidRPr="009B6BCA">
              <w:rPr>
                <w:rFonts w:ascii="Courier New" w:hAnsi="Courier New" w:cs="Courier New"/>
                <w:rtl/>
              </w:rPr>
              <w:delText>فلبئسما ذهبت</w:delText>
            </w:r>
          </w:del>
          <w:ins w:id="104" w:author="Transkribus" w:date="2019-12-11T14:30:00Z">
            <w:r w:rsidRPr="00EE6742">
              <w:rPr>
                <w:rFonts w:ascii="Courier New" w:hAnsi="Courier New" w:cs="Courier New"/>
                <w:rtl/>
              </w:rPr>
              <w:t>فاستسمادهبت</w:t>
            </w:r>
          </w:ins>
          <w:r w:rsidRPr="00EE6742">
            <w:rPr>
              <w:rFonts w:ascii="Courier New" w:hAnsi="Courier New" w:cs="Courier New"/>
              <w:rtl/>
            </w:rPr>
            <w:t xml:space="preserve"> وساوس فكره</w:t>
          </w:r>
          <w:del w:id="10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06" w:author="Transkribus" w:date="2019-12-11T14:30:00Z">
            <w:del w:id="107"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منه الى </w:t>
          </w:r>
          <w:del w:id="108" w:author="Transkribus" w:date="2019-12-11T14:30:00Z">
            <w:r w:rsidRPr="009B6BCA">
              <w:rPr>
                <w:rFonts w:ascii="Courier New" w:hAnsi="Courier New" w:cs="Courier New"/>
                <w:rtl/>
              </w:rPr>
              <w:delText>دعوى بغير بيان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9" w:author="Transkribus" w:date="2019-12-11T14:30:00Z">
            <w:r w:rsidRPr="00EE6742">
              <w:rPr>
                <w:rFonts w:ascii="Courier New" w:hAnsi="Courier New" w:cs="Courier New"/>
                <w:rtl/>
              </w:rPr>
              <w:t>ذيوى بغيربان</w:t>
            </w:r>
          </w:ins>
          <w:r>
            <w:t>‬</w:t>
          </w:r>
          <w:r>
            <w:t>‬</w:t>
          </w:r>
        </w:dir>
      </w:dir>
    </w:p>
    <w:p w:rsidR="009E1C49" w:rsidRPr="00EE6742" w:rsidRDefault="009E1C49" w:rsidP="009E1C49">
      <w:pPr>
        <w:pStyle w:val="NurText"/>
        <w:bidi/>
        <w:rPr>
          <w:rFonts w:ascii="Courier New" w:hAnsi="Courier New" w:cs="Courier New"/>
        </w:rPr>
      </w:pPr>
      <w:dir w:val="rtl">
        <w:dir w:val="rtl">
          <w:del w:id="110" w:author="Transkribus" w:date="2019-12-11T14:30:00Z">
            <w:r w:rsidRPr="009B6BCA">
              <w:rPr>
                <w:rFonts w:ascii="Courier New" w:hAnsi="Courier New" w:cs="Courier New"/>
                <w:rtl/>
              </w:rPr>
              <w:delText>انى وما فوق البسيطة فاسد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الا ويخلفه</w:delText>
                </w:r>
                <w:r>
                  <w:delText>‬</w:delText>
                </w:r>
                <w:r>
                  <w:delText>‬</w:delText>
                </w:r>
              </w:dir>
            </w:dir>
          </w:del>
          <w:ins w:id="111" w:author="Transkribus" w:date="2019-12-11T14:30:00Z">
            <w:del w:id="112" w:author="Transkribus" w:date="2019-12-11T14:30:00Z">
              <w:r w:rsidRPr="00EE6742">
                <w:rPr>
                  <w:rFonts w:ascii="Courier New" w:hAnsi="Courier New" w:cs="Courier New"/>
                  <w:rtl/>
                </w:rPr>
                <w:delText xml:space="preserve"> أبى ومافوق اليسيطة قاسد * الا وخلفسه</w:delText>
              </w:r>
            </w:del>
          </w:ins>
          <w:r w:rsidRPr="00EE6742">
            <w:rPr>
              <w:rFonts w:ascii="Courier New" w:hAnsi="Courier New" w:cs="Courier New"/>
              <w:rtl/>
            </w:rPr>
            <w:t xml:space="preserve"> بديل ثانى</w:t>
          </w:r>
          <w:del w:id="113" w:author="Transkribus" w:date="2019-12-11T14:30:00Z">
            <w:r w:rsidRPr="009B6BCA">
              <w:rPr>
                <w:rFonts w:ascii="Courier New" w:hAnsi="Courier New" w:cs="Courier New"/>
                <w:rtl/>
              </w:rPr>
              <w:delText xml:space="preserve">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114" w:author="Transkribus" w:date="2019-12-11T14:30:00Z">
            <w:r w:rsidRPr="009B6BCA">
              <w:rPr>
                <w:rFonts w:ascii="Courier New" w:hAnsi="Courier New" w:cs="Courier New"/>
                <w:rtl/>
              </w:rPr>
              <w:delText>وقال وانشدنى اياها بعد وفاة اخيه الحكيم</w:delText>
            </w:r>
          </w:del>
          <w:ins w:id="115" w:author="Transkribus" w:date="2019-12-11T14:30:00Z">
            <w:r w:rsidRPr="00EE6742">
              <w:rPr>
                <w:rFonts w:ascii="Courier New" w:hAnsi="Courier New" w:cs="Courier New"/>
                <w:rtl/>
              </w:rPr>
              <w:t>وقال وأنشدفقى اباها بعدوقاة أخيه الحكم</w:t>
            </w:r>
          </w:ins>
          <w:r w:rsidRPr="00EE6742">
            <w:rPr>
              <w:rFonts w:ascii="Courier New" w:hAnsi="Courier New" w:cs="Courier New"/>
              <w:rtl/>
            </w:rPr>
            <w:t xml:space="preserve"> جمال الدين عثمان فى سنة ثمان </w:t>
          </w:r>
          <w:del w:id="116" w:author="Transkribus" w:date="2019-12-11T14:30:00Z">
            <w:r w:rsidRPr="009B6BCA">
              <w:rPr>
                <w:rFonts w:ascii="Courier New" w:hAnsi="Courier New" w:cs="Courier New"/>
                <w:rtl/>
              </w:rPr>
              <w:delText>وخمسين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7" w:author="Transkribus" w:date="2019-12-11T14:30:00Z">
            <w:r w:rsidRPr="00EE6742">
              <w:rPr>
                <w:rFonts w:ascii="Courier New" w:hAnsi="Courier New" w:cs="Courier New"/>
                <w:rtl/>
              </w:rPr>
              <w:t>وحمسين وسثمائة</w:t>
            </w:r>
          </w:ins>
          <w:r>
            <w:t>‬</w:t>
          </w:r>
          <w:r>
            <w:t>‬</w:t>
          </w:r>
        </w:dir>
      </w:dir>
    </w:p>
    <w:p w:rsidR="009E1C49" w:rsidRPr="00EE6742" w:rsidRDefault="009E1C49" w:rsidP="009E1C49">
      <w:pPr>
        <w:pStyle w:val="NurText"/>
        <w:bidi/>
        <w:rPr>
          <w:ins w:id="118" w:author="Transkribus" w:date="2019-12-11T14:30:00Z"/>
          <w:rFonts w:ascii="Courier New" w:hAnsi="Courier New" w:cs="Courier New"/>
        </w:rPr>
      </w:pPr>
      <w:dir w:val="rtl">
        <w:dir w:val="rtl">
          <w:del w:id="119" w:author="Transkribus" w:date="2019-12-11T14:30:00Z">
            <w:r w:rsidRPr="009B6BCA">
              <w:rPr>
                <w:rFonts w:ascii="Courier New" w:hAnsi="Courier New" w:cs="Courier New"/>
                <w:rtl/>
              </w:rPr>
              <w:delText>تبدلت لما ان وجدت سكينة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وعزا نفى</w:delText>
                </w:r>
                <w:r>
                  <w:delText>‬</w:delText>
                </w:r>
                <w:r>
                  <w:delText>‬</w:delText>
                </w:r>
              </w:dir>
            </w:dir>
          </w:del>
          <w:ins w:id="120" w:author="Transkribus" w:date="2019-12-11T14:30:00Z">
            <w:del w:id="121" w:author="Transkribus" w:date="2019-12-11T14:30:00Z">
              <w:r w:rsidRPr="00EE6742">
                <w:rPr>
                  <w:rFonts w:ascii="Courier New" w:hAnsi="Courier New" w:cs="Courier New"/>
                  <w:rtl/>
                </w:rPr>
                <w:delText>الطول</w:delText>
              </w:r>
            </w:del>
          </w:ins>
          <w:r>
            <w:t>‬</w:t>
          </w:r>
          <w:r>
            <w:t>‬</w:t>
          </w:r>
        </w:dir>
      </w:dir>
    </w:p>
    <w:p w:rsidR="009E1C49" w:rsidRPr="00EE6742" w:rsidRDefault="009E1C49" w:rsidP="009E1C49">
      <w:pPr>
        <w:pStyle w:val="NurText"/>
        <w:bidi/>
        <w:rPr>
          <w:rFonts w:ascii="Courier New" w:hAnsi="Courier New" w:cs="Courier New"/>
        </w:rPr>
      </w:pPr>
      <w:ins w:id="122" w:author="Transkribus" w:date="2019-12-11T14:30:00Z">
        <w:r w:rsidRPr="00EE6742">
          <w:rPr>
            <w:rFonts w:ascii="Courier New" w:hAnsi="Courier New" w:cs="Courier New"/>
            <w:rtl/>
          </w:rPr>
          <w:t>عيد اسشلاأن وحدت صكينة * وعزانفقى</w:t>
        </w:r>
      </w:ins>
      <w:r w:rsidRPr="00EE6742">
        <w:rPr>
          <w:rFonts w:ascii="Courier New" w:hAnsi="Courier New" w:cs="Courier New"/>
          <w:rtl/>
        </w:rPr>
        <w:t xml:space="preserve"> شر الحسود ال</w:t>
      </w:r>
      <w:del w:id="123" w:author="Transkribus" w:date="2019-12-11T14:30:00Z">
        <w:r w:rsidRPr="009B6BCA">
          <w:rPr>
            <w:rFonts w:ascii="Courier New" w:hAnsi="Courier New" w:cs="Courier New"/>
            <w:rtl/>
          </w:rPr>
          <w:delText>م</w:delText>
        </w:r>
      </w:del>
      <w:r w:rsidRPr="00EE6742">
        <w:rPr>
          <w:rFonts w:ascii="Courier New" w:hAnsi="Courier New" w:cs="Courier New"/>
          <w:rtl/>
        </w:rPr>
        <w:t>عا</w:t>
      </w:r>
      <w:del w:id="124" w:author="Transkribus" w:date="2019-12-11T14:30:00Z">
        <w:r w:rsidRPr="009B6BCA">
          <w:rPr>
            <w:rFonts w:ascii="Courier New" w:hAnsi="Courier New" w:cs="Courier New"/>
            <w:rtl/>
          </w:rPr>
          <w:delText>ن</w:delText>
        </w:r>
      </w:del>
      <w:r w:rsidRPr="00EE6742">
        <w:rPr>
          <w:rFonts w:ascii="Courier New" w:hAnsi="Courier New" w:cs="Courier New"/>
          <w:rtl/>
        </w:rPr>
        <w:t>د</w:t>
      </w:r>
      <w:del w:id="1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126" w:author="Transkribus" w:date="2019-12-11T14:30:00Z">
            <w:r w:rsidRPr="009B6BCA">
              <w:rPr>
                <w:rFonts w:ascii="Courier New" w:hAnsi="Courier New" w:cs="Courier New"/>
                <w:rtl/>
              </w:rPr>
              <w:delText>وقد ناهزت سنى ثمانين حجة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ومات</w:delText>
                </w:r>
                <w:r>
                  <w:delText>‬</w:delText>
                </w:r>
                <w:r>
                  <w:delText>‬</w:delText>
                </w:r>
              </w:dir>
            </w:dir>
          </w:del>
          <w:ins w:id="127" w:author="Transkribus" w:date="2019-12-11T14:30:00Z">
            <w:del w:id="128" w:author="Transkribus" w:date="2019-12-11T14:30:00Z">
              <w:r w:rsidRPr="00EE6742">
                <w:rPr>
                  <w:rFonts w:ascii="Courier New" w:hAnsi="Courier New" w:cs="Courier New"/>
                  <w:rtl/>
                </w:rPr>
                <w:delText>وقسد ثاهرب سسى ثمانيبن جة * ومان</w:delText>
              </w:r>
            </w:del>
          </w:ins>
          <w:r w:rsidRPr="00EE6742">
            <w:rPr>
              <w:rFonts w:ascii="Courier New" w:hAnsi="Courier New" w:cs="Courier New"/>
              <w:rtl/>
            </w:rPr>
            <w:t xml:space="preserve"> من الاهلين كل مساعد</w:t>
          </w:r>
          <w:del w:id="12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130" w:author="Transkribus" w:date="2019-12-11T14:30:00Z">
            <w:r w:rsidRPr="009B6BCA">
              <w:rPr>
                <w:rFonts w:ascii="Courier New" w:hAnsi="Courier New" w:cs="Courier New"/>
                <w:rtl/>
              </w:rPr>
              <w:delText>ولا سيما الاخ الشقيق وان غدا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لدى نازل</w:delText>
                </w:r>
                <w:r>
                  <w:delText>‬</w:delText>
                </w:r>
                <w:r>
                  <w:delText>‬</w:delText>
                </w:r>
              </w:dir>
            </w:dir>
          </w:del>
          <w:ins w:id="131" w:author="Transkribus" w:date="2019-12-11T14:30:00Z">
            <w:del w:id="132" w:author="Transkribus" w:date="2019-12-11T14:30:00Z">
              <w:r w:rsidRPr="00EE6742">
                <w:rPr>
                  <w:rFonts w:ascii="Courier New" w:hAnsi="Courier New" w:cs="Courier New"/>
                  <w:rtl/>
                </w:rPr>
                <w:delText>ولاسيمالاج الشعسقوان عدا* لذدى ثازل</w:delText>
              </w:r>
            </w:del>
          </w:ins>
          <w:r w:rsidRPr="00EE6742">
            <w:rPr>
              <w:rFonts w:ascii="Courier New" w:hAnsi="Courier New" w:cs="Courier New"/>
              <w:rtl/>
            </w:rPr>
            <w:t xml:space="preserve"> فى الخطب </w:t>
          </w:r>
          <w:del w:id="133" w:author="Transkribus" w:date="2019-12-11T14:30:00Z">
            <w:r w:rsidRPr="009B6BCA">
              <w:rPr>
                <w:rFonts w:ascii="Courier New" w:hAnsi="Courier New" w:cs="Courier New"/>
                <w:rtl/>
              </w:rPr>
              <w:delText>ركنى وساعدي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4" w:author="Transkribus" w:date="2019-12-11T14:30:00Z">
            <w:r w:rsidRPr="00EE6742">
              <w:rPr>
                <w:rFonts w:ascii="Courier New" w:hAnsi="Courier New" w:cs="Courier New"/>
                <w:rtl/>
              </w:rPr>
              <w:t>زكنى وساعدى</w:t>
            </w:r>
          </w:ins>
          <w:r>
            <w:t>‬</w:t>
          </w:r>
          <w:r>
            <w:t>‬</w:t>
          </w:r>
        </w:dir>
      </w:dir>
    </w:p>
    <w:p w:rsidR="009E1C49" w:rsidRPr="009B6BCA" w:rsidRDefault="009E1C49" w:rsidP="009E1C49">
      <w:pPr>
        <w:pStyle w:val="NurText"/>
        <w:bidi/>
        <w:rPr>
          <w:del w:id="135" w:author="Transkribus" w:date="2019-12-11T14:30:00Z"/>
          <w:rFonts w:ascii="Courier New" w:hAnsi="Courier New" w:cs="Courier New"/>
        </w:rPr>
      </w:pPr>
      <w:dir w:val="rtl">
        <w:dir w:val="rtl">
          <w:del w:id="136" w:author="Transkribus" w:date="2019-12-11T14:30:00Z">
            <w:r w:rsidRPr="009B6BCA">
              <w:rPr>
                <w:rFonts w:ascii="Courier New" w:hAnsi="Courier New" w:cs="Courier New"/>
                <w:rtl/>
              </w:rPr>
              <w:delText>فخانتنى الايام فيما رجوته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ولما تزل تاتى بعكس المقاصد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9E1C49" w:rsidRPr="00EE6742" w:rsidRDefault="009E1C49" w:rsidP="009E1C49">
      <w:pPr>
        <w:pStyle w:val="NurText"/>
        <w:bidi/>
        <w:rPr>
          <w:ins w:id="137" w:author="Transkribus" w:date="2019-12-11T14:30:00Z"/>
          <w:del w:id="138" w:author="Transkribus" w:date="2019-12-11T14:30:00Z"/>
          <w:rFonts w:ascii="Courier New" w:hAnsi="Courier New" w:cs="Courier New"/>
        </w:rPr>
      </w:pPr>
      <w:dir w:val="rtl">
        <w:dir w:val="rtl">
          <w:del w:id="139" w:author="Transkribus" w:date="2019-12-11T14:30:00Z">
            <w:r w:rsidRPr="009B6BCA">
              <w:rPr>
                <w:rFonts w:ascii="Courier New" w:hAnsi="Courier New" w:cs="Courier New"/>
                <w:rtl/>
              </w:rPr>
              <w:delText>فصبرا على كيد الزمان لعله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يؤول</w:delText>
                </w:r>
                <w:r>
                  <w:delText>‬</w:delText>
                </w:r>
                <w:r>
                  <w:delText>‬</w:delText>
                </w:r>
              </w:dir>
            </w:dir>
          </w:del>
          <w:ins w:id="140" w:author="Transkribus" w:date="2019-12-11T14:30:00Z">
            <w:del w:id="141" w:author="Transkribus" w:date="2019-12-11T14:30:00Z">
              <w:r w:rsidRPr="00EE6742">
                <w:rPr>
                  <w:rFonts w:ascii="Courier New" w:hAnsi="Courier New" w:cs="Courier New"/>
                  <w:rtl/>
                </w:rPr>
                <w:delText>خفاتتنى الاعام عمار جوه * ولماترل ثاق بعكس القاسد</w:delText>
              </w:r>
            </w:del>
          </w:ins>
          <w:r>
            <w:t>‬</w:t>
          </w:r>
          <w:r>
            <w:t>‬</w:t>
          </w:r>
        </w:dir>
      </w:dir>
    </w:p>
    <w:p w:rsidR="009E1C49" w:rsidRPr="00EE6742" w:rsidRDefault="009E1C49" w:rsidP="009E1C49">
      <w:pPr>
        <w:pStyle w:val="NurText"/>
        <w:bidi/>
        <w:rPr>
          <w:rFonts w:ascii="Courier New" w:hAnsi="Courier New" w:cs="Courier New"/>
        </w:rPr>
      </w:pPr>
      <w:ins w:id="142" w:author="Transkribus" w:date="2019-12-11T14:30:00Z">
        <w:r w:rsidRPr="00EE6742">
          <w:rPr>
            <w:rFonts w:ascii="Courier New" w:hAnsi="Courier New" w:cs="Courier New"/>
            <w:rtl/>
          </w:rPr>
          <w:t>نصير اعسلى كيسد الرمان اعسله * بول</w:t>
        </w:r>
      </w:ins>
      <w:r w:rsidRPr="00EE6742">
        <w:rPr>
          <w:rFonts w:ascii="Courier New" w:hAnsi="Courier New" w:cs="Courier New"/>
          <w:rtl/>
        </w:rPr>
        <w:t xml:space="preserve"> الى الانصاف بعد </w:t>
      </w:r>
      <w:del w:id="143" w:author="Transkribus" w:date="2019-12-11T14:30:00Z">
        <w:r w:rsidRPr="009B6BCA">
          <w:rPr>
            <w:rFonts w:ascii="Courier New" w:hAnsi="Courier New" w:cs="Courier New"/>
            <w:rtl/>
          </w:rPr>
          <w:delText>التباعد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4" w:author="Transkribus" w:date="2019-12-11T14:30:00Z">
        <w:r w:rsidRPr="00EE6742">
          <w:rPr>
            <w:rFonts w:ascii="Courier New" w:hAnsi="Courier New" w:cs="Courier New"/>
            <w:rtl/>
          </w:rPr>
          <w:t>النباعد</w:t>
        </w:r>
      </w:ins>
    </w:p>
    <w:p w:rsidR="009E1C49" w:rsidRPr="009B6BCA" w:rsidRDefault="009E1C49" w:rsidP="009E1C49">
      <w:pPr>
        <w:pStyle w:val="NurText"/>
        <w:bidi/>
        <w:rPr>
          <w:del w:id="145" w:author="Transkribus" w:date="2019-12-11T14:30:00Z"/>
          <w:rFonts w:ascii="Courier New" w:hAnsi="Courier New" w:cs="Courier New"/>
        </w:rPr>
      </w:pPr>
      <w:dir w:val="rtl">
        <w:dir w:val="rtl">
          <w:del w:id="146" w:author="Transkribus" w:date="2019-12-11T14:30:00Z">
            <w:r w:rsidRPr="009B6BCA">
              <w:rPr>
                <w:rFonts w:ascii="Courier New" w:hAnsi="Courier New" w:cs="Courier New"/>
                <w:rtl/>
              </w:rPr>
              <w:delText>وكان يخضب بالحناء فقلت له لو تركت اللحية بيضاء كان اليق فانشدنى لنفسه بديها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47" w:author="Transkribus" w:date="2019-12-11T14:30:00Z"/>
          <w:rFonts w:ascii="Courier New" w:hAnsi="Courier New" w:cs="Courier New"/>
        </w:rPr>
      </w:pPr>
      <w:dir w:val="rtl">
        <w:dir w:val="rtl">
          <w:del w:id="148" w:author="Transkribus" w:date="2019-12-11T14:30:00Z">
            <w:r w:rsidRPr="009B6BCA">
              <w:rPr>
                <w:rFonts w:ascii="Courier New" w:hAnsi="Courier New" w:cs="Courier New"/>
                <w:rtl/>
              </w:rPr>
              <w:delText>سترت مشيبى بالخضاب لانني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تيقنت ان</w:delText>
                </w:r>
                <w:r>
                  <w:delText>‬</w:delText>
                </w:r>
                <w:r>
                  <w:delText>‬</w:delText>
                </w:r>
              </w:dir>
            </w:dir>
          </w:del>
          <w:ins w:id="149" w:author="Transkribus" w:date="2019-12-11T14:30:00Z">
            <w:del w:id="150" w:author="Transkribus" w:date="2019-12-11T14:30:00Z">
              <w:r w:rsidRPr="00EE6742">
                <w:rPr>
                  <w:rFonts w:ascii="Courier New" w:hAnsi="Courier New" w:cs="Courier New"/>
                  <w:rtl/>
                </w:rPr>
                <w:delText>وكان يفضب الحناء فقلت لهلوتركت الهبة مضاء كمان البق فالنشدق النقسعيدها</w:delText>
              </w:r>
            </w:del>
          </w:ins>
          <w:r>
            <w:t>‬</w:t>
          </w:r>
          <w:r>
            <w:t>‬</w:t>
          </w:r>
        </w:dir>
      </w:dir>
    </w:p>
    <w:p w:rsidR="009E1C49" w:rsidRPr="00EE6742" w:rsidRDefault="009E1C49" w:rsidP="009E1C49">
      <w:pPr>
        <w:pStyle w:val="NurText"/>
        <w:bidi/>
        <w:rPr>
          <w:ins w:id="151" w:author="Transkribus" w:date="2019-12-11T14:30:00Z"/>
          <w:rFonts w:ascii="Courier New" w:hAnsi="Courier New" w:cs="Courier New"/>
        </w:rPr>
      </w:pPr>
      <w:ins w:id="152" w:author="Transkribus" w:date="2019-12-11T14:30:00Z">
        <w:r w:rsidRPr="00EE6742">
          <w:rPr>
            <w:rFonts w:ascii="Courier New" w:hAnsi="Courier New" w:cs="Courier New"/>
            <w:rtl/>
          </w:rPr>
          <w:t>الطويل</w:t>
        </w:r>
      </w:ins>
    </w:p>
    <w:p w:rsidR="009E1C49" w:rsidRPr="00EE6742" w:rsidRDefault="009E1C49" w:rsidP="009E1C49">
      <w:pPr>
        <w:pStyle w:val="NurText"/>
        <w:bidi/>
        <w:rPr>
          <w:rFonts w:ascii="Courier New" w:hAnsi="Courier New" w:cs="Courier New"/>
        </w:rPr>
      </w:pPr>
      <w:ins w:id="153" w:author="Transkribus" w:date="2019-12-11T14:30:00Z">
        <w:r w:rsidRPr="00EE6742">
          <w:rPr>
            <w:rFonts w:ascii="Courier New" w:hAnsi="Courier New" w:cs="Courier New"/>
            <w:rtl/>
          </w:rPr>
          <w:t>هرت مسيى بالخضارلاغنى * تيقتت أن</w:t>
        </w:r>
      </w:ins>
      <w:r w:rsidRPr="00EE6742">
        <w:rPr>
          <w:rFonts w:ascii="Courier New" w:hAnsi="Courier New" w:cs="Courier New"/>
          <w:rtl/>
        </w:rPr>
        <w:t xml:space="preserve"> الشيب بالموت منذر</w:t>
      </w:r>
      <w:del w:id="15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155" w:author="Transkribus" w:date="2019-12-11T14:30:00Z">
            <w:r w:rsidRPr="009B6BCA">
              <w:rPr>
                <w:rFonts w:ascii="Courier New" w:hAnsi="Courier New" w:cs="Courier New"/>
                <w:rtl/>
              </w:rPr>
              <w:delText>فواريته كيلا ترى</w:delText>
            </w:r>
          </w:del>
          <w:ins w:id="156" w:author="Transkribus" w:date="2019-12-11T14:30:00Z">
            <w:r w:rsidRPr="00EE6742">
              <w:rPr>
                <w:rFonts w:ascii="Courier New" w:hAnsi="Courier New" w:cs="Courier New"/>
                <w:rtl/>
              </w:rPr>
              <w:t xml:space="preserve"> فوارته كميلاترى</w:t>
            </w:r>
          </w:ins>
          <w:r w:rsidRPr="00EE6742">
            <w:rPr>
              <w:rFonts w:ascii="Courier New" w:hAnsi="Courier New" w:cs="Courier New"/>
              <w:rtl/>
            </w:rPr>
            <w:t xml:space="preserve"> منه </w:t>
          </w:r>
          <w:del w:id="157" w:author="Transkribus" w:date="2019-12-11T14:30:00Z">
            <w:r w:rsidRPr="009B6BCA">
              <w:rPr>
                <w:rFonts w:ascii="Courier New" w:hAnsi="Courier New" w:cs="Courier New"/>
                <w:rtl/>
              </w:rPr>
              <w:delText>مقلتي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58" w:author="Transkribus" w:date="2019-12-11T14:30:00Z">
            <w:del w:id="159" w:author="Transkribus" w:date="2019-12-11T14:30:00Z">
              <w:r w:rsidRPr="00EE6742">
                <w:rPr>
                  <w:rFonts w:ascii="Courier New" w:hAnsi="Courier New" w:cs="Courier New"/>
                  <w:rtl/>
                </w:rPr>
                <w:delText xml:space="preserve">مغلنى * </w:delText>
              </w:r>
            </w:del>
          </w:ins>
          <w:r w:rsidRPr="00EE6742">
            <w:rPr>
              <w:rFonts w:ascii="Courier New" w:hAnsi="Courier New" w:cs="Courier New"/>
              <w:rtl/>
            </w:rPr>
            <w:t xml:space="preserve">صباح </w:t>
          </w:r>
          <w:del w:id="160" w:author="Transkribus" w:date="2019-12-11T14:30:00Z">
            <w:r w:rsidRPr="009B6BCA">
              <w:rPr>
                <w:rFonts w:ascii="Courier New" w:hAnsi="Courier New" w:cs="Courier New"/>
                <w:rtl/>
              </w:rPr>
              <w:delText>مساء ما به العيش يكدر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1" w:author="Transkribus" w:date="2019-12-11T14:30:00Z">
            <w:r w:rsidRPr="00EE6742">
              <w:rPr>
                <w:rFonts w:ascii="Courier New" w:hAnsi="Courier New" w:cs="Courier New"/>
                <w:rtl/>
              </w:rPr>
              <w:t>مساعهم العس بككر</w:t>
            </w:r>
          </w:ins>
          <w:r>
            <w:t>‬</w:t>
          </w:r>
          <w:r>
            <w:t>‬</w:t>
          </w:r>
        </w:dir>
      </w:dir>
    </w:p>
    <w:p w:rsidR="009E1C49" w:rsidRPr="00EE6742" w:rsidRDefault="009E1C49" w:rsidP="009E1C49">
      <w:pPr>
        <w:pStyle w:val="NurText"/>
        <w:bidi/>
        <w:rPr>
          <w:rFonts w:ascii="Courier New" w:hAnsi="Courier New" w:cs="Courier New"/>
        </w:rPr>
      </w:pPr>
      <w:dir w:val="rtl">
        <w:dir w:val="rtl">
          <w:del w:id="162" w:author="Transkribus" w:date="2019-12-11T14:30:00Z">
            <w:r w:rsidRPr="009B6BCA">
              <w:rPr>
                <w:rFonts w:ascii="Courier New" w:hAnsi="Courier New" w:cs="Courier New"/>
                <w:rtl/>
              </w:rPr>
              <w:delText>فغيبة ما يشنى</w:delText>
            </w:r>
          </w:del>
          <w:ins w:id="163" w:author="Transkribus" w:date="2019-12-11T14:30:00Z">
            <w:r w:rsidRPr="00EE6742">
              <w:rPr>
                <w:rFonts w:ascii="Courier New" w:hAnsi="Courier New" w:cs="Courier New"/>
                <w:rtl/>
              </w:rPr>
              <w:t>فنيبة مايشى</w:t>
            </w:r>
          </w:ins>
          <w:r w:rsidRPr="00EE6742">
            <w:rPr>
              <w:rFonts w:ascii="Courier New" w:hAnsi="Courier New" w:cs="Courier New"/>
              <w:rtl/>
            </w:rPr>
            <w:t xml:space="preserve"> عن </w:t>
          </w:r>
          <w:del w:id="164" w:author="Transkribus" w:date="2019-12-11T14:30:00Z">
            <w:r w:rsidRPr="009B6BCA">
              <w:rPr>
                <w:rFonts w:ascii="Courier New" w:hAnsi="Courier New" w:cs="Courier New"/>
                <w:rtl/>
              </w:rPr>
              <w:delText>العين موجب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65" w:author="Transkribus" w:date="2019-12-11T14:30:00Z">
            <w:del w:id="166" w:author="Transkribus" w:date="2019-12-11T14:30:00Z">
              <w:r w:rsidRPr="00EE6742">
                <w:rPr>
                  <w:rFonts w:ascii="Courier New" w:hAnsi="Courier New" w:cs="Courier New"/>
                  <w:rtl/>
                </w:rPr>
                <w:delText xml:space="preserve">العبن موحب * </w:delText>
              </w:r>
            </w:del>
          </w:ins>
          <w:r w:rsidRPr="00EE6742">
            <w:rPr>
              <w:rFonts w:ascii="Courier New" w:hAnsi="Courier New" w:cs="Courier New"/>
              <w:rtl/>
            </w:rPr>
            <w:t xml:space="preserve">تناسى </w:t>
          </w:r>
          <w:del w:id="167" w:author="Transkribus" w:date="2019-12-11T14:30:00Z">
            <w:r w:rsidRPr="009B6BCA">
              <w:rPr>
                <w:rFonts w:ascii="Courier New" w:hAnsi="Courier New" w:cs="Courier New"/>
                <w:rtl/>
              </w:rPr>
              <w:delText>ما منه يخاف ويحذر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8" w:author="Transkribus" w:date="2019-12-11T14:30:00Z">
            <w:r w:rsidRPr="00EE6742">
              <w:rPr>
                <w:rFonts w:ascii="Courier New" w:hAnsi="Courier New" w:cs="Courier New"/>
                <w:rtl/>
              </w:rPr>
              <w:t>مامنه بخاف ويجدر</w:t>
            </w:r>
          </w:ins>
          <w:r>
            <w:t>‬</w:t>
          </w:r>
          <w:r>
            <w:t>‬</w:t>
          </w:r>
        </w:dir>
      </w:dir>
    </w:p>
    <w:p w:rsidR="009E1C49" w:rsidRPr="009B6BCA" w:rsidRDefault="009E1C49" w:rsidP="009E1C49">
      <w:pPr>
        <w:pStyle w:val="NurText"/>
        <w:bidi/>
        <w:rPr>
          <w:del w:id="169" w:author="Transkribus" w:date="2019-12-11T14:30:00Z"/>
          <w:rFonts w:ascii="Courier New" w:hAnsi="Courier New" w:cs="Courier New"/>
        </w:rPr>
      </w:pPr>
      <w:dir w:val="rtl">
        <w:dir w:val="rtl">
          <w:del w:id="170" w:author="Transkribus" w:date="2019-12-11T14:30:00Z">
            <w:r w:rsidRPr="009B6BCA">
              <w:rPr>
                <w:rFonts w:ascii="Courier New" w:hAnsi="Courier New" w:cs="Courier New"/>
                <w:rtl/>
              </w:rPr>
              <w:delText>وان كنت ذا علم بان ليس ملبسي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شبابا ولا رد المنية يقدر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9E1C49" w:rsidRPr="00EE6742" w:rsidRDefault="009E1C49" w:rsidP="009E1C49">
      <w:pPr>
        <w:pStyle w:val="NurText"/>
        <w:bidi/>
        <w:rPr>
          <w:ins w:id="171" w:author="Transkribus" w:date="2019-12-11T14:30:00Z"/>
          <w:del w:id="172" w:author="Transkribus" w:date="2019-12-11T14:30:00Z"/>
          <w:rFonts w:ascii="Courier New" w:hAnsi="Courier New" w:cs="Courier New"/>
        </w:rPr>
      </w:pPr>
      <w:dir w:val="rtl">
        <w:dir w:val="rtl">
          <w:del w:id="173" w:author="Transkribus" w:date="2019-12-11T14:30:00Z">
            <w:r w:rsidRPr="009B6BCA">
              <w:rPr>
                <w:rFonts w:ascii="Courier New" w:hAnsi="Courier New" w:cs="Courier New"/>
                <w:rtl/>
              </w:rPr>
              <w:delText>وقال وهو مما كتب</w:delText>
            </w:r>
          </w:del>
          <w:ins w:id="174" w:author="Transkribus" w:date="2019-12-11T14:30:00Z">
            <w:r w:rsidRPr="00EE6742">
              <w:rPr>
                <w:rFonts w:ascii="Courier New" w:hAnsi="Courier New" w:cs="Courier New"/>
                <w:rtl/>
              </w:rPr>
              <w:t>وان كتت ذاعلم بابن ايس مليسى * سيابا ولارد المنبة معدر</w:t>
            </w:r>
          </w:ins>
          <w:r>
            <w:t>‬</w:t>
          </w:r>
          <w:r>
            <w:t>‬</w:t>
          </w:r>
        </w:dir>
      </w:dir>
    </w:p>
    <w:p w:rsidR="009E1C49" w:rsidRPr="00EE6742" w:rsidRDefault="009E1C49" w:rsidP="009E1C49">
      <w:pPr>
        <w:pStyle w:val="NurText"/>
        <w:bidi/>
        <w:rPr>
          <w:rFonts w:ascii="Courier New" w:hAnsi="Courier New" w:cs="Courier New"/>
        </w:rPr>
      </w:pPr>
      <w:ins w:id="175" w:author="Transkribus" w:date="2019-12-11T14:30:00Z">
        <w:r w:rsidRPr="00EE6742">
          <w:rPr>
            <w:rFonts w:ascii="Courier New" w:hAnsi="Courier New" w:cs="Courier New"/>
            <w:rtl/>
          </w:rPr>
          <w:t>ابوقال وهوثماكتب</w:t>
        </w:r>
      </w:ins>
      <w:r w:rsidRPr="00EE6742">
        <w:rPr>
          <w:rFonts w:ascii="Courier New" w:hAnsi="Courier New" w:cs="Courier New"/>
          <w:rtl/>
        </w:rPr>
        <w:t xml:space="preserve"> به الى من </w:t>
      </w:r>
      <w:del w:id="176" w:author="Transkribus" w:date="2019-12-11T14:30:00Z">
        <w:r w:rsidRPr="009B6BCA">
          <w:rPr>
            <w:rFonts w:ascii="Courier New" w:hAnsi="Courier New" w:cs="Courier New"/>
            <w:rtl/>
          </w:rPr>
          <w:delText>دمشق وكنت يومئذ بصرخد</w:delText>
        </w:r>
      </w:del>
      <w:ins w:id="177" w:author="Transkribus" w:date="2019-12-11T14:30:00Z">
        <w:r w:rsidRPr="00EE6742">
          <w:rPr>
            <w:rFonts w:ascii="Courier New" w:hAnsi="Courier New" w:cs="Courier New"/>
            <w:rtl/>
          </w:rPr>
          <w:t>ديق وكتب يو متذ بصرجد</w:t>
        </w:r>
      </w:ins>
      <w:r w:rsidRPr="00EE6742">
        <w:rPr>
          <w:rFonts w:ascii="Courier New" w:hAnsi="Courier New" w:cs="Courier New"/>
          <w:rtl/>
        </w:rPr>
        <w:t xml:space="preserve"> عند مالكها الامير عز الدين </w:t>
      </w:r>
      <w:del w:id="178" w:author="Transkribus" w:date="2019-12-11T14:30:00Z">
        <w:r w:rsidRPr="009B6BCA">
          <w:rPr>
            <w:rFonts w:ascii="Courier New" w:hAnsi="Courier New" w:cs="Courier New"/>
            <w:rtl/>
          </w:rPr>
          <w:delText>ايبك المعظمي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9" w:author="Transkribus" w:date="2019-12-11T14:30:00Z">
        <w:r w:rsidRPr="00EE6742">
          <w:rPr>
            <w:rFonts w:ascii="Courier New" w:hAnsi="Courier New" w:cs="Courier New"/>
            <w:rtl/>
          </w:rPr>
          <w:t>أيك</w:t>
        </w:r>
      </w:ins>
    </w:p>
    <w:p w:rsidR="009E1C49" w:rsidRPr="00EE6742" w:rsidRDefault="009E1C49" w:rsidP="009E1C49">
      <w:pPr>
        <w:pStyle w:val="NurText"/>
        <w:bidi/>
        <w:rPr>
          <w:ins w:id="180" w:author="Transkribus" w:date="2019-12-11T14:30:00Z"/>
          <w:rFonts w:ascii="Courier New" w:hAnsi="Courier New" w:cs="Courier New"/>
        </w:rPr>
      </w:pPr>
      <w:dir w:val="rtl">
        <w:dir w:val="rtl">
          <w:ins w:id="181" w:author="Transkribus" w:date="2019-12-11T14:30:00Z">
            <w:r w:rsidRPr="00EE6742">
              <w:rPr>
                <w:rFonts w:ascii="Courier New" w:hAnsi="Courier New" w:cs="Courier New"/>
                <w:rtl/>
              </w:rPr>
              <w:t>العطمى</w:t>
            </w:r>
          </w:ins>
          <w:r>
            <w:t>‬</w:t>
          </w:r>
          <w:r>
            <w:t>‬</w:t>
          </w:r>
        </w:dir>
      </w:dir>
    </w:p>
    <w:p w:rsidR="009E1C49" w:rsidRPr="00EE6742" w:rsidRDefault="009E1C49" w:rsidP="009E1C49">
      <w:pPr>
        <w:pStyle w:val="NurText"/>
        <w:bidi/>
        <w:rPr>
          <w:ins w:id="182" w:author="Transkribus" w:date="2019-12-11T14:30:00Z"/>
          <w:rFonts w:ascii="Courier New" w:hAnsi="Courier New" w:cs="Courier New"/>
        </w:rPr>
      </w:pPr>
      <w:ins w:id="183" w:author="Transkribus" w:date="2019-12-11T14:30:00Z">
        <w:r w:rsidRPr="00EE6742">
          <w:rPr>
            <w:rFonts w:ascii="Courier New" w:hAnsi="Courier New" w:cs="Courier New"/>
            <w:rtl/>
          </w:rPr>
          <w:t>االبسيط</w:t>
        </w:r>
      </w:ins>
    </w:p>
    <w:p w:rsidR="009E1C49" w:rsidRPr="00EE6742" w:rsidRDefault="009E1C49" w:rsidP="009E1C49">
      <w:pPr>
        <w:pStyle w:val="NurText"/>
        <w:bidi/>
        <w:rPr>
          <w:rFonts w:ascii="Courier New" w:hAnsi="Courier New" w:cs="Courier New"/>
        </w:rPr>
      </w:pPr>
      <w:ins w:id="184" w:author="Transkribus" w:date="2019-12-11T14:30:00Z">
        <w:r w:rsidRPr="00EE6742">
          <w:rPr>
            <w:rFonts w:ascii="Courier New" w:hAnsi="Courier New" w:cs="Courier New"/>
            <w:rtl/>
          </w:rPr>
          <w:t xml:space="preserve"> </w:t>
        </w:r>
      </w:ins>
      <w:r w:rsidRPr="00EE6742">
        <w:rPr>
          <w:rFonts w:ascii="Courier New" w:hAnsi="Courier New" w:cs="Courier New"/>
          <w:rtl/>
        </w:rPr>
        <w:t xml:space="preserve">موفق الدين </w:t>
      </w:r>
      <w:del w:id="185" w:author="Transkribus" w:date="2019-12-11T14:30:00Z">
        <w:r w:rsidRPr="009B6BCA">
          <w:rPr>
            <w:rFonts w:ascii="Courier New" w:hAnsi="Courier New" w:cs="Courier New"/>
            <w:rtl/>
          </w:rPr>
          <w:delText>ماذا السهو منك</w:delText>
        </w:r>
      </w:del>
      <w:ins w:id="186" w:author="Transkribus" w:date="2019-12-11T14:30:00Z">
        <w:r w:rsidRPr="00EE6742">
          <w:rPr>
            <w:rFonts w:ascii="Courier New" w:hAnsi="Courier New" w:cs="Courier New"/>
            <w:rtl/>
          </w:rPr>
          <w:t>ماذ السهومتك</w:t>
        </w:r>
      </w:ins>
      <w:r w:rsidRPr="00EE6742">
        <w:rPr>
          <w:rFonts w:ascii="Courier New" w:hAnsi="Courier New" w:cs="Courier New"/>
          <w:rtl/>
        </w:rPr>
        <w:t xml:space="preserve"> على</w:t>
      </w:r>
      <w:del w:id="18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نلت</w:delText>
            </w:r>
            <w:r>
              <w:delText>‬</w:delText>
            </w:r>
            <w:r>
              <w:delText>‬</w:delText>
            </w:r>
          </w:dir>
        </w:dir>
      </w:del>
      <w:ins w:id="188" w:author="Transkribus" w:date="2019-12-11T14:30:00Z">
        <w:del w:id="189" w:author="Transkribus" w:date="2019-12-11T14:30:00Z">
          <w:r w:rsidRPr="00EE6742">
            <w:rPr>
              <w:rFonts w:ascii="Courier New" w:hAnsi="Courier New" w:cs="Courier New"/>
              <w:rtl/>
            </w:rPr>
            <w:delText xml:space="preserve"> * ماقلت</w:delText>
          </w:r>
        </w:del>
      </w:ins>
      <w:r w:rsidRPr="00EE6742">
        <w:rPr>
          <w:rFonts w:ascii="Courier New" w:hAnsi="Courier New" w:cs="Courier New"/>
          <w:rtl/>
        </w:rPr>
        <w:t xml:space="preserve"> من ر</w:t>
      </w:r>
      <w:del w:id="190" w:author="Transkribus" w:date="2019-12-11T14:30:00Z">
        <w:r w:rsidRPr="009B6BCA">
          <w:rPr>
            <w:rFonts w:ascii="Courier New" w:hAnsi="Courier New" w:cs="Courier New"/>
            <w:rtl/>
          </w:rPr>
          <w:delText>تب</w:delText>
        </w:r>
      </w:del>
      <w:ins w:id="191" w:author="Transkribus" w:date="2019-12-11T14:30:00Z">
        <w:r w:rsidRPr="00EE6742">
          <w:rPr>
            <w:rFonts w:ascii="Courier New" w:hAnsi="Courier New" w:cs="Courier New"/>
            <w:rtl/>
          </w:rPr>
          <w:t>ني</w:t>
        </w:r>
      </w:ins>
      <w:r w:rsidRPr="00EE6742">
        <w:rPr>
          <w:rFonts w:ascii="Courier New" w:hAnsi="Courier New" w:cs="Courier New"/>
          <w:rtl/>
        </w:rPr>
        <w:t xml:space="preserve">ة فى </w:t>
      </w:r>
      <w:del w:id="192" w:author="Transkribus" w:date="2019-12-11T14:30:00Z">
        <w:r w:rsidRPr="009B6BCA">
          <w:rPr>
            <w:rFonts w:ascii="Courier New" w:hAnsi="Courier New" w:cs="Courier New"/>
            <w:rtl/>
          </w:rPr>
          <w:delText>العلم والادب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3" w:author="Transkribus" w:date="2019-12-11T14:30:00Z">
        <w:r w:rsidRPr="00EE6742">
          <w:rPr>
            <w:rFonts w:ascii="Courier New" w:hAnsi="Courier New" w:cs="Courier New"/>
            <w:rtl/>
          </w:rPr>
          <w:t>العسلم والاذب</w:t>
        </w:r>
      </w:ins>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ابع</w:t>
          </w:r>
          <w:del w:id="194" w:author="Transkribus" w:date="2019-12-11T14:30:00Z">
            <w:r w:rsidRPr="009B6BCA">
              <w:rPr>
                <w:rFonts w:ascii="Courier New" w:hAnsi="Courier New" w:cs="Courier New"/>
                <w:rtl/>
              </w:rPr>
              <w:delText>ت</w:delText>
            </w:r>
          </w:del>
          <w:ins w:id="195" w:author="Transkribus" w:date="2019-12-11T14:30:00Z">
            <w:r w:rsidRPr="00EE6742">
              <w:rPr>
                <w:rFonts w:ascii="Courier New" w:hAnsi="Courier New" w:cs="Courier New"/>
                <w:rtl/>
              </w:rPr>
              <w:t>ث</w:t>
            </w:r>
          </w:ins>
          <w:r w:rsidRPr="00EE6742">
            <w:rPr>
              <w:rFonts w:ascii="Courier New" w:hAnsi="Courier New" w:cs="Courier New"/>
              <w:rtl/>
            </w:rPr>
            <w:t xml:space="preserve"> نفسك </w:t>
          </w:r>
          <w:del w:id="196" w:author="Transkribus" w:date="2019-12-11T14:30:00Z">
            <w:r w:rsidRPr="009B6BCA">
              <w:rPr>
                <w:rFonts w:ascii="Courier New" w:hAnsi="Courier New" w:cs="Courier New"/>
                <w:rtl/>
              </w:rPr>
              <w:delText>ب</w:delText>
            </w:r>
          </w:del>
          <w:r w:rsidRPr="00EE6742">
            <w:rPr>
              <w:rFonts w:ascii="Courier New" w:hAnsi="Courier New" w:cs="Courier New"/>
              <w:rtl/>
            </w:rPr>
            <w:t xml:space="preserve">النزر الحقير </w:t>
          </w:r>
          <w:del w:id="197" w:author="Transkribus" w:date="2019-12-11T14:30:00Z">
            <w:r w:rsidRPr="009B6BCA">
              <w:rPr>
                <w:rFonts w:ascii="Courier New" w:hAnsi="Courier New" w:cs="Courier New"/>
                <w:rtl/>
              </w:rPr>
              <w:delText>لقد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ارخصتها</w:delText>
                </w:r>
                <w:r>
                  <w:delText>‬</w:delText>
                </w:r>
                <w:r>
                  <w:delText>‬</w:delText>
                </w:r>
              </w:dir>
            </w:dir>
          </w:del>
          <w:ins w:id="198" w:author="Transkribus" w:date="2019-12-11T14:30:00Z">
            <w:del w:id="199" w:author="Transkribus" w:date="2019-12-11T14:30:00Z">
              <w:r w:rsidRPr="00EE6742">
                <w:rPr>
                  <w:rFonts w:ascii="Courier New" w:hAnsi="Courier New" w:cs="Courier New"/>
                  <w:rtl/>
                </w:rPr>
                <w:delText>اقسد * أر خصتها</w:delText>
              </w:r>
            </w:del>
          </w:ins>
          <w:r w:rsidRPr="00EE6742">
            <w:rPr>
              <w:rFonts w:ascii="Courier New" w:hAnsi="Courier New" w:cs="Courier New"/>
              <w:rtl/>
            </w:rPr>
            <w:t xml:space="preserve"> بعد طول </w:t>
          </w:r>
          <w:del w:id="200" w:author="Transkribus" w:date="2019-12-11T14:30:00Z">
            <w:r w:rsidRPr="009B6BCA">
              <w:rPr>
                <w:rFonts w:ascii="Courier New" w:hAnsi="Courier New" w:cs="Courier New"/>
                <w:rtl/>
              </w:rPr>
              <w:delText>الجد والداب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1" w:author="Transkribus" w:date="2019-12-11T14:30:00Z">
            <w:r w:rsidRPr="00EE6742">
              <w:rPr>
                <w:rFonts w:ascii="Courier New" w:hAnsi="Courier New" w:cs="Courier New"/>
                <w:rtl/>
              </w:rPr>
              <w:t>الحدو الدأب</w:t>
            </w:r>
          </w:ins>
          <w:r>
            <w:t>‬</w:t>
          </w:r>
          <w:r>
            <w:t>‬</w:t>
          </w:r>
        </w:dir>
      </w:dir>
    </w:p>
    <w:p w:rsidR="009E1C49" w:rsidRPr="009B6BCA" w:rsidRDefault="009E1C49" w:rsidP="009E1C49">
      <w:pPr>
        <w:pStyle w:val="NurText"/>
        <w:bidi/>
        <w:rPr>
          <w:del w:id="202" w:author="Transkribus" w:date="2019-12-11T14:30:00Z"/>
          <w:rFonts w:ascii="Courier New" w:hAnsi="Courier New" w:cs="Courier New"/>
        </w:rPr>
      </w:pPr>
      <w:dir w:val="rtl">
        <w:dir w:val="rtl">
          <w:del w:id="203" w:author="Transkribus" w:date="2019-12-11T14:30:00Z">
            <w:r w:rsidRPr="009B6BCA">
              <w:rPr>
                <w:rFonts w:ascii="Courier New" w:hAnsi="Courier New" w:cs="Courier New"/>
                <w:rtl/>
              </w:rPr>
              <w:delText>اقمت فى بلد يزرى بساكنه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يرتضيه لبيب من ذوى الرتب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9E1C49" w:rsidRPr="009B6BCA" w:rsidRDefault="009E1C49" w:rsidP="009E1C49">
      <w:pPr>
        <w:pStyle w:val="NurText"/>
        <w:bidi/>
        <w:rPr>
          <w:del w:id="204" w:author="Transkribus" w:date="2019-12-11T14:30:00Z"/>
          <w:rFonts w:ascii="Courier New" w:hAnsi="Courier New" w:cs="Courier New"/>
        </w:rPr>
      </w:pPr>
      <w:dir w:val="rtl">
        <w:dir w:val="rtl">
          <w:del w:id="205" w:author="Transkribus" w:date="2019-12-11T14:30:00Z">
            <w:r w:rsidRPr="009B6BCA">
              <w:rPr>
                <w:rFonts w:ascii="Courier New" w:hAnsi="Courier New" w:cs="Courier New"/>
                <w:rtl/>
              </w:rPr>
              <w:delText>ناء عن الخير ذى جدب فليس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سوى صخور وحر منه ملتهب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9E1C49" w:rsidRPr="009B6BCA" w:rsidRDefault="009E1C49" w:rsidP="009E1C49">
      <w:pPr>
        <w:pStyle w:val="NurText"/>
        <w:bidi/>
        <w:rPr>
          <w:del w:id="206" w:author="Transkribus" w:date="2019-12-11T14:30:00Z"/>
          <w:rFonts w:ascii="Courier New" w:hAnsi="Courier New" w:cs="Courier New"/>
        </w:rPr>
      </w:pPr>
      <w:dir w:val="rtl">
        <w:dir w:val="rtl">
          <w:del w:id="207" w:author="Transkribus" w:date="2019-12-11T14:30:00Z">
            <w:r w:rsidRPr="009B6BCA">
              <w:rPr>
                <w:rFonts w:ascii="Courier New" w:hAnsi="Courier New" w:cs="Courier New"/>
                <w:rtl/>
              </w:rPr>
              <w:delText>مضيعا فيه عمرا ما له عوض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تصرم وقت منه لم يؤب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9E1C49" w:rsidRPr="00EE6742" w:rsidRDefault="009E1C49" w:rsidP="009E1C49">
      <w:pPr>
        <w:pStyle w:val="NurText"/>
        <w:bidi/>
        <w:rPr>
          <w:ins w:id="208" w:author="Transkribus" w:date="2019-12-11T14:30:00Z"/>
          <w:del w:id="209" w:author="Transkribus" w:date="2019-12-11T14:30:00Z"/>
          <w:rFonts w:ascii="Courier New" w:hAnsi="Courier New" w:cs="Courier New"/>
        </w:rPr>
      </w:pPr>
      <w:dir w:val="rtl">
        <w:dir w:val="rtl">
          <w:del w:id="210" w:author="Transkribus" w:date="2019-12-11T14:30:00Z">
            <w:r w:rsidRPr="009B6BCA">
              <w:rPr>
                <w:rFonts w:ascii="Courier New" w:hAnsi="Courier New" w:cs="Courier New"/>
                <w:rtl/>
              </w:rPr>
              <w:delText>اتحسب</w:delText>
            </w:r>
          </w:del>
          <w:ins w:id="211" w:author="Transkribus" w:date="2019-12-11T14:30:00Z">
            <w:r w:rsidRPr="00EE6742">
              <w:rPr>
                <w:rFonts w:ascii="Courier New" w:hAnsi="Courier New" w:cs="Courier New"/>
                <w:rtl/>
              </w:rPr>
              <w:t>ابر</w:t>
            </w:r>
          </w:ins>
          <w:r>
            <w:t>‬</w:t>
          </w:r>
          <w:r>
            <w:t>‬</w:t>
          </w:r>
        </w:dir>
      </w:dir>
    </w:p>
    <w:p w:rsidR="009E1C49" w:rsidRPr="00EE6742" w:rsidRDefault="009E1C49" w:rsidP="009E1C49">
      <w:pPr>
        <w:pStyle w:val="NurText"/>
        <w:bidi/>
        <w:rPr>
          <w:ins w:id="212" w:author="Transkribus" w:date="2019-12-11T14:30:00Z"/>
          <w:rFonts w:ascii="Courier New" w:hAnsi="Courier New" w:cs="Courier New"/>
        </w:rPr>
      </w:pPr>
      <w:ins w:id="213" w:author="Transkribus" w:date="2019-12-11T14:30:00Z">
        <w:r w:rsidRPr="00EE6742">
          <w:rPr>
            <w:rFonts w:ascii="Courier New" w:hAnsi="Courier New" w:cs="Courier New"/>
            <w:rtl/>
          </w:rPr>
          <w:t>١٩٩</w:t>
        </w:r>
      </w:ins>
    </w:p>
    <w:p w:rsidR="009E1C49" w:rsidRPr="00EE6742" w:rsidRDefault="009E1C49" w:rsidP="009E1C49">
      <w:pPr>
        <w:pStyle w:val="NurText"/>
        <w:bidi/>
        <w:rPr>
          <w:ins w:id="214" w:author="Transkribus" w:date="2019-12-11T14:30:00Z"/>
          <w:rFonts w:ascii="Courier New" w:hAnsi="Courier New" w:cs="Courier New"/>
        </w:rPr>
      </w:pPr>
      <w:ins w:id="215" w:author="Transkribus" w:date="2019-12-11T14:30:00Z">
        <w:r w:rsidRPr="00EE6742">
          <w:rPr>
            <w:rFonts w:ascii="Courier New" w:hAnsi="Courier New" w:cs="Courier New"/>
            <w:rtl/>
          </w:rPr>
          <w:t>افت فى بلسد بردى يشاكنه * لايرقضية اسلب من دوى الرئب</w:t>
        </w:r>
      </w:ins>
    </w:p>
    <w:p w:rsidR="009E1C49" w:rsidRPr="00EE6742" w:rsidRDefault="009E1C49" w:rsidP="009E1C49">
      <w:pPr>
        <w:pStyle w:val="NurText"/>
        <w:bidi/>
        <w:rPr>
          <w:ins w:id="216" w:author="Transkribus" w:date="2019-12-11T14:30:00Z"/>
          <w:rFonts w:ascii="Courier New" w:hAnsi="Courier New" w:cs="Courier New"/>
        </w:rPr>
      </w:pPr>
      <w:ins w:id="217" w:author="Transkribus" w:date="2019-12-11T14:30:00Z">
        <w:r w:rsidRPr="00EE6742">
          <w:rPr>
            <w:rFonts w:ascii="Courier New" w:hAnsi="Courier New" w:cs="Courier New"/>
            <w:rtl/>
          </w:rPr>
          <w:t>اباسحن الخيردى خسذب قليس بن * وى سحوروجريه ملنهب</w:t>
        </w:r>
      </w:ins>
    </w:p>
    <w:p w:rsidR="009E1C49" w:rsidRPr="00EE6742" w:rsidRDefault="009E1C49" w:rsidP="009E1C49">
      <w:pPr>
        <w:pStyle w:val="NurText"/>
        <w:bidi/>
        <w:rPr>
          <w:ins w:id="218" w:author="Transkribus" w:date="2019-12-11T14:30:00Z"/>
          <w:rFonts w:ascii="Courier New" w:hAnsi="Courier New" w:cs="Courier New"/>
        </w:rPr>
      </w:pPr>
      <w:ins w:id="219" w:author="Transkribus" w:date="2019-12-11T14:30:00Z">
        <w:r w:rsidRPr="00EE6742">
          <w:rPr>
            <w:rFonts w:ascii="Courier New" w:hAnsi="Courier New" w:cs="Courier New"/>
            <w:rtl/>
          </w:rPr>
          <w:t>مصصيعا فيسه عمرام اله موس * اذا قصرم وفت في- م يوب</w:t>
        </w:r>
      </w:ins>
    </w:p>
    <w:p w:rsidR="009E1C49" w:rsidRPr="00EE6742" w:rsidRDefault="009E1C49" w:rsidP="009E1C49">
      <w:pPr>
        <w:pStyle w:val="NurText"/>
        <w:bidi/>
        <w:rPr>
          <w:rFonts w:ascii="Courier New" w:hAnsi="Courier New" w:cs="Courier New"/>
        </w:rPr>
      </w:pPr>
      <w:ins w:id="220" w:author="Transkribus" w:date="2019-12-11T14:30:00Z">
        <w:r w:rsidRPr="00EE6742">
          <w:rPr>
            <w:rFonts w:ascii="Courier New" w:hAnsi="Courier New" w:cs="Courier New"/>
            <w:rtl/>
          </w:rPr>
          <w:t>ابحسب</w:t>
        </w:r>
      </w:ins>
      <w:r w:rsidRPr="00EE6742">
        <w:rPr>
          <w:rFonts w:ascii="Courier New" w:hAnsi="Courier New" w:cs="Courier New"/>
          <w:rtl/>
        </w:rPr>
        <w:t xml:space="preserve"> العمر مردودا </w:t>
      </w:r>
      <w:del w:id="221" w:author="Transkribus" w:date="2019-12-11T14:30:00Z">
        <w:r w:rsidRPr="009B6BCA">
          <w:rPr>
            <w:rFonts w:ascii="Courier New" w:hAnsi="Courier New" w:cs="Courier New"/>
            <w:rtl/>
          </w:rPr>
          <w:delText>تصومه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هيهات ان يرجع الماضى</w:delText>
            </w:r>
            <w:r>
              <w:delText>‬</w:delText>
            </w:r>
            <w:r>
              <w:delText>‬</w:delText>
            </w:r>
          </w:dir>
        </w:dir>
      </w:del>
      <w:ins w:id="222" w:author="Transkribus" w:date="2019-12-11T14:30:00Z">
        <w:del w:id="223" w:author="Transkribus" w:date="2019-12-11T14:30:00Z">
          <w:r w:rsidRPr="00EE6742">
            <w:rPr>
              <w:rFonts w:ascii="Courier New" w:hAnsi="Courier New" w:cs="Courier New"/>
              <w:rtl/>
            </w:rPr>
            <w:delText>قصرمه هيبهات أبن برجع الماسى</w:delText>
          </w:r>
        </w:del>
      </w:ins>
      <w:r w:rsidRPr="00EE6742">
        <w:rPr>
          <w:rFonts w:ascii="Courier New" w:hAnsi="Courier New" w:cs="Courier New"/>
          <w:rtl/>
        </w:rPr>
        <w:t xml:space="preserve"> من الحقب</w:t>
      </w:r>
      <w:del w:id="22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225" w:author="Transkribus" w:date="2019-12-11T14:30:00Z">
            <w:r w:rsidRPr="009B6BCA">
              <w:rPr>
                <w:rFonts w:ascii="Courier New" w:hAnsi="Courier New" w:cs="Courier New"/>
                <w:rtl/>
              </w:rPr>
              <w:delText>ام تحسب</w:delText>
            </w:r>
          </w:del>
          <w:ins w:id="226" w:author="Transkribus" w:date="2019-12-11T14:30:00Z">
            <w:r w:rsidRPr="00EE6742">
              <w:rPr>
                <w:rFonts w:ascii="Courier New" w:hAnsi="Courier New" w:cs="Courier New"/>
                <w:rtl/>
              </w:rPr>
              <w:t>أم حسب</w:t>
            </w:r>
          </w:ins>
          <w:r w:rsidRPr="00EE6742">
            <w:rPr>
              <w:rFonts w:ascii="Courier New" w:hAnsi="Courier New" w:cs="Courier New"/>
              <w:rtl/>
            </w:rPr>
            <w:t xml:space="preserve"> العمر </w:t>
          </w:r>
          <w:del w:id="227" w:author="Transkribus" w:date="2019-12-11T14:30:00Z">
            <w:r w:rsidRPr="009B6BCA">
              <w:rPr>
                <w:rFonts w:ascii="Courier New" w:hAnsi="Courier New" w:cs="Courier New"/>
                <w:rtl/>
              </w:rPr>
              <w:delText>ما ولت لذاذته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ينال بعد ذهاب</w:delText>
                </w:r>
                <w:r>
                  <w:delText>‬</w:delText>
                </w:r>
                <w:r>
                  <w:delText>‬</w:delText>
                </w:r>
              </w:dir>
            </w:dir>
          </w:del>
          <w:ins w:id="228" w:author="Transkribus" w:date="2019-12-11T14:30:00Z">
            <w:del w:id="229" w:author="Transkribus" w:date="2019-12-11T14:30:00Z">
              <w:r w:rsidRPr="00EE6742">
                <w:rPr>
                  <w:rFonts w:ascii="Courier New" w:hAnsi="Courier New" w:cs="Courier New"/>
                  <w:rtl/>
                </w:rPr>
                <w:delText>ماولت لذاقنه * سال بعددهاب</w:delText>
              </w:r>
            </w:del>
          </w:ins>
          <w:r w:rsidRPr="00EE6742">
            <w:rPr>
              <w:rFonts w:ascii="Courier New" w:hAnsi="Courier New" w:cs="Courier New"/>
              <w:rtl/>
            </w:rPr>
            <w:t xml:space="preserve"> العمر </w:t>
          </w:r>
          <w:del w:id="230" w:author="Transkribus" w:date="2019-12-11T14:30:00Z">
            <w:r w:rsidRPr="009B6BCA">
              <w:rPr>
                <w:rFonts w:ascii="Courier New" w:hAnsi="Courier New" w:cs="Courier New"/>
                <w:rtl/>
              </w:rPr>
              <w:delText>ب</w:delText>
            </w:r>
          </w:del>
          <w:r w:rsidRPr="00EE6742">
            <w:rPr>
              <w:rFonts w:ascii="Courier New" w:hAnsi="Courier New" w:cs="Courier New"/>
              <w:rtl/>
            </w:rPr>
            <w:t>الذهب</w:t>
          </w:r>
          <w:del w:id="23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232" w:author="Transkribus" w:date="2019-12-11T14:30:00Z">
            <w:r w:rsidRPr="009B6BCA">
              <w:rPr>
                <w:rFonts w:ascii="Courier New" w:hAnsi="Courier New" w:cs="Courier New"/>
                <w:rtl/>
              </w:rPr>
              <w:delText>اذا تولى شباب العمر</w:delText>
            </w:r>
          </w:del>
          <w:ins w:id="233" w:author="Transkribus" w:date="2019-12-11T14:30:00Z">
            <w:r w:rsidRPr="00EE6742">
              <w:rPr>
                <w:rFonts w:ascii="Courier New" w:hAnsi="Courier New" w:cs="Courier New"/>
                <w:rtl/>
              </w:rPr>
              <w:t>ادابولى سياب المرة</w:t>
            </w:r>
          </w:ins>
          <w:r w:rsidRPr="00EE6742">
            <w:rPr>
              <w:rFonts w:ascii="Courier New" w:hAnsi="Courier New" w:cs="Courier New"/>
              <w:rtl/>
            </w:rPr>
            <w:t xml:space="preserve"> فى </w:t>
          </w:r>
          <w:del w:id="234" w:author="Transkribus" w:date="2019-12-11T14:30:00Z">
            <w:r w:rsidRPr="009B6BCA">
              <w:rPr>
                <w:rFonts w:ascii="Courier New" w:hAnsi="Courier New" w:cs="Courier New"/>
                <w:rtl/>
              </w:rPr>
              <w:delText>نغص</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له</w:delText>
                </w:r>
                <w:r>
                  <w:delText>‬</w:delText>
                </w:r>
                <w:r>
                  <w:delText>‬</w:delText>
                </w:r>
              </w:dir>
            </w:dir>
          </w:del>
          <w:ins w:id="235" w:author="Transkribus" w:date="2019-12-11T14:30:00Z">
            <w:del w:id="236" w:author="Transkribus" w:date="2019-12-11T14:30:00Z">
              <w:r w:rsidRPr="00EE6742">
                <w:rPr>
                  <w:rFonts w:ascii="Courier New" w:hAnsi="Courier New" w:cs="Courier New"/>
                  <w:rtl/>
                </w:rPr>
                <w:delText>ففض * ف اله</w:delText>
              </w:r>
            </w:del>
          </w:ins>
          <w:r w:rsidRPr="00EE6742">
            <w:rPr>
              <w:rFonts w:ascii="Courier New" w:hAnsi="Courier New" w:cs="Courier New"/>
              <w:rtl/>
            </w:rPr>
            <w:t xml:space="preserve"> فى ب</w:t>
          </w:r>
          <w:del w:id="237" w:author="Transkribus" w:date="2019-12-11T14:30:00Z">
            <w:r w:rsidRPr="009B6BCA">
              <w:rPr>
                <w:rFonts w:ascii="Courier New" w:hAnsi="Courier New" w:cs="Courier New"/>
                <w:rtl/>
              </w:rPr>
              <w:delText>ق</w:delText>
            </w:r>
          </w:del>
          <w:ins w:id="238" w:author="Transkribus" w:date="2019-12-11T14:30:00Z">
            <w:r w:rsidRPr="00EE6742">
              <w:rPr>
                <w:rFonts w:ascii="Courier New" w:hAnsi="Courier New" w:cs="Courier New"/>
                <w:rtl/>
              </w:rPr>
              <w:t>ع</w:t>
            </w:r>
          </w:ins>
          <w:r w:rsidRPr="00EE6742">
            <w:rPr>
              <w:rFonts w:ascii="Courier New" w:hAnsi="Courier New" w:cs="Courier New"/>
              <w:rtl/>
            </w:rPr>
            <w:t>ا</w:t>
          </w:r>
          <w:del w:id="239" w:author="Transkribus" w:date="2019-12-11T14:30:00Z">
            <w:r w:rsidRPr="009B6BCA">
              <w:rPr>
                <w:rFonts w:ascii="Courier New" w:hAnsi="Courier New" w:cs="Courier New"/>
                <w:rtl/>
              </w:rPr>
              <w:delText>ي</w:delText>
            </w:r>
          </w:del>
          <w:ins w:id="240" w:author="Transkribus" w:date="2019-12-11T14:30:00Z">
            <w:r w:rsidRPr="00EE6742">
              <w:rPr>
                <w:rFonts w:ascii="Courier New" w:hAnsi="Courier New" w:cs="Courier New"/>
                <w:rtl/>
              </w:rPr>
              <w:t>ب</w:t>
            </w:r>
          </w:ins>
          <w:r w:rsidRPr="00EE6742">
            <w:rPr>
              <w:rFonts w:ascii="Courier New" w:hAnsi="Courier New" w:cs="Courier New"/>
              <w:rtl/>
            </w:rPr>
            <w:t xml:space="preserve">ا العمر من </w:t>
          </w:r>
          <w:del w:id="241" w:author="Transkribus" w:date="2019-12-11T14:30:00Z">
            <w:r w:rsidRPr="009B6BCA">
              <w:rPr>
                <w:rFonts w:ascii="Courier New" w:hAnsi="Courier New" w:cs="Courier New"/>
                <w:rtl/>
              </w:rPr>
              <w:delText>ا</w:delText>
            </w:r>
          </w:del>
          <w:ins w:id="242" w:author="Transkribus" w:date="2019-12-11T14:30:00Z">
            <w:r w:rsidRPr="00EE6742">
              <w:rPr>
                <w:rFonts w:ascii="Courier New" w:hAnsi="Courier New" w:cs="Courier New"/>
                <w:rtl/>
              </w:rPr>
              <w:t>أ</w:t>
            </w:r>
          </w:ins>
          <w:r w:rsidRPr="00EE6742">
            <w:rPr>
              <w:rFonts w:ascii="Courier New" w:hAnsi="Courier New" w:cs="Courier New"/>
              <w:rtl/>
            </w:rPr>
            <w:t>رب</w:t>
          </w:r>
          <w:del w:id="2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244" w:author="Transkribus" w:date="2019-12-11T14:30:00Z">
            <w:r w:rsidRPr="009B6BCA">
              <w:rPr>
                <w:rFonts w:ascii="Courier New" w:hAnsi="Courier New" w:cs="Courier New"/>
                <w:rtl/>
              </w:rPr>
              <w:delText>لو كان ما انت</w:delText>
            </w:r>
          </w:del>
          <w:ins w:id="245" w:author="Transkribus" w:date="2019-12-11T14:30:00Z">
            <w:r w:rsidRPr="00EE6742">
              <w:rPr>
                <w:rFonts w:ascii="Courier New" w:hAnsi="Courier New" w:cs="Courier New"/>
                <w:rtl/>
              </w:rPr>
              <w:t>لوكان ماالت</w:t>
            </w:r>
          </w:ins>
          <w:r w:rsidRPr="00EE6742">
            <w:rPr>
              <w:rFonts w:ascii="Courier New" w:hAnsi="Courier New" w:cs="Courier New"/>
              <w:rtl/>
            </w:rPr>
            <w:t xml:space="preserve"> فيه </w:t>
          </w:r>
          <w:del w:id="246" w:author="Transkribus" w:date="2019-12-11T14:30:00Z">
            <w:r w:rsidRPr="009B6BCA">
              <w:rPr>
                <w:rFonts w:ascii="Courier New" w:hAnsi="Courier New" w:cs="Courier New"/>
                <w:rtl/>
              </w:rPr>
              <w:delText>مكسبا لغنى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لما وفى بذهاب</w:delText>
                </w:r>
                <w:r>
                  <w:delText>‬</w:delText>
                </w:r>
                <w:r>
                  <w:delText>‬</w:delText>
                </w:r>
              </w:dir>
            </w:dir>
          </w:del>
          <w:ins w:id="247" w:author="Transkribus" w:date="2019-12-11T14:30:00Z">
            <w:del w:id="248" w:author="Transkribus" w:date="2019-12-11T14:30:00Z">
              <w:r w:rsidRPr="00EE6742">
                <w:rPr>
                  <w:rFonts w:ascii="Courier New" w:hAnsi="Courier New" w:cs="Courier New"/>
                  <w:rtl/>
                </w:rPr>
                <w:delText>مكس بالغنى * لماوفى بدهاب</w:delText>
              </w:r>
            </w:del>
          </w:ins>
          <w:r w:rsidRPr="00EE6742">
            <w:rPr>
              <w:rFonts w:ascii="Courier New" w:hAnsi="Courier New" w:cs="Courier New"/>
              <w:rtl/>
            </w:rPr>
            <w:t xml:space="preserve"> العمر فى </w:t>
          </w:r>
          <w:del w:id="249" w:author="Transkribus" w:date="2019-12-11T14:30:00Z">
            <w:r w:rsidRPr="009B6BCA">
              <w:rPr>
                <w:rFonts w:ascii="Courier New" w:hAnsi="Courier New" w:cs="Courier New"/>
                <w:rtl/>
              </w:rPr>
              <w:delText>ن</w:delText>
            </w:r>
          </w:del>
          <w:ins w:id="250" w:author="Transkribus" w:date="2019-12-11T14:30:00Z">
            <w:r w:rsidRPr="00EE6742">
              <w:rPr>
                <w:rFonts w:ascii="Courier New" w:hAnsi="Courier New" w:cs="Courier New"/>
                <w:rtl/>
              </w:rPr>
              <w:t>ف</w:t>
            </w:r>
          </w:ins>
          <w:r w:rsidRPr="00EE6742">
            <w:rPr>
              <w:rFonts w:ascii="Courier New" w:hAnsi="Courier New" w:cs="Courier New"/>
              <w:rtl/>
            </w:rPr>
            <w:t>صب</w:t>
          </w:r>
          <w:del w:id="2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252" w:author="Transkribus" w:date="2019-12-11T14:30:00Z">
            <w:r w:rsidRPr="009B6BCA">
              <w:rPr>
                <w:rFonts w:ascii="Courier New" w:hAnsi="Courier New" w:cs="Courier New"/>
                <w:rtl/>
              </w:rPr>
              <w:delText>فكيف مع</w:delText>
            </w:r>
          </w:del>
          <w:ins w:id="253" w:author="Transkribus" w:date="2019-12-11T14:30:00Z">
            <w:r w:rsidRPr="00EE6742">
              <w:rPr>
                <w:rFonts w:ascii="Courier New" w:hAnsi="Courier New" w:cs="Courier New"/>
                <w:rtl/>
              </w:rPr>
              <w:t>فسكيف مير</w:t>
            </w:r>
          </w:ins>
          <w:r w:rsidRPr="00EE6742">
            <w:rPr>
              <w:rFonts w:ascii="Courier New" w:hAnsi="Courier New" w:cs="Courier New"/>
              <w:rtl/>
            </w:rPr>
            <w:t xml:space="preserve"> قلة الجارى </w:t>
          </w:r>
          <w:del w:id="254" w:author="Transkribus" w:date="2019-12-11T14:30:00Z">
            <w:r w:rsidRPr="009B6BCA">
              <w:rPr>
                <w:rFonts w:ascii="Courier New" w:hAnsi="Courier New" w:cs="Courier New"/>
                <w:rtl/>
              </w:rPr>
              <w:delText>وخسته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والبعد عن</w:delText>
                </w:r>
                <w:r>
                  <w:delText>‬</w:delText>
                </w:r>
                <w:r>
                  <w:delText>‬</w:delText>
                </w:r>
              </w:dir>
            </w:dir>
          </w:del>
          <w:ins w:id="255" w:author="Transkribus" w:date="2019-12-11T14:30:00Z">
            <w:del w:id="256" w:author="Transkribus" w:date="2019-12-11T14:30:00Z">
              <w:r w:rsidRPr="00EE6742">
                <w:rPr>
                  <w:rFonts w:ascii="Courier New" w:hAnsi="Courier New" w:cs="Courier New"/>
                  <w:rtl/>
                </w:rPr>
                <w:delText>وجسسيه * والبعدعن</w:delText>
              </w:r>
            </w:del>
          </w:ins>
          <w:r w:rsidRPr="00EE6742">
            <w:rPr>
              <w:rFonts w:ascii="Courier New" w:hAnsi="Courier New" w:cs="Courier New"/>
              <w:rtl/>
            </w:rPr>
            <w:t xml:space="preserve"> كل </w:t>
          </w:r>
          <w:del w:id="257" w:author="Transkribus" w:date="2019-12-11T14:30:00Z">
            <w:r w:rsidRPr="009B6BCA">
              <w:rPr>
                <w:rFonts w:ascii="Courier New" w:hAnsi="Courier New" w:cs="Courier New"/>
                <w:rtl/>
              </w:rPr>
              <w:delText>ذى</w:delText>
            </w:r>
          </w:del>
          <w:ins w:id="258" w:author="Transkribus" w:date="2019-12-11T14:30:00Z">
            <w:r w:rsidRPr="00EE6742">
              <w:rPr>
                <w:rFonts w:ascii="Courier New" w:hAnsi="Courier New" w:cs="Courier New"/>
                <w:rtl/>
              </w:rPr>
              <w:t>دى</w:t>
            </w:r>
          </w:ins>
          <w:r w:rsidRPr="00EE6742">
            <w:rPr>
              <w:rFonts w:ascii="Courier New" w:hAnsi="Courier New" w:cs="Courier New"/>
              <w:rtl/>
            </w:rPr>
            <w:t xml:space="preserve"> فضل </w:t>
          </w:r>
          <w:del w:id="259" w:author="Transkribus" w:date="2019-12-11T14:30:00Z">
            <w:r w:rsidRPr="009B6BCA">
              <w:rPr>
                <w:rFonts w:ascii="Courier New" w:hAnsi="Courier New" w:cs="Courier New"/>
                <w:rtl/>
              </w:rPr>
              <w:delText>وذى ادب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60" w:author="Transkribus" w:date="2019-12-11T14:30:00Z">
            <w:r w:rsidRPr="00EE6742">
              <w:rPr>
                <w:rFonts w:ascii="Courier New" w:hAnsi="Courier New" w:cs="Courier New"/>
                <w:rtl/>
              </w:rPr>
              <w:t>ودى أذب</w:t>
            </w:r>
          </w:ins>
          <w:r>
            <w:t>‬</w:t>
          </w:r>
          <w:r>
            <w:t>‬</w:t>
          </w:r>
        </w:dir>
      </w:dir>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فعد الى </w:t>
          </w:r>
          <w:del w:id="261" w:author="Transkribus" w:date="2019-12-11T14:30:00Z">
            <w:r w:rsidRPr="009B6BCA">
              <w:rPr>
                <w:rFonts w:ascii="Courier New" w:hAnsi="Courier New" w:cs="Courier New"/>
                <w:rtl/>
              </w:rPr>
              <w:delText>جنة الدنيا فقد برزت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لمجتلى</w:delText>
                </w:r>
                <w:r>
                  <w:delText>‬</w:delText>
                </w:r>
                <w:r>
                  <w:delText>‬</w:delText>
                </w:r>
              </w:dir>
            </w:dir>
          </w:del>
          <w:ins w:id="262" w:author="Transkribus" w:date="2019-12-11T14:30:00Z">
            <w:del w:id="263" w:author="Transkribus" w:date="2019-12-11T14:30:00Z">
              <w:r w:rsidRPr="00EE6742">
                <w:rPr>
                  <w:rFonts w:ascii="Courier New" w:hAnsi="Courier New" w:cs="Courier New"/>
                  <w:rtl/>
                </w:rPr>
                <w:delText>جيه الدييافقد تررب * جيسلى</w:delText>
              </w:r>
            </w:del>
          </w:ins>
          <w:r w:rsidRPr="00EE6742">
            <w:rPr>
              <w:rFonts w:ascii="Courier New" w:hAnsi="Courier New" w:cs="Courier New"/>
              <w:rtl/>
            </w:rPr>
            <w:t xml:space="preserve"> الحسن فى </w:t>
          </w:r>
          <w:del w:id="264" w:author="Transkribus" w:date="2019-12-11T14:30:00Z">
            <w:r w:rsidRPr="009B6BCA">
              <w:rPr>
                <w:rFonts w:ascii="Courier New" w:hAnsi="Courier New" w:cs="Courier New"/>
                <w:rtl/>
              </w:rPr>
              <w:delText>اثوابها القشب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65" w:author="Transkribus" w:date="2019-12-11T14:30:00Z">
            <w:r w:rsidRPr="00EE6742">
              <w:rPr>
                <w:rFonts w:ascii="Courier New" w:hAnsi="Courier New" w:cs="Courier New"/>
                <w:rtl/>
              </w:rPr>
              <w:t>أبو ابهالقشب</w:t>
            </w:r>
          </w:ins>
          <w:r>
            <w:t>‬</w:t>
          </w:r>
          <w:r>
            <w:t>‬</w:t>
          </w:r>
        </w:dir>
      </w:dir>
    </w:p>
    <w:p w:rsidR="009E1C49" w:rsidRPr="00EE6742" w:rsidRDefault="009E1C49" w:rsidP="009E1C49">
      <w:pPr>
        <w:pStyle w:val="NurText"/>
        <w:bidi/>
        <w:rPr>
          <w:rFonts w:ascii="Courier New" w:hAnsi="Courier New" w:cs="Courier New"/>
        </w:rPr>
      </w:pPr>
      <w:dir w:val="rtl">
        <w:dir w:val="rtl">
          <w:del w:id="266" w:author="Transkribus" w:date="2019-12-11T14:30:00Z">
            <w:r w:rsidRPr="009B6BCA">
              <w:rPr>
                <w:rFonts w:ascii="Courier New" w:hAnsi="Courier New" w:cs="Courier New"/>
                <w:rtl/>
              </w:rPr>
              <w:delText>ولا تقم</w:delText>
            </w:r>
          </w:del>
          <w:ins w:id="267" w:author="Transkribus" w:date="2019-12-11T14:30:00Z">
            <w:r w:rsidRPr="00EE6742">
              <w:rPr>
                <w:rFonts w:ascii="Courier New" w:hAnsi="Courier New" w:cs="Courier New"/>
                <w:rtl/>
              </w:rPr>
              <w:t>ولانفم</w:t>
            </w:r>
          </w:ins>
          <w:r w:rsidRPr="00EE6742">
            <w:rPr>
              <w:rFonts w:ascii="Courier New" w:hAnsi="Courier New" w:cs="Courier New"/>
              <w:rtl/>
            </w:rPr>
            <w:t xml:space="preserve"> بسواها مع حصول غنى</w:t>
          </w:r>
          <w:del w:id="26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69" w:author="Transkribus" w:date="2019-12-11T14:30:00Z">
            <w:del w:id="270"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فالعمر </w:t>
          </w:r>
          <w:del w:id="271" w:author="Transkribus" w:date="2019-12-11T14:30:00Z">
            <w:r w:rsidRPr="009B6BCA">
              <w:rPr>
                <w:rFonts w:ascii="Courier New" w:hAnsi="Courier New" w:cs="Courier New"/>
                <w:rtl/>
              </w:rPr>
              <w:delText>فيما سواها غير محتسب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72" w:author="Transkribus" w:date="2019-12-11T14:30:00Z">
            <w:r w:rsidRPr="00EE6742">
              <w:rPr>
                <w:rFonts w:ascii="Courier New" w:hAnsi="Courier New" w:cs="Courier New"/>
                <w:rtl/>
              </w:rPr>
              <w:t>فثماسواهاغير محتيب</w:t>
            </w:r>
          </w:ins>
          <w:r>
            <w:t>‬</w:t>
          </w:r>
          <w:r>
            <w:t>‬</w:t>
          </w:r>
        </w:dir>
      </w:dir>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واقطع </w:t>
          </w:r>
          <w:del w:id="273" w:author="Transkribus" w:date="2019-12-11T14:30:00Z">
            <w:r w:rsidRPr="009B6BCA">
              <w:rPr>
                <w:rFonts w:ascii="Courier New" w:hAnsi="Courier New" w:cs="Courier New"/>
                <w:rtl/>
              </w:rPr>
              <w:delText>زمانك طيبا فى محاسنها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74" w:author="Transkribus" w:date="2019-12-11T14:30:00Z">
            <w:del w:id="275" w:author="Transkribus" w:date="2019-12-11T14:30:00Z">
              <w:r w:rsidRPr="00EE6742">
                <w:rPr>
                  <w:rFonts w:ascii="Courier New" w:hAnsi="Courier New" w:cs="Courier New"/>
                  <w:rtl/>
                </w:rPr>
                <w:delText xml:space="preserve">رمانك طببافى مجاسها * </w:delText>
              </w:r>
            </w:del>
          </w:ins>
          <w:r w:rsidRPr="00EE6742">
            <w:rPr>
              <w:rFonts w:ascii="Courier New" w:hAnsi="Courier New" w:cs="Courier New"/>
              <w:rtl/>
            </w:rPr>
            <w:t>وعد الى ال</w:t>
          </w:r>
          <w:del w:id="276" w:author="Transkribus" w:date="2019-12-11T14:30:00Z">
            <w:r w:rsidRPr="009B6BCA">
              <w:rPr>
                <w:rFonts w:ascii="Courier New" w:hAnsi="Courier New" w:cs="Courier New"/>
                <w:rtl/>
              </w:rPr>
              <w:delText>ل</w:delText>
            </w:r>
          </w:del>
          <w:r w:rsidRPr="00EE6742">
            <w:rPr>
              <w:rFonts w:ascii="Courier New" w:hAnsi="Courier New" w:cs="Courier New"/>
              <w:rtl/>
            </w:rPr>
            <w:t>ه</w:t>
          </w:r>
          <w:del w:id="277" w:author="Transkribus" w:date="2019-12-11T14:30:00Z">
            <w:r w:rsidRPr="009B6BCA">
              <w:rPr>
                <w:rFonts w:ascii="Courier New" w:hAnsi="Courier New" w:cs="Courier New"/>
                <w:rtl/>
              </w:rPr>
              <w:delText>و</w:delText>
            </w:r>
          </w:del>
          <w:ins w:id="278" w:author="Transkribus" w:date="2019-12-11T14:30:00Z">
            <w:r w:rsidRPr="00EE6742">
              <w:rPr>
                <w:rFonts w:ascii="Courier New" w:hAnsi="Courier New" w:cs="Courier New"/>
                <w:rtl/>
              </w:rPr>
              <w:t>ر</w:t>
            </w:r>
          </w:ins>
          <w:r w:rsidRPr="00EE6742">
            <w:rPr>
              <w:rFonts w:ascii="Courier New" w:hAnsi="Courier New" w:cs="Courier New"/>
              <w:rtl/>
            </w:rPr>
            <w:t xml:space="preserve"> واللذات والطرب</w:t>
          </w:r>
          <w:del w:id="2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280" w:author="Transkribus" w:date="2019-12-11T14:30:00Z">
            <w:r w:rsidRPr="009B6BCA">
              <w:rPr>
                <w:rFonts w:ascii="Courier New" w:hAnsi="Courier New" w:cs="Courier New"/>
                <w:rtl/>
              </w:rPr>
              <w:delText>وبادر العمر قبل الفوت مغتنما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دمت حيا فان</w:delText>
                </w:r>
                <w:r>
                  <w:delText>‬</w:delText>
                </w:r>
                <w:r>
                  <w:delText>‬</w:delText>
                </w:r>
              </w:dir>
            </w:dir>
          </w:del>
          <w:ins w:id="281" w:author="Transkribus" w:date="2019-12-11T14:30:00Z">
            <w:del w:id="282" w:author="Transkribus" w:date="2019-12-11T14:30:00Z">
              <w:r w:rsidRPr="00EE6742">
                <w:rPr>
                  <w:rFonts w:ascii="Courier New" w:hAnsi="Courier New" w:cs="Courier New"/>
                  <w:rtl/>
                </w:rPr>
                <w:delText>وبادز العمرعيل القوب مغتثما * مادمت جيانان</w:delText>
              </w:r>
            </w:del>
          </w:ins>
          <w:r w:rsidRPr="00EE6742">
            <w:rPr>
              <w:rFonts w:ascii="Courier New" w:hAnsi="Courier New" w:cs="Courier New"/>
              <w:rtl/>
            </w:rPr>
            <w:t xml:space="preserve"> الموت فى الطلب</w:t>
          </w:r>
          <w:del w:id="28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284" w:author="Transkribus" w:date="2019-12-11T14:30:00Z">
            <w:r w:rsidRPr="009B6BCA">
              <w:rPr>
                <w:rFonts w:ascii="Courier New" w:hAnsi="Courier New" w:cs="Courier New"/>
                <w:rtl/>
              </w:rPr>
              <w:delText>وخذ عيانا اذا ما امكنت فرص</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ولا تبع </w:delText>
                </w:r>
                <w:r>
                  <w:delText>‬</w:delText>
                </w:r>
                <w:r>
                  <w:delText>‬</w:delText>
                </w:r>
              </w:dir>
            </w:dir>
          </w:del>
          <w:ins w:id="285" w:author="Transkribus" w:date="2019-12-11T14:30:00Z">
            <w:del w:id="286" w:author="Transkribus" w:date="2019-12-11T14:30:00Z">
              <w:r w:rsidRPr="00EE6742">
                <w:rPr>
                  <w:rFonts w:ascii="Courier New" w:hAnsi="Courier New" w:cs="Courier New"/>
                  <w:rtl/>
                </w:rPr>
                <w:delText xml:space="preserve">وحسدعيانا اداما أمكنب فرس * ولاشيع </w:delText>
              </w:r>
            </w:del>
          </w:ins>
          <w:r w:rsidRPr="00EE6742">
            <w:rPr>
              <w:rFonts w:ascii="Courier New" w:hAnsi="Courier New" w:cs="Courier New"/>
              <w:rtl/>
            </w:rPr>
            <w:t xml:space="preserve">طيب موجود </w:t>
          </w:r>
          <w:del w:id="287" w:author="Transkribus" w:date="2019-12-11T14:30:00Z">
            <w:r w:rsidRPr="009B6BCA">
              <w:rPr>
                <w:rFonts w:ascii="Courier New" w:hAnsi="Courier New" w:cs="Courier New"/>
                <w:rtl/>
              </w:rPr>
              <w:delText>بمرتقب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88" w:author="Transkribus" w:date="2019-12-11T14:30:00Z">
            <w:r w:rsidRPr="00EE6742">
              <w:rPr>
                <w:rFonts w:ascii="Courier New" w:hAnsi="Courier New" w:cs="Courier New"/>
                <w:rtl/>
              </w:rPr>
              <w:t>عريفب</w:t>
            </w:r>
          </w:ins>
          <w:r>
            <w:t>‬</w:t>
          </w:r>
          <w:r>
            <w:t>‬</w:t>
          </w:r>
        </w:dir>
      </w:dir>
    </w:p>
    <w:p w:rsidR="009E1C49" w:rsidRPr="009B6BCA" w:rsidRDefault="009E1C49" w:rsidP="009E1C49">
      <w:pPr>
        <w:pStyle w:val="NurText"/>
        <w:bidi/>
        <w:rPr>
          <w:del w:id="289" w:author="Transkribus" w:date="2019-12-11T14:30:00Z"/>
          <w:rFonts w:ascii="Courier New" w:hAnsi="Courier New" w:cs="Courier New"/>
        </w:rPr>
      </w:pPr>
      <w:dir w:val="rtl">
        <w:dir w:val="rtl">
          <w:del w:id="290" w:author="Transkribus" w:date="2019-12-11T14:30:00Z">
            <w:r w:rsidRPr="009B6BCA">
              <w:rPr>
                <w:rFonts w:ascii="Courier New" w:hAnsi="Courier New" w:cs="Courier New"/>
                <w:rtl/>
              </w:rPr>
              <w:delText>فالعمر منصرم والوقت مغتنم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والدهر ذو غير فانعم به تصب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9E1C49" w:rsidRPr="00EE6742" w:rsidRDefault="009E1C49" w:rsidP="009E1C49">
      <w:pPr>
        <w:pStyle w:val="NurText"/>
        <w:bidi/>
        <w:rPr>
          <w:ins w:id="291" w:author="Transkribus" w:date="2019-12-11T14:30:00Z"/>
          <w:del w:id="292" w:author="Transkribus" w:date="2019-12-11T14:30:00Z"/>
          <w:rFonts w:ascii="Courier New" w:hAnsi="Courier New" w:cs="Courier New"/>
        </w:rPr>
      </w:pPr>
      <w:dir w:val="rtl">
        <w:dir w:val="rtl">
          <w:ins w:id="293" w:author="Transkribus" w:date="2019-12-11T14:30:00Z">
            <w:r w:rsidRPr="00EE6742">
              <w:rPr>
                <w:rFonts w:ascii="Courier New" w:hAnsi="Courier New" w:cs="Courier New"/>
                <w:rtl/>
              </w:rPr>
              <w:t>فالعمر ميصرم والوفب مكثم * والديهر دو عير قانم هصب</w:t>
            </w:r>
          </w:ins>
          <w:r>
            <w:t>‬</w:t>
          </w:r>
          <w:r>
            <w:t>‬</w:t>
          </w:r>
        </w:dir>
      </w:dir>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فاعمل </w:t>
      </w:r>
      <w:del w:id="294" w:author="Transkribus" w:date="2019-12-11T14:30:00Z">
        <w:r w:rsidRPr="009B6BCA">
          <w:rPr>
            <w:rFonts w:ascii="Courier New" w:hAnsi="Courier New" w:cs="Courier New"/>
            <w:rtl/>
          </w:rPr>
          <w:delText>بقولى ولا تجنح</w:delText>
        </w:r>
      </w:del>
      <w:ins w:id="295" w:author="Transkribus" w:date="2019-12-11T14:30:00Z">
        <w:r w:rsidRPr="00EE6742">
          <w:rPr>
            <w:rFonts w:ascii="Courier New" w:hAnsi="Courier New" w:cs="Courier New"/>
            <w:rtl/>
          </w:rPr>
          <w:t>مبقولى ولانجح</w:t>
        </w:r>
      </w:ins>
      <w:r w:rsidRPr="00EE6742">
        <w:rPr>
          <w:rFonts w:ascii="Courier New" w:hAnsi="Courier New" w:cs="Courier New"/>
          <w:rtl/>
        </w:rPr>
        <w:t xml:space="preserve"> الى </w:t>
      </w:r>
      <w:del w:id="296" w:author="Transkribus" w:date="2019-12-11T14:30:00Z">
        <w:r w:rsidRPr="009B6BCA">
          <w:rPr>
            <w:rFonts w:ascii="Courier New" w:hAnsi="Courier New" w:cs="Courier New"/>
            <w:rtl/>
          </w:rPr>
          <w:delText>احد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ممن يفند</w:delText>
            </w:r>
            <w:r>
              <w:delText>‬</w:delText>
            </w:r>
            <w:r>
              <w:delText>‬</w:delText>
            </w:r>
          </w:dir>
        </w:dir>
      </w:del>
      <w:ins w:id="297" w:author="Transkribus" w:date="2019-12-11T14:30:00Z">
        <w:del w:id="298" w:author="Transkribus" w:date="2019-12-11T14:30:00Z">
          <w:r w:rsidRPr="00EE6742">
            <w:rPr>
              <w:rFonts w:ascii="Courier New" w:hAnsi="Courier New" w:cs="Courier New"/>
              <w:rtl/>
            </w:rPr>
            <w:delText>أحمسد *</w:delText>
          </w:r>
        </w:del>
      </w:ins>
      <w:r w:rsidRPr="00EE6742">
        <w:rPr>
          <w:rFonts w:ascii="Courier New" w:hAnsi="Courier New" w:cs="Courier New"/>
          <w:rtl/>
        </w:rPr>
        <w:t xml:space="preserve"> من </w:t>
      </w:r>
      <w:del w:id="299" w:author="Transkribus" w:date="2019-12-11T14:30:00Z">
        <w:r w:rsidRPr="009B6BCA">
          <w:rPr>
            <w:rFonts w:ascii="Courier New" w:hAnsi="Courier New" w:cs="Courier New"/>
            <w:rtl/>
          </w:rPr>
          <w:delText>عمرى وذى</w:delText>
        </w:r>
      </w:del>
      <w:ins w:id="300" w:author="Transkribus" w:date="2019-12-11T14:30:00Z">
        <w:r w:rsidRPr="00EE6742">
          <w:rPr>
            <w:rFonts w:ascii="Courier New" w:hAnsi="Courier New" w:cs="Courier New"/>
            <w:rtl/>
          </w:rPr>
          <w:t>بغند من عمرودى</w:t>
        </w:r>
      </w:ins>
      <w:r w:rsidRPr="00EE6742">
        <w:rPr>
          <w:rFonts w:ascii="Courier New" w:hAnsi="Courier New" w:cs="Courier New"/>
          <w:rtl/>
        </w:rPr>
        <w:t xml:space="preserve"> رغب</w:t>
      </w:r>
      <w:del w:id="30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302" w:author="Transkribus" w:date="2019-12-11T14:30:00Z">
            <w:r w:rsidRPr="009B6BCA">
              <w:rPr>
                <w:rFonts w:ascii="Courier New" w:hAnsi="Courier New" w:cs="Courier New"/>
                <w:rtl/>
              </w:rPr>
              <w:delText>يرى</w:delText>
            </w:r>
          </w:del>
          <w:ins w:id="303" w:author="Transkribus" w:date="2019-12-11T14:30:00Z">
            <w:r w:rsidRPr="00EE6742">
              <w:rPr>
                <w:rFonts w:ascii="Courier New" w:hAnsi="Courier New" w:cs="Courier New"/>
                <w:rtl/>
              </w:rPr>
              <w:t>ابرى</w:t>
            </w:r>
          </w:ins>
          <w:r w:rsidRPr="00EE6742">
            <w:rPr>
              <w:rFonts w:ascii="Courier New" w:hAnsi="Courier New" w:cs="Courier New"/>
              <w:rtl/>
            </w:rPr>
            <w:t xml:space="preserve"> السعادة فى </w:t>
          </w:r>
          <w:del w:id="304" w:author="Transkribus" w:date="2019-12-11T14:30:00Z">
            <w:r w:rsidRPr="009B6BCA">
              <w:rPr>
                <w:rFonts w:ascii="Courier New" w:hAnsi="Courier New" w:cs="Courier New"/>
                <w:rtl/>
              </w:rPr>
              <w:delText>ن</w:delText>
            </w:r>
          </w:del>
          <w:r w:rsidRPr="00EE6742">
            <w:rPr>
              <w:rFonts w:ascii="Courier New" w:hAnsi="Courier New" w:cs="Courier New"/>
              <w:rtl/>
            </w:rPr>
            <w:t>ي</w:t>
          </w:r>
          <w:ins w:id="305" w:author="Transkribus" w:date="2019-12-11T14:30:00Z">
            <w:r w:rsidRPr="00EE6742">
              <w:rPr>
                <w:rFonts w:ascii="Courier New" w:hAnsi="Courier New" w:cs="Courier New"/>
                <w:rtl/>
              </w:rPr>
              <w:t>ي</w:t>
            </w:r>
          </w:ins>
          <w:r w:rsidRPr="00EE6742">
            <w:rPr>
              <w:rFonts w:ascii="Courier New" w:hAnsi="Courier New" w:cs="Courier New"/>
              <w:rtl/>
            </w:rPr>
            <w:t>ل الحطام ولو</w:t>
          </w:r>
          <w:del w:id="3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307" w:author="Transkribus" w:date="2019-12-11T14:30:00Z">
            <w:del w:id="308"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حواه مع نصب من </w:t>
          </w:r>
          <w:del w:id="309" w:author="Transkribus" w:date="2019-12-11T14:30:00Z">
            <w:r w:rsidRPr="009B6BCA">
              <w:rPr>
                <w:rFonts w:ascii="Courier New" w:hAnsi="Courier New" w:cs="Courier New"/>
                <w:rtl/>
              </w:rPr>
              <w:delText>سوء مكتسب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10" w:author="Transkribus" w:date="2019-12-11T14:30:00Z">
            <w:r w:rsidRPr="00EE6742">
              <w:rPr>
                <w:rFonts w:ascii="Courier New" w:hAnsi="Courier New" w:cs="Courier New"/>
                <w:rtl/>
              </w:rPr>
              <w:t>سوفهكنسب</w:t>
            </w:r>
          </w:ins>
          <w:r>
            <w:t>‬</w:t>
          </w:r>
          <w:r>
            <w:t>‬</w:t>
          </w:r>
        </w:dir>
      </w:dir>
    </w:p>
    <w:p w:rsidR="009E1C49" w:rsidRPr="00EE6742" w:rsidRDefault="009E1C49" w:rsidP="009E1C49">
      <w:pPr>
        <w:pStyle w:val="NurText"/>
        <w:bidi/>
        <w:rPr>
          <w:rFonts w:ascii="Courier New" w:hAnsi="Courier New" w:cs="Courier New"/>
        </w:rPr>
      </w:pPr>
      <w:dir w:val="rtl">
        <w:dir w:val="rtl">
          <w:del w:id="311" w:author="Transkribus" w:date="2019-12-11T14:30:00Z">
            <w:r w:rsidRPr="009B6BCA">
              <w:rPr>
                <w:rFonts w:ascii="Courier New" w:hAnsi="Courier New" w:cs="Courier New"/>
                <w:rtl/>
              </w:rPr>
              <w:delText>فاستدرك الفائت المقضى</w:delText>
            </w:r>
          </w:del>
          <w:ins w:id="312" w:author="Transkribus" w:date="2019-12-11T14:30:00Z">
            <w:r w:rsidRPr="00EE6742">
              <w:rPr>
                <w:rFonts w:ascii="Courier New" w:hAnsi="Courier New" w:cs="Courier New"/>
                <w:rtl/>
              </w:rPr>
              <w:t>فاستدرلك الغاتت المفضى</w:t>
            </w:r>
          </w:ins>
          <w:r w:rsidRPr="00EE6742">
            <w:rPr>
              <w:rFonts w:ascii="Courier New" w:hAnsi="Courier New" w:cs="Courier New"/>
              <w:rtl/>
            </w:rPr>
            <w:t xml:space="preserve"> فى عمر</w:t>
          </w:r>
          <w:del w:id="31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w:t>
          </w:r>
          <w:del w:id="314" w:author="Transkribus" w:date="2019-12-11T14:30:00Z">
            <w:r w:rsidRPr="009B6BCA">
              <w:rPr>
                <w:rFonts w:ascii="Courier New" w:hAnsi="Courier New" w:cs="Courier New"/>
                <w:rtl/>
              </w:rPr>
              <w:delText xml:space="preserve"> </w:delText>
            </w:r>
            <w:dir w:val="rtl">
              <w:dir w:val="rtl">
                <w:r w:rsidRPr="009B6BCA">
                  <w:rPr>
                    <w:rFonts w:ascii="Courier New" w:hAnsi="Courier New" w:cs="Courier New"/>
                    <w:rtl/>
                  </w:rPr>
                  <w:delText>ف</w:delText>
                </w:r>
                <w:r>
                  <w:delText>‬</w:delText>
                </w:r>
                <w:r>
                  <w:delText>‬</w:delText>
                </w:r>
              </w:dir>
            </w:dir>
          </w:del>
          <w:ins w:id="315" w:author="Transkribus" w:date="2019-12-11T14:30:00Z">
            <w:del w:id="316" w:author="Transkribus" w:date="2019-12-11T14:30:00Z">
              <w:r w:rsidRPr="00EE6742">
                <w:rPr>
                  <w:rFonts w:ascii="Courier New" w:hAnsi="Courier New" w:cs="Courier New"/>
                  <w:rtl/>
                </w:rPr>
                <w:delText>ق</w:delText>
              </w:r>
            </w:del>
          </w:ins>
          <w:r w:rsidRPr="00EE6742">
            <w:rPr>
              <w:rFonts w:ascii="Courier New" w:hAnsi="Courier New" w:cs="Courier New"/>
              <w:rtl/>
            </w:rPr>
            <w:t>ليس بالناى عن م</w:t>
          </w:r>
          <w:del w:id="317" w:author="Transkribus" w:date="2019-12-11T14:30:00Z">
            <w:r w:rsidRPr="009B6BCA">
              <w:rPr>
                <w:rFonts w:ascii="Courier New" w:hAnsi="Courier New" w:cs="Courier New"/>
                <w:rtl/>
              </w:rPr>
              <w:delText>ث</w:delText>
            </w:r>
          </w:del>
          <w:ins w:id="318" w:author="Transkribus" w:date="2019-12-11T14:30:00Z">
            <w:r w:rsidRPr="00EE6742">
              <w:rPr>
                <w:rFonts w:ascii="Courier New" w:hAnsi="Courier New" w:cs="Courier New"/>
                <w:rtl/>
              </w:rPr>
              <w:t>ت</w:t>
            </w:r>
          </w:ins>
          <w:r w:rsidRPr="00EE6742">
            <w:rPr>
              <w:rFonts w:ascii="Courier New" w:hAnsi="Courier New" w:cs="Courier New"/>
              <w:rtl/>
            </w:rPr>
            <w:t>وا</w:t>
          </w:r>
          <w:del w:id="319" w:author="Transkribus" w:date="2019-12-11T14:30:00Z">
            <w:r w:rsidRPr="009B6BCA">
              <w:rPr>
                <w:rFonts w:ascii="Courier New" w:hAnsi="Courier New" w:cs="Courier New"/>
                <w:rtl/>
              </w:rPr>
              <w:delText>ك</w:delText>
            </w:r>
          </w:del>
          <w:ins w:id="320" w:author="Transkribus" w:date="2019-12-11T14:30:00Z">
            <w:r w:rsidRPr="00EE6742">
              <w:rPr>
                <w:rFonts w:ascii="Courier New" w:hAnsi="Courier New" w:cs="Courier New"/>
                <w:rtl/>
              </w:rPr>
              <w:t>ل</w:t>
            </w:r>
          </w:ins>
          <w:r w:rsidRPr="00EE6742">
            <w:rPr>
              <w:rFonts w:ascii="Courier New" w:hAnsi="Courier New" w:cs="Courier New"/>
              <w:rtl/>
            </w:rPr>
            <w:t xml:space="preserve"> من ك</w:t>
          </w:r>
          <w:del w:id="321" w:author="Transkribus" w:date="2019-12-11T14:30:00Z">
            <w:r w:rsidRPr="009B6BCA">
              <w:rPr>
                <w:rFonts w:ascii="Courier New" w:hAnsi="Courier New" w:cs="Courier New"/>
                <w:rtl/>
              </w:rPr>
              <w:delText>ث</w:delText>
            </w:r>
          </w:del>
          <w:ins w:id="322" w:author="Transkribus" w:date="2019-12-11T14:30:00Z">
            <w:r w:rsidRPr="00EE6742">
              <w:rPr>
                <w:rFonts w:ascii="Courier New" w:hAnsi="Courier New" w:cs="Courier New"/>
                <w:rtl/>
              </w:rPr>
              <w:t>ت</w:t>
            </w:r>
          </w:ins>
          <w:r w:rsidRPr="00EE6742">
            <w:rPr>
              <w:rFonts w:ascii="Courier New" w:hAnsi="Courier New" w:cs="Courier New"/>
              <w:rtl/>
            </w:rPr>
            <w:t>ب</w:t>
          </w:r>
          <w:del w:id="3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324" w:author="Transkribus" w:date="2019-12-11T14:30:00Z">
            <w:r w:rsidRPr="009B6BCA">
              <w:rPr>
                <w:rFonts w:ascii="Courier New" w:hAnsi="Courier New" w:cs="Courier New"/>
                <w:rtl/>
              </w:rPr>
              <w:delText>ولا تعش عيش ذى نقص</w:delText>
            </w:r>
          </w:del>
          <w:ins w:id="325" w:author="Transkribus" w:date="2019-12-11T14:30:00Z">
            <w:r w:rsidRPr="00EE6742">
              <w:rPr>
                <w:rFonts w:ascii="Courier New" w:hAnsi="Courier New" w:cs="Courier New"/>
                <w:rtl/>
              </w:rPr>
              <w:t>ولائعس عيس دى يعسر</w:t>
            </w:r>
          </w:ins>
          <w:r w:rsidRPr="00EE6742">
            <w:rPr>
              <w:rFonts w:ascii="Courier New" w:hAnsi="Courier New" w:cs="Courier New"/>
              <w:rtl/>
            </w:rPr>
            <w:t xml:space="preserve"> وكن </w:t>
          </w:r>
          <w:del w:id="326" w:author="Transkribus" w:date="2019-12-11T14:30:00Z">
            <w:r w:rsidRPr="009B6BCA">
              <w:rPr>
                <w:rFonts w:ascii="Courier New" w:hAnsi="Courier New" w:cs="Courier New"/>
                <w:rtl/>
              </w:rPr>
              <w:delText>ابدا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ممن سمت</w:delText>
                </w:r>
                <w:r>
                  <w:delText>‬</w:delText>
                </w:r>
                <w:r>
                  <w:delText>‬</w:delText>
                </w:r>
              </w:dir>
            </w:dir>
          </w:del>
          <w:ins w:id="327" w:author="Transkribus" w:date="2019-12-11T14:30:00Z">
            <w:del w:id="328" w:author="Transkribus" w:date="2019-12-11T14:30:00Z">
              <w:r w:rsidRPr="00EE6742">
                <w:rPr>
                  <w:rFonts w:ascii="Courier New" w:hAnsi="Courier New" w:cs="Courier New"/>
                  <w:rtl/>
                </w:rPr>
                <w:delText>أبدا * من سم</w:delText>
              </w:r>
            </w:del>
          </w:ins>
          <w:r w:rsidRPr="00EE6742">
            <w:rPr>
              <w:rFonts w:ascii="Courier New" w:hAnsi="Courier New" w:cs="Courier New"/>
              <w:rtl/>
            </w:rPr>
            <w:t xml:space="preserve"> همة م</w:t>
          </w:r>
          <w:del w:id="329" w:author="Transkribus" w:date="2019-12-11T14:30:00Z">
            <w:r w:rsidRPr="009B6BCA">
              <w:rPr>
                <w:rFonts w:ascii="Courier New" w:hAnsi="Courier New" w:cs="Courier New"/>
                <w:rtl/>
              </w:rPr>
              <w:delText>ن</w:delText>
            </w:r>
          </w:del>
          <w:ins w:id="330" w:author="Transkribus" w:date="2019-12-11T14:30:00Z">
            <w:r w:rsidRPr="00EE6742">
              <w:rPr>
                <w:rFonts w:ascii="Courier New" w:hAnsi="Courier New" w:cs="Courier New"/>
                <w:rtl/>
              </w:rPr>
              <w:t>ث</w:t>
            </w:r>
          </w:ins>
          <w:r w:rsidRPr="00EE6742">
            <w:rPr>
              <w:rFonts w:ascii="Courier New" w:hAnsi="Courier New" w:cs="Courier New"/>
              <w:rtl/>
            </w:rPr>
            <w:t>ه على الشهب</w:t>
          </w:r>
          <w:del w:id="33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332" w:author="Transkribus" w:date="2019-12-11T14:30:00Z">
            <w:r w:rsidRPr="009B6BCA">
              <w:rPr>
                <w:rFonts w:ascii="Courier New" w:hAnsi="Courier New" w:cs="Courier New"/>
                <w:rtl/>
              </w:rPr>
              <w:delText>واغنم حياة اب ما زال ذا حزن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مذ غبت عنه</w:delText>
                </w:r>
                <w:r>
                  <w:delText>‬</w:delText>
                </w:r>
                <w:r>
                  <w:delText>‬</w:delText>
                </w:r>
              </w:dir>
            </w:dir>
          </w:del>
          <w:ins w:id="333" w:author="Transkribus" w:date="2019-12-11T14:30:00Z">
            <w:del w:id="334" w:author="Transkribus" w:date="2019-12-11T14:30:00Z">
              <w:r w:rsidRPr="00EE6742">
                <w:rPr>
                  <w:rFonts w:ascii="Courier New" w:hAnsi="Courier New" w:cs="Courier New"/>
                  <w:rtl/>
                </w:rPr>
                <w:delText>واعثم جباة أب مازرال داجرن * مذغيب عنسه</w:delText>
              </w:r>
            </w:del>
          </w:ins>
          <w:r w:rsidRPr="00EE6742">
            <w:rPr>
              <w:rFonts w:ascii="Courier New" w:hAnsi="Courier New" w:cs="Courier New"/>
              <w:rtl/>
            </w:rPr>
            <w:t xml:space="preserve"> لبعد منك مكت</w:t>
          </w:r>
          <w:del w:id="335" w:author="Transkribus" w:date="2019-12-11T14:30:00Z">
            <w:r w:rsidRPr="009B6BCA">
              <w:rPr>
                <w:rFonts w:ascii="Courier New" w:hAnsi="Courier New" w:cs="Courier New"/>
                <w:rtl/>
              </w:rPr>
              <w:delText>ئ</w:delText>
            </w:r>
          </w:del>
          <w:ins w:id="336" w:author="Transkribus" w:date="2019-12-11T14:30:00Z">
            <w:r w:rsidRPr="00EE6742">
              <w:rPr>
                <w:rFonts w:ascii="Courier New" w:hAnsi="Courier New" w:cs="Courier New"/>
                <w:rtl/>
              </w:rPr>
              <w:t>ت</w:t>
            </w:r>
          </w:ins>
          <w:r w:rsidRPr="00EE6742">
            <w:rPr>
              <w:rFonts w:ascii="Courier New" w:hAnsi="Courier New" w:cs="Courier New"/>
              <w:rtl/>
            </w:rPr>
            <w:t>ب</w:t>
          </w:r>
          <w:del w:id="33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338" w:author="Transkribus" w:date="2019-12-11T14:30:00Z">
            <w:r w:rsidRPr="009B6BCA">
              <w:rPr>
                <w:rFonts w:ascii="Courier New" w:hAnsi="Courier New" w:cs="Courier New"/>
                <w:rtl/>
              </w:rPr>
              <w:delText>فلست تعدم مع رؤياه مكتسبا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يسد بالقنع</w:delText>
                </w:r>
                <w:r>
                  <w:delText>‬</w:delText>
                </w:r>
                <w:r>
                  <w:delText>‬</w:delText>
                </w:r>
              </w:dir>
            </w:dir>
          </w:del>
          <w:ins w:id="339" w:author="Transkribus" w:date="2019-12-11T14:30:00Z">
            <w:del w:id="340" w:author="Transkribus" w:date="2019-12-11T14:30:00Z">
              <w:r w:rsidRPr="00EE6742">
                <w:rPr>
                  <w:rFonts w:ascii="Courier New" w:hAnsi="Courier New" w:cs="Courier New"/>
                  <w:rtl/>
                </w:rPr>
                <w:delText>قلسست تعد م ميع روياه مكتسما * بسد بالقتم</w:delText>
              </w:r>
            </w:del>
          </w:ins>
          <w:r w:rsidRPr="00EE6742">
            <w:rPr>
              <w:rFonts w:ascii="Courier New" w:hAnsi="Courier New" w:cs="Courier New"/>
              <w:rtl/>
            </w:rPr>
            <w:t xml:space="preserve"> من عر</w:t>
          </w:r>
          <w:ins w:id="341" w:author="Transkribus" w:date="2019-12-11T14:30:00Z">
            <w:r w:rsidRPr="00EE6742">
              <w:rPr>
                <w:rFonts w:ascii="Courier New" w:hAnsi="Courier New" w:cs="Courier New"/>
                <w:rtl/>
              </w:rPr>
              <w:t>ف</w:t>
            </w:r>
          </w:ins>
          <w:r w:rsidRPr="00EE6742">
            <w:rPr>
              <w:rFonts w:ascii="Courier New" w:hAnsi="Courier New" w:cs="Courier New"/>
              <w:rtl/>
            </w:rPr>
            <w:t xml:space="preserve">ى ومن </w:t>
          </w:r>
          <w:del w:id="342" w:author="Transkribus" w:date="2019-12-11T14:30:00Z">
            <w:r w:rsidRPr="009B6BCA">
              <w:rPr>
                <w:rFonts w:ascii="Courier New" w:hAnsi="Courier New" w:cs="Courier New"/>
                <w:rtl/>
              </w:rPr>
              <w:delText>سغب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43" w:author="Transkribus" w:date="2019-12-11T14:30:00Z">
            <w:r w:rsidRPr="00EE6742">
              <w:rPr>
                <w:rFonts w:ascii="Courier New" w:hAnsi="Courier New" w:cs="Courier New"/>
                <w:rtl/>
              </w:rPr>
              <w:t>سصفب</w:t>
            </w:r>
          </w:ins>
          <w:r>
            <w:t>‬</w:t>
          </w:r>
          <w:r>
            <w:t>‬</w:t>
          </w:r>
        </w:dir>
      </w:dir>
    </w:p>
    <w:p w:rsidR="009E1C49" w:rsidRPr="009B6BCA" w:rsidRDefault="009E1C49" w:rsidP="009E1C49">
      <w:pPr>
        <w:pStyle w:val="NurText"/>
        <w:bidi/>
        <w:rPr>
          <w:del w:id="344" w:author="Transkribus" w:date="2019-12-11T14:30:00Z"/>
          <w:rFonts w:ascii="Courier New" w:hAnsi="Courier New" w:cs="Courier New"/>
        </w:rPr>
      </w:pPr>
      <w:dir w:val="rtl">
        <w:dir w:val="rtl">
          <w:del w:id="345" w:author="Transkribus" w:date="2019-12-11T14:30:00Z">
            <w:r w:rsidRPr="009B6BCA">
              <w:rPr>
                <w:rFonts w:ascii="Courier New" w:hAnsi="Courier New" w:cs="Courier New"/>
                <w:rtl/>
              </w:rPr>
              <w:delText>فالراى ما قلته فاعمل به عجلا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تصخ نحو فدم غير ذى حدب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9E1C49" w:rsidRPr="00EE6742" w:rsidRDefault="009E1C49" w:rsidP="009E1C49">
      <w:pPr>
        <w:pStyle w:val="NurText"/>
        <w:bidi/>
        <w:rPr>
          <w:ins w:id="346" w:author="Transkribus" w:date="2019-12-11T14:30:00Z"/>
          <w:del w:id="347" w:author="Transkribus" w:date="2019-12-11T14:30:00Z"/>
          <w:rFonts w:ascii="Courier New" w:hAnsi="Courier New" w:cs="Courier New"/>
        </w:rPr>
      </w:pPr>
      <w:dir w:val="rtl">
        <w:dir w:val="rtl">
          <w:del w:id="348" w:author="Transkribus" w:date="2019-12-11T14:30:00Z">
            <w:r w:rsidRPr="009B6BCA">
              <w:rPr>
                <w:rFonts w:ascii="Courier New" w:hAnsi="Courier New" w:cs="Courier New"/>
                <w:rtl/>
              </w:rPr>
              <w:delText>فغفلة المرء</w:delText>
            </w:r>
          </w:del>
          <w:ins w:id="349" w:author="Transkribus" w:date="2019-12-11T14:30:00Z">
            <w:r w:rsidRPr="00EE6742">
              <w:rPr>
                <w:rFonts w:ascii="Courier New" w:hAnsi="Courier New" w:cs="Courier New"/>
                <w:rtl/>
              </w:rPr>
              <w:t>فالرأى ماقلته فاعمل ب مجلا * ولانصيم حوفدم عيردى حذب</w:t>
            </w:r>
          </w:ins>
          <w:r>
            <w:t>‬</w:t>
          </w:r>
          <w:r>
            <w:t>‬</w:t>
          </w:r>
        </w:dir>
      </w:dir>
    </w:p>
    <w:p w:rsidR="009E1C49" w:rsidRPr="00EE6742" w:rsidRDefault="009E1C49" w:rsidP="009E1C49">
      <w:pPr>
        <w:pStyle w:val="NurText"/>
        <w:bidi/>
        <w:rPr>
          <w:rFonts w:ascii="Courier New" w:hAnsi="Courier New" w:cs="Courier New"/>
        </w:rPr>
      </w:pPr>
      <w:ins w:id="350" w:author="Transkribus" w:date="2019-12-11T14:30:00Z">
        <w:r w:rsidRPr="00EE6742">
          <w:rPr>
            <w:rFonts w:ascii="Courier New" w:hAnsi="Courier New" w:cs="Courier New"/>
            <w:rtl/>
          </w:rPr>
          <w:t>فغنسلة المرة</w:t>
        </w:r>
      </w:ins>
      <w:r w:rsidRPr="00EE6742">
        <w:rPr>
          <w:rFonts w:ascii="Courier New" w:hAnsi="Courier New" w:cs="Courier New"/>
          <w:rtl/>
        </w:rPr>
        <w:t xml:space="preserve"> مع علم ومعرفة</w:t>
      </w:r>
      <w:del w:id="3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352" w:author="Transkribus" w:date="2019-12-11T14:30:00Z">
        <w:del w:id="353"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عن وا</w:t>
      </w:r>
      <w:del w:id="354" w:author="Transkribus" w:date="2019-12-11T14:30:00Z">
        <w:r w:rsidRPr="009B6BCA">
          <w:rPr>
            <w:rFonts w:ascii="Courier New" w:hAnsi="Courier New" w:cs="Courier New"/>
            <w:rtl/>
          </w:rPr>
          <w:delText>ض</w:delText>
        </w:r>
      </w:del>
      <w:ins w:id="355" w:author="Transkribus" w:date="2019-12-11T14:30:00Z">
        <w:r w:rsidRPr="00EE6742">
          <w:rPr>
            <w:rFonts w:ascii="Courier New" w:hAnsi="Courier New" w:cs="Courier New"/>
            <w:rtl/>
          </w:rPr>
          <w:t>س</w:t>
        </w:r>
      </w:ins>
      <w:r w:rsidRPr="00EE6742">
        <w:rPr>
          <w:rFonts w:ascii="Courier New" w:hAnsi="Courier New" w:cs="Courier New"/>
          <w:rtl/>
        </w:rPr>
        <w:t xml:space="preserve">ح بين من </w:t>
      </w:r>
      <w:del w:id="356" w:author="Transkribus" w:date="2019-12-11T14:30:00Z">
        <w:r w:rsidRPr="009B6BCA">
          <w:rPr>
            <w:rFonts w:ascii="Courier New" w:hAnsi="Courier New" w:cs="Courier New"/>
            <w:rtl/>
          </w:rPr>
          <w:delText>اعجب العجب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57" w:author="Transkribus" w:date="2019-12-11T14:30:00Z">
        <w:r w:rsidRPr="00EE6742">
          <w:rPr>
            <w:rFonts w:ascii="Courier New" w:hAnsi="Courier New" w:cs="Courier New"/>
            <w:rtl/>
          </w:rPr>
          <w:t>أيحب اليحب</w:t>
        </w:r>
      </w:ins>
    </w:p>
    <w:p w:rsidR="009E1C49" w:rsidRPr="00EE6742" w:rsidRDefault="009E1C49" w:rsidP="009E1C49">
      <w:pPr>
        <w:pStyle w:val="NurText"/>
        <w:bidi/>
        <w:rPr>
          <w:rFonts w:ascii="Courier New" w:hAnsi="Courier New" w:cs="Courier New"/>
        </w:rPr>
      </w:pPr>
      <w:dir w:val="rtl">
        <w:dir w:val="rtl">
          <w:del w:id="358" w:author="Transkribus" w:date="2019-12-11T14:30:00Z">
            <w:r w:rsidRPr="009B6BCA">
              <w:rPr>
                <w:rFonts w:ascii="Courier New" w:hAnsi="Courier New" w:cs="Courier New"/>
                <w:rtl/>
              </w:rPr>
              <w:delText>ف</w:delText>
            </w:r>
          </w:del>
          <w:ins w:id="359" w:author="Transkribus" w:date="2019-12-11T14:30:00Z">
            <w:r w:rsidRPr="00EE6742">
              <w:rPr>
                <w:rFonts w:ascii="Courier New" w:hAnsi="Courier New" w:cs="Courier New"/>
                <w:rtl/>
              </w:rPr>
              <w:t>ب</w:t>
            </w:r>
          </w:ins>
          <w:r w:rsidRPr="00EE6742">
            <w:rPr>
              <w:rFonts w:ascii="Courier New" w:hAnsi="Courier New" w:cs="Courier New"/>
              <w:rtl/>
            </w:rPr>
            <w:t xml:space="preserve">قلت فى </w:t>
          </w:r>
          <w:del w:id="360" w:author="Transkribus" w:date="2019-12-11T14:30:00Z">
            <w:r w:rsidRPr="009B6BCA">
              <w:rPr>
                <w:rFonts w:ascii="Courier New" w:hAnsi="Courier New" w:cs="Courier New"/>
                <w:rtl/>
              </w:rPr>
              <w:delText>جوابه وكتب</w:delText>
            </w:r>
          </w:del>
          <w:ins w:id="361" w:author="Transkribus" w:date="2019-12-11T14:30:00Z">
            <w:r w:rsidRPr="00EE6742">
              <w:rPr>
                <w:rFonts w:ascii="Courier New" w:hAnsi="Courier New" w:cs="Courier New"/>
                <w:rtl/>
              </w:rPr>
              <w:t>حوايه وكتبب</w:t>
            </w:r>
          </w:ins>
          <w:r w:rsidRPr="00EE6742">
            <w:rPr>
              <w:rFonts w:ascii="Courier New" w:hAnsi="Courier New" w:cs="Courier New"/>
              <w:rtl/>
            </w:rPr>
            <w:t xml:space="preserve"> بها </w:t>
          </w:r>
          <w:del w:id="362" w:author="Transkribus" w:date="2019-12-11T14:30:00Z">
            <w:r w:rsidRPr="009B6BCA">
              <w:rPr>
                <w:rFonts w:ascii="Courier New" w:hAnsi="Courier New" w:cs="Courier New"/>
                <w:rtl/>
              </w:rPr>
              <w:delText>اليه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63" w:author="Transkribus" w:date="2019-12-11T14:30:00Z">
            <w:r w:rsidRPr="00EE6742">
              <w:rPr>
                <w:rFonts w:ascii="Courier New" w:hAnsi="Courier New" w:cs="Courier New"/>
                <w:rtl/>
              </w:rPr>
              <w:t>البة</w:t>
            </w:r>
          </w:ins>
          <w:r>
            <w:t>‬</w:t>
          </w:r>
          <w:r>
            <w:t>‬</w:t>
          </w:r>
        </w:dir>
      </w:dir>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مولاى </w:t>
          </w:r>
          <w:del w:id="364" w:author="Transkribus" w:date="2019-12-11T14:30:00Z">
            <w:r w:rsidRPr="009B6BCA">
              <w:rPr>
                <w:rFonts w:ascii="Courier New" w:hAnsi="Courier New" w:cs="Courier New"/>
                <w:rtl/>
              </w:rPr>
              <w:delText>يا شرف</w:delText>
            </w:r>
          </w:del>
          <w:ins w:id="365" w:author="Transkribus" w:date="2019-12-11T14:30:00Z">
            <w:r w:rsidRPr="00EE6742">
              <w:rPr>
                <w:rFonts w:ascii="Courier New" w:hAnsi="Courier New" w:cs="Courier New"/>
                <w:rtl/>
              </w:rPr>
              <w:t>باشرف</w:t>
            </w:r>
          </w:ins>
          <w:r w:rsidRPr="00EE6742">
            <w:rPr>
              <w:rFonts w:ascii="Courier New" w:hAnsi="Courier New" w:cs="Courier New"/>
              <w:rtl/>
            </w:rPr>
            <w:t xml:space="preserve"> الدين الذى </w:t>
          </w:r>
          <w:del w:id="366" w:author="Transkribus" w:date="2019-12-11T14:30:00Z">
            <w:r w:rsidRPr="009B6BCA">
              <w:rPr>
                <w:rFonts w:ascii="Courier New" w:hAnsi="Courier New" w:cs="Courier New"/>
                <w:rtl/>
              </w:rPr>
              <w:delText>بلغت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ادنى مساعيه اعلى رتبة بالادب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367" w:author="Transkribus" w:date="2019-12-11T14:30:00Z">
            <w:del w:id="368" w:author="Transkribus" w:date="2019-12-11T14:30:00Z">
              <w:r w:rsidRPr="00EE6742">
                <w:rPr>
                  <w:rFonts w:ascii="Courier New" w:hAnsi="Courier New" w:cs="Courier New"/>
                  <w:rtl/>
                </w:rPr>
                <w:delText>بلفت * أد بفى مساعية أعلى ريبية الاذب</w:delText>
              </w:r>
            </w:del>
          </w:ins>
          <w:r>
            <w:t>‬</w:t>
          </w:r>
          <w:r>
            <w:t>‬</w:t>
          </w:r>
        </w:dir>
      </w:dir>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ومن </w:t>
          </w:r>
          <w:del w:id="369" w:author="Transkribus" w:date="2019-12-11T14:30:00Z">
            <w:r w:rsidRPr="009B6BCA">
              <w:rPr>
                <w:rFonts w:ascii="Courier New" w:hAnsi="Courier New" w:cs="Courier New"/>
                <w:rtl/>
              </w:rPr>
              <w:delText>سمت</w:delText>
            </w:r>
          </w:del>
          <w:ins w:id="370" w:author="Transkribus" w:date="2019-12-11T14:30:00Z">
            <w:r w:rsidRPr="00EE6742">
              <w:rPr>
                <w:rFonts w:ascii="Courier New" w:hAnsi="Courier New" w:cs="Courier New"/>
                <w:rtl/>
              </w:rPr>
              <w:t>شم</w:t>
            </w:r>
          </w:ins>
          <w:r w:rsidRPr="00EE6742">
            <w:rPr>
              <w:rFonts w:ascii="Courier New" w:hAnsi="Courier New" w:cs="Courier New"/>
              <w:rtl/>
            </w:rPr>
            <w:t xml:space="preserve"> فى سماء </w:t>
          </w:r>
          <w:del w:id="371" w:author="Transkribus" w:date="2019-12-11T14:30:00Z">
            <w:r w:rsidRPr="009B6BCA">
              <w:rPr>
                <w:rFonts w:ascii="Courier New" w:hAnsi="Courier New" w:cs="Courier New"/>
                <w:rtl/>
              </w:rPr>
              <w:delText>المجد همته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372" w:author="Transkribus" w:date="2019-12-11T14:30:00Z">
            <w:del w:id="373" w:author="Transkribus" w:date="2019-12-11T14:30:00Z">
              <w:r w:rsidRPr="00EE6742">
                <w:rPr>
                  <w:rFonts w:ascii="Courier New" w:hAnsi="Courier New" w:cs="Courier New"/>
                  <w:rtl/>
                </w:rPr>
                <w:delText xml:space="preserve">المجدهمية * </w:delText>
              </w:r>
            </w:del>
          </w:ins>
          <w:r w:rsidRPr="00EE6742">
            <w:rPr>
              <w:rFonts w:ascii="Courier New" w:hAnsi="Courier New" w:cs="Courier New"/>
              <w:rtl/>
            </w:rPr>
            <w:t xml:space="preserve">فادركت فى </w:t>
          </w:r>
          <w:del w:id="374" w:author="Transkribus" w:date="2019-12-11T14:30:00Z">
            <w:r w:rsidRPr="009B6BCA">
              <w:rPr>
                <w:rFonts w:ascii="Courier New" w:hAnsi="Courier New" w:cs="Courier New"/>
                <w:rtl/>
              </w:rPr>
              <w:delText>المعالى ارفع الرتب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75" w:author="Transkribus" w:date="2019-12-11T14:30:00Z">
            <w:r w:rsidRPr="00EE6742">
              <w:rPr>
                <w:rFonts w:ascii="Courier New" w:hAnsi="Courier New" w:cs="Courier New"/>
                <w:rtl/>
              </w:rPr>
              <w:t>العالى أر فم الرئب</w:t>
            </w:r>
          </w:ins>
          <w:r>
            <w:t>‬</w:t>
          </w:r>
          <w:r>
            <w:t>‬</w:t>
          </w:r>
        </w:dir>
      </w:dir>
    </w:p>
    <w:p w:rsidR="009E1C49" w:rsidRPr="00EE6742" w:rsidRDefault="009E1C49" w:rsidP="009E1C49">
      <w:pPr>
        <w:pStyle w:val="NurText"/>
        <w:bidi/>
        <w:rPr>
          <w:rFonts w:ascii="Courier New" w:hAnsi="Courier New" w:cs="Courier New"/>
        </w:rPr>
      </w:pPr>
      <w:dir w:val="rtl">
        <w:dir w:val="rtl">
          <w:del w:id="376" w:author="Transkribus" w:date="2019-12-11T14:30:00Z">
            <w:r w:rsidRPr="009B6BCA">
              <w:rPr>
                <w:rFonts w:ascii="Courier New" w:hAnsi="Courier New" w:cs="Courier New"/>
                <w:rtl/>
              </w:rPr>
              <w:delText>قد فاق</w:delText>
            </w:r>
          </w:del>
          <w:ins w:id="377" w:author="Transkribus" w:date="2019-12-11T14:30:00Z">
            <w:r w:rsidRPr="00EE6742">
              <w:rPr>
                <w:rFonts w:ascii="Courier New" w:hAnsi="Courier New" w:cs="Courier New"/>
                <w:rtl/>
              </w:rPr>
              <w:t>مسدقاق</w:t>
            </w:r>
          </w:ins>
          <w:r w:rsidRPr="00EE6742">
            <w:rPr>
              <w:rFonts w:ascii="Courier New" w:hAnsi="Courier New" w:cs="Courier New"/>
              <w:rtl/>
            </w:rPr>
            <w:t xml:space="preserve"> بقراط فى علم وفى حكم</w:t>
          </w:r>
          <w:del w:id="37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379" w:author="Transkribus" w:date="2019-12-11T14:30:00Z">
            <w:del w:id="380"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وفاق س</w:t>
          </w:r>
          <w:del w:id="381" w:author="Transkribus" w:date="2019-12-11T14:30:00Z">
            <w:r w:rsidRPr="009B6BCA">
              <w:rPr>
                <w:rFonts w:ascii="Courier New" w:hAnsi="Courier New" w:cs="Courier New"/>
                <w:rtl/>
              </w:rPr>
              <w:delText>حب</w:delText>
            </w:r>
          </w:del>
          <w:ins w:id="382" w:author="Transkribus" w:date="2019-12-11T14:30:00Z">
            <w:r w:rsidRPr="00EE6742">
              <w:rPr>
                <w:rFonts w:ascii="Courier New" w:hAnsi="Courier New" w:cs="Courier New"/>
                <w:rtl/>
              </w:rPr>
              <w:t>عي</w:t>
            </w:r>
          </w:ins>
          <w:r w:rsidRPr="00EE6742">
            <w:rPr>
              <w:rFonts w:ascii="Courier New" w:hAnsi="Courier New" w:cs="Courier New"/>
              <w:rtl/>
            </w:rPr>
            <w:t xml:space="preserve">ان فى </w:t>
          </w:r>
          <w:del w:id="383" w:author="Transkribus" w:date="2019-12-11T14:30:00Z">
            <w:r w:rsidRPr="009B6BCA">
              <w:rPr>
                <w:rFonts w:ascii="Courier New" w:hAnsi="Courier New" w:cs="Courier New"/>
                <w:rtl/>
              </w:rPr>
              <w:delText>شعر وفى خطب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84" w:author="Transkribus" w:date="2019-12-11T14:30:00Z">
            <w:r w:rsidRPr="00EE6742">
              <w:rPr>
                <w:rFonts w:ascii="Courier New" w:hAnsi="Courier New" w:cs="Courier New"/>
                <w:rtl/>
              </w:rPr>
              <w:t>سعروفى حطب</w:t>
            </w:r>
          </w:ins>
          <w:r>
            <w:t>‬</w:t>
          </w:r>
          <w:r>
            <w:t>‬</w:t>
          </w:r>
        </w:dir>
      </w:dir>
    </w:p>
    <w:p w:rsidR="009E1C49" w:rsidRPr="00EE6742" w:rsidRDefault="009E1C49" w:rsidP="009E1C49">
      <w:pPr>
        <w:pStyle w:val="NurText"/>
        <w:bidi/>
        <w:rPr>
          <w:rFonts w:ascii="Courier New" w:hAnsi="Courier New" w:cs="Courier New"/>
        </w:rPr>
      </w:pPr>
      <w:dir w:val="rtl">
        <w:dir w:val="rtl">
          <w:del w:id="385" w:author="Transkribus" w:date="2019-12-11T14:30:00Z">
            <w:r w:rsidRPr="009B6BCA">
              <w:rPr>
                <w:rFonts w:ascii="Courier New" w:hAnsi="Courier New" w:cs="Courier New"/>
                <w:rtl/>
              </w:rPr>
              <w:delText>له التصانيف</w:delText>
            </w:r>
          </w:del>
          <w:ins w:id="386" w:author="Transkribus" w:date="2019-12-11T14:30:00Z">
            <w:r w:rsidRPr="00EE6742">
              <w:rPr>
                <w:rFonts w:ascii="Courier New" w:hAnsi="Courier New" w:cs="Courier New"/>
                <w:rtl/>
              </w:rPr>
              <w:t>هالنصانيف</w:t>
            </w:r>
          </w:ins>
          <w:r w:rsidRPr="00EE6742">
            <w:rPr>
              <w:rFonts w:ascii="Courier New" w:hAnsi="Courier New" w:cs="Courier New"/>
              <w:rtl/>
            </w:rPr>
            <w:t xml:space="preserve"> فى كل العلوم ولا</w:t>
          </w:r>
          <w:del w:id="38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شيء يماثلها</w:delText>
                </w:r>
                <w:r>
                  <w:delText>‬</w:delText>
                </w:r>
                <w:r>
                  <w:delText>‬</w:delText>
                </w:r>
              </w:dir>
            </w:dir>
          </w:del>
          <w:ins w:id="388" w:author="Transkribus" w:date="2019-12-11T14:30:00Z">
            <w:del w:id="389" w:author="Transkribus" w:date="2019-12-11T14:30:00Z">
              <w:r w:rsidRPr="00EE6742">
                <w:rPr>
                  <w:rFonts w:ascii="Courier New" w:hAnsi="Courier New" w:cs="Courier New"/>
                  <w:rtl/>
                </w:rPr>
                <w:delText xml:space="preserve"> * سى بماتلها</w:delText>
              </w:r>
            </w:del>
          </w:ins>
          <w:r w:rsidRPr="00EE6742">
            <w:rPr>
              <w:rFonts w:ascii="Courier New" w:hAnsi="Courier New" w:cs="Courier New"/>
              <w:rtl/>
            </w:rPr>
            <w:t xml:space="preserve"> من سا</w:t>
          </w:r>
          <w:del w:id="390" w:author="Transkribus" w:date="2019-12-11T14:30:00Z">
            <w:r w:rsidRPr="009B6BCA">
              <w:rPr>
                <w:rFonts w:ascii="Courier New" w:hAnsi="Courier New" w:cs="Courier New"/>
                <w:rtl/>
              </w:rPr>
              <w:delText>ئ</w:delText>
            </w:r>
          </w:del>
          <w:ins w:id="391" w:author="Transkribus" w:date="2019-12-11T14:30:00Z">
            <w:r w:rsidRPr="00EE6742">
              <w:rPr>
                <w:rFonts w:ascii="Courier New" w:hAnsi="Courier New" w:cs="Courier New"/>
                <w:rtl/>
              </w:rPr>
              <w:t>ت</w:t>
            </w:r>
          </w:ins>
          <w:r w:rsidRPr="00EE6742">
            <w:rPr>
              <w:rFonts w:ascii="Courier New" w:hAnsi="Courier New" w:cs="Courier New"/>
              <w:rtl/>
            </w:rPr>
            <w:t>ر الكتب</w:t>
          </w:r>
          <w:del w:id="39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393" w:author="Transkribus" w:date="2019-12-11T14:30:00Z">
            <w:r w:rsidRPr="009B6BCA">
              <w:rPr>
                <w:rFonts w:ascii="Courier New" w:hAnsi="Courier New" w:cs="Courier New"/>
                <w:rtl/>
              </w:rPr>
              <w:delText>اقدارها قد</w:delText>
            </w:r>
          </w:del>
          <w:ins w:id="394" w:author="Transkribus" w:date="2019-12-11T14:30:00Z">
            <w:r w:rsidRPr="00EE6742">
              <w:rPr>
                <w:rFonts w:ascii="Courier New" w:hAnsi="Courier New" w:cs="Courier New"/>
                <w:rtl/>
              </w:rPr>
              <w:t>أقد ارهاقد</w:t>
            </w:r>
          </w:ins>
          <w:r w:rsidRPr="00EE6742">
            <w:rPr>
              <w:rFonts w:ascii="Courier New" w:hAnsi="Courier New" w:cs="Courier New"/>
              <w:rtl/>
            </w:rPr>
            <w:t xml:space="preserve"> علت فى الناس </w:t>
          </w:r>
          <w:del w:id="395" w:author="Transkribus" w:date="2019-12-11T14:30:00Z">
            <w:r w:rsidRPr="009B6BCA">
              <w:rPr>
                <w:rFonts w:ascii="Courier New" w:hAnsi="Courier New" w:cs="Courier New"/>
                <w:rtl/>
              </w:rPr>
              <w:delText>وارتفعت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396" w:author="Transkribus" w:date="2019-12-11T14:30:00Z">
            <w:del w:id="397" w:author="Transkribus" w:date="2019-12-11T14:30:00Z">
              <w:r w:rsidRPr="00EE6742">
                <w:rPr>
                  <w:rFonts w:ascii="Courier New" w:hAnsi="Courier New" w:cs="Courier New"/>
                  <w:rtl/>
                </w:rPr>
                <w:delText xml:space="preserve">وارئقعث * </w:delText>
              </w:r>
            </w:del>
          </w:ins>
          <w:r w:rsidRPr="00EE6742">
            <w:rPr>
              <w:rFonts w:ascii="Courier New" w:hAnsi="Courier New" w:cs="Courier New"/>
              <w:rtl/>
            </w:rPr>
            <w:t xml:space="preserve">عن كل </w:t>
          </w:r>
          <w:del w:id="398" w:author="Transkribus" w:date="2019-12-11T14:30:00Z">
            <w:r w:rsidRPr="009B6BCA">
              <w:rPr>
                <w:rFonts w:ascii="Courier New" w:hAnsi="Courier New" w:cs="Courier New"/>
                <w:rtl/>
              </w:rPr>
              <w:delText>شبه</w:delText>
            </w:r>
          </w:del>
          <w:ins w:id="399" w:author="Transkribus" w:date="2019-12-11T14:30:00Z">
            <w:r w:rsidRPr="00EE6742">
              <w:rPr>
                <w:rFonts w:ascii="Courier New" w:hAnsi="Courier New" w:cs="Courier New"/>
                <w:rtl/>
              </w:rPr>
              <w:t>شية</w:t>
            </w:r>
          </w:ins>
          <w:r w:rsidRPr="00EE6742">
            <w:rPr>
              <w:rFonts w:ascii="Courier New" w:hAnsi="Courier New" w:cs="Courier New"/>
              <w:rtl/>
            </w:rPr>
            <w:t xml:space="preserve"> كمثل السبعة الشهب</w:t>
          </w:r>
          <w:del w:id="40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401" w:author="Transkribus" w:date="2019-12-11T14:30:00Z"/>
          <w:rFonts w:ascii="Courier New" w:hAnsi="Courier New" w:cs="Courier New"/>
        </w:rPr>
      </w:pPr>
      <w:dir w:val="rtl">
        <w:dir w:val="rtl">
          <w:del w:id="402" w:author="Transkribus" w:date="2019-12-11T14:30:00Z">
            <w:r w:rsidRPr="009B6BCA">
              <w:rPr>
                <w:rFonts w:ascii="Courier New" w:hAnsi="Courier New" w:cs="Courier New"/>
                <w:rtl/>
              </w:rPr>
              <w:delText>فيها المعانى التى كالدر قد نظمت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فى سلك خط وخير اللفظ منتخب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9E1C49" w:rsidRPr="00EE6742" w:rsidRDefault="009E1C49" w:rsidP="009E1C49">
      <w:pPr>
        <w:pStyle w:val="NurText"/>
        <w:bidi/>
        <w:rPr>
          <w:ins w:id="403" w:author="Transkribus" w:date="2019-12-11T14:30:00Z"/>
          <w:del w:id="404" w:author="Transkribus" w:date="2019-12-11T14:30:00Z"/>
          <w:rFonts w:ascii="Courier New" w:hAnsi="Courier New" w:cs="Courier New"/>
        </w:rPr>
      </w:pPr>
      <w:dir w:val="rtl">
        <w:dir w:val="rtl">
          <w:del w:id="405" w:author="Transkribus" w:date="2019-12-11T14:30:00Z">
            <w:r w:rsidRPr="009B6BCA">
              <w:rPr>
                <w:rFonts w:ascii="Courier New" w:hAnsi="Courier New" w:cs="Courier New"/>
                <w:rtl/>
              </w:rPr>
              <w:delText>ولا عجيب</w:delText>
            </w:r>
          </w:del>
          <w:ins w:id="406" w:author="Transkribus" w:date="2019-12-11T14:30:00Z">
            <w:r w:rsidRPr="00EE6742">
              <w:rPr>
                <w:rFonts w:ascii="Courier New" w:hAnsi="Courier New" w:cs="Courier New"/>
                <w:rtl/>
              </w:rPr>
              <w:t>افيه العانى النى كالدير هسد نطمت * فى صلك خط وجبر القط مسحي</w:t>
            </w:r>
          </w:ins>
          <w:r>
            <w:t>‬</w:t>
          </w:r>
          <w:r>
            <w:t>‬</w:t>
          </w:r>
        </w:dir>
      </w:dir>
    </w:p>
    <w:p w:rsidR="009E1C49" w:rsidRPr="00EE6742" w:rsidRDefault="009E1C49" w:rsidP="009E1C49">
      <w:pPr>
        <w:pStyle w:val="NurText"/>
        <w:bidi/>
        <w:rPr>
          <w:rFonts w:ascii="Courier New" w:hAnsi="Courier New" w:cs="Courier New"/>
        </w:rPr>
      </w:pPr>
      <w:ins w:id="407" w:author="Transkribus" w:date="2019-12-11T14:30:00Z">
        <w:r w:rsidRPr="00EE6742">
          <w:rPr>
            <w:rFonts w:ascii="Courier New" w:hAnsi="Courier New" w:cs="Courier New"/>
            <w:rtl/>
          </w:rPr>
          <w:t>ولامب</w:t>
        </w:r>
      </w:ins>
      <w:r w:rsidRPr="00EE6742">
        <w:rPr>
          <w:rFonts w:ascii="Courier New" w:hAnsi="Courier New" w:cs="Courier New"/>
          <w:rtl/>
        </w:rPr>
        <w:t xml:space="preserve"> لدر </w:t>
      </w:r>
      <w:del w:id="408" w:author="Transkribus" w:date="2019-12-11T14:30:00Z">
        <w:r w:rsidRPr="009B6BCA">
          <w:rPr>
            <w:rFonts w:ascii="Courier New" w:hAnsi="Courier New" w:cs="Courier New"/>
            <w:rtl/>
          </w:rPr>
          <w:delText>ك</w:delText>
        </w:r>
      </w:del>
      <w:ins w:id="409" w:author="Transkribus" w:date="2019-12-11T14:30:00Z">
        <w:r w:rsidRPr="00EE6742">
          <w:rPr>
            <w:rFonts w:ascii="Courier New" w:hAnsi="Courier New" w:cs="Courier New"/>
            <w:rtl/>
          </w:rPr>
          <w:t>٤</w:t>
        </w:r>
      </w:ins>
      <w:r w:rsidRPr="00EE6742">
        <w:rPr>
          <w:rFonts w:ascii="Courier New" w:hAnsi="Courier New" w:cs="Courier New"/>
          <w:rtl/>
        </w:rPr>
        <w:t>ان مورده</w:t>
      </w:r>
      <w:del w:id="41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11" w:author="Transkribus" w:date="2019-12-11T14:30:00Z">
        <w:del w:id="412"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من ب</w:t>
      </w:r>
      <w:del w:id="413" w:author="Transkribus" w:date="2019-12-11T14:30:00Z">
        <w:r w:rsidRPr="009B6BCA">
          <w:rPr>
            <w:rFonts w:ascii="Courier New" w:hAnsi="Courier New" w:cs="Courier New"/>
            <w:rtl/>
          </w:rPr>
          <w:delText>ح</w:delText>
        </w:r>
      </w:del>
      <w:ins w:id="414" w:author="Transkribus" w:date="2019-12-11T14:30:00Z">
        <w:r w:rsidRPr="00EE6742">
          <w:rPr>
            <w:rFonts w:ascii="Courier New" w:hAnsi="Courier New" w:cs="Courier New"/>
            <w:rtl/>
          </w:rPr>
          <w:t>ج</w:t>
        </w:r>
      </w:ins>
      <w:r w:rsidRPr="00EE6742">
        <w:rPr>
          <w:rFonts w:ascii="Courier New" w:hAnsi="Courier New" w:cs="Courier New"/>
          <w:rtl/>
        </w:rPr>
        <w:t xml:space="preserve">ر علم </w:t>
      </w:r>
      <w:del w:id="415" w:author="Transkribus" w:date="2019-12-11T14:30:00Z">
        <w:r w:rsidRPr="009B6BCA">
          <w:rPr>
            <w:rFonts w:ascii="Courier New" w:hAnsi="Courier New" w:cs="Courier New"/>
            <w:rtl/>
          </w:rPr>
          <w:delText>ل</w:delText>
        </w:r>
      </w:del>
      <w:ins w:id="416" w:author="Transkribus" w:date="2019-12-11T14:30:00Z">
        <w:r w:rsidRPr="00EE6742">
          <w:rPr>
            <w:rFonts w:ascii="Courier New" w:hAnsi="Courier New" w:cs="Courier New"/>
            <w:rtl/>
          </w:rPr>
          <w:t>ط</w:t>
        </w:r>
      </w:ins>
      <w:r w:rsidRPr="00EE6742">
        <w:rPr>
          <w:rFonts w:ascii="Courier New" w:hAnsi="Courier New" w:cs="Courier New"/>
          <w:rtl/>
        </w:rPr>
        <w:t>مو</w:t>
      </w:r>
      <w:del w:id="417" w:author="Transkribus" w:date="2019-12-11T14:30:00Z">
        <w:r w:rsidRPr="009B6BCA">
          <w:rPr>
            <w:rFonts w:ascii="Courier New" w:hAnsi="Courier New" w:cs="Courier New"/>
            <w:rtl/>
          </w:rPr>
          <w:delText>ل</w:delText>
        </w:r>
      </w:del>
      <w:ins w:id="418" w:author="Transkribus" w:date="2019-12-11T14:30:00Z">
        <w:r w:rsidRPr="00EE6742">
          <w:rPr>
            <w:rFonts w:ascii="Courier New" w:hAnsi="Courier New" w:cs="Courier New"/>
            <w:rtl/>
          </w:rPr>
          <w:t>ف</w:t>
        </w:r>
      </w:ins>
      <w:r w:rsidRPr="00EE6742">
        <w:rPr>
          <w:rFonts w:ascii="Courier New" w:hAnsi="Courier New" w:cs="Courier New"/>
          <w:rtl/>
        </w:rPr>
        <w:t xml:space="preserve">ى فى </w:t>
      </w:r>
      <w:del w:id="419" w:author="Transkribus" w:date="2019-12-11T14:30:00Z">
        <w:r w:rsidRPr="009B6BCA">
          <w:rPr>
            <w:rFonts w:ascii="Courier New" w:hAnsi="Courier New" w:cs="Courier New"/>
            <w:rtl/>
          </w:rPr>
          <w:delText>العلى دئب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20" w:author="Transkribus" w:date="2019-12-11T14:30:00Z">
        <w:r w:rsidRPr="00EE6742">
          <w:rPr>
            <w:rFonts w:ascii="Courier New" w:hAnsi="Courier New" w:cs="Courier New"/>
            <w:rtl/>
          </w:rPr>
          <w:t>العسلى ذيب</w:t>
        </w:r>
      </w:ins>
    </w:p>
    <w:p w:rsidR="009E1C49" w:rsidRPr="00EE6742" w:rsidRDefault="009E1C49" w:rsidP="009E1C49">
      <w:pPr>
        <w:pStyle w:val="NurText"/>
        <w:bidi/>
        <w:rPr>
          <w:rFonts w:ascii="Courier New" w:hAnsi="Courier New" w:cs="Courier New"/>
        </w:rPr>
      </w:pPr>
      <w:dir w:val="rtl">
        <w:dir w:val="rtl">
          <w:del w:id="421" w:author="Transkribus" w:date="2019-12-11T14:30:00Z">
            <w:r w:rsidRPr="009B6BCA">
              <w:rPr>
                <w:rFonts w:ascii="Courier New" w:hAnsi="Courier New" w:cs="Courier New"/>
                <w:rtl/>
              </w:rPr>
              <w:delText>قد نال راحة تحصيل</w:delText>
            </w:r>
          </w:del>
          <w:ins w:id="422" w:author="Transkribus" w:date="2019-12-11T14:30:00Z">
            <w:r w:rsidRPr="00EE6742">
              <w:rPr>
                <w:rFonts w:ascii="Courier New" w:hAnsi="Courier New" w:cs="Courier New"/>
                <w:rtl/>
              </w:rPr>
              <w:t>مسدثال راجة حصيل</w:t>
            </w:r>
          </w:ins>
          <w:r w:rsidRPr="00EE6742">
            <w:rPr>
              <w:rFonts w:ascii="Courier New" w:hAnsi="Courier New" w:cs="Courier New"/>
              <w:rtl/>
            </w:rPr>
            <w:t xml:space="preserve"> العلوم وما</w:t>
          </w:r>
          <w:del w:id="4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24" w:author="Transkribus" w:date="2019-12-11T14:30:00Z">
            <w:del w:id="425"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من را</w:t>
          </w:r>
          <w:del w:id="426" w:author="Transkribus" w:date="2019-12-11T14:30:00Z">
            <w:r w:rsidRPr="009B6BCA">
              <w:rPr>
                <w:rFonts w:ascii="Courier New" w:hAnsi="Courier New" w:cs="Courier New"/>
                <w:rtl/>
              </w:rPr>
              <w:delText>ح</w:delText>
            </w:r>
          </w:del>
          <w:ins w:id="427" w:author="Transkribus" w:date="2019-12-11T14:30:00Z">
            <w:r w:rsidRPr="00EE6742">
              <w:rPr>
                <w:rFonts w:ascii="Courier New" w:hAnsi="Courier New" w:cs="Courier New"/>
                <w:rtl/>
              </w:rPr>
              <w:t>جه</w:t>
            </w:r>
          </w:ins>
          <w:r w:rsidRPr="00EE6742">
            <w:rPr>
              <w:rFonts w:ascii="Courier New" w:hAnsi="Courier New" w:cs="Courier New"/>
              <w:rtl/>
            </w:rPr>
            <w:t xml:space="preserve">ة حصلت </w:t>
          </w:r>
          <w:del w:id="428" w:author="Transkribus" w:date="2019-12-11T14:30:00Z">
            <w:r w:rsidRPr="009B6BCA">
              <w:rPr>
                <w:rFonts w:ascii="Courier New" w:hAnsi="Courier New" w:cs="Courier New"/>
                <w:rtl/>
              </w:rPr>
              <w:delText>الا عن</w:delText>
            </w:r>
          </w:del>
          <w:ins w:id="429" w:author="Transkribus" w:date="2019-12-11T14:30:00Z">
            <w:r w:rsidRPr="00EE6742">
              <w:rPr>
                <w:rFonts w:ascii="Courier New" w:hAnsi="Courier New" w:cs="Courier New"/>
                <w:rtl/>
              </w:rPr>
              <w:t>الاعن</w:t>
            </w:r>
          </w:ins>
          <w:r w:rsidRPr="00EE6742">
            <w:rPr>
              <w:rFonts w:ascii="Courier New" w:hAnsi="Courier New" w:cs="Courier New"/>
              <w:rtl/>
            </w:rPr>
            <w:t xml:space="preserve"> التعب</w:t>
          </w:r>
          <w:del w:id="43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ورام </w:t>
          </w:r>
          <w:del w:id="431" w:author="Transkribus" w:date="2019-12-11T14:30:00Z">
            <w:r w:rsidRPr="009B6BCA">
              <w:rPr>
                <w:rFonts w:ascii="Courier New" w:hAnsi="Courier New" w:cs="Courier New"/>
                <w:rtl/>
              </w:rPr>
              <w:delText>مسعاه اقوام</w:delText>
            </w:r>
          </w:del>
          <w:ins w:id="432" w:author="Transkribus" w:date="2019-12-11T14:30:00Z">
            <w:r w:rsidRPr="00EE6742">
              <w:rPr>
                <w:rFonts w:ascii="Courier New" w:hAnsi="Courier New" w:cs="Courier New"/>
                <w:rtl/>
              </w:rPr>
              <w:t>مسعاة أقوام</w:t>
            </w:r>
          </w:ins>
          <w:r w:rsidRPr="00EE6742">
            <w:rPr>
              <w:rFonts w:ascii="Courier New" w:hAnsi="Courier New" w:cs="Courier New"/>
              <w:rtl/>
            </w:rPr>
            <w:t xml:space="preserve"> وما </w:t>
          </w:r>
          <w:del w:id="433" w:author="Transkribus" w:date="2019-12-11T14:30:00Z">
            <w:r w:rsidRPr="009B6BCA">
              <w:rPr>
                <w:rFonts w:ascii="Courier New" w:hAnsi="Courier New" w:cs="Courier New"/>
                <w:rtl/>
              </w:rPr>
              <w:delText>بلغوا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البعض</w:delText>
                </w:r>
                <w:r>
                  <w:delText>‬</w:delText>
                </w:r>
                <w:r>
                  <w:delText>‬</w:delText>
                </w:r>
              </w:dir>
            </w:dir>
          </w:del>
          <w:ins w:id="434" w:author="Transkribus" w:date="2019-12-11T14:30:00Z">
            <w:del w:id="435" w:author="Transkribus" w:date="2019-12-11T14:30:00Z">
              <w:r w:rsidRPr="00EE6742">
                <w:rPr>
                  <w:rFonts w:ascii="Courier New" w:hAnsi="Courier New" w:cs="Courier New"/>
                  <w:rtl/>
                </w:rPr>
                <w:delText>بلهوا السيعس</w:delText>
              </w:r>
            </w:del>
          </w:ins>
          <w:r w:rsidRPr="00EE6742">
            <w:rPr>
              <w:rFonts w:ascii="Courier New" w:hAnsi="Courier New" w:cs="Courier New"/>
              <w:rtl/>
            </w:rPr>
            <w:t xml:space="preserve"> منه وكل </w:t>
          </w:r>
          <w:del w:id="436" w:author="Transkribus" w:date="2019-12-11T14:30:00Z">
            <w:r w:rsidRPr="009B6BCA">
              <w:rPr>
                <w:rFonts w:ascii="Courier New" w:hAnsi="Courier New" w:cs="Courier New"/>
                <w:rtl/>
              </w:rPr>
              <w:delText>جد فى</w:delText>
            </w:r>
          </w:del>
          <w:ins w:id="437" w:author="Transkribus" w:date="2019-12-11T14:30:00Z">
            <w:r w:rsidRPr="00EE6742">
              <w:rPr>
                <w:rFonts w:ascii="Courier New" w:hAnsi="Courier New" w:cs="Courier New"/>
                <w:rtl/>
              </w:rPr>
              <w:t>جسدفى</w:t>
            </w:r>
          </w:ins>
          <w:r w:rsidRPr="00EE6742">
            <w:rPr>
              <w:rFonts w:ascii="Courier New" w:hAnsi="Courier New" w:cs="Courier New"/>
              <w:rtl/>
            </w:rPr>
            <w:t xml:space="preserve"> الطلب</w:t>
          </w:r>
          <w:del w:id="4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439" w:author="Transkribus" w:date="2019-12-11T14:30:00Z"/>
          <w:rFonts w:ascii="Courier New" w:hAnsi="Courier New" w:cs="Courier New"/>
        </w:rPr>
      </w:pPr>
      <w:dir w:val="rtl">
        <w:dir w:val="rtl">
          <w:del w:id="440" w:author="Transkribus" w:date="2019-12-11T14:30:00Z">
            <w:r w:rsidRPr="009B6BCA">
              <w:rPr>
                <w:rFonts w:ascii="Courier New" w:hAnsi="Courier New" w:cs="Courier New"/>
                <w:rtl/>
              </w:rPr>
              <w:delText>وكل</w:delText>
            </w:r>
          </w:del>
          <w:ins w:id="441" w:author="Transkribus" w:date="2019-12-11T14:30:00Z">
            <w:r w:rsidRPr="00EE6742">
              <w:rPr>
                <w:rFonts w:ascii="Courier New" w:hAnsi="Courier New" w:cs="Courier New"/>
                <w:rtl/>
              </w:rPr>
              <w:t>٢٠٠</w:t>
            </w:r>
          </w:ins>
          <w:r>
            <w:t>‬</w:t>
          </w:r>
          <w:r>
            <w:t>‬</w:t>
          </w:r>
        </w:dir>
      </w:dir>
    </w:p>
    <w:p w:rsidR="009E1C49" w:rsidRPr="00EE6742" w:rsidRDefault="009E1C49" w:rsidP="009E1C49">
      <w:pPr>
        <w:pStyle w:val="NurText"/>
        <w:bidi/>
        <w:rPr>
          <w:rFonts w:ascii="Courier New" w:hAnsi="Courier New" w:cs="Courier New"/>
        </w:rPr>
      </w:pPr>
      <w:ins w:id="442" w:author="Transkribus" w:date="2019-12-11T14:30:00Z">
        <w:r w:rsidRPr="00EE6742">
          <w:rPr>
            <w:rFonts w:ascii="Courier New" w:hAnsi="Courier New" w:cs="Courier New"/>
            <w:rtl/>
          </w:rPr>
          <w:t>ول</w:t>
        </w:r>
      </w:ins>
      <w:r w:rsidRPr="00EE6742">
        <w:rPr>
          <w:rFonts w:ascii="Courier New" w:hAnsi="Courier New" w:cs="Courier New"/>
          <w:rtl/>
        </w:rPr>
        <w:t xml:space="preserve"> علم </w:t>
      </w:r>
      <w:del w:id="443" w:author="Transkribus" w:date="2019-12-11T14:30:00Z">
        <w:r w:rsidRPr="009B6BCA">
          <w:rPr>
            <w:rFonts w:ascii="Courier New" w:hAnsi="Courier New" w:cs="Courier New"/>
            <w:rtl/>
          </w:rPr>
          <w:delText>وجود فهو منه</w:delText>
        </w:r>
      </w:del>
      <w:ins w:id="444" w:author="Transkribus" w:date="2019-12-11T14:30:00Z">
        <w:r w:rsidRPr="00EE6742">
          <w:rPr>
            <w:rFonts w:ascii="Courier New" w:hAnsi="Courier New" w:cs="Courier New"/>
            <w:rtl/>
          </w:rPr>
          <w:t>وجودفهو منس٥</w:t>
        </w:r>
      </w:ins>
      <w:r w:rsidRPr="00EE6742">
        <w:rPr>
          <w:rFonts w:ascii="Courier New" w:hAnsi="Courier New" w:cs="Courier New"/>
          <w:rtl/>
        </w:rPr>
        <w:t xml:space="preserve"> الى</w:t>
      </w:r>
      <w:del w:id="4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46" w:author="Transkribus" w:date="2019-12-11T14:30:00Z">
        <w:del w:id="447"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من </w:t>
      </w:r>
      <w:del w:id="448" w:author="Transkribus" w:date="2019-12-11T14:30:00Z">
        <w:r w:rsidRPr="009B6BCA">
          <w:rPr>
            <w:rFonts w:ascii="Courier New" w:hAnsi="Courier New" w:cs="Courier New"/>
            <w:rtl/>
          </w:rPr>
          <w:delText>يجتديه كغيث دائم</w:delText>
        </w:r>
      </w:del>
      <w:ins w:id="449" w:author="Transkribus" w:date="2019-12-11T14:30:00Z">
        <w:r w:rsidRPr="00EE6742">
          <w:rPr>
            <w:rFonts w:ascii="Courier New" w:hAnsi="Courier New" w:cs="Courier New"/>
            <w:rtl/>
          </w:rPr>
          <w:t>محتديه كغبب ذا ثم</w:t>
        </w:r>
      </w:ins>
      <w:r w:rsidRPr="00EE6742">
        <w:rPr>
          <w:rFonts w:ascii="Courier New" w:hAnsi="Courier New" w:cs="Courier New"/>
          <w:rtl/>
        </w:rPr>
        <w:t xml:space="preserve"> الصيب</w:t>
      </w:r>
      <w:del w:id="45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451" w:author="Transkribus" w:date="2019-12-11T14:30:00Z">
            <w:r w:rsidRPr="009B6BCA">
              <w:rPr>
                <w:rFonts w:ascii="Courier New" w:hAnsi="Courier New" w:cs="Courier New"/>
                <w:rtl/>
              </w:rPr>
              <w:delText>لله كم</w:delText>
            </w:r>
          </w:del>
          <w:ins w:id="452" w:author="Transkribus" w:date="2019-12-11T14:30:00Z">
            <w:r w:rsidRPr="00EE6742">
              <w:rPr>
                <w:rFonts w:ascii="Courier New" w:hAnsi="Courier New" w:cs="Courier New"/>
                <w:rtl/>
              </w:rPr>
              <w:t>الله م</w:t>
            </w:r>
          </w:ins>
          <w:r w:rsidRPr="00EE6742">
            <w:rPr>
              <w:rFonts w:ascii="Courier New" w:hAnsi="Courier New" w:cs="Courier New"/>
              <w:rtl/>
            </w:rPr>
            <w:t xml:space="preserve"> من </w:t>
          </w:r>
          <w:del w:id="453" w:author="Transkribus" w:date="2019-12-11T14:30:00Z">
            <w:r w:rsidRPr="009B6BCA">
              <w:rPr>
                <w:rFonts w:ascii="Courier New" w:hAnsi="Courier New" w:cs="Courier New"/>
                <w:rtl/>
              </w:rPr>
              <w:delText>اياد منه قد وصلت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54" w:author="Transkribus" w:date="2019-12-11T14:30:00Z">
            <w:del w:id="455" w:author="Transkribus" w:date="2019-12-11T14:30:00Z">
              <w:r w:rsidRPr="00EE6742">
                <w:rPr>
                  <w:rFonts w:ascii="Courier New" w:hAnsi="Courier New" w:cs="Courier New"/>
                  <w:rtl/>
                </w:rPr>
                <w:delText xml:space="preserve">أباد مته عدوصلت * </w:delText>
              </w:r>
            </w:del>
          </w:ins>
          <w:r w:rsidRPr="00EE6742">
            <w:rPr>
              <w:rFonts w:ascii="Courier New" w:hAnsi="Courier New" w:cs="Courier New"/>
              <w:rtl/>
            </w:rPr>
            <w:t>الى فى سالف الا</w:t>
          </w:r>
          <w:del w:id="456" w:author="Transkribus" w:date="2019-12-11T14:30:00Z">
            <w:r w:rsidRPr="009B6BCA">
              <w:rPr>
                <w:rFonts w:ascii="Courier New" w:hAnsi="Courier New" w:cs="Courier New"/>
                <w:rtl/>
              </w:rPr>
              <w:delText>ي</w:delText>
            </w:r>
          </w:del>
          <w:r w:rsidRPr="00EE6742">
            <w:rPr>
              <w:rFonts w:ascii="Courier New" w:hAnsi="Courier New" w:cs="Courier New"/>
              <w:rtl/>
            </w:rPr>
            <w:t>ام والحقب</w:t>
          </w:r>
          <w:del w:id="4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458" w:author="Transkribus" w:date="2019-12-11T14:30:00Z">
            <w:r w:rsidRPr="009B6BCA">
              <w:rPr>
                <w:rFonts w:ascii="Courier New" w:hAnsi="Courier New" w:cs="Courier New"/>
                <w:rtl/>
              </w:rPr>
              <w:delText>انى</w:delText>
            </w:r>
          </w:del>
          <w:ins w:id="459" w:author="Transkribus" w:date="2019-12-11T14:30:00Z">
            <w:r w:rsidRPr="00EE6742">
              <w:rPr>
                <w:rFonts w:ascii="Courier New" w:hAnsi="Courier New" w:cs="Courier New"/>
                <w:rtl/>
              </w:rPr>
              <w:t xml:space="preserve"> أبى</w:t>
            </w:r>
          </w:ins>
          <w:r w:rsidRPr="00EE6742">
            <w:rPr>
              <w:rFonts w:ascii="Courier New" w:hAnsi="Courier New" w:cs="Courier New"/>
              <w:rtl/>
            </w:rPr>
            <w:t xml:space="preserve"> لاشكرها </w:t>
          </w:r>
          <w:del w:id="460" w:author="Transkribus" w:date="2019-12-11T14:30:00Z">
            <w:r w:rsidRPr="009B6BCA">
              <w:rPr>
                <w:rFonts w:ascii="Courier New" w:hAnsi="Courier New" w:cs="Courier New"/>
                <w:rtl/>
              </w:rPr>
              <w:delText>ما دمت مجتهدا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61" w:author="Transkribus" w:date="2019-12-11T14:30:00Z">
            <w:del w:id="462" w:author="Transkribus" w:date="2019-12-11T14:30:00Z">
              <w:r w:rsidRPr="00EE6742">
                <w:rPr>
                  <w:rFonts w:ascii="Courier New" w:hAnsi="Courier New" w:cs="Courier New"/>
                  <w:rtl/>
                </w:rPr>
                <w:delText xml:space="preserve">مادمت مجيهدا * </w:delText>
              </w:r>
            </w:del>
          </w:ins>
          <w:r w:rsidRPr="00EE6742">
            <w:rPr>
              <w:rFonts w:ascii="Courier New" w:hAnsi="Courier New" w:cs="Courier New"/>
              <w:rtl/>
            </w:rPr>
            <w:t xml:space="preserve">وشكر </w:t>
          </w:r>
          <w:del w:id="463" w:author="Transkribus" w:date="2019-12-11T14:30:00Z">
            <w:r w:rsidRPr="009B6BCA">
              <w:rPr>
                <w:rFonts w:ascii="Courier New" w:hAnsi="Courier New" w:cs="Courier New"/>
                <w:rtl/>
              </w:rPr>
              <w:delText>ن</w:delText>
            </w:r>
          </w:del>
          <w:r w:rsidRPr="00EE6742">
            <w:rPr>
              <w:rFonts w:ascii="Courier New" w:hAnsi="Courier New" w:cs="Courier New"/>
              <w:rtl/>
            </w:rPr>
            <w:t>عما</w:t>
          </w:r>
          <w:del w:id="464" w:author="Transkribus" w:date="2019-12-11T14:30:00Z">
            <w:r w:rsidRPr="009B6BCA">
              <w:rPr>
                <w:rFonts w:ascii="Courier New" w:hAnsi="Courier New" w:cs="Courier New"/>
                <w:rtl/>
              </w:rPr>
              <w:delText>ه</w:delText>
            </w:r>
          </w:del>
          <w:ins w:id="465" w:author="Transkribus" w:date="2019-12-11T14:30:00Z">
            <w:r w:rsidRPr="00EE6742">
              <w:rPr>
                <w:rFonts w:ascii="Courier New" w:hAnsi="Courier New" w:cs="Courier New"/>
                <w:rtl/>
              </w:rPr>
              <w:t>ء</w:t>
            </w:r>
          </w:ins>
          <w:r w:rsidRPr="00EE6742">
            <w:rPr>
              <w:rFonts w:ascii="Courier New" w:hAnsi="Courier New" w:cs="Courier New"/>
              <w:rtl/>
            </w:rPr>
            <w:t xml:space="preserve"> طول </w:t>
          </w:r>
          <w:del w:id="466" w:author="Transkribus" w:date="2019-12-11T14:30:00Z">
            <w:r w:rsidRPr="009B6BCA">
              <w:rPr>
                <w:rFonts w:ascii="Courier New" w:hAnsi="Courier New" w:cs="Courier New"/>
                <w:rtl/>
              </w:rPr>
              <w:delText>الدهر اجدر 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67" w:author="Transkribus" w:date="2019-12-11T14:30:00Z">
            <w:r w:rsidRPr="00EE6742">
              <w:rPr>
                <w:rFonts w:ascii="Courier New" w:hAnsi="Courier New" w:cs="Courier New"/>
                <w:rtl/>
              </w:rPr>
              <w:t>الدمر أحدرى</w:t>
            </w:r>
          </w:ins>
          <w:r>
            <w:t>‬</w:t>
          </w:r>
          <w:r>
            <w:t>‬</w:t>
          </w:r>
        </w:dir>
      </w:dir>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ع</w:t>
          </w:r>
          <w:del w:id="468" w:author="Transkribus" w:date="2019-12-11T14:30:00Z">
            <w:r w:rsidRPr="009B6BCA">
              <w:rPr>
                <w:rFonts w:ascii="Courier New" w:hAnsi="Courier New" w:cs="Courier New"/>
                <w:rtl/>
              </w:rPr>
              <w:delText>ن</w:delText>
            </w:r>
          </w:del>
          <w:ins w:id="469" w:author="Transkribus" w:date="2019-12-11T14:30:00Z">
            <w:r w:rsidRPr="00EE6742">
              <w:rPr>
                <w:rFonts w:ascii="Courier New" w:hAnsi="Courier New" w:cs="Courier New"/>
                <w:rtl/>
              </w:rPr>
              <w:t>ب</w:t>
            </w:r>
          </w:ins>
          <w:r w:rsidRPr="00EE6742">
            <w:rPr>
              <w:rFonts w:ascii="Courier New" w:hAnsi="Courier New" w:cs="Courier New"/>
              <w:rtl/>
            </w:rPr>
            <w:t xml:space="preserve">دى من البين </w:t>
          </w:r>
          <w:del w:id="470" w:author="Transkribus" w:date="2019-12-11T14:30:00Z">
            <w:r w:rsidRPr="009B6BCA">
              <w:rPr>
                <w:rFonts w:ascii="Courier New" w:hAnsi="Courier New" w:cs="Courier New"/>
                <w:rtl/>
              </w:rPr>
              <w:delText>اشواق اليك</w:delText>
            </w:r>
          </w:del>
          <w:ins w:id="471" w:author="Transkribus" w:date="2019-12-11T14:30:00Z">
            <w:r w:rsidRPr="00EE6742">
              <w:rPr>
                <w:rFonts w:ascii="Courier New" w:hAnsi="Courier New" w:cs="Courier New"/>
                <w:rtl/>
              </w:rPr>
              <w:t>اأشواق البك</w:t>
            </w:r>
          </w:ins>
          <w:r w:rsidRPr="00EE6742">
            <w:rPr>
              <w:rFonts w:ascii="Courier New" w:hAnsi="Courier New" w:cs="Courier New"/>
              <w:rtl/>
            </w:rPr>
            <w:t xml:space="preserve"> كما</w:t>
          </w:r>
          <w:del w:id="47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w:t>
          </w:r>
          <w:del w:id="473" w:author="Transkribus" w:date="2019-12-11T14:30:00Z">
            <w:r w:rsidRPr="009B6BCA">
              <w:rPr>
                <w:rFonts w:ascii="Courier New" w:hAnsi="Courier New" w:cs="Courier New"/>
                <w:rtl/>
              </w:rPr>
              <w:delText xml:space="preserve"> </w:delText>
            </w:r>
            <w:dir w:val="rtl">
              <w:dir w:val="rtl">
                <w:r>
                  <w:delText>‬</w:delText>
                </w:r>
                <w:r>
                  <w:delText>‬</w:delText>
                </w:r>
              </w:dir>
            </w:dir>
          </w:del>
          <w:ins w:id="474" w:author="Transkribus" w:date="2019-12-11T14:30:00Z">
            <w:del w:id="475" w:author="Transkribus" w:date="2019-12-11T14:30:00Z">
              <w:r w:rsidRPr="00EE6742">
                <w:rPr>
                  <w:rFonts w:ascii="Courier New" w:hAnsi="Courier New" w:cs="Courier New"/>
                  <w:rtl/>
                </w:rPr>
                <w:delText>ا</w:delText>
              </w:r>
            </w:del>
          </w:ins>
          <w:r w:rsidRPr="00EE6742">
            <w:rPr>
              <w:rFonts w:ascii="Courier New" w:hAnsi="Courier New" w:cs="Courier New"/>
              <w:rtl/>
            </w:rPr>
            <w:t>ل</w:t>
          </w:r>
          <w:del w:id="476" w:author="Transkribus" w:date="2019-12-11T14:30:00Z">
            <w:r w:rsidRPr="009B6BCA">
              <w:rPr>
                <w:rFonts w:ascii="Courier New" w:hAnsi="Courier New" w:cs="Courier New"/>
                <w:rtl/>
              </w:rPr>
              <w:delText>ل</w:delText>
            </w:r>
          </w:del>
          <w:r w:rsidRPr="00EE6742">
            <w:rPr>
              <w:rFonts w:ascii="Courier New" w:hAnsi="Courier New" w:cs="Courier New"/>
              <w:rtl/>
            </w:rPr>
            <w:t>ناس فى ال</w:t>
          </w:r>
          <w:del w:id="477" w:author="Transkribus" w:date="2019-12-11T14:30:00Z">
            <w:r w:rsidRPr="009B6BCA">
              <w:rPr>
                <w:rFonts w:ascii="Courier New" w:hAnsi="Courier New" w:cs="Courier New"/>
                <w:rtl/>
              </w:rPr>
              <w:delText>ج</w:delText>
            </w:r>
          </w:del>
          <w:ins w:id="478" w:author="Transkribus" w:date="2019-12-11T14:30:00Z">
            <w:r w:rsidRPr="00EE6742">
              <w:rPr>
                <w:rFonts w:ascii="Courier New" w:hAnsi="Courier New" w:cs="Courier New"/>
                <w:rtl/>
              </w:rPr>
              <w:t>ح</w:t>
            </w:r>
          </w:ins>
          <w:r w:rsidRPr="00EE6742">
            <w:rPr>
              <w:rFonts w:ascii="Courier New" w:hAnsi="Courier New" w:cs="Courier New"/>
              <w:rtl/>
            </w:rPr>
            <w:t>دب اشواق الى السحب</w:t>
          </w:r>
          <w:del w:id="4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480" w:author="Transkribus" w:date="2019-12-11T14:30:00Z">
            <w:r w:rsidRPr="009B6BCA">
              <w:rPr>
                <w:rFonts w:ascii="Courier New" w:hAnsi="Courier New" w:cs="Courier New"/>
                <w:rtl/>
              </w:rPr>
              <w:delText>تهمى دموعى</w:delText>
            </w:r>
          </w:del>
          <w:ins w:id="481" w:author="Transkribus" w:date="2019-12-11T14:30:00Z">
            <w:r w:rsidRPr="00EE6742">
              <w:rPr>
                <w:rFonts w:ascii="Courier New" w:hAnsi="Courier New" w:cs="Courier New"/>
                <w:rtl/>
              </w:rPr>
              <w:t>نهيمى ذموى</w:t>
            </w:r>
          </w:ins>
          <w:r w:rsidRPr="00EE6742">
            <w:rPr>
              <w:rFonts w:ascii="Courier New" w:hAnsi="Courier New" w:cs="Courier New"/>
              <w:rtl/>
            </w:rPr>
            <w:t xml:space="preserve"> اذا </w:t>
          </w:r>
          <w:del w:id="482" w:author="Transkribus" w:date="2019-12-11T14:30:00Z">
            <w:r w:rsidRPr="009B6BCA">
              <w:rPr>
                <w:rFonts w:ascii="Courier New" w:hAnsi="Courier New" w:cs="Courier New"/>
                <w:rtl/>
              </w:rPr>
              <w:delText>ما غن ذكركم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 فؤاد بنار</w:delText>
                </w:r>
                <w:r>
                  <w:delText>‬</w:delText>
                </w:r>
                <w:r>
                  <w:delText>‬</w:delText>
                </w:r>
              </w:dir>
            </w:dir>
          </w:del>
          <w:ins w:id="483" w:author="Transkribus" w:date="2019-12-11T14:30:00Z">
            <w:del w:id="484" w:author="Transkribus" w:date="2019-12-11T14:30:00Z">
              <w:r w:rsidRPr="00EE6742">
                <w:rPr>
                  <w:rFonts w:ascii="Courier New" w:hAnsi="Courier New" w:cs="Courier New"/>
                  <w:rtl/>
                </w:rPr>
                <w:delText>ماعن ذكر كم * مسلى فؤاديقار</w:delText>
              </w:r>
            </w:del>
          </w:ins>
          <w:r w:rsidRPr="00EE6742">
            <w:rPr>
              <w:rFonts w:ascii="Courier New" w:hAnsi="Courier New" w:cs="Courier New"/>
              <w:rtl/>
            </w:rPr>
            <w:t xml:space="preserve"> الشوق مل</w:t>
          </w:r>
          <w:del w:id="485" w:author="Transkribus" w:date="2019-12-11T14:30:00Z">
            <w:r w:rsidRPr="009B6BCA">
              <w:rPr>
                <w:rFonts w:ascii="Courier New" w:hAnsi="Courier New" w:cs="Courier New"/>
                <w:rtl/>
              </w:rPr>
              <w:delText>ت</w:delText>
            </w:r>
          </w:del>
          <w:ins w:id="486" w:author="Transkribus" w:date="2019-12-11T14:30:00Z">
            <w:r w:rsidRPr="00EE6742">
              <w:rPr>
                <w:rFonts w:ascii="Courier New" w:hAnsi="Courier New" w:cs="Courier New"/>
                <w:rtl/>
              </w:rPr>
              <w:t>ن</w:t>
            </w:r>
          </w:ins>
          <w:r w:rsidRPr="00EE6742">
            <w:rPr>
              <w:rFonts w:ascii="Courier New" w:hAnsi="Courier New" w:cs="Courier New"/>
              <w:rtl/>
            </w:rPr>
            <w:t>هب</w:t>
          </w:r>
          <w:del w:id="48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488" w:author="Transkribus" w:date="2019-12-11T14:30:00Z"/>
          <w:rFonts w:ascii="Courier New" w:hAnsi="Courier New" w:cs="Courier New"/>
        </w:rPr>
      </w:pPr>
      <w:dir w:val="rtl">
        <w:dir w:val="rtl">
          <w:del w:id="489" w:author="Transkribus" w:date="2019-12-11T14:30:00Z">
            <w:r w:rsidRPr="009B6BCA">
              <w:rPr>
                <w:rFonts w:ascii="Courier New" w:hAnsi="Courier New" w:cs="Courier New"/>
                <w:rtl/>
              </w:rPr>
              <w:delText>كانما حل طرفى بعد بينكم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متمم واتى قلبى ابو لهب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9E1C49" w:rsidRPr="00EE6742" w:rsidRDefault="009E1C49" w:rsidP="009E1C49">
      <w:pPr>
        <w:pStyle w:val="NurText"/>
        <w:bidi/>
        <w:rPr>
          <w:ins w:id="490" w:author="Transkribus" w:date="2019-12-11T14:30:00Z"/>
          <w:del w:id="491" w:author="Transkribus" w:date="2019-12-11T14:30:00Z"/>
          <w:rFonts w:ascii="Courier New" w:hAnsi="Courier New" w:cs="Courier New"/>
        </w:rPr>
      </w:pPr>
      <w:dir w:val="rtl">
        <w:dir w:val="rtl">
          <w:ins w:id="492" w:author="Transkribus" w:date="2019-12-11T14:30:00Z">
            <w:r w:rsidRPr="00EE6742">
              <w:rPr>
                <w:rFonts w:ascii="Courier New" w:hAnsi="Courier New" w:cs="Courier New"/>
                <w:rtl/>
              </w:rPr>
              <w:t>*انما جسل طر فى بعد يينكم * ميصم وأبى قلسى أبو ليهب</w:t>
            </w:r>
          </w:ins>
          <w:r>
            <w:t>‬</w:t>
          </w:r>
          <w:r>
            <w:t>‬</w:t>
          </w:r>
        </w:dir>
      </w:dir>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وكل عمر </w:t>
      </w:r>
      <w:del w:id="493" w:author="Transkribus" w:date="2019-12-11T14:30:00Z">
        <w:r w:rsidRPr="009B6BCA">
          <w:rPr>
            <w:rFonts w:ascii="Courier New" w:hAnsi="Courier New" w:cs="Courier New"/>
            <w:rtl/>
          </w:rPr>
          <w:delText>تقضى لى ببعدكم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عنى</w:delText>
            </w:r>
            <w:r>
              <w:delText>‬</w:delText>
            </w:r>
            <w:r>
              <w:delText>‬</w:delText>
            </w:r>
          </w:dir>
        </w:dir>
      </w:del>
      <w:ins w:id="494" w:author="Transkribus" w:date="2019-12-11T14:30:00Z">
        <w:del w:id="495" w:author="Transkribus" w:date="2019-12-11T14:30:00Z">
          <w:r w:rsidRPr="00EE6742">
            <w:rPr>
              <w:rFonts w:ascii="Courier New" w:hAnsi="Courier New" w:cs="Courier New"/>
              <w:rtl/>
            </w:rPr>
            <w:delText>يقضى لفى سعد يم * غى</w:delText>
          </w:r>
        </w:del>
      </w:ins>
      <w:r w:rsidRPr="00EE6742">
        <w:rPr>
          <w:rFonts w:ascii="Courier New" w:hAnsi="Courier New" w:cs="Courier New"/>
          <w:rtl/>
        </w:rPr>
        <w:t xml:space="preserve"> فذلك </w:t>
      </w:r>
      <w:del w:id="496" w:author="Transkribus" w:date="2019-12-11T14:30:00Z">
        <w:r w:rsidRPr="009B6BCA">
          <w:rPr>
            <w:rFonts w:ascii="Courier New" w:hAnsi="Courier New" w:cs="Courier New"/>
            <w:rtl/>
          </w:rPr>
          <w:delText>عمر غير محتسب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97" w:author="Transkribus" w:date="2019-12-11T14:30:00Z">
        <w:r w:rsidRPr="00EE6742">
          <w:rPr>
            <w:rFonts w:ascii="Courier New" w:hAnsi="Courier New" w:cs="Courier New"/>
            <w:rtl/>
          </w:rPr>
          <w:t>عمرعير حنسب</w:t>
        </w:r>
      </w:ins>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ولو </w:t>
          </w:r>
          <w:del w:id="498" w:author="Transkribus" w:date="2019-12-11T14:30:00Z">
            <w:r w:rsidRPr="009B6BCA">
              <w:rPr>
                <w:rFonts w:ascii="Courier New" w:hAnsi="Courier New" w:cs="Courier New"/>
                <w:rtl/>
              </w:rPr>
              <w:delText>ت</w:delText>
            </w:r>
          </w:del>
          <w:ins w:id="499" w:author="Transkribus" w:date="2019-12-11T14:30:00Z">
            <w:r w:rsidRPr="00EE6742">
              <w:rPr>
                <w:rFonts w:ascii="Courier New" w:hAnsi="Courier New" w:cs="Courier New"/>
                <w:rtl/>
              </w:rPr>
              <w:t>ف</w:t>
            </w:r>
          </w:ins>
          <w:r w:rsidRPr="00EE6742">
            <w:rPr>
              <w:rFonts w:ascii="Courier New" w:hAnsi="Courier New" w:cs="Courier New"/>
              <w:rtl/>
            </w:rPr>
            <w:t>كون لى الد</w:t>
          </w:r>
          <w:del w:id="500" w:author="Transkribus" w:date="2019-12-11T14:30:00Z">
            <w:r w:rsidRPr="009B6BCA">
              <w:rPr>
                <w:rFonts w:ascii="Courier New" w:hAnsi="Courier New" w:cs="Courier New"/>
                <w:rtl/>
              </w:rPr>
              <w:delText>ن</w:delText>
            </w:r>
          </w:del>
          <w:r w:rsidRPr="00EE6742">
            <w:rPr>
              <w:rFonts w:ascii="Courier New" w:hAnsi="Courier New" w:cs="Courier New"/>
              <w:rtl/>
            </w:rPr>
            <w:t>ي</w:t>
          </w:r>
          <w:ins w:id="501" w:author="Transkribus" w:date="2019-12-11T14:30:00Z">
            <w:r w:rsidRPr="00EE6742">
              <w:rPr>
                <w:rFonts w:ascii="Courier New" w:hAnsi="Courier New" w:cs="Courier New"/>
                <w:rtl/>
              </w:rPr>
              <w:t>ن</w:t>
            </w:r>
          </w:ins>
          <w:r w:rsidRPr="00EE6742">
            <w:rPr>
              <w:rFonts w:ascii="Courier New" w:hAnsi="Courier New" w:cs="Courier New"/>
              <w:rtl/>
            </w:rPr>
            <w:t>ا باجمعها</w:t>
          </w:r>
          <w:del w:id="50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فى البعد ما كنت مختارا فراق ابي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503" w:author="Transkribus" w:date="2019-12-11T14:30:00Z">
            <w:del w:id="504" w:author="Transkribus" w:date="2019-12-11T14:30:00Z">
              <w:r w:rsidRPr="00EE6742">
                <w:rPr>
                  <w:rFonts w:ascii="Courier New" w:hAnsi="Courier New" w:cs="Courier New"/>
                  <w:rtl/>
                </w:rPr>
                <w:delText xml:space="preserve"> * فى البعدماكتب خنار افراق أبى</w:delText>
              </w:r>
            </w:del>
          </w:ins>
          <w:r>
            <w:t>‬</w:t>
          </w:r>
          <w:r>
            <w:t>‬</w:t>
          </w:r>
        </w:dir>
      </w:dir>
    </w:p>
    <w:p w:rsidR="009E1C49" w:rsidRPr="00EE6742" w:rsidRDefault="009E1C49" w:rsidP="009E1C49">
      <w:pPr>
        <w:pStyle w:val="NurText"/>
        <w:bidi/>
        <w:rPr>
          <w:ins w:id="505" w:author="Transkribus" w:date="2019-12-11T14:30:00Z"/>
          <w:rFonts w:ascii="Courier New" w:hAnsi="Courier New" w:cs="Courier New"/>
        </w:rPr>
      </w:pPr>
      <w:dir w:val="rtl">
        <w:dir w:val="rtl">
          <w:r w:rsidRPr="00EE6742">
            <w:rPr>
              <w:rFonts w:ascii="Courier New" w:hAnsi="Courier New" w:cs="Courier New"/>
              <w:rtl/>
            </w:rPr>
            <w:t xml:space="preserve">هو الذى لم </w:t>
          </w:r>
          <w:del w:id="506" w:author="Transkribus" w:date="2019-12-11T14:30:00Z">
            <w:r w:rsidRPr="009B6BCA">
              <w:rPr>
                <w:rFonts w:ascii="Courier New" w:hAnsi="Courier New" w:cs="Courier New"/>
                <w:rtl/>
              </w:rPr>
              <w:delText>يزل اشفاقه ابدا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 والبر من</w:delText>
                </w:r>
                <w:r>
                  <w:delText>‬</w:delText>
                </w:r>
                <w:r>
                  <w:delText>‬</w:delText>
                </w:r>
              </w:dir>
            </w:dir>
          </w:del>
          <w:ins w:id="507" w:author="Transkribus" w:date="2019-12-11T14:30:00Z">
            <w:del w:id="508" w:author="Transkribus" w:date="2019-12-11T14:30:00Z">
              <w:r w:rsidRPr="00EE6742">
                <w:rPr>
                  <w:rFonts w:ascii="Courier New" w:hAnsi="Courier New" w:cs="Courier New"/>
                  <w:rtl/>
                </w:rPr>
                <w:delText>يرل اشغاله أيدا * على واليرمن بعسدومن كتب</w:delText>
              </w:r>
            </w:del>
          </w:ins>
          <w:r>
            <w:t>‬</w:t>
          </w:r>
          <w:r>
            <w:t>‬</w:t>
          </w:r>
        </w:dir>
      </w:dir>
    </w:p>
    <w:p w:rsidR="009E1C49" w:rsidRPr="009B6BCA" w:rsidRDefault="009E1C49" w:rsidP="009E1C49">
      <w:pPr>
        <w:pStyle w:val="NurText"/>
        <w:bidi/>
        <w:rPr>
          <w:del w:id="509" w:author="Transkribus" w:date="2019-12-11T14:30:00Z"/>
          <w:rFonts w:ascii="Courier New" w:hAnsi="Courier New" w:cs="Courier New"/>
        </w:rPr>
      </w:pPr>
      <w:ins w:id="510" w:author="Transkribus" w:date="2019-12-11T14:30:00Z">
        <w:r w:rsidRPr="00EE6742">
          <w:rPr>
            <w:rFonts w:ascii="Courier New" w:hAnsi="Courier New" w:cs="Courier New"/>
            <w:rtl/>
          </w:rPr>
          <w:t>وافنى</w:t>
        </w:r>
      </w:ins>
      <w:r w:rsidRPr="00EE6742">
        <w:rPr>
          <w:rFonts w:ascii="Courier New" w:hAnsi="Courier New" w:cs="Courier New"/>
          <w:rtl/>
        </w:rPr>
        <w:t xml:space="preserve"> بعد </w:t>
      </w:r>
      <w:del w:id="511" w:author="Transkribus" w:date="2019-12-11T14:30:00Z">
        <w:r w:rsidRPr="009B6BCA">
          <w:rPr>
            <w:rFonts w:ascii="Courier New" w:hAnsi="Courier New" w:cs="Courier New"/>
            <w:rtl/>
          </w:rPr>
          <w:delText>ومن كثب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512" w:author="Transkribus" w:date="2019-12-11T14:30:00Z">
            <w:r w:rsidRPr="009B6BCA">
              <w:rPr>
                <w:rFonts w:ascii="Courier New" w:hAnsi="Courier New" w:cs="Courier New"/>
                <w:rtl/>
              </w:rPr>
              <w:delText>واننى بعد ما جد الفراق بنا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والبعد لم </w:delText>
                </w:r>
                <w:r>
                  <w:delText>‬</w:delText>
                </w:r>
                <w:r>
                  <w:delText>‬</w:delText>
                </w:r>
              </w:dir>
            </w:dir>
          </w:del>
          <w:ins w:id="513" w:author="Transkribus" w:date="2019-12-11T14:30:00Z">
            <w:del w:id="514" w:author="Transkribus" w:date="2019-12-11T14:30:00Z">
              <w:r w:rsidRPr="00EE6742">
                <w:rPr>
                  <w:rFonts w:ascii="Courier New" w:hAnsi="Courier New" w:cs="Courier New"/>
                  <w:rtl/>
                </w:rPr>
                <w:delText xml:space="preserve">ماجد القراق سا * والبعدلم </w:delText>
              </w:r>
            </w:del>
          </w:ins>
          <w:r w:rsidRPr="00EE6742">
            <w:rPr>
              <w:rFonts w:ascii="Courier New" w:hAnsi="Courier New" w:cs="Courier New"/>
              <w:rtl/>
            </w:rPr>
            <w:t>يصف لى عي</w:t>
          </w:r>
          <w:del w:id="515" w:author="Transkribus" w:date="2019-12-11T14:30:00Z">
            <w:r w:rsidRPr="009B6BCA">
              <w:rPr>
                <w:rFonts w:ascii="Courier New" w:hAnsi="Courier New" w:cs="Courier New"/>
                <w:rtl/>
              </w:rPr>
              <w:delText>ش</w:delText>
            </w:r>
          </w:del>
          <w:ins w:id="516" w:author="Transkribus" w:date="2019-12-11T14:30:00Z">
            <w:r w:rsidRPr="00EE6742">
              <w:rPr>
                <w:rFonts w:ascii="Courier New" w:hAnsi="Courier New" w:cs="Courier New"/>
                <w:rtl/>
              </w:rPr>
              <w:t>س</w:t>
            </w:r>
          </w:ins>
          <w:r w:rsidRPr="00EE6742">
            <w:rPr>
              <w:rFonts w:ascii="Courier New" w:hAnsi="Courier New" w:cs="Courier New"/>
              <w:rtl/>
            </w:rPr>
            <w:t xml:space="preserve"> ولم يطب</w:t>
          </w:r>
          <w:del w:id="51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518" w:author="Transkribus" w:date="2019-12-11T14:30:00Z">
            <w:r w:rsidRPr="009B6BCA">
              <w:rPr>
                <w:rFonts w:ascii="Courier New" w:hAnsi="Courier New" w:cs="Courier New"/>
                <w:rtl/>
              </w:rPr>
              <w:delText>وكيف يلتذ عيشا من اتاح</w:delText>
            </w:r>
          </w:del>
          <w:ins w:id="519" w:author="Transkribus" w:date="2019-12-11T14:30:00Z">
            <w:r w:rsidRPr="00EE6742">
              <w:rPr>
                <w:rFonts w:ascii="Courier New" w:hAnsi="Courier New" w:cs="Courier New"/>
                <w:rtl/>
              </w:rPr>
              <w:t>ويف بلتذ عيشامن اباج</w:t>
            </w:r>
          </w:ins>
          <w:r w:rsidRPr="00EE6742">
            <w:rPr>
              <w:rFonts w:ascii="Courier New" w:hAnsi="Courier New" w:cs="Courier New"/>
              <w:rtl/>
            </w:rPr>
            <w:t xml:space="preserve"> به</w:t>
          </w:r>
          <w:del w:id="5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521" w:author="Transkribus" w:date="2019-12-11T14:30:00Z">
            <w:del w:id="522"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هذا </w:t>
          </w:r>
          <w:del w:id="523" w:author="Transkribus" w:date="2019-12-11T14:30:00Z">
            <w:r w:rsidRPr="009B6BCA">
              <w:rPr>
                <w:rFonts w:ascii="Courier New" w:hAnsi="Courier New" w:cs="Courier New"/>
                <w:rtl/>
              </w:rPr>
              <w:delText>الزمان الى</w:delText>
            </w:r>
          </w:del>
          <w:ins w:id="524" w:author="Transkribus" w:date="2019-12-11T14:30:00Z">
            <w:r w:rsidRPr="00EE6742">
              <w:rPr>
                <w:rFonts w:ascii="Courier New" w:hAnsi="Courier New" w:cs="Courier New"/>
                <w:rtl/>
              </w:rPr>
              <w:t>الرنان ألى</w:t>
            </w:r>
          </w:ins>
          <w:r w:rsidRPr="00EE6742">
            <w:rPr>
              <w:rFonts w:ascii="Courier New" w:hAnsi="Courier New" w:cs="Courier New"/>
              <w:rtl/>
            </w:rPr>
            <w:t xml:space="preserve"> قوم من الحطب</w:t>
          </w:r>
          <w:del w:id="5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لم </w:t>
          </w:r>
          <w:del w:id="526" w:author="Transkribus" w:date="2019-12-11T14:30:00Z">
            <w:r w:rsidRPr="009B6BCA">
              <w:rPr>
                <w:rFonts w:ascii="Courier New" w:hAnsi="Courier New" w:cs="Courier New"/>
                <w:rtl/>
              </w:rPr>
              <w:delText>يعرفوا قدر ذى</w:delText>
            </w:r>
          </w:del>
          <w:ins w:id="527" w:author="Transkribus" w:date="2019-12-11T14:30:00Z">
            <w:r w:rsidRPr="00EE6742">
              <w:rPr>
                <w:rFonts w:ascii="Courier New" w:hAnsi="Courier New" w:cs="Courier New"/>
                <w:rtl/>
              </w:rPr>
              <w:t>يعر فو اقسدردى</w:t>
            </w:r>
          </w:ins>
          <w:r w:rsidRPr="00EE6742">
            <w:rPr>
              <w:rFonts w:ascii="Courier New" w:hAnsi="Courier New" w:cs="Courier New"/>
              <w:rtl/>
            </w:rPr>
            <w:t xml:space="preserve"> علم لجهلهم</w:t>
          </w:r>
          <w:del w:id="52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529" w:author="Transkribus" w:date="2019-12-11T14:30:00Z">
            <w:del w:id="530"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وليس ذلك فى الجهال </w:t>
          </w:r>
          <w:del w:id="531" w:author="Transkribus" w:date="2019-12-11T14:30:00Z">
            <w:r w:rsidRPr="009B6BCA">
              <w:rPr>
                <w:rFonts w:ascii="Courier New" w:hAnsi="Courier New" w:cs="Courier New"/>
                <w:rtl/>
              </w:rPr>
              <w:delText>بالعجب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32" w:author="Transkribus" w:date="2019-12-11T14:30:00Z">
            <w:r w:rsidRPr="00EE6742">
              <w:rPr>
                <w:rFonts w:ascii="Courier New" w:hAnsi="Courier New" w:cs="Courier New"/>
                <w:rtl/>
              </w:rPr>
              <w:t>الحب</w:t>
            </w:r>
          </w:ins>
          <w:r>
            <w:t>‬</w:t>
          </w:r>
          <w:r>
            <w:t>‬</w:t>
          </w:r>
        </w:dir>
      </w:dir>
    </w:p>
    <w:p w:rsidR="009E1C49" w:rsidRPr="00EE6742" w:rsidRDefault="009E1C49" w:rsidP="009E1C49">
      <w:pPr>
        <w:pStyle w:val="NurText"/>
        <w:bidi/>
        <w:rPr>
          <w:rFonts w:ascii="Courier New" w:hAnsi="Courier New" w:cs="Courier New"/>
        </w:rPr>
      </w:pPr>
      <w:dir w:val="rtl">
        <w:dir w:val="rtl">
          <w:del w:id="533" w:author="Transkribus" w:date="2019-12-11T14:30:00Z">
            <w:r w:rsidRPr="009B6BCA">
              <w:rPr>
                <w:rFonts w:ascii="Courier New" w:hAnsi="Courier New" w:cs="Courier New"/>
                <w:rtl/>
              </w:rPr>
              <w:delText>اتيت</w:delText>
            </w:r>
          </w:del>
          <w:ins w:id="534" w:author="Transkribus" w:date="2019-12-11T14:30:00Z">
            <w:r w:rsidRPr="00EE6742">
              <w:rPr>
                <w:rFonts w:ascii="Courier New" w:hAnsi="Courier New" w:cs="Courier New"/>
                <w:rtl/>
              </w:rPr>
              <w:t>اببب</w:t>
            </w:r>
          </w:ins>
          <w:r w:rsidRPr="00EE6742">
            <w:rPr>
              <w:rFonts w:ascii="Courier New" w:hAnsi="Courier New" w:cs="Courier New"/>
              <w:rtl/>
            </w:rPr>
            <w:t xml:space="preserve"> من </w:t>
          </w:r>
          <w:del w:id="535" w:author="Transkribus" w:date="2019-12-11T14:30:00Z">
            <w:r w:rsidRPr="009B6BCA">
              <w:rPr>
                <w:rFonts w:ascii="Courier New" w:hAnsi="Courier New" w:cs="Courier New"/>
                <w:rtl/>
              </w:rPr>
              <w:delText>ضاع</w:delText>
            </w:r>
          </w:del>
          <w:ins w:id="536" w:author="Transkribus" w:date="2019-12-11T14:30:00Z">
            <w:r w:rsidRPr="00EE6742">
              <w:rPr>
                <w:rFonts w:ascii="Courier New" w:hAnsi="Courier New" w:cs="Courier New"/>
                <w:rtl/>
              </w:rPr>
              <w:t>صاح</w:t>
            </w:r>
          </w:ins>
          <w:r w:rsidRPr="00EE6742">
            <w:rPr>
              <w:rFonts w:ascii="Courier New" w:hAnsi="Courier New" w:cs="Courier New"/>
              <w:rtl/>
            </w:rPr>
            <w:t xml:space="preserve"> فضلى فى </w:t>
          </w:r>
          <w:del w:id="537" w:author="Transkribus" w:date="2019-12-11T14:30:00Z">
            <w:r w:rsidRPr="009B6BCA">
              <w:rPr>
                <w:rFonts w:ascii="Courier New" w:hAnsi="Courier New" w:cs="Courier New"/>
                <w:rtl/>
              </w:rPr>
              <w:delText>فناه</w:delText>
            </w:r>
          </w:del>
          <w:ins w:id="538" w:author="Transkribus" w:date="2019-12-11T14:30:00Z">
            <w:r w:rsidRPr="00EE6742">
              <w:rPr>
                <w:rFonts w:ascii="Courier New" w:hAnsi="Courier New" w:cs="Courier New"/>
                <w:rtl/>
              </w:rPr>
              <w:t>عيام</w:t>
            </w:r>
          </w:ins>
          <w:r w:rsidRPr="00EE6742">
            <w:rPr>
              <w:rFonts w:ascii="Courier New" w:hAnsi="Courier New" w:cs="Courier New"/>
              <w:rtl/>
            </w:rPr>
            <w:t xml:space="preserve"> وهل</w:t>
          </w:r>
          <w:del w:id="53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غباوة العجم تدرى فطنة</w:delText>
                </w:r>
                <w:r>
                  <w:delText>‬</w:delText>
                </w:r>
                <w:r>
                  <w:delText>‬</w:delText>
                </w:r>
              </w:dir>
            </w:dir>
          </w:del>
          <w:ins w:id="540" w:author="Transkribus" w:date="2019-12-11T14:30:00Z">
            <w:del w:id="541" w:author="Transkribus" w:date="2019-12-11T14:30:00Z">
              <w:r w:rsidRPr="00EE6742">
                <w:rPr>
                  <w:rFonts w:ascii="Courier New" w:hAnsi="Courier New" w:cs="Courier New"/>
                  <w:rtl/>
                </w:rPr>
                <w:delText xml:space="preserve"> * عباوة النجم بدزى قطبة</w:delText>
              </w:r>
            </w:del>
          </w:ins>
          <w:r w:rsidRPr="00EE6742">
            <w:rPr>
              <w:rFonts w:ascii="Courier New" w:hAnsi="Courier New" w:cs="Courier New"/>
              <w:rtl/>
            </w:rPr>
            <w:t xml:space="preserve"> العرب</w:t>
          </w:r>
          <w:del w:id="54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وان </w:t>
          </w:r>
          <w:del w:id="543" w:author="Transkribus" w:date="2019-12-11T14:30:00Z">
            <w:r w:rsidRPr="009B6BCA">
              <w:rPr>
                <w:rFonts w:ascii="Courier New" w:hAnsi="Courier New" w:cs="Courier New"/>
                <w:rtl/>
              </w:rPr>
              <w:delText>اقمت</w:delText>
            </w:r>
          </w:del>
          <w:ins w:id="544" w:author="Transkribus" w:date="2019-12-11T14:30:00Z">
            <w:r w:rsidRPr="00EE6742">
              <w:rPr>
                <w:rFonts w:ascii="Courier New" w:hAnsi="Courier New" w:cs="Courier New"/>
                <w:rtl/>
              </w:rPr>
              <w:t>أفت</w:t>
            </w:r>
          </w:ins>
          <w:r w:rsidRPr="00EE6742">
            <w:rPr>
              <w:rFonts w:ascii="Courier New" w:hAnsi="Courier New" w:cs="Courier New"/>
              <w:rtl/>
            </w:rPr>
            <w:t xml:space="preserve"> باقوام على خطا</w:t>
          </w:r>
          <w:del w:id="5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منى وقد مر بعض العمر فى نصب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546" w:author="Transkribus" w:date="2019-12-11T14:30:00Z">
            <w:del w:id="547" w:author="Transkribus" w:date="2019-12-11T14:30:00Z">
              <w:r w:rsidRPr="00EE6742">
                <w:rPr>
                  <w:rFonts w:ascii="Courier New" w:hAnsi="Courier New" w:cs="Courier New"/>
                  <w:rtl/>
                </w:rPr>
                <w:delText xml:space="preserve"> * مى وعد مريعس العمرفى فصب</w:delText>
              </w:r>
            </w:del>
          </w:ins>
          <w:r>
            <w:t>‬</w:t>
          </w:r>
          <w:r>
            <w:t>‬</w:t>
          </w:r>
        </w:dir>
      </w:dir>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فقد </w:t>
          </w:r>
          <w:del w:id="548" w:author="Transkribus" w:date="2019-12-11T14:30:00Z">
            <w:r w:rsidRPr="009B6BCA">
              <w:rPr>
                <w:rFonts w:ascii="Courier New" w:hAnsi="Courier New" w:cs="Courier New"/>
                <w:rtl/>
              </w:rPr>
              <w:delText>اقام سميى قبل</w:delText>
            </w:r>
          </w:del>
          <w:ins w:id="549" w:author="Transkribus" w:date="2019-12-11T14:30:00Z">
            <w:r w:rsidRPr="00EE6742">
              <w:rPr>
                <w:rFonts w:ascii="Courier New" w:hAnsi="Courier New" w:cs="Courier New"/>
                <w:rtl/>
              </w:rPr>
              <w:t>أقام سمى فيل</w:t>
            </w:r>
          </w:ins>
          <w:r w:rsidRPr="00EE6742">
            <w:rPr>
              <w:rFonts w:ascii="Courier New" w:hAnsi="Courier New" w:cs="Courier New"/>
              <w:rtl/>
            </w:rPr>
            <w:t xml:space="preserve"> فى </w:t>
          </w:r>
          <w:del w:id="550" w:author="Transkribus" w:date="2019-12-11T14:30:00Z">
            <w:r w:rsidRPr="009B6BCA">
              <w:rPr>
                <w:rFonts w:ascii="Courier New" w:hAnsi="Courier New" w:cs="Courier New"/>
                <w:rtl/>
              </w:rPr>
              <w:delText>نفر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بارض نجلة يشكو حادث</w:delText>
                </w:r>
                <w:r>
                  <w:delText>‬</w:delText>
                </w:r>
                <w:r>
                  <w:delText>‬</w:delText>
                </w:r>
              </w:dir>
            </w:dir>
          </w:del>
          <w:ins w:id="551" w:author="Transkribus" w:date="2019-12-11T14:30:00Z">
            <w:del w:id="552" w:author="Transkribus" w:date="2019-12-11T14:30:00Z">
              <w:r w:rsidRPr="00EE6742">
                <w:rPr>
                  <w:rFonts w:ascii="Courier New" w:hAnsi="Courier New" w:cs="Courier New"/>
                  <w:rtl/>
                </w:rPr>
                <w:delText>ففر * مارض جلة فكوجادت</w:delText>
              </w:r>
            </w:del>
          </w:ins>
          <w:r w:rsidRPr="00EE6742">
            <w:rPr>
              <w:rFonts w:ascii="Courier New" w:hAnsi="Courier New" w:cs="Courier New"/>
              <w:rtl/>
            </w:rPr>
            <w:t xml:space="preserve"> النوب</w:t>
          </w:r>
          <w:del w:id="55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وهى الامور </w:t>
          </w:r>
          <w:del w:id="554" w:author="Transkribus" w:date="2019-12-11T14:30:00Z">
            <w:r w:rsidRPr="009B6BCA">
              <w:rPr>
                <w:rFonts w:ascii="Courier New" w:hAnsi="Courier New" w:cs="Courier New"/>
                <w:rtl/>
              </w:rPr>
              <w:delText>التى تاتى مقدرة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555" w:author="Transkribus" w:date="2019-12-11T14:30:00Z">
            <w:del w:id="556" w:author="Transkribus" w:date="2019-12-11T14:30:00Z">
              <w:r w:rsidRPr="00EE6742">
                <w:rPr>
                  <w:rFonts w:ascii="Courier New" w:hAnsi="Courier New" w:cs="Courier New"/>
                  <w:rtl/>
                </w:rPr>
                <w:delText xml:space="preserve">النى أأبفى معسدره * </w:delText>
              </w:r>
            </w:del>
          </w:ins>
          <w:r w:rsidRPr="00EE6742">
            <w:rPr>
              <w:rFonts w:ascii="Courier New" w:hAnsi="Courier New" w:cs="Courier New"/>
              <w:rtl/>
            </w:rPr>
            <w:t xml:space="preserve">وليس </w:t>
          </w:r>
          <w:del w:id="557" w:author="Transkribus" w:date="2019-12-11T14:30:00Z">
            <w:r w:rsidRPr="009B6BCA">
              <w:rPr>
                <w:rFonts w:ascii="Courier New" w:hAnsi="Courier New" w:cs="Courier New"/>
                <w:rtl/>
              </w:rPr>
              <w:delText>شيء</w:delText>
            </w:r>
          </w:del>
          <w:ins w:id="558" w:author="Transkribus" w:date="2019-12-11T14:30:00Z">
            <w:r w:rsidRPr="00EE6742">
              <w:rPr>
                <w:rFonts w:ascii="Courier New" w:hAnsi="Courier New" w:cs="Courier New"/>
                <w:rtl/>
              </w:rPr>
              <w:t>سى</w:t>
            </w:r>
          </w:ins>
          <w:r w:rsidRPr="00EE6742">
            <w:rPr>
              <w:rFonts w:ascii="Courier New" w:hAnsi="Courier New" w:cs="Courier New"/>
              <w:rtl/>
            </w:rPr>
            <w:t xml:space="preserve"> من </w:t>
          </w:r>
          <w:del w:id="559" w:author="Transkribus" w:date="2019-12-11T14:30:00Z">
            <w:r w:rsidRPr="009B6BCA">
              <w:rPr>
                <w:rFonts w:ascii="Courier New" w:hAnsi="Courier New" w:cs="Courier New"/>
                <w:rtl/>
              </w:rPr>
              <w:delText>الدنيا بلا سبب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60" w:author="Transkribus" w:date="2019-12-11T14:30:00Z">
            <w:r w:rsidRPr="00EE6742">
              <w:rPr>
                <w:rFonts w:ascii="Courier New" w:hAnsi="Courier New" w:cs="Courier New"/>
                <w:rtl/>
              </w:rPr>
              <w:t>الديياء لاشيب</w:t>
            </w:r>
          </w:ins>
          <w:r>
            <w:t>‬</w:t>
          </w:r>
          <w:r>
            <w:t>‬</w:t>
          </w:r>
        </w:dir>
      </w:dir>
    </w:p>
    <w:p w:rsidR="009E1C49" w:rsidRPr="00EE6742" w:rsidRDefault="009E1C49" w:rsidP="009E1C49">
      <w:pPr>
        <w:pStyle w:val="NurText"/>
        <w:bidi/>
        <w:rPr>
          <w:rFonts w:ascii="Courier New" w:hAnsi="Courier New" w:cs="Courier New"/>
        </w:rPr>
      </w:pPr>
      <w:dir w:val="rtl">
        <w:dir w:val="rtl">
          <w:del w:id="561" w:author="Transkribus" w:date="2019-12-11T14:30:00Z">
            <w:r w:rsidRPr="009B6BCA">
              <w:rPr>
                <w:rFonts w:ascii="Courier New" w:hAnsi="Courier New" w:cs="Courier New"/>
                <w:rtl/>
              </w:rPr>
              <w:delText>ومن بدائع نظم انت قائله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بيت</w:delText>
                </w:r>
                <w:r>
                  <w:delText>‬</w:delText>
                </w:r>
                <w:r>
                  <w:delText>‬</w:delText>
                </w:r>
              </w:dir>
            </w:dir>
          </w:del>
          <w:ins w:id="562" w:author="Transkribus" w:date="2019-12-11T14:30:00Z">
            <w:del w:id="563" w:author="Transkribus" w:date="2019-12-11T14:30:00Z">
              <w:r w:rsidRPr="00EE6742">
                <w:rPr>
                  <w:rFonts w:ascii="Courier New" w:hAnsi="Courier New" w:cs="Courier New"/>
                  <w:rtl/>
                </w:rPr>
                <w:delText>وهسن بداع نطم أتت فانبله * بيب</w:delText>
              </w:r>
            </w:del>
          </w:ins>
          <w:r w:rsidRPr="00EE6742">
            <w:rPr>
              <w:rFonts w:ascii="Courier New" w:hAnsi="Courier New" w:cs="Courier New"/>
              <w:rtl/>
            </w:rPr>
            <w:t xml:space="preserve"> به حكم من </w:t>
          </w:r>
          <w:del w:id="564" w:author="Transkribus" w:date="2019-12-11T14:30:00Z">
            <w:r w:rsidRPr="009B6BCA">
              <w:rPr>
                <w:rFonts w:ascii="Courier New" w:hAnsi="Courier New" w:cs="Courier New"/>
                <w:rtl/>
              </w:rPr>
              <w:delText>راى ذى</w:delText>
            </w:r>
          </w:del>
          <w:ins w:id="565" w:author="Transkribus" w:date="2019-12-11T14:30:00Z">
            <w:r w:rsidRPr="00EE6742">
              <w:rPr>
                <w:rFonts w:ascii="Courier New" w:hAnsi="Courier New" w:cs="Courier New"/>
                <w:rtl/>
              </w:rPr>
              <w:t>رزاى دى</w:t>
            </w:r>
          </w:ins>
          <w:r w:rsidRPr="00EE6742">
            <w:rPr>
              <w:rFonts w:ascii="Courier New" w:hAnsi="Courier New" w:cs="Courier New"/>
              <w:rtl/>
            </w:rPr>
            <w:t xml:space="preserve"> حدب</w:t>
          </w:r>
          <w:del w:id="56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567" w:author="Transkribus" w:date="2019-12-11T14:30:00Z"/>
          <w:rFonts w:ascii="Courier New" w:hAnsi="Courier New" w:cs="Courier New"/>
        </w:rPr>
      </w:pPr>
      <w:dir w:val="rtl">
        <w:dir w:val="rtl">
          <w:del w:id="568" w:author="Transkribus" w:date="2019-12-11T14:30:00Z">
            <w:r w:rsidRPr="009B6BCA">
              <w:rPr>
                <w:rFonts w:ascii="Courier New" w:hAnsi="Courier New" w:cs="Courier New"/>
                <w:rtl/>
              </w:rPr>
              <w:delText>اذا انقضى شباب المرء فى نغص</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له فى بقايا العمر من ارب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9E1C49" w:rsidRPr="009B6BCA" w:rsidRDefault="009E1C49" w:rsidP="009E1C49">
      <w:pPr>
        <w:pStyle w:val="NurText"/>
        <w:bidi/>
        <w:rPr>
          <w:del w:id="569" w:author="Transkribus" w:date="2019-12-11T14:30:00Z"/>
          <w:rFonts w:ascii="Courier New" w:hAnsi="Courier New" w:cs="Courier New"/>
        </w:rPr>
      </w:pPr>
      <w:dir w:val="rtl">
        <w:dir w:val="rtl">
          <w:del w:id="570" w:author="Transkribus" w:date="2019-12-11T14:30:00Z">
            <w:r w:rsidRPr="009B6BCA">
              <w:rPr>
                <w:rFonts w:ascii="Courier New" w:hAnsi="Courier New" w:cs="Courier New"/>
                <w:rtl/>
              </w:rPr>
              <w:delText>يا حبذا طيب ايام لنا سلفت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وطيب اوقاتها لو انها تؤب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9E1C49" w:rsidRPr="00EE6742" w:rsidRDefault="009E1C49" w:rsidP="009E1C49">
      <w:pPr>
        <w:pStyle w:val="NurText"/>
        <w:bidi/>
        <w:rPr>
          <w:ins w:id="571" w:author="Transkribus" w:date="2019-12-11T14:30:00Z"/>
          <w:del w:id="572" w:author="Transkribus" w:date="2019-12-11T14:30:00Z"/>
          <w:rFonts w:ascii="Courier New" w:hAnsi="Courier New" w:cs="Courier New"/>
        </w:rPr>
      </w:pPr>
      <w:dir w:val="rtl">
        <w:dir w:val="rtl">
          <w:del w:id="573" w:author="Transkribus" w:date="2019-12-11T14:30:00Z">
            <w:r w:rsidRPr="009B6BCA">
              <w:rPr>
                <w:rFonts w:ascii="Courier New" w:hAnsi="Courier New" w:cs="Courier New"/>
                <w:rtl/>
              </w:rPr>
              <w:delText>وحبذا جنة الدنيا اذا برزت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لمجتلى</w:delText>
                </w:r>
                <w:r>
                  <w:delText>‬</w:delText>
                </w:r>
                <w:r>
                  <w:delText>‬</w:delText>
                </w:r>
              </w:dir>
            </w:dir>
          </w:del>
          <w:ins w:id="574" w:author="Transkribus" w:date="2019-12-11T14:30:00Z">
            <w:del w:id="575" w:author="Transkribus" w:date="2019-12-11T14:30:00Z">
              <w:r w:rsidRPr="00EE6742">
                <w:rPr>
                  <w:rFonts w:ascii="Courier New" w:hAnsi="Courier New" w:cs="Courier New"/>
                  <w:rtl/>
                </w:rPr>
                <w:delText>اوانقضى سسياب المرة فى فيس * فماله فى بقابا العمومن أرب</w:delText>
              </w:r>
            </w:del>
          </w:ins>
          <w:r>
            <w:t>‬</w:t>
          </w:r>
          <w:r>
            <w:t>‬</w:t>
          </w:r>
        </w:dir>
      </w:dir>
    </w:p>
    <w:p w:rsidR="009E1C49" w:rsidRPr="00EE6742" w:rsidRDefault="009E1C49" w:rsidP="009E1C49">
      <w:pPr>
        <w:pStyle w:val="NurText"/>
        <w:bidi/>
        <w:rPr>
          <w:ins w:id="576" w:author="Transkribus" w:date="2019-12-11T14:30:00Z"/>
          <w:rFonts w:ascii="Courier New" w:hAnsi="Courier New" w:cs="Courier New"/>
        </w:rPr>
      </w:pPr>
      <w:ins w:id="577" w:author="Transkribus" w:date="2019-12-11T14:30:00Z">
        <w:r w:rsidRPr="00EE6742">
          <w:rPr>
            <w:rFonts w:ascii="Courier New" w:hAnsi="Courier New" w:cs="Courier New"/>
            <w:rtl/>
          </w:rPr>
          <w:t>بأحبذاطبب أيام النباسلفت * وطبب أو قاثها لو أنها ئذب</w:t>
        </w:r>
      </w:ins>
    </w:p>
    <w:p w:rsidR="009E1C49" w:rsidRPr="00EE6742" w:rsidRDefault="009E1C49" w:rsidP="009E1C49">
      <w:pPr>
        <w:pStyle w:val="NurText"/>
        <w:bidi/>
        <w:rPr>
          <w:rFonts w:ascii="Courier New" w:hAnsi="Courier New" w:cs="Courier New"/>
        </w:rPr>
      </w:pPr>
      <w:ins w:id="578" w:author="Transkribus" w:date="2019-12-11T14:30:00Z">
        <w:r w:rsidRPr="00EE6742">
          <w:rPr>
            <w:rFonts w:ascii="Courier New" w:hAnsi="Courier New" w:cs="Courier New"/>
            <w:rtl/>
          </w:rPr>
          <w:t>وجيذ احنسه الدييا ادايروف * يحتلى</w:t>
        </w:r>
      </w:ins>
      <w:r w:rsidRPr="00EE6742">
        <w:rPr>
          <w:rFonts w:ascii="Courier New" w:hAnsi="Courier New" w:cs="Courier New"/>
          <w:rtl/>
        </w:rPr>
        <w:t xml:space="preserve"> الحسن فى </w:t>
      </w:r>
      <w:del w:id="579" w:author="Transkribus" w:date="2019-12-11T14:30:00Z">
        <w:r w:rsidRPr="009B6BCA">
          <w:rPr>
            <w:rFonts w:ascii="Courier New" w:hAnsi="Courier New" w:cs="Courier New"/>
            <w:rtl/>
          </w:rPr>
          <w:delText>اثوابها القشب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80" w:author="Transkribus" w:date="2019-12-11T14:30:00Z">
        <w:r w:rsidRPr="00EE6742">
          <w:rPr>
            <w:rFonts w:ascii="Courier New" w:hAnsi="Courier New" w:cs="Courier New"/>
            <w:rtl/>
          </w:rPr>
          <w:t>أبو ابهالقسب</w:t>
        </w:r>
      </w:ins>
    </w:p>
    <w:p w:rsidR="009E1C49" w:rsidRPr="009B6BCA" w:rsidRDefault="009E1C49" w:rsidP="009E1C49">
      <w:pPr>
        <w:pStyle w:val="NurText"/>
        <w:bidi/>
        <w:rPr>
          <w:del w:id="581" w:author="Transkribus" w:date="2019-12-11T14:30:00Z"/>
          <w:rFonts w:ascii="Courier New" w:hAnsi="Courier New" w:cs="Courier New"/>
        </w:rPr>
      </w:pPr>
      <w:dir w:val="rtl">
        <w:dir w:val="rtl">
          <w:del w:id="582" w:author="Transkribus" w:date="2019-12-11T14:30:00Z">
            <w:r w:rsidRPr="009B6BCA">
              <w:rPr>
                <w:rFonts w:ascii="Courier New" w:hAnsi="Courier New" w:cs="Courier New"/>
                <w:rtl/>
              </w:rPr>
              <w:delText>وقد رايت صوابا ما امرت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وما نصحت بلا شك ولا ريب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9E1C49" w:rsidRPr="009B6BCA" w:rsidRDefault="009E1C49" w:rsidP="009E1C49">
      <w:pPr>
        <w:pStyle w:val="NurText"/>
        <w:bidi/>
        <w:rPr>
          <w:del w:id="583" w:author="Transkribus" w:date="2019-12-11T14:30:00Z"/>
          <w:rFonts w:ascii="Courier New" w:hAnsi="Courier New" w:cs="Courier New"/>
        </w:rPr>
      </w:pPr>
      <w:dir w:val="rtl">
        <w:dir w:val="rtl">
          <w:del w:id="584" w:author="Transkribus" w:date="2019-12-11T14:30:00Z">
            <w:r w:rsidRPr="009B6BCA">
              <w:rPr>
                <w:rFonts w:ascii="Courier New" w:hAnsi="Courier New" w:cs="Courier New"/>
                <w:rtl/>
              </w:rPr>
              <w:delText>وليس ينكر شيئا انت قائله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 النصيحة والاراء غير غبي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9E1C49" w:rsidRPr="00EE6742" w:rsidRDefault="009E1C49" w:rsidP="009E1C49">
      <w:pPr>
        <w:pStyle w:val="NurText"/>
        <w:bidi/>
        <w:rPr>
          <w:ins w:id="585" w:author="Transkribus" w:date="2019-12-11T14:30:00Z"/>
          <w:del w:id="586" w:author="Transkribus" w:date="2019-12-11T14:30:00Z"/>
          <w:rFonts w:ascii="Courier New" w:hAnsi="Courier New" w:cs="Courier New"/>
        </w:rPr>
      </w:pPr>
      <w:dir w:val="rtl">
        <w:dir w:val="rtl">
          <w:ins w:id="587" w:author="Transkribus" w:date="2019-12-11T14:30:00Z">
            <w:r w:rsidRPr="00EE6742">
              <w:rPr>
                <w:rFonts w:ascii="Courier New" w:hAnsi="Courier New" w:cs="Courier New"/>
                <w:rtl/>
              </w:rPr>
              <w:t>وقسسد رايت سوااما امرزبه * ومانح ب الاشلك ولاريب</w:t>
            </w:r>
          </w:ins>
          <w:r>
            <w:t>‬</w:t>
          </w:r>
          <w:r>
            <w:t>‬</w:t>
          </w:r>
        </w:dir>
      </w:dir>
    </w:p>
    <w:p w:rsidR="009E1C49" w:rsidRPr="00EE6742" w:rsidRDefault="009E1C49" w:rsidP="009E1C49">
      <w:pPr>
        <w:pStyle w:val="NurText"/>
        <w:bidi/>
        <w:rPr>
          <w:ins w:id="588" w:author="Transkribus" w:date="2019-12-11T14:30:00Z"/>
          <w:rFonts w:ascii="Courier New" w:hAnsi="Courier New" w:cs="Courier New"/>
        </w:rPr>
      </w:pPr>
      <w:ins w:id="589" w:author="Transkribus" w:date="2019-12-11T14:30:00Z">
        <w:r w:rsidRPr="00EE6742">
          <w:rPr>
            <w:rFonts w:ascii="Courier New" w:hAnsi="Courier New" w:cs="Courier New"/>
            <w:rtl/>
          </w:rPr>
          <w:t>وليس مكر شبا األت فانسله * من النصحهو الاراء غيرعى</w:t>
        </w:r>
      </w:ins>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وان لى </w:t>
      </w:r>
      <w:del w:id="590" w:author="Transkribus" w:date="2019-12-11T14:30:00Z">
        <w:r w:rsidRPr="009B6BCA">
          <w:rPr>
            <w:rFonts w:ascii="Courier New" w:hAnsi="Courier New" w:cs="Courier New"/>
            <w:rtl/>
          </w:rPr>
          <w:delText>همة تسمو السماك وما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الا الفضائل</w:delText>
            </w:r>
            <w:r>
              <w:delText>‬</w:delText>
            </w:r>
            <w:r>
              <w:delText>‬</w:delText>
            </w:r>
          </w:dir>
        </w:dir>
      </w:del>
      <w:ins w:id="591" w:author="Transkribus" w:date="2019-12-11T14:30:00Z">
        <w:del w:id="592" w:author="Transkribus" w:date="2019-12-11T14:30:00Z">
          <w:r w:rsidRPr="00EE6742">
            <w:rPr>
              <w:rFonts w:ascii="Courier New" w:hAnsi="Courier New" w:cs="Courier New"/>
              <w:rtl/>
            </w:rPr>
            <w:delText>همسه بسمو السمال وما * الاالفصاقل</w:delText>
          </w:r>
        </w:del>
      </w:ins>
      <w:r w:rsidRPr="00EE6742">
        <w:rPr>
          <w:rFonts w:ascii="Courier New" w:hAnsi="Courier New" w:cs="Courier New"/>
          <w:rtl/>
        </w:rPr>
        <w:t xml:space="preserve"> والعلياء مطل</w:t>
      </w:r>
      <w:del w:id="593" w:author="Transkribus" w:date="2019-12-11T14:30:00Z">
        <w:r w:rsidRPr="009B6BCA">
          <w:rPr>
            <w:rFonts w:ascii="Courier New" w:hAnsi="Courier New" w:cs="Courier New"/>
            <w:rtl/>
          </w:rPr>
          <w:delText>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94" w:author="Transkribus" w:date="2019-12-11T14:30:00Z">
        <w:r w:rsidRPr="00EE6742">
          <w:rPr>
            <w:rFonts w:ascii="Courier New" w:hAnsi="Courier New" w:cs="Courier New"/>
            <w:rtl/>
          </w:rPr>
          <w:t>ى</w:t>
        </w:r>
      </w:ins>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وسوف </w:t>
          </w:r>
          <w:del w:id="595" w:author="Transkribus" w:date="2019-12-11T14:30:00Z">
            <w:r w:rsidRPr="009B6BCA">
              <w:rPr>
                <w:rFonts w:ascii="Courier New" w:hAnsi="Courier New" w:cs="Courier New"/>
                <w:rtl/>
              </w:rPr>
              <w:delText>اقصد ارضا قد نشات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والقرب</w:delText>
                </w:r>
                <w:r>
                  <w:delText>‬</w:delText>
                </w:r>
                <w:r>
                  <w:delText>‬</w:delText>
                </w:r>
              </w:dir>
            </w:dir>
          </w:del>
          <w:ins w:id="596" w:author="Transkribus" w:date="2019-12-11T14:30:00Z">
            <w:del w:id="597" w:author="Transkribus" w:date="2019-12-11T14:30:00Z">
              <w:r w:rsidRPr="00EE6742">
                <w:rPr>
                  <w:rFonts w:ascii="Courier New" w:hAnsi="Courier New" w:cs="Courier New"/>
                  <w:rtl/>
                </w:rPr>
                <w:delText>أنصد أر صاقسدقشات بها * والقر</w:delText>
              </w:r>
            </w:del>
          </w:ins>
          <w:r w:rsidRPr="00EE6742">
            <w:rPr>
              <w:rFonts w:ascii="Courier New" w:hAnsi="Courier New" w:cs="Courier New"/>
              <w:rtl/>
            </w:rPr>
            <w:t xml:space="preserve"> من كل ذى فضل </w:t>
          </w:r>
          <w:del w:id="598" w:author="Transkribus" w:date="2019-12-11T14:30:00Z">
            <w:r w:rsidRPr="009B6BCA">
              <w:rPr>
                <w:rFonts w:ascii="Courier New" w:hAnsi="Courier New" w:cs="Courier New"/>
                <w:rtl/>
              </w:rPr>
              <w:delText>وذى ادب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99" w:author="Transkribus" w:date="2019-12-11T14:30:00Z">
            <w:r w:rsidRPr="00EE6742">
              <w:rPr>
                <w:rFonts w:ascii="Courier New" w:hAnsi="Courier New" w:cs="Courier New"/>
                <w:rtl/>
              </w:rPr>
              <w:t>ودى أوب</w:t>
            </w:r>
          </w:ins>
          <w:r>
            <w:t>‬</w:t>
          </w:r>
          <w:r>
            <w:t>‬</w:t>
          </w:r>
        </w:dir>
      </w:dir>
    </w:p>
    <w:p w:rsidR="009E1C49" w:rsidRPr="00EE6742" w:rsidRDefault="009E1C49" w:rsidP="009E1C49">
      <w:pPr>
        <w:pStyle w:val="NurText"/>
        <w:bidi/>
        <w:rPr>
          <w:rFonts w:ascii="Courier New" w:hAnsi="Courier New" w:cs="Courier New"/>
        </w:rPr>
      </w:pPr>
      <w:dir w:val="rtl">
        <w:dir w:val="rtl">
          <w:del w:id="600" w:author="Transkribus" w:date="2019-12-11T14:30:00Z">
            <w:r w:rsidRPr="009B6BCA">
              <w:rPr>
                <w:rFonts w:ascii="Courier New" w:hAnsi="Courier New" w:cs="Courier New"/>
                <w:rtl/>
              </w:rPr>
              <w:delText>واجعل العزم</w:delText>
            </w:r>
          </w:del>
          <w:ins w:id="601" w:author="Transkribus" w:date="2019-12-11T14:30:00Z">
            <w:r w:rsidRPr="00EE6742">
              <w:rPr>
                <w:rFonts w:ascii="Courier New" w:hAnsi="Courier New" w:cs="Courier New"/>
                <w:rtl/>
              </w:rPr>
              <w:t>وأجعل العرم</w:t>
            </w:r>
          </w:ins>
          <w:r w:rsidRPr="00EE6742">
            <w:rPr>
              <w:rFonts w:ascii="Courier New" w:hAnsi="Courier New" w:cs="Courier New"/>
              <w:rtl/>
            </w:rPr>
            <w:t xml:space="preserve"> فى علم </w:t>
          </w:r>
          <w:del w:id="602" w:author="Transkribus" w:date="2019-12-11T14:30:00Z">
            <w:r w:rsidRPr="009B6BCA">
              <w:rPr>
                <w:rFonts w:ascii="Courier New" w:hAnsi="Courier New" w:cs="Courier New"/>
                <w:rtl/>
              </w:rPr>
              <w:delText>احصله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603" w:author="Transkribus" w:date="2019-12-11T14:30:00Z">
            <w:del w:id="604" w:author="Transkribus" w:date="2019-12-11T14:30:00Z">
              <w:r w:rsidRPr="00EE6742">
                <w:rPr>
                  <w:rFonts w:ascii="Courier New" w:hAnsi="Courier New" w:cs="Courier New"/>
                  <w:rtl/>
                </w:rPr>
                <w:delText xml:space="preserve">أجمصله * </w:delText>
              </w:r>
            </w:del>
          </w:ins>
          <w:r w:rsidRPr="00EE6742">
            <w:rPr>
              <w:rFonts w:ascii="Courier New" w:hAnsi="Courier New" w:cs="Courier New"/>
              <w:rtl/>
            </w:rPr>
            <w:t xml:space="preserve">فالعلم فى كل </w:t>
          </w:r>
          <w:del w:id="605" w:author="Transkribus" w:date="2019-12-11T14:30:00Z">
            <w:r w:rsidRPr="009B6BCA">
              <w:rPr>
                <w:rFonts w:ascii="Courier New" w:hAnsi="Courier New" w:cs="Courier New"/>
                <w:rtl/>
              </w:rPr>
              <w:delText>ح</w:delText>
            </w:r>
          </w:del>
          <w:ins w:id="606" w:author="Transkribus" w:date="2019-12-11T14:30:00Z">
            <w:r w:rsidRPr="00EE6742">
              <w:rPr>
                <w:rFonts w:ascii="Courier New" w:hAnsi="Courier New" w:cs="Courier New"/>
                <w:rtl/>
              </w:rPr>
              <w:t>ج</w:t>
            </w:r>
          </w:ins>
          <w:r w:rsidRPr="00EE6742">
            <w:rPr>
              <w:rFonts w:ascii="Courier New" w:hAnsi="Courier New" w:cs="Courier New"/>
              <w:rtl/>
            </w:rPr>
            <w:t>ال خير مكتسب</w:t>
          </w:r>
          <w:del w:id="607" w:author="Transkribus" w:date="2019-12-11T14:30:00Z">
            <w:r w:rsidRPr="009B6BCA">
              <w:rPr>
                <w:rFonts w:ascii="Courier New" w:hAnsi="Courier New" w:cs="Courier New"/>
                <w:rtl/>
              </w:rPr>
              <w:delText xml:space="preserve">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608" w:author="Transkribus" w:date="2019-12-11T14:30:00Z"/>
          <w:rFonts w:ascii="Courier New" w:hAnsi="Courier New" w:cs="Courier New"/>
        </w:rPr>
      </w:pPr>
      <w:dir w:val="rtl">
        <w:dir w:val="rtl">
          <w:del w:id="609" w:author="Transkribus" w:date="2019-12-11T14:30:00Z">
            <w:r w:rsidRPr="009B6BCA">
              <w:rPr>
                <w:rFonts w:ascii="Courier New" w:hAnsi="Courier New" w:cs="Courier New"/>
                <w:rtl/>
              </w:rPr>
              <w:delText>وانشدنى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610" w:author="Transkribus" w:date="2019-12-11T14:30:00Z"/>
          <w:rFonts w:ascii="Courier New" w:hAnsi="Courier New" w:cs="Courier New"/>
        </w:rPr>
      </w:pPr>
      <w:dir w:val="rtl">
        <w:dir w:val="rtl">
          <w:del w:id="611" w:author="Transkribus" w:date="2019-12-11T14:30:00Z">
            <w:r w:rsidRPr="009B6BCA">
              <w:rPr>
                <w:rFonts w:ascii="Courier New" w:hAnsi="Courier New" w:cs="Courier New"/>
                <w:rtl/>
              </w:rPr>
              <w:delText>روحى</w:delText>
            </w:r>
          </w:del>
          <w:ins w:id="612" w:author="Transkribus" w:date="2019-12-11T14:30:00Z">
            <w:r w:rsidRPr="00EE6742">
              <w:rPr>
                <w:rFonts w:ascii="Courier New" w:hAnsi="Courier New" w:cs="Courier New"/>
                <w:rtl/>
              </w:rPr>
              <w:t>وأنشدقى لننسه</w:t>
            </w:r>
          </w:ins>
          <w:r>
            <w:t>‬</w:t>
          </w:r>
          <w:r>
            <w:t>‬</w:t>
          </w:r>
        </w:dir>
      </w:dir>
    </w:p>
    <w:p w:rsidR="009E1C49" w:rsidRPr="00EE6742" w:rsidRDefault="009E1C49" w:rsidP="009E1C49">
      <w:pPr>
        <w:pStyle w:val="NurText"/>
        <w:bidi/>
        <w:rPr>
          <w:ins w:id="613" w:author="Transkribus" w:date="2019-12-11T14:30:00Z"/>
          <w:rFonts w:ascii="Courier New" w:hAnsi="Courier New" w:cs="Courier New"/>
        </w:rPr>
      </w:pPr>
      <w:ins w:id="614" w:author="Transkribus" w:date="2019-12-11T14:30:00Z">
        <w:r w:rsidRPr="00EE6742">
          <w:rPr>
            <w:rFonts w:ascii="Courier New" w:hAnsi="Courier New" w:cs="Courier New"/>
            <w:rtl/>
          </w:rPr>
          <w:t>ادوستت١</w:t>
        </w:r>
      </w:ins>
    </w:p>
    <w:p w:rsidR="009E1C49" w:rsidRPr="00EE6742" w:rsidRDefault="009E1C49" w:rsidP="009E1C49">
      <w:pPr>
        <w:pStyle w:val="NurText"/>
        <w:bidi/>
        <w:rPr>
          <w:rFonts w:ascii="Courier New" w:hAnsi="Courier New" w:cs="Courier New"/>
        </w:rPr>
      </w:pPr>
      <w:ins w:id="615" w:author="Transkribus" w:date="2019-12-11T14:30:00Z">
        <w:r w:rsidRPr="00EE6742">
          <w:rPr>
            <w:rFonts w:ascii="Courier New" w:hAnsi="Courier New" w:cs="Courier New"/>
            <w:rtl/>
          </w:rPr>
          <w:t>ابروخى</w:t>
        </w:r>
      </w:ins>
      <w:r w:rsidRPr="00EE6742">
        <w:rPr>
          <w:rFonts w:ascii="Courier New" w:hAnsi="Courier New" w:cs="Courier New"/>
          <w:rtl/>
        </w:rPr>
        <w:t xml:space="preserve"> بكم ت</w:t>
      </w:r>
      <w:del w:id="616" w:author="Transkribus" w:date="2019-12-11T14:30:00Z">
        <w:r w:rsidRPr="009B6BCA">
          <w:rPr>
            <w:rFonts w:ascii="Courier New" w:hAnsi="Courier New" w:cs="Courier New"/>
            <w:rtl/>
          </w:rPr>
          <w:delText>ن</w:delText>
        </w:r>
      </w:del>
      <w:ins w:id="617" w:author="Transkribus" w:date="2019-12-11T14:30:00Z">
        <w:r w:rsidRPr="00EE6742">
          <w:rPr>
            <w:rFonts w:ascii="Courier New" w:hAnsi="Courier New" w:cs="Courier New"/>
            <w:rtl/>
          </w:rPr>
          <w:t>ي</w:t>
        </w:r>
      </w:ins>
      <w:r w:rsidRPr="00EE6742">
        <w:rPr>
          <w:rFonts w:ascii="Courier New" w:hAnsi="Courier New" w:cs="Courier New"/>
          <w:rtl/>
        </w:rPr>
        <w:t xml:space="preserve">عم فى </w:t>
      </w:r>
      <w:del w:id="618" w:author="Transkribus" w:date="2019-12-11T14:30:00Z">
        <w:r w:rsidRPr="009B6BCA">
          <w:rPr>
            <w:rFonts w:ascii="Courier New" w:hAnsi="Courier New" w:cs="Courier New"/>
            <w:rtl/>
          </w:rPr>
          <w:delText>اللذات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 كنت مقوما لها كالذاتي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619" w:author="Transkribus" w:date="2019-12-11T14:30:00Z">
        <w:del w:id="620" w:author="Transkribus" w:date="2019-12-11T14:30:00Z">
          <w:r w:rsidRPr="00EE6742">
            <w:rPr>
              <w:rFonts w:ascii="Courier New" w:hAnsi="Courier New" w:cs="Courier New"/>
              <w:rtl/>
            </w:rPr>
            <w:delText>اللزان * اذكتب معومالها كمالدانى</w:delText>
          </w:r>
        </w:del>
      </w:ins>
    </w:p>
    <w:p w:rsidR="009E1C49" w:rsidRPr="00EE6742" w:rsidRDefault="009E1C49" w:rsidP="009E1C49">
      <w:pPr>
        <w:pStyle w:val="NurText"/>
        <w:bidi/>
        <w:rPr>
          <w:rFonts w:ascii="Courier New" w:hAnsi="Courier New" w:cs="Courier New"/>
        </w:rPr>
      </w:pPr>
      <w:dir w:val="rtl">
        <w:dir w:val="rtl">
          <w:del w:id="621" w:author="Transkribus" w:date="2019-12-11T14:30:00Z">
            <w:r w:rsidRPr="009B6BCA">
              <w:rPr>
                <w:rFonts w:ascii="Courier New" w:hAnsi="Courier New" w:cs="Courier New"/>
                <w:rtl/>
              </w:rPr>
              <w:delText>ما جال بخاطرى فراقى</w:delText>
            </w:r>
          </w:del>
          <w:ins w:id="622" w:author="Transkribus" w:date="2019-12-11T14:30:00Z">
            <w:r w:rsidRPr="00EE6742">
              <w:rPr>
                <w:rFonts w:ascii="Courier New" w:hAnsi="Courier New" w:cs="Courier New"/>
                <w:rtl/>
              </w:rPr>
              <w:t>باجال بشاطرى فراق</w:t>
            </w:r>
          </w:ins>
          <w:r w:rsidRPr="00EE6742">
            <w:rPr>
              <w:rFonts w:ascii="Courier New" w:hAnsi="Courier New" w:cs="Courier New"/>
              <w:rtl/>
            </w:rPr>
            <w:t xml:space="preserve"> لكم</w:t>
          </w:r>
          <w:del w:id="6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الا وعجبت</w:delText>
                </w:r>
                <w:r>
                  <w:delText>‬</w:delText>
                </w:r>
                <w:r>
                  <w:delText>‬</w:delText>
                </w:r>
              </w:dir>
            </w:dir>
          </w:del>
          <w:ins w:id="624" w:author="Transkribus" w:date="2019-12-11T14:30:00Z">
            <w:del w:id="625" w:author="Transkribus" w:date="2019-12-11T14:30:00Z">
              <w:r w:rsidRPr="00EE6742">
                <w:rPr>
                  <w:rFonts w:ascii="Courier New" w:hAnsi="Courier New" w:cs="Courier New"/>
                  <w:rtl/>
                </w:rPr>
                <w:delText xml:space="preserve"> * الاوحبب</w:delText>
              </w:r>
            </w:del>
          </w:ins>
          <w:r w:rsidRPr="00EE6742">
            <w:rPr>
              <w:rFonts w:ascii="Courier New" w:hAnsi="Courier New" w:cs="Courier New"/>
              <w:rtl/>
            </w:rPr>
            <w:t xml:space="preserve"> من ب</w:t>
          </w:r>
          <w:del w:id="626" w:author="Transkribus" w:date="2019-12-11T14:30:00Z">
            <w:r w:rsidRPr="009B6BCA">
              <w:rPr>
                <w:rFonts w:ascii="Courier New" w:hAnsi="Courier New" w:cs="Courier New"/>
                <w:rtl/>
              </w:rPr>
              <w:delText>ق</w:delText>
            </w:r>
          </w:del>
          <w:ins w:id="627" w:author="Transkribus" w:date="2019-12-11T14:30:00Z">
            <w:r w:rsidRPr="00EE6742">
              <w:rPr>
                <w:rFonts w:ascii="Courier New" w:hAnsi="Courier New" w:cs="Courier New"/>
                <w:rtl/>
              </w:rPr>
              <w:t>ع</w:t>
            </w:r>
          </w:ins>
          <w:r w:rsidRPr="00EE6742">
            <w:rPr>
              <w:rFonts w:ascii="Courier New" w:hAnsi="Courier New" w:cs="Courier New"/>
              <w:rtl/>
            </w:rPr>
            <w:t>اء الذات</w:t>
          </w:r>
          <w:del w:id="628" w:author="Transkribus" w:date="2019-12-11T14:30:00Z">
            <w:r w:rsidRPr="009B6BCA">
              <w:rPr>
                <w:rFonts w:ascii="Courier New" w:hAnsi="Courier New" w:cs="Courier New"/>
                <w:rtl/>
              </w:rPr>
              <w:delText xml:space="preserve"> دوبيت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629" w:author="Transkribus" w:date="2019-12-11T14:30:00Z"/>
          <w:rFonts w:ascii="Courier New" w:hAnsi="Courier New" w:cs="Courier New"/>
        </w:rPr>
      </w:pPr>
      <w:dir w:val="rtl">
        <w:dir w:val="rtl">
          <w:del w:id="630"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631" w:author="Transkribus" w:date="2019-12-11T14:30:00Z"/>
          <w:rFonts w:ascii="Courier New" w:hAnsi="Courier New" w:cs="Courier New"/>
        </w:rPr>
      </w:pPr>
      <w:dir w:val="rtl">
        <w:dir w:val="rtl">
          <w:del w:id="632" w:author="Transkribus" w:date="2019-12-11T14:30:00Z">
            <w:r w:rsidRPr="009B6BCA">
              <w:rPr>
                <w:rFonts w:ascii="Courier New" w:hAnsi="Courier New" w:cs="Courier New"/>
                <w:rtl/>
              </w:rPr>
              <w:delText>اصبحت</w:delText>
            </w:r>
          </w:del>
          <w:ins w:id="633" w:author="Transkribus" w:date="2019-12-11T14:30:00Z">
            <w:r w:rsidRPr="00EE6742">
              <w:rPr>
                <w:rFonts w:ascii="Courier New" w:hAnsi="Courier New" w:cs="Courier New"/>
                <w:rtl/>
              </w:rPr>
              <w:t>اوأنشدفى أصالنفسه</w:t>
            </w:r>
          </w:ins>
          <w:r>
            <w:t>‬</w:t>
          </w:r>
          <w:r>
            <w:t>‬</w:t>
          </w:r>
        </w:dir>
      </w:dir>
    </w:p>
    <w:p w:rsidR="009E1C49" w:rsidRPr="00EE6742" w:rsidRDefault="009E1C49" w:rsidP="009E1C49">
      <w:pPr>
        <w:pStyle w:val="NurText"/>
        <w:bidi/>
        <w:rPr>
          <w:ins w:id="634" w:author="Transkribus" w:date="2019-12-11T14:30:00Z"/>
          <w:rFonts w:ascii="Courier New" w:hAnsi="Courier New" w:cs="Courier New"/>
        </w:rPr>
      </w:pPr>
      <w:ins w:id="635" w:author="Transkribus" w:date="2019-12-11T14:30:00Z">
        <w:r w:rsidRPr="00EE6742">
          <w:rPr>
            <w:rFonts w:ascii="Courier New" w:hAnsi="Courier New" w:cs="Courier New"/>
            <w:rtl/>
          </w:rPr>
          <w:t>أدوييب</w:t>
        </w:r>
      </w:ins>
    </w:p>
    <w:p w:rsidR="009E1C49" w:rsidRPr="00EE6742" w:rsidRDefault="009E1C49" w:rsidP="009E1C49">
      <w:pPr>
        <w:pStyle w:val="NurText"/>
        <w:bidi/>
        <w:rPr>
          <w:rFonts w:ascii="Courier New" w:hAnsi="Courier New" w:cs="Courier New"/>
        </w:rPr>
      </w:pPr>
      <w:ins w:id="636" w:author="Transkribus" w:date="2019-12-11T14:30:00Z">
        <w:r w:rsidRPr="00EE6742">
          <w:rPr>
            <w:rFonts w:ascii="Courier New" w:hAnsi="Courier New" w:cs="Courier New"/>
            <w:rtl/>
          </w:rPr>
          <w:t>صحت</w:t>
        </w:r>
      </w:ins>
      <w:r w:rsidRPr="00EE6742">
        <w:rPr>
          <w:rFonts w:ascii="Courier New" w:hAnsi="Courier New" w:cs="Courier New"/>
          <w:rtl/>
        </w:rPr>
        <w:t xml:space="preserve"> بكف </w:t>
      </w:r>
      <w:del w:id="637" w:author="Transkribus" w:date="2019-12-11T14:30:00Z">
        <w:r w:rsidRPr="009B6BCA">
          <w:rPr>
            <w:rFonts w:ascii="Courier New" w:hAnsi="Courier New" w:cs="Courier New"/>
            <w:rtl/>
          </w:rPr>
          <w:delText>نازح الود ملول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 يعطفه مع لينه</w:delText>
            </w:r>
            <w:r>
              <w:delText>‬</w:delText>
            </w:r>
            <w:r>
              <w:delText>‬</w:delText>
            </w:r>
          </w:dir>
        </w:dir>
      </w:del>
      <w:ins w:id="638" w:author="Transkribus" w:date="2019-12-11T14:30:00Z">
        <w:del w:id="639" w:author="Transkribus" w:date="2019-12-11T14:30:00Z">
          <w:r w:rsidRPr="00EE6742">
            <w:rPr>
              <w:rFonts w:ascii="Courier New" w:hAnsi="Courier New" w:cs="Courier New"/>
              <w:rtl/>
            </w:rPr>
            <w:delText>ثازج الودملول * لابعطفه مع لبته</w:delText>
          </w:r>
        </w:del>
      </w:ins>
      <w:r w:rsidRPr="00EE6742">
        <w:rPr>
          <w:rFonts w:ascii="Courier New" w:hAnsi="Courier New" w:cs="Courier New"/>
          <w:rtl/>
        </w:rPr>
        <w:t xml:space="preserve"> عذل عذول</w:t>
      </w:r>
      <w:del w:id="6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641" w:author="Transkribus" w:date="2019-12-11T14:30:00Z">
            <w:r w:rsidRPr="009B6BCA">
              <w:rPr>
                <w:rFonts w:ascii="Courier New" w:hAnsi="Courier New" w:cs="Courier New"/>
                <w:rtl/>
              </w:rPr>
              <w:delText>لو لم يك</w:delText>
            </w:r>
          </w:del>
          <w:ins w:id="642" w:author="Transkribus" w:date="2019-12-11T14:30:00Z">
            <w:r w:rsidRPr="00EE6742">
              <w:rPr>
                <w:rFonts w:ascii="Courier New" w:hAnsi="Courier New" w:cs="Courier New"/>
                <w:rtl/>
              </w:rPr>
              <w:t>الولم بلن</w:t>
            </w:r>
          </w:ins>
          <w:r w:rsidRPr="00EE6742">
            <w:rPr>
              <w:rFonts w:ascii="Courier New" w:hAnsi="Courier New" w:cs="Courier New"/>
              <w:rtl/>
            </w:rPr>
            <w:t xml:space="preserve"> فى الحسن </w:t>
          </w:r>
          <w:del w:id="643" w:author="Transkribus" w:date="2019-12-11T14:30:00Z">
            <w:r w:rsidRPr="009B6BCA">
              <w:rPr>
                <w:rFonts w:ascii="Courier New" w:hAnsi="Courier New" w:cs="Courier New"/>
                <w:rtl/>
              </w:rPr>
              <w:delText>كبدر التم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كان</w:delText>
                </w:r>
                <w:r>
                  <w:delText>‬</w:delText>
                </w:r>
                <w:r>
                  <w:delText>‬</w:delText>
                </w:r>
              </w:dir>
            </w:dir>
          </w:del>
          <w:ins w:id="644" w:author="Transkribus" w:date="2019-12-11T14:30:00Z">
            <w:del w:id="645" w:author="Transkribus" w:date="2019-12-11T14:30:00Z">
              <w:r w:rsidRPr="00EE6742">
                <w:rPr>
                  <w:rFonts w:ascii="Courier New" w:hAnsi="Courier New" w:cs="Courier New"/>
                  <w:rtl/>
                </w:rPr>
                <w:delText>كبدرا الثم * ماكمان</w:delText>
              </w:r>
            </w:del>
          </w:ins>
          <w:r w:rsidRPr="00EE6742">
            <w:rPr>
              <w:rFonts w:ascii="Courier New" w:hAnsi="Courier New" w:cs="Courier New"/>
              <w:rtl/>
            </w:rPr>
            <w:t xml:space="preserve"> له </w:t>
          </w:r>
          <w:del w:id="646" w:author="Transkribus" w:date="2019-12-11T14:30:00Z">
            <w:r w:rsidRPr="009B6BCA">
              <w:rPr>
                <w:rFonts w:ascii="Courier New" w:hAnsi="Courier New" w:cs="Courier New"/>
                <w:rtl/>
              </w:rPr>
              <w:delText>بحبة</w:delText>
            </w:r>
          </w:del>
          <w:ins w:id="647" w:author="Transkribus" w:date="2019-12-11T14:30:00Z">
            <w:r w:rsidRPr="00EE6742">
              <w:rPr>
                <w:rFonts w:ascii="Courier New" w:hAnsi="Courier New" w:cs="Courier New"/>
                <w:rtl/>
              </w:rPr>
              <w:t>مجية</w:t>
            </w:r>
          </w:ins>
          <w:r w:rsidRPr="00EE6742">
            <w:rPr>
              <w:rFonts w:ascii="Courier New" w:hAnsi="Courier New" w:cs="Courier New"/>
              <w:rtl/>
            </w:rPr>
            <w:t xml:space="preserve"> القلب </w:t>
          </w:r>
          <w:del w:id="648" w:author="Transkribus" w:date="2019-12-11T14:30:00Z">
            <w:r w:rsidRPr="009B6BCA">
              <w:rPr>
                <w:rFonts w:ascii="Courier New" w:hAnsi="Courier New" w:cs="Courier New"/>
                <w:rtl/>
              </w:rPr>
              <w:delText>نزول دزربيت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49" w:author="Transkribus" w:date="2019-12-11T14:30:00Z">
            <w:r w:rsidRPr="00EE6742">
              <w:rPr>
                <w:rFonts w:ascii="Courier New" w:hAnsi="Courier New" w:cs="Courier New"/>
                <w:rtl/>
              </w:rPr>
              <w:t>برول</w:t>
            </w:r>
          </w:ins>
          <w:r>
            <w:t>‬</w:t>
          </w:r>
          <w:r>
            <w:t>‬</w:t>
          </w:r>
        </w:dir>
      </w:dir>
    </w:p>
    <w:p w:rsidR="009E1C49" w:rsidRPr="009B6BCA" w:rsidRDefault="009E1C49" w:rsidP="009E1C49">
      <w:pPr>
        <w:pStyle w:val="NurText"/>
        <w:bidi/>
        <w:rPr>
          <w:del w:id="650" w:author="Transkribus" w:date="2019-12-11T14:30:00Z"/>
          <w:rFonts w:ascii="Courier New" w:hAnsi="Courier New" w:cs="Courier New"/>
        </w:rPr>
      </w:pPr>
      <w:dir w:val="rtl">
        <w:dir w:val="rtl">
          <w:del w:id="651"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652" w:author="Transkribus" w:date="2019-12-11T14:30:00Z"/>
          <w:rFonts w:ascii="Courier New" w:hAnsi="Courier New" w:cs="Courier New"/>
        </w:rPr>
      </w:pPr>
      <w:dir w:val="rtl">
        <w:dir w:val="rtl">
          <w:del w:id="653" w:author="Transkribus" w:date="2019-12-11T14:30:00Z">
            <w:r w:rsidRPr="009B6BCA">
              <w:rPr>
                <w:rFonts w:ascii="Courier New" w:hAnsi="Courier New" w:cs="Courier New"/>
                <w:rtl/>
              </w:rPr>
              <w:delText>لم يبق تولهى</w:delText>
            </w:r>
          </w:del>
          <w:ins w:id="654" w:author="Transkribus" w:date="2019-12-11T14:30:00Z">
            <w:r w:rsidRPr="00EE6742">
              <w:rPr>
                <w:rFonts w:ascii="Courier New" w:hAnsi="Courier New" w:cs="Courier New"/>
                <w:rtl/>
              </w:rPr>
              <w:t>وانشدى أبة النقسة</w:t>
            </w:r>
          </w:ins>
          <w:r>
            <w:t>‬</w:t>
          </w:r>
          <w:r>
            <w:t>‬</w:t>
          </w:r>
        </w:dir>
      </w:dir>
    </w:p>
    <w:p w:rsidR="009E1C49" w:rsidRPr="00EE6742" w:rsidRDefault="009E1C49" w:rsidP="009E1C49">
      <w:pPr>
        <w:pStyle w:val="NurText"/>
        <w:bidi/>
        <w:rPr>
          <w:ins w:id="655" w:author="Transkribus" w:date="2019-12-11T14:30:00Z"/>
          <w:rFonts w:ascii="Courier New" w:hAnsi="Courier New" w:cs="Courier New"/>
        </w:rPr>
      </w:pPr>
      <w:ins w:id="656" w:author="Transkribus" w:date="2019-12-11T14:30:00Z">
        <w:r w:rsidRPr="00EE6742">
          <w:rPr>
            <w:rFonts w:ascii="Courier New" w:hAnsi="Courier New" w:cs="Courier New"/>
            <w:rtl/>
          </w:rPr>
          <w:t>دوييس</w:t>
        </w:r>
      </w:ins>
    </w:p>
    <w:p w:rsidR="009E1C49" w:rsidRPr="00EE6742" w:rsidRDefault="009E1C49" w:rsidP="009E1C49">
      <w:pPr>
        <w:pStyle w:val="NurText"/>
        <w:bidi/>
        <w:rPr>
          <w:ins w:id="657" w:author="Transkribus" w:date="2019-12-11T14:30:00Z"/>
          <w:rFonts w:ascii="Courier New" w:hAnsi="Courier New" w:cs="Courier New"/>
        </w:rPr>
      </w:pPr>
      <w:ins w:id="658" w:author="Transkribus" w:date="2019-12-11T14:30:00Z">
        <w:r w:rsidRPr="00EE6742">
          <w:rPr>
            <w:rFonts w:ascii="Courier New" w:hAnsi="Courier New" w:cs="Courier New"/>
            <w:rtl/>
          </w:rPr>
          <w:t>اب</w:t>
        </w:r>
      </w:ins>
    </w:p>
    <w:p w:rsidR="009E1C49" w:rsidRPr="00EE6742" w:rsidRDefault="009E1C49" w:rsidP="009E1C49">
      <w:pPr>
        <w:pStyle w:val="NurText"/>
        <w:bidi/>
        <w:rPr>
          <w:ins w:id="659" w:author="Transkribus" w:date="2019-12-11T14:30:00Z"/>
          <w:rFonts w:ascii="Courier New" w:hAnsi="Courier New" w:cs="Courier New"/>
        </w:rPr>
      </w:pPr>
      <w:ins w:id="660" w:author="Transkribus" w:date="2019-12-11T14:30:00Z">
        <w:r w:rsidRPr="00EE6742">
          <w:rPr>
            <w:rFonts w:ascii="Courier New" w:hAnsi="Courier New" w:cs="Courier New"/>
            <w:rtl/>
          </w:rPr>
          <w:t>٢٠١</w:t>
        </w:r>
      </w:ins>
    </w:p>
    <w:p w:rsidR="009E1C49" w:rsidRPr="00EE6742" w:rsidRDefault="009E1C49" w:rsidP="009E1C49">
      <w:pPr>
        <w:pStyle w:val="NurText"/>
        <w:bidi/>
        <w:rPr>
          <w:rFonts w:ascii="Courier New" w:hAnsi="Courier New" w:cs="Courier New"/>
        </w:rPr>
      </w:pPr>
      <w:ins w:id="661" w:author="Transkribus" w:date="2019-12-11T14:30:00Z">
        <w:r w:rsidRPr="00EE6742">
          <w:rPr>
            <w:rFonts w:ascii="Courier New" w:hAnsi="Courier New" w:cs="Courier New"/>
            <w:rtl/>
          </w:rPr>
          <w:t xml:space="preserve"> ابيبق قواسق</w:t>
        </w:r>
      </w:ins>
      <w:r w:rsidRPr="00EE6742">
        <w:rPr>
          <w:rFonts w:ascii="Courier New" w:hAnsi="Courier New" w:cs="Courier New"/>
          <w:rtl/>
        </w:rPr>
        <w:t xml:space="preserve"> بكم </w:t>
      </w:r>
      <w:del w:id="662" w:author="Transkribus" w:date="2019-12-11T14:30:00Z">
        <w:r w:rsidRPr="009B6BCA">
          <w:rPr>
            <w:rFonts w:ascii="Courier New" w:hAnsi="Courier New" w:cs="Courier New"/>
            <w:rtl/>
          </w:rPr>
          <w:delText>غير ذما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ينصب</w:delText>
            </w:r>
            <w:r>
              <w:delText>‬</w:delText>
            </w:r>
            <w:r>
              <w:delText>‬</w:delText>
            </w:r>
          </w:dir>
        </w:dir>
      </w:del>
      <w:ins w:id="663" w:author="Transkribus" w:date="2019-12-11T14:30:00Z">
        <w:del w:id="664" w:author="Transkribus" w:date="2019-12-11T14:30:00Z">
          <w:r w:rsidRPr="00EE6742">
            <w:rPr>
              <w:rFonts w:ascii="Courier New" w:hAnsi="Courier New" w:cs="Courier New"/>
              <w:rtl/>
            </w:rPr>
            <w:delText>عيردما * مصب</w:delText>
          </w:r>
        </w:del>
      </w:ins>
      <w:r w:rsidRPr="00EE6742">
        <w:rPr>
          <w:rFonts w:ascii="Courier New" w:hAnsi="Courier New" w:cs="Courier New"/>
          <w:rtl/>
        </w:rPr>
        <w:t xml:space="preserve"> لذا </w:t>
      </w:r>
      <w:del w:id="665" w:author="Transkribus" w:date="2019-12-11T14:30:00Z">
        <w:r w:rsidRPr="009B6BCA">
          <w:rPr>
            <w:rFonts w:ascii="Courier New" w:hAnsi="Courier New" w:cs="Courier New"/>
            <w:rtl/>
          </w:rPr>
          <w:delText>البكا من</w:delText>
        </w:r>
      </w:del>
      <w:ins w:id="666" w:author="Transkribus" w:date="2019-12-11T14:30:00Z">
        <w:r w:rsidRPr="00EE6742">
          <w:rPr>
            <w:rFonts w:ascii="Courier New" w:hAnsi="Courier New" w:cs="Courier New"/>
            <w:rtl/>
          </w:rPr>
          <w:t>الكامن</w:t>
        </w:r>
      </w:ins>
      <w:r w:rsidRPr="00EE6742">
        <w:rPr>
          <w:rFonts w:ascii="Courier New" w:hAnsi="Courier New" w:cs="Courier New"/>
          <w:rtl/>
        </w:rPr>
        <w:t xml:space="preserve"> العين دما</w:t>
      </w:r>
      <w:del w:id="66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668" w:author="Transkribus" w:date="2019-12-11T14:30:00Z">
            <w:r w:rsidRPr="009B6BCA">
              <w:rPr>
                <w:rFonts w:ascii="Courier New" w:hAnsi="Courier New" w:cs="Courier New"/>
                <w:rtl/>
              </w:rPr>
              <w:delText>ان كان يقتلنى</w:delText>
            </w:r>
          </w:del>
          <w:ins w:id="669" w:author="Transkribus" w:date="2019-12-11T14:30:00Z">
            <w:r w:rsidRPr="00EE6742">
              <w:rPr>
                <w:rFonts w:ascii="Courier New" w:hAnsi="Courier New" w:cs="Courier New"/>
                <w:rtl/>
              </w:rPr>
              <w:t>ابن كمان يفتطى</w:t>
            </w:r>
          </w:ins>
          <w:r w:rsidRPr="00EE6742">
            <w:rPr>
              <w:rFonts w:ascii="Courier New" w:hAnsi="Courier New" w:cs="Courier New"/>
              <w:rtl/>
            </w:rPr>
            <w:t xml:space="preserve"> الهى حكما</w:t>
          </w:r>
          <w:del w:id="67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671" w:author="Transkribus" w:date="2019-12-11T14:30:00Z">
            <w:del w:id="672"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فى </w:t>
          </w:r>
          <w:del w:id="673" w:author="Transkribus" w:date="2019-12-11T14:30:00Z">
            <w:r w:rsidRPr="009B6BCA">
              <w:rPr>
                <w:rFonts w:ascii="Courier New" w:hAnsi="Courier New" w:cs="Courier New"/>
                <w:rtl/>
              </w:rPr>
              <w:delText>حبك لم اجد لموتى</w:delText>
            </w:r>
          </w:del>
          <w:ins w:id="674" w:author="Transkribus" w:date="2019-12-11T14:30:00Z">
            <w:r w:rsidRPr="00EE6742">
              <w:rPr>
                <w:rFonts w:ascii="Courier New" w:hAnsi="Courier New" w:cs="Courier New"/>
                <w:rtl/>
              </w:rPr>
              <w:t>حبلكلم أحمسدلوفى</w:t>
            </w:r>
          </w:ins>
          <w:r w:rsidRPr="00EE6742">
            <w:rPr>
              <w:rFonts w:ascii="Courier New" w:hAnsi="Courier New" w:cs="Courier New"/>
              <w:rtl/>
            </w:rPr>
            <w:t xml:space="preserve"> الما</w:t>
          </w:r>
          <w:del w:id="675" w:author="Transkribus" w:date="2019-12-11T14:30:00Z">
            <w:r w:rsidRPr="009B6BCA">
              <w:rPr>
                <w:rFonts w:ascii="Courier New" w:hAnsi="Courier New" w:cs="Courier New"/>
                <w:rtl/>
              </w:rPr>
              <w:delText xml:space="preserve"> دوبيت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ولشرف الدين بن الر</w:t>
          </w:r>
          <w:del w:id="676" w:author="Transkribus" w:date="2019-12-11T14:30:00Z">
            <w:r w:rsidRPr="009B6BCA">
              <w:rPr>
                <w:rFonts w:ascii="Courier New" w:hAnsi="Courier New" w:cs="Courier New"/>
                <w:rtl/>
              </w:rPr>
              <w:delText>حب</w:delText>
            </w:r>
          </w:del>
          <w:ins w:id="677" w:author="Transkribus" w:date="2019-12-11T14:30:00Z">
            <w:r w:rsidRPr="00EE6742">
              <w:rPr>
                <w:rFonts w:ascii="Courier New" w:hAnsi="Courier New" w:cs="Courier New"/>
                <w:rtl/>
              </w:rPr>
              <w:t>خن</w:t>
            </w:r>
          </w:ins>
          <w:r w:rsidRPr="00EE6742">
            <w:rPr>
              <w:rFonts w:ascii="Courier New" w:hAnsi="Courier New" w:cs="Courier New"/>
              <w:rtl/>
            </w:rPr>
            <w:t xml:space="preserve">ى من الكتب كتاب فى خلق الانسان </w:t>
          </w:r>
          <w:del w:id="678" w:author="Transkribus" w:date="2019-12-11T14:30:00Z">
            <w:r w:rsidRPr="009B6BCA">
              <w:rPr>
                <w:rFonts w:ascii="Courier New" w:hAnsi="Courier New" w:cs="Courier New"/>
                <w:rtl/>
              </w:rPr>
              <w:delText>وهيئة اعضائه ومنفعتها لم يسبق الى مثله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79" w:author="Transkribus" w:date="2019-12-11T14:30:00Z">
            <w:r w:rsidRPr="00EE6742">
              <w:rPr>
                <w:rFonts w:ascii="Courier New" w:hAnsi="Courier New" w:cs="Courier New"/>
                <w:rtl/>
              </w:rPr>
              <w:t>وهبثة اعشاته ومنفع٣ا</w:t>
            </w:r>
          </w:ins>
          <w:r>
            <w:t>‬</w:t>
          </w:r>
          <w:r>
            <w:t>‬</w:t>
          </w:r>
        </w:dir>
      </w:dir>
    </w:p>
    <w:p w:rsidR="009E1C49" w:rsidRPr="009B6BCA" w:rsidRDefault="009E1C49" w:rsidP="009E1C49">
      <w:pPr>
        <w:pStyle w:val="NurText"/>
        <w:bidi/>
        <w:rPr>
          <w:del w:id="680" w:author="Transkribus" w:date="2019-12-11T14:30:00Z"/>
          <w:rFonts w:ascii="Courier New" w:hAnsi="Courier New" w:cs="Courier New"/>
        </w:rPr>
      </w:pPr>
      <w:dir w:val="rtl">
        <w:dir w:val="rtl">
          <w:del w:id="681" w:author="Transkribus" w:date="2019-12-11T14:30:00Z">
            <w:r w:rsidRPr="009B6BCA">
              <w:rPr>
                <w:rFonts w:ascii="Courier New" w:hAnsi="Courier New" w:cs="Courier New"/>
                <w:rtl/>
              </w:rPr>
              <w:delText>حواش</w:delText>
            </w:r>
          </w:del>
          <w:ins w:id="682" w:author="Transkribus" w:date="2019-12-11T14:30:00Z">
            <w:r w:rsidRPr="00EE6742">
              <w:rPr>
                <w:rFonts w:ascii="Courier New" w:hAnsi="Courier New" w:cs="Courier New"/>
                <w:rtl/>
              </w:rPr>
              <w:t>الم يسق الى متله حواس</w:t>
            </w:r>
          </w:ins>
          <w:r w:rsidRPr="00EE6742">
            <w:rPr>
              <w:rFonts w:ascii="Courier New" w:hAnsi="Courier New" w:cs="Courier New"/>
              <w:rtl/>
            </w:rPr>
            <w:t xml:space="preserve"> على كتاب </w:t>
          </w:r>
          <w:del w:id="683" w:author="Transkribus" w:date="2019-12-11T14:30:00Z">
            <w:r w:rsidRPr="009B6BCA">
              <w:rPr>
                <w:rFonts w:ascii="Courier New" w:hAnsi="Courier New" w:cs="Courier New"/>
                <w:rtl/>
              </w:rPr>
              <w:delText>القانون لابن</w:delText>
            </w:r>
          </w:del>
          <w:ins w:id="684" w:author="Transkribus" w:date="2019-12-11T14:30:00Z">
            <w:r w:rsidRPr="00EE6742">
              <w:rPr>
                <w:rFonts w:ascii="Courier New" w:hAnsi="Courier New" w:cs="Courier New"/>
                <w:rtl/>
              </w:rPr>
              <w:t>القابون الابن</w:t>
            </w:r>
          </w:ins>
          <w:r w:rsidRPr="00EE6742">
            <w:rPr>
              <w:rFonts w:ascii="Courier New" w:hAnsi="Courier New" w:cs="Courier New"/>
              <w:rtl/>
            </w:rPr>
            <w:t xml:space="preserve"> سينا</w:t>
          </w:r>
          <w:del w:id="68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686" w:author="Transkribus" w:date="2019-12-11T14:30:00Z">
            <w:r w:rsidRPr="009B6BCA">
              <w:rPr>
                <w:rFonts w:ascii="Courier New" w:hAnsi="Courier New" w:cs="Courier New"/>
                <w:rtl/>
              </w:rPr>
              <w:delText>حواش</w:delText>
            </w:r>
          </w:del>
          <w:ins w:id="687" w:author="Transkribus" w:date="2019-12-11T14:30:00Z">
            <w:r w:rsidRPr="00EE6742">
              <w:rPr>
                <w:rFonts w:ascii="Courier New" w:hAnsi="Courier New" w:cs="Courier New"/>
                <w:rtl/>
              </w:rPr>
              <w:t xml:space="preserve"> جواس</w:t>
            </w:r>
          </w:ins>
          <w:r w:rsidRPr="00EE6742">
            <w:rPr>
              <w:rFonts w:ascii="Courier New" w:hAnsi="Courier New" w:cs="Courier New"/>
              <w:rtl/>
            </w:rPr>
            <w:t xml:space="preserve"> على </w:t>
          </w:r>
          <w:del w:id="688" w:author="Transkribus" w:date="2019-12-11T14:30:00Z">
            <w:r w:rsidRPr="009B6BCA">
              <w:rPr>
                <w:rFonts w:ascii="Courier New" w:hAnsi="Courier New" w:cs="Courier New"/>
                <w:rtl/>
              </w:rPr>
              <w:delText>ش</w:delText>
            </w:r>
          </w:del>
          <w:ins w:id="689" w:author="Transkribus" w:date="2019-12-11T14:30:00Z">
            <w:r w:rsidRPr="00EE6742">
              <w:rPr>
                <w:rFonts w:ascii="Courier New" w:hAnsi="Courier New" w:cs="Courier New"/>
                <w:rtl/>
              </w:rPr>
              <w:t>ص</w:t>
            </w:r>
          </w:ins>
          <w:r w:rsidRPr="00EE6742">
            <w:rPr>
              <w:rFonts w:ascii="Courier New" w:hAnsi="Courier New" w:cs="Courier New"/>
              <w:rtl/>
            </w:rPr>
            <w:t xml:space="preserve">رح ابن </w:t>
          </w:r>
          <w:del w:id="690" w:author="Transkribus" w:date="2019-12-11T14:30:00Z">
            <w:r w:rsidRPr="009B6BCA">
              <w:rPr>
                <w:rFonts w:ascii="Courier New" w:hAnsi="Courier New" w:cs="Courier New"/>
                <w:rtl/>
              </w:rPr>
              <w:delText>ا</w:delText>
            </w:r>
          </w:del>
          <w:ins w:id="691" w:author="Transkribus" w:date="2019-12-11T14:30:00Z">
            <w:r w:rsidRPr="00EE6742">
              <w:rPr>
                <w:rFonts w:ascii="Courier New" w:hAnsi="Courier New" w:cs="Courier New"/>
                <w:rtl/>
              </w:rPr>
              <w:t>أ</w:t>
            </w:r>
          </w:ins>
          <w:r w:rsidRPr="00EE6742">
            <w:rPr>
              <w:rFonts w:ascii="Courier New" w:hAnsi="Courier New" w:cs="Courier New"/>
              <w:rtl/>
            </w:rPr>
            <w:t xml:space="preserve">بى صادق </w:t>
          </w:r>
          <w:del w:id="692" w:author="Transkribus" w:date="2019-12-11T14:30:00Z">
            <w:r w:rsidRPr="009B6BCA">
              <w:rPr>
                <w:rFonts w:ascii="Courier New" w:hAnsi="Courier New" w:cs="Courier New"/>
                <w:rtl/>
              </w:rPr>
              <w:delText>لمسائل حنين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93" w:author="Transkribus" w:date="2019-12-11T14:30:00Z">
            <w:r w:rsidRPr="00EE6742">
              <w:rPr>
                <w:rFonts w:ascii="Courier New" w:hAnsi="Courier New" w:cs="Courier New"/>
                <w:rtl/>
              </w:rPr>
              <w:t>لسائل</w:t>
            </w:r>
          </w:ins>
          <w:r>
            <w:t>‬</w:t>
          </w:r>
          <w:r>
            <w:t>‬</w:t>
          </w:r>
        </w:dir>
      </w:dir>
    </w:p>
    <w:p w:rsidR="009E1C49" w:rsidRPr="00EE6742" w:rsidRDefault="009E1C49" w:rsidP="009E1C49">
      <w:pPr>
        <w:pStyle w:val="NurText"/>
        <w:bidi/>
        <w:rPr>
          <w:ins w:id="694" w:author="Transkribus" w:date="2019-12-11T14:30:00Z"/>
          <w:rFonts w:ascii="Courier New" w:hAnsi="Courier New" w:cs="Courier New"/>
        </w:rPr>
      </w:pPr>
      <w:dir w:val="rtl">
        <w:dir w:val="rtl">
          <w:ins w:id="695" w:author="Transkribus" w:date="2019-12-11T14:30:00Z">
            <w:r w:rsidRPr="00EE6742">
              <w:rPr>
                <w:rFonts w:ascii="Courier New" w:hAnsi="Courier New" w:cs="Courier New"/>
                <w:rtl/>
              </w:rPr>
              <w:t>جمال الدين</w:t>
            </w:r>
          </w:ins>
          <w:r>
            <w:t>‬</w:t>
          </w:r>
          <w:r>
            <w:t>‬</w:t>
          </w:r>
        </w:dir>
      </w:dir>
    </w:p>
    <w:p w:rsidR="009E1C49" w:rsidRPr="00EE6742" w:rsidRDefault="009E1C49" w:rsidP="009E1C49">
      <w:pPr>
        <w:pStyle w:val="NurText"/>
        <w:bidi/>
        <w:rPr>
          <w:rFonts w:ascii="Courier New" w:hAnsi="Courier New" w:cs="Courier New"/>
        </w:rPr>
      </w:pPr>
      <w:ins w:id="696" w:author="Transkribus" w:date="2019-12-11T14:30:00Z">
        <w:r w:rsidRPr="00EE6742">
          <w:rPr>
            <w:rFonts w:ascii="Courier New" w:hAnsi="Courier New" w:cs="Courier New"/>
            <w:rtl/>
          </w:rPr>
          <w:t>*(</w:t>
        </w:r>
      </w:ins>
      <w:r w:rsidRPr="00EE6742">
        <w:rPr>
          <w:rFonts w:ascii="Courier New" w:hAnsi="Courier New" w:cs="Courier New"/>
          <w:rtl/>
        </w:rPr>
        <w:t xml:space="preserve">جمال الدين بن </w:t>
      </w:r>
      <w:del w:id="697" w:author="Transkribus" w:date="2019-12-11T14:30:00Z">
        <w:r w:rsidRPr="009B6BCA">
          <w:rPr>
            <w:rFonts w:ascii="Courier New" w:hAnsi="Courier New" w:cs="Courier New"/>
            <w:rtl/>
          </w:rPr>
          <w:delText>الرحبي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98" w:author="Transkribus" w:date="2019-12-11T14:30:00Z">
        <w:r w:rsidRPr="00EE6742">
          <w:rPr>
            <w:rFonts w:ascii="Courier New" w:hAnsi="Courier New" w:cs="Courier New"/>
            <w:rtl/>
          </w:rPr>
          <w:t>الرحى)*</w:t>
        </w:r>
      </w:ins>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هو </w:t>
          </w:r>
          <w:del w:id="699" w:author="Transkribus" w:date="2019-12-11T14:30:00Z">
            <w:r w:rsidRPr="009B6BCA">
              <w:rPr>
                <w:rFonts w:ascii="Courier New" w:hAnsi="Courier New" w:cs="Courier New"/>
                <w:rtl/>
              </w:rPr>
              <w:delText>الحكيم الاجل</w:delText>
            </w:r>
          </w:del>
          <w:ins w:id="700" w:author="Transkribus" w:date="2019-12-11T14:30:00Z">
            <w:r w:rsidRPr="00EE6742">
              <w:rPr>
                <w:rFonts w:ascii="Courier New" w:hAnsi="Courier New" w:cs="Courier New"/>
                <w:rtl/>
              </w:rPr>
              <w:t>الحكم الاأجل</w:t>
            </w:r>
          </w:ins>
          <w:r w:rsidRPr="00EE6742">
            <w:rPr>
              <w:rFonts w:ascii="Courier New" w:hAnsi="Courier New" w:cs="Courier New"/>
              <w:rtl/>
            </w:rPr>
            <w:t xml:space="preserve"> العالم الفاضل جمال الدين عثمان بن يوسف</w:t>
          </w:r>
          <w:del w:id="701" w:author="Transkribus" w:date="2019-12-11T14:30:00Z">
            <w:r w:rsidRPr="009B6BCA">
              <w:rPr>
                <w:rFonts w:ascii="Courier New" w:hAnsi="Courier New" w:cs="Courier New"/>
                <w:rtl/>
              </w:rPr>
              <w:delText xml:space="preserve"> بن حيدرة الرحبي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ins w:id="702" w:author="Transkribus" w:date="2019-12-11T14:30:00Z">
            <w:r w:rsidRPr="00EE6742">
              <w:rPr>
                <w:rFonts w:ascii="Courier New" w:hAnsi="Courier New" w:cs="Courier New"/>
                <w:rtl/>
              </w:rPr>
              <w:t xml:space="preserve">ابن جبدرة الرحى </w:t>
            </w:r>
          </w:ins>
          <w:r w:rsidRPr="00EE6742">
            <w:rPr>
              <w:rFonts w:ascii="Courier New" w:hAnsi="Courier New" w:cs="Courier New"/>
              <w:rtl/>
            </w:rPr>
            <w:t xml:space="preserve">مولده </w:t>
          </w:r>
          <w:del w:id="703" w:author="Transkribus" w:date="2019-12-11T14:30:00Z">
            <w:r w:rsidRPr="009B6BCA">
              <w:rPr>
                <w:rFonts w:ascii="Courier New" w:hAnsi="Courier New" w:cs="Courier New"/>
                <w:rtl/>
              </w:rPr>
              <w:delText>ومنشؤه بدمشق</w:delText>
            </w:r>
          </w:del>
          <w:ins w:id="704" w:author="Transkribus" w:date="2019-12-11T14:30:00Z">
            <w:r w:rsidRPr="00EE6742">
              <w:rPr>
                <w:rFonts w:ascii="Courier New" w:hAnsi="Courier New" w:cs="Courier New"/>
                <w:rtl/>
              </w:rPr>
              <w:t>ومنشوه بديسق</w:t>
            </w:r>
          </w:ins>
          <w:r w:rsidRPr="00EE6742">
            <w:rPr>
              <w:rFonts w:ascii="Courier New" w:hAnsi="Courier New" w:cs="Courier New"/>
              <w:rtl/>
            </w:rPr>
            <w:t xml:space="preserve"> من </w:t>
          </w:r>
          <w:del w:id="705" w:author="Transkribus" w:date="2019-12-11T14:30:00Z">
            <w:r w:rsidRPr="009B6BCA">
              <w:rPr>
                <w:rFonts w:ascii="Courier New" w:hAnsi="Courier New" w:cs="Courier New"/>
                <w:rtl/>
              </w:rPr>
              <w:delText>ا</w:delText>
            </w:r>
          </w:del>
          <w:ins w:id="706" w:author="Transkribus" w:date="2019-12-11T14:30:00Z">
            <w:r w:rsidRPr="00EE6742">
              <w:rPr>
                <w:rFonts w:ascii="Courier New" w:hAnsi="Courier New" w:cs="Courier New"/>
                <w:rtl/>
              </w:rPr>
              <w:t>أ</w:t>
            </w:r>
          </w:ins>
          <w:r w:rsidRPr="00EE6742">
            <w:rPr>
              <w:rFonts w:ascii="Courier New" w:hAnsi="Courier New" w:cs="Courier New"/>
              <w:rtl/>
            </w:rPr>
            <w:t>ك</w:t>
          </w:r>
          <w:ins w:id="707" w:author="Transkribus" w:date="2019-12-11T14:30:00Z">
            <w:r w:rsidRPr="00EE6742">
              <w:rPr>
                <w:rFonts w:ascii="Courier New" w:hAnsi="Courier New" w:cs="Courier New"/>
                <w:rtl/>
              </w:rPr>
              <w:t>م</w:t>
            </w:r>
          </w:ins>
          <w:r w:rsidRPr="00EE6742">
            <w:rPr>
              <w:rFonts w:ascii="Courier New" w:hAnsi="Courier New" w:cs="Courier New"/>
              <w:rtl/>
            </w:rPr>
            <w:t>ا</w:t>
          </w:r>
          <w:del w:id="708" w:author="Transkribus" w:date="2019-12-11T14:30:00Z">
            <w:r w:rsidRPr="009B6BCA">
              <w:rPr>
                <w:rFonts w:ascii="Courier New" w:hAnsi="Courier New" w:cs="Courier New"/>
                <w:rtl/>
              </w:rPr>
              <w:delText>ب</w:delText>
            </w:r>
          </w:del>
          <w:ins w:id="709" w:author="Transkribus" w:date="2019-12-11T14:30:00Z">
            <w:r w:rsidRPr="00EE6742">
              <w:rPr>
                <w:rFonts w:ascii="Courier New" w:hAnsi="Courier New" w:cs="Courier New"/>
                <w:rtl/>
              </w:rPr>
              <w:t>ي</w:t>
            </w:r>
          </w:ins>
          <w:r w:rsidRPr="00EE6742">
            <w:rPr>
              <w:rFonts w:ascii="Courier New" w:hAnsi="Courier New" w:cs="Courier New"/>
              <w:rtl/>
            </w:rPr>
            <w:t xml:space="preserve">ر الفضلاء وسادة العلماء </w:t>
          </w:r>
          <w:del w:id="710" w:author="Transkribus" w:date="2019-12-11T14:30:00Z">
            <w:r w:rsidRPr="009B6BCA">
              <w:rPr>
                <w:rFonts w:ascii="Courier New" w:hAnsi="Courier New" w:cs="Courier New"/>
                <w:rtl/>
              </w:rPr>
              <w:delText>اوحد زمانه وفريد اوانه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11" w:author="Transkribus" w:date="2019-12-11T14:30:00Z">
            <w:r w:rsidRPr="00EE6742">
              <w:rPr>
                <w:rFonts w:ascii="Courier New" w:hAnsi="Courier New" w:cs="Courier New"/>
                <w:rtl/>
              </w:rPr>
              <w:t>أو جدرمانة</w:t>
            </w:r>
          </w:ins>
          <w:r>
            <w:t>‬</w:t>
          </w:r>
          <w:r>
            <w:t>‬</w:t>
          </w:r>
        </w:dir>
      </w:dir>
    </w:p>
    <w:p w:rsidR="009E1C49" w:rsidRPr="00EE6742" w:rsidRDefault="009E1C49" w:rsidP="009E1C49">
      <w:pPr>
        <w:pStyle w:val="NurText"/>
        <w:bidi/>
        <w:rPr>
          <w:rFonts w:ascii="Courier New" w:hAnsi="Courier New" w:cs="Courier New"/>
        </w:rPr>
      </w:pPr>
      <w:dir w:val="rtl">
        <w:dir w:val="rtl">
          <w:ins w:id="712" w:author="Transkribus" w:date="2019-12-11T14:30:00Z">
            <w:r w:rsidRPr="00EE6742">
              <w:rPr>
                <w:rFonts w:ascii="Courier New" w:hAnsi="Courier New" w:cs="Courier New"/>
                <w:rtl/>
              </w:rPr>
              <w:t xml:space="preserve">وفزريد أو اله </w:t>
            </w:r>
          </w:ins>
          <w:r w:rsidRPr="00EE6742">
            <w:rPr>
              <w:rFonts w:ascii="Courier New" w:hAnsi="Courier New" w:cs="Courier New"/>
              <w:rtl/>
            </w:rPr>
            <w:t>اشتغل بصناعة الطب على والده وعلى غير</w:t>
          </w:r>
          <w:del w:id="713" w:author="Transkribus" w:date="2019-12-11T14:30:00Z">
            <w:r w:rsidRPr="009B6BCA">
              <w:rPr>
                <w:rFonts w:ascii="Courier New" w:hAnsi="Courier New" w:cs="Courier New"/>
                <w:rtl/>
              </w:rPr>
              <w:delText>ه</w:delText>
            </w:r>
          </w:del>
          <w:ins w:id="714" w:author="Transkribus" w:date="2019-12-11T14:30:00Z">
            <w:r w:rsidRPr="00EE6742">
              <w:rPr>
                <w:rFonts w:ascii="Courier New" w:hAnsi="Courier New" w:cs="Courier New"/>
                <w:rtl/>
              </w:rPr>
              <w:t>م</w:t>
            </w:r>
          </w:ins>
          <w:r w:rsidRPr="00EE6742">
            <w:rPr>
              <w:rFonts w:ascii="Courier New" w:hAnsi="Courier New" w:cs="Courier New"/>
              <w:rtl/>
            </w:rPr>
            <w:t xml:space="preserve"> واتقنها </w:t>
          </w:r>
          <w:del w:id="715" w:author="Transkribus" w:date="2019-12-11T14:30:00Z">
            <w:r w:rsidRPr="009B6BCA">
              <w:rPr>
                <w:rFonts w:ascii="Courier New" w:hAnsi="Courier New" w:cs="Courier New"/>
                <w:rtl/>
              </w:rPr>
              <w:delText>اتقانا لا مزيد</w:delText>
            </w:r>
          </w:del>
          <w:ins w:id="716" w:author="Transkribus" w:date="2019-12-11T14:30:00Z">
            <w:r w:rsidRPr="00EE6742">
              <w:rPr>
                <w:rFonts w:ascii="Courier New" w:hAnsi="Courier New" w:cs="Courier New"/>
                <w:rtl/>
              </w:rPr>
              <w:t>الفانالامر بد</w:t>
            </w:r>
          </w:ins>
          <w:r w:rsidRPr="00EE6742">
            <w:rPr>
              <w:rFonts w:ascii="Courier New" w:hAnsi="Courier New" w:cs="Courier New"/>
              <w:rtl/>
            </w:rPr>
            <w:t xml:space="preserve"> عليه</w:t>
          </w:r>
          <w:del w:id="71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18" w:author="Transkribus" w:date="2019-12-11T14:30:00Z">
            <w:r w:rsidRPr="00EE6742">
              <w:rPr>
                <w:rFonts w:ascii="Courier New" w:hAnsi="Courier New" w:cs="Courier New"/>
                <w:rtl/>
              </w:rPr>
              <w:t xml:space="preserve"> وكمان</w:t>
            </w:r>
          </w:ins>
          <w:r>
            <w:t>‬</w:t>
          </w:r>
          <w:r>
            <w:t>‬</w:t>
          </w:r>
        </w:dir>
      </w:dir>
    </w:p>
    <w:p w:rsidR="009E1C49" w:rsidRPr="00EE6742" w:rsidRDefault="009E1C49" w:rsidP="009E1C49">
      <w:pPr>
        <w:pStyle w:val="NurText"/>
        <w:bidi/>
        <w:rPr>
          <w:ins w:id="719" w:author="Transkribus" w:date="2019-12-11T14:30:00Z"/>
          <w:rFonts w:ascii="Courier New" w:hAnsi="Courier New" w:cs="Courier New"/>
        </w:rPr>
      </w:pPr>
      <w:dir w:val="rtl">
        <w:dir w:val="rtl">
          <w:del w:id="720" w:author="Transkribus" w:date="2019-12-11T14:30:00Z">
            <w:r w:rsidRPr="009B6BCA">
              <w:rPr>
                <w:rFonts w:ascii="Courier New" w:hAnsi="Courier New" w:cs="Courier New"/>
                <w:rtl/>
              </w:rPr>
              <w:delText xml:space="preserve">وكان </w:delText>
            </w:r>
          </w:del>
          <w:ins w:id="721" w:author="Transkribus" w:date="2019-12-11T14:30:00Z">
            <w:r w:rsidRPr="00EE6742">
              <w:rPr>
                <w:rFonts w:ascii="Courier New" w:hAnsi="Courier New" w:cs="Courier New"/>
                <w:rtl/>
              </w:rPr>
              <w:t>عسين</w:t>
            </w:r>
          </w:ins>
          <w:r>
            <w:t>‬</w:t>
          </w:r>
          <w:r>
            <w:t>‬</w:t>
          </w:r>
        </w:dir>
      </w:dir>
    </w:p>
    <w:p w:rsidR="009E1C49" w:rsidRPr="009B6BCA" w:rsidRDefault="009E1C49" w:rsidP="009E1C49">
      <w:pPr>
        <w:pStyle w:val="NurText"/>
        <w:bidi/>
        <w:rPr>
          <w:del w:id="722" w:author="Transkribus" w:date="2019-12-11T14:30:00Z"/>
          <w:rFonts w:ascii="Courier New" w:hAnsi="Courier New" w:cs="Courier New"/>
        </w:rPr>
      </w:pPr>
      <w:r w:rsidRPr="00EE6742">
        <w:rPr>
          <w:rFonts w:ascii="Courier New" w:hAnsi="Courier New" w:cs="Courier New"/>
          <w:rtl/>
        </w:rPr>
        <w:t xml:space="preserve">حسن </w:t>
      </w:r>
      <w:del w:id="723" w:author="Transkribus" w:date="2019-12-11T14:30:00Z">
        <w:r w:rsidRPr="009B6BCA">
          <w:rPr>
            <w:rFonts w:ascii="Courier New" w:hAnsi="Courier New" w:cs="Courier New"/>
            <w:rtl/>
          </w:rPr>
          <w:delText>المعالجة جيد</w:delText>
        </w:r>
      </w:del>
      <w:ins w:id="724" w:author="Transkribus" w:date="2019-12-11T14:30:00Z">
        <w:r w:rsidRPr="00EE6742">
          <w:rPr>
            <w:rFonts w:ascii="Courier New" w:hAnsi="Courier New" w:cs="Courier New"/>
            <w:rtl/>
          </w:rPr>
          <w:t>المعالطة عبد</w:t>
        </w:r>
      </w:ins>
      <w:r w:rsidRPr="00EE6742">
        <w:rPr>
          <w:rFonts w:ascii="Courier New" w:hAnsi="Courier New" w:cs="Courier New"/>
          <w:rtl/>
        </w:rPr>
        <w:t xml:space="preserve"> المداواة </w:t>
      </w:r>
      <w:del w:id="7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وخدم فى </w:t>
          </w:r>
          <w:del w:id="726" w:author="Transkribus" w:date="2019-12-11T14:30:00Z">
            <w:r w:rsidRPr="009B6BCA">
              <w:rPr>
                <w:rFonts w:ascii="Courier New" w:hAnsi="Courier New" w:cs="Courier New"/>
                <w:rtl/>
              </w:rPr>
              <w:delText>البيمارستان الكبير</w:delText>
            </w:r>
          </w:del>
          <w:ins w:id="727" w:author="Transkribus" w:date="2019-12-11T14:30:00Z">
            <w:r w:rsidRPr="00EE6742">
              <w:rPr>
                <w:rFonts w:ascii="Courier New" w:hAnsi="Courier New" w:cs="Courier New"/>
                <w:rtl/>
              </w:rPr>
              <w:t>السمارستان الكير</w:t>
            </w:r>
          </w:ins>
          <w:r w:rsidRPr="00EE6742">
            <w:rPr>
              <w:rFonts w:ascii="Courier New" w:hAnsi="Courier New" w:cs="Courier New"/>
              <w:rtl/>
            </w:rPr>
            <w:t xml:space="preserve"> الذى </w:t>
          </w:r>
          <w:del w:id="728" w:author="Transkribus" w:date="2019-12-11T14:30:00Z">
            <w:r w:rsidRPr="009B6BCA">
              <w:rPr>
                <w:rFonts w:ascii="Courier New" w:hAnsi="Courier New" w:cs="Courier New"/>
                <w:rtl/>
              </w:rPr>
              <w:delText>ا</w:delText>
            </w:r>
          </w:del>
          <w:ins w:id="729" w:author="Transkribus" w:date="2019-12-11T14:30:00Z">
            <w:r w:rsidRPr="00EE6742">
              <w:rPr>
                <w:rFonts w:ascii="Courier New" w:hAnsi="Courier New" w:cs="Courier New"/>
                <w:rtl/>
              </w:rPr>
              <w:t>أ</w:t>
            </w:r>
          </w:ins>
          <w:r w:rsidRPr="00EE6742">
            <w:rPr>
              <w:rFonts w:ascii="Courier New" w:hAnsi="Courier New" w:cs="Courier New"/>
              <w:rtl/>
            </w:rPr>
            <w:t>نشا</w:t>
          </w:r>
          <w:del w:id="730" w:author="Transkribus" w:date="2019-12-11T14:30:00Z">
            <w:r w:rsidRPr="009B6BCA">
              <w:rPr>
                <w:rFonts w:ascii="Courier New" w:hAnsi="Courier New" w:cs="Courier New"/>
                <w:rtl/>
              </w:rPr>
              <w:delText>ه</w:delText>
            </w:r>
          </w:del>
          <w:ins w:id="731" w:author="Transkribus" w:date="2019-12-11T14:30:00Z">
            <w:r w:rsidRPr="00EE6742">
              <w:rPr>
                <w:rFonts w:ascii="Courier New" w:hAnsi="Courier New" w:cs="Courier New"/>
                <w:rtl/>
              </w:rPr>
              <w:t>ء</w:t>
            </w:r>
          </w:ins>
          <w:r w:rsidRPr="00EE6742">
            <w:rPr>
              <w:rFonts w:ascii="Courier New" w:hAnsi="Courier New" w:cs="Courier New"/>
              <w:rtl/>
            </w:rPr>
            <w:t xml:space="preserve"> الملك العادل </w:t>
          </w:r>
          <w:del w:id="732" w:author="Transkribus" w:date="2019-12-11T14:30:00Z">
            <w:r w:rsidRPr="009B6BCA">
              <w:rPr>
                <w:rFonts w:ascii="Courier New" w:hAnsi="Courier New" w:cs="Courier New"/>
                <w:rtl/>
              </w:rPr>
              <w:delText>ن</w:delText>
            </w:r>
          </w:del>
          <w:ins w:id="733" w:author="Transkribus" w:date="2019-12-11T14:30:00Z">
            <w:r w:rsidRPr="00EE6742">
              <w:rPr>
                <w:rFonts w:ascii="Courier New" w:hAnsi="Courier New" w:cs="Courier New"/>
                <w:rtl/>
              </w:rPr>
              <w:t>ب</w:t>
            </w:r>
          </w:ins>
          <w:r w:rsidRPr="00EE6742">
            <w:rPr>
              <w:rFonts w:ascii="Courier New" w:hAnsi="Courier New" w:cs="Courier New"/>
              <w:rtl/>
            </w:rPr>
            <w:t>ور</w:t>
          </w:r>
          <w:r>
            <w:t>‬</w:t>
          </w:r>
          <w:r>
            <w:t>‬</w:t>
          </w:r>
        </w:dir>
      </w:dir>
    </w:p>
    <w:p w:rsidR="009E1C49" w:rsidRPr="009B6BCA" w:rsidRDefault="009E1C49" w:rsidP="009E1C49">
      <w:pPr>
        <w:pStyle w:val="NurText"/>
        <w:bidi/>
        <w:rPr>
          <w:del w:id="734" w:author="Transkribus" w:date="2019-12-11T14:30:00Z"/>
          <w:rFonts w:ascii="Courier New" w:hAnsi="Courier New" w:cs="Courier New"/>
        </w:rPr>
      </w:pPr>
      <w:r w:rsidRPr="00EE6742">
        <w:rPr>
          <w:rFonts w:ascii="Courier New" w:hAnsi="Courier New" w:cs="Courier New"/>
          <w:rtl/>
        </w:rPr>
        <w:t xml:space="preserve">الدين بن </w:t>
      </w:r>
      <w:del w:id="735" w:author="Transkribus" w:date="2019-12-11T14:30:00Z">
        <w:r w:rsidRPr="009B6BCA">
          <w:rPr>
            <w:rFonts w:ascii="Courier New" w:hAnsi="Courier New" w:cs="Courier New"/>
            <w:rtl/>
          </w:rPr>
          <w:delText>زنكى رحمه</w:delText>
        </w:r>
      </w:del>
      <w:ins w:id="736" w:author="Transkribus" w:date="2019-12-11T14:30:00Z">
        <w:r w:rsidRPr="00EE6742">
          <w:rPr>
            <w:rFonts w:ascii="Courier New" w:hAnsi="Courier New" w:cs="Courier New"/>
            <w:rtl/>
          </w:rPr>
          <w:t>زفكى رجمة</w:t>
        </w:r>
      </w:ins>
      <w:r w:rsidRPr="00EE6742">
        <w:rPr>
          <w:rFonts w:ascii="Courier New" w:hAnsi="Courier New" w:cs="Courier New"/>
          <w:rtl/>
        </w:rPr>
        <w:t xml:space="preserve"> الله ل</w:t>
      </w:r>
      <w:del w:id="737" w:author="Transkribus" w:date="2019-12-11T14:30:00Z">
        <w:r w:rsidRPr="009B6BCA">
          <w:rPr>
            <w:rFonts w:ascii="Courier New" w:hAnsi="Courier New" w:cs="Courier New"/>
            <w:rtl/>
          </w:rPr>
          <w:delText>م</w:delText>
        </w:r>
      </w:del>
      <w:r w:rsidRPr="00EE6742">
        <w:rPr>
          <w:rFonts w:ascii="Courier New" w:hAnsi="Courier New" w:cs="Courier New"/>
          <w:rtl/>
        </w:rPr>
        <w:t>عالجة المرضى و</w:t>
      </w:r>
      <w:del w:id="738" w:author="Transkribus" w:date="2019-12-11T14:30:00Z">
        <w:r w:rsidRPr="009B6BCA">
          <w:rPr>
            <w:rFonts w:ascii="Courier New" w:hAnsi="Courier New" w:cs="Courier New"/>
            <w:rtl/>
          </w:rPr>
          <w:delText>ب</w:delText>
        </w:r>
      </w:del>
      <w:ins w:id="739" w:author="Transkribus" w:date="2019-12-11T14:30:00Z">
        <w:r w:rsidRPr="00EE6742">
          <w:rPr>
            <w:rFonts w:ascii="Courier New" w:hAnsi="Courier New" w:cs="Courier New"/>
            <w:rtl/>
          </w:rPr>
          <w:t>ي</w:t>
        </w:r>
      </w:ins>
      <w:r w:rsidRPr="00EE6742">
        <w:rPr>
          <w:rFonts w:ascii="Courier New" w:hAnsi="Courier New" w:cs="Courier New"/>
          <w:rtl/>
        </w:rPr>
        <w:t>ق</w:t>
      </w:r>
      <w:del w:id="740" w:author="Transkribus" w:date="2019-12-11T14:30:00Z">
        <w:r w:rsidRPr="009B6BCA">
          <w:rPr>
            <w:rFonts w:ascii="Courier New" w:hAnsi="Courier New" w:cs="Courier New"/>
            <w:rtl/>
          </w:rPr>
          <w:delText>ى</w:delText>
        </w:r>
      </w:del>
      <w:r w:rsidRPr="00EE6742">
        <w:rPr>
          <w:rFonts w:ascii="Courier New" w:hAnsi="Courier New" w:cs="Courier New"/>
          <w:rtl/>
        </w:rPr>
        <w:t xml:space="preserve"> به سنين</w:t>
      </w:r>
      <w:del w:id="74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742" w:author="Transkribus" w:date="2019-12-11T14:30:00Z">
            <w:r w:rsidRPr="009B6BCA">
              <w:rPr>
                <w:rFonts w:ascii="Courier New" w:hAnsi="Courier New" w:cs="Courier New"/>
                <w:rtl/>
              </w:rPr>
              <w:delText>وكان</w:delText>
            </w:r>
          </w:del>
          <w:ins w:id="743" w:author="Transkribus" w:date="2019-12-11T14:30:00Z">
            <w:r w:rsidRPr="00EE6742">
              <w:rPr>
                <w:rFonts w:ascii="Courier New" w:hAnsi="Courier New" w:cs="Courier New"/>
                <w:rtl/>
              </w:rPr>
              <w:t xml:space="preserve"> وكمان</w:t>
            </w:r>
          </w:ins>
          <w:r w:rsidRPr="00EE6742">
            <w:rPr>
              <w:rFonts w:ascii="Courier New" w:hAnsi="Courier New" w:cs="Courier New"/>
              <w:rtl/>
            </w:rPr>
            <w:t xml:space="preserve"> يحب ال</w:t>
          </w:r>
          <w:del w:id="744" w:author="Transkribus" w:date="2019-12-11T14:30:00Z">
            <w:r w:rsidRPr="009B6BCA">
              <w:rPr>
                <w:rFonts w:ascii="Courier New" w:hAnsi="Courier New" w:cs="Courier New"/>
                <w:rtl/>
              </w:rPr>
              <w:delText>ت</w:delText>
            </w:r>
          </w:del>
          <w:ins w:id="745" w:author="Transkribus" w:date="2019-12-11T14:30:00Z">
            <w:r w:rsidRPr="00EE6742">
              <w:rPr>
                <w:rFonts w:ascii="Courier New" w:hAnsi="Courier New" w:cs="Courier New"/>
                <w:rtl/>
              </w:rPr>
              <w:t>ن</w:t>
            </w:r>
          </w:ins>
          <w:r w:rsidRPr="00EE6742">
            <w:rPr>
              <w:rFonts w:ascii="Courier New" w:hAnsi="Courier New" w:cs="Courier New"/>
              <w:rtl/>
            </w:rPr>
            <w:t>جار</w:t>
          </w:r>
          <w:del w:id="746" w:author="Transkribus" w:date="2019-12-11T14:30:00Z">
            <w:r w:rsidRPr="009B6BCA">
              <w:rPr>
                <w:rFonts w:ascii="Courier New" w:hAnsi="Courier New" w:cs="Courier New"/>
                <w:rtl/>
              </w:rPr>
              <w:delText>ة</w:delText>
            </w:r>
          </w:del>
          <w:ins w:id="747" w:author="Transkribus" w:date="2019-12-11T14:30:00Z">
            <w:r w:rsidRPr="00EE6742">
              <w:rPr>
                <w:rFonts w:ascii="Courier New" w:hAnsi="Courier New" w:cs="Courier New"/>
                <w:rtl/>
              </w:rPr>
              <w:t>ءم</w:t>
            </w:r>
          </w:ins>
          <w:r w:rsidRPr="00EE6742">
            <w:rPr>
              <w:rFonts w:ascii="Courier New" w:hAnsi="Courier New" w:cs="Courier New"/>
              <w:rtl/>
            </w:rPr>
            <w:t xml:space="preserve"> ويعانيها و</w:t>
          </w:r>
          <w:del w:id="748" w:author="Transkribus" w:date="2019-12-11T14:30:00Z">
            <w:r w:rsidRPr="009B6BCA">
              <w:rPr>
                <w:rFonts w:ascii="Courier New" w:hAnsi="Courier New" w:cs="Courier New"/>
                <w:rtl/>
              </w:rPr>
              <w:delText>ي</w:delText>
            </w:r>
          </w:del>
          <w:ins w:id="749" w:author="Transkribus" w:date="2019-12-11T14:30:00Z">
            <w:r w:rsidRPr="00EE6742">
              <w:rPr>
                <w:rFonts w:ascii="Courier New" w:hAnsi="Courier New" w:cs="Courier New"/>
                <w:rtl/>
              </w:rPr>
              <w:t>ب</w:t>
            </w:r>
          </w:ins>
          <w:r w:rsidRPr="00EE6742">
            <w:rPr>
              <w:rFonts w:ascii="Courier New" w:hAnsi="Courier New" w:cs="Courier New"/>
              <w:rtl/>
            </w:rPr>
            <w:t>سافر</w:t>
          </w:r>
          <w:r>
            <w:t>‬</w:t>
          </w:r>
          <w:r>
            <w:t>‬</w:t>
          </w:r>
        </w:dir>
      </w:dir>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بها فى </w:t>
      </w:r>
      <w:del w:id="750" w:author="Transkribus" w:date="2019-12-11T14:30:00Z">
        <w:r w:rsidRPr="009B6BCA">
          <w:rPr>
            <w:rFonts w:ascii="Courier New" w:hAnsi="Courier New" w:cs="Courier New"/>
            <w:rtl/>
          </w:rPr>
          <w:delText>بعض الاوقات</w:delText>
        </w:r>
      </w:del>
      <w:ins w:id="751" w:author="Transkribus" w:date="2019-12-11T14:30:00Z">
        <w:r w:rsidRPr="00EE6742">
          <w:rPr>
            <w:rFonts w:ascii="Courier New" w:hAnsi="Courier New" w:cs="Courier New"/>
            <w:rtl/>
          </w:rPr>
          <w:t>بعس الاونان</w:t>
        </w:r>
      </w:ins>
      <w:r w:rsidRPr="00EE6742">
        <w:rPr>
          <w:rFonts w:ascii="Courier New" w:hAnsi="Courier New" w:cs="Courier New"/>
          <w:rtl/>
        </w:rPr>
        <w:t xml:space="preserve"> الى</w:t>
      </w:r>
      <w:ins w:id="752" w:author="Transkribus" w:date="2019-12-11T14:30:00Z">
        <w:r w:rsidRPr="00EE6742">
          <w:rPr>
            <w:rFonts w:ascii="Courier New" w:hAnsi="Courier New" w:cs="Courier New"/>
            <w:rtl/>
          </w:rPr>
          <w:t xml:space="preserve"> مصرو بأبى من</w:t>
        </w:r>
      </w:ins>
      <w:r w:rsidRPr="00EE6742">
        <w:rPr>
          <w:rFonts w:ascii="Courier New" w:hAnsi="Courier New" w:cs="Courier New"/>
          <w:rtl/>
        </w:rPr>
        <w:t xml:space="preserve"> مصر </w:t>
      </w:r>
      <w:del w:id="753" w:author="Transkribus" w:date="2019-12-11T14:30:00Z">
        <w:r w:rsidRPr="009B6BCA">
          <w:rPr>
            <w:rFonts w:ascii="Courier New" w:hAnsi="Courier New" w:cs="Courier New"/>
            <w:rtl/>
          </w:rPr>
          <w:delText>وياتى من مصر بتجارة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54" w:author="Transkribus" w:date="2019-12-11T14:30:00Z">
        <w:r w:rsidRPr="00EE6742">
          <w:rPr>
            <w:rFonts w:ascii="Courier New" w:hAnsi="Courier New" w:cs="Courier New"/>
            <w:rtl/>
          </w:rPr>
          <w:t>بنجارة ولما وصلت التترالى الشام وذلك فى سنة</w:t>
        </w:r>
      </w:ins>
    </w:p>
    <w:p w:rsidR="009E1C49" w:rsidRPr="00EE6742" w:rsidRDefault="009E1C49" w:rsidP="009E1C49">
      <w:pPr>
        <w:pStyle w:val="NurText"/>
        <w:bidi/>
        <w:rPr>
          <w:ins w:id="755" w:author="Transkribus" w:date="2019-12-11T14:30:00Z"/>
          <w:rFonts w:ascii="Courier New" w:hAnsi="Courier New" w:cs="Courier New"/>
        </w:rPr>
      </w:pPr>
      <w:dir w:val="rtl">
        <w:dir w:val="rtl">
          <w:del w:id="756" w:author="Transkribus" w:date="2019-12-11T14:30:00Z">
            <w:r w:rsidRPr="009B6BCA">
              <w:rPr>
                <w:rFonts w:ascii="Courier New" w:hAnsi="Courier New" w:cs="Courier New"/>
                <w:rtl/>
              </w:rPr>
              <w:delText>ولما وصلت التتر الى الشام وذلك فى سنة سبع وخمسين وستمائة توجه الحكيم</w:delText>
            </w:r>
          </w:del>
          <w:ins w:id="757" w:author="Transkribus" w:date="2019-12-11T14:30:00Z">
            <w:r w:rsidRPr="00EE6742">
              <w:rPr>
                <w:rFonts w:ascii="Courier New" w:hAnsi="Courier New" w:cs="Courier New"/>
                <w:rtl/>
              </w:rPr>
              <w:t>سيع وحمسين وستماثة بوجه الحكم</w:t>
            </w:r>
          </w:ins>
          <w:r w:rsidRPr="00EE6742">
            <w:rPr>
              <w:rFonts w:ascii="Courier New" w:hAnsi="Courier New" w:cs="Courier New"/>
              <w:rtl/>
            </w:rPr>
            <w:t xml:space="preserve"> جمال الدين بن الرح</w:t>
          </w:r>
          <w:del w:id="758" w:author="Transkribus" w:date="2019-12-11T14:30:00Z">
            <w:r w:rsidRPr="009B6BCA">
              <w:rPr>
                <w:rFonts w:ascii="Courier New" w:hAnsi="Courier New" w:cs="Courier New"/>
                <w:rtl/>
              </w:rPr>
              <w:delText>ب</w:delText>
            </w:r>
          </w:del>
          <w:r w:rsidRPr="00EE6742">
            <w:rPr>
              <w:rFonts w:ascii="Courier New" w:hAnsi="Courier New" w:cs="Courier New"/>
              <w:rtl/>
            </w:rPr>
            <w:t>ى الى مصر و</w:t>
          </w:r>
          <w:del w:id="759" w:author="Transkribus" w:date="2019-12-11T14:30:00Z">
            <w:r w:rsidRPr="009B6BCA">
              <w:rPr>
                <w:rFonts w:ascii="Courier New" w:hAnsi="Courier New" w:cs="Courier New"/>
                <w:rtl/>
              </w:rPr>
              <w:delText>ا</w:delText>
            </w:r>
          </w:del>
          <w:ins w:id="760" w:author="Transkribus" w:date="2019-12-11T14:30:00Z">
            <w:r w:rsidRPr="00EE6742">
              <w:rPr>
                <w:rFonts w:ascii="Courier New" w:hAnsi="Courier New" w:cs="Courier New"/>
                <w:rtl/>
              </w:rPr>
              <w:t>أ</w:t>
            </w:r>
          </w:ins>
          <w:r w:rsidRPr="00EE6742">
            <w:rPr>
              <w:rFonts w:ascii="Courier New" w:hAnsi="Courier New" w:cs="Courier New"/>
              <w:rtl/>
            </w:rPr>
            <w:t xml:space="preserve">قام فيها ثم </w:t>
          </w:r>
          <w:del w:id="761" w:author="Transkribus" w:date="2019-12-11T14:30:00Z">
            <w:r w:rsidRPr="009B6BCA">
              <w:rPr>
                <w:rFonts w:ascii="Courier New" w:hAnsi="Courier New" w:cs="Courier New"/>
                <w:rtl/>
              </w:rPr>
              <w:delText>مرض وتوفى بالقاهرة</w:delText>
            </w:r>
          </w:del>
          <w:ins w:id="762" w:author="Transkribus" w:date="2019-12-11T14:30:00Z">
            <w:r w:rsidRPr="00EE6742">
              <w:rPr>
                <w:rFonts w:ascii="Courier New" w:hAnsi="Courier New" w:cs="Courier New"/>
                <w:rtl/>
              </w:rPr>
              <w:t>مرس</w:t>
            </w:r>
          </w:ins>
          <w:r>
            <w:t>‬</w:t>
          </w:r>
          <w:r>
            <w:t>‬</w:t>
          </w:r>
        </w:dir>
      </w:dir>
    </w:p>
    <w:p w:rsidR="009E1C49" w:rsidRPr="00EE6742" w:rsidRDefault="009E1C49" w:rsidP="009E1C49">
      <w:pPr>
        <w:pStyle w:val="NurText"/>
        <w:bidi/>
        <w:rPr>
          <w:rFonts w:ascii="Courier New" w:hAnsi="Courier New" w:cs="Courier New"/>
        </w:rPr>
      </w:pPr>
      <w:ins w:id="763" w:author="Transkribus" w:date="2019-12-11T14:30:00Z">
        <w:r w:rsidRPr="00EE6742">
          <w:rPr>
            <w:rFonts w:ascii="Courier New" w:hAnsi="Courier New" w:cs="Courier New"/>
            <w:rtl/>
          </w:rPr>
          <w:t>ابرة</w:t>
        </w:r>
      </w:ins>
      <w:r w:rsidRPr="00EE6742">
        <w:rPr>
          <w:rFonts w:ascii="Courier New" w:hAnsi="Courier New" w:cs="Courier New"/>
          <w:rtl/>
        </w:rPr>
        <w:t xml:space="preserve"> وذلك فى </w:t>
      </w:r>
      <w:del w:id="764" w:author="Transkribus" w:date="2019-12-11T14:30:00Z">
        <w:r w:rsidRPr="009B6BCA">
          <w:rPr>
            <w:rFonts w:ascii="Courier New" w:hAnsi="Courier New" w:cs="Courier New"/>
            <w:rtl/>
          </w:rPr>
          <w:delText>العشرين</w:delText>
        </w:r>
      </w:del>
      <w:ins w:id="765" w:author="Transkribus" w:date="2019-12-11T14:30:00Z">
        <w:r w:rsidRPr="00EE6742">
          <w:rPr>
            <w:rFonts w:ascii="Courier New" w:hAnsi="Courier New" w:cs="Courier New"/>
            <w:rtl/>
          </w:rPr>
          <w:t>العسر بن</w:t>
        </w:r>
      </w:ins>
      <w:r w:rsidRPr="00EE6742">
        <w:rPr>
          <w:rFonts w:ascii="Courier New" w:hAnsi="Courier New" w:cs="Courier New"/>
          <w:rtl/>
        </w:rPr>
        <w:t xml:space="preserve"> من </w:t>
      </w:r>
      <w:del w:id="766" w:author="Transkribus" w:date="2019-12-11T14:30:00Z">
        <w:r w:rsidRPr="009B6BCA">
          <w:rPr>
            <w:rFonts w:ascii="Courier New" w:hAnsi="Courier New" w:cs="Courier New"/>
            <w:rtl/>
          </w:rPr>
          <w:delText>شهر ربيع الاخر سنة</w:delText>
        </w:r>
      </w:del>
      <w:ins w:id="767" w:author="Transkribus" w:date="2019-12-11T14:30:00Z">
        <w:r w:rsidRPr="00EE6742">
          <w:rPr>
            <w:rFonts w:ascii="Courier New" w:hAnsi="Courier New" w:cs="Courier New"/>
            <w:rtl/>
          </w:rPr>
          <w:t>سهرزبيع الأحرسيه</w:t>
        </w:r>
      </w:ins>
      <w:r w:rsidRPr="00EE6742">
        <w:rPr>
          <w:rFonts w:ascii="Courier New" w:hAnsi="Courier New" w:cs="Courier New"/>
          <w:rtl/>
        </w:rPr>
        <w:t xml:space="preserve"> ثمان </w:t>
      </w:r>
      <w:del w:id="768" w:author="Transkribus" w:date="2019-12-11T14:30:00Z">
        <w:r w:rsidRPr="009B6BCA">
          <w:rPr>
            <w:rFonts w:ascii="Courier New" w:hAnsi="Courier New" w:cs="Courier New"/>
            <w:rtl/>
          </w:rPr>
          <w:delText>وخمسين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69" w:author="Transkribus" w:date="2019-12-11T14:30:00Z">
        <w:r w:rsidRPr="00EE6742">
          <w:rPr>
            <w:rFonts w:ascii="Courier New" w:hAnsi="Courier New" w:cs="Courier New"/>
            <w:rtl/>
          </w:rPr>
          <w:t>وخحمسين وسيماقة</w:t>
        </w:r>
      </w:ins>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كمال الدين</w:t>
          </w:r>
          <w:del w:id="770" w:author="Transkribus" w:date="2019-12-11T14:30:00Z">
            <w:r w:rsidRPr="009B6BCA">
              <w:rPr>
                <w:rFonts w:ascii="Courier New" w:hAnsi="Courier New" w:cs="Courier New"/>
                <w:rtl/>
              </w:rPr>
              <w:delText xml:space="preserve"> الحمصي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771" w:author="Transkribus" w:date="2019-12-11T14:30:00Z"/>
          <w:rFonts w:ascii="Courier New" w:hAnsi="Courier New" w:cs="Courier New"/>
        </w:rPr>
      </w:pPr>
      <w:dir w:val="rtl">
        <w:dir w:val="rtl">
          <w:ins w:id="772" w:author="Transkribus" w:date="2019-12-11T14:30:00Z">
            <w:r w:rsidRPr="00EE6742">
              <w:rPr>
                <w:rFonts w:ascii="Courier New" w:hAnsi="Courier New" w:cs="Courier New"/>
                <w:rtl/>
              </w:rPr>
              <w:t>*(كمال الدين الحصى)*</w:t>
            </w:r>
          </w:ins>
          <w:r>
            <w:t>‬</w:t>
          </w:r>
          <w:r>
            <w:t>‬</w:t>
          </w:r>
        </w:dir>
      </w:dir>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هو </w:t>
      </w:r>
      <w:del w:id="773" w:author="Transkribus" w:date="2019-12-11T14:30:00Z">
        <w:r w:rsidRPr="009B6BCA">
          <w:rPr>
            <w:rFonts w:ascii="Courier New" w:hAnsi="Courier New" w:cs="Courier New"/>
            <w:rtl/>
          </w:rPr>
          <w:delText>ا</w:delText>
        </w:r>
      </w:del>
      <w:ins w:id="774" w:author="Transkribus" w:date="2019-12-11T14:30:00Z">
        <w:r w:rsidRPr="00EE6742">
          <w:rPr>
            <w:rFonts w:ascii="Courier New" w:hAnsi="Courier New" w:cs="Courier New"/>
            <w:rtl/>
          </w:rPr>
          <w:t>أ</w:t>
        </w:r>
      </w:ins>
      <w:r w:rsidRPr="00EE6742">
        <w:rPr>
          <w:rFonts w:ascii="Courier New" w:hAnsi="Courier New" w:cs="Courier New"/>
          <w:rtl/>
        </w:rPr>
        <w:t>بو منصور الم</w:t>
      </w:r>
      <w:del w:id="775" w:author="Transkribus" w:date="2019-12-11T14:30:00Z">
        <w:r w:rsidRPr="009B6BCA">
          <w:rPr>
            <w:rFonts w:ascii="Courier New" w:hAnsi="Courier New" w:cs="Courier New"/>
            <w:rtl/>
          </w:rPr>
          <w:delText>ظ</w:delText>
        </w:r>
      </w:del>
      <w:ins w:id="776" w:author="Transkribus" w:date="2019-12-11T14:30:00Z">
        <w:r w:rsidRPr="00EE6742">
          <w:rPr>
            <w:rFonts w:ascii="Courier New" w:hAnsi="Courier New" w:cs="Courier New"/>
            <w:rtl/>
          </w:rPr>
          <w:t>ط</w:t>
        </w:r>
      </w:ins>
      <w:r w:rsidRPr="00EE6742">
        <w:rPr>
          <w:rFonts w:ascii="Courier New" w:hAnsi="Courier New" w:cs="Courier New"/>
          <w:rtl/>
        </w:rPr>
        <w:t xml:space="preserve">فر بن على بن </w:t>
      </w:r>
      <w:del w:id="777" w:author="Transkribus" w:date="2019-12-11T14:30:00Z">
        <w:r w:rsidRPr="009B6BCA">
          <w:rPr>
            <w:rFonts w:ascii="Courier New" w:hAnsi="Courier New" w:cs="Courier New"/>
            <w:rtl/>
          </w:rPr>
          <w:delText>ناصر القرشى</w:delText>
        </w:r>
      </w:del>
      <w:ins w:id="778" w:author="Transkribus" w:date="2019-12-11T14:30:00Z">
        <w:r w:rsidRPr="00EE6742">
          <w:rPr>
            <w:rFonts w:ascii="Courier New" w:hAnsi="Courier New" w:cs="Courier New"/>
            <w:rtl/>
          </w:rPr>
          <w:t>ثاصر القرسى</w:t>
        </w:r>
      </w:ins>
      <w:r w:rsidRPr="00EE6742">
        <w:rPr>
          <w:rFonts w:ascii="Courier New" w:hAnsi="Courier New" w:cs="Courier New"/>
          <w:rtl/>
        </w:rPr>
        <w:t xml:space="preserve"> من الفضلاء </w:t>
      </w:r>
      <w:del w:id="779" w:author="Transkribus" w:date="2019-12-11T14:30:00Z">
        <w:r w:rsidRPr="009B6BCA">
          <w:rPr>
            <w:rFonts w:ascii="Courier New" w:hAnsi="Courier New" w:cs="Courier New"/>
            <w:rtl/>
          </w:rPr>
          <w:delText>المشهورين والعلماء المذكورين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80" w:author="Transkribus" w:date="2019-12-11T14:30:00Z">
        <w:r w:rsidRPr="00EE6742">
          <w:rPr>
            <w:rFonts w:ascii="Courier New" w:hAnsi="Courier New" w:cs="Courier New"/>
            <w:rtl/>
          </w:rPr>
          <w:t>المسهورين</w:t>
        </w:r>
      </w:ins>
    </w:p>
    <w:p w:rsidR="009E1C49" w:rsidRPr="00EE6742" w:rsidRDefault="009E1C49" w:rsidP="009E1C49">
      <w:pPr>
        <w:pStyle w:val="NurText"/>
        <w:bidi/>
        <w:rPr>
          <w:rFonts w:ascii="Courier New" w:hAnsi="Courier New" w:cs="Courier New"/>
        </w:rPr>
      </w:pPr>
      <w:dir w:val="rtl">
        <w:dir w:val="rtl">
          <w:ins w:id="781" w:author="Transkribus" w:date="2019-12-11T14:30:00Z">
            <w:r w:rsidRPr="00EE6742">
              <w:rPr>
                <w:rFonts w:ascii="Courier New" w:hAnsi="Courier New" w:cs="Courier New"/>
                <w:rtl/>
              </w:rPr>
              <w:t xml:space="preserve">والعلاء المذك٣ور بن </w:t>
            </w:r>
          </w:ins>
          <w:r w:rsidRPr="00EE6742">
            <w:rPr>
              <w:rFonts w:ascii="Courier New" w:hAnsi="Courier New" w:cs="Courier New"/>
              <w:rtl/>
            </w:rPr>
            <w:t>وكان ك</w:t>
          </w:r>
          <w:del w:id="782" w:author="Transkribus" w:date="2019-12-11T14:30:00Z">
            <w:r w:rsidRPr="009B6BCA">
              <w:rPr>
                <w:rFonts w:ascii="Courier New" w:hAnsi="Courier New" w:cs="Courier New"/>
                <w:rtl/>
              </w:rPr>
              <w:delText>ثي</w:delText>
            </w:r>
          </w:del>
          <w:ins w:id="783" w:author="Transkribus" w:date="2019-12-11T14:30:00Z">
            <w:r w:rsidRPr="00EE6742">
              <w:rPr>
                <w:rFonts w:ascii="Courier New" w:hAnsi="Courier New" w:cs="Courier New"/>
                <w:rtl/>
              </w:rPr>
              <w:t>مت</w:t>
            </w:r>
          </w:ins>
          <w:r w:rsidRPr="00EE6742">
            <w:rPr>
              <w:rFonts w:ascii="Courier New" w:hAnsi="Courier New" w:cs="Courier New"/>
              <w:rtl/>
            </w:rPr>
            <w:t xml:space="preserve">ر الخير وافر </w:t>
          </w:r>
          <w:del w:id="784" w:author="Transkribus" w:date="2019-12-11T14:30:00Z">
            <w:r w:rsidRPr="009B6BCA">
              <w:rPr>
                <w:rFonts w:ascii="Courier New" w:hAnsi="Courier New" w:cs="Courier New"/>
                <w:rtl/>
              </w:rPr>
              <w:delText>المروءة كريم</w:delText>
            </w:r>
          </w:del>
          <w:ins w:id="785" w:author="Transkribus" w:date="2019-12-11T14:30:00Z">
            <w:r w:rsidRPr="00EE6742">
              <w:rPr>
                <w:rFonts w:ascii="Courier New" w:hAnsi="Courier New" w:cs="Courier New"/>
                <w:rtl/>
              </w:rPr>
              <w:t>المروفة كمرم</w:t>
            </w:r>
          </w:ins>
          <w:r w:rsidRPr="00EE6742">
            <w:rPr>
              <w:rFonts w:ascii="Courier New" w:hAnsi="Courier New" w:cs="Courier New"/>
              <w:rtl/>
            </w:rPr>
            <w:t xml:space="preserve"> النفس </w:t>
          </w:r>
          <w:del w:id="786" w:author="Transkribus" w:date="2019-12-11T14:30:00Z">
            <w:r w:rsidRPr="009B6BCA">
              <w:rPr>
                <w:rFonts w:ascii="Courier New" w:hAnsi="Courier New" w:cs="Courier New"/>
                <w:rtl/>
              </w:rPr>
              <w:delText>محبا لاصطناع</w:delText>
            </w:r>
          </w:del>
          <w:ins w:id="787" w:author="Transkribus" w:date="2019-12-11T14:30:00Z">
            <w:r w:rsidRPr="00EE6742">
              <w:rPr>
                <w:rFonts w:ascii="Courier New" w:hAnsi="Courier New" w:cs="Courier New"/>
                <w:rtl/>
              </w:rPr>
              <w:t>عيالاصطناج</w:t>
            </w:r>
          </w:ins>
          <w:r w:rsidRPr="00EE6742">
            <w:rPr>
              <w:rFonts w:ascii="Courier New" w:hAnsi="Courier New" w:cs="Courier New"/>
              <w:rtl/>
            </w:rPr>
            <w:t xml:space="preserve"> المعروف</w:t>
          </w:r>
          <w:del w:id="7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789" w:author="Transkribus" w:date="2019-12-11T14:30:00Z">
            <w:r w:rsidRPr="009B6BCA">
              <w:rPr>
                <w:rFonts w:ascii="Courier New" w:hAnsi="Courier New" w:cs="Courier New"/>
                <w:rtl/>
              </w:rPr>
              <w:delText>واشتغل بصناعة</w:delText>
            </w:r>
          </w:del>
          <w:ins w:id="790" w:author="Transkribus" w:date="2019-12-11T14:30:00Z">
            <w:r w:rsidRPr="00EE6742">
              <w:rPr>
                <w:rFonts w:ascii="Courier New" w:hAnsi="Courier New" w:cs="Courier New"/>
                <w:rtl/>
              </w:rPr>
              <w:t xml:space="preserve"> واستعل بصناهة</w:t>
            </w:r>
          </w:ins>
          <w:r w:rsidRPr="00EE6742">
            <w:rPr>
              <w:rFonts w:ascii="Courier New" w:hAnsi="Courier New" w:cs="Courier New"/>
              <w:rtl/>
            </w:rPr>
            <w:t xml:space="preserve"> الطب على </w:t>
          </w:r>
          <w:del w:id="791" w:author="Transkribus" w:date="2019-12-11T14:30:00Z">
            <w:r w:rsidRPr="009B6BCA">
              <w:rPr>
                <w:rFonts w:ascii="Courier New" w:hAnsi="Courier New" w:cs="Courier New"/>
                <w:rtl/>
              </w:rPr>
              <w:delText>الشيخ رضى</w:delText>
            </w:r>
          </w:del>
          <w:ins w:id="792" w:author="Transkribus" w:date="2019-12-11T14:30:00Z">
            <w:r w:rsidRPr="00EE6742">
              <w:rPr>
                <w:rFonts w:ascii="Courier New" w:hAnsi="Courier New" w:cs="Courier New"/>
                <w:rtl/>
              </w:rPr>
              <w:t>الشيمرضى</w:t>
            </w:r>
          </w:ins>
          <w:r w:rsidRPr="00EE6742">
            <w:rPr>
              <w:rFonts w:ascii="Courier New" w:hAnsi="Courier New" w:cs="Courier New"/>
              <w:rtl/>
            </w:rPr>
            <w:t xml:space="preserve"> الدين الر</w:t>
          </w:r>
          <w:del w:id="793" w:author="Transkribus" w:date="2019-12-11T14:30:00Z">
            <w:r w:rsidRPr="009B6BCA">
              <w:rPr>
                <w:rFonts w:ascii="Courier New" w:hAnsi="Courier New" w:cs="Courier New"/>
                <w:rtl/>
              </w:rPr>
              <w:delText>حب</w:delText>
            </w:r>
          </w:del>
          <w:ins w:id="794" w:author="Transkribus" w:date="2019-12-11T14:30:00Z">
            <w:r w:rsidRPr="00EE6742">
              <w:rPr>
                <w:rFonts w:ascii="Courier New" w:hAnsi="Courier New" w:cs="Courier New"/>
                <w:rtl/>
              </w:rPr>
              <w:t>خن</w:t>
            </w:r>
          </w:ins>
          <w:r w:rsidRPr="00EE6742">
            <w:rPr>
              <w:rFonts w:ascii="Courier New" w:hAnsi="Courier New" w:cs="Courier New"/>
              <w:rtl/>
            </w:rPr>
            <w:t xml:space="preserve">ى وعلى </w:t>
          </w:r>
          <w:del w:id="795" w:author="Transkribus" w:date="2019-12-11T14:30:00Z">
            <w:r w:rsidRPr="009B6BCA">
              <w:rPr>
                <w:rFonts w:ascii="Courier New" w:hAnsi="Courier New" w:cs="Courier New"/>
                <w:rtl/>
              </w:rPr>
              <w:delText>غيره وشرع</w:delText>
            </w:r>
          </w:del>
          <w:ins w:id="796" w:author="Transkribus" w:date="2019-12-11T14:30:00Z">
            <w:r w:rsidRPr="00EE6742">
              <w:rPr>
                <w:rFonts w:ascii="Courier New" w:hAnsi="Courier New" w:cs="Courier New"/>
                <w:rtl/>
              </w:rPr>
              <w:t>غير موشر ع</w:t>
            </w:r>
          </w:ins>
          <w:r w:rsidRPr="00EE6742">
            <w:rPr>
              <w:rFonts w:ascii="Courier New" w:hAnsi="Courier New" w:cs="Courier New"/>
              <w:rtl/>
            </w:rPr>
            <w:t xml:space="preserve"> فى </w:t>
          </w:r>
          <w:del w:id="797" w:author="Transkribus" w:date="2019-12-11T14:30:00Z">
            <w:r w:rsidRPr="009B6BCA">
              <w:rPr>
                <w:rFonts w:ascii="Courier New" w:hAnsi="Courier New" w:cs="Courier New"/>
                <w:rtl/>
              </w:rPr>
              <w:delText>ق</w:delText>
            </w:r>
          </w:del>
          <w:ins w:id="798" w:author="Transkribus" w:date="2019-12-11T14:30:00Z">
            <w:r w:rsidRPr="00EE6742">
              <w:rPr>
                <w:rFonts w:ascii="Courier New" w:hAnsi="Courier New" w:cs="Courier New"/>
                <w:rtl/>
              </w:rPr>
              <w:t>ف</w:t>
            </w:r>
          </w:ins>
          <w:r w:rsidRPr="00EE6742">
            <w:rPr>
              <w:rFonts w:ascii="Courier New" w:hAnsi="Courier New" w:cs="Courier New"/>
              <w:rtl/>
            </w:rPr>
            <w:t>را</w:t>
          </w:r>
          <w:del w:id="799" w:author="Transkribus" w:date="2019-12-11T14:30:00Z">
            <w:r w:rsidRPr="009B6BCA">
              <w:rPr>
                <w:rFonts w:ascii="Courier New" w:hAnsi="Courier New" w:cs="Courier New"/>
                <w:rtl/>
              </w:rPr>
              <w:delText>ء</w:delText>
            </w:r>
          </w:del>
          <w:ins w:id="800" w:author="Transkribus" w:date="2019-12-11T14:30:00Z">
            <w:r w:rsidRPr="00EE6742">
              <w:rPr>
                <w:rFonts w:ascii="Courier New" w:hAnsi="Courier New" w:cs="Courier New"/>
                <w:rtl/>
              </w:rPr>
              <w:t>ه</w:t>
            </w:r>
          </w:ins>
          <w:r w:rsidRPr="00EE6742">
            <w:rPr>
              <w:rFonts w:ascii="Courier New" w:hAnsi="Courier New" w:cs="Courier New"/>
              <w:rtl/>
            </w:rPr>
            <w:t>ة كتاب</w:t>
          </w:r>
          <w:r>
            <w:t>‬</w:t>
          </w:r>
          <w:r>
            <w:t>‬</w:t>
          </w:r>
        </w:dir>
      </w:dir>
    </w:p>
    <w:p w:rsidR="009E1C49" w:rsidRPr="00EE6742" w:rsidRDefault="009E1C49" w:rsidP="009E1C49">
      <w:pPr>
        <w:pStyle w:val="NurText"/>
        <w:bidi/>
        <w:rPr>
          <w:ins w:id="801" w:author="Transkribus" w:date="2019-12-11T14:30:00Z"/>
          <w:rFonts w:ascii="Courier New" w:hAnsi="Courier New" w:cs="Courier New"/>
        </w:rPr>
      </w:pPr>
      <w:r w:rsidRPr="00EE6742">
        <w:rPr>
          <w:rFonts w:ascii="Courier New" w:hAnsi="Courier New" w:cs="Courier New"/>
          <w:rtl/>
        </w:rPr>
        <w:t>القانون على الحك</w:t>
      </w:r>
      <w:del w:id="802" w:author="Transkribus" w:date="2019-12-11T14:30:00Z">
        <w:r w:rsidRPr="009B6BCA">
          <w:rPr>
            <w:rFonts w:ascii="Courier New" w:hAnsi="Courier New" w:cs="Courier New"/>
            <w:rtl/>
          </w:rPr>
          <w:delText>ي</w:delText>
        </w:r>
      </w:del>
      <w:r w:rsidRPr="00EE6742">
        <w:rPr>
          <w:rFonts w:ascii="Courier New" w:hAnsi="Courier New" w:cs="Courier New"/>
          <w:rtl/>
        </w:rPr>
        <w:t xml:space="preserve">م القاضى بهاء الدين </w:t>
      </w:r>
      <w:del w:id="803" w:author="Transkribus" w:date="2019-12-11T14:30:00Z">
        <w:r w:rsidRPr="009B6BCA">
          <w:rPr>
            <w:rFonts w:ascii="Courier New" w:hAnsi="Courier New" w:cs="Courier New"/>
            <w:rtl/>
          </w:rPr>
          <w:delText>ابى الثناء</w:delText>
        </w:r>
      </w:del>
      <w:ins w:id="804" w:author="Transkribus" w:date="2019-12-11T14:30:00Z">
        <w:r w:rsidRPr="00EE6742">
          <w:rPr>
            <w:rFonts w:ascii="Courier New" w:hAnsi="Courier New" w:cs="Courier New"/>
            <w:rtl/>
          </w:rPr>
          <w:t>أبى التناء</w:t>
        </w:r>
      </w:ins>
      <w:r w:rsidRPr="00EE6742">
        <w:rPr>
          <w:rFonts w:ascii="Courier New" w:hAnsi="Courier New" w:cs="Courier New"/>
          <w:rtl/>
        </w:rPr>
        <w:t xml:space="preserve"> محمود بن </w:t>
      </w:r>
      <w:del w:id="805" w:author="Transkribus" w:date="2019-12-11T14:30:00Z">
        <w:r w:rsidRPr="009B6BCA">
          <w:rPr>
            <w:rFonts w:ascii="Courier New" w:hAnsi="Courier New" w:cs="Courier New"/>
            <w:rtl/>
          </w:rPr>
          <w:delText>ا</w:delText>
        </w:r>
      </w:del>
      <w:ins w:id="806" w:author="Transkribus" w:date="2019-12-11T14:30:00Z">
        <w:r w:rsidRPr="00EE6742">
          <w:rPr>
            <w:rFonts w:ascii="Courier New" w:hAnsi="Courier New" w:cs="Courier New"/>
            <w:rtl/>
          </w:rPr>
          <w:t>أ</w:t>
        </w:r>
      </w:ins>
      <w:r w:rsidRPr="00EE6742">
        <w:rPr>
          <w:rFonts w:ascii="Courier New" w:hAnsi="Courier New" w:cs="Courier New"/>
          <w:rtl/>
        </w:rPr>
        <w:t xml:space="preserve">بى الفضل منصور بن الحسن </w:t>
      </w:r>
      <w:del w:id="807" w:author="Transkribus" w:date="2019-12-11T14:30:00Z">
        <w:r w:rsidRPr="009B6BCA">
          <w:rPr>
            <w:rFonts w:ascii="Courier New" w:hAnsi="Courier New" w:cs="Courier New"/>
            <w:rtl/>
          </w:rPr>
          <w:delText>بن اسماعيل</w:delText>
        </w:r>
      </w:del>
      <w:ins w:id="808" w:author="Transkribus" w:date="2019-12-11T14:30:00Z">
        <w:r w:rsidRPr="00EE6742">
          <w:rPr>
            <w:rFonts w:ascii="Courier New" w:hAnsi="Courier New" w:cs="Courier New"/>
            <w:rtl/>
          </w:rPr>
          <w:t>ين</w:t>
        </w:r>
      </w:ins>
    </w:p>
    <w:p w:rsidR="009E1C49" w:rsidRPr="00EE6742" w:rsidRDefault="009E1C49" w:rsidP="009E1C49">
      <w:pPr>
        <w:pStyle w:val="NurText"/>
        <w:bidi/>
        <w:rPr>
          <w:rFonts w:ascii="Courier New" w:hAnsi="Courier New" w:cs="Courier New"/>
        </w:rPr>
      </w:pPr>
      <w:ins w:id="809" w:author="Transkribus" w:date="2019-12-11T14:30:00Z">
        <w:r w:rsidRPr="00EE6742">
          <w:rPr>
            <w:rFonts w:ascii="Courier New" w:hAnsi="Courier New" w:cs="Courier New"/>
            <w:rtl/>
          </w:rPr>
          <w:t>اسمعيل</w:t>
        </w:r>
      </w:ins>
      <w:r w:rsidRPr="00EE6742">
        <w:rPr>
          <w:rFonts w:ascii="Courier New" w:hAnsi="Courier New" w:cs="Courier New"/>
          <w:rtl/>
        </w:rPr>
        <w:t xml:space="preserve"> الطبرى </w:t>
      </w:r>
      <w:del w:id="810" w:author="Transkribus" w:date="2019-12-11T14:30:00Z">
        <w:r w:rsidRPr="009B6BCA">
          <w:rPr>
            <w:rFonts w:ascii="Courier New" w:hAnsi="Courier New" w:cs="Courier New"/>
            <w:rtl/>
          </w:rPr>
          <w:delText>المخزومى لما اتى الى 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11" w:author="Transkribus" w:date="2019-12-11T14:30:00Z">
        <w:r w:rsidRPr="00EE6742">
          <w:rPr>
            <w:rFonts w:ascii="Courier New" w:hAnsi="Courier New" w:cs="Courier New"/>
            <w:rtl/>
          </w:rPr>
          <w:t>المجروى ما أفى الى ديسق وقر أعليه منه الى عسلاج الاسهال الديانى ثم</w:t>
        </w:r>
      </w:ins>
    </w:p>
    <w:p w:rsidR="009E1C49" w:rsidRPr="009B6BCA" w:rsidRDefault="009E1C49" w:rsidP="009E1C49">
      <w:pPr>
        <w:pStyle w:val="NurText"/>
        <w:bidi/>
        <w:rPr>
          <w:del w:id="812" w:author="Transkribus" w:date="2019-12-11T14:30:00Z"/>
          <w:rFonts w:ascii="Courier New" w:hAnsi="Courier New" w:cs="Courier New"/>
        </w:rPr>
      </w:pPr>
      <w:dir w:val="rtl">
        <w:dir w:val="rtl">
          <w:del w:id="813" w:author="Transkribus" w:date="2019-12-11T14:30:00Z">
            <w:r w:rsidRPr="009B6BCA">
              <w:rPr>
                <w:rFonts w:ascii="Courier New" w:hAnsi="Courier New" w:cs="Courier New"/>
                <w:rtl/>
              </w:rPr>
              <w:delText>وقرا عليه منه الى علاج الاسهال الدماغي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814" w:author="Transkribus" w:date="2019-12-11T14:30:00Z"/>
          <w:rFonts w:ascii="Courier New" w:hAnsi="Courier New" w:cs="Courier New"/>
        </w:rPr>
      </w:pPr>
      <w:dir w:val="rtl">
        <w:dir w:val="rtl">
          <w:del w:id="815" w:author="Transkribus" w:date="2019-12-11T14:30:00Z">
            <w:r w:rsidRPr="009B6BCA">
              <w:rPr>
                <w:rFonts w:ascii="Courier New" w:hAnsi="Courier New" w:cs="Courier New"/>
                <w:rtl/>
              </w:rPr>
              <w:delText xml:space="preserve">ثم </w:delText>
            </w:r>
          </w:del>
          <w:r w:rsidRPr="00EE6742">
            <w:rPr>
              <w:rFonts w:ascii="Courier New" w:hAnsi="Courier New" w:cs="Courier New"/>
              <w:rtl/>
            </w:rPr>
            <w:t xml:space="preserve">سافر </w:t>
          </w:r>
          <w:del w:id="816" w:author="Transkribus" w:date="2019-12-11T14:30:00Z">
            <w:r w:rsidRPr="009B6BCA">
              <w:rPr>
                <w:rFonts w:ascii="Courier New" w:hAnsi="Courier New" w:cs="Courier New"/>
                <w:rtl/>
              </w:rPr>
              <w:delText>الشيخ بهاء</w:delText>
            </w:r>
          </w:del>
          <w:ins w:id="817" w:author="Transkribus" w:date="2019-12-11T14:30:00Z">
            <w:r w:rsidRPr="00EE6742">
              <w:rPr>
                <w:rFonts w:ascii="Courier New" w:hAnsi="Courier New" w:cs="Courier New"/>
                <w:rtl/>
              </w:rPr>
              <w:t>الشيجبهاء</w:t>
            </w:r>
          </w:ins>
          <w:r w:rsidRPr="00EE6742">
            <w:rPr>
              <w:rFonts w:ascii="Courier New" w:hAnsi="Courier New" w:cs="Courier New"/>
              <w:rtl/>
            </w:rPr>
            <w:t xml:space="preserve"> الدين الى بلد الرو</w:t>
          </w:r>
          <w:del w:id="818" w:author="Transkribus" w:date="2019-12-11T14:30:00Z">
            <w:r w:rsidRPr="009B6BCA">
              <w:rPr>
                <w:rFonts w:ascii="Courier New" w:hAnsi="Courier New" w:cs="Courier New"/>
                <w:rtl/>
              </w:rPr>
              <w:delText>م</w:delText>
            </w:r>
          </w:del>
          <w:ins w:id="819" w:author="Transkribus" w:date="2019-12-11T14:30:00Z">
            <w:r w:rsidRPr="00EE6742">
              <w:rPr>
                <w:rFonts w:ascii="Courier New" w:hAnsi="Courier New" w:cs="Courier New"/>
                <w:rtl/>
              </w:rPr>
              <w:t>ز</w:t>
            </w:r>
          </w:ins>
          <w:r w:rsidRPr="00EE6742">
            <w:rPr>
              <w:rFonts w:ascii="Courier New" w:hAnsi="Courier New" w:cs="Courier New"/>
              <w:rtl/>
            </w:rPr>
            <w:t xml:space="preserve"> فى س</w:t>
          </w:r>
          <w:del w:id="820" w:author="Transkribus" w:date="2019-12-11T14:30:00Z">
            <w:r w:rsidRPr="009B6BCA">
              <w:rPr>
                <w:rFonts w:ascii="Courier New" w:hAnsi="Courier New" w:cs="Courier New"/>
                <w:rtl/>
              </w:rPr>
              <w:delText>ن</w:delText>
            </w:r>
          </w:del>
          <w:ins w:id="821" w:author="Transkribus" w:date="2019-12-11T14:30:00Z">
            <w:r w:rsidRPr="00EE6742">
              <w:rPr>
                <w:rFonts w:ascii="Courier New" w:hAnsi="Courier New" w:cs="Courier New"/>
                <w:rtl/>
              </w:rPr>
              <w:t>ت</w:t>
            </w:r>
          </w:ins>
          <w:r w:rsidRPr="00EE6742">
            <w:rPr>
              <w:rFonts w:ascii="Courier New" w:hAnsi="Courier New" w:cs="Courier New"/>
              <w:rtl/>
            </w:rPr>
            <w:t xml:space="preserve">ة ثمان </w:t>
          </w:r>
          <w:del w:id="822" w:author="Transkribus" w:date="2019-12-11T14:30:00Z">
            <w:r w:rsidRPr="009B6BCA">
              <w:rPr>
                <w:rFonts w:ascii="Courier New" w:hAnsi="Courier New" w:cs="Courier New"/>
                <w:rtl/>
              </w:rPr>
              <w:delText>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823" w:author="Transkribus" w:date="2019-12-11T14:30:00Z"/>
          <w:rFonts w:ascii="Courier New" w:hAnsi="Courier New" w:cs="Courier New"/>
        </w:rPr>
      </w:pPr>
      <w:dir w:val="rtl">
        <w:dir w:val="rtl">
          <w:del w:id="824" w:author="Transkribus" w:date="2019-12-11T14:30:00Z">
            <w:r w:rsidRPr="009B6BCA">
              <w:rPr>
                <w:rFonts w:ascii="Courier New" w:hAnsi="Courier New" w:cs="Courier New"/>
                <w:rtl/>
              </w:rPr>
              <w:delText>وكان</w:delText>
            </w:r>
          </w:del>
          <w:ins w:id="825" w:author="Transkribus" w:date="2019-12-11T14:30:00Z">
            <w:r w:rsidRPr="00EE6742">
              <w:rPr>
                <w:rFonts w:ascii="Courier New" w:hAnsi="Courier New" w:cs="Courier New"/>
                <w:rtl/>
              </w:rPr>
              <w:t>وسيماثة وكمان</w:t>
            </w:r>
          </w:ins>
          <w:r w:rsidRPr="00EE6742">
            <w:rPr>
              <w:rFonts w:ascii="Courier New" w:hAnsi="Courier New" w:cs="Courier New"/>
              <w:rtl/>
            </w:rPr>
            <w:t xml:space="preserve"> كمال الدين </w:t>
          </w:r>
          <w:del w:id="826" w:author="Transkribus" w:date="2019-12-11T14:30:00Z">
            <w:r w:rsidRPr="009B6BCA">
              <w:rPr>
                <w:rFonts w:ascii="Courier New" w:hAnsi="Courier New" w:cs="Courier New"/>
                <w:rtl/>
              </w:rPr>
              <w:delText>الحمصى قد اشتغل ايضا بالادب وقرا على الشيخ</w:delText>
            </w:r>
          </w:del>
          <w:ins w:id="827" w:author="Transkribus" w:date="2019-12-11T14:30:00Z">
            <w:r w:rsidRPr="00EE6742">
              <w:rPr>
                <w:rFonts w:ascii="Courier New" w:hAnsi="Courier New" w:cs="Courier New"/>
                <w:rtl/>
              </w:rPr>
              <w:t>الحمسى فد اشستعل</w:t>
            </w:r>
          </w:ins>
          <w:r>
            <w:t>‬</w:t>
          </w:r>
          <w:r>
            <w:t>‬</w:t>
          </w:r>
        </w:dir>
      </w:dir>
    </w:p>
    <w:p w:rsidR="009E1C49" w:rsidRPr="009B6BCA" w:rsidRDefault="009E1C49" w:rsidP="009E1C49">
      <w:pPr>
        <w:pStyle w:val="NurText"/>
        <w:bidi/>
        <w:rPr>
          <w:del w:id="828" w:author="Transkribus" w:date="2019-12-11T14:30:00Z"/>
          <w:rFonts w:ascii="Courier New" w:hAnsi="Courier New" w:cs="Courier New"/>
        </w:rPr>
      </w:pPr>
      <w:ins w:id="829" w:author="Transkribus" w:date="2019-12-11T14:30:00Z">
        <w:r w:rsidRPr="00EE6742">
          <w:rPr>
            <w:rFonts w:ascii="Courier New" w:hAnsi="Courier New" w:cs="Courier New"/>
            <w:rtl/>
          </w:rPr>
          <w:t>أبقا الادب وفر أعلى الشير</w:t>
        </w:r>
      </w:ins>
      <w:r w:rsidRPr="00EE6742">
        <w:rPr>
          <w:rFonts w:ascii="Courier New" w:hAnsi="Courier New" w:cs="Courier New"/>
          <w:rtl/>
        </w:rPr>
        <w:t xml:space="preserve"> تاج الدين </w:t>
      </w:r>
      <w:del w:id="830" w:author="Transkribus" w:date="2019-12-11T14:30:00Z">
        <w:r w:rsidRPr="009B6BCA">
          <w:rPr>
            <w:rFonts w:ascii="Courier New" w:hAnsi="Courier New" w:cs="Courier New"/>
            <w:rtl/>
          </w:rPr>
          <w:delText>الكندي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831" w:author="Transkribus" w:date="2019-12-11T14:30:00Z">
            <w:r w:rsidRPr="009B6BCA">
              <w:rPr>
                <w:rFonts w:ascii="Courier New" w:hAnsi="Courier New" w:cs="Courier New"/>
                <w:rtl/>
              </w:rPr>
              <w:delText>وكان محبا للتجارة واكثر</w:delText>
            </w:r>
          </w:del>
          <w:ins w:id="832" w:author="Transkribus" w:date="2019-12-11T14:30:00Z">
            <w:r w:rsidRPr="00EE6742">
              <w:rPr>
                <w:rFonts w:ascii="Courier New" w:hAnsi="Courier New" w:cs="Courier New"/>
                <w:rtl/>
              </w:rPr>
              <w:t>الكندى وكمان محيالنجارموا كتر</w:t>
            </w:r>
          </w:ins>
          <w:r w:rsidRPr="00EE6742">
            <w:rPr>
              <w:rFonts w:ascii="Courier New" w:hAnsi="Courier New" w:cs="Courier New"/>
              <w:rtl/>
            </w:rPr>
            <w:t xml:space="preserve"> معيشته </w:t>
          </w:r>
          <w:del w:id="833" w:author="Transkribus" w:date="2019-12-11T14:30:00Z">
            <w:r w:rsidRPr="009B6BCA">
              <w:rPr>
                <w:rFonts w:ascii="Courier New" w:hAnsi="Courier New" w:cs="Courier New"/>
                <w:rtl/>
              </w:rPr>
              <w:delText>منها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34" w:author="Transkribus" w:date="2019-12-11T14:30:00Z">
            <w:r w:rsidRPr="00EE6742">
              <w:rPr>
                <w:rFonts w:ascii="Courier New" w:hAnsi="Courier New" w:cs="Courier New"/>
                <w:rtl/>
              </w:rPr>
              <w:t>مهاوكاتت</w:t>
            </w:r>
          </w:ins>
          <w:r>
            <w:t>‬</w:t>
          </w:r>
          <w:r>
            <w:t>‬</w:t>
          </w:r>
        </w:dir>
      </w:dir>
    </w:p>
    <w:p w:rsidR="009E1C49" w:rsidRPr="00EE6742" w:rsidRDefault="009E1C49" w:rsidP="009E1C49">
      <w:pPr>
        <w:pStyle w:val="NurText"/>
        <w:bidi/>
        <w:rPr>
          <w:rFonts w:ascii="Courier New" w:hAnsi="Courier New" w:cs="Courier New"/>
        </w:rPr>
      </w:pPr>
      <w:dir w:val="rtl">
        <w:dir w:val="rtl">
          <w:del w:id="835" w:author="Transkribus" w:date="2019-12-11T14:30:00Z">
            <w:r w:rsidRPr="009B6BCA">
              <w:rPr>
                <w:rFonts w:ascii="Courier New" w:hAnsi="Courier New" w:cs="Courier New"/>
                <w:rtl/>
              </w:rPr>
              <w:delText>وكانت له دكان</w:delText>
            </w:r>
          </w:del>
          <w:ins w:id="836" w:author="Transkribus" w:date="2019-12-11T14:30:00Z">
            <w:r w:rsidRPr="00EE6742">
              <w:rPr>
                <w:rFonts w:ascii="Courier New" w:hAnsi="Courier New" w:cs="Courier New"/>
                <w:rtl/>
              </w:rPr>
              <w:t>الهد كان</w:t>
            </w:r>
          </w:ins>
          <w:r w:rsidRPr="00EE6742">
            <w:rPr>
              <w:rFonts w:ascii="Courier New" w:hAnsi="Courier New" w:cs="Courier New"/>
              <w:rtl/>
            </w:rPr>
            <w:t xml:space="preserve"> فى الخوا</w:t>
          </w:r>
          <w:del w:id="837" w:author="Transkribus" w:date="2019-12-11T14:30:00Z">
            <w:r w:rsidRPr="009B6BCA">
              <w:rPr>
                <w:rFonts w:ascii="Courier New" w:hAnsi="Courier New" w:cs="Courier New"/>
                <w:rtl/>
              </w:rPr>
              <w:delText>ص</w:delText>
            </w:r>
          </w:del>
          <w:ins w:id="838" w:author="Transkribus" w:date="2019-12-11T14:30:00Z">
            <w:r w:rsidRPr="00EE6742">
              <w:rPr>
                <w:rFonts w:ascii="Courier New" w:hAnsi="Courier New" w:cs="Courier New"/>
                <w:rtl/>
              </w:rPr>
              <w:t>س</w:t>
            </w:r>
          </w:ins>
          <w:r w:rsidRPr="00EE6742">
            <w:rPr>
              <w:rFonts w:ascii="Courier New" w:hAnsi="Courier New" w:cs="Courier New"/>
              <w:rtl/>
            </w:rPr>
            <w:t xml:space="preserve">ين بدمشق </w:t>
          </w:r>
          <w:del w:id="839" w:author="Transkribus" w:date="2019-12-11T14:30:00Z">
            <w:r w:rsidRPr="009B6BCA">
              <w:rPr>
                <w:rFonts w:ascii="Courier New" w:hAnsi="Courier New" w:cs="Courier New"/>
                <w:rtl/>
              </w:rPr>
              <w:delText>يجلس فيها ويكره</w:delText>
            </w:r>
          </w:del>
          <w:ins w:id="840" w:author="Transkribus" w:date="2019-12-11T14:30:00Z">
            <w:r w:rsidRPr="00EE6742">
              <w:rPr>
                <w:rFonts w:ascii="Courier New" w:hAnsi="Courier New" w:cs="Courier New"/>
                <w:rtl/>
              </w:rPr>
              <w:t>بخلس فيهاوبكر</w:t>
            </w:r>
          </w:ins>
          <w:r w:rsidRPr="00EE6742">
            <w:rPr>
              <w:rFonts w:ascii="Courier New" w:hAnsi="Courier New" w:cs="Courier New"/>
              <w:rtl/>
            </w:rPr>
            <w:t xml:space="preserve"> التكسب بصناعة الطب</w:t>
          </w:r>
          <w:del w:id="84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42" w:author="Transkribus" w:date="2019-12-11T14:30:00Z">
            <w:r w:rsidRPr="00EE6742">
              <w:rPr>
                <w:rFonts w:ascii="Courier New" w:hAnsi="Courier New" w:cs="Courier New"/>
                <w:rtl/>
              </w:rPr>
              <w:t xml:space="preserve"> واثما كمان الملولك</w:t>
            </w:r>
          </w:ins>
          <w:r>
            <w:t>‬</w:t>
          </w:r>
          <w:r>
            <w:t>‬</w:t>
          </w:r>
        </w:dir>
      </w:dir>
    </w:p>
    <w:p w:rsidR="009E1C49" w:rsidRPr="00EE6742" w:rsidRDefault="009E1C49" w:rsidP="009E1C49">
      <w:pPr>
        <w:pStyle w:val="NurText"/>
        <w:bidi/>
        <w:rPr>
          <w:ins w:id="843" w:author="Transkribus" w:date="2019-12-11T14:30:00Z"/>
          <w:rFonts w:ascii="Courier New" w:hAnsi="Courier New" w:cs="Courier New"/>
        </w:rPr>
      </w:pPr>
      <w:dir w:val="rtl">
        <w:dir w:val="rtl">
          <w:del w:id="844" w:author="Transkribus" w:date="2019-12-11T14:30:00Z">
            <w:r w:rsidRPr="009B6BCA">
              <w:rPr>
                <w:rFonts w:ascii="Courier New" w:hAnsi="Courier New" w:cs="Courier New"/>
                <w:rtl/>
              </w:rPr>
              <w:delText>وانما كان الملوك واكثر الاعيان يطلبونه ويستطبونه لما ظهر</w:delText>
            </w:r>
          </w:del>
          <w:ins w:id="845" w:author="Transkribus" w:date="2019-12-11T14:30:00Z">
            <w:r w:rsidRPr="00EE6742">
              <w:rPr>
                <w:rFonts w:ascii="Courier New" w:hAnsi="Courier New" w:cs="Courier New"/>
                <w:rtl/>
              </w:rPr>
              <w:t>ووفى بالقاهر</w:t>
            </w:r>
          </w:ins>
          <w:r>
            <w:t>‬</w:t>
          </w:r>
          <w:r>
            <w:t>‬</w:t>
          </w:r>
        </w:dir>
      </w:dir>
    </w:p>
    <w:p w:rsidR="009E1C49" w:rsidRPr="009B6BCA" w:rsidRDefault="009E1C49" w:rsidP="009E1C49">
      <w:pPr>
        <w:pStyle w:val="NurText"/>
        <w:bidi/>
        <w:rPr>
          <w:del w:id="846" w:author="Transkribus" w:date="2019-12-11T14:30:00Z"/>
          <w:rFonts w:ascii="Courier New" w:hAnsi="Courier New" w:cs="Courier New"/>
        </w:rPr>
      </w:pPr>
      <w:ins w:id="847" w:author="Transkribus" w:date="2019-12-11T14:30:00Z">
        <w:r w:rsidRPr="00EE6742">
          <w:rPr>
            <w:rFonts w:ascii="Courier New" w:hAnsi="Courier New" w:cs="Courier New"/>
            <w:rtl/>
          </w:rPr>
          <w:t>بأكتر الاعمان بطليوسه ويستطبوه لاظهر</w:t>
        </w:r>
      </w:ins>
      <w:r w:rsidRPr="00EE6742">
        <w:rPr>
          <w:rFonts w:ascii="Courier New" w:hAnsi="Courier New" w:cs="Courier New"/>
          <w:rtl/>
        </w:rPr>
        <w:t xml:space="preserve"> من علمه وبا</w:t>
      </w:r>
      <w:ins w:id="848" w:author="Transkribus" w:date="2019-12-11T14:30:00Z">
        <w:r w:rsidRPr="00EE6742">
          <w:rPr>
            <w:rFonts w:ascii="Courier New" w:hAnsi="Courier New" w:cs="Courier New"/>
            <w:rtl/>
          </w:rPr>
          <w:t>ب</w:t>
        </w:r>
      </w:ins>
      <w:r w:rsidRPr="00EE6742">
        <w:rPr>
          <w:rFonts w:ascii="Courier New" w:hAnsi="Courier New" w:cs="Courier New"/>
          <w:rtl/>
        </w:rPr>
        <w:t>ن من فضله</w:t>
      </w:r>
      <w:del w:id="84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850" w:author="Transkribus" w:date="2019-12-11T14:30:00Z">
            <w:r w:rsidRPr="009B6BCA">
              <w:rPr>
                <w:rFonts w:ascii="Courier New" w:hAnsi="Courier New" w:cs="Courier New"/>
                <w:rtl/>
              </w:rPr>
              <w:delText>وطلبه</w:delText>
            </w:r>
          </w:del>
          <w:ins w:id="851" w:author="Transkribus" w:date="2019-12-11T14:30:00Z">
            <w:r w:rsidRPr="00EE6742">
              <w:rPr>
                <w:rFonts w:ascii="Courier New" w:hAnsi="Courier New" w:cs="Courier New"/>
                <w:rtl/>
              </w:rPr>
              <w:t xml:space="preserve"> وطليه</w:t>
            </w:r>
          </w:ins>
          <w:r w:rsidRPr="00EE6742">
            <w:rPr>
              <w:rFonts w:ascii="Courier New" w:hAnsi="Courier New" w:cs="Courier New"/>
              <w:rtl/>
            </w:rPr>
            <w:t xml:space="preserve"> الملك العادل</w:t>
          </w:r>
          <w:r>
            <w:t>‬</w:t>
          </w:r>
          <w:r>
            <w:t>‬</w:t>
          </w:r>
        </w:dir>
      </w:dir>
    </w:p>
    <w:p w:rsidR="009E1C49" w:rsidRPr="00EE6742" w:rsidRDefault="009E1C49" w:rsidP="009E1C49">
      <w:pPr>
        <w:pStyle w:val="NurText"/>
        <w:bidi/>
        <w:rPr>
          <w:ins w:id="852" w:author="Transkribus" w:date="2019-12-11T14:30:00Z"/>
          <w:rFonts w:ascii="Courier New" w:hAnsi="Courier New" w:cs="Courier New"/>
        </w:rPr>
      </w:pPr>
      <w:r w:rsidRPr="00EE6742">
        <w:rPr>
          <w:rFonts w:ascii="Courier New" w:hAnsi="Courier New" w:cs="Courier New"/>
          <w:rtl/>
        </w:rPr>
        <w:t xml:space="preserve"> </w:t>
      </w:r>
      <w:del w:id="853" w:author="Transkribus" w:date="2019-12-11T14:30:00Z">
        <w:r w:rsidRPr="009B6BCA">
          <w:rPr>
            <w:rFonts w:ascii="Courier New" w:hAnsi="Courier New" w:cs="Courier New"/>
            <w:rtl/>
          </w:rPr>
          <w:delText>ا</w:delText>
        </w:r>
      </w:del>
      <w:ins w:id="854" w:author="Transkribus" w:date="2019-12-11T14:30:00Z">
        <w:r w:rsidRPr="00EE6742">
          <w:rPr>
            <w:rFonts w:ascii="Courier New" w:hAnsi="Courier New" w:cs="Courier New"/>
            <w:rtl/>
          </w:rPr>
          <w:t>أ</w:t>
        </w:r>
      </w:ins>
      <w:r w:rsidRPr="00EE6742">
        <w:rPr>
          <w:rFonts w:ascii="Courier New" w:hAnsi="Courier New" w:cs="Courier New"/>
          <w:rtl/>
        </w:rPr>
        <w:t xml:space="preserve">بو بكر بن </w:t>
      </w:r>
      <w:del w:id="855" w:author="Transkribus" w:date="2019-12-11T14:30:00Z">
        <w:r w:rsidRPr="009B6BCA">
          <w:rPr>
            <w:rFonts w:ascii="Courier New" w:hAnsi="Courier New" w:cs="Courier New"/>
            <w:rtl/>
          </w:rPr>
          <w:delText>ايوب وغيره ليخدمهم</w:delText>
        </w:r>
      </w:del>
      <w:ins w:id="856" w:author="Transkribus" w:date="2019-12-11T14:30:00Z">
        <w:r w:rsidRPr="00EE6742">
          <w:rPr>
            <w:rFonts w:ascii="Courier New" w:hAnsi="Courier New" w:cs="Courier New"/>
            <w:rtl/>
          </w:rPr>
          <w:t>أيوب وغيرة الحدمهم</w:t>
        </w:r>
      </w:ins>
      <w:r w:rsidRPr="00EE6742">
        <w:rPr>
          <w:rFonts w:ascii="Courier New" w:hAnsi="Courier New" w:cs="Courier New"/>
          <w:rtl/>
        </w:rPr>
        <w:t xml:space="preserve"> ويبقى معهم فى </w:t>
      </w:r>
      <w:del w:id="857" w:author="Transkribus" w:date="2019-12-11T14:30:00Z">
        <w:r w:rsidRPr="009B6BCA">
          <w:rPr>
            <w:rFonts w:ascii="Courier New" w:hAnsi="Courier New" w:cs="Courier New"/>
            <w:rtl/>
          </w:rPr>
          <w:delText>الصحبة فما فعل وبقى</w:delText>
        </w:r>
      </w:del>
      <w:ins w:id="858" w:author="Transkribus" w:date="2019-12-11T14:30:00Z">
        <w:r w:rsidRPr="00EE6742">
          <w:rPr>
            <w:rFonts w:ascii="Courier New" w:hAnsi="Courier New" w:cs="Courier New"/>
            <w:rtl/>
          </w:rPr>
          <w:t>النجيه فافعل ويق</w:t>
        </w:r>
      </w:ins>
      <w:r w:rsidRPr="00EE6742">
        <w:rPr>
          <w:rFonts w:ascii="Courier New" w:hAnsi="Courier New" w:cs="Courier New"/>
          <w:rtl/>
        </w:rPr>
        <w:t xml:space="preserve"> سنين </w:t>
      </w:r>
      <w:del w:id="859" w:author="Transkribus" w:date="2019-12-11T14:30:00Z">
        <w:r w:rsidRPr="009B6BCA">
          <w:rPr>
            <w:rFonts w:ascii="Courier New" w:hAnsi="Courier New" w:cs="Courier New"/>
            <w:rtl/>
          </w:rPr>
          <w:delText>يتردد</w:delText>
        </w:r>
      </w:del>
      <w:ins w:id="860" w:author="Transkribus" w:date="2019-12-11T14:30:00Z">
        <w:r w:rsidRPr="00EE6742">
          <w:rPr>
            <w:rFonts w:ascii="Courier New" w:hAnsi="Courier New" w:cs="Courier New"/>
            <w:rtl/>
          </w:rPr>
          <w:t>بردة</w:t>
        </w:r>
      </w:ins>
      <w:r w:rsidRPr="00EE6742">
        <w:rPr>
          <w:rFonts w:ascii="Courier New" w:hAnsi="Courier New" w:cs="Courier New"/>
          <w:rtl/>
        </w:rPr>
        <w:t xml:space="preserve"> الى</w:t>
      </w:r>
      <w:del w:id="861" w:author="Transkribus" w:date="2019-12-11T14:30:00Z">
        <w:r w:rsidRPr="009B6BCA">
          <w:rPr>
            <w:rFonts w:ascii="Courier New" w:hAnsi="Courier New" w:cs="Courier New"/>
            <w:rtl/>
          </w:rPr>
          <w:delText xml:space="preserve"> البيمارستان الكبير</w:delText>
        </w:r>
      </w:del>
    </w:p>
    <w:p w:rsidR="009E1C49" w:rsidRPr="00EE6742" w:rsidRDefault="009E1C49" w:rsidP="009E1C49">
      <w:pPr>
        <w:pStyle w:val="NurText"/>
        <w:bidi/>
        <w:rPr>
          <w:rFonts w:ascii="Courier New" w:hAnsi="Courier New" w:cs="Courier New"/>
        </w:rPr>
      </w:pPr>
      <w:ins w:id="862" w:author="Transkribus" w:date="2019-12-11T14:30:00Z">
        <w:r w:rsidRPr="00EE6742">
          <w:rPr>
            <w:rFonts w:ascii="Courier New" w:hAnsi="Courier New" w:cs="Courier New"/>
            <w:rtl/>
          </w:rPr>
          <w:t>السمار ستان الكير</w:t>
        </w:r>
      </w:ins>
      <w:r w:rsidRPr="00EE6742">
        <w:rPr>
          <w:rFonts w:ascii="Courier New" w:hAnsi="Courier New" w:cs="Courier New"/>
          <w:rtl/>
        </w:rPr>
        <w:t xml:space="preserve"> الذى ا</w:t>
      </w:r>
      <w:del w:id="863" w:author="Transkribus" w:date="2019-12-11T14:30:00Z">
        <w:r w:rsidRPr="009B6BCA">
          <w:rPr>
            <w:rFonts w:ascii="Courier New" w:hAnsi="Courier New" w:cs="Courier New"/>
            <w:rtl/>
          </w:rPr>
          <w:delText>ن</w:delText>
        </w:r>
      </w:del>
      <w:ins w:id="864" w:author="Transkribus" w:date="2019-12-11T14:30:00Z">
        <w:r w:rsidRPr="00EE6742">
          <w:rPr>
            <w:rFonts w:ascii="Courier New" w:hAnsi="Courier New" w:cs="Courier New"/>
            <w:rtl/>
          </w:rPr>
          <w:t>ل</w:t>
        </w:r>
      </w:ins>
      <w:r w:rsidRPr="00EE6742">
        <w:rPr>
          <w:rFonts w:ascii="Courier New" w:hAnsi="Courier New" w:cs="Courier New"/>
          <w:rtl/>
        </w:rPr>
        <w:t xml:space="preserve">شاه الملك العادل </w:t>
      </w:r>
      <w:del w:id="865" w:author="Transkribus" w:date="2019-12-11T14:30:00Z">
        <w:r w:rsidRPr="009B6BCA">
          <w:rPr>
            <w:rFonts w:ascii="Courier New" w:hAnsi="Courier New" w:cs="Courier New"/>
            <w:rtl/>
          </w:rPr>
          <w:delText>ن</w:delText>
        </w:r>
      </w:del>
      <w:ins w:id="866" w:author="Transkribus" w:date="2019-12-11T14:30:00Z">
        <w:r w:rsidRPr="00EE6742">
          <w:rPr>
            <w:rFonts w:ascii="Courier New" w:hAnsi="Courier New" w:cs="Courier New"/>
            <w:rtl/>
          </w:rPr>
          <w:t>ب</w:t>
        </w:r>
      </w:ins>
      <w:r w:rsidRPr="00EE6742">
        <w:rPr>
          <w:rFonts w:ascii="Courier New" w:hAnsi="Courier New" w:cs="Courier New"/>
          <w:rtl/>
        </w:rPr>
        <w:t xml:space="preserve">ور الدين بن </w:t>
      </w:r>
      <w:del w:id="867" w:author="Transkribus" w:date="2019-12-11T14:30:00Z">
        <w:r w:rsidRPr="009B6BCA">
          <w:rPr>
            <w:rFonts w:ascii="Courier New" w:hAnsi="Courier New" w:cs="Courier New"/>
            <w:rtl/>
          </w:rPr>
          <w:delText>زنكى ويعالج</w:delText>
        </w:r>
      </w:del>
      <w:ins w:id="868" w:author="Transkribus" w:date="2019-12-11T14:30:00Z">
        <w:r w:rsidRPr="00EE6742">
          <w:rPr>
            <w:rFonts w:ascii="Courier New" w:hAnsi="Courier New" w:cs="Courier New"/>
            <w:rtl/>
          </w:rPr>
          <w:t>زفكى ويعالح</w:t>
        </w:r>
      </w:ins>
      <w:r w:rsidRPr="00EE6742">
        <w:rPr>
          <w:rFonts w:ascii="Courier New" w:hAnsi="Courier New" w:cs="Courier New"/>
          <w:rtl/>
        </w:rPr>
        <w:t xml:space="preserve"> المرضى فيه</w:t>
      </w:r>
      <w:del w:id="869" w:author="Transkribus" w:date="2019-12-11T14:30:00Z">
        <w:r w:rsidRPr="009B6BCA">
          <w:rPr>
            <w:rFonts w:ascii="Courier New" w:hAnsi="Courier New" w:cs="Courier New"/>
            <w:rtl/>
          </w:rPr>
          <w:delText xml:space="preserve"> احتسابا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ins w:id="870" w:author="Transkribus" w:date="2019-12-11T14:30:00Z">
            <w:r w:rsidRPr="00EE6742">
              <w:rPr>
                <w:rFonts w:ascii="Courier New" w:hAnsi="Courier New" w:cs="Courier New"/>
                <w:rtl/>
              </w:rPr>
              <w:t xml:space="preserve">احنسانا </w:t>
            </w:r>
          </w:ins>
          <w:r w:rsidRPr="00EE6742">
            <w:rPr>
              <w:rFonts w:ascii="Courier New" w:hAnsi="Courier New" w:cs="Courier New"/>
              <w:rtl/>
            </w:rPr>
            <w:t xml:space="preserve">ثم </w:t>
          </w:r>
          <w:del w:id="871" w:author="Transkribus" w:date="2019-12-11T14:30:00Z">
            <w:r w:rsidRPr="009B6BCA">
              <w:rPr>
                <w:rFonts w:ascii="Courier New" w:hAnsi="Courier New" w:cs="Courier New"/>
                <w:rtl/>
              </w:rPr>
              <w:delText>الزم</w:delText>
            </w:r>
          </w:del>
          <w:ins w:id="872" w:author="Transkribus" w:date="2019-12-11T14:30:00Z">
            <w:r w:rsidRPr="00EE6742">
              <w:rPr>
                <w:rFonts w:ascii="Courier New" w:hAnsi="Courier New" w:cs="Courier New"/>
                <w:rtl/>
              </w:rPr>
              <w:t>الز م</w:t>
            </w:r>
          </w:ins>
          <w:r w:rsidRPr="00EE6742">
            <w:rPr>
              <w:rFonts w:ascii="Courier New" w:hAnsi="Courier New" w:cs="Courier New"/>
              <w:rtl/>
            </w:rPr>
            <w:t xml:space="preserve"> بعد ذلك بان قررت له فيه </w:t>
          </w:r>
          <w:del w:id="873" w:author="Transkribus" w:date="2019-12-11T14:30:00Z">
            <w:r w:rsidRPr="009B6BCA">
              <w:rPr>
                <w:rFonts w:ascii="Courier New" w:hAnsi="Courier New" w:cs="Courier New"/>
                <w:rtl/>
              </w:rPr>
              <w:delText>جامكية وجراية وبقى</w:delText>
            </w:r>
          </w:del>
          <w:ins w:id="874" w:author="Transkribus" w:date="2019-12-11T14:30:00Z">
            <w:r w:rsidRPr="00EE6742">
              <w:rPr>
                <w:rFonts w:ascii="Courier New" w:hAnsi="Courier New" w:cs="Courier New"/>
                <w:rtl/>
              </w:rPr>
              <w:t>جامكبه وجر اليقويق</w:t>
            </w:r>
          </w:ins>
          <w:r w:rsidRPr="00EE6742">
            <w:rPr>
              <w:rFonts w:ascii="Courier New" w:hAnsi="Courier New" w:cs="Courier New"/>
              <w:rtl/>
            </w:rPr>
            <w:t xml:space="preserve"> كذلك الى </w:t>
          </w:r>
          <w:del w:id="875" w:author="Transkribus" w:date="2019-12-11T14:30:00Z">
            <w:r w:rsidRPr="009B6BCA">
              <w:rPr>
                <w:rFonts w:ascii="Courier New" w:hAnsi="Courier New" w:cs="Courier New"/>
                <w:rtl/>
              </w:rPr>
              <w:delText>ان توفى رحمه</w:delText>
            </w:r>
          </w:del>
          <w:ins w:id="876" w:author="Transkribus" w:date="2019-12-11T14:30:00Z">
            <w:r w:rsidRPr="00EE6742">
              <w:rPr>
                <w:rFonts w:ascii="Courier New" w:hAnsi="Courier New" w:cs="Courier New"/>
                <w:rtl/>
              </w:rPr>
              <w:t>ابن يوفى رجمةه</w:t>
            </w:r>
          </w:ins>
          <w:r w:rsidRPr="00EE6742">
            <w:rPr>
              <w:rFonts w:ascii="Courier New" w:hAnsi="Courier New" w:cs="Courier New"/>
              <w:rtl/>
            </w:rPr>
            <w:t xml:space="preserve"> الله</w:t>
          </w:r>
          <w:del w:id="87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878" w:author="Transkribus" w:date="2019-12-11T14:30:00Z"/>
          <w:rFonts w:ascii="Courier New" w:hAnsi="Courier New" w:cs="Courier New"/>
        </w:rPr>
      </w:pPr>
      <w:dir w:val="rtl">
        <w:dir w:val="rtl">
          <w:del w:id="879" w:author="Transkribus" w:date="2019-12-11T14:30:00Z">
            <w:r w:rsidRPr="009B6BCA">
              <w:rPr>
                <w:rFonts w:ascii="Courier New" w:hAnsi="Courier New" w:cs="Courier New"/>
                <w:rtl/>
              </w:rPr>
              <w:delText>وكانت وفاته</w:delText>
            </w:r>
          </w:del>
          <w:ins w:id="880" w:author="Transkribus" w:date="2019-12-11T14:30:00Z">
            <w:r w:rsidRPr="00EE6742">
              <w:rPr>
                <w:rFonts w:ascii="Courier New" w:hAnsi="Courier New" w:cs="Courier New"/>
                <w:rtl/>
              </w:rPr>
              <w:t>وكاتت وفاله</w:t>
            </w:r>
          </w:ins>
          <w:r w:rsidRPr="00EE6742">
            <w:rPr>
              <w:rFonts w:ascii="Courier New" w:hAnsi="Courier New" w:cs="Courier New"/>
              <w:rtl/>
            </w:rPr>
            <w:t xml:space="preserve"> فى </w:t>
          </w:r>
          <w:del w:id="881" w:author="Transkribus" w:date="2019-12-11T14:30:00Z">
            <w:r w:rsidRPr="009B6BCA">
              <w:rPr>
                <w:rFonts w:ascii="Courier New" w:hAnsi="Courier New" w:cs="Courier New"/>
                <w:rtl/>
              </w:rPr>
              <w:delText>يوم الثلاثاء تاسع</w:delText>
            </w:r>
          </w:del>
          <w:ins w:id="882" w:author="Transkribus" w:date="2019-12-11T14:30:00Z">
            <w:r w:rsidRPr="00EE6742">
              <w:rPr>
                <w:rFonts w:ascii="Courier New" w:hAnsi="Courier New" w:cs="Courier New"/>
                <w:rtl/>
              </w:rPr>
              <w:t>بوم التلاثاء ثاسع</w:t>
            </w:r>
          </w:ins>
          <w:r w:rsidRPr="00EE6742">
            <w:rPr>
              <w:rFonts w:ascii="Courier New" w:hAnsi="Courier New" w:cs="Courier New"/>
              <w:rtl/>
            </w:rPr>
            <w:t xml:space="preserve"> شهر </w:t>
          </w:r>
          <w:del w:id="883" w:author="Transkribus" w:date="2019-12-11T14:30:00Z">
            <w:r w:rsidRPr="009B6BCA">
              <w:rPr>
                <w:rFonts w:ascii="Courier New" w:hAnsi="Courier New" w:cs="Courier New"/>
                <w:rtl/>
              </w:rPr>
              <w:delText>شعبان سنة اثنتى عشرة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884" w:author="Transkribus" w:date="2019-12-11T14:30:00Z">
            <w:r w:rsidRPr="009B6BCA">
              <w:rPr>
                <w:rFonts w:ascii="Courier New" w:hAnsi="Courier New" w:cs="Courier New"/>
                <w:rtl/>
              </w:rPr>
              <w:delText>ولكمال</w:delText>
            </w:r>
          </w:del>
          <w:ins w:id="885" w:author="Transkribus" w:date="2019-12-11T14:30:00Z">
            <w:r w:rsidRPr="00EE6742">
              <w:rPr>
                <w:rFonts w:ascii="Courier New" w:hAnsi="Courier New" w:cs="Courier New"/>
                <w:rtl/>
              </w:rPr>
              <w:t>سعيان صنة الفنى عسرةم وسثماثة أو لكمال</w:t>
            </w:r>
          </w:ins>
          <w:r w:rsidRPr="00EE6742">
            <w:rPr>
              <w:rFonts w:ascii="Courier New" w:hAnsi="Courier New" w:cs="Courier New"/>
              <w:rtl/>
            </w:rPr>
            <w:t xml:space="preserve"> الدين</w:t>
          </w:r>
          <w:r>
            <w:t>‬</w:t>
          </w:r>
          <w:r>
            <w:t>‬</w:t>
          </w:r>
        </w:dir>
      </w:dir>
    </w:p>
    <w:p w:rsidR="009E1C49" w:rsidRPr="009B6BCA" w:rsidRDefault="009E1C49" w:rsidP="009E1C49">
      <w:pPr>
        <w:pStyle w:val="NurText"/>
        <w:bidi/>
        <w:rPr>
          <w:del w:id="886" w:author="Transkribus" w:date="2019-12-11T14:30:00Z"/>
          <w:rFonts w:ascii="Courier New" w:hAnsi="Courier New" w:cs="Courier New"/>
        </w:rPr>
      </w:pPr>
      <w:r w:rsidRPr="00EE6742">
        <w:rPr>
          <w:rFonts w:ascii="Courier New" w:hAnsi="Courier New" w:cs="Courier New"/>
          <w:rtl/>
        </w:rPr>
        <w:t>الح</w:t>
      </w:r>
      <w:del w:id="887" w:author="Transkribus" w:date="2019-12-11T14:30:00Z">
        <w:r w:rsidRPr="009B6BCA">
          <w:rPr>
            <w:rFonts w:ascii="Courier New" w:hAnsi="Courier New" w:cs="Courier New"/>
            <w:rtl/>
          </w:rPr>
          <w:delText>م</w:delText>
        </w:r>
      </w:del>
      <w:r w:rsidRPr="00EE6742">
        <w:rPr>
          <w:rFonts w:ascii="Courier New" w:hAnsi="Courier New" w:cs="Courier New"/>
          <w:rtl/>
        </w:rPr>
        <w:t>صى من الكتب م</w:t>
      </w:r>
      <w:del w:id="888" w:author="Transkribus" w:date="2019-12-11T14:30:00Z">
        <w:r w:rsidRPr="009B6BCA">
          <w:rPr>
            <w:rFonts w:ascii="Courier New" w:hAnsi="Courier New" w:cs="Courier New"/>
            <w:rtl/>
          </w:rPr>
          <w:delText>ق</w:delText>
        </w:r>
      </w:del>
      <w:ins w:id="889" w:author="Transkribus" w:date="2019-12-11T14:30:00Z">
        <w:r w:rsidRPr="00EE6742">
          <w:rPr>
            <w:rFonts w:ascii="Courier New" w:hAnsi="Courier New" w:cs="Courier New"/>
            <w:rtl/>
          </w:rPr>
          <w:t>ع</w:t>
        </w:r>
      </w:ins>
      <w:r w:rsidRPr="00EE6742">
        <w:rPr>
          <w:rFonts w:ascii="Courier New" w:hAnsi="Courier New" w:cs="Courier New"/>
          <w:rtl/>
        </w:rPr>
        <w:t>الة فى البا</w:t>
      </w:r>
      <w:del w:id="890" w:author="Transkribus" w:date="2019-12-11T14:30:00Z">
        <w:r w:rsidRPr="009B6BCA">
          <w:rPr>
            <w:rFonts w:ascii="Courier New" w:hAnsi="Courier New" w:cs="Courier New"/>
            <w:rtl/>
          </w:rPr>
          <w:delText>ه</w:delText>
        </w:r>
      </w:del>
      <w:ins w:id="891" w:author="Transkribus" w:date="2019-12-11T14:30:00Z">
        <w:r w:rsidRPr="00EE6742">
          <w:rPr>
            <w:rFonts w:ascii="Courier New" w:hAnsi="Courier New" w:cs="Courier New"/>
            <w:rtl/>
          </w:rPr>
          <w:t>ء</w:t>
        </w:r>
      </w:ins>
      <w:r w:rsidRPr="00EE6742">
        <w:rPr>
          <w:rFonts w:ascii="Courier New" w:hAnsi="Courier New" w:cs="Courier New"/>
          <w:rtl/>
        </w:rPr>
        <w:t xml:space="preserve"> وهى مستقصاة فى </w:t>
      </w:r>
      <w:del w:id="892" w:author="Transkribus" w:date="2019-12-11T14:30:00Z">
        <w:r w:rsidRPr="009B6BCA">
          <w:rPr>
            <w:rFonts w:ascii="Courier New" w:hAnsi="Courier New" w:cs="Courier New"/>
            <w:rtl/>
          </w:rPr>
          <w:delText>فنها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893" w:author="Transkribus" w:date="2019-12-11T14:30:00Z">
            <w:r w:rsidRPr="009B6BCA">
              <w:rPr>
                <w:rFonts w:ascii="Courier New" w:hAnsi="Courier New" w:cs="Courier New"/>
                <w:rtl/>
              </w:rPr>
              <w:delText>شرح بعض</w:delText>
            </w:r>
          </w:del>
          <w:ins w:id="894" w:author="Transkribus" w:date="2019-12-11T14:30:00Z">
            <w:r w:rsidRPr="00EE6742">
              <w:rPr>
                <w:rFonts w:ascii="Courier New" w:hAnsi="Courier New" w:cs="Courier New"/>
                <w:rtl/>
              </w:rPr>
              <w:t>غنها شرج يعق</w:t>
            </w:r>
          </w:ins>
          <w:r w:rsidRPr="00EE6742">
            <w:rPr>
              <w:rFonts w:ascii="Courier New" w:hAnsi="Courier New" w:cs="Courier New"/>
              <w:rtl/>
            </w:rPr>
            <w:t xml:space="preserve"> كتاب العل</w:t>
          </w:r>
          <w:r>
            <w:t>‬</w:t>
          </w:r>
          <w:r>
            <w:t>‬</w:t>
          </w:r>
        </w:dir>
      </w:dir>
    </w:p>
    <w:p w:rsidR="009E1C49" w:rsidRPr="009B6BCA" w:rsidRDefault="009E1C49" w:rsidP="009E1C49">
      <w:pPr>
        <w:pStyle w:val="NurText"/>
        <w:bidi/>
        <w:rPr>
          <w:del w:id="895" w:author="Transkribus" w:date="2019-12-11T14:30:00Z"/>
          <w:rFonts w:ascii="Courier New" w:hAnsi="Courier New" w:cs="Courier New"/>
        </w:rPr>
      </w:pPr>
      <w:del w:id="896" w:author="Transkribus" w:date="2019-12-11T14:30:00Z">
        <w:r w:rsidRPr="009B6BCA">
          <w:rPr>
            <w:rFonts w:ascii="Courier New" w:hAnsi="Courier New" w:cs="Courier New"/>
            <w:rtl/>
          </w:rPr>
          <w:delText xml:space="preserve">ل </w:delText>
        </w:r>
      </w:del>
      <w:r w:rsidRPr="00EE6742">
        <w:rPr>
          <w:rFonts w:ascii="Courier New" w:hAnsi="Courier New" w:cs="Courier New"/>
          <w:rtl/>
        </w:rPr>
        <w:t xml:space="preserve">والاعراض </w:t>
      </w:r>
      <w:del w:id="897" w:author="Transkribus" w:date="2019-12-11T14:30:00Z">
        <w:r w:rsidRPr="009B6BCA">
          <w:rPr>
            <w:rFonts w:ascii="Courier New" w:hAnsi="Courier New" w:cs="Courier New"/>
            <w:rtl/>
          </w:rPr>
          <w:delText>لجالينوس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898" w:author="Transkribus" w:date="2019-12-11T14:30:00Z">
            <w:r w:rsidRPr="009B6BCA">
              <w:rPr>
                <w:rFonts w:ascii="Courier New" w:hAnsi="Courier New" w:cs="Courier New"/>
                <w:rtl/>
              </w:rPr>
              <w:delText>الرسالة الكاملة</w:delText>
            </w:r>
          </w:del>
          <w:ins w:id="899" w:author="Transkribus" w:date="2019-12-11T14:30:00Z">
            <w:r w:rsidRPr="00EE6742">
              <w:rPr>
                <w:rFonts w:ascii="Courier New" w:hAnsi="Courier New" w:cs="Courier New"/>
                <w:rtl/>
              </w:rPr>
              <w:t>لخالبنوس الرشالة الكامسلة</w:t>
            </w:r>
          </w:ins>
          <w:r w:rsidRPr="00EE6742">
            <w:rPr>
              <w:rFonts w:ascii="Courier New" w:hAnsi="Courier New" w:cs="Courier New"/>
              <w:rtl/>
            </w:rPr>
            <w:t xml:space="preserve"> فى الادو</w:t>
          </w:r>
          <w:del w:id="900" w:author="Transkribus" w:date="2019-12-11T14:30:00Z">
            <w:r w:rsidRPr="009B6BCA">
              <w:rPr>
                <w:rFonts w:ascii="Courier New" w:hAnsi="Courier New" w:cs="Courier New"/>
                <w:rtl/>
              </w:rPr>
              <w:delText>ي</w:delText>
            </w:r>
          </w:del>
          <w:ins w:id="901" w:author="Transkribus" w:date="2019-12-11T14:30:00Z">
            <w:r w:rsidRPr="00EE6742">
              <w:rPr>
                <w:rFonts w:ascii="Courier New" w:hAnsi="Courier New" w:cs="Courier New"/>
                <w:rtl/>
              </w:rPr>
              <w:t>ب</w:t>
            </w:r>
          </w:ins>
          <w:r w:rsidRPr="00EE6742">
            <w:rPr>
              <w:rFonts w:ascii="Courier New" w:hAnsi="Courier New" w:cs="Courier New"/>
              <w:rtl/>
            </w:rPr>
            <w:t>ة المسهلة</w:t>
          </w:r>
          <w:del w:id="90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03" w:author="Transkribus" w:date="2019-12-11T14:30:00Z">
            <w:r w:rsidRPr="00EE6742">
              <w:rPr>
                <w:rFonts w:ascii="Courier New" w:hAnsi="Courier New" w:cs="Courier New"/>
                <w:rtl/>
              </w:rPr>
              <w:t xml:space="preserve"> احنصار كناب الحساوى</w:t>
            </w:r>
          </w:ins>
          <w:r>
            <w:t>‬</w:t>
          </w:r>
          <w:r>
            <w:t>‬</w:t>
          </w:r>
        </w:dir>
      </w:dir>
    </w:p>
    <w:p w:rsidR="009E1C49" w:rsidRPr="009B6BCA" w:rsidRDefault="009E1C49" w:rsidP="009E1C49">
      <w:pPr>
        <w:pStyle w:val="NurText"/>
        <w:bidi/>
        <w:rPr>
          <w:del w:id="904" w:author="Transkribus" w:date="2019-12-11T14:30:00Z"/>
          <w:rFonts w:ascii="Courier New" w:hAnsi="Courier New" w:cs="Courier New"/>
        </w:rPr>
      </w:pPr>
      <w:dir w:val="rtl">
        <w:dir w:val="rtl">
          <w:del w:id="905" w:author="Transkribus" w:date="2019-12-11T14:30:00Z">
            <w:r w:rsidRPr="009B6BCA">
              <w:rPr>
                <w:rFonts w:ascii="Courier New" w:hAnsi="Courier New" w:cs="Courier New"/>
                <w:rtl/>
              </w:rPr>
              <w:delText>اختصار كتاب الحاوى للرازى</w:delText>
            </w:r>
          </w:del>
          <w:ins w:id="906" w:author="Transkribus" w:date="2019-12-11T14:30:00Z">
            <w:r w:rsidRPr="00EE6742">
              <w:rPr>
                <w:rFonts w:ascii="Courier New" w:hAnsi="Courier New" w:cs="Courier New"/>
                <w:rtl/>
              </w:rPr>
              <w:t>ابرارى</w:t>
            </w:r>
          </w:ins>
          <w:r w:rsidRPr="00EE6742">
            <w:rPr>
              <w:rFonts w:ascii="Courier New" w:hAnsi="Courier New" w:cs="Courier New"/>
              <w:rtl/>
            </w:rPr>
            <w:t xml:space="preserve"> لم </w:t>
          </w:r>
          <w:del w:id="907" w:author="Transkribus" w:date="2019-12-11T14:30:00Z">
            <w:r w:rsidRPr="009B6BCA">
              <w:rPr>
                <w:rFonts w:ascii="Courier New" w:hAnsi="Courier New" w:cs="Courier New"/>
                <w:rtl/>
              </w:rPr>
              <w:delText>يتم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908" w:author="Transkribus" w:date="2019-12-11T14:30:00Z"/>
          <w:rFonts w:ascii="Courier New" w:hAnsi="Courier New" w:cs="Courier New"/>
        </w:rPr>
      </w:pPr>
      <w:dir w:val="rtl">
        <w:dir w:val="rtl">
          <w:del w:id="909" w:author="Transkribus" w:date="2019-12-11T14:30:00Z">
            <w:r w:rsidRPr="009B6BCA">
              <w:rPr>
                <w:rFonts w:ascii="Courier New" w:hAnsi="Courier New" w:cs="Courier New"/>
                <w:rtl/>
              </w:rPr>
              <w:delText>مقالة</w:delText>
            </w:r>
          </w:del>
          <w:ins w:id="910" w:author="Transkribus" w:date="2019-12-11T14:30:00Z">
            <w:r w:rsidRPr="00EE6742">
              <w:rPr>
                <w:rFonts w:ascii="Courier New" w:hAnsi="Courier New" w:cs="Courier New"/>
                <w:rtl/>
              </w:rPr>
              <w:t>يم معالة</w:t>
            </w:r>
          </w:ins>
          <w:r w:rsidRPr="00EE6742">
            <w:rPr>
              <w:rFonts w:ascii="Courier New" w:hAnsi="Courier New" w:cs="Courier New"/>
              <w:rtl/>
            </w:rPr>
            <w:t xml:space="preserve"> فى الاستسقاء</w:t>
          </w:r>
          <w:del w:id="9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912" w:author="Transkribus" w:date="2019-12-11T14:30:00Z"/>
          <w:rFonts w:ascii="Courier New" w:hAnsi="Courier New" w:cs="Courier New"/>
        </w:rPr>
      </w:pPr>
      <w:dir w:val="rtl">
        <w:dir w:val="rtl">
          <w:del w:id="913" w:author="Transkribus" w:date="2019-12-11T14:30:00Z">
            <w:r w:rsidRPr="009B6BCA">
              <w:rPr>
                <w:rFonts w:ascii="Courier New" w:hAnsi="Courier New" w:cs="Courier New"/>
                <w:rtl/>
              </w:rPr>
              <w:delText>تعاليق على</w:delText>
            </w:r>
          </w:del>
          <w:ins w:id="914" w:author="Transkribus" w:date="2019-12-11T14:30:00Z">
            <w:r w:rsidRPr="00EE6742">
              <w:rPr>
                <w:rFonts w:ascii="Courier New" w:hAnsi="Courier New" w:cs="Courier New"/>
                <w:rtl/>
              </w:rPr>
              <w:t xml:space="preserve"> تعالبق عسلى</w:t>
            </w:r>
          </w:ins>
          <w:r w:rsidRPr="00EE6742">
            <w:rPr>
              <w:rFonts w:ascii="Courier New" w:hAnsi="Courier New" w:cs="Courier New"/>
              <w:rtl/>
            </w:rPr>
            <w:t xml:space="preserve"> الكليات من ك</w:t>
          </w:r>
          <w:del w:id="915" w:author="Transkribus" w:date="2019-12-11T14:30:00Z">
            <w:r w:rsidRPr="009B6BCA">
              <w:rPr>
                <w:rFonts w:ascii="Courier New" w:hAnsi="Courier New" w:cs="Courier New"/>
                <w:rtl/>
              </w:rPr>
              <w:delText>ت</w:delText>
            </w:r>
          </w:del>
          <w:ins w:id="916" w:author="Transkribus" w:date="2019-12-11T14:30:00Z">
            <w:r w:rsidRPr="00EE6742">
              <w:rPr>
                <w:rFonts w:ascii="Courier New" w:hAnsi="Courier New" w:cs="Courier New"/>
                <w:rtl/>
              </w:rPr>
              <w:t>م</w:t>
            </w:r>
          </w:ins>
          <w:r w:rsidRPr="00EE6742">
            <w:rPr>
              <w:rFonts w:ascii="Courier New" w:hAnsi="Courier New" w:cs="Courier New"/>
              <w:rtl/>
            </w:rPr>
            <w:t>اب القانون</w:t>
          </w:r>
          <w:del w:id="91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918" w:author="Transkribus" w:date="2019-12-11T14:30:00Z">
            <w:r w:rsidRPr="009B6BCA">
              <w:rPr>
                <w:rFonts w:ascii="Courier New" w:hAnsi="Courier New" w:cs="Courier New"/>
                <w:rtl/>
              </w:rPr>
              <w:delText>تعاليق</w:delText>
            </w:r>
          </w:del>
          <w:ins w:id="919" w:author="Transkribus" w:date="2019-12-11T14:30:00Z">
            <w:r w:rsidRPr="00EE6742">
              <w:rPr>
                <w:rFonts w:ascii="Courier New" w:hAnsi="Courier New" w:cs="Courier New"/>
                <w:rtl/>
              </w:rPr>
              <w:t xml:space="preserve"> فياليق</w:t>
            </w:r>
          </w:ins>
          <w:r w:rsidRPr="00EE6742">
            <w:rPr>
              <w:rFonts w:ascii="Courier New" w:hAnsi="Courier New" w:cs="Courier New"/>
              <w:rtl/>
            </w:rPr>
            <w:t xml:space="preserve"> فى</w:t>
          </w:r>
          <w:r>
            <w:t>‬</w:t>
          </w:r>
          <w:r>
            <w:t>‬</w:t>
          </w:r>
        </w:dir>
      </w:dir>
    </w:p>
    <w:p w:rsidR="009E1C49" w:rsidRPr="009B6BCA" w:rsidRDefault="009E1C49" w:rsidP="009E1C49">
      <w:pPr>
        <w:pStyle w:val="NurText"/>
        <w:bidi/>
        <w:rPr>
          <w:del w:id="920" w:author="Transkribus" w:date="2019-12-11T14:30:00Z"/>
          <w:rFonts w:ascii="Courier New" w:hAnsi="Courier New" w:cs="Courier New"/>
        </w:rPr>
      </w:pPr>
      <w:r w:rsidRPr="00EE6742">
        <w:rPr>
          <w:rFonts w:ascii="Courier New" w:hAnsi="Courier New" w:cs="Courier New"/>
          <w:rtl/>
        </w:rPr>
        <w:t>الطب</w:t>
      </w:r>
      <w:del w:id="92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9B6BCA" w:rsidRDefault="009E1C49" w:rsidP="009E1C49">
      <w:pPr>
        <w:pStyle w:val="NurText"/>
        <w:bidi/>
        <w:rPr>
          <w:del w:id="922" w:author="Transkribus" w:date="2019-12-11T14:30:00Z"/>
          <w:rFonts w:ascii="Courier New" w:hAnsi="Courier New" w:cs="Courier New"/>
        </w:rPr>
      </w:pPr>
      <w:dir w:val="rtl">
        <w:dir w:val="rtl">
          <w:del w:id="923" w:author="Transkribus" w:date="2019-12-11T14:30:00Z">
            <w:r w:rsidRPr="009B6BCA">
              <w:rPr>
                <w:rFonts w:ascii="Courier New" w:hAnsi="Courier New" w:cs="Courier New"/>
                <w:rtl/>
              </w:rPr>
              <w:delText>تعاليق</w:delText>
            </w:r>
          </w:del>
          <w:ins w:id="924" w:author="Transkribus" w:date="2019-12-11T14:30:00Z">
            <w:r w:rsidRPr="00EE6742">
              <w:rPr>
                <w:rFonts w:ascii="Courier New" w:hAnsi="Courier New" w:cs="Courier New"/>
                <w:rtl/>
              </w:rPr>
              <w:t xml:space="preserve"> ثهالبق</w:t>
            </w:r>
          </w:ins>
          <w:r w:rsidRPr="00EE6742">
            <w:rPr>
              <w:rFonts w:ascii="Courier New" w:hAnsi="Courier New" w:cs="Courier New"/>
              <w:rtl/>
            </w:rPr>
            <w:t xml:space="preserve"> فى البول الفها فى </w:t>
          </w:r>
          <w:del w:id="925" w:author="Transkribus" w:date="2019-12-11T14:30:00Z">
            <w:r w:rsidRPr="009B6BCA">
              <w:rPr>
                <w:rFonts w:ascii="Courier New" w:hAnsi="Courier New" w:cs="Courier New"/>
                <w:rtl/>
              </w:rPr>
              <w:delText>اول رجب سنة ثلاث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926" w:author="Transkribus" w:date="2019-12-11T14:30:00Z"/>
          <w:rFonts w:ascii="Courier New" w:hAnsi="Courier New" w:cs="Courier New"/>
        </w:rPr>
      </w:pPr>
      <w:dir w:val="rtl">
        <w:dir w:val="rtl">
          <w:del w:id="927" w:author="Transkribus" w:date="2019-12-11T14:30:00Z">
            <w:r w:rsidRPr="009B6BCA">
              <w:rPr>
                <w:rFonts w:ascii="Courier New" w:hAnsi="Courier New" w:cs="Courier New"/>
                <w:rtl/>
              </w:rPr>
              <w:delText>اختصار</w:delText>
            </w:r>
          </w:del>
          <w:ins w:id="928" w:author="Transkribus" w:date="2019-12-11T14:30:00Z">
            <w:r w:rsidRPr="00EE6742">
              <w:rPr>
                <w:rFonts w:ascii="Courier New" w:hAnsi="Courier New" w:cs="Courier New"/>
                <w:rtl/>
              </w:rPr>
              <w:t>أول رخب ستةقلاب وستماثة احنصار</w:t>
            </w:r>
          </w:ins>
          <w:r w:rsidRPr="00EE6742">
            <w:rPr>
              <w:rFonts w:ascii="Courier New" w:hAnsi="Courier New" w:cs="Courier New"/>
              <w:rtl/>
            </w:rPr>
            <w:t xml:space="preserve"> كتاب المسائل</w:t>
          </w:r>
          <w:r>
            <w:t>‬</w:t>
          </w:r>
          <w:r>
            <w:t>‬</w:t>
          </w:r>
        </w:dir>
      </w:dir>
    </w:p>
    <w:p w:rsidR="009E1C49" w:rsidRPr="00EE6742" w:rsidRDefault="009E1C49" w:rsidP="009E1C49">
      <w:pPr>
        <w:pStyle w:val="NurText"/>
        <w:bidi/>
        <w:rPr>
          <w:rFonts w:ascii="Courier New" w:hAnsi="Courier New" w:cs="Courier New"/>
        </w:rPr>
      </w:pPr>
      <w:ins w:id="929" w:author="Transkribus" w:date="2019-12-11T14:30:00Z">
        <w:r w:rsidRPr="00EE6742">
          <w:rPr>
            <w:rFonts w:ascii="Courier New" w:hAnsi="Courier New" w:cs="Courier New"/>
            <w:rtl/>
          </w:rPr>
          <w:t>ا</w:t>
        </w:r>
      </w:ins>
      <w:r w:rsidRPr="00EE6742">
        <w:rPr>
          <w:rFonts w:ascii="Courier New" w:hAnsi="Courier New" w:cs="Courier New"/>
          <w:rtl/>
        </w:rPr>
        <w:t>لحنين بن اسح</w:t>
      </w:r>
      <w:del w:id="930" w:author="Transkribus" w:date="2019-12-11T14:30:00Z">
        <w:r w:rsidRPr="009B6BCA">
          <w:rPr>
            <w:rFonts w:ascii="Courier New" w:hAnsi="Courier New" w:cs="Courier New"/>
            <w:rtl/>
          </w:rPr>
          <w:delText>ا</w:delText>
        </w:r>
      </w:del>
      <w:r w:rsidRPr="00EE6742">
        <w:rPr>
          <w:rFonts w:ascii="Courier New" w:hAnsi="Courier New" w:cs="Courier New"/>
          <w:rtl/>
        </w:rPr>
        <w:t xml:space="preserve">ق وقد </w:t>
      </w:r>
      <w:del w:id="931" w:author="Transkribus" w:date="2019-12-11T14:30:00Z">
        <w:r w:rsidRPr="009B6BCA">
          <w:rPr>
            <w:rFonts w:ascii="Courier New" w:hAnsi="Courier New" w:cs="Courier New"/>
            <w:rtl/>
          </w:rPr>
          <w:delText>اجاد 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32" w:author="Transkribus" w:date="2019-12-11T14:30:00Z">
        <w:r w:rsidRPr="00EE6742">
          <w:rPr>
            <w:rFonts w:ascii="Courier New" w:hAnsi="Courier New" w:cs="Courier New"/>
            <w:rtl/>
          </w:rPr>
          <w:t>أجاد</w:t>
        </w:r>
      </w:ins>
    </w:p>
    <w:p w:rsidR="009E1C49" w:rsidRPr="00EE6742" w:rsidRDefault="009E1C49" w:rsidP="009E1C49">
      <w:pPr>
        <w:pStyle w:val="NurText"/>
        <w:bidi/>
        <w:rPr>
          <w:ins w:id="933" w:author="Transkribus" w:date="2019-12-11T14:30:00Z"/>
          <w:rFonts w:ascii="Courier New" w:hAnsi="Courier New" w:cs="Courier New"/>
        </w:rPr>
      </w:pPr>
      <w:dir w:val="rtl">
        <w:dir w:val="rtl">
          <w:ins w:id="934" w:author="Transkribus" w:date="2019-12-11T14:30:00Z">
            <w:r w:rsidRPr="00EE6742">
              <w:rPr>
                <w:rFonts w:ascii="Courier New" w:hAnsi="Courier New" w:cs="Courier New"/>
                <w:rtl/>
              </w:rPr>
              <w:t>موفق الدين</w:t>
            </w:r>
          </w:ins>
          <w:r>
            <w:t>‬</w:t>
          </w:r>
          <w:r>
            <w:t>‬</w:t>
          </w:r>
        </w:dir>
      </w:dir>
    </w:p>
    <w:p w:rsidR="009E1C49" w:rsidRPr="00EE6742" w:rsidRDefault="009E1C49" w:rsidP="009E1C49">
      <w:pPr>
        <w:pStyle w:val="NurText"/>
        <w:bidi/>
        <w:rPr>
          <w:rFonts w:ascii="Courier New" w:hAnsi="Courier New" w:cs="Courier New"/>
        </w:rPr>
      </w:pPr>
      <w:ins w:id="935" w:author="Transkribus" w:date="2019-12-11T14:30:00Z">
        <w:r w:rsidRPr="00EE6742">
          <w:rPr>
            <w:rFonts w:ascii="Courier New" w:hAnsi="Courier New" w:cs="Courier New"/>
            <w:rtl/>
          </w:rPr>
          <w:t>*(</w:t>
        </w:r>
      </w:ins>
      <w:r w:rsidRPr="00EE6742">
        <w:rPr>
          <w:rFonts w:ascii="Courier New" w:hAnsi="Courier New" w:cs="Courier New"/>
          <w:rtl/>
        </w:rPr>
        <w:t xml:space="preserve">موفق الدين عبد </w:t>
      </w:r>
      <w:del w:id="936" w:author="Transkribus" w:date="2019-12-11T14:30:00Z">
        <w:r w:rsidRPr="009B6BCA">
          <w:rPr>
            <w:rFonts w:ascii="Courier New" w:hAnsi="Courier New" w:cs="Courier New"/>
            <w:rtl/>
          </w:rPr>
          <w:delText>اللطيف البغدادي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37" w:author="Transkribus" w:date="2019-12-11T14:30:00Z">
        <w:r w:rsidRPr="00EE6742">
          <w:rPr>
            <w:rFonts w:ascii="Courier New" w:hAnsi="Courier New" w:cs="Courier New"/>
            <w:rtl/>
          </w:rPr>
          <w:t>الطبف البعدادى)*</w:t>
        </w:r>
      </w:ins>
    </w:p>
    <w:p w:rsidR="009E1C49" w:rsidRPr="00EE6742" w:rsidRDefault="009E1C49" w:rsidP="009E1C49">
      <w:pPr>
        <w:pStyle w:val="NurText"/>
        <w:bidi/>
        <w:rPr>
          <w:ins w:id="938" w:author="Transkribus" w:date="2019-12-11T14:30:00Z"/>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هو الش</w:t>
          </w:r>
          <w:del w:id="939" w:author="Transkribus" w:date="2019-12-11T14:30:00Z">
            <w:r w:rsidRPr="009B6BCA">
              <w:rPr>
                <w:rFonts w:ascii="Courier New" w:hAnsi="Courier New" w:cs="Courier New"/>
                <w:rtl/>
              </w:rPr>
              <w:delText>يخ</w:delText>
            </w:r>
          </w:del>
          <w:ins w:id="940" w:author="Transkribus" w:date="2019-12-11T14:30:00Z">
            <w:r w:rsidRPr="00EE6742">
              <w:rPr>
                <w:rFonts w:ascii="Courier New" w:hAnsi="Courier New" w:cs="Courier New"/>
                <w:rtl/>
              </w:rPr>
              <w:t>ح</w:t>
            </w:r>
          </w:ins>
          <w:r w:rsidRPr="00EE6742">
            <w:rPr>
              <w:rFonts w:ascii="Courier New" w:hAnsi="Courier New" w:cs="Courier New"/>
              <w:rtl/>
            </w:rPr>
            <w:t xml:space="preserve"> الامام الفاضل موفق الدين </w:t>
          </w:r>
          <w:del w:id="941" w:author="Transkribus" w:date="2019-12-11T14:30:00Z">
            <w:r w:rsidRPr="009B6BCA">
              <w:rPr>
                <w:rFonts w:ascii="Courier New" w:hAnsi="Courier New" w:cs="Courier New"/>
                <w:rtl/>
              </w:rPr>
              <w:delText>ا</w:delText>
            </w:r>
          </w:del>
          <w:ins w:id="942" w:author="Transkribus" w:date="2019-12-11T14:30:00Z">
            <w:r w:rsidRPr="00EE6742">
              <w:rPr>
                <w:rFonts w:ascii="Courier New" w:hAnsi="Courier New" w:cs="Courier New"/>
                <w:rtl/>
              </w:rPr>
              <w:t>أ</w:t>
            </w:r>
          </w:ins>
          <w:r w:rsidRPr="00EE6742">
            <w:rPr>
              <w:rFonts w:ascii="Courier New" w:hAnsi="Courier New" w:cs="Courier New"/>
              <w:rtl/>
            </w:rPr>
            <w:t>بو محمد عبد</w:t>
          </w:r>
          <w:del w:id="943" w:author="Transkribus" w:date="2019-12-11T14:30:00Z">
            <w:r w:rsidRPr="009B6BCA">
              <w:rPr>
                <w:rFonts w:ascii="Courier New" w:hAnsi="Courier New" w:cs="Courier New"/>
                <w:rtl/>
              </w:rPr>
              <w:delText xml:space="preserve"> اللطيف</w:delText>
            </w:r>
          </w:del>
          <w:r>
            <w:t>‬</w:t>
          </w:r>
          <w:r>
            <w:t>‬</w:t>
          </w:r>
        </w:dir>
      </w:dir>
    </w:p>
    <w:p w:rsidR="009E1C49" w:rsidRPr="00EE6742" w:rsidRDefault="009E1C49" w:rsidP="009E1C49">
      <w:pPr>
        <w:pStyle w:val="NurText"/>
        <w:bidi/>
        <w:rPr>
          <w:ins w:id="944" w:author="Transkribus" w:date="2019-12-11T14:30:00Z"/>
          <w:rFonts w:ascii="Courier New" w:hAnsi="Courier New" w:cs="Courier New"/>
        </w:rPr>
      </w:pPr>
      <w:ins w:id="945" w:author="Transkribus" w:date="2019-12-11T14:30:00Z">
        <w:r w:rsidRPr="00EE6742">
          <w:rPr>
            <w:rFonts w:ascii="Courier New" w:hAnsi="Courier New" w:cs="Courier New"/>
            <w:rtl/>
          </w:rPr>
          <w:t>٤ر ر</w:t>
        </w:r>
      </w:ins>
    </w:p>
    <w:p w:rsidR="009E1C49" w:rsidRPr="00EE6742" w:rsidRDefault="009E1C49" w:rsidP="009E1C49">
      <w:pPr>
        <w:pStyle w:val="NurText"/>
        <w:bidi/>
        <w:rPr>
          <w:ins w:id="946" w:author="Transkribus" w:date="2019-12-11T14:30:00Z"/>
          <w:rFonts w:ascii="Courier New" w:hAnsi="Courier New" w:cs="Courier New"/>
        </w:rPr>
      </w:pPr>
      <w:ins w:id="947" w:author="Transkribus" w:date="2019-12-11T14:30:00Z">
        <w:r w:rsidRPr="00EE6742">
          <w:rPr>
            <w:rFonts w:ascii="Courier New" w:hAnsi="Courier New" w:cs="Courier New"/>
            <w:rtl/>
          </w:rPr>
          <w:t>٢٠٢</w:t>
        </w:r>
      </w:ins>
    </w:p>
    <w:p w:rsidR="009E1C49" w:rsidRPr="009B6BCA" w:rsidRDefault="009E1C49" w:rsidP="009E1C49">
      <w:pPr>
        <w:pStyle w:val="NurText"/>
        <w:bidi/>
        <w:rPr>
          <w:del w:id="948" w:author="Transkribus" w:date="2019-12-11T14:30:00Z"/>
          <w:rFonts w:ascii="Courier New" w:hAnsi="Courier New" w:cs="Courier New"/>
        </w:rPr>
      </w:pPr>
      <w:ins w:id="949" w:author="Transkribus" w:date="2019-12-11T14:30:00Z">
        <w:r w:rsidRPr="00EE6742">
          <w:rPr>
            <w:rFonts w:ascii="Courier New" w:hAnsi="Courier New" w:cs="Courier New"/>
            <w:rtl/>
          </w:rPr>
          <w:t>اطيف</w:t>
        </w:r>
      </w:ins>
      <w:r w:rsidRPr="00EE6742">
        <w:rPr>
          <w:rFonts w:ascii="Courier New" w:hAnsi="Courier New" w:cs="Courier New"/>
          <w:rtl/>
        </w:rPr>
        <w:t xml:space="preserve"> بن يوسف بن محمد بن على بن </w:t>
      </w:r>
      <w:del w:id="950" w:author="Transkribus" w:date="2019-12-11T14:30:00Z">
        <w:r w:rsidRPr="009B6BCA">
          <w:rPr>
            <w:rFonts w:ascii="Courier New" w:hAnsi="Courier New" w:cs="Courier New"/>
            <w:rtl/>
          </w:rPr>
          <w:delText>ا</w:delText>
        </w:r>
      </w:del>
      <w:ins w:id="951" w:author="Transkribus" w:date="2019-12-11T14:30:00Z">
        <w:r w:rsidRPr="00EE6742">
          <w:rPr>
            <w:rFonts w:ascii="Courier New" w:hAnsi="Courier New" w:cs="Courier New"/>
            <w:rtl/>
          </w:rPr>
          <w:t>أ</w:t>
        </w:r>
      </w:ins>
      <w:r w:rsidRPr="00EE6742">
        <w:rPr>
          <w:rFonts w:ascii="Courier New" w:hAnsi="Courier New" w:cs="Courier New"/>
          <w:rtl/>
        </w:rPr>
        <w:t xml:space="preserve">بى سعد ويعرف بابن </w:t>
      </w:r>
      <w:del w:id="952" w:author="Transkribus" w:date="2019-12-11T14:30:00Z">
        <w:r w:rsidRPr="009B6BCA">
          <w:rPr>
            <w:rFonts w:ascii="Courier New" w:hAnsi="Courier New" w:cs="Courier New"/>
            <w:rtl/>
          </w:rPr>
          <w:delText>اللباد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953" w:author="Transkribus" w:date="2019-12-11T14:30:00Z">
            <w:r w:rsidRPr="009B6BCA">
              <w:rPr>
                <w:rFonts w:ascii="Courier New" w:hAnsi="Courier New" w:cs="Courier New"/>
                <w:rtl/>
              </w:rPr>
              <w:delText>موصلى</w:delText>
            </w:r>
          </w:del>
          <w:ins w:id="954" w:author="Transkribus" w:date="2019-12-11T14:30:00Z">
            <w:r w:rsidRPr="00EE6742">
              <w:rPr>
                <w:rFonts w:ascii="Courier New" w:hAnsi="Courier New" w:cs="Courier New"/>
                <w:rtl/>
              </w:rPr>
              <w:t>اللياد موسلى</w:t>
            </w:r>
          </w:ins>
          <w:r w:rsidRPr="00EE6742">
            <w:rPr>
              <w:rFonts w:ascii="Courier New" w:hAnsi="Courier New" w:cs="Courier New"/>
              <w:rtl/>
            </w:rPr>
            <w:t xml:space="preserve"> الاصل ب</w:t>
          </w:r>
          <w:del w:id="955" w:author="Transkribus" w:date="2019-12-11T14:30:00Z">
            <w:r w:rsidRPr="009B6BCA">
              <w:rPr>
                <w:rFonts w:ascii="Courier New" w:hAnsi="Courier New" w:cs="Courier New"/>
                <w:rtl/>
              </w:rPr>
              <w:delText>غ</w:delText>
            </w:r>
          </w:del>
          <w:ins w:id="956" w:author="Transkribus" w:date="2019-12-11T14:30:00Z">
            <w:r w:rsidRPr="00EE6742">
              <w:rPr>
                <w:rFonts w:ascii="Courier New" w:hAnsi="Courier New" w:cs="Courier New"/>
                <w:rtl/>
              </w:rPr>
              <w:t>ع</w:t>
            </w:r>
          </w:ins>
          <w:r w:rsidRPr="00EE6742">
            <w:rPr>
              <w:rFonts w:ascii="Courier New" w:hAnsi="Courier New" w:cs="Courier New"/>
              <w:rtl/>
            </w:rPr>
            <w:t>دادى</w:t>
          </w:r>
          <w:r>
            <w:t>‬</w:t>
          </w:r>
          <w:r>
            <w:t>‬</w:t>
          </w:r>
        </w:dir>
      </w:dir>
    </w:p>
    <w:p w:rsidR="009E1C49" w:rsidRPr="009B6BCA" w:rsidRDefault="009E1C49" w:rsidP="009E1C49">
      <w:pPr>
        <w:pStyle w:val="NurText"/>
        <w:bidi/>
        <w:rPr>
          <w:del w:id="957" w:author="Transkribus" w:date="2019-12-11T14:30:00Z"/>
          <w:rFonts w:ascii="Courier New" w:hAnsi="Courier New" w:cs="Courier New"/>
        </w:rPr>
      </w:pPr>
      <w:r w:rsidRPr="00EE6742">
        <w:rPr>
          <w:rFonts w:ascii="Courier New" w:hAnsi="Courier New" w:cs="Courier New"/>
          <w:rtl/>
        </w:rPr>
        <w:t>المولد</w:t>
      </w:r>
      <w:del w:id="95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9B6BCA" w:rsidRDefault="009E1C49" w:rsidP="009E1C49">
      <w:pPr>
        <w:pStyle w:val="NurText"/>
        <w:bidi/>
        <w:rPr>
          <w:del w:id="959" w:author="Transkribus" w:date="2019-12-11T14:30:00Z"/>
          <w:rFonts w:ascii="Courier New" w:hAnsi="Courier New" w:cs="Courier New"/>
        </w:rPr>
      </w:pPr>
      <w:dir w:val="rtl">
        <w:dir w:val="rtl">
          <w:del w:id="960" w:author="Transkribus" w:date="2019-12-11T14:30:00Z">
            <w:r w:rsidRPr="009B6BCA">
              <w:rPr>
                <w:rFonts w:ascii="Courier New" w:hAnsi="Courier New" w:cs="Courier New"/>
                <w:rtl/>
              </w:rPr>
              <w:delText>كان مشهورا بالعلوم متحليا بالفضائل</w:delText>
            </w:r>
          </w:del>
          <w:ins w:id="961" w:author="Transkribus" w:date="2019-12-11T14:30:00Z">
            <w:r w:rsidRPr="00EE6742">
              <w:rPr>
                <w:rFonts w:ascii="Courier New" w:hAnsi="Courier New" w:cs="Courier New"/>
                <w:rtl/>
              </w:rPr>
              <w:t xml:space="preserve"> كمان مسهور ابالعلوم مخليا الفضائل</w:t>
            </w:r>
          </w:ins>
          <w:r w:rsidRPr="00EE6742">
            <w:rPr>
              <w:rFonts w:ascii="Courier New" w:hAnsi="Courier New" w:cs="Courier New"/>
              <w:rtl/>
            </w:rPr>
            <w:t xml:space="preserve"> مليح العبارة كثير </w:t>
          </w:r>
          <w:del w:id="962" w:author="Transkribus" w:date="2019-12-11T14:30:00Z">
            <w:r w:rsidRPr="009B6BCA">
              <w:rPr>
                <w:rFonts w:ascii="Courier New" w:hAnsi="Courier New" w:cs="Courier New"/>
                <w:rtl/>
              </w:rPr>
              <w:delText>التصنيف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963" w:author="Transkribus" w:date="2019-12-11T14:30:00Z"/>
          <w:rFonts w:ascii="Courier New" w:hAnsi="Courier New" w:cs="Courier New"/>
        </w:rPr>
      </w:pPr>
      <w:dir w:val="rtl">
        <w:dir w:val="rtl">
          <w:ins w:id="964" w:author="Transkribus" w:date="2019-12-11T14:30:00Z">
            <w:r w:rsidRPr="00EE6742">
              <w:rPr>
                <w:rFonts w:ascii="Courier New" w:hAnsi="Courier New" w:cs="Courier New"/>
                <w:rtl/>
              </w:rPr>
              <w:t xml:space="preserve">النصفيف </w:t>
            </w:r>
          </w:ins>
          <w:r w:rsidRPr="00EE6742">
            <w:rPr>
              <w:rFonts w:ascii="Courier New" w:hAnsi="Courier New" w:cs="Courier New"/>
              <w:rtl/>
            </w:rPr>
            <w:t xml:space="preserve">وكان </w:t>
          </w:r>
          <w:del w:id="965" w:author="Transkribus" w:date="2019-12-11T14:30:00Z">
            <w:r w:rsidRPr="009B6BCA">
              <w:rPr>
                <w:rFonts w:ascii="Courier New" w:hAnsi="Courier New" w:cs="Courier New"/>
                <w:rtl/>
              </w:rPr>
              <w:delText>متميزا فى النحو واللغة العربية عارفا بعلم الكلام</w:delText>
            </w:r>
          </w:del>
          <w:ins w:id="966" w:author="Transkribus" w:date="2019-12-11T14:30:00Z">
            <w:r w:rsidRPr="00EE6742">
              <w:rPr>
                <w:rFonts w:ascii="Courier New" w:hAnsi="Courier New" w:cs="Courier New"/>
                <w:rtl/>
              </w:rPr>
              <w:t>متمير افى النجو</w:t>
            </w:r>
          </w:ins>
          <w:r>
            <w:t>‬</w:t>
          </w:r>
          <w:r>
            <w:t>‬</w:t>
          </w:r>
        </w:dir>
      </w:dir>
    </w:p>
    <w:p w:rsidR="009E1C49" w:rsidRPr="009B6BCA" w:rsidRDefault="009E1C49" w:rsidP="009E1C49">
      <w:pPr>
        <w:pStyle w:val="NurText"/>
        <w:bidi/>
        <w:rPr>
          <w:del w:id="967" w:author="Transkribus" w:date="2019-12-11T14:30:00Z"/>
          <w:rFonts w:ascii="Courier New" w:hAnsi="Courier New" w:cs="Courier New"/>
        </w:rPr>
      </w:pPr>
      <w:ins w:id="968" w:author="Transkribus" w:date="2019-12-11T14:30:00Z">
        <w:r w:rsidRPr="00EE6742">
          <w:rPr>
            <w:rFonts w:ascii="Courier New" w:hAnsi="Courier New" w:cs="Courier New"/>
            <w:rtl/>
          </w:rPr>
          <w:t>والفة العرزية عارق ادعلم الكالام</w:t>
        </w:r>
      </w:ins>
      <w:r w:rsidRPr="00EE6742">
        <w:rPr>
          <w:rFonts w:ascii="Courier New" w:hAnsi="Courier New" w:cs="Courier New"/>
          <w:rtl/>
        </w:rPr>
        <w:t xml:space="preserve"> والطب </w:t>
      </w:r>
      <w:del w:id="96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970" w:author="Transkribus" w:date="2019-12-11T14:30:00Z"/>
          <w:rFonts w:ascii="Courier New" w:hAnsi="Courier New" w:cs="Courier New"/>
        </w:rPr>
      </w:pPr>
      <w:dir w:val="rtl">
        <w:dir w:val="rtl">
          <w:r w:rsidRPr="00EE6742">
            <w:rPr>
              <w:rFonts w:ascii="Courier New" w:hAnsi="Courier New" w:cs="Courier New"/>
              <w:rtl/>
            </w:rPr>
            <w:t xml:space="preserve">وكان </w:t>
          </w:r>
          <w:del w:id="971" w:author="Transkribus" w:date="2019-12-11T14:30:00Z">
            <w:r w:rsidRPr="009B6BCA">
              <w:rPr>
                <w:rFonts w:ascii="Courier New" w:hAnsi="Courier New" w:cs="Courier New"/>
                <w:rtl/>
              </w:rPr>
              <w:delText>قد اعتنى كثيرا بصناعة</w:delText>
            </w:r>
          </w:del>
          <w:ins w:id="972" w:author="Transkribus" w:date="2019-12-11T14:30:00Z">
            <w:r w:rsidRPr="00EE6742">
              <w:rPr>
                <w:rFonts w:ascii="Courier New" w:hAnsi="Courier New" w:cs="Courier New"/>
                <w:rtl/>
              </w:rPr>
              <w:t>قداعتى كتير ابصناعة</w:t>
            </w:r>
          </w:ins>
          <w:r w:rsidRPr="00EE6742">
            <w:rPr>
              <w:rFonts w:ascii="Courier New" w:hAnsi="Courier New" w:cs="Courier New"/>
              <w:rtl/>
            </w:rPr>
            <w:t xml:space="preserve"> الطب لما كان</w:t>
          </w:r>
          <w:del w:id="973" w:author="Transkribus" w:date="2019-12-11T14:30:00Z">
            <w:r w:rsidRPr="009B6BCA">
              <w:rPr>
                <w:rFonts w:ascii="Courier New" w:hAnsi="Courier New" w:cs="Courier New"/>
                <w:rtl/>
              </w:rPr>
              <w:delText xml:space="preserve"> بدمشق</w:delText>
            </w:r>
          </w:del>
          <w:r>
            <w:t>‬</w:t>
          </w:r>
          <w:r>
            <w:t>‬</w:t>
          </w:r>
        </w:dir>
      </w:dir>
    </w:p>
    <w:p w:rsidR="009E1C49" w:rsidRPr="009B6BCA" w:rsidRDefault="009E1C49" w:rsidP="009E1C49">
      <w:pPr>
        <w:pStyle w:val="NurText"/>
        <w:bidi/>
        <w:rPr>
          <w:del w:id="974" w:author="Transkribus" w:date="2019-12-11T14:30:00Z"/>
          <w:rFonts w:ascii="Courier New" w:hAnsi="Courier New" w:cs="Courier New"/>
        </w:rPr>
      </w:pPr>
      <w:ins w:id="975" w:author="Transkribus" w:date="2019-12-11T14:30:00Z">
        <w:r w:rsidRPr="00EE6742">
          <w:rPr>
            <w:rFonts w:ascii="Courier New" w:hAnsi="Courier New" w:cs="Courier New"/>
            <w:rtl/>
          </w:rPr>
          <w:t>بد مسق</w:t>
        </w:r>
      </w:ins>
      <w:r w:rsidRPr="00EE6742">
        <w:rPr>
          <w:rFonts w:ascii="Courier New" w:hAnsi="Courier New" w:cs="Courier New"/>
          <w:rtl/>
        </w:rPr>
        <w:t xml:space="preserve"> واشتهر </w:t>
      </w:r>
      <w:del w:id="976" w:author="Transkribus" w:date="2019-12-11T14:30:00Z">
        <w:r w:rsidRPr="009B6BCA">
          <w:rPr>
            <w:rFonts w:ascii="Courier New" w:hAnsi="Courier New" w:cs="Courier New"/>
            <w:rtl/>
          </w:rPr>
          <w:delText>بعلمها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977" w:author="Transkribus" w:date="2019-12-11T14:30:00Z"/>
          <w:rFonts w:ascii="Courier New" w:hAnsi="Courier New" w:cs="Courier New"/>
        </w:rPr>
      </w:pPr>
      <w:dir w:val="rtl">
        <w:dir w:val="rtl">
          <w:del w:id="978" w:author="Transkribus" w:date="2019-12-11T14:30:00Z">
            <w:r w:rsidRPr="009B6BCA">
              <w:rPr>
                <w:rFonts w:ascii="Courier New" w:hAnsi="Courier New" w:cs="Courier New"/>
                <w:rtl/>
              </w:rPr>
              <w:delText>وكان يتردد اليه</w:delText>
            </w:r>
          </w:del>
          <w:ins w:id="979" w:author="Transkribus" w:date="2019-12-11T14:30:00Z">
            <w:r w:rsidRPr="00EE6742">
              <w:rPr>
                <w:rFonts w:ascii="Courier New" w:hAnsi="Courier New" w:cs="Courier New"/>
                <w:rtl/>
              </w:rPr>
              <w:t>بعلها وكمان بتردد البه</w:t>
            </w:r>
          </w:ins>
          <w:r w:rsidRPr="00EE6742">
            <w:rPr>
              <w:rFonts w:ascii="Courier New" w:hAnsi="Courier New" w:cs="Courier New"/>
              <w:rtl/>
            </w:rPr>
            <w:t xml:space="preserve"> جماعة من </w:t>
          </w:r>
          <w:del w:id="980" w:author="Transkribus" w:date="2019-12-11T14:30:00Z">
            <w:r w:rsidRPr="009B6BCA">
              <w:rPr>
                <w:rFonts w:ascii="Courier New" w:hAnsi="Courier New" w:cs="Courier New"/>
                <w:rtl/>
              </w:rPr>
              <w:delText>التلاميذ وغيرهم</w:delText>
            </w:r>
          </w:del>
          <w:ins w:id="981" w:author="Transkribus" w:date="2019-12-11T14:30:00Z">
            <w:r w:rsidRPr="00EE6742">
              <w:rPr>
                <w:rFonts w:ascii="Courier New" w:hAnsi="Courier New" w:cs="Courier New"/>
                <w:rtl/>
              </w:rPr>
              <w:t>التلاميذوغيرهم</w:t>
            </w:r>
          </w:ins>
          <w:r w:rsidRPr="00EE6742">
            <w:rPr>
              <w:rFonts w:ascii="Courier New" w:hAnsi="Courier New" w:cs="Courier New"/>
              <w:rtl/>
            </w:rPr>
            <w:t xml:space="preserve"> من الاطباء </w:t>
          </w:r>
          <w:ins w:id="982" w:author="Transkribus" w:date="2019-12-11T14:30:00Z">
            <w:r w:rsidRPr="00EE6742">
              <w:rPr>
                <w:rFonts w:ascii="Courier New" w:hAnsi="Courier New" w:cs="Courier New"/>
                <w:rtl/>
              </w:rPr>
              <w:t>ا</w:t>
            </w:r>
          </w:ins>
          <w:r w:rsidRPr="00EE6742">
            <w:rPr>
              <w:rFonts w:ascii="Courier New" w:hAnsi="Courier New" w:cs="Courier New"/>
              <w:rtl/>
            </w:rPr>
            <w:t>ل</w:t>
          </w:r>
          <w:del w:id="983" w:author="Transkribus" w:date="2019-12-11T14:30:00Z">
            <w:r w:rsidRPr="009B6BCA">
              <w:rPr>
                <w:rFonts w:ascii="Courier New" w:hAnsi="Courier New" w:cs="Courier New"/>
                <w:rtl/>
              </w:rPr>
              <w:delText>ل</w:delText>
            </w:r>
          </w:del>
          <w:r w:rsidRPr="00EE6742">
            <w:rPr>
              <w:rFonts w:ascii="Courier New" w:hAnsi="Courier New" w:cs="Courier New"/>
              <w:rtl/>
            </w:rPr>
            <w:t>قراءة عليه</w:t>
          </w:r>
          <w:del w:id="984" w:author="Transkribus" w:date="2019-12-11T14:30:00Z">
            <w:r w:rsidRPr="009B6BCA">
              <w:rPr>
                <w:rFonts w:ascii="Courier New" w:hAnsi="Courier New" w:cs="Courier New"/>
                <w:rtl/>
              </w:rPr>
              <w:delText xml:space="preserve"> وكان والده قد اشغله بسماع الحديث فى صباه</w:delText>
            </w:r>
          </w:del>
          <w:r>
            <w:t>‬</w:t>
          </w:r>
          <w:r>
            <w:t>‬</w:t>
          </w:r>
        </w:dir>
      </w:dir>
    </w:p>
    <w:p w:rsidR="009E1C49" w:rsidRPr="00EE6742" w:rsidRDefault="009E1C49" w:rsidP="009E1C49">
      <w:pPr>
        <w:pStyle w:val="NurText"/>
        <w:bidi/>
        <w:rPr>
          <w:rFonts w:ascii="Courier New" w:hAnsi="Courier New" w:cs="Courier New"/>
        </w:rPr>
      </w:pPr>
      <w:ins w:id="985" w:author="Transkribus" w:date="2019-12-11T14:30:00Z">
        <w:r w:rsidRPr="00EE6742">
          <w:rPr>
            <w:rFonts w:ascii="Courier New" w:hAnsi="Courier New" w:cs="Courier New"/>
            <w:rtl/>
          </w:rPr>
          <w:lastRenderedPageBreak/>
          <w:t>وكمان والدم عد اأشعله سماح الحديت فى صياء</w:t>
        </w:r>
      </w:ins>
      <w:r w:rsidRPr="00EE6742">
        <w:rPr>
          <w:rFonts w:ascii="Courier New" w:hAnsi="Courier New" w:cs="Courier New"/>
          <w:rtl/>
        </w:rPr>
        <w:t xml:space="preserve"> من جماعة </w:t>
      </w:r>
      <w:del w:id="986" w:author="Transkribus" w:date="2019-12-11T14:30:00Z">
        <w:r w:rsidRPr="009B6BCA">
          <w:rPr>
            <w:rFonts w:ascii="Courier New" w:hAnsi="Courier New" w:cs="Courier New"/>
            <w:rtl/>
          </w:rPr>
          <w:delText>منهم ابو</w:delText>
        </w:r>
      </w:del>
      <w:ins w:id="987" w:author="Transkribus" w:date="2019-12-11T14:30:00Z">
        <w:r w:rsidRPr="00EE6742">
          <w:rPr>
            <w:rFonts w:ascii="Courier New" w:hAnsi="Courier New" w:cs="Courier New"/>
            <w:rtl/>
          </w:rPr>
          <w:t>مشم أبو</w:t>
        </w:r>
      </w:ins>
      <w:r w:rsidRPr="00EE6742">
        <w:rPr>
          <w:rFonts w:ascii="Courier New" w:hAnsi="Courier New" w:cs="Courier New"/>
          <w:rtl/>
        </w:rPr>
        <w:t xml:space="preserve"> الفتح محمد بن عبد البا</w:t>
      </w:r>
      <w:del w:id="988" w:author="Transkribus" w:date="2019-12-11T14:30:00Z">
        <w:r w:rsidRPr="009B6BCA">
          <w:rPr>
            <w:rFonts w:ascii="Courier New" w:hAnsi="Courier New" w:cs="Courier New"/>
            <w:rtl/>
          </w:rPr>
          <w:delText>ق</w:delText>
        </w:r>
      </w:del>
      <w:ins w:id="989" w:author="Transkribus" w:date="2019-12-11T14:30:00Z">
        <w:r w:rsidRPr="00EE6742">
          <w:rPr>
            <w:rFonts w:ascii="Courier New" w:hAnsi="Courier New" w:cs="Courier New"/>
            <w:rtl/>
          </w:rPr>
          <w:t>ن</w:t>
        </w:r>
      </w:ins>
      <w:r w:rsidRPr="00EE6742">
        <w:rPr>
          <w:rFonts w:ascii="Courier New" w:hAnsi="Courier New" w:cs="Courier New"/>
          <w:rtl/>
        </w:rPr>
        <w:t>ى</w:t>
      </w:r>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المعروف بابن </w:t>
      </w:r>
      <w:del w:id="990" w:author="Transkribus" w:date="2019-12-11T14:30:00Z">
        <w:r w:rsidRPr="009B6BCA">
          <w:rPr>
            <w:rFonts w:ascii="Courier New" w:hAnsi="Courier New" w:cs="Courier New"/>
            <w:rtl/>
          </w:rPr>
          <w:delText>البطى وابو زرعة</w:delText>
        </w:r>
      </w:del>
      <w:ins w:id="991" w:author="Transkribus" w:date="2019-12-11T14:30:00Z">
        <w:r w:rsidRPr="00EE6742">
          <w:rPr>
            <w:rFonts w:ascii="Courier New" w:hAnsi="Courier New" w:cs="Courier New"/>
            <w:rtl/>
          </w:rPr>
          <w:t>اليطى وأبو ررمة</w:t>
        </w:r>
      </w:ins>
      <w:r w:rsidRPr="00EE6742">
        <w:rPr>
          <w:rFonts w:ascii="Courier New" w:hAnsi="Courier New" w:cs="Courier New"/>
          <w:rtl/>
        </w:rPr>
        <w:t xml:space="preserve"> طاهر بن محمد القدسى و</w:t>
      </w:r>
      <w:del w:id="992" w:author="Transkribus" w:date="2019-12-11T14:30:00Z">
        <w:r w:rsidRPr="009B6BCA">
          <w:rPr>
            <w:rFonts w:ascii="Courier New" w:hAnsi="Courier New" w:cs="Courier New"/>
            <w:rtl/>
          </w:rPr>
          <w:delText>ا</w:delText>
        </w:r>
      </w:del>
      <w:ins w:id="993" w:author="Transkribus" w:date="2019-12-11T14:30:00Z">
        <w:r w:rsidRPr="00EE6742">
          <w:rPr>
            <w:rFonts w:ascii="Courier New" w:hAnsi="Courier New" w:cs="Courier New"/>
            <w:rtl/>
          </w:rPr>
          <w:t>أ</w:t>
        </w:r>
      </w:ins>
      <w:r w:rsidRPr="00EE6742">
        <w:rPr>
          <w:rFonts w:ascii="Courier New" w:hAnsi="Courier New" w:cs="Courier New"/>
          <w:rtl/>
        </w:rPr>
        <w:t>بو القاسم يحيى بن ثابت الوكيل</w:t>
      </w:r>
      <w:del w:id="994" w:author="Transkribus" w:date="2019-12-11T14:30:00Z">
        <w:r w:rsidRPr="009B6BCA">
          <w:rPr>
            <w:rFonts w:ascii="Courier New" w:hAnsi="Courier New" w:cs="Courier New"/>
            <w:rtl/>
          </w:rPr>
          <w:delText xml:space="preserve"> وغيرهم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995" w:author="Transkribus" w:date="2019-12-11T14:30:00Z"/>
          <w:rFonts w:ascii="Courier New" w:hAnsi="Courier New" w:cs="Courier New"/>
        </w:rPr>
      </w:pPr>
      <w:dir w:val="rtl">
        <w:dir w:val="rtl">
          <w:ins w:id="996" w:author="Transkribus" w:date="2019-12-11T14:30:00Z">
            <w:r w:rsidRPr="00EE6742">
              <w:rPr>
                <w:rFonts w:ascii="Courier New" w:hAnsi="Courier New" w:cs="Courier New"/>
                <w:rtl/>
              </w:rPr>
              <w:t xml:space="preserve">وغيرهيم </w:t>
            </w:r>
          </w:ins>
          <w:r w:rsidRPr="00EE6742">
            <w:rPr>
              <w:rFonts w:ascii="Courier New" w:hAnsi="Courier New" w:cs="Courier New"/>
              <w:rtl/>
            </w:rPr>
            <w:t xml:space="preserve">وكان يوسف </w:t>
          </w:r>
          <w:del w:id="997" w:author="Transkribus" w:date="2019-12-11T14:30:00Z">
            <w:r w:rsidRPr="009B6BCA">
              <w:rPr>
                <w:rFonts w:ascii="Courier New" w:hAnsi="Courier New" w:cs="Courier New"/>
                <w:rtl/>
              </w:rPr>
              <w:delText>والد الشيخ</w:delText>
            </w:r>
          </w:del>
          <w:ins w:id="998" w:author="Transkribus" w:date="2019-12-11T14:30:00Z">
            <w:r w:rsidRPr="00EE6742">
              <w:rPr>
                <w:rFonts w:ascii="Courier New" w:hAnsi="Courier New" w:cs="Courier New"/>
                <w:rtl/>
              </w:rPr>
              <w:t>والدالشيح</w:t>
            </w:r>
          </w:ins>
          <w:r w:rsidRPr="00EE6742">
            <w:rPr>
              <w:rFonts w:ascii="Courier New" w:hAnsi="Courier New" w:cs="Courier New"/>
              <w:rtl/>
            </w:rPr>
            <w:t xml:space="preserve"> موفق الدين </w:t>
          </w:r>
          <w:del w:id="999" w:author="Transkribus" w:date="2019-12-11T14:30:00Z">
            <w:r w:rsidRPr="009B6BCA">
              <w:rPr>
                <w:rFonts w:ascii="Courier New" w:hAnsi="Courier New" w:cs="Courier New"/>
                <w:rtl/>
              </w:rPr>
              <w:delText>مشتغلا بعلم الحديث بارعا</w:delText>
            </w:r>
          </w:del>
          <w:ins w:id="1000" w:author="Transkribus" w:date="2019-12-11T14:30:00Z">
            <w:r w:rsidRPr="00EE6742">
              <w:rPr>
                <w:rFonts w:ascii="Courier New" w:hAnsi="Courier New" w:cs="Courier New"/>
                <w:rtl/>
              </w:rPr>
              <w:t>مستعلابعل الحسديت بارذا</w:t>
            </w:r>
          </w:ins>
          <w:r w:rsidRPr="00EE6742">
            <w:rPr>
              <w:rFonts w:ascii="Courier New" w:hAnsi="Courier New" w:cs="Courier New"/>
              <w:rtl/>
            </w:rPr>
            <w:t xml:space="preserve"> فى ع</w:t>
          </w:r>
          <w:ins w:id="1001" w:author="Transkribus" w:date="2019-12-11T14:30:00Z">
            <w:r w:rsidRPr="00EE6742">
              <w:rPr>
                <w:rFonts w:ascii="Courier New" w:hAnsi="Courier New" w:cs="Courier New"/>
                <w:rtl/>
              </w:rPr>
              <w:t>س</w:t>
            </w:r>
          </w:ins>
          <w:r w:rsidRPr="00EE6742">
            <w:rPr>
              <w:rFonts w:ascii="Courier New" w:hAnsi="Courier New" w:cs="Courier New"/>
              <w:rtl/>
            </w:rPr>
            <w:t>لوم القران</w:t>
          </w:r>
          <w:del w:id="1002" w:author="Transkribus" w:date="2019-12-11T14:30:00Z">
            <w:r w:rsidRPr="009B6BCA">
              <w:rPr>
                <w:rFonts w:ascii="Courier New" w:hAnsi="Courier New" w:cs="Courier New"/>
                <w:rtl/>
              </w:rPr>
              <w:delText xml:space="preserve"> والقراءات مجيدا فى</w:delText>
            </w:r>
          </w:del>
          <w:r>
            <w:t>‬</w:t>
          </w:r>
          <w:r>
            <w:t>‬</w:t>
          </w:r>
        </w:dir>
      </w:dir>
    </w:p>
    <w:p w:rsidR="009E1C49" w:rsidRPr="00EE6742" w:rsidRDefault="009E1C49" w:rsidP="009E1C49">
      <w:pPr>
        <w:pStyle w:val="NurText"/>
        <w:bidi/>
        <w:rPr>
          <w:rFonts w:ascii="Courier New" w:hAnsi="Courier New" w:cs="Courier New"/>
        </w:rPr>
      </w:pPr>
      <w:ins w:id="1003" w:author="Transkribus" w:date="2019-12-11T14:30:00Z">
        <w:r w:rsidRPr="00EE6742">
          <w:rPr>
            <w:rFonts w:ascii="Courier New" w:hAnsi="Courier New" w:cs="Courier New"/>
            <w:rtl/>
          </w:rPr>
          <w:t>والقراات عجبد أفى</w:t>
        </w:r>
      </w:ins>
      <w:r w:rsidRPr="00EE6742">
        <w:rPr>
          <w:rFonts w:ascii="Courier New" w:hAnsi="Courier New" w:cs="Courier New"/>
          <w:rtl/>
        </w:rPr>
        <w:t xml:space="preserve"> المذهب والخلاف </w:t>
      </w:r>
      <w:del w:id="1004" w:author="Transkribus" w:date="2019-12-11T14:30:00Z">
        <w:r w:rsidRPr="009B6BCA">
          <w:rPr>
            <w:rFonts w:ascii="Courier New" w:hAnsi="Courier New" w:cs="Courier New"/>
            <w:rtl/>
          </w:rPr>
          <w:delText>والاصولين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05" w:author="Transkribus" w:date="2019-12-11T14:30:00Z">
        <w:r w:rsidRPr="00EE6742">
          <w:rPr>
            <w:rFonts w:ascii="Courier New" w:hAnsi="Courier New" w:cs="Courier New"/>
            <w:rtl/>
          </w:rPr>
          <w:t>والاصواين وكان متطر قامن العلوم العقلبة وكان</w:t>
        </w:r>
      </w:ins>
    </w:p>
    <w:p w:rsidR="009E1C49" w:rsidRPr="009B6BCA" w:rsidRDefault="009E1C49" w:rsidP="009E1C49">
      <w:pPr>
        <w:pStyle w:val="NurText"/>
        <w:bidi/>
        <w:rPr>
          <w:del w:id="1006" w:author="Transkribus" w:date="2019-12-11T14:30:00Z"/>
          <w:rFonts w:ascii="Courier New" w:hAnsi="Courier New" w:cs="Courier New"/>
        </w:rPr>
      </w:pPr>
      <w:dir w:val="rtl">
        <w:dir w:val="rtl">
          <w:del w:id="1007" w:author="Transkribus" w:date="2019-12-11T14:30:00Z">
            <w:r w:rsidRPr="009B6BCA">
              <w:rPr>
                <w:rFonts w:ascii="Courier New" w:hAnsi="Courier New" w:cs="Courier New"/>
                <w:rtl/>
              </w:rPr>
              <w:delText>وكان متطرفا من العلوم العقلية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1008" w:author="Transkribus" w:date="2019-12-11T14:30:00Z"/>
          <w:rFonts w:ascii="Courier New" w:hAnsi="Courier New" w:cs="Courier New"/>
        </w:rPr>
      </w:pPr>
      <w:dir w:val="rtl">
        <w:dir w:val="rtl">
          <w:del w:id="1009" w:author="Transkribus" w:date="2019-12-11T14:30:00Z">
            <w:r w:rsidRPr="009B6BCA">
              <w:rPr>
                <w:rFonts w:ascii="Courier New" w:hAnsi="Courier New" w:cs="Courier New"/>
                <w:rtl/>
              </w:rPr>
              <w:delText>وكان سليمان</w:delText>
            </w:r>
          </w:del>
          <w:ins w:id="1010" w:author="Transkribus" w:date="2019-12-11T14:30:00Z">
            <w:r w:rsidRPr="00EE6742">
              <w:rPr>
                <w:rFonts w:ascii="Courier New" w:hAnsi="Courier New" w:cs="Courier New"/>
                <w:rtl/>
              </w:rPr>
              <w:t>سابمان</w:t>
            </w:r>
          </w:ins>
          <w:r w:rsidRPr="00EE6742">
            <w:rPr>
              <w:rFonts w:ascii="Courier New" w:hAnsi="Courier New" w:cs="Courier New"/>
              <w:rtl/>
            </w:rPr>
            <w:t xml:space="preserve"> عم ال</w:t>
          </w:r>
          <w:del w:id="1011" w:author="Transkribus" w:date="2019-12-11T14:30:00Z">
            <w:r w:rsidRPr="009B6BCA">
              <w:rPr>
                <w:rFonts w:ascii="Courier New" w:hAnsi="Courier New" w:cs="Courier New"/>
                <w:rtl/>
              </w:rPr>
              <w:delText>ش</w:delText>
            </w:r>
          </w:del>
          <w:ins w:id="1012" w:author="Transkribus" w:date="2019-12-11T14:30:00Z">
            <w:r w:rsidRPr="00EE6742">
              <w:rPr>
                <w:rFonts w:ascii="Courier New" w:hAnsi="Courier New" w:cs="Courier New"/>
                <w:rtl/>
              </w:rPr>
              <w:t>ن</w:t>
            </w:r>
          </w:ins>
          <w:r w:rsidRPr="00EE6742">
            <w:rPr>
              <w:rFonts w:ascii="Courier New" w:hAnsi="Courier New" w:cs="Courier New"/>
              <w:rtl/>
            </w:rPr>
            <w:t>ي</w:t>
          </w:r>
          <w:del w:id="1013" w:author="Transkribus" w:date="2019-12-11T14:30:00Z">
            <w:r w:rsidRPr="009B6BCA">
              <w:rPr>
                <w:rFonts w:ascii="Courier New" w:hAnsi="Courier New" w:cs="Courier New"/>
                <w:rtl/>
              </w:rPr>
              <w:delText>خ</w:delText>
            </w:r>
          </w:del>
          <w:ins w:id="1014" w:author="Transkribus" w:date="2019-12-11T14:30:00Z">
            <w:r w:rsidRPr="00EE6742">
              <w:rPr>
                <w:rFonts w:ascii="Courier New" w:hAnsi="Courier New" w:cs="Courier New"/>
                <w:rtl/>
              </w:rPr>
              <w:t>ح</w:t>
            </w:r>
          </w:ins>
          <w:r w:rsidRPr="00EE6742">
            <w:rPr>
              <w:rFonts w:ascii="Courier New" w:hAnsi="Courier New" w:cs="Courier New"/>
              <w:rtl/>
            </w:rPr>
            <w:t xml:space="preserve"> موفق الدين </w:t>
          </w:r>
          <w:del w:id="1015" w:author="Transkribus" w:date="2019-12-11T14:30:00Z">
            <w:r w:rsidRPr="009B6BCA">
              <w:rPr>
                <w:rFonts w:ascii="Courier New" w:hAnsi="Courier New" w:cs="Courier New"/>
                <w:rtl/>
              </w:rPr>
              <w:delText>فقيها مجيدا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016" w:author="Transkribus" w:date="2019-12-11T14:30:00Z"/>
          <w:rFonts w:ascii="Courier New" w:hAnsi="Courier New" w:cs="Courier New"/>
        </w:rPr>
      </w:pPr>
      <w:dir w:val="rtl">
        <w:dir w:val="rtl">
          <w:del w:id="1017" w:author="Transkribus" w:date="2019-12-11T14:30:00Z">
            <w:r w:rsidRPr="009B6BCA">
              <w:rPr>
                <w:rFonts w:ascii="Courier New" w:hAnsi="Courier New" w:cs="Courier New"/>
                <w:rtl/>
              </w:rPr>
              <w:delText>وكان الشيخ</w:delText>
            </w:r>
          </w:del>
          <w:ins w:id="1018" w:author="Transkribus" w:date="2019-12-11T14:30:00Z">
            <w:r w:rsidRPr="00EE6742">
              <w:rPr>
                <w:rFonts w:ascii="Courier New" w:hAnsi="Courier New" w:cs="Courier New"/>
                <w:rtl/>
              </w:rPr>
              <w:t>فقيه امجيدا وكمان الشيح</w:t>
            </w:r>
          </w:ins>
          <w:r w:rsidRPr="00EE6742">
            <w:rPr>
              <w:rFonts w:ascii="Courier New" w:hAnsi="Courier New" w:cs="Courier New"/>
              <w:rtl/>
            </w:rPr>
            <w:t xml:space="preserve"> موفق الدين عبد </w:t>
          </w:r>
          <w:del w:id="1019" w:author="Transkribus" w:date="2019-12-11T14:30:00Z">
            <w:r w:rsidRPr="009B6BCA">
              <w:rPr>
                <w:rFonts w:ascii="Courier New" w:hAnsi="Courier New" w:cs="Courier New"/>
                <w:rtl/>
              </w:rPr>
              <w:delText xml:space="preserve">اللطيف كثير </w:delText>
            </w:r>
          </w:del>
          <w:ins w:id="1020" w:author="Transkribus" w:date="2019-12-11T14:30:00Z">
            <w:r w:rsidRPr="00EE6742">
              <w:rPr>
                <w:rFonts w:ascii="Courier New" w:hAnsi="Courier New" w:cs="Courier New"/>
                <w:rtl/>
              </w:rPr>
              <w:t>الطيف كشير</w:t>
            </w:r>
          </w:ins>
          <w:r>
            <w:t>‬</w:t>
          </w:r>
          <w:r>
            <w:t>‬</w:t>
          </w:r>
        </w:dir>
      </w:dir>
    </w:p>
    <w:p w:rsidR="009E1C49" w:rsidRPr="009B6BCA" w:rsidRDefault="009E1C49" w:rsidP="009E1C49">
      <w:pPr>
        <w:pStyle w:val="NurText"/>
        <w:bidi/>
        <w:rPr>
          <w:del w:id="1021" w:author="Transkribus" w:date="2019-12-11T14:30:00Z"/>
          <w:rFonts w:ascii="Courier New" w:hAnsi="Courier New" w:cs="Courier New"/>
        </w:rPr>
      </w:pPr>
      <w:r w:rsidRPr="00EE6742">
        <w:rPr>
          <w:rFonts w:ascii="Courier New" w:hAnsi="Courier New" w:cs="Courier New"/>
          <w:rtl/>
        </w:rPr>
        <w:t xml:space="preserve">الاشتغال </w:t>
      </w:r>
      <w:del w:id="1022" w:author="Transkribus" w:date="2019-12-11T14:30:00Z">
        <w:r w:rsidRPr="009B6BCA">
          <w:rPr>
            <w:rFonts w:ascii="Courier New" w:hAnsi="Courier New" w:cs="Courier New"/>
            <w:rtl/>
          </w:rPr>
          <w:delText>لا يخلى وقتا من اوقاته</w:delText>
        </w:r>
      </w:del>
      <w:ins w:id="1023" w:author="Transkribus" w:date="2019-12-11T14:30:00Z">
        <w:r w:rsidRPr="00EE6742">
          <w:rPr>
            <w:rFonts w:ascii="Courier New" w:hAnsi="Courier New" w:cs="Courier New"/>
            <w:rtl/>
          </w:rPr>
          <w:t>لابعلى وفتامن أو فاته</w:t>
        </w:r>
      </w:ins>
      <w:r w:rsidRPr="00EE6742">
        <w:rPr>
          <w:rFonts w:ascii="Courier New" w:hAnsi="Courier New" w:cs="Courier New"/>
          <w:rtl/>
        </w:rPr>
        <w:t xml:space="preserve"> من النظر فى الكتب وال</w:t>
      </w:r>
      <w:del w:id="1024" w:author="Transkribus" w:date="2019-12-11T14:30:00Z">
        <w:r w:rsidRPr="009B6BCA">
          <w:rPr>
            <w:rFonts w:ascii="Courier New" w:hAnsi="Courier New" w:cs="Courier New"/>
            <w:rtl/>
          </w:rPr>
          <w:delText>ت</w:delText>
        </w:r>
      </w:del>
      <w:ins w:id="1025" w:author="Transkribus" w:date="2019-12-11T14:30:00Z">
        <w:r w:rsidRPr="00EE6742">
          <w:rPr>
            <w:rFonts w:ascii="Courier New" w:hAnsi="Courier New" w:cs="Courier New"/>
            <w:rtl/>
          </w:rPr>
          <w:t>ن</w:t>
        </w:r>
      </w:ins>
      <w:r w:rsidRPr="00EE6742">
        <w:rPr>
          <w:rFonts w:ascii="Courier New" w:hAnsi="Courier New" w:cs="Courier New"/>
          <w:rtl/>
        </w:rPr>
        <w:t xml:space="preserve">صنيف والكتابة </w:t>
      </w:r>
      <w:del w:id="102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1027" w:author="Transkribus" w:date="2019-12-11T14:30:00Z"/>
          <w:rFonts w:ascii="Courier New" w:hAnsi="Courier New" w:cs="Courier New"/>
        </w:rPr>
      </w:pPr>
      <w:dir w:val="rtl">
        <w:dir w:val="rtl">
          <w:r w:rsidRPr="00EE6742">
            <w:rPr>
              <w:rFonts w:ascii="Courier New" w:hAnsi="Courier New" w:cs="Courier New"/>
              <w:rtl/>
            </w:rPr>
            <w:t xml:space="preserve">والذى </w:t>
          </w:r>
          <w:del w:id="1028" w:author="Transkribus" w:date="2019-12-11T14:30:00Z">
            <w:r w:rsidRPr="009B6BCA">
              <w:rPr>
                <w:rFonts w:ascii="Courier New" w:hAnsi="Courier New" w:cs="Courier New"/>
                <w:rtl/>
              </w:rPr>
              <w:delText>وجدته من</w:delText>
            </w:r>
          </w:del>
          <w:ins w:id="1029" w:author="Transkribus" w:date="2019-12-11T14:30:00Z">
            <w:r w:rsidRPr="00EE6742">
              <w:rPr>
                <w:rFonts w:ascii="Courier New" w:hAnsi="Courier New" w:cs="Courier New"/>
                <w:rtl/>
              </w:rPr>
              <w:t>وجدية</w:t>
            </w:r>
          </w:ins>
          <w:r>
            <w:t>‬</w:t>
          </w:r>
          <w:r>
            <w:t>‬</w:t>
          </w:r>
        </w:dir>
      </w:dir>
    </w:p>
    <w:p w:rsidR="009E1C49" w:rsidRPr="00EE6742" w:rsidRDefault="009E1C49" w:rsidP="009E1C49">
      <w:pPr>
        <w:pStyle w:val="NurText"/>
        <w:bidi/>
        <w:rPr>
          <w:rFonts w:ascii="Courier New" w:hAnsi="Courier New" w:cs="Courier New"/>
        </w:rPr>
      </w:pPr>
      <w:ins w:id="1030" w:author="Transkribus" w:date="2019-12-11T14:30:00Z">
        <w:r w:rsidRPr="00EE6742">
          <w:rPr>
            <w:rFonts w:ascii="Courier New" w:hAnsi="Courier New" w:cs="Courier New"/>
            <w:rtl/>
          </w:rPr>
          <w:t>بن</w:t>
        </w:r>
      </w:ins>
      <w:r w:rsidRPr="00EE6742">
        <w:rPr>
          <w:rFonts w:ascii="Courier New" w:hAnsi="Courier New" w:cs="Courier New"/>
          <w:rtl/>
        </w:rPr>
        <w:t xml:space="preserve"> خطه </w:t>
      </w:r>
      <w:del w:id="1031" w:author="Transkribus" w:date="2019-12-11T14:30:00Z">
        <w:r w:rsidRPr="009B6BCA">
          <w:rPr>
            <w:rFonts w:ascii="Courier New" w:hAnsi="Courier New" w:cs="Courier New"/>
            <w:rtl/>
          </w:rPr>
          <w:delText xml:space="preserve">اشياء كثيرة جدا بحيث انه </w:delText>
        </w:r>
      </w:del>
      <w:ins w:id="1032" w:author="Transkribus" w:date="2019-12-11T14:30:00Z">
        <w:r w:rsidRPr="00EE6742">
          <w:rPr>
            <w:rFonts w:ascii="Courier New" w:hAnsi="Courier New" w:cs="Courier New"/>
            <w:rtl/>
          </w:rPr>
          <w:t xml:space="preserve">أشاء كمترمعد اجمب الله </w:t>
        </w:r>
      </w:ins>
      <w:r w:rsidRPr="00EE6742">
        <w:rPr>
          <w:rFonts w:ascii="Courier New" w:hAnsi="Courier New" w:cs="Courier New"/>
          <w:rtl/>
        </w:rPr>
        <w:t xml:space="preserve">كتب من مصنفاته </w:t>
      </w:r>
      <w:del w:id="1033" w:author="Transkribus" w:date="2019-12-11T14:30:00Z">
        <w:r w:rsidRPr="009B6BCA">
          <w:rPr>
            <w:rFonts w:ascii="Courier New" w:hAnsi="Courier New" w:cs="Courier New"/>
            <w:rtl/>
          </w:rPr>
          <w:delText>نسخا متعددة</w:delText>
        </w:r>
      </w:del>
      <w:ins w:id="1034" w:author="Transkribus" w:date="2019-12-11T14:30:00Z">
        <w:r w:rsidRPr="00EE6742">
          <w:rPr>
            <w:rFonts w:ascii="Courier New" w:hAnsi="Courier New" w:cs="Courier New"/>
            <w:rtl/>
          </w:rPr>
          <w:t>نسحامتعدده</w:t>
        </w:r>
      </w:ins>
      <w:r w:rsidRPr="00EE6742">
        <w:rPr>
          <w:rFonts w:ascii="Courier New" w:hAnsi="Courier New" w:cs="Courier New"/>
          <w:rtl/>
        </w:rPr>
        <w:t xml:space="preserve"> وكذلك </w:t>
      </w:r>
      <w:del w:id="1035" w:author="Transkribus" w:date="2019-12-11T14:30:00Z">
        <w:r w:rsidRPr="009B6BCA">
          <w:rPr>
            <w:rFonts w:ascii="Courier New" w:hAnsi="Courier New" w:cs="Courier New"/>
            <w:rtl/>
          </w:rPr>
          <w:delText>ايضا</w:delText>
        </w:r>
      </w:del>
      <w:ins w:id="1036" w:author="Transkribus" w:date="2019-12-11T14:30:00Z">
        <w:r w:rsidRPr="00EE6742">
          <w:rPr>
            <w:rFonts w:ascii="Courier New" w:hAnsi="Courier New" w:cs="Courier New"/>
            <w:rtl/>
          </w:rPr>
          <w:t>أبشا</w:t>
        </w:r>
      </w:ins>
      <w:r w:rsidRPr="00EE6742">
        <w:rPr>
          <w:rFonts w:ascii="Courier New" w:hAnsi="Courier New" w:cs="Courier New"/>
          <w:rtl/>
        </w:rPr>
        <w:t xml:space="preserve"> كتب</w:t>
      </w:r>
    </w:p>
    <w:p w:rsidR="009E1C49" w:rsidRPr="009B6BCA" w:rsidRDefault="009E1C49" w:rsidP="009E1C49">
      <w:pPr>
        <w:pStyle w:val="NurText"/>
        <w:bidi/>
        <w:rPr>
          <w:del w:id="1037" w:author="Transkribus" w:date="2019-12-11T14:30:00Z"/>
          <w:rFonts w:ascii="Courier New" w:hAnsi="Courier New" w:cs="Courier New"/>
        </w:rPr>
      </w:pPr>
      <w:r w:rsidRPr="00EE6742">
        <w:rPr>
          <w:rFonts w:ascii="Courier New" w:hAnsi="Courier New" w:cs="Courier New"/>
          <w:rtl/>
        </w:rPr>
        <w:t xml:space="preserve">كتبا </w:t>
      </w:r>
      <w:del w:id="1038" w:author="Transkribus" w:date="2019-12-11T14:30:00Z">
        <w:r w:rsidRPr="009B6BCA">
          <w:rPr>
            <w:rFonts w:ascii="Courier New" w:hAnsi="Courier New" w:cs="Courier New"/>
            <w:rtl/>
          </w:rPr>
          <w:delText>كثيرة</w:delText>
        </w:r>
      </w:del>
      <w:ins w:id="1039" w:author="Transkribus" w:date="2019-12-11T14:30:00Z">
        <w:r w:rsidRPr="00EE6742">
          <w:rPr>
            <w:rFonts w:ascii="Courier New" w:hAnsi="Courier New" w:cs="Courier New"/>
            <w:rtl/>
          </w:rPr>
          <w:t>كشبره</w:t>
        </w:r>
      </w:ins>
      <w:r w:rsidRPr="00EE6742">
        <w:rPr>
          <w:rFonts w:ascii="Courier New" w:hAnsi="Courier New" w:cs="Courier New"/>
          <w:rtl/>
        </w:rPr>
        <w:t xml:space="preserve"> من تصانيف القدماء </w:t>
      </w:r>
      <w:del w:id="10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وكان </w:t>
          </w:r>
          <w:del w:id="1041" w:author="Transkribus" w:date="2019-12-11T14:30:00Z">
            <w:r w:rsidRPr="009B6BCA">
              <w:rPr>
                <w:rFonts w:ascii="Courier New" w:hAnsi="Courier New" w:cs="Courier New"/>
                <w:rtl/>
              </w:rPr>
              <w:delText>صديقا لجدى وبينهما صحبة اكيدة</w:delText>
            </w:r>
          </w:del>
          <w:ins w:id="1042" w:author="Transkribus" w:date="2019-12-11T14:30:00Z">
            <w:r w:rsidRPr="00EE6742">
              <w:rPr>
                <w:rFonts w:ascii="Courier New" w:hAnsi="Courier New" w:cs="Courier New"/>
                <w:rtl/>
              </w:rPr>
              <w:t>صديقالجدى وييهها شجبة أكيدة</w:t>
            </w:r>
          </w:ins>
          <w:r w:rsidRPr="00EE6742">
            <w:rPr>
              <w:rFonts w:ascii="Courier New" w:hAnsi="Courier New" w:cs="Courier New"/>
              <w:rtl/>
            </w:rPr>
            <w:t xml:space="preserve"> بالديار المصرية</w:t>
          </w:r>
          <w:del w:id="1043" w:author="Transkribus" w:date="2019-12-11T14:30:00Z">
            <w:r w:rsidRPr="009B6BCA">
              <w:rPr>
                <w:rFonts w:ascii="Courier New" w:hAnsi="Courier New" w:cs="Courier New"/>
                <w:rtl/>
              </w:rPr>
              <w:delText xml:space="preserve"> لما كنا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1044" w:author="Transkribus" w:date="2019-12-11T14:30:00Z"/>
          <w:rFonts w:ascii="Courier New" w:hAnsi="Courier New" w:cs="Courier New"/>
        </w:rPr>
      </w:pPr>
      <w:dir w:val="rtl">
        <w:dir w:val="rtl">
          <w:del w:id="1045" w:author="Transkribus" w:date="2019-12-11T14:30:00Z">
            <w:r w:rsidRPr="009B6BCA">
              <w:rPr>
                <w:rFonts w:ascii="Courier New" w:hAnsi="Courier New" w:cs="Courier New"/>
                <w:rtl/>
              </w:rPr>
              <w:delText>وكان ابى</w:delText>
            </w:r>
          </w:del>
          <w:ins w:id="1046" w:author="Transkribus" w:date="2019-12-11T14:30:00Z">
            <w:r w:rsidRPr="00EE6742">
              <w:rPr>
                <w:rFonts w:ascii="Courier New" w:hAnsi="Courier New" w:cs="Courier New"/>
                <w:rtl/>
              </w:rPr>
              <w:t>ما كاناهاوكان أبى</w:t>
            </w:r>
          </w:ins>
          <w:r w:rsidRPr="00EE6742">
            <w:rPr>
              <w:rFonts w:ascii="Courier New" w:hAnsi="Courier New" w:cs="Courier New"/>
              <w:rtl/>
            </w:rPr>
            <w:t xml:space="preserve"> وعمى </w:t>
          </w:r>
          <w:del w:id="1047" w:author="Transkribus" w:date="2019-12-11T14:30:00Z">
            <w:r w:rsidRPr="009B6BCA">
              <w:rPr>
                <w:rFonts w:ascii="Courier New" w:hAnsi="Courier New" w:cs="Courier New"/>
                <w:rtl/>
              </w:rPr>
              <w:delText>يش</w:delText>
            </w:r>
          </w:del>
          <w:ins w:id="1048" w:author="Transkribus" w:date="2019-12-11T14:30:00Z">
            <w:r w:rsidRPr="00EE6742">
              <w:rPr>
                <w:rFonts w:ascii="Courier New" w:hAnsi="Courier New" w:cs="Courier New"/>
                <w:rtl/>
              </w:rPr>
              <w:t>بس</w:t>
            </w:r>
          </w:ins>
          <w:r w:rsidRPr="00EE6742">
            <w:rPr>
              <w:rFonts w:ascii="Courier New" w:hAnsi="Courier New" w:cs="Courier New"/>
              <w:rtl/>
            </w:rPr>
            <w:t>ت</w:t>
          </w:r>
          <w:del w:id="1049" w:author="Transkribus" w:date="2019-12-11T14:30:00Z">
            <w:r w:rsidRPr="009B6BCA">
              <w:rPr>
                <w:rFonts w:ascii="Courier New" w:hAnsi="Courier New" w:cs="Courier New"/>
                <w:rtl/>
              </w:rPr>
              <w:delText>غ</w:delText>
            </w:r>
          </w:del>
          <w:ins w:id="1050" w:author="Transkribus" w:date="2019-12-11T14:30:00Z">
            <w:r w:rsidRPr="00EE6742">
              <w:rPr>
                <w:rFonts w:ascii="Courier New" w:hAnsi="Courier New" w:cs="Courier New"/>
                <w:rtl/>
              </w:rPr>
              <w:t>ع</w:t>
            </w:r>
          </w:ins>
          <w:r w:rsidRPr="00EE6742">
            <w:rPr>
              <w:rFonts w:ascii="Courier New" w:hAnsi="Courier New" w:cs="Courier New"/>
              <w:rtl/>
            </w:rPr>
            <w:t xml:space="preserve">لان عليه </w:t>
          </w:r>
          <w:del w:id="1051" w:author="Transkribus" w:date="2019-12-11T14:30:00Z">
            <w:r w:rsidRPr="009B6BCA">
              <w:rPr>
                <w:rFonts w:ascii="Courier New" w:hAnsi="Courier New" w:cs="Courier New"/>
                <w:rtl/>
              </w:rPr>
              <w:delText>بعلم الادب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ins w:id="1052" w:author="Transkribus" w:date="2019-12-11T14:30:00Z">
            <w:r w:rsidRPr="00EE6742">
              <w:rPr>
                <w:rFonts w:ascii="Courier New" w:hAnsi="Courier New" w:cs="Courier New"/>
                <w:rtl/>
              </w:rPr>
              <w:t xml:space="preserve">يعلم الاذب </w:t>
            </w:r>
          </w:ins>
          <w:r w:rsidRPr="00EE6742">
            <w:rPr>
              <w:rFonts w:ascii="Courier New" w:hAnsi="Courier New" w:cs="Courier New"/>
              <w:rtl/>
            </w:rPr>
            <w:t xml:space="preserve">واشتغل عليه عمى </w:t>
          </w:r>
          <w:del w:id="1053" w:author="Transkribus" w:date="2019-12-11T14:30:00Z">
            <w:r w:rsidRPr="009B6BCA">
              <w:rPr>
                <w:rFonts w:ascii="Courier New" w:hAnsi="Courier New" w:cs="Courier New"/>
                <w:rtl/>
              </w:rPr>
              <w:delText>اي</w:delText>
            </w:r>
          </w:del>
          <w:ins w:id="1054" w:author="Transkribus" w:date="2019-12-11T14:30:00Z">
            <w:r w:rsidRPr="00EE6742">
              <w:rPr>
                <w:rFonts w:ascii="Courier New" w:hAnsi="Courier New" w:cs="Courier New"/>
                <w:rtl/>
              </w:rPr>
              <w:t>أ</w:t>
            </w:r>
          </w:ins>
          <w:r w:rsidRPr="00EE6742">
            <w:rPr>
              <w:rFonts w:ascii="Courier New" w:hAnsi="Courier New" w:cs="Courier New"/>
              <w:rtl/>
            </w:rPr>
            <w:t>ضا بكتب</w:t>
          </w:r>
          <w:del w:id="1055" w:author="Transkribus" w:date="2019-12-11T14:30:00Z">
            <w:r w:rsidRPr="009B6BCA">
              <w:rPr>
                <w:rFonts w:ascii="Courier New" w:hAnsi="Courier New" w:cs="Courier New"/>
                <w:rtl/>
              </w:rPr>
              <w:delText xml:space="preserve"> ارسطوطاليس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1056" w:author="Transkribus" w:date="2019-12-11T14:30:00Z"/>
          <w:rFonts w:ascii="Courier New" w:hAnsi="Courier New" w:cs="Courier New"/>
        </w:rPr>
      </w:pPr>
      <w:dir w:val="rtl">
        <w:dir w:val="rtl">
          <w:del w:id="1057" w:author="Transkribus" w:date="2019-12-11T14:30:00Z">
            <w:r w:rsidRPr="009B6BCA">
              <w:rPr>
                <w:rFonts w:ascii="Courier New" w:hAnsi="Courier New" w:cs="Courier New"/>
                <w:rtl/>
              </w:rPr>
              <w:delText>وكان الشيخ</w:delText>
            </w:r>
          </w:del>
          <w:ins w:id="1058" w:author="Transkribus" w:date="2019-12-11T14:30:00Z">
            <w:r w:rsidRPr="00EE6742">
              <w:rPr>
                <w:rFonts w:ascii="Courier New" w:hAnsi="Courier New" w:cs="Courier New"/>
                <w:rtl/>
              </w:rPr>
              <w:t>ابرسطوطاليس وكمان الشيح</w:t>
            </w:r>
          </w:ins>
          <w:r w:rsidRPr="00EE6742">
            <w:rPr>
              <w:rFonts w:ascii="Courier New" w:hAnsi="Courier New" w:cs="Courier New"/>
              <w:rtl/>
            </w:rPr>
            <w:t xml:space="preserve"> موفق الدين </w:t>
          </w:r>
          <w:del w:id="1059" w:author="Transkribus" w:date="2019-12-11T14:30:00Z">
            <w:r w:rsidRPr="009B6BCA">
              <w:rPr>
                <w:rFonts w:ascii="Courier New" w:hAnsi="Courier New" w:cs="Courier New"/>
                <w:rtl/>
              </w:rPr>
              <w:delText>كثير العناية بها والفهم</w:delText>
            </w:r>
          </w:del>
          <w:ins w:id="1060" w:author="Transkribus" w:date="2019-12-11T14:30:00Z">
            <w:r w:rsidRPr="00EE6742">
              <w:rPr>
                <w:rFonts w:ascii="Courier New" w:hAnsi="Courier New" w:cs="Courier New"/>
                <w:rtl/>
              </w:rPr>
              <w:t>كتير العنانةه او الفهم</w:t>
            </w:r>
          </w:ins>
          <w:r w:rsidRPr="00EE6742">
            <w:rPr>
              <w:rFonts w:ascii="Courier New" w:hAnsi="Courier New" w:cs="Courier New"/>
              <w:rtl/>
            </w:rPr>
            <w:t xml:space="preserve"> لمعانيها</w:t>
          </w:r>
          <w:del w:id="106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1062" w:author="Transkribus" w:date="2019-12-11T14:30:00Z">
            <w:r w:rsidRPr="009B6BCA">
              <w:rPr>
                <w:rFonts w:ascii="Courier New" w:hAnsi="Courier New" w:cs="Courier New"/>
                <w:rtl/>
              </w:rPr>
              <w:delText>واتى</w:delText>
            </w:r>
          </w:del>
          <w:ins w:id="1063" w:author="Transkribus" w:date="2019-12-11T14:30:00Z">
            <w:r w:rsidRPr="00EE6742">
              <w:rPr>
                <w:rFonts w:ascii="Courier New" w:hAnsi="Courier New" w:cs="Courier New"/>
                <w:rtl/>
              </w:rPr>
              <w:t xml:space="preserve"> وأفى</w:t>
            </w:r>
          </w:ins>
          <w:r w:rsidRPr="00EE6742">
            <w:rPr>
              <w:rFonts w:ascii="Courier New" w:hAnsi="Courier New" w:cs="Courier New"/>
              <w:rtl/>
            </w:rPr>
            <w:t xml:space="preserve"> الى د</w:t>
          </w:r>
          <w:del w:id="1064" w:author="Transkribus" w:date="2019-12-11T14:30:00Z">
            <w:r w:rsidRPr="009B6BCA">
              <w:rPr>
                <w:rFonts w:ascii="Courier New" w:hAnsi="Courier New" w:cs="Courier New"/>
                <w:rtl/>
              </w:rPr>
              <w:delText>مش</w:delText>
            </w:r>
          </w:del>
          <w:ins w:id="1065" w:author="Transkribus" w:date="2019-12-11T14:30:00Z">
            <w:r w:rsidRPr="00EE6742">
              <w:rPr>
                <w:rFonts w:ascii="Courier New" w:hAnsi="Courier New" w:cs="Courier New"/>
                <w:rtl/>
              </w:rPr>
              <w:t>يس</w:t>
            </w:r>
          </w:ins>
          <w:r w:rsidRPr="00EE6742">
            <w:rPr>
              <w:rFonts w:ascii="Courier New" w:hAnsi="Courier New" w:cs="Courier New"/>
              <w:rtl/>
            </w:rPr>
            <w:t>ق من</w:t>
          </w:r>
          <w:r>
            <w:t>‬</w:t>
          </w:r>
          <w:r>
            <w:t>‬</w:t>
          </w:r>
        </w:dir>
      </w:dir>
    </w:p>
    <w:p w:rsidR="009E1C49" w:rsidRPr="00EE6742" w:rsidRDefault="009E1C49" w:rsidP="009E1C49">
      <w:pPr>
        <w:pStyle w:val="NurText"/>
        <w:bidi/>
        <w:rPr>
          <w:rFonts w:ascii="Courier New" w:hAnsi="Courier New" w:cs="Courier New"/>
        </w:rPr>
      </w:pPr>
      <w:r w:rsidRPr="00EE6742">
        <w:rPr>
          <w:rFonts w:ascii="Courier New" w:hAnsi="Courier New" w:cs="Courier New"/>
          <w:rtl/>
        </w:rPr>
        <w:t>الديار المصر</w:t>
      </w:r>
      <w:del w:id="1066" w:author="Transkribus" w:date="2019-12-11T14:30:00Z">
        <w:r w:rsidRPr="009B6BCA">
          <w:rPr>
            <w:rFonts w:ascii="Courier New" w:hAnsi="Courier New" w:cs="Courier New"/>
            <w:rtl/>
          </w:rPr>
          <w:delText>ية</w:delText>
        </w:r>
      </w:del>
      <w:ins w:id="1067" w:author="Transkribus" w:date="2019-12-11T14:30:00Z">
        <w:r w:rsidRPr="00EE6742">
          <w:rPr>
            <w:rFonts w:ascii="Courier New" w:hAnsi="Courier New" w:cs="Courier New"/>
            <w:rtl/>
          </w:rPr>
          <w:t>به</w:t>
        </w:r>
      </w:ins>
      <w:r w:rsidRPr="00EE6742">
        <w:rPr>
          <w:rFonts w:ascii="Courier New" w:hAnsi="Courier New" w:cs="Courier New"/>
          <w:rtl/>
        </w:rPr>
        <w:t xml:space="preserve"> واقام </w:t>
      </w:r>
      <w:del w:id="1068" w:author="Transkribus" w:date="2019-12-11T14:30:00Z">
        <w:r w:rsidRPr="009B6BCA">
          <w:rPr>
            <w:rFonts w:ascii="Courier New" w:hAnsi="Courier New" w:cs="Courier New"/>
            <w:rtl/>
          </w:rPr>
          <w:delText>بها مدة وكثر انتفاع</w:delText>
        </w:r>
      </w:del>
      <w:ins w:id="1069" w:author="Transkribus" w:date="2019-12-11T14:30:00Z">
        <w:r w:rsidRPr="00EE6742">
          <w:rPr>
            <w:rFonts w:ascii="Courier New" w:hAnsi="Courier New" w:cs="Courier New"/>
            <w:rtl/>
          </w:rPr>
          <w:t>بهامده وكتر التقاج</w:t>
        </w:r>
      </w:ins>
      <w:r w:rsidRPr="00EE6742">
        <w:rPr>
          <w:rFonts w:ascii="Courier New" w:hAnsi="Courier New" w:cs="Courier New"/>
          <w:rtl/>
        </w:rPr>
        <w:t xml:space="preserve"> الناس </w:t>
      </w:r>
      <w:del w:id="1070" w:author="Transkribus" w:date="2019-12-11T14:30:00Z">
        <w:r w:rsidRPr="009B6BCA">
          <w:rPr>
            <w:rFonts w:ascii="Courier New" w:hAnsi="Courier New" w:cs="Courier New"/>
            <w:rtl/>
          </w:rPr>
          <w:delText>بعلمه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71" w:author="Transkribus" w:date="2019-12-11T14:30:00Z">
        <w:r w:rsidRPr="00EE6742">
          <w:rPr>
            <w:rFonts w:ascii="Courier New" w:hAnsi="Courier New" w:cs="Courier New"/>
            <w:rtl/>
          </w:rPr>
          <w:t>بعله ور ابتعلاعان معمابد مسق</w:t>
        </w:r>
      </w:ins>
    </w:p>
    <w:p w:rsidR="009E1C49" w:rsidRPr="00EE6742" w:rsidRDefault="009E1C49" w:rsidP="009E1C49">
      <w:pPr>
        <w:pStyle w:val="NurText"/>
        <w:bidi/>
        <w:rPr>
          <w:rFonts w:ascii="Courier New" w:hAnsi="Courier New" w:cs="Courier New"/>
        </w:rPr>
      </w:pPr>
      <w:dir w:val="rtl">
        <w:dir w:val="rtl">
          <w:del w:id="1072" w:author="Transkribus" w:date="2019-12-11T14:30:00Z">
            <w:r w:rsidRPr="009B6BCA">
              <w:rPr>
                <w:rFonts w:ascii="Courier New" w:hAnsi="Courier New" w:cs="Courier New"/>
                <w:rtl/>
              </w:rPr>
              <w:delText>ورايته لما كان مقيما بدمشق فى اخر مرة اتى</w:delText>
            </w:r>
          </w:del>
          <w:ins w:id="1073" w:author="Transkribus" w:date="2019-12-11T14:30:00Z">
            <w:r w:rsidRPr="00EE6742">
              <w:rPr>
                <w:rFonts w:ascii="Courier New" w:hAnsi="Courier New" w:cs="Courier New"/>
                <w:rtl/>
              </w:rPr>
              <w:t xml:space="preserve"> فى أخرمرة أبى</w:t>
            </w:r>
          </w:ins>
          <w:r w:rsidRPr="00EE6742">
            <w:rPr>
              <w:rFonts w:ascii="Courier New" w:hAnsi="Courier New" w:cs="Courier New"/>
              <w:rtl/>
            </w:rPr>
            <w:t xml:space="preserve"> اليها </w:t>
          </w:r>
          <w:del w:id="1074" w:author="Transkribus" w:date="2019-12-11T14:30:00Z">
            <w:r w:rsidRPr="009B6BCA">
              <w:rPr>
                <w:rFonts w:ascii="Courier New" w:hAnsi="Courier New" w:cs="Courier New"/>
                <w:rtl/>
              </w:rPr>
              <w:delText>وهو شيخ</w:delText>
            </w:r>
          </w:del>
          <w:ins w:id="1075" w:author="Transkribus" w:date="2019-12-11T14:30:00Z">
            <w:r w:rsidRPr="00EE6742">
              <w:rPr>
                <w:rFonts w:ascii="Courier New" w:hAnsi="Courier New" w:cs="Courier New"/>
                <w:rtl/>
              </w:rPr>
              <w:t>وهوشيع</w:t>
            </w:r>
          </w:ins>
          <w:r w:rsidRPr="00EE6742">
            <w:rPr>
              <w:rFonts w:ascii="Courier New" w:hAnsi="Courier New" w:cs="Courier New"/>
              <w:rtl/>
            </w:rPr>
            <w:t xml:space="preserve"> نحيف ال</w:t>
          </w:r>
          <w:del w:id="1076" w:author="Transkribus" w:date="2019-12-11T14:30:00Z">
            <w:r w:rsidRPr="009B6BCA">
              <w:rPr>
                <w:rFonts w:ascii="Courier New" w:hAnsi="Courier New" w:cs="Courier New"/>
                <w:rtl/>
              </w:rPr>
              <w:delText>ج</w:delText>
            </w:r>
          </w:del>
          <w:ins w:id="1077" w:author="Transkribus" w:date="2019-12-11T14:30:00Z">
            <w:r w:rsidRPr="00EE6742">
              <w:rPr>
                <w:rFonts w:ascii="Courier New" w:hAnsi="Courier New" w:cs="Courier New"/>
                <w:rtl/>
              </w:rPr>
              <w:t>ح</w:t>
            </w:r>
          </w:ins>
          <w:r w:rsidRPr="00EE6742">
            <w:rPr>
              <w:rFonts w:ascii="Courier New" w:hAnsi="Courier New" w:cs="Courier New"/>
              <w:rtl/>
            </w:rPr>
            <w:t xml:space="preserve">سم ربع القامة </w:t>
          </w:r>
          <w:del w:id="1078" w:author="Transkribus" w:date="2019-12-11T14:30:00Z">
            <w:r w:rsidRPr="009B6BCA">
              <w:rPr>
                <w:rFonts w:ascii="Courier New" w:hAnsi="Courier New" w:cs="Courier New"/>
                <w:rtl/>
              </w:rPr>
              <w:delText>حسن الكلام</w:delText>
            </w:r>
          </w:del>
          <w:ins w:id="1079" w:author="Transkribus" w:date="2019-12-11T14:30:00Z">
            <w:r w:rsidRPr="00EE6742">
              <w:rPr>
                <w:rFonts w:ascii="Courier New" w:hAnsi="Courier New" w:cs="Courier New"/>
                <w:rtl/>
              </w:rPr>
              <w:t>حسسن الكمالام</w:t>
            </w:r>
          </w:ins>
          <w:r w:rsidRPr="00EE6742">
            <w:rPr>
              <w:rFonts w:ascii="Courier New" w:hAnsi="Courier New" w:cs="Courier New"/>
              <w:rtl/>
            </w:rPr>
            <w:t xml:space="preserve"> جيد العبارة</w:t>
          </w:r>
          <w:del w:id="1080" w:author="Transkribus" w:date="2019-12-11T14:30:00Z">
            <w:r w:rsidRPr="009B6BCA">
              <w:rPr>
                <w:rFonts w:ascii="Courier New" w:hAnsi="Courier New" w:cs="Courier New"/>
                <w:rtl/>
              </w:rPr>
              <w:delText xml:space="preserve"> وكانت مسطرته ابلغ من لفظه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081" w:author="Transkribus" w:date="2019-12-11T14:30:00Z"/>
          <w:rFonts w:ascii="Courier New" w:hAnsi="Courier New" w:cs="Courier New"/>
        </w:rPr>
      </w:pPr>
      <w:dir w:val="rtl">
        <w:dir w:val="rtl">
          <w:ins w:id="1082" w:author="Transkribus" w:date="2019-12-11T14:30:00Z">
            <w:r w:rsidRPr="00EE6742">
              <w:rPr>
                <w:rFonts w:ascii="Courier New" w:hAnsi="Courier New" w:cs="Courier New"/>
                <w:rtl/>
              </w:rPr>
              <w:t xml:space="preserve">وكاتت مسطرنه أباع من لفطه </w:t>
            </w:r>
          </w:ins>
          <w:r w:rsidRPr="00EE6742">
            <w:rPr>
              <w:rFonts w:ascii="Courier New" w:hAnsi="Courier New" w:cs="Courier New"/>
              <w:rtl/>
            </w:rPr>
            <w:t>وكان ر</w:t>
          </w:r>
          <w:del w:id="1083" w:author="Transkribus" w:date="2019-12-11T14:30:00Z">
            <w:r w:rsidRPr="009B6BCA">
              <w:rPr>
                <w:rFonts w:ascii="Courier New" w:hAnsi="Courier New" w:cs="Courier New"/>
                <w:rtl/>
              </w:rPr>
              <w:delText>ح</w:delText>
            </w:r>
          </w:del>
          <w:ins w:id="1084" w:author="Transkribus" w:date="2019-12-11T14:30:00Z">
            <w:r w:rsidRPr="00EE6742">
              <w:rPr>
                <w:rFonts w:ascii="Courier New" w:hAnsi="Courier New" w:cs="Courier New"/>
                <w:rtl/>
              </w:rPr>
              <w:t>ج</w:t>
            </w:r>
          </w:ins>
          <w:r w:rsidRPr="00EE6742">
            <w:rPr>
              <w:rFonts w:ascii="Courier New" w:hAnsi="Courier New" w:cs="Courier New"/>
              <w:rtl/>
            </w:rPr>
            <w:t xml:space="preserve">مه الله </w:t>
          </w:r>
          <w:del w:id="1085" w:author="Transkribus" w:date="2019-12-11T14:30:00Z">
            <w:r w:rsidRPr="009B6BCA">
              <w:rPr>
                <w:rFonts w:ascii="Courier New" w:hAnsi="Courier New" w:cs="Courier New"/>
                <w:rtl/>
              </w:rPr>
              <w:delText>ربما تجاوز</w:delText>
            </w:r>
          </w:del>
          <w:ins w:id="1086" w:author="Transkribus" w:date="2019-12-11T14:30:00Z">
            <w:r w:rsidRPr="00EE6742">
              <w:rPr>
                <w:rFonts w:ascii="Courier New" w:hAnsi="Courier New" w:cs="Courier New"/>
                <w:rtl/>
              </w:rPr>
              <w:t>وثمانجاور</w:t>
            </w:r>
          </w:ins>
          <w:r w:rsidRPr="00EE6742">
            <w:rPr>
              <w:rFonts w:ascii="Courier New" w:hAnsi="Courier New" w:cs="Courier New"/>
              <w:rtl/>
            </w:rPr>
            <w:t xml:space="preserve"> فى </w:t>
          </w:r>
          <w:del w:id="1087" w:author="Transkribus" w:date="2019-12-11T14:30:00Z">
            <w:r w:rsidRPr="009B6BCA">
              <w:rPr>
                <w:rFonts w:ascii="Courier New" w:hAnsi="Courier New" w:cs="Courier New"/>
                <w:rtl/>
              </w:rPr>
              <w:delText>الكلام لكثرة ما يرى</w:delText>
            </w:r>
          </w:del>
          <w:ins w:id="1088" w:author="Transkribus" w:date="2019-12-11T14:30:00Z">
            <w:r w:rsidRPr="00EE6742">
              <w:rPr>
                <w:rFonts w:ascii="Courier New" w:hAnsi="Courier New" w:cs="Courier New"/>
                <w:rtl/>
              </w:rPr>
              <w:t>الكالام اكترةهايرى</w:t>
            </w:r>
          </w:ins>
          <w:r>
            <w:t>‬</w:t>
          </w:r>
          <w:r>
            <w:t>‬</w:t>
          </w:r>
        </w:dir>
      </w:dir>
    </w:p>
    <w:p w:rsidR="009E1C49" w:rsidRPr="009B6BCA" w:rsidRDefault="009E1C49" w:rsidP="009E1C49">
      <w:pPr>
        <w:pStyle w:val="NurText"/>
        <w:bidi/>
        <w:rPr>
          <w:del w:id="1089" w:author="Transkribus" w:date="2019-12-11T14:30:00Z"/>
          <w:rFonts w:ascii="Courier New" w:hAnsi="Courier New" w:cs="Courier New"/>
        </w:rPr>
      </w:pPr>
      <w:r w:rsidRPr="00EE6742">
        <w:rPr>
          <w:rFonts w:ascii="Courier New" w:hAnsi="Courier New" w:cs="Courier New"/>
          <w:rtl/>
        </w:rPr>
        <w:t xml:space="preserve"> فى نفسه </w:t>
      </w:r>
      <w:del w:id="109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وكان </w:t>
          </w:r>
          <w:del w:id="1091" w:author="Transkribus" w:date="2019-12-11T14:30:00Z">
            <w:r w:rsidRPr="009B6BCA">
              <w:rPr>
                <w:rFonts w:ascii="Courier New" w:hAnsi="Courier New" w:cs="Courier New"/>
                <w:rtl/>
              </w:rPr>
              <w:delText>ي</w:delText>
            </w:r>
          </w:del>
          <w:ins w:id="1092" w:author="Transkribus" w:date="2019-12-11T14:30:00Z">
            <w:r w:rsidRPr="00EE6742">
              <w:rPr>
                <w:rFonts w:ascii="Courier New" w:hAnsi="Courier New" w:cs="Courier New"/>
                <w:rtl/>
              </w:rPr>
              <w:t>ب</w:t>
            </w:r>
          </w:ins>
          <w:r w:rsidRPr="00EE6742">
            <w:rPr>
              <w:rFonts w:ascii="Courier New" w:hAnsi="Courier New" w:cs="Courier New"/>
              <w:rtl/>
            </w:rPr>
            <w:t>ستنق</w:t>
          </w:r>
          <w:del w:id="1093" w:author="Transkribus" w:date="2019-12-11T14:30:00Z">
            <w:r w:rsidRPr="009B6BCA">
              <w:rPr>
                <w:rFonts w:ascii="Courier New" w:hAnsi="Courier New" w:cs="Courier New"/>
                <w:rtl/>
              </w:rPr>
              <w:delText>ص</w:delText>
            </w:r>
          </w:del>
          <w:ins w:id="1094" w:author="Transkribus" w:date="2019-12-11T14:30:00Z">
            <w:r w:rsidRPr="00EE6742">
              <w:rPr>
                <w:rFonts w:ascii="Courier New" w:hAnsi="Courier New" w:cs="Courier New"/>
                <w:rtl/>
              </w:rPr>
              <w:t>س</w:t>
            </w:r>
          </w:ins>
          <w:r w:rsidRPr="00EE6742">
            <w:rPr>
              <w:rFonts w:ascii="Courier New" w:hAnsi="Courier New" w:cs="Courier New"/>
              <w:rtl/>
            </w:rPr>
            <w:t xml:space="preserve"> الفضلاء </w:t>
          </w:r>
          <w:del w:id="1095" w:author="Transkribus" w:date="2019-12-11T14:30:00Z">
            <w:r w:rsidRPr="009B6BCA">
              <w:rPr>
                <w:rFonts w:ascii="Courier New" w:hAnsi="Courier New" w:cs="Courier New"/>
                <w:rtl/>
              </w:rPr>
              <w:delText>الذين فى زمانه وكثيرا من المتقدمين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96" w:author="Transkribus" w:date="2019-12-11T14:30:00Z">
            <w:r w:rsidRPr="00EE6742">
              <w:rPr>
                <w:rFonts w:ascii="Courier New" w:hAnsi="Courier New" w:cs="Courier New"/>
                <w:rtl/>
              </w:rPr>
              <w:t>الدين فى رمانه وكنير امن المنقد مين وكان وقوعة</w:t>
            </w:r>
          </w:ins>
          <w:r>
            <w:t>‬</w:t>
          </w:r>
          <w:r>
            <w:t>‬</w:t>
          </w:r>
        </w:dir>
      </w:dir>
    </w:p>
    <w:p w:rsidR="009E1C49" w:rsidRPr="00EE6742" w:rsidRDefault="009E1C49" w:rsidP="009E1C49">
      <w:pPr>
        <w:pStyle w:val="NurText"/>
        <w:bidi/>
        <w:rPr>
          <w:rFonts w:ascii="Courier New" w:hAnsi="Courier New" w:cs="Courier New"/>
        </w:rPr>
      </w:pPr>
      <w:dir w:val="rtl">
        <w:dir w:val="rtl">
          <w:del w:id="1097" w:author="Transkribus" w:date="2019-12-11T14:30:00Z">
            <w:r w:rsidRPr="009B6BCA">
              <w:rPr>
                <w:rFonts w:ascii="Courier New" w:hAnsi="Courier New" w:cs="Courier New"/>
                <w:rtl/>
              </w:rPr>
              <w:delText>وكان وقوعه كثيرا جدا</w:delText>
            </w:r>
          </w:del>
          <w:ins w:id="1098" w:author="Transkribus" w:date="2019-12-11T14:30:00Z">
            <w:r w:rsidRPr="00EE6742">
              <w:rPr>
                <w:rFonts w:ascii="Courier New" w:hAnsi="Courier New" w:cs="Courier New"/>
                <w:rtl/>
              </w:rPr>
              <w:t>كنير احسدا</w:t>
            </w:r>
          </w:ins>
          <w:r w:rsidRPr="00EE6742">
            <w:rPr>
              <w:rFonts w:ascii="Courier New" w:hAnsi="Courier New" w:cs="Courier New"/>
              <w:rtl/>
            </w:rPr>
            <w:t xml:space="preserve"> فى علماء </w:t>
          </w:r>
          <w:del w:id="1099" w:author="Transkribus" w:date="2019-12-11T14:30:00Z">
            <w:r w:rsidRPr="009B6BCA">
              <w:rPr>
                <w:rFonts w:ascii="Courier New" w:hAnsi="Courier New" w:cs="Courier New"/>
                <w:rtl/>
              </w:rPr>
              <w:delText>العجم ومصنفاتهم وخصوصا الشيخ</w:delText>
            </w:r>
          </w:del>
          <w:ins w:id="1100" w:author="Transkribus" w:date="2019-12-11T14:30:00Z">
            <w:r w:rsidRPr="00EE6742">
              <w:rPr>
                <w:rFonts w:ascii="Courier New" w:hAnsi="Courier New" w:cs="Courier New"/>
                <w:rtl/>
              </w:rPr>
              <w:t>النجم ومصنفانهم وحصوصا السيح</w:t>
            </w:r>
          </w:ins>
          <w:r w:rsidRPr="00EE6742">
            <w:rPr>
              <w:rFonts w:ascii="Courier New" w:hAnsi="Courier New" w:cs="Courier New"/>
              <w:rtl/>
            </w:rPr>
            <w:t xml:space="preserve"> الرئيس ابن سينا ونظرا</w:t>
          </w:r>
          <w:del w:id="1101" w:author="Transkribus" w:date="2019-12-11T14:30:00Z">
            <w:r w:rsidRPr="009B6BCA">
              <w:rPr>
                <w:rFonts w:ascii="Courier New" w:hAnsi="Courier New" w:cs="Courier New"/>
                <w:rtl/>
              </w:rPr>
              <w:delText>ئ</w:delText>
            </w:r>
          </w:del>
          <w:ins w:id="1102" w:author="Transkribus" w:date="2019-12-11T14:30:00Z">
            <w:r w:rsidRPr="00EE6742">
              <w:rPr>
                <w:rFonts w:ascii="Courier New" w:hAnsi="Courier New" w:cs="Courier New"/>
                <w:rtl/>
              </w:rPr>
              <w:t>ق</w:t>
            </w:r>
          </w:ins>
          <w:r w:rsidRPr="00EE6742">
            <w:rPr>
              <w:rFonts w:ascii="Courier New" w:hAnsi="Courier New" w:cs="Courier New"/>
              <w:rtl/>
            </w:rPr>
            <w:t>ه</w:t>
          </w:r>
          <w:del w:id="110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104" w:author="Transkribus" w:date="2019-12-11T14:30:00Z"/>
          <w:rFonts w:ascii="Courier New" w:hAnsi="Courier New" w:cs="Courier New"/>
        </w:rPr>
      </w:pPr>
      <w:dir w:val="rtl">
        <w:dir w:val="rtl">
          <w:del w:id="1105" w:author="Transkribus" w:date="2019-12-11T14:30:00Z">
            <w:r w:rsidRPr="009B6BCA">
              <w:rPr>
                <w:rFonts w:ascii="Courier New" w:hAnsi="Courier New" w:cs="Courier New"/>
                <w:rtl/>
              </w:rPr>
              <w:delText>ونقلت من خطه فى سيرته التى الفها ما هذا مثاله</w:delText>
            </w:r>
          </w:del>
          <w:ins w:id="1106" w:author="Transkribus" w:date="2019-12-11T14:30:00Z">
            <w:r w:rsidRPr="00EE6742">
              <w:rPr>
                <w:rFonts w:ascii="Courier New" w:hAnsi="Courier New" w:cs="Courier New"/>
                <w:rtl/>
              </w:rPr>
              <w:t>أومقلت أمن حطبهة فى صيره النى الفهاما هذامتاله</w:t>
            </w:r>
          </w:ins>
          <w:r w:rsidRPr="00EE6742">
            <w:rPr>
              <w:rFonts w:ascii="Courier New" w:hAnsi="Courier New" w:cs="Courier New"/>
              <w:rtl/>
            </w:rPr>
            <w:t xml:space="preserve"> قال </w:t>
          </w:r>
          <w:del w:id="1107" w:author="Transkribus" w:date="2019-12-11T14:30:00Z">
            <w:r w:rsidRPr="009B6BCA">
              <w:rPr>
                <w:rFonts w:ascii="Courier New" w:hAnsi="Courier New" w:cs="Courier New"/>
                <w:rtl/>
              </w:rPr>
              <w:delText>انى ولدت</w:delText>
            </w:r>
          </w:del>
          <w:ins w:id="1108" w:author="Transkribus" w:date="2019-12-11T14:30:00Z">
            <w:r w:rsidRPr="00EE6742">
              <w:rPr>
                <w:rFonts w:ascii="Courier New" w:hAnsi="Courier New" w:cs="Courier New"/>
                <w:rtl/>
              </w:rPr>
              <w:t>ألى ولدي</w:t>
            </w:r>
          </w:ins>
          <w:r w:rsidRPr="00EE6742">
            <w:rPr>
              <w:rFonts w:ascii="Courier New" w:hAnsi="Courier New" w:cs="Courier New"/>
              <w:rtl/>
            </w:rPr>
            <w:t xml:space="preserve"> بدار </w:t>
          </w:r>
          <w:del w:id="1109" w:author="Transkribus" w:date="2019-12-11T14:30:00Z">
            <w:r w:rsidRPr="009B6BCA">
              <w:rPr>
                <w:rFonts w:ascii="Courier New" w:hAnsi="Courier New" w:cs="Courier New"/>
                <w:rtl/>
              </w:rPr>
              <w:delText>لجدى</w:delText>
            </w:r>
          </w:del>
          <w:ins w:id="1110" w:author="Transkribus" w:date="2019-12-11T14:30:00Z">
            <w:r w:rsidRPr="00EE6742">
              <w:rPr>
                <w:rFonts w:ascii="Courier New" w:hAnsi="Courier New" w:cs="Courier New"/>
                <w:rtl/>
              </w:rPr>
              <w:t>لجسدى فى</w:t>
            </w:r>
          </w:ins>
          <w:r>
            <w:t>‬</w:t>
          </w:r>
          <w:r>
            <w:t>‬</w:t>
          </w:r>
        </w:dir>
      </w:dir>
    </w:p>
    <w:p w:rsidR="009E1C49" w:rsidRPr="00EE6742" w:rsidRDefault="009E1C49" w:rsidP="009E1C49">
      <w:pPr>
        <w:pStyle w:val="NurText"/>
        <w:bidi/>
        <w:rPr>
          <w:ins w:id="1111" w:author="Transkribus" w:date="2019-12-11T14:30:00Z"/>
          <w:rFonts w:ascii="Courier New" w:hAnsi="Courier New" w:cs="Courier New"/>
        </w:rPr>
      </w:pPr>
      <w:ins w:id="1112" w:author="Transkribus" w:date="2019-12-11T14:30:00Z">
        <w:r w:rsidRPr="00EE6742">
          <w:rPr>
            <w:rFonts w:ascii="Courier New" w:hAnsi="Courier New" w:cs="Courier New"/>
            <w:rtl/>
          </w:rPr>
          <w:t xml:space="preserve"> عرف الغالوذج فى ستة صيع وخحمسسين ومسماثة وبريب</w:t>
        </w:r>
      </w:ins>
      <w:r w:rsidRPr="00EE6742">
        <w:rPr>
          <w:rFonts w:ascii="Courier New" w:hAnsi="Courier New" w:cs="Courier New"/>
          <w:rtl/>
        </w:rPr>
        <w:t xml:space="preserve"> فى </w:t>
      </w:r>
      <w:del w:id="1113" w:author="Transkribus" w:date="2019-12-11T14:30:00Z">
        <w:r w:rsidRPr="009B6BCA">
          <w:rPr>
            <w:rFonts w:ascii="Courier New" w:hAnsi="Courier New" w:cs="Courier New"/>
            <w:rtl/>
          </w:rPr>
          <w:delText>درب الفالوذج فى سنة سبع وخمسين وخمسمائة وتربيت فى حجر الشيخ ابى النجيب لا اعرف اللعب واللهو واكثر زمانى</w:delText>
        </w:r>
      </w:del>
      <w:ins w:id="1114" w:author="Transkribus" w:date="2019-12-11T14:30:00Z">
        <w:r w:rsidRPr="00EE6742">
          <w:rPr>
            <w:rFonts w:ascii="Courier New" w:hAnsi="Courier New" w:cs="Courier New"/>
            <w:rtl/>
          </w:rPr>
          <w:t>عجر السيح أبى النجمب الاعرف</w:t>
        </w:r>
      </w:ins>
    </w:p>
    <w:p w:rsidR="009E1C49" w:rsidRPr="00EE6742" w:rsidRDefault="009E1C49" w:rsidP="009E1C49">
      <w:pPr>
        <w:pStyle w:val="NurText"/>
        <w:bidi/>
        <w:rPr>
          <w:ins w:id="1115" w:author="Transkribus" w:date="2019-12-11T14:30:00Z"/>
          <w:rFonts w:ascii="Courier New" w:hAnsi="Courier New" w:cs="Courier New"/>
        </w:rPr>
      </w:pPr>
      <w:ins w:id="1116" w:author="Transkribus" w:date="2019-12-11T14:30:00Z">
        <w:r w:rsidRPr="00EE6742">
          <w:rPr>
            <w:rFonts w:ascii="Courier New" w:hAnsi="Courier New" w:cs="Courier New"/>
            <w:rtl/>
          </w:rPr>
          <w:t>العب والهووأ كمثررمانى</w:t>
        </w:r>
      </w:ins>
      <w:r w:rsidRPr="00EE6742">
        <w:rPr>
          <w:rFonts w:ascii="Courier New" w:hAnsi="Courier New" w:cs="Courier New"/>
          <w:rtl/>
        </w:rPr>
        <w:t xml:space="preserve"> مصروف فى </w:t>
      </w:r>
      <w:del w:id="1117" w:author="Transkribus" w:date="2019-12-11T14:30:00Z">
        <w:r w:rsidRPr="009B6BCA">
          <w:rPr>
            <w:rFonts w:ascii="Courier New" w:hAnsi="Courier New" w:cs="Courier New"/>
            <w:rtl/>
          </w:rPr>
          <w:delText>سماع الحديث واخذت لى اجازات من شيوخ بغداد وخرسان</w:delText>
        </w:r>
      </w:del>
      <w:ins w:id="1118" w:author="Transkribus" w:date="2019-12-11T14:30:00Z">
        <w:r w:rsidRPr="00EE6742">
          <w:rPr>
            <w:rFonts w:ascii="Courier New" w:hAnsi="Courier New" w:cs="Courier New"/>
            <w:rtl/>
          </w:rPr>
          <w:t>سماح الحسديب وأجخذت فى أجارات من شيوج بعداد</w:t>
        </w:r>
      </w:ins>
    </w:p>
    <w:p w:rsidR="009E1C49" w:rsidRPr="009B6BCA" w:rsidRDefault="009E1C49" w:rsidP="009E1C49">
      <w:pPr>
        <w:pStyle w:val="NurText"/>
        <w:bidi/>
        <w:rPr>
          <w:del w:id="1119" w:author="Transkribus" w:date="2019-12-11T14:30:00Z"/>
          <w:rFonts w:ascii="Courier New" w:hAnsi="Courier New" w:cs="Courier New"/>
        </w:rPr>
      </w:pPr>
      <w:ins w:id="1120" w:author="Transkribus" w:date="2019-12-11T14:30:00Z">
        <w:r w:rsidRPr="00EE6742">
          <w:rPr>
            <w:rFonts w:ascii="Courier New" w:hAnsi="Courier New" w:cs="Courier New"/>
            <w:rtl/>
          </w:rPr>
          <w:t>وخراسان</w:t>
        </w:r>
      </w:ins>
      <w:r w:rsidRPr="00EE6742">
        <w:rPr>
          <w:rFonts w:ascii="Courier New" w:hAnsi="Courier New" w:cs="Courier New"/>
          <w:rtl/>
        </w:rPr>
        <w:t xml:space="preserve"> والشام ومصر</w:t>
      </w:r>
      <w:del w:id="112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1122" w:author="Transkribus" w:date="2019-12-11T14:30:00Z"/>
          <w:rFonts w:ascii="Courier New" w:hAnsi="Courier New" w:cs="Courier New"/>
        </w:rPr>
      </w:pPr>
      <w:dir w:val="rtl">
        <w:dir w:val="rtl">
          <w:del w:id="1123" w:author="Transkribus" w:date="2019-12-11T14:30:00Z">
            <w:r w:rsidRPr="009B6BCA">
              <w:rPr>
                <w:rFonts w:ascii="Courier New" w:hAnsi="Courier New" w:cs="Courier New"/>
                <w:rtl/>
              </w:rPr>
              <w:delText>وقال لى</w:delText>
            </w:r>
          </w:del>
          <w:ins w:id="1124" w:author="Transkribus" w:date="2019-12-11T14:30:00Z">
            <w:r w:rsidRPr="00EE6742">
              <w:rPr>
                <w:rFonts w:ascii="Courier New" w:hAnsi="Courier New" w:cs="Courier New"/>
                <w:rtl/>
              </w:rPr>
              <w:t xml:space="preserve"> وثال فى</w:t>
            </w:r>
          </w:ins>
          <w:r w:rsidRPr="00EE6742">
            <w:rPr>
              <w:rFonts w:ascii="Courier New" w:hAnsi="Courier New" w:cs="Courier New"/>
              <w:rtl/>
            </w:rPr>
            <w:t xml:space="preserve"> والدى </w:t>
          </w:r>
          <w:del w:id="1125" w:author="Transkribus" w:date="2019-12-11T14:30:00Z">
            <w:r w:rsidRPr="009B6BCA">
              <w:rPr>
                <w:rFonts w:ascii="Courier New" w:hAnsi="Courier New" w:cs="Courier New"/>
                <w:rtl/>
              </w:rPr>
              <w:delText>يوما قد</w:delText>
            </w:r>
          </w:del>
          <w:ins w:id="1126" w:author="Transkribus" w:date="2019-12-11T14:30:00Z">
            <w:r w:rsidRPr="00EE6742">
              <w:rPr>
                <w:rFonts w:ascii="Courier New" w:hAnsi="Courier New" w:cs="Courier New"/>
                <w:rtl/>
              </w:rPr>
              <w:t>بو ماقد</w:t>
            </w:r>
          </w:ins>
          <w:r w:rsidRPr="00EE6742">
            <w:rPr>
              <w:rFonts w:ascii="Courier New" w:hAnsi="Courier New" w:cs="Courier New"/>
              <w:rtl/>
            </w:rPr>
            <w:t xml:space="preserve"> سمعتك جميع </w:t>
          </w:r>
          <w:del w:id="1127" w:author="Transkribus" w:date="2019-12-11T14:30:00Z">
            <w:r w:rsidRPr="009B6BCA">
              <w:rPr>
                <w:rFonts w:ascii="Courier New" w:hAnsi="Courier New" w:cs="Courier New"/>
                <w:rtl/>
              </w:rPr>
              <w:delText>عوالى بغداد والحقتك</w:delText>
            </w:r>
          </w:del>
          <w:ins w:id="1128" w:author="Transkribus" w:date="2019-12-11T14:30:00Z">
            <w:r w:rsidRPr="00EE6742">
              <w:rPr>
                <w:rFonts w:ascii="Courier New" w:hAnsi="Courier New" w:cs="Courier New"/>
                <w:rtl/>
              </w:rPr>
              <w:t>عو الى بعدادو الحفتك</w:t>
            </w:r>
          </w:ins>
          <w:r w:rsidRPr="00EE6742">
            <w:rPr>
              <w:rFonts w:ascii="Courier New" w:hAnsi="Courier New" w:cs="Courier New"/>
              <w:rtl/>
            </w:rPr>
            <w:t xml:space="preserve"> فى الرواية</w:t>
          </w:r>
          <w:r>
            <w:t>‬</w:t>
          </w:r>
          <w:r>
            <w:t>‬</w:t>
          </w:r>
        </w:dir>
      </w:dir>
    </w:p>
    <w:p w:rsidR="009E1C49" w:rsidRPr="00EE6742" w:rsidRDefault="009E1C49" w:rsidP="009E1C49">
      <w:pPr>
        <w:pStyle w:val="NurText"/>
        <w:bidi/>
        <w:rPr>
          <w:rFonts w:ascii="Courier New" w:hAnsi="Courier New" w:cs="Courier New"/>
        </w:rPr>
      </w:pPr>
      <w:ins w:id="1129" w:author="Transkribus" w:date="2019-12-11T14:30:00Z">
        <w:r w:rsidRPr="00EE6742">
          <w:rPr>
            <w:rFonts w:ascii="Courier New" w:hAnsi="Courier New" w:cs="Courier New"/>
            <w:rtl/>
          </w:rPr>
          <w:t>ا</w:t>
        </w:r>
      </w:ins>
      <w:r w:rsidRPr="00EE6742">
        <w:rPr>
          <w:rFonts w:ascii="Courier New" w:hAnsi="Courier New" w:cs="Courier New"/>
          <w:rtl/>
        </w:rPr>
        <w:t>بالشيو</w:t>
      </w:r>
      <w:del w:id="1130" w:author="Transkribus" w:date="2019-12-11T14:30:00Z">
        <w:r w:rsidRPr="009B6BCA">
          <w:rPr>
            <w:rFonts w:ascii="Courier New" w:hAnsi="Courier New" w:cs="Courier New"/>
            <w:rtl/>
          </w:rPr>
          <w:delText>خ</w:delText>
        </w:r>
      </w:del>
      <w:ins w:id="1131" w:author="Transkribus" w:date="2019-12-11T14:30:00Z">
        <w:r w:rsidRPr="00EE6742">
          <w:rPr>
            <w:rFonts w:ascii="Courier New" w:hAnsi="Courier New" w:cs="Courier New"/>
            <w:rtl/>
          </w:rPr>
          <w:t>ح</w:t>
        </w:r>
      </w:ins>
      <w:r w:rsidRPr="00EE6742">
        <w:rPr>
          <w:rFonts w:ascii="Courier New" w:hAnsi="Courier New" w:cs="Courier New"/>
          <w:rtl/>
        </w:rPr>
        <w:t xml:space="preserve"> المسان</w:t>
      </w:r>
      <w:del w:id="113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33" w:author="Transkribus" w:date="2019-12-11T14:30:00Z">
        <w:r w:rsidRPr="00EE6742">
          <w:rPr>
            <w:rFonts w:ascii="Courier New" w:hAnsi="Courier New" w:cs="Courier New"/>
            <w:rtl/>
          </w:rPr>
          <w:t xml:space="preserve"> واتي فى أتناء ذلك اأتعلم الخطو احفظ القراأن والفصح والقامات وديوان</w:t>
        </w:r>
      </w:ins>
    </w:p>
    <w:p w:rsidR="009E1C49" w:rsidRPr="009B6BCA" w:rsidRDefault="009E1C49" w:rsidP="009E1C49">
      <w:pPr>
        <w:pStyle w:val="NurText"/>
        <w:bidi/>
        <w:rPr>
          <w:del w:id="1134" w:author="Transkribus" w:date="2019-12-11T14:30:00Z"/>
          <w:rFonts w:ascii="Courier New" w:hAnsi="Courier New" w:cs="Courier New"/>
        </w:rPr>
      </w:pPr>
      <w:dir w:val="rtl">
        <w:dir w:val="rtl">
          <w:del w:id="1135" w:author="Transkribus" w:date="2019-12-11T14:30:00Z">
            <w:r w:rsidRPr="009B6BCA">
              <w:rPr>
                <w:rFonts w:ascii="Courier New" w:hAnsi="Courier New" w:cs="Courier New"/>
                <w:rtl/>
              </w:rPr>
              <w:delText>وكنت فى اثناء ذلك اتعلم الخط واتحفظ القران والفصيح والمقامات وديوان المتنبى ونحو ذلك ومختصرا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1136" w:author="Transkribus" w:date="2019-12-11T14:30:00Z"/>
          <w:rFonts w:ascii="Courier New" w:hAnsi="Courier New" w:cs="Courier New"/>
        </w:rPr>
      </w:pPr>
      <w:dir w:val="rtl">
        <w:dir w:val="rtl">
          <w:del w:id="1137" w:author="Transkribus" w:date="2019-12-11T14:30:00Z">
            <w:r w:rsidRPr="009B6BCA">
              <w:rPr>
                <w:rFonts w:ascii="Courier New" w:hAnsi="Courier New" w:cs="Courier New"/>
                <w:rtl/>
              </w:rPr>
              <w:delText>فى الفقه ومختصرا فى النحو</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1138" w:author="Transkribus" w:date="2019-12-11T14:30:00Z">
            <w:r w:rsidRPr="009B6BCA">
              <w:rPr>
                <w:rFonts w:ascii="Courier New" w:hAnsi="Courier New" w:cs="Courier New"/>
                <w:rtl/>
              </w:rPr>
              <w:delText>فلما ترعرعت</w:delText>
            </w:r>
          </w:del>
          <w:ins w:id="1139" w:author="Transkribus" w:date="2019-12-11T14:30:00Z">
            <w:r w:rsidRPr="00EE6742">
              <w:rPr>
                <w:rFonts w:ascii="Courier New" w:hAnsi="Courier New" w:cs="Courier New"/>
                <w:rtl/>
              </w:rPr>
              <w:t xml:space="preserve"> التذبى وحوذلك وستنصرا فى الفته وحنصرا فى النجوفلار عرعب</w:t>
            </w:r>
          </w:ins>
          <w:r w:rsidRPr="00EE6742">
            <w:rPr>
              <w:rFonts w:ascii="Courier New" w:hAnsi="Courier New" w:cs="Courier New"/>
              <w:rtl/>
            </w:rPr>
            <w:t xml:space="preserve"> حملنى والد</w:t>
          </w:r>
          <w:del w:id="1140" w:author="Transkribus" w:date="2019-12-11T14:30:00Z">
            <w:r w:rsidRPr="009B6BCA">
              <w:rPr>
                <w:rFonts w:ascii="Courier New" w:hAnsi="Courier New" w:cs="Courier New"/>
                <w:rtl/>
              </w:rPr>
              <w:delText>ى</w:delText>
            </w:r>
          </w:del>
          <w:ins w:id="1141" w:author="Transkribus" w:date="2019-12-11T14:30:00Z">
            <w:r w:rsidRPr="00EE6742">
              <w:rPr>
                <w:rFonts w:ascii="Courier New" w:hAnsi="Courier New" w:cs="Courier New"/>
                <w:rtl/>
              </w:rPr>
              <w:t>ين</w:t>
            </w:r>
          </w:ins>
          <w:r w:rsidRPr="00EE6742">
            <w:rPr>
              <w:rFonts w:ascii="Courier New" w:hAnsi="Courier New" w:cs="Courier New"/>
              <w:rtl/>
            </w:rPr>
            <w:t xml:space="preserve"> الى كمال الدين</w:t>
          </w:r>
          <w:r>
            <w:t>‬</w:t>
          </w:r>
          <w:r>
            <w:t>‬</w:t>
          </w:r>
        </w:dir>
      </w:dir>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عبد الرحمن </w:t>
      </w:r>
      <w:del w:id="1142" w:author="Transkribus" w:date="2019-12-11T14:30:00Z">
        <w:r w:rsidRPr="009B6BCA">
          <w:rPr>
            <w:rFonts w:ascii="Courier New" w:hAnsi="Courier New" w:cs="Courier New"/>
            <w:rtl/>
          </w:rPr>
          <w:delText>الانبارى وكان يومئذ شيخ بغداد وله بوالدى صحبة قديمة ايام</w:delText>
        </w:r>
      </w:del>
      <w:ins w:id="1143" w:author="Transkribus" w:date="2019-12-11T14:30:00Z">
        <w:r w:rsidRPr="00EE6742">
          <w:rPr>
            <w:rFonts w:ascii="Courier New" w:hAnsi="Courier New" w:cs="Courier New"/>
            <w:rtl/>
          </w:rPr>
          <w:t>الاشارى وكان بومتذشيح بغسد ادولة بو الدى صحيه فدمة أيام</w:t>
        </w:r>
      </w:ins>
      <w:r w:rsidRPr="00EE6742">
        <w:rPr>
          <w:rFonts w:ascii="Courier New" w:hAnsi="Courier New" w:cs="Courier New"/>
          <w:rtl/>
        </w:rPr>
        <w:t xml:space="preserve"> التفقه </w:t>
      </w:r>
      <w:del w:id="1144" w:author="Transkribus" w:date="2019-12-11T14:30:00Z">
        <w:r w:rsidRPr="009B6BCA">
          <w:rPr>
            <w:rFonts w:ascii="Courier New" w:hAnsi="Courier New" w:cs="Courier New"/>
            <w:rtl/>
          </w:rPr>
          <w:delText>ب</w:delText>
        </w:r>
      </w:del>
      <w:r w:rsidRPr="00EE6742">
        <w:rPr>
          <w:rFonts w:ascii="Courier New" w:hAnsi="Courier New" w:cs="Courier New"/>
          <w:rtl/>
        </w:rPr>
        <w:t>النظا</w:t>
      </w:r>
      <w:del w:id="1145" w:author="Transkribus" w:date="2019-12-11T14:30:00Z">
        <w:r w:rsidRPr="009B6BCA">
          <w:rPr>
            <w:rFonts w:ascii="Courier New" w:hAnsi="Courier New" w:cs="Courier New"/>
            <w:rtl/>
          </w:rPr>
          <w:delText>مي</w:delText>
        </w:r>
      </w:del>
      <w:ins w:id="1146" w:author="Transkribus" w:date="2019-12-11T14:30:00Z">
        <w:r w:rsidRPr="00EE6742">
          <w:rPr>
            <w:rFonts w:ascii="Courier New" w:hAnsi="Courier New" w:cs="Courier New"/>
            <w:rtl/>
          </w:rPr>
          <w:t>هب</w:t>
        </w:r>
      </w:ins>
      <w:r w:rsidRPr="00EE6742">
        <w:rPr>
          <w:rFonts w:ascii="Courier New" w:hAnsi="Courier New" w:cs="Courier New"/>
          <w:rtl/>
        </w:rPr>
        <w:t>ة</w:t>
      </w:r>
      <w:del w:id="114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9B6BCA" w:rsidRDefault="009E1C49" w:rsidP="009E1C49">
      <w:pPr>
        <w:pStyle w:val="NurText"/>
        <w:bidi/>
        <w:rPr>
          <w:del w:id="1148" w:author="Transkribus" w:date="2019-12-11T14:30:00Z"/>
          <w:rFonts w:ascii="Courier New" w:hAnsi="Courier New" w:cs="Courier New"/>
        </w:rPr>
      </w:pPr>
      <w:dir w:val="rtl">
        <w:dir w:val="rtl">
          <w:del w:id="1149" w:author="Transkribus" w:date="2019-12-11T14:30:00Z">
            <w:r w:rsidRPr="009B6BCA">
              <w:rPr>
                <w:rFonts w:ascii="Courier New" w:hAnsi="Courier New" w:cs="Courier New"/>
                <w:rtl/>
              </w:rPr>
              <w:delText>فقرات عليه خطبة الفصيح فهذر كلاما كثيرا متتابعا لم افهم منه شيئا لكن التلاميذ حوله يعجبون منه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150" w:author="Transkribus" w:date="2019-12-11T14:30:00Z"/>
          <w:rFonts w:ascii="Courier New" w:hAnsi="Courier New" w:cs="Courier New"/>
        </w:rPr>
      </w:pPr>
      <w:dir w:val="rtl">
        <w:dir w:val="rtl">
          <w:ins w:id="1151" w:author="Transkribus" w:date="2019-12-11T14:30:00Z">
            <w:r w:rsidRPr="00EE6742">
              <w:rPr>
                <w:rFonts w:ascii="Courier New" w:hAnsi="Courier New" w:cs="Courier New"/>
                <w:rtl/>
              </w:rPr>
              <w:t>فقرأت غليه جطبة النصح فهذر كالاما كتير امتتابعالم أفهم متهشي الكن التالاميذ جولة</w:t>
            </w:r>
          </w:ins>
          <w:r>
            <w:t>‬</w:t>
          </w:r>
          <w:r>
            <w:t>‬</w:t>
          </w:r>
        </w:dir>
      </w:dir>
    </w:p>
    <w:p w:rsidR="009E1C49" w:rsidRPr="00EE6742" w:rsidRDefault="009E1C49" w:rsidP="009E1C49">
      <w:pPr>
        <w:pStyle w:val="NurText"/>
        <w:bidi/>
        <w:rPr>
          <w:rFonts w:ascii="Courier New" w:hAnsi="Courier New" w:cs="Courier New"/>
        </w:rPr>
      </w:pPr>
      <w:ins w:id="1152" w:author="Transkribus" w:date="2019-12-11T14:30:00Z">
        <w:r w:rsidRPr="00EE6742">
          <w:rPr>
            <w:rFonts w:ascii="Courier New" w:hAnsi="Courier New" w:cs="Courier New"/>
            <w:rtl/>
          </w:rPr>
          <w:t xml:space="preserve">ابجيون منه </w:t>
        </w:r>
      </w:ins>
      <w:r w:rsidRPr="00EE6742">
        <w:rPr>
          <w:rFonts w:ascii="Courier New" w:hAnsi="Courier New" w:cs="Courier New"/>
          <w:rtl/>
        </w:rPr>
        <w:t xml:space="preserve">ثم قال </w:t>
      </w:r>
      <w:del w:id="1153" w:author="Transkribus" w:date="2019-12-11T14:30:00Z">
        <w:r w:rsidRPr="009B6BCA">
          <w:rPr>
            <w:rFonts w:ascii="Courier New" w:hAnsi="Courier New" w:cs="Courier New"/>
            <w:rtl/>
          </w:rPr>
          <w:delText>انا اجفو عن</w:delText>
        </w:r>
      </w:del>
      <w:ins w:id="1154" w:author="Transkribus" w:date="2019-12-11T14:30:00Z">
        <w:r w:rsidRPr="00EE6742">
          <w:rPr>
            <w:rFonts w:ascii="Courier New" w:hAnsi="Courier New" w:cs="Courier New"/>
            <w:rtl/>
          </w:rPr>
          <w:t>اناجعوعن</w:t>
        </w:r>
      </w:ins>
      <w:r w:rsidRPr="00EE6742">
        <w:rPr>
          <w:rFonts w:ascii="Courier New" w:hAnsi="Courier New" w:cs="Courier New"/>
          <w:rtl/>
        </w:rPr>
        <w:t xml:space="preserve"> تعليم الصبيان </w:t>
      </w:r>
      <w:del w:id="1155" w:author="Transkribus" w:date="2019-12-11T14:30:00Z">
        <w:r w:rsidRPr="009B6BCA">
          <w:rPr>
            <w:rFonts w:ascii="Courier New" w:hAnsi="Courier New" w:cs="Courier New"/>
            <w:rtl/>
          </w:rPr>
          <w:delText>ا</w:delText>
        </w:r>
      </w:del>
      <w:ins w:id="1156" w:author="Transkribus" w:date="2019-12-11T14:30:00Z">
        <w:r w:rsidRPr="00EE6742">
          <w:rPr>
            <w:rFonts w:ascii="Courier New" w:hAnsi="Courier New" w:cs="Courier New"/>
            <w:rtl/>
          </w:rPr>
          <w:t>أ</w:t>
        </w:r>
      </w:ins>
      <w:r w:rsidRPr="00EE6742">
        <w:rPr>
          <w:rFonts w:ascii="Courier New" w:hAnsi="Courier New" w:cs="Courier New"/>
          <w:rtl/>
        </w:rPr>
        <w:t>حمله الى تلميذى الوجي</w:t>
      </w:r>
      <w:del w:id="1157" w:author="Transkribus" w:date="2019-12-11T14:30:00Z">
        <w:r w:rsidRPr="009B6BCA">
          <w:rPr>
            <w:rFonts w:ascii="Courier New" w:hAnsi="Courier New" w:cs="Courier New"/>
            <w:rtl/>
          </w:rPr>
          <w:delText>ه</w:delText>
        </w:r>
      </w:del>
      <w:ins w:id="1158" w:author="Transkribus" w:date="2019-12-11T14:30:00Z">
        <w:r w:rsidRPr="00EE6742">
          <w:rPr>
            <w:rFonts w:ascii="Courier New" w:hAnsi="Courier New" w:cs="Courier New"/>
            <w:rtl/>
          </w:rPr>
          <w:t>ة</w:t>
        </w:r>
      </w:ins>
      <w:r w:rsidRPr="00EE6742">
        <w:rPr>
          <w:rFonts w:ascii="Courier New" w:hAnsi="Courier New" w:cs="Courier New"/>
          <w:rtl/>
        </w:rPr>
        <w:t xml:space="preserve"> الواسطى </w:t>
      </w:r>
      <w:del w:id="1159" w:author="Transkribus" w:date="2019-12-11T14:30:00Z">
        <w:r w:rsidRPr="009B6BCA">
          <w:rPr>
            <w:rFonts w:ascii="Courier New" w:hAnsi="Courier New" w:cs="Courier New"/>
            <w:rtl/>
          </w:rPr>
          <w:delText>يقرا عليه فاذا توسطت حاله قرا علي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60" w:author="Transkribus" w:date="2019-12-11T14:30:00Z">
        <w:r w:rsidRPr="00EE6742">
          <w:rPr>
            <w:rFonts w:ascii="Courier New" w:hAnsi="Courier New" w:cs="Courier New"/>
            <w:rtl/>
          </w:rPr>
          <w:t>بقر أعلية</w:t>
        </w:r>
      </w:ins>
    </w:p>
    <w:p w:rsidR="009E1C49" w:rsidRPr="00EE6742" w:rsidRDefault="009E1C49" w:rsidP="009E1C49">
      <w:pPr>
        <w:pStyle w:val="NurText"/>
        <w:bidi/>
        <w:rPr>
          <w:ins w:id="1161" w:author="Transkribus" w:date="2019-12-11T14:30:00Z"/>
          <w:rFonts w:ascii="Courier New" w:hAnsi="Courier New" w:cs="Courier New"/>
        </w:rPr>
      </w:pPr>
      <w:dir w:val="rtl">
        <w:dir w:val="rtl">
          <w:ins w:id="1162" w:author="Transkribus" w:date="2019-12-11T14:30:00Z">
            <w:r w:rsidRPr="00EE6742">
              <w:rPr>
                <w:rFonts w:ascii="Courier New" w:hAnsi="Courier New" w:cs="Courier New"/>
                <w:rtl/>
              </w:rPr>
              <w:t xml:space="preserve">فادالوسطت جاله قراعلى </w:t>
            </w:r>
          </w:ins>
          <w:r w:rsidRPr="00EE6742">
            <w:rPr>
              <w:rFonts w:ascii="Courier New" w:hAnsi="Courier New" w:cs="Courier New"/>
              <w:rtl/>
            </w:rPr>
            <w:t xml:space="preserve">وكان </w:t>
          </w:r>
          <w:del w:id="1163" w:author="Transkribus" w:date="2019-12-11T14:30:00Z">
            <w:r w:rsidRPr="009B6BCA">
              <w:rPr>
                <w:rFonts w:ascii="Courier New" w:hAnsi="Courier New" w:cs="Courier New"/>
                <w:rtl/>
              </w:rPr>
              <w:delText>الوجيه عند بعض اولاد رئيس</w:delText>
            </w:r>
          </w:del>
          <w:ins w:id="1164" w:author="Transkribus" w:date="2019-12-11T14:30:00Z">
            <w:r w:rsidRPr="00EE6742">
              <w:rPr>
                <w:rFonts w:ascii="Courier New" w:hAnsi="Courier New" w:cs="Courier New"/>
                <w:rtl/>
              </w:rPr>
              <w:t>الوجبة عنديعس أو لادريس</w:t>
            </w:r>
          </w:ins>
          <w:r w:rsidRPr="00EE6742">
            <w:rPr>
              <w:rFonts w:ascii="Courier New" w:hAnsi="Courier New" w:cs="Courier New"/>
              <w:rtl/>
            </w:rPr>
            <w:t xml:space="preserve"> الرؤساء </w:t>
          </w:r>
          <w:del w:id="1165" w:author="Transkribus" w:date="2019-12-11T14:30:00Z">
            <w:r w:rsidRPr="009B6BCA">
              <w:rPr>
                <w:rFonts w:ascii="Courier New" w:hAnsi="Courier New" w:cs="Courier New"/>
                <w:rtl/>
              </w:rPr>
              <w:delText xml:space="preserve">وكان رجلا اعمى </w:delText>
            </w:r>
          </w:del>
          <w:ins w:id="1166" w:author="Transkribus" w:date="2019-12-11T14:30:00Z">
            <w:r w:rsidRPr="00EE6742">
              <w:rPr>
                <w:rFonts w:ascii="Courier New" w:hAnsi="Courier New" w:cs="Courier New"/>
                <w:rtl/>
              </w:rPr>
              <w:t>وكمان رجلاحمى</w:t>
            </w:r>
          </w:ins>
          <w:r>
            <w:t>‬</w:t>
          </w:r>
          <w:r>
            <w:t>‬</w:t>
          </w:r>
        </w:dir>
      </w:dir>
    </w:p>
    <w:p w:rsidR="009E1C49" w:rsidRPr="009B6BCA" w:rsidRDefault="009E1C49" w:rsidP="009E1C49">
      <w:pPr>
        <w:pStyle w:val="NurText"/>
        <w:bidi/>
        <w:rPr>
          <w:del w:id="1167" w:author="Transkribus" w:date="2019-12-11T14:30:00Z"/>
          <w:rFonts w:ascii="Courier New" w:hAnsi="Courier New" w:cs="Courier New"/>
        </w:rPr>
      </w:pPr>
      <w:r w:rsidRPr="00EE6742">
        <w:rPr>
          <w:rFonts w:ascii="Courier New" w:hAnsi="Courier New" w:cs="Courier New"/>
          <w:rtl/>
        </w:rPr>
        <w:t xml:space="preserve">من </w:t>
      </w:r>
      <w:del w:id="1168" w:author="Transkribus" w:date="2019-12-11T14:30:00Z">
        <w:r w:rsidRPr="009B6BCA">
          <w:rPr>
            <w:rFonts w:ascii="Courier New" w:hAnsi="Courier New" w:cs="Courier New"/>
            <w:rtl/>
          </w:rPr>
          <w:delText>اهل الثروة والمروءة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1169" w:author="Transkribus" w:date="2019-12-11T14:30:00Z"/>
          <w:rFonts w:ascii="Courier New" w:hAnsi="Courier New" w:cs="Courier New"/>
        </w:rPr>
      </w:pPr>
      <w:dir w:val="rtl">
        <w:dir w:val="rtl">
          <w:del w:id="1170" w:author="Transkribus" w:date="2019-12-11T14:30:00Z">
            <w:r w:rsidRPr="009B6BCA">
              <w:rPr>
                <w:rFonts w:ascii="Courier New" w:hAnsi="Courier New" w:cs="Courier New"/>
                <w:rtl/>
              </w:rPr>
              <w:delText>فاخذنى بكلتى يديه</w:delText>
            </w:r>
          </w:del>
          <w:ins w:id="1171" w:author="Transkribus" w:date="2019-12-11T14:30:00Z">
            <w:r w:rsidRPr="00EE6742">
              <w:rPr>
                <w:rFonts w:ascii="Courier New" w:hAnsi="Courier New" w:cs="Courier New"/>
                <w:rtl/>
              </w:rPr>
              <w:t>أهل الفروة والمروءه فاخدفى بكاتى بذديه</w:t>
            </w:r>
          </w:ins>
          <w:r w:rsidRPr="00EE6742">
            <w:rPr>
              <w:rFonts w:ascii="Courier New" w:hAnsi="Courier New" w:cs="Courier New"/>
              <w:rtl/>
            </w:rPr>
            <w:t xml:space="preserve"> وجعل </w:t>
          </w:r>
          <w:del w:id="1172" w:author="Transkribus" w:date="2019-12-11T14:30:00Z">
            <w:r w:rsidRPr="009B6BCA">
              <w:rPr>
                <w:rFonts w:ascii="Courier New" w:hAnsi="Courier New" w:cs="Courier New"/>
                <w:rtl/>
              </w:rPr>
              <w:delText>ي</w:delText>
            </w:r>
          </w:del>
          <w:ins w:id="1173" w:author="Transkribus" w:date="2019-12-11T14:30:00Z">
            <w:r w:rsidRPr="00EE6742">
              <w:rPr>
                <w:rFonts w:ascii="Courier New" w:hAnsi="Courier New" w:cs="Courier New"/>
                <w:rtl/>
              </w:rPr>
              <w:t>ب</w:t>
            </w:r>
          </w:ins>
          <w:r w:rsidRPr="00EE6742">
            <w:rPr>
              <w:rFonts w:ascii="Courier New" w:hAnsi="Courier New" w:cs="Courier New"/>
              <w:rtl/>
            </w:rPr>
            <w:t>عل</w:t>
          </w:r>
          <w:del w:id="1174" w:author="Transkribus" w:date="2019-12-11T14:30:00Z">
            <w:r w:rsidRPr="009B6BCA">
              <w:rPr>
                <w:rFonts w:ascii="Courier New" w:hAnsi="Courier New" w:cs="Courier New"/>
                <w:rtl/>
              </w:rPr>
              <w:delText>من</w:delText>
            </w:r>
          </w:del>
          <w:r w:rsidRPr="00EE6742">
            <w:rPr>
              <w:rFonts w:ascii="Courier New" w:hAnsi="Courier New" w:cs="Courier New"/>
              <w:rtl/>
            </w:rPr>
            <w:t xml:space="preserve">ى من </w:t>
          </w:r>
          <w:del w:id="1175" w:author="Transkribus" w:date="2019-12-11T14:30:00Z">
            <w:r w:rsidRPr="009B6BCA">
              <w:rPr>
                <w:rFonts w:ascii="Courier New" w:hAnsi="Courier New" w:cs="Courier New"/>
                <w:rtl/>
              </w:rPr>
              <w:delText>اول النهار</w:delText>
            </w:r>
          </w:del>
          <w:ins w:id="1176" w:author="Transkribus" w:date="2019-12-11T14:30:00Z">
            <w:r w:rsidRPr="00EE6742">
              <w:rPr>
                <w:rFonts w:ascii="Courier New" w:hAnsi="Courier New" w:cs="Courier New"/>
                <w:rtl/>
              </w:rPr>
              <w:t>أول البهار</w:t>
            </w:r>
          </w:ins>
          <w:r w:rsidRPr="00EE6742">
            <w:rPr>
              <w:rFonts w:ascii="Courier New" w:hAnsi="Courier New" w:cs="Courier New"/>
              <w:rtl/>
            </w:rPr>
            <w:t xml:space="preserve"> الى </w:t>
          </w:r>
          <w:del w:id="1177" w:author="Transkribus" w:date="2019-12-11T14:30:00Z">
            <w:r w:rsidRPr="009B6BCA">
              <w:rPr>
                <w:rFonts w:ascii="Courier New" w:hAnsi="Courier New" w:cs="Courier New"/>
                <w:rtl/>
              </w:rPr>
              <w:delText>اخره بوجوه كثيرة</w:delText>
            </w:r>
          </w:del>
          <w:ins w:id="1178" w:author="Transkribus" w:date="2019-12-11T14:30:00Z">
            <w:r w:rsidRPr="00EE6742">
              <w:rPr>
                <w:rFonts w:ascii="Courier New" w:hAnsi="Courier New" w:cs="Courier New"/>
                <w:rtl/>
              </w:rPr>
              <w:t>أحرم يوجو٨</w:t>
            </w:r>
          </w:ins>
          <w:r>
            <w:t>‬</w:t>
          </w:r>
          <w:r>
            <w:t>‬</w:t>
          </w:r>
        </w:dir>
      </w:dir>
    </w:p>
    <w:p w:rsidR="009E1C49" w:rsidRPr="00EE6742" w:rsidRDefault="009E1C49" w:rsidP="009E1C49">
      <w:pPr>
        <w:pStyle w:val="NurText"/>
        <w:bidi/>
        <w:rPr>
          <w:ins w:id="1179" w:author="Transkribus" w:date="2019-12-11T14:30:00Z"/>
          <w:rFonts w:ascii="Courier New" w:hAnsi="Courier New" w:cs="Courier New"/>
        </w:rPr>
      </w:pPr>
      <w:ins w:id="1180" w:author="Transkribus" w:date="2019-12-11T14:30:00Z">
        <w:r w:rsidRPr="00EE6742">
          <w:rPr>
            <w:rFonts w:ascii="Courier New" w:hAnsi="Courier New" w:cs="Courier New"/>
            <w:rtl/>
          </w:rPr>
          <w:t>يرة</w:t>
        </w:r>
      </w:ins>
      <w:r w:rsidRPr="00EE6742">
        <w:rPr>
          <w:rFonts w:ascii="Courier New" w:hAnsi="Courier New" w:cs="Courier New"/>
          <w:rtl/>
        </w:rPr>
        <w:t xml:space="preserve"> من </w:t>
      </w:r>
      <w:del w:id="1181" w:author="Transkribus" w:date="2019-12-11T14:30:00Z">
        <w:r w:rsidRPr="009B6BCA">
          <w:rPr>
            <w:rFonts w:ascii="Courier New" w:hAnsi="Courier New" w:cs="Courier New"/>
            <w:rtl/>
          </w:rPr>
          <w:delText>التلطف فكنت احضر حلقته بمسجد الظفرية ويجعل</w:delText>
        </w:r>
      </w:del>
      <w:ins w:id="1182" w:author="Transkribus" w:date="2019-12-11T14:30:00Z">
        <w:r w:rsidRPr="00EE6742">
          <w:rPr>
            <w:rFonts w:ascii="Courier New" w:hAnsi="Courier New" w:cs="Courier New"/>
            <w:rtl/>
          </w:rPr>
          <w:t>القلطف فكتت أمصر خلقته غسحد الطفرية ويجفل</w:t>
        </w:r>
      </w:ins>
      <w:r w:rsidRPr="00EE6742">
        <w:rPr>
          <w:rFonts w:ascii="Courier New" w:hAnsi="Courier New" w:cs="Courier New"/>
          <w:rtl/>
        </w:rPr>
        <w:t xml:space="preserve"> جميع </w:t>
      </w:r>
      <w:del w:id="1183" w:author="Transkribus" w:date="2019-12-11T14:30:00Z">
        <w:r w:rsidRPr="009B6BCA">
          <w:rPr>
            <w:rFonts w:ascii="Courier New" w:hAnsi="Courier New" w:cs="Courier New"/>
            <w:rtl/>
          </w:rPr>
          <w:delText>الشروح لى ويخاطبنى</w:delText>
        </w:r>
      </w:del>
      <w:ins w:id="1184" w:author="Transkribus" w:date="2019-12-11T14:30:00Z">
        <w:r w:rsidRPr="00EE6742">
          <w:rPr>
            <w:rFonts w:ascii="Courier New" w:hAnsi="Courier New" w:cs="Courier New"/>
            <w:rtl/>
          </w:rPr>
          <w:t>الشروجلى</w:t>
        </w:r>
      </w:ins>
    </w:p>
    <w:p w:rsidR="009E1C49" w:rsidRPr="009B6BCA" w:rsidRDefault="009E1C49" w:rsidP="009E1C49">
      <w:pPr>
        <w:pStyle w:val="NurText"/>
        <w:bidi/>
        <w:rPr>
          <w:del w:id="1185" w:author="Transkribus" w:date="2019-12-11T14:30:00Z"/>
          <w:rFonts w:ascii="Courier New" w:hAnsi="Courier New" w:cs="Courier New"/>
        </w:rPr>
      </w:pPr>
      <w:ins w:id="1186" w:author="Transkribus" w:date="2019-12-11T14:30:00Z">
        <w:r w:rsidRPr="00EE6742">
          <w:rPr>
            <w:rFonts w:ascii="Courier New" w:hAnsi="Courier New" w:cs="Courier New"/>
            <w:rtl/>
          </w:rPr>
          <w:t>أوبحاطسى</w:t>
        </w:r>
      </w:ins>
      <w:r w:rsidRPr="00EE6742">
        <w:rPr>
          <w:rFonts w:ascii="Courier New" w:hAnsi="Courier New" w:cs="Courier New"/>
          <w:rtl/>
        </w:rPr>
        <w:t xml:space="preserve"> بها </w:t>
      </w:r>
      <w:del w:id="118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9B6BCA" w:rsidRDefault="009E1C49" w:rsidP="009E1C49">
      <w:pPr>
        <w:pStyle w:val="NurText"/>
        <w:bidi/>
        <w:rPr>
          <w:del w:id="1188" w:author="Transkribus" w:date="2019-12-11T14:30:00Z"/>
          <w:rFonts w:ascii="Courier New" w:hAnsi="Courier New" w:cs="Courier New"/>
        </w:rPr>
      </w:pPr>
      <w:dir w:val="rtl">
        <w:dir w:val="rtl">
          <w:r w:rsidRPr="00EE6742">
            <w:rPr>
              <w:rFonts w:ascii="Courier New" w:hAnsi="Courier New" w:cs="Courier New"/>
              <w:rtl/>
            </w:rPr>
            <w:t xml:space="preserve">وفى </w:t>
          </w:r>
          <w:del w:id="1189" w:author="Transkribus" w:date="2019-12-11T14:30:00Z">
            <w:r w:rsidRPr="009B6BCA">
              <w:rPr>
                <w:rFonts w:ascii="Courier New" w:hAnsi="Courier New" w:cs="Courier New"/>
                <w:rtl/>
              </w:rPr>
              <w:delText>ا</w:delText>
            </w:r>
          </w:del>
          <w:ins w:id="1190" w:author="Transkribus" w:date="2019-12-11T14:30:00Z">
            <w:r w:rsidRPr="00EE6742">
              <w:rPr>
                <w:rFonts w:ascii="Courier New" w:hAnsi="Courier New" w:cs="Courier New"/>
                <w:rtl/>
              </w:rPr>
              <w:t>أ</w:t>
            </w:r>
          </w:ins>
          <w:r w:rsidRPr="00EE6742">
            <w:rPr>
              <w:rFonts w:ascii="Courier New" w:hAnsi="Courier New" w:cs="Courier New"/>
              <w:rtl/>
            </w:rPr>
            <w:t xml:space="preserve">خر الامر </w:t>
          </w:r>
          <w:del w:id="1191" w:author="Transkribus" w:date="2019-12-11T14:30:00Z">
            <w:r w:rsidRPr="009B6BCA">
              <w:rPr>
                <w:rFonts w:ascii="Courier New" w:hAnsi="Courier New" w:cs="Courier New"/>
                <w:rtl/>
              </w:rPr>
              <w:delText>اقرا درسى ويخصنى بشرحه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192" w:author="Transkribus" w:date="2019-12-11T14:30:00Z"/>
          <w:rFonts w:ascii="Courier New" w:hAnsi="Courier New" w:cs="Courier New"/>
        </w:rPr>
      </w:pPr>
      <w:dir w:val="rtl">
        <w:dir w:val="rtl">
          <w:ins w:id="1193" w:author="Transkribus" w:date="2019-12-11T14:30:00Z">
            <w:r w:rsidRPr="00EE6742">
              <w:rPr>
                <w:rFonts w:ascii="Courier New" w:hAnsi="Courier New" w:cs="Courier New"/>
                <w:rtl/>
              </w:rPr>
              <w:t xml:space="preserve">اأفر ادوسى ويحصى بشرجة </w:t>
            </w:r>
          </w:ins>
          <w:r w:rsidRPr="00EE6742">
            <w:rPr>
              <w:rFonts w:ascii="Courier New" w:hAnsi="Courier New" w:cs="Courier New"/>
              <w:rtl/>
            </w:rPr>
            <w:t xml:space="preserve">ثم </w:t>
          </w:r>
          <w:del w:id="1194" w:author="Transkribus" w:date="2019-12-11T14:30:00Z">
            <w:r w:rsidRPr="009B6BCA">
              <w:rPr>
                <w:rFonts w:ascii="Courier New" w:hAnsi="Courier New" w:cs="Courier New"/>
                <w:rtl/>
              </w:rPr>
              <w:delText>نخرج</w:delText>
            </w:r>
          </w:del>
          <w:ins w:id="1195" w:author="Transkribus" w:date="2019-12-11T14:30:00Z">
            <w:r w:rsidRPr="00EE6742">
              <w:rPr>
                <w:rFonts w:ascii="Courier New" w:hAnsi="Courier New" w:cs="Courier New"/>
                <w:rtl/>
              </w:rPr>
              <w:t>بجرع</w:t>
            </w:r>
          </w:ins>
          <w:r w:rsidRPr="00EE6742">
            <w:rPr>
              <w:rFonts w:ascii="Courier New" w:hAnsi="Courier New" w:cs="Courier New"/>
              <w:rtl/>
            </w:rPr>
            <w:t xml:space="preserve"> من المس</w:t>
          </w:r>
          <w:del w:id="1196" w:author="Transkribus" w:date="2019-12-11T14:30:00Z">
            <w:r w:rsidRPr="009B6BCA">
              <w:rPr>
                <w:rFonts w:ascii="Courier New" w:hAnsi="Courier New" w:cs="Courier New"/>
                <w:rtl/>
              </w:rPr>
              <w:delText>ج</w:delText>
            </w:r>
          </w:del>
          <w:ins w:id="1197" w:author="Transkribus" w:date="2019-12-11T14:30:00Z">
            <w:r w:rsidRPr="00EE6742">
              <w:rPr>
                <w:rFonts w:ascii="Courier New" w:hAnsi="Courier New" w:cs="Courier New"/>
                <w:rtl/>
              </w:rPr>
              <w:t>ح</w:t>
            </w:r>
          </w:ins>
          <w:r w:rsidRPr="00EE6742">
            <w:rPr>
              <w:rFonts w:ascii="Courier New" w:hAnsi="Courier New" w:cs="Courier New"/>
              <w:rtl/>
            </w:rPr>
            <w:t>د فيذاكرنى</w:t>
          </w:r>
          <w:r>
            <w:t>‬</w:t>
          </w:r>
          <w:r>
            <w:t>‬</w:t>
          </w:r>
        </w:dir>
      </w:dir>
    </w:p>
    <w:p w:rsidR="009E1C49" w:rsidRPr="00EE6742" w:rsidRDefault="009E1C49" w:rsidP="009E1C49">
      <w:pPr>
        <w:pStyle w:val="NurText"/>
        <w:bidi/>
        <w:rPr>
          <w:ins w:id="1198" w:author="Transkribus" w:date="2019-12-11T14:30:00Z"/>
          <w:rFonts w:ascii="Courier New" w:hAnsi="Courier New" w:cs="Courier New"/>
        </w:rPr>
      </w:pPr>
      <w:ins w:id="1199" w:author="Transkribus" w:date="2019-12-11T14:30:00Z">
        <w:r w:rsidRPr="00EE6742">
          <w:rPr>
            <w:rFonts w:ascii="Courier New" w:hAnsi="Courier New" w:cs="Courier New"/>
            <w:rtl/>
          </w:rPr>
          <w:t>ابى</w:t>
        </w:r>
      </w:ins>
    </w:p>
    <w:p w:rsidR="009E1C49" w:rsidRPr="00EE6742" w:rsidRDefault="009E1C49" w:rsidP="009E1C49">
      <w:pPr>
        <w:pStyle w:val="NurText"/>
        <w:bidi/>
        <w:rPr>
          <w:ins w:id="1200" w:author="Transkribus" w:date="2019-12-11T14:30:00Z"/>
          <w:rFonts w:ascii="Courier New" w:hAnsi="Courier New" w:cs="Courier New"/>
        </w:rPr>
      </w:pPr>
      <w:ins w:id="1201" w:author="Transkribus" w:date="2019-12-11T14:30:00Z">
        <w:r w:rsidRPr="00EE6742">
          <w:rPr>
            <w:rFonts w:ascii="Courier New" w:hAnsi="Courier New" w:cs="Courier New"/>
            <w:rtl/>
          </w:rPr>
          <w:t>٢٠٣</w:t>
        </w:r>
      </w:ins>
    </w:p>
    <w:p w:rsidR="009E1C49" w:rsidRPr="00EE6742" w:rsidRDefault="009E1C49" w:rsidP="009E1C49">
      <w:pPr>
        <w:pStyle w:val="NurText"/>
        <w:bidi/>
        <w:rPr>
          <w:ins w:id="1202" w:author="Transkribus" w:date="2019-12-11T14:30:00Z"/>
          <w:rFonts w:ascii="Courier New" w:hAnsi="Courier New" w:cs="Courier New"/>
        </w:rPr>
      </w:pPr>
      <w:r w:rsidRPr="00EE6742">
        <w:rPr>
          <w:rFonts w:ascii="Courier New" w:hAnsi="Courier New" w:cs="Courier New"/>
          <w:rtl/>
        </w:rPr>
        <w:t xml:space="preserve"> فى </w:t>
      </w:r>
      <w:del w:id="1203" w:author="Transkribus" w:date="2019-12-11T14:30:00Z">
        <w:r w:rsidRPr="009B6BCA">
          <w:rPr>
            <w:rFonts w:ascii="Courier New" w:hAnsi="Courier New" w:cs="Courier New"/>
            <w:rtl/>
          </w:rPr>
          <w:delText>الطريق فاذا بلغنا منزله اخرج</w:delText>
        </w:r>
      </w:del>
      <w:ins w:id="1204" w:author="Transkribus" w:date="2019-12-11T14:30:00Z">
        <w:r w:rsidRPr="00EE6742">
          <w:rPr>
            <w:rFonts w:ascii="Courier New" w:hAnsi="Courier New" w:cs="Courier New"/>
            <w:rtl/>
          </w:rPr>
          <w:t>الطربق فاذ الغنامترله أحرح</w:t>
        </w:r>
      </w:ins>
      <w:r w:rsidRPr="00EE6742">
        <w:rPr>
          <w:rFonts w:ascii="Courier New" w:hAnsi="Courier New" w:cs="Courier New"/>
          <w:rtl/>
        </w:rPr>
        <w:t xml:space="preserve"> الكتب </w:t>
      </w:r>
      <w:del w:id="1205" w:author="Transkribus" w:date="2019-12-11T14:30:00Z">
        <w:r w:rsidRPr="009B6BCA">
          <w:rPr>
            <w:rFonts w:ascii="Courier New" w:hAnsi="Courier New" w:cs="Courier New"/>
            <w:rtl/>
          </w:rPr>
          <w:delText>التى يشتغل بها مع نفسه فاحفظ له واحفظ معه</w:delText>
        </w:r>
      </w:del>
      <w:ins w:id="1206" w:author="Transkribus" w:date="2019-12-11T14:30:00Z">
        <w:r w:rsidRPr="00EE6742">
          <w:rPr>
            <w:rFonts w:ascii="Courier New" w:hAnsi="Courier New" w:cs="Courier New"/>
            <w:rtl/>
          </w:rPr>
          <w:t>البى اشتغل بهامع ففسه فاحفطه واحفظمعه</w:t>
        </w:r>
      </w:ins>
      <w:r w:rsidRPr="00EE6742">
        <w:rPr>
          <w:rFonts w:ascii="Courier New" w:hAnsi="Courier New" w:cs="Courier New"/>
          <w:rtl/>
        </w:rPr>
        <w:t xml:space="preserve"> ثم</w:t>
      </w:r>
      <w:del w:id="1207" w:author="Transkribus" w:date="2019-12-11T14:30:00Z">
        <w:r w:rsidRPr="009B6BCA">
          <w:rPr>
            <w:rFonts w:ascii="Courier New" w:hAnsi="Courier New" w:cs="Courier New"/>
            <w:rtl/>
          </w:rPr>
          <w:delText xml:space="preserve"> يذهب</w:delText>
        </w:r>
      </w:del>
    </w:p>
    <w:p w:rsidR="009E1C49" w:rsidRPr="009B6BCA" w:rsidRDefault="009E1C49" w:rsidP="009E1C49">
      <w:pPr>
        <w:pStyle w:val="NurText"/>
        <w:bidi/>
        <w:rPr>
          <w:del w:id="1208" w:author="Transkribus" w:date="2019-12-11T14:30:00Z"/>
          <w:rFonts w:ascii="Courier New" w:hAnsi="Courier New" w:cs="Courier New"/>
        </w:rPr>
      </w:pPr>
      <w:ins w:id="1209" w:author="Transkribus" w:date="2019-12-11T14:30:00Z">
        <w:r w:rsidRPr="00EE6742">
          <w:rPr>
            <w:rFonts w:ascii="Courier New" w:hAnsi="Courier New" w:cs="Courier New"/>
            <w:rtl/>
          </w:rPr>
          <w:t>بدهب</w:t>
        </w:r>
      </w:ins>
      <w:r w:rsidRPr="00EE6742">
        <w:rPr>
          <w:rFonts w:ascii="Courier New" w:hAnsi="Courier New" w:cs="Courier New"/>
          <w:rtl/>
        </w:rPr>
        <w:t xml:space="preserve"> الى الشي</w:t>
      </w:r>
      <w:del w:id="1210" w:author="Transkribus" w:date="2019-12-11T14:30:00Z">
        <w:r w:rsidRPr="009B6BCA">
          <w:rPr>
            <w:rFonts w:ascii="Courier New" w:hAnsi="Courier New" w:cs="Courier New"/>
            <w:rtl/>
          </w:rPr>
          <w:delText>خ</w:delText>
        </w:r>
      </w:del>
      <w:ins w:id="1211" w:author="Transkribus" w:date="2019-12-11T14:30:00Z">
        <w:r w:rsidRPr="00EE6742">
          <w:rPr>
            <w:rFonts w:ascii="Courier New" w:hAnsi="Courier New" w:cs="Courier New"/>
            <w:rtl/>
          </w:rPr>
          <w:t>ح</w:t>
        </w:r>
      </w:ins>
      <w:r w:rsidRPr="00EE6742">
        <w:rPr>
          <w:rFonts w:ascii="Courier New" w:hAnsi="Courier New" w:cs="Courier New"/>
          <w:rtl/>
        </w:rPr>
        <w:t xml:space="preserve"> كمال الدين </w:t>
      </w:r>
      <w:del w:id="1212" w:author="Transkribus" w:date="2019-12-11T14:30:00Z">
        <w:r w:rsidRPr="009B6BCA">
          <w:rPr>
            <w:rFonts w:ascii="Courier New" w:hAnsi="Courier New" w:cs="Courier New"/>
            <w:rtl/>
          </w:rPr>
          <w:delText>فيقرا درسه ويشرح</w:delText>
        </w:r>
      </w:del>
      <w:ins w:id="1213" w:author="Transkribus" w:date="2019-12-11T14:30:00Z">
        <w:r w:rsidRPr="00EE6742">
          <w:rPr>
            <w:rFonts w:ascii="Courier New" w:hAnsi="Courier New" w:cs="Courier New"/>
            <w:rtl/>
          </w:rPr>
          <w:t>قيقرادوسه وبشرج</w:t>
        </w:r>
      </w:ins>
      <w:r w:rsidRPr="00EE6742">
        <w:rPr>
          <w:rFonts w:ascii="Courier New" w:hAnsi="Courier New" w:cs="Courier New"/>
          <w:rtl/>
        </w:rPr>
        <w:t xml:space="preserve"> له وانا </w:t>
      </w:r>
      <w:del w:id="1214" w:author="Transkribus" w:date="2019-12-11T14:30:00Z">
        <w:r w:rsidRPr="009B6BCA">
          <w:rPr>
            <w:rFonts w:ascii="Courier New" w:hAnsi="Courier New" w:cs="Courier New"/>
            <w:rtl/>
          </w:rPr>
          <w:delText>اسمع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1215" w:author="Transkribus" w:date="2019-12-11T14:30:00Z"/>
          <w:rFonts w:ascii="Courier New" w:hAnsi="Courier New" w:cs="Courier New"/>
        </w:rPr>
      </w:pPr>
      <w:dir w:val="rtl">
        <w:dir w:val="rtl">
          <w:del w:id="1216" w:author="Transkribus" w:date="2019-12-11T14:30:00Z">
            <w:r w:rsidRPr="009B6BCA">
              <w:rPr>
                <w:rFonts w:ascii="Courier New" w:hAnsi="Courier New" w:cs="Courier New"/>
                <w:rtl/>
              </w:rPr>
              <w:delText>وتخرجت</w:delText>
            </w:r>
          </w:del>
          <w:ins w:id="1217" w:author="Transkribus" w:date="2019-12-11T14:30:00Z">
            <w:r w:rsidRPr="00EE6742">
              <w:rPr>
                <w:rFonts w:ascii="Courier New" w:hAnsi="Courier New" w:cs="Courier New"/>
                <w:rtl/>
              </w:rPr>
              <w:t>أسم وبجرحت</w:t>
            </w:r>
          </w:ins>
          <w:r w:rsidRPr="00EE6742">
            <w:rPr>
              <w:rFonts w:ascii="Courier New" w:hAnsi="Courier New" w:cs="Courier New"/>
              <w:rtl/>
            </w:rPr>
            <w:t xml:space="preserve"> الى ان صرت </w:t>
          </w:r>
          <w:del w:id="1218" w:author="Transkribus" w:date="2019-12-11T14:30:00Z">
            <w:r w:rsidRPr="009B6BCA">
              <w:rPr>
                <w:rFonts w:ascii="Courier New" w:hAnsi="Courier New" w:cs="Courier New"/>
                <w:rtl/>
              </w:rPr>
              <w:delText>اسبقه فى الحفظ والفهم</w:delText>
            </w:r>
          </w:del>
          <w:ins w:id="1219" w:author="Transkribus" w:date="2019-12-11T14:30:00Z">
            <w:r w:rsidRPr="00EE6742">
              <w:rPr>
                <w:rFonts w:ascii="Courier New" w:hAnsi="Courier New" w:cs="Courier New"/>
                <w:rtl/>
              </w:rPr>
              <w:t>أسيعة</w:t>
            </w:r>
          </w:ins>
          <w:r>
            <w:t>‬</w:t>
          </w:r>
          <w:r>
            <w:t>‬</w:t>
          </w:r>
        </w:dir>
      </w:dir>
    </w:p>
    <w:p w:rsidR="009E1C49" w:rsidRPr="00EE6742" w:rsidRDefault="009E1C49" w:rsidP="009E1C49">
      <w:pPr>
        <w:pStyle w:val="NurText"/>
        <w:bidi/>
        <w:rPr>
          <w:ins w:id="1220" w:author="Transkribus" w:date="2019-12-11T14:30:00Z"/>
          <w:rFonts w:ascii="Courier New" w:hAnsi="Courier New" w:cs="Courier New"/>
        </w:rPr>
      </w:pPr>
      <w:ins w:id="1221" w:author="Transkribus" w:date="2019-12-11T14:30:00Z">
        <w:r w:rsidRPr="00EE6742">
          <w:rPr>
            <w:rFonts w:ascii="Courier New" w:hAnsi="Courier New" w:cs="Courier New"/>
            <w:rtl/>
          </w:rPr>
          <w:t>بفى الحقط والفهسم</w:t>
        </w:r>
      </w:ins>
      <w:r w:rsidRPr="00EE6742">
        <w:rPr>
          <w:rFonts w:ascii="Courier New" w:hAnsi="Courier New" w:cs="Courier New"/>
          <w:rtl/>
        </w:rPr>
        <w:t xml:space="preserve"> واصرف </w:t>
      </w:r>
      <w:del w:id="1222" w:author="Transkribus" w:date="2019-12-11T14:30:00Z">
        <w:r w:rsidRPr="009B6BCA">
          <w:rPr>
            <w:rFonts w:ascii="Courier New" w:hAnsi="Courier New" w:cs="Courier New"/>
            <w:rtl/>
          </w:rPr>
          <w:delText>اكثر الليل</w:delText>
        </w:r>
      </w:del>
      <w:ins w:id="1223" w:author="Transkribus" w:date="2019-12-11T14:30:00Z">
        <w:r w:rsidRPr="00EE6742">
          <w:rPr>
            <w:rFonts w:ascii="Courier New" w:hAnsi="Courier New" w:cs="Courier New"/>
            <w:rtl/>
          </w:rPr>
          <w:t>أكتر اليل</w:t>
        </w:r>
      </w:ins>
      <w:r w:rsidRPr="00EE6742">
        <w:rPr>
          <w:rFonts w:ascii="Courier New" w:hAnsi="Courier New" w:cs="Courier New"/>
          <w:rtl/>
        </w:rPr>
        <w:t xml:space="preserve"> فى </w:t>
      </w:r>
      <w:del w:id="1224" w:author="Transkribus" w:date="2019-12-11T14:30:00Z">
        <w:r w:rsidRPr="009B6BCA">
          <w:rPr>
            <w:rFonts w:ascii="Courier New" w:hAnsi="Courier New" w:cs="Courier New"/>
            <w:rtl/>
          </w:rPr>
          <w:delText>الحفظ والتكرار واقمنا</w:delText>
        </w:r>
      </w:del>
      <w:ins w:id="1225" w:author="Transkribus" w:date="2019-12-11T14:30:00Z">
        <w:r w:rsidRPr="00EE6742">
          <w:rPr>
            <w:rFonts w:ascii="Courier New" w:hAnsi="Courier New" w:cs="Courier New"/>
            <w:rtl/>
          </w:rPr>
          <w:t>الحنظو البكرار واغنا</w:t>
        </w:r>
      </w:ins>
      <w:r w:rsidRPr="00EE6742">
        <w:rPr>
          <w:rFonts w:ascii="Courier New" w:hAnsi="Courier New" w:cs="Courier New"/>
          <w:rtl/>
        </w:rPr>
        <w:t xml:space="preserve"> على </w:t>
      </w:r>
      <w:del w:id="1226" w:author="Transkribus" w:date="2019-12-11T14:30:00Z">
        <w:r w:rsidRPr="009B6BCA">
          <w:rPr>
            <w:rFonts w:ascii="Courier New" w:hAnsi="Courier New" w:cs="Courier New"/>
            <w:rtl/>
          </w:rPr>
          <w:delText>ذلك برهة كلما جاء حفظى كثر</w:delText>
        </w:r>
      </w:del>
      <w:ins w:id="1227" w:author="Transkribus" w:date="2019-12-11T14:30:00Z">
        <w:r w:rsidRPr="00EE6742">
          <w:rPr>
            <w:rFonts w:ascii="Courier New" w:hAnsi="Courier New" w:cs="Courier New"/>
            <w:rtl/>
          </w:rPr>
          <w:t>ذلشير هة كماجاء</w:t>
        </w:r>
      </w:ins>
    </w:p>
    <w:p w:rsidR="009E1C49" w:rsidRPr="00EE6742" w:rsidRDefault="009E1C49" w:rsidP="009E1C49">
      <w:pPr>
        <w:pStyle w:val="NurText"/>
        <w:bidi/>
        <w:rPr>
          <w:rFonts w:ascii="Courier New" w:hAnsi="Courier New" w:cs="Courier New"/>
        </w:rPr>
      </w:pPr>
      <w:ins w:id="1228" w:author="Transkribus" w:date="2019-12-11T14:30:00Z">
        <w:r w:rsidRPr="00EE6742">
          <w:rPr>
            <w:rFonts w:ascii="Courier New" w:hAnsi="Courier New" w:cs="Courier New"/>
            <w:rtl/>
          </w:rPr>
          <w:lastRenderedPageBreak/>
          <w:t>حفطى ٣تر</w:t>
        </w:r>
      </w:ins>
      <w:r w:rsidRPr="00EE6742">
        <w:rPr>
          <w:rFonts w:ascii="Courier New" w:hAnsi="Courier New" w:cs="Courier New"/>
          <w:rtl/>
        </w:rPr>
        <w:t xml:space="preserve"> وجاد وفهمى قوى </w:t>
      </w:r>
      <w:del w:id="1229" w:author="Transkribus" w:date="2019-12-11T14:30:00Z">
        <w:r w:rsidRPr="009B6BCA">
          <w:rPr>
            <w:rFonts w:ascii="Courier New" w:hAnsi="Courier New" w:cs="Courier New"/>
            <w:rtl/>
          </w:rPr>
          <w:delText>واستنار وذهنى</w:delText>
        </w:r>
      </w:del>
      <w:ins w:id="1230" w:author="Transkribus" w:date="2019-12-11T14:30:00Z">
        <w:r w:rsidRPr="00EE6742">
          <w:rPr>
            <w:rFonts w:ascii="Courier New" w:hAnsi="Courier New" w:cs="Courier New"/>
            <w:rtl/>
          </w:rPr>
          <w:t>واستتارودهى</w:t>
        </w:r>
      </w:ins>
      <w:r w:rsidRPr="00EE6742">
        <w:rPr>
          <w:rFonts w:ascii="Courier New" w:hAnsi="Courier New" w:cs="Courier New"/>
          <w:rtl/>
        </w:rPr>
        <w:t xml:space="preserve"> احتد واستقام وا</w:t>
      </w:r>
      <w:del w:id="1231" w:author="Transkribus" w:date="2019-12-11T14:30:00Z">
        <w:r w:rsidRPr="009B6BCA">
          <w:rPr>
            <w:rFonts w:ascii="Courier New" w:hAnsi="Courier New" w:cs="Courier New"/>
            <w:rtl/>
          </w:rPr>
          <w:delText>ن</w:delText>
        </w:r>
      </w:del>
      <w:ins w:id="1232" w:author="Transkribus" w:date="2019-12-11T14:30:00Z">
        <w:r w:rsidRPr="00EE6742">
          <w:rPr>
            <w:rFonts w:ascii="Courier New" w:hAnsi="Courier New" w:cs="Courier New"/>
            <w:rtl/>
          </w:rPr>
          <w:t>ب</w:t>
        </w:r>
      </w:ins>
      <w:r w:rsidRPr="00EE6742">
        <w:rPr>
          <w:rFonts w:ascii="Courier New" w:hAnsi="Courier New" w:cs="Courier New"/>
          <w:rtl/>
        </w:rPr>
        <w:t xml:space="preserve">ا الازم </w:t>
      </w:r>
      <w:del w:id="1233" w:author="Transkribus" w:date="2019-12-11T14:30:00Z">
        <w:r w:rsidRPr="009B6BCA">
          <w:rPr>
            <w:rFonts w:ascii="Courier New" w:hAnsi="Courier New" w:cs="Courier New"/>
            <w:rtl/>
          </w:rPr>
          <w:delText>الشيخ وشيخ الشيخ</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34" w:author="Transkribus" w:date="2019-12-11T14:30:00Z">
        <w:r w:rsidRPr="00EE6742">
          <w:rPr>
            <w:rFonts w:ascii="Courier New" w:hAnsi="Courier New" w:cs="Courier New"/>
            <w:rtl/>
          </w:rPr>
          <w:t>الشيح وشيح الشيح</w:t>
        </w:r>
      </w:ins>
    </w:p>
    <w:p w:rsidR="009E1C49" w:rsidRPr="00EE6742" w:rsidRDefault="009E1C49" w:rsidP="009E1C49">
      <w:pPr>
        <w:pStyle w:val="NurText"/>
        <w:bidi/>
        <w:rPr>
          <w:ins w:id="1235" w:author="Transkribus" w:date="2019-12-11T14:30:00Z"/>
          <w:rFonts w:ascii="Courier New" w:hAnsi="Courier New" w:cs="Courier New"/>
        </w:rPr>
      </w:pPr>
      <w:dir w:val="rtl">
        <w:dir w:val="rtl">
          <w:del w:id="1236" w:author="Transkribus" w:date="2019-12-11T14:30:00Z">
            <w:r w:rsidRPr="009B6BCA">
              <w:rPr>
                <w:rFonts w:ascii="Courier New" w:hAnsi="Courier New" w:cs="Courier New"/>
                <w:rtl/>
              </w:rPr>
              <w:delText>واول ما ابتدات حفظت اللمع فى ثمانية اشهر اسمع</w:delText>
            </w:r>
          </w:del>
          <w:ins w:id="1237" w:author="Transkribus" w:date="2019-12-11T14:30:00Z">
            <w:r w:rsidRPr="00EE6742">
              <w:rPr>
                <w:rFonts w:ascii="Courier New" w:hAnsi="Courier New" w:cs="Courier New"/>
                <w:rtl/>
              </w:rPr>
              <w:t>وأول مابتدأت حتطت اللح فى غمانبة اشهراسم</w:t>
            </w:r>
          </w:ins>
          <w:r w:rsidRPr="00EE6742">
            <w:rPr>
              <w:rFonts w:ascii="Courier New" w:hAnsi="Courier New" w:cs="Courier New"/>
              <w:rtl/>
            </w:rPr>
            <w:t xml:space="preserve"> كل </w:t>
          </w:r>
          <w:del w:id="1238" w:author="Transkribus" w:date="2019-12-11T14:30:00Z">
            <w:r w:rsidRPr="009B6BCA">
              <w:rPr>
                <w:rFonts w:ascii="Courier New" w:hAnsi="Courier New" w:cs="Courier New"/>
                <w:rtl/>
              </w:rPr>
              <w:delText>ي</w:delText>
            </w:r>
          </w:del>
          <w:r w:rsidRPr="00EE6742">
            <w:rPr>
              <w:rFonts w:ascii="Courier New" w:hAnsi="Courier New" w:cs="Courier New"/>
              <w:rtl/>
            </w:rPr>
            <w:t xml:space="preserve">وم شرح </w:t>
          </w:r>
          <w:del w:id="1239" w:author="Transkribus" w:date="2019-12-11T14:30:00Z">
            <w:r w:rsidRPr="009B6BCA">
              <w:rPr>
                <w:rFonts w:ascii="Courier New" w:hAnsi="Courier New" w:cs="Courier New"/>
                <w:rtl/>
              </w:rPr>
              <w:delText xml:space="preserve">اكثرها مما يقرؤه غيرى </w:delText>
            </w:r>
          </w:del>
          <w:ins w:id="1240" w:author="Transkribus" w:date="2019-12-11T14:30:00Z">
            <w:r w:rsidRPr="00EE6742">
              <w:rPr>
                <w:rFonts w:ascii="Courier New" w:hAnsi="Courier New" w:cs="Courier New"/>
                <w:rtl/>
              </w:rPr>
              <w:t>أترها ثمايعر وه يرى</w:t>
            </w:r>
          </w:ins>
          <w:r>
            <w:t>‬</w:t>
          </w:r>
          <w:r>
            <w:t>‬</w:t>
          </w:r>
        </w:dir>
      </w:dir>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وانقلب الى </w:t>
      </w:r>
      <w:del w:id="1241" w:author="Transkribus" w:date="2019-12-11T14:30:00Z">
        <w:r w:rsidRPr="009B6BCA">
          <w:rPr>
            <w:rFonts w:ascii="Courier New" w:hAnsi="Courier New" w:cs="Courier New"/>
            <w:rtl/>
          </w:rPr>
          <w:delText>ب</w:delText>
        </w:r>
      </w:del>
      <w:r w:rsidRPr="00EE6742">
        <w:rPr>
          <w:rFonts w:ascii="Courier New" w:hAnsi="Courier New" w:cs="Courier New"/>
          <w:rtl/>
        </w:rPr>
        <w:t>ي</w:t>
      </w:r>
      <w:del w:id="1242" w:author="Transkribus" w:date="2019-12-11T14:30:00Z">
        <w:r w:rsidRPr="009B6BCA">
          <w:rPr>
            <w:rFonts w:ascii="Courier New" w:hAnsi="Courier New" w:cs="Courier New"/>
            <w:rtl/>
          </w:rPr>
          <w:delText>ت</w:delText>
        </w:r>
      </w:del>
      <w:ins w:id="1243" w:author="Transkribus" w:date="2019-12-11T14:30:00Z">
        <w:r w:rsidRPr="00EE6742">
          <w:rPr>
            <w:rFonts w:ascii="Courier New" w:hAnsi="Courier New" w:cs="Courier New"/>
            <w:rtl/>
          </w:rPr>
          <w:t>ب</w:t>
        </w:r>
      </w:ins>
      <w:r w:rsidRPr="00EE6742">
        <w:rPr>
          <w:rFonts w:ascii="Courier New" w:hAnsi="Courier New" w:cs="Courier New"/>
          <w:rtl/>
        </w:rPr>
        <w:t>ى فاطالع شر</w:t>
      </w:r>
      <w:del w:id="1244" w:author="Transkribus" w:date="2019-12-11T14:30:00Z">
        <w:r w:rsidRPr="009B6BCA">
          <w:rPr>
            <w:rFonts w:ascii="Courier New" w:hAnsi="Courier New" w:cs="Courier New"/>
            <w:rtl/>
          </w:rPr>
          <w:delText>ح</w:delText>
        </w:r>
      </w:del>
      <w:ins w:id="1245" w:author="Transkribus" w:date="2019-12-11T14:30:00Z">
        <w:r w:rsidRPr="00EE6742">
          <w:rPr>
            <w:rFonts w:ascii="Courier New" w:hAnsi="Courier New" w:cs="Courier New"/>
            <w:rtl/>
          </w:rPr>
          <w:t>ج</w:t>
        </w:r>
      </w:ins>
      <w:r w:rsidRPr="00EE6742">
        <w:rPr>
          <w:rFonts w:ascii="Courier New" w:hAnsi="Courier New" w:cs="Courier New"/>
          <w:rtl/>
        </w:rPr>
        <w:t xml:space="preserve"> الثمانين وشرح الشريف عمر بن </w:t>
      </w:r>
      <w:del w:id="1246" w:author="Transkribus" w:date="2019-12-11T14:30:00Z">
        <w:r w:rsidRPr="009B6BCA">
          <w:rPr>
            <w:rFonts w:ascii="Courier New" w:hAnsi="Courier New" w:cs="Courier New"/>
            <w:rtl/>
          </w:rPr>
          <w:delText>حمزة وشرح</w:delText>
        </w:r>
      </w:del>
      <w:ins w:id="1247" w:author="Transkribus" w:date="2019-12-11T14:30:00Z">
        <w:r w:rsidRPr="00EE6742">
          <w:rPr>
            <w:rFonts w:ascii="Courier New" w:hAnsi="Courier New" w:cs="Courier New"/>
            <w:rtl/>
          </w:rPr>
          <w:t>جمره وسرح</w:t>
        </w:r>
      </w:ins>
      <w:r w:rsidRPr="00EE6742">
        <w:rPr>
          <w:rFonts w:ascii="Courier New" w:hAnsi="Courier New" w:cs="Courier New"/>
          <w:rtl/>
        </w:rPr>
        <w:t xml:space="preserve"> ابن برهان</w:t>
      </w:r>
      <w:del w:id="1248" w:author="Transkribus" w:date="2019-12-11T14:30:00Z">
        <w:r w:rsidRPr="009B6BCA">
          <w:rPr>
            <w:rFonts w:ascii="Courier New" w:hAnsi="Courier New" w:cs="Courier New"/>
            <w:rtl/>
          </w:rPr>
          <w:delText xml:space="preserve"> وكل ما اجد من شروحها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1249" w:author="Transkribus" w:date="2019-12-11T14:30:00Z">
            <w:r w:rsidRPr="009B6BCA">
              <w:rPr>
                <w:rFonts w:ascii="Courier New" w:hAnsi="Courier New" w:cs="Courier New"/>
                <w:rtl/>
              </w:rPr>
              <w:delText xml:space="preserve">واشرحها لتلاميذ يختصون بى </w:delText>
            </w:r>
          </w:del>
          <w:ins w:id="1250" w:author="Transkribus" w:date="2019-12-11T14:30:00Z">
            <w:r w:rsidRPr="00EE6742">
              <w:rPr>
                <w:rFonts w:ascii="Courier New" w:hAnsi="Courier New" w:cs="Courier New"/>
                <w:rtl/>
              </w:rPr>
              <w:t xml:space="preserve">وكل ما أحمد من شروجها وأشرجه التلاميذ خنصون فى </w:t>
            </w:r>
          </w:ins>
          <w:r w:rsidRPr="00EE6742">
            <w:rPr>
              <w:rFonts w:ascii="Courier New" w:hAnsi="Courier New" w:cs="Courier New"/>
              <w:rtl/>
            </w:rPr>
            <w:t>الى ان صرت اتك</w:t>
          </w:r>
          <w:del w:id="1251" w:author="Transkribus" w:date="2019-12-11T14:30:00Z">
            <w:r w:rsidRPr="009B6BCA">
              <w:rPr>
                <w:rFonts w:ascii="Courier New" w:hAnsi="Courier New" w:cs="Courier New"/>
                <w:rtl/>
              </w:rPr>
              <w:delText>ل</w:delText>
            </w:r>
          </w:del>
          <w:ins w:id="1252" w:author="Transkribus" w:date="2019-12-11T14:30:00Z">
            <w:r w:rsidRPr="00EE6742">
              <w:rPr>
                <w:rFonts w:ascii="Courier New" w:hAnsi="Courier New" w:cs="Courier New"/>
                <w:rtl/>
              </w:rPr>
              <w:t>ا</w:t>
            </w:r>
          </w:ins>
          <w:r w:rsidRPr="00EE6742">
            <w:rPr>
              <w:rFonts w:ascii="Courier New" w:hAnsi="Courier New" w:cs="Courier New"/>
              <w:rtl/>
            </w:rPr>
            <w:t>م على كل باب</w:t>
          </w:r>
          <w:r>
            <w:t>‬</w:t>
          </w:r>
          <w:r>
            <w:t>‬</w:t>
          </w:r>
        </w:dir>
      </w:dir>
    </w:p>
    <w:p w:rsidR="009E1C49" w:rsidRPr="009B6BCA" w:rsidRDefault="009E1C49" w:rsidP="009E1C49">
      <w:pPr>
        <w:pStyle w:val="NurText"/>
        <w:bidi/>
        <w:rPr>
          <w:del w:id="1253" w:author="Transkribus" w:date="2019-12-11T14:30:00Z"/>
          <w:rFonts w:ascii="Courier New" w:hAnsi="Courier New" w:cs="Courier New"/>
        </w:rPr>
      </w:pPr>
      <w:r w:rsidRPr="00EE6742">
        <w:rPr>
          <w:rFonts w:ascii="Courier New" w:hAnsi="Courier New" w:cs="Courier New"/>
          <w:rtl/>
        </w:rPr>
        <w:t xml:space="preserve">كراريس </w:t>
      </w:r>
      <w:del w:id="1254" w:author="Transkribus" w:date="2019-12-11T14:30:00Z">
        <w:r w:rsidRPr="009B6BCA">
          <w:rPr>
            <w:rFonts w:ascii="Courier New" w:hAnsi="Courier New" w:cs="Courier New"/>
            <w:rtl/>
          </w:rPr>
          <w:delText>ولا ينفذ ما عندي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9B6BCA" w:rsidRDefault="009E1C49" w:rsidP="009E1C49">
      <w:pPr>
        <w:pStyle w:val="NurText"/>
        <w:bidi/>
        <w:rPr>
          <w:del w:id="1255" w:author="Transkribus" w:date="2019-12-11T14:30:00Z"/>
          <w:rFonts w:ascii="Courier New" w:hAnsi="Courier New" w:cs="Courier New"/>
        </w:rPr>
      </w:pPr>
      <w:dir w:val="rtl">
        <w:dir w:val="rtl">
          <w:ins w:id="1256" w:author="Transkribus" w:date="2019-12-11T14:30:00Z">
            <w:r w:rsidRPr="00EE6742">
              <w:rPr>
                <w:rFonts w:ascii="Courier New" w:hAnsi="Courier New" w:cs="Courier New"/>
                <w:rtl/>
              </w:rPr>
              <w:t xml:space="preserve">ولاسعد ماعندى </w:t>
            </w:r>
          </w:ins>
          <w:r w:rsidRPr="00EE6742">
            <w:rPr>
              <w:rFonts w:ascii="Courier New" w:hAnsi="Courier New" w:cs="Courier New"/>
              <w:rtl/>
            </w:rPr>
            <w:t xml:space="preserve">ثم </w:t>
          </w:r>
          <w:del w:id="1257" w:author="Transkribus" w:date="2019-12-11T14:30:00Z">
            <w:r w:rsidRPr="009B6BCA">
              <w:rPr>
                <w:rFonts w:ascii="Courier New" w:hAnsi="Courier New" w:cs="Courier New"/>
                <w:rtl/>
              </w:rPr>
              <w:delText>حفظت ادب</w:delText>
            </w:r>
          </w:del>
          <w:ins w:id="1258" w:author="Transkribus" w:date="2019-12-11T14:30:00Z">
            <w:r w:rsidRPr="00EE6742">
              <w:rPr>
                <w:rFonts w:ascii="Courier New" w:hAnsi="Courier New" w:cs="Courier New"/>
                <w:rtl/>
              </w:rPr>
              <w:t>حفطت أوب</w:t>
            </w:r>
          </w:ins>
          <w:r w:rsidRPr="00EE6742">
            <w:rPr>
              <w:rFonts w:ascii="Courier New" w:hAnsi="Courier New" w:cs="Courier New"/>
              <w:rtl/>
            </w:rPr>
            <w:t xml:space="preserve"> الكاتب </w:t>
          </w:r>
          <w:del w:id="1259" w:author="Transkribus" w:date="2019-12-11T14:30:00Z">
            <w:r w:rsidRPr="009B6BCA">
              <w:rPr>
                <w:rFonts w:ascii="Courier New" w:hAnsi="Courier New" w:cs="Courier New"/>
                <w:rtl/>
              </w:rPr>
              <w:delText>لابن قتيبة حفظا متقنا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1260" w:author="Transkribus" w:date="2019-12-11T14:30:00Z">
            <w:r w:rsidRPr="009B6BCA">
              <w:rPr>
                <w:rFonts w:ascii="Courier New" w:hAnsi="Courier New" w:cs="Courier New"/>
                <w:rtl/>
              </w:rPr>
              <w:delText>اما</w:delText>
            </w:r>
          </w:del>
          <w:ins w:id="1261" w:author="Transkribus" w:date="2019-12-11T14:30:00Z">
            <w:r w:rsidRPr="00EE6742">
              <w:rPr>
                <w:rFonts w:ascii="Courier New" w:hAnsi="Courier New" w:cs="Courier New"/>
                <w:rtl/>
              </w:rPr>
              <w:t>الابن تتببه حفطامتفتا أما</w:t>
            </w:r>
          </w:ins>
          <w:r w:rsidRPr="00EE6742">
            <w:rPr>
              <w:rFonts w:ascii="Courier New" w:hAnsi="Courier New" w:cs="Courier New"/>
              <w:rtl/>
            </w:rPr>
            <w:t xml:space="preserve"> النصف</w:t>
          </w:r>
          <w:r>
            <w:t>‬</w:t>
          </w:r>
          <w:r>
            <w:t>‬</w:t>
          </w:r>
        </w:dir>
      </w:dir>
    </w:p>
    <w:p w:rsidR="009E1C49" w:rsidRPr="009B6BCA" w:rsidRDefault="009E1C49" w:rsidP="009E1C49">
      <w:pPr>
        <w:pStyle w:val="NurText"/>
        <w:bidi/>
        <w:rPr>
          <w:del w:id="1262" w:author="Transkribus" w:date="2019-12-11T14:30:00Z"/>
          <w:rFonts w:ascii="Courier New" w:hAnsi="Courier New" w:cs="Courier New"/>
        </w:rPr>
      </w:pPr>
      <w:r w:rsidRPr="00EE6742">
        <w:rPr>
          <w:rFonts w:ascii="Courier New" w:hAnsi="Courier New" w:cs="Courier New"/>
          <w:rtl/>
        </w:rPr>
        <w:t>الاول ففى شهور</w:t>
      </w:r>
      <w:del w:id="126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1264" w:author="Transkribus" w:date="2019-12-11T14:30:00Z">
            <w:r w:rsidRPr="009B6BCA">
              <w:rPr>
                <w:rFonts w:ascii="Courier New" w:hAnsi="Courier New" w:cs="Courier New"/>
                <w:rtl/>
              </w:rPr>
              <w:delText>واما تقويم اللسان ففى اربعة عشر يوما لانه كان اربعة</w:delText>
            </w:r>
          </w:del>
          <w:ins w:id="1265" w:author="Transkribus" w:date="2019-12-11T14:30:00Z">
            <w:r w:rsidRPr="00EE6742">
              <w:rPr>
                <w:rFonts w:ascii="Courier New" w:hAnsi="Courier New" w:cs="Courier New"/>
                <w:rtl/>
              </w:rPr>
              <w:t xml:space="preserve"> وأما تقوم السان فى أر يعة عصر ومالانه كمان أر يعة</w:t>
            </w:r>
          </w:ins>
          <w:r w:rsidRPr="00EE6742">
            <w:rPr>
              <w:rFonts w:ascii="Courier New" w:hAnsi="Courier New" w:cs="Courier New"/>
              <w:rtl/>
            </w:rPr>
            <w:t xml:space="preserve"> عشر كراسا</w:t>
          </w:r>
          <w:del w:id="126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67" w:author="Transkribus" w:date="2019-12-11T14:30:00Z">
            <w:r w:rsidRPr="00EE6742">
              <w:rPr>
                <w:rFonts w:ascii="Courier New" w:hAnsi="Courier New" w:cs="Courier New"/>
                <w:rtl/>
              </w:rPr>
              <w:t xml:space="preserve"> ثم</w:t>
            </w:r>
          </w:ins>
          <w:r>
            <w:t>‬</w:t>
          </w:r>
          <w:r>
            <w:t>‬</w:t>
          </w:r>
        </w:dir>
      </w:dir>
    </w:p>
    <w:p w:rsidR="009E1C49" w:rsidRPr="009B6BCA" w:rsidRDefault="009E1C49" w:rsidP="009E1C49">
      <w:pPr>
        <w:pStyle w:val="NurText"/>
        <w:bidi/>
        <w:rPr>
          <w:del w:id="1268" w:author="Transkribus" w:date="2019-12-11T14:30:00Z"/>
          <w:rFonts w:ascii="Courier New" w:hAnsi="Courier New" w:cs="Courier New"/>
        </w:rPr>
      </w:pPr>
      <w:dir w:val="rtl">
        <w:dir w:val="rtl">
          <w:del w:id="1269" w:author="Transkribus" w:date="2019-12-11T14:30:00Z">
            <w:r w:rsidRPr="009B6BCA">
              <w:rPr>
                <w:rFonts w:ascii="Courier New" w:hAnsi="Courier New" w:cs="Courier New"/>
                <w:rtl/>
              </w:rPr>
              <w:delText>ثم حفظت مشكل القران له وغريب القران</w:delText>
            </w:r>
          </w:del>
          <w:ins w:id="1270" w:author="Transkribus" w:date="2019-12-11T14:30:00Z">
            <w:r w:rsidRPr="00EE6742">
              <w:rPr>
                <w:rFonts w:ascii="Courier New" w:hAnsi="Courier New" w:cs="Courier New"/>
                <w:rtl/>
              </w:rPr>
              <w:t>حتطت مكل القركاث لهوعريب القرات</w:t>
            </w:r>
          </w:ins>
          <w:r w:rsidRPr="00EE6742">
            <w:rPr>
              <w:rFonts w:ascii="Courier New" w:hAnsi="Courier New" w:cs="Courier New"/>
              <w:rtl/>
            </w:rPr>
            <w:t xml:space="preserve"> له وكل ذلك فى </w:t>
          </w:r>
          <w:del w:id="1271" w:author="Transkribus" w:date="2019-12-11T14:30:00Z">
            <w:r w:rsidRPr="009B6BCA">
              <w:rPr>
                <w:rFonts w:ascii="Courier New" w:hAnsi="Courier New" w:cs="Courier New"/>
                <w:rtl/>
              </w:rPr>
              <w:delText>مدة يسيرة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272" w:author="Transkribus" w:date="2019-12-11T14:30:00Z"/>
          <w:rFonts w:ascii="Courier New" w:hAnsi="Courier New" w:cs="Courier New"/>
        </w:rPr>
      </w:pPr>
      <w:dir w:val="rtl">
        <w:dir w:val="rtl">
          <w:ins w:id="1273" w:author="Transkribus" w:date="2019-12-11T14:30:00Z">
            <w:r w:rsidRPr="00EE6742">
              <w:rPr>
                <w:rFonts w:ascii="Courier New" w:hAnsi="Courier New" w:cs="Courier New"/>
                <w:rtl/>
              </w:rPr>
              <w:t xml:space="preserve">مده أصيرة </w:t>
            </w:r>
          </w:ins>
          <w:r w:rsidRPr="00EE6742">
            <w:rPr>
              <w:rFonts w:ascii="Courier New" w:hAnsi="Courier New" w:cs="Courier New"/>
              <w:rtl/>
            </w:rPr>
            <w:t>ثم ا</w:t>
          </w:r>
          <w:del w:id="1274" w:author="Transkribus" w:date="2019-12-11T14:30:00Z">
            <w:r w:rsidRPr="009B6BCA">
              <w:rPr>
                <w:rFonts w:ascii="Courier New" w:hAnsi="Courier New" w:cs="Courier New"/>
                <w:rtl/>
              </w:rPr>
              <w:delText>ن</w:delText>
            </w:r>
          </w:del>
          <w:ins w:id="1275" w:author="Transkribus" w:date="2019-12-11T14:30:00Z">
            <w:r w:rsidRPr="00EE6742">
              <w:rPr>
                <w:rFonts w:ascii="Courier New" w:hAnsi="Courier New" w:cs="Courier New"/>
                <w:rtl/>
              </w:rPr>
              <w:t>ل</w:t>
            </w:r>
          </w:ins>
          <w:r w:rsidRPr="00EE6742">
            <w:rPr>
              <w:rFonts w:ascii="Courier New" w:hAnsi="Courier New" w:cs="Courier New"/>
              <w:rtl/>
            </w:rPr>
            <w:t xml:space="preserve">تقلت الى </w:t>
          </w:r>
          <w:del w:id="1276" w:author="Transkribus" w:date="2019-12-11T14:30:00Z">
            <w:r w:rsidRPr="009B6BCA">
              <w:rPr>
                <w:rFonts w:ascii="Courier New" w:hAnsi="Courier New" w:cs="Courier New"/>
                <w:rtl/>
              </w:rPr>
              <w:delText>الايضاح لابى</w:delText>
            </w:r>
          </w:del>
          <w:ins w:id="1277" w:author="Transkribus" w:date="2019-12-11T14:30:00Z">
            <w:r w:rsidRPr="00EE6742">
              <w:rPr>
                <w:rFonts w:ascii="Courier New" w:hAnsi="Courier New" w:cs="Courier New"/>
                <w:rtl/>
              </w:rPr>
              <w:t>الابقاسم</w:t>
            </w:r>
          </w:ins>
          <w:r>
            <w:t>‬</w:t>
          </w:r>
          <w:r>
            <w:t>‬</w:t>
          </w:r>
        </w:dir>
      </w:dir>
    </w:p>
    <w:p w:rsidR="009E1C49" w:rsidRPr="00EE6742" w:rsidRDefault="009E1C49" w:rsidP="009E1C49">
      <w:pPr>
        <w:pStyle w:val="NurText"/>
        <w:bidi/>
        <w:rPr>
          <w:ins w:id="1278" w:author="Transkribus" w:date="2019-12-11T14:30:00Z"/>
          <w:rFonts w:ascii="Courier New" w:hAnsi="Courier New" w:cs="Courier New"/>
        </w:rPr>
      </w:pPr>
      <w:ins w:id="1279" w:author="Transkribus" w:date="2019-12-11T14:30:00Z">
        <w:r w:rsidRPr="00EE6742">
          <w:rPr>
            <w:rFonts w:ascii="Courier New" w:hAnsi="Courier New" w:cs="Courier New"/>
            <w:rtl/>
          </w:rPr>
          <w:t>الأبى</w:t>
        </w:r>
      </w:ins>
      <w:r w:rsidRPr="00EE6742">
        <w:rPr>
          <w:rFonts w:ascii="Courier New" w:hAnsi="Courier New" w:cs="Courier New"/>
          <w:rtl/>
        </w:rPr>
        <w:t xml:space="preserve"> على </w:t>
      </w:r>
      <w:del w:id="1280" w:author="Transkribus" w:date="2019-12-11T14:30:00Z">
        <w:r w:rsidRPr="009B6BCA">
          <w:rPr>
            <w:rFonts w:ascii="Courier New" w:hAnsi="Courier New" w:cs="Courier New"/>
            <w:rtl/>
          </w:rPr>
          <w:delText>الفاسى فحفظته</w:delText>
        </w:r>
      </w:del>
      <w:ins w:id="1281" w:author="Transkribus" w:date="2019-12-11T14:30:00Z">
        <w:r w:rsidRPr="00EE6742">
          <w:rPr>
            <w:rFonts w:ascii="Courier New" w:hAnsi="Courier New" w:cs="Courier New"/>
            <w:rtl/>
          </w:rPr>
          <w:t>القارسى لحفطته</w:t>
        </w:r>
      </w:ins>
      <w:r w:rsidRPr="00EE6742">
        <w:rPr>
          <w:rFonts w:ascii="Courier New" w:hAnsi="Courier New" w:cs="Courier New"/>
          <w:rtl/>
        </w:rPr>
        <w:t xml:space="preserve"> فى شهور </w:t>
      </w:r>
      <w:del w:id="1282" w:author="Transkribus" w:date="2019-12-11T14:30:00Z">
        <w:r w:rsidRPr="009B6BCA">
          <w:rPr>
            <w:rFonts w:ascii="Courier New" w:hAnsi="Courier New" w:cs="Courier New"/>
            <w:rtl/>
          </w:rPr>
          <w:delText>كثيرة ولازمت مطالعة شروحه وتتبعته التتبع التام حتى تبحرت</w:delText>
        </w:r>
      </w:del>
      <w:ins w:id="1283" w:author="Transkribus" w:date="2019-12-11T14:30:00Z">
        <w:r w:rsidRPr="00EE6742">
          <w:rPr>
            <w:rFonts w:ascii="Courier New" w:hAnsi="Courier New" w:cs="Courier New"/>
            <w:rtl/>
          </w:rPr>
          <w:t>كتيرة ولارمب مطالعبة شروجة وتنيعته التنبعم النام</w:t>
        </w:r>
      </w:ins>
    </w:p>
    <w:p w:rsidR="009E1C49" w:rsidRPr="009B6BCA" w:rsidRDefault="009E1C49" w:rsidP="009E1C49">
      <w:pPr>
        <w:pStyle w:val="NurText"/>
        <w:bidi/>
        <w:rPr>
          <w:del w:id="1284" w:author="Transkribus" w:date="2019-12-11T14:30:00Z"/>
          <w:rFonts w:ascii="Courier New" w:hAnsi="Courier New" w:cs="Courier New"/>
        </w:rPr>
      </w:pPr>
      <w:ins w:id="1285" w:author="Transkribus" w:date="2019-12-11T14:30:00Z">
        <w:r w:rsidRPr="00EE6742">
          <w:rPr>
            <w:rFonts w:ascii="Courier New" w:hAnsi="Courier New" w:cs="Courier New"/>
            <w:rtl/>
          </w:rPr>
          <w:t>حى بحرت</w:t>
        </w:r>
      </w:ins>
      <w:r w:rsidRPr="00EE6742">
        <w:rPr>
          <w:rFonts w:ascii="Courier New" w:hAnsi="Courier New" w:cs="Courier New"/>
          <w:rtl/>
        </w:rPr>
        <w:t xml:space="preserve"> فيه وجمعت </w:t>
      </w:r>
      <w:del w:id="1286" w:author="Transkribus" w:date="2019-12-11T14:30:00Z">
        <w:r w:rsidRPr="009B6BCA">
          <w:rPr>
            <w:rFonts w:ascii="Courier New" w:hAnsi="Courier New" w:cs="Courier New"/>
            <w:rtl/>
          </w:rPr>
          <w:delText>ما قال الشراح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1287" w:author="Transkribus" w:date="2019-12-11T14:30:00Z"/>
          <w:rFonts w:ascii="Courier New" w:hAnsi="Courier New" w:cs="Courier New"/>
        </w:rPr>
      </w:pPr>
      <w:dir w:val="rtl">
        <w:dir w:val="rtl">
          <w:del w:id="1288" w:author="Transkribus" w:date="2019-12-11T14:30:00Z">
            <w:r w:rsidRPr="009B6BCA">
              <w:rPr>
                <w:rFonts w:ascii="Courier New" w:hAnsi="Courier New" w:cs="Courier New"/>
                <w:rtl/>
              </w:rPr>
              <w:delText>واما</w:delText>
            </w:r>
          </w:del>
          <w:ins w:id="1289" w:author="Transkribus" w:date="2019-12-11T14:30:00Z">
            <w:r w:rsidRPr="00EE6742">
              <w:rPr>
                <w:rFonts w:ascii="Courier New" w:hAnsi="Courier New" w:cs="Courier New"/>
                <w:rtl/>
              </w:rPr>
              <w:t>ماقال الشراج وأما</w:t>
            </w:r>
          </w:ins>
          <w:r w:rsidRPr="00EE6742">
            <w:rPr>
              <w:rFonts w:ascii="Courier New" w:hAnsi="Courier New" w:cs="Courier New"/>
              <w:rtl/>
            </w:rPr>
            <w:t xml:space="preserve"> التكملة </w:t>
          </w:r>
          <w:ins w:id="1290" w:author="Transkribus" w:date="2019-12-11T14:30:00Z">
            <w:r w:rsidRPr="00EE6742">
              <w:rPr>
                <w:rFonts w:ascii="Courier New" w:hAnsi="Courier New" w:cs="Courier New"/>
                <w:rtl/>
              </w:rPr>
              <w:t>خ</w:t>
            </w:r>
          </w:ins>
          <w:r w:rsidRPr="00EE6742">
            <w:rPr>
              <w:rFonts w:ascii="Courier New" w:hAnsi="Courier New" w:cs="Courier New"/>
              <w:rtl/>
            </w:rPr>
            <w:t>ف</w:t>
          </w:r>
          <w:del w:id="1291" w:author="Transkribus" w:date="2019-12-11T14:30:00Z">
            <w:r w:rsidRPr="009B6BCA">
              <w:rPr>
                <w:rFonts w:ascii="Courier New" w:hAnsi="Courier New" w:cs="Courier New"/>
                <w:rtl/>
              </w:rPr>
              <w:delText>حفظ</w:delText>
            </w:r>
          </w:del>
          <w:ins w:id="1292" w:author="Transkribus" w:date="2019-12-11T14:30:00Z">
            <w:r w:rsidRPr="00EE6742">
              <w:rPr>
                <w:rFonts w:ascii="Courier New" w:hAnsi="Courier New" w:cs="Courier New"/>
                <w:rtl/>
              </w:rPr>
              <w:t>ط</w:t>
            </w:r>
          </w:ins>
          <w:r w:rsidRPr="00EE6742">
            <w:rPr>
              <w:rFonts w:ascii="Courier New" w:hAnsi="Courier New" w:cs="Courier New"/>
              <w:rtl/>
            </w:rPr>
            <w:t xml:space="preserve">تها فى </w:t>
          </w:r>
          <w:del w:id="1293" w:author="Transkribus" w:date="2019-12-11T14:30:00Z">
            <w:r w:rsidRPr="009B6BCA">
              <w:rPr>
                <w:rFonts w:ascii="Courier New" w:hAnsi="Courier New" w:cs="Courier New"/>
                <w:rtl/>
              </w:rPr>
              <w:delText>ايام يسيرة</w:delText>
            </w:r>
          </w:del>
          <w:ins w:id="1294" w:author="Transkribus" w:date="2019-12-11T14:30:00Z">
            <w:r w:rsidRPr="00EE6742">
              <w:rPr>
                <w:rFonts w:ascii="Courier New" w:hAnsi="Courier New" w:cs="Courier New"/>
                <w:rtl/>
              </w:rPr>
              <w:t>أيام بشيرة</w:t>
            </w:r>
          </w:ins>
          <w:r w:rsidRPr="00EE6742">
            <w:rPr>
              <w:rFonts w:ascii="Courier New" w:hAnsi="Courier New" w:cs="Courier New"/>
              <w:rtl/>
            </w:rPr>
            <w:t xml:space="preserve"> كل </w:t>
          </w:r>
          <w:del w:id="1295" w:author="Transkribus" w:date="2019-12-11T14:30:00Z">
            <w:r w:rsidRPr="009B6BCA">
              <w:rPr>
                <w:rFonts w:ascii="Courier New" w:hAnsi="Courier New" w:cs="Courier New"/>
                <w:rtl/>
              </w:rPr>
              <w:delText>يوم كراسا وطالعت</w:delText>
            </w:r>
          </w:del>
          <w:ins w:id="1296" w:author="Transkribus" w:date="2019-12-11T14:30:00Z">
            <w:r w:rsidRPr="00EE6742">
              <w:rPr>
                <w:rFonts w:ascii="Courier New" w:hAnsi="Courier New" w:cs="Courier New"/>
                <w:rtl/>
              </w:rPr>
              <w:t>بوم كمراسا</w:t>
            </w:r>
          </w:ins>
          <w:r>
            <w:t>‬</w:t>
          </w:r>
          <w:r>
            <w:t>‬</w:t>
          </w:r>
        </w:dir>
      </w:dir>
    </w:p>
    <w:p w:rsidR="009E1C49" w:rsidRPr="00EE6742" w:rsidRDefault="009E1C49" w:rsidP="009E1C49">
      <w:pPr>
        <w:pStyle w:val="NurText"/>
        <w:bidi/>
        <w:rPr>
          <w:rFonts w:ascii="Courier New" w:hAnsi="Courier New" w:cs="Courier New"/>
        </w:rPr>
      </w:pPr>
      <w:ins w:id="1297" w:author="Transkribus" w:date="2019-12-11T14:30:00Z">
        <w:r w:rsidRPr="00EE6742">
          <w:rPr>
            <w:rFonts w:ascii="Courier New" w:hAnsi="Courier New" w:cs="Courier New"/>
            <w:rtl/>
          </w:rPr>
          <w:t>وطالعب</w:t>
        </w:r>
      </w:ins>
      <w:r w:rsidRPr="00EE6742">
        <w:rPr>
          <w:rFonts w:ascii="Courier New" w:hAnsi="Courier New" w:cs="Courier New"/>
          <w:rtl/>
        </w:rPr>
        <w:t xml:space="preserve"> الكتب </w:t>
      </w:r>
      <w:del w:id="1298" w:author="Transkribus" w:date="2019-12-11T14:30:00Z">
        <w:r w:rsidRPr="009B6BCA">
          <w:rPr>
            <w:rFonts w:ascii="Courier New" w:hAnsi="Courier New" w:cs="Courier New"/>
            <w:rtl/>
          </w:rPr>
          <w:delText>المبسوطة والمختصرات وواظبت</w:delText>
        </w:r>
      </w:del>
      <w:ins w:id="1299" w:author="Transkribus" w:date="2019-12-11T14:30:00Z">
        <w:r w:rsidRPr="00EE6742">
          <w:rPr>
            <w:rFonts w:ascii="Courier New" w:hAnsi="Courier New" w:cs="Courier New"/>
            <w:rtl/>
          </w:rPr>
          <w:t>المنسوطة والحنصرات وواطبب</w:t>
        </w:r>
      </w:ins>
      <w:r w:rsidRPr="00EE6742">
        <w:rPr>
          <w:rFonts w:ascii="Courier New" w:hAnsi="Courier New" w:cs="Courier New"/>
          <w:rtl/>
        </w:rPr>
        <w:t xml:space="preserve"> على المقتضب ل</w:t>
      </w:r>
      <w:del w:id="1300" w:author="Transkribus" w:date="2019-12-11T14:30:00Z">
        <w:r w:rsidRPr="009B6BCA">
          <w:rPr>
            <w:rFonts w:ascii="Courier New" w:hAnsi="Courier New" w:cs="Courier New"/>
            <w:rtl/>
          </w:rPr>
          <w:delText>ل</w:delText>
        </w:r>
      </w:del>
      <w:r w:rsidRPr="00EE6742">
        <w:rPr>
          <w:rFonts w:ascii="Courier New" w:hAnsi="Courier New" w:cs="Courier New"/>
          <w:rtl/>
        </w:rPr>
        <w:t>م</w:t>
      </w:r>
      <w:del w:id="1301" w:author="Transkribus" w:date="2019-12-11T14:30:00Z">
        <w:r w:rsidRPr="009B6BCA">
          <w:rPr>
            <w:rFonts w:ascii="Courier New" w:hAnsi="Courier New" w:cs="Courier New"/>
            <w:rtl/>
          </w:rPr>
          <w:delText>ب</w:delText>
        </w:r>
      </w:del>
      <w:ins w:id="1302" w:author="Transkribus" w:date="2019-12-11T14:30:00Z">
        <w:r w:rsidRPr="00EE6742">
          <w:rPr>
            <w:rFonts w:ascii="Courier New" w:hAnsi="Courier New" w:cs="Courier New"/>
            <w:rtl/>
          </w:rPr>
          <w:t>ي</w:t>
        </w:r>
      </w:ins>
      <w:r w:rsidRPr="00EE6742">
        <w:rPr>
          <w:rFonts w:ascii="Courier New" w:hAnsi="Courier New" w:cs="Courier New"/>
          <w:rtl/>
        </w:rPr>
        <w:t>رد وكتاب ابن د</w:t>
      </w:r>
      <w:del w:id="1303" w:author="Transkribus" w:date="2019-12-11T14:30:00Z">
        <w:r w:rsidRPr="009B6BCA">
          <w:rPr>
            <w:rFonts w:ascii="Courier New" w:hAnsi="Courier New" w:cs="Courier New"/>
            <w:rtl/>
          </w:rPr>
          <w:delText>ر</w:delText>
        </w:r>
      </w:del>
      <w:ins w:id="1304" w:author="Transkribus" w:date="2019-12-11T14:30:00Z">
        <w:r w:rsidRPr="00EE6742">
          <w:rPr>
            <w:rFonts w:ascii="Courier New" w:hAnsi="Courier New" w:cs="Courier New"/>
            <w:rtl/>
          </w:rPr>
          <w:t>و</w:t>
        </w:r>
      </w:ins>
      <w:r w:rsidRPr="00EE6742">
        <w:rPr>
          <w:rFonts w:ascii="Courier New" w:hAnsi="Courier New" w:cs="Courier New"/>
          <w:rtl/>
        </w:rPr>
        <w:t>ستوي</w:t>
      </w:r>
      <w:del w:id="1305" w:author="Transkribus" w:date="2019-12-11T14:30:00Z">
        <w:r w:rsidRPr="009B6BCA">
          <w:rPr>
            <w:rFonts w:ascii="Courier New" w:hAnsi="Courier New" w:cs="Courier New"/>
            <w:rtl/>
          </w:rPr>
          <w:delText>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06" w:author="Transkribus" w:date="2019-12-11T14:30:00Z">
        <w:r w:rsidRPr="00EE6742">
          <w:rPr>
            <w:rFonts w:ascii="Courier New" w:hAnsi="Courier New" w:cs="Courier New"/>
            <w:rtl/>
          </w:rPr>
          <w:t>ة</w:t>
        </w:r>
      </w:ins>
    </w:p>
    <w:p w:rsidR="009E1C49" w:rsidRPr="00EE6742" w:rsidRDefault="009E1C49" w:rsidP="009E1C49">
      <w:pPr>
        <w:pStyle w:val="NurText"/>
        <w:bidi/>
        <w:rPr>
          <w:ins w:id="1307" w:author="Transkribus" w:date="2019-12-11T14:30:00Z"/>
          <w:rFonts w:ascii="Courier New" w:hAnsi="Courier New" w:cs="Courier New"/>
        </w:rPr>
      </w:pPr>
      <w:dir w:val="rtl">
        <w:dir w:val="rtl">
          <w:r w:rsidRPr="00EE6742">
            <w:rPr>
              <w:rFonts w:ascii="Courier New" w:hAnsi="Courier New" w:cs="Courier New"/>
              <w:rtl/>
            </w:rPr>
            <w:t xml:space="preserve">وفى </w:t>
          </w:r>
          <w:del w:id="1308" w:author="Transkribus" w:date="2019-12-11T14:30:00Z">
            <w:r w:rsidRPr="009B6BCA">
              <w:rPr>
                <w:rFonts w:ascii="Courier New" w:hAnsi="Courier New" w:cs="Courier New"/>
                <w:rtl/>
              </w:rPr>
              <w:delText>اثناء</w:delText>
            </w:r>
          </w:del>
          <w:ins w:id="1309" w:author="Transkribus" w:date="2019-12-11T14:30:00Z">
            <w:r w:rsidRPr="00EE6742">
              <w:rPr>
                <w:rFonts w:ascii="Courier New" w:hAnsi="Courier New" w:cs="Courier New"/>
                <w:rtl/>
              </w:rPr>
              <w:t>أتناه</w:t>
            </w:r>
          </w:ins>
          <w:r w:rsidRPr="00EE6742">
            <w:rPr>
              <w:rFonts w:ascii="Courier New" w:hAnsi="Courier New" w:cs="Courier New"/>
              <w:rtl/>
            </w:rPr>
            <w:t xml:space="preserve"> ذلك </w:t>
          </w:r>
          <w:del w:id="1310" w:author="Transkribus" w:date="2019-12-11T14:30:00Z">
            <w:r w:rsidRPr="009B6BCA">
              <w:rPr>
                <w:rFonts w:ascii="Courier New" w:hAnsi="Courier New" w:cs="Courier New"/>
                <w:rtl/>
              </w:rPr>
              <w:delText>لا اغفل سماع الحديث</w:delText>
            </w:r>
          </w:del>
          <w:ins w:id="1311" w:author="Transkribus" w:date="2019-12-11T14:30:00Z">
            <w:r w:rsidRPr="00EE6742">
              <w:rPr>
                <w:rFonts w:ascii="Courier New" w:hAnsi="Courier New" w:cs="Courier New"/>
                <w:rtl/>
              </w:rPr>
              <w:t>لااعقل سماج الحديب</w:t>
            </w:r>
          </w:ins>
          <w:r w:rsidRPr="00EE6742">
            <w:rPr>
              <w:rFonts w:ascii="Courier New" w:hAnsi="Courier New" w:cs="Courier New"/>
              <w:rtl/>
            </w:rPr>
            <w:t xml:space="preserve"> والتفقه على شي</w:t>
          </w:r>
          <w:del w:id="1312" w:author="Transkribus" w:date="2019-12-11T14:30:00Z">
            <w:r w:rsidRPr="009B6BCA">
              <w:rPr>
                <w:rFonts w:ascii="Courier New" w:hAnsi="Courier New" w:cs="Courier New"/>
                <w:rtl/>
              </w:rPr>
              <w:delText>خ</w:delText>
            </w:r>
          </w:del>
          <w:ins w:id="1313" w:author="Transkribus" w:date="2019-12-11T14:30:00Z">
            <w:r w:rsidRPr="00EE6742">
              <w:rPr>
                <w:rFonts w:ascii="Courier New" w:hAnsi="Courier New" w:cs="Courier New"/>
                <w:rtl/>
              </w:rPr>
              <w:t>ح</w:t>
            </w:r>
          </w:ins>
          <w:r w:rsidRPr="00EE6742">
            <w:rPr>
              <w:rFonts w:ascii="Courier New" w:hAnsi="Courier New" w:cs="Courier New"/>
              <w:rtl/>
            </w:rPr>
            <w:t>نا ابن فضلان بدار الذهب وهى مدرسة</w:t>
          </w:r>
          <w:del w:id="1314" w:author="Transkribus" w:date="2019-12-11T14:30:00Z">
            <w:r w:rsidRPr="009B6BCA">
              <w:rPr>
                <w:rFonts w:ascii="Courier New" w:hAnsi="Courier New" w:cs="Courier New"/>
                <w:rtl/>
              </w:rPr>
              <w:delText xml:space="preserve"> معلقة بناها فخر</w:delText>
            </w:r>
          </w:del>
          <w:r>
            <w:t>‬</w:t>
          </w:r>
          <w:r>
            <w:t>‬</w:t>
          </w:r>
        </w:dir>
      </w:dir>
    </w:p>
    <w:p w:rsidR="009E1C49" w:rsidRPr="00EE6742" w:rsidRDefault="009E1C49" w:rsidP="009E1C49">
      <w:pPr>
        <w:pStyle w:val="NurText"/>
        <w:bidi/>
        <w:rPr>
          <w:rFonts w:ascii="Courier New" w:hAnsi="Courier New" w:cs="Courier New"/>
        </w:rPr>
      </w:pPr>
      <w:ins w:id="1315" w:author="Transkribus" w:date="2019-12-11T14:30:00Z">
        <w:r w:rsidRPr="00EE6742">
          <w:rPr>
            <w:rFonts w:ascii="Courier New" w:hAnsi="Courier New" w:cs="Courier New"/>
            <w:rtl/>
          </w:rPr>
          <w:t>معلقةناها خر</w:t>
        </w:r>
      </w:ins>
      <w:r w:rsidRPr="00EE6742">
        <w:rPr>
          <w:rFonts w:ascii="Courier New" w:hAnsi="Courier New" w:cs="Courier New"/>
          <w:rtl/>
        </w:rPr>
        <w:t xml:space="preserve"> الدولة بن المطلب</w:t>
      </w:r>
      <w:del w:id="13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17" w:author="Transkribus" w:date="2019-12-11T14:30:00Z">
        <w:r w:rsidRPr="00EE6742">
          <w:rPr>
            <w:rFonts w:ascii="Courier New" w:hAnsi="Courier New" w:cs="Courier New"/>
            <w:rtl/>
          </w:rPr>
          <w:t xml:space="preserve"> قل ولشيح كمال الدين مالة نصنيف وفلاون فصنيق</w:t>
        </w:r>
      </w:ins>
    </w:p>
    <w:p w:rsidR="009E1C49" w:rsidRPr="009B6BCA" w:rsidRDefault="009E1C49" w:rsidP="009E1C49">
      <w:pPr>
        <w:pStyle w:val="NurText"/>
        <w:bidi/>
        <w:rPr>
          <w:del w:id="1318" w:author="Transkribus" w:date="2019-12-11T14:30:00Z"/>
          <w:rFonts w:ascii="Courier New" w:hAnsi="Courier New" w:cs="Courier New"/>
        </w:rPr>
      </w:pPr>
      <w:dir w:val="rtl">
        <w:dir w:val="rtl">
          <w:del w:id="1319" w:author="Transkribus" w:date="2019-12-11T14:30:00Z">
            <w:r w:rsidRPr="009B6BCA">
              <w:rPr>
                <w:rFonts w:ascii="Courier New" w:hAnsi="Courier New" w:cs="Courier New"/>
                <w:rtl/>
              </w:rPr>
              <w:delText>قال وللشيخ كمال الدين مائة تصنيف وثلاثون تصنيفا اكثرها</w:delText>
            </w:r>
          </w:del>
          <w:ins w:id="1320" w:author="Transkribus" w:date="2019-12-11T14:30:00Z">
            <w:r w:rsidRPr="00EE6742">
              <w:rPr>
                <w:rFonts w:ascii="Courier New" w:hAnsi="Courier New" w:cs="Courier New"/>
                <w:rtl/>
              </w:rPr>
              <w:t>كترها</w:t>
            </w:r>
          </w:ins>
          <w:r w:rsidRPr="00EE6742">
            <w:rPr>
              <w:rFonts w:ascii="Courier New" w:hAnsi="Courier New" w:cs="Courier New"/>
              <w:rtl/>
            </w:rPr>
            <w:t xml:space="preserve"> فى </w:t>
          </w:r>
          <w:del w:id="1321" w:author="Transkribus" w:date="2019-12-11T14:30:00Z">
            <w:r w:rsidRPr="009B6BCA">
              <w:rPr>
                <w:rFonts w:ascii="Courier New" w:hAnsi="Courier New" w:cs="Courier New"/>
                <w:rtl/>
              </w:rPr>
              <w:delText xml:space="preserve">النحو وبعضها فى </w:delText>
            </w:r>
          </w:del>
          <w:ins w:id="1322" w:author="Transkribus" w:date="2019-12-11T14:30:00Z">
            <w:r w:rsidRPr="00EE6742">
              <w:rPr>
                <w:rFonts w:ascii="Courier New" w:hAnsi="Courier New" w:cs="Courier New"/>
                <w:rtl/>
              </w:rPr>
              <w:t xml:space="preserve">النجوويعضه افى </w:t>
            </w:r>
          </w:ins>
          <w:r w:rsidRPr="00EE6742">
            <w:rPr>
              <w:rFonts w:ascii="Courier New" w:hAnsi="Courier New" w:cs="Courier New"/>
              <w:rtl/>
            </w:rPr>
            <w:t>الفقه والاصو</w:t>
          </w:r>
          <w:del w:id="1323" w:author="Transkribus" w:date="2019-12-11T14:30:00Z">
            <w:r w:rsidRPr="009B6BCA">
              <w:rPr>
                <w:rFonts w:ascii="Courier New" w:hAnsi="Courier New" w:cs="Courier New"/>
                <w:rtl/>
              </w:rPr>
              <w:delText>لي</w:delText>
            </w:r>
          </w:del>
          <w:ins w:id="1324" w:author="Transkribus" w:date="2019-12-11T14:30:00Z">
            <w:r w:rsidRPr="00EE6742">
              <w:rPr>
                <w:rFonts w:ascii="Courier New" w:hAnsi="Courier New" w:cs="Courier New"/>
                <w:rtl/>
              </w:rPr>
              <w:t>اب</w:t>
            </w:r>
          </w:ins>
          <w:r w:rsidRPr="00EE6742">
            <w:rPr>
              <w:rFonts w:ascii="Courier New" w:hAnsi="Courier New" w:cs="Courier New"/>
              <w:rtl/>
            </w:rPr>
            <w:t xml:space="preserve">ن وفى </w:t>
          </w:r>
          <w:del w:id="1325" w:author="Transkribus" w:date="2019-12-11T14:30:00Z">
            <w:r w:rsidRPr="009B6BCA">
              <w:rPr>
                <w:rFonts w:ascii="Courier New" w:hAnsi="Courier New" w:cs="Courier New"/>
                <w:rtl/>
              </w:rPr>
              <w:delText>الت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1326" w:author="Transkribus" w:date="2019-12-11T14:30:00Z"/>
          <w:rFonts w:ascii="Courier New" w:hAnsi="Courier New" w:cs="Courier New"/>
        </w:rPr>
      </w:pPr>
      <w:dir w:val="rtl">
        <w:dir w:val="rtl">
          <w:del w:id="1327" w:author="Transkribus" w:date="2019-12-11T14:30:00Z">
            <w:r w:rsidRPr="009B6BCA">
              <w:rPr>
                <w:rFonts w:ascii="Courier New" w:hAnsi="Courier New" w:cs="Courier New"/>
                <w:rtl/>
              </w:rPr>
              <w:delText>صوف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328" w:author="Transkribus" w:date="2019-12-11T14:30:00Z"/>
          <w:rFonts w:ascii="Courier New" w:hAnsi="Courier New" w:cs="Courier New"/>
        </w:rPr>
      </w:pPr>
      <w:dir w:val="rtl">
        <w:dir w:val="rtl">
          <w:del w:id="1329" w:author="Transkribus" w:date="2019-12-11T14:30:00Z">
            <w:r w:rsidRPr="009B6BCA">
              <w:rPr>
                <w:rFonts w:ascii="Courier New" w:hAnsi="Courier New" w:cs="Courier New"/>
                <w:rtl/>
              </w:rPr>
              <w:delText>والزهد واتيت</w:delText>
            </w:r>
          </w:del>
          <w:ins w:id="1330" w:author="Transkribus" w:date="2019-12-11T14:30:00Z">
            <w:r w:rsidRPr="00EE6742">
              <w:rPr>
                <w:rFonts w:ascii="Courier New" w:hAnsi="Courier New" w:cs="Courier New"/>
                <w:rtl/>
              </w:rPr>
              <w:t>النصوف والرهدو اتبت</w:t>
            </w:r>
          </w:ins>
          <w:r w:rsidRPr="00EE6742">
            <w:rPr>
              <w:rFonts w:ascii="Courier New" w:hAnsi="Courier New" w:cs="Courier New"/>
              <w:rtl/>
            </w:rPr>
            <w:t xml:space="preserve"> على </w:t>
          </w:r>
          <w:del w:id="1331" w:author="Transkribus" w:date="2019-12-11T14:30:00Z">
            <w:r w:rsidRPr="009B6BCA">
              <w:rPr>
                <w:rFonts w:ascii="Courier New" w:hAnsi="Courier New" w:cs="Courier New"/>
                <w:rtl/>
              </w:rPr>
              <w:delText>اكثر تصانيفه سماعا وقراءة</w:delText>
            </w:r>
          </w:del>
          <w:ins w:id="1332" w:author="Transkribus" w:date="2019-12-11T14:30:00Z">
            <w:r w:rsidRPr="00EE6742">
              <w:rPr>
                <w:rFonts w:ascii="Courier New" w:hAnsi="Courier New" w:cs="Courier New"/>
                <w:rtl/>
              </w:rPr>
              <w:t>أكتر نصانيقة</w:t>
            </w:r>
          </w:ins>
          <w:r>
            <w:t>‬</w:t>
          </w:r>
          <w:r>
            <w:t>‬</w:t>
          </w:r>
        </w:dir>
      </w:dir>
    </w:p>
    <w:p w:rsidR="009E1C49" w:rsidRPr="009B6BCA" w:rsidRDefault="009E1C49" w:rsidP="009E1C49">
      <w:pPr>
        <w:pStyle w:val="NurText"/>
        <w:bidi/>
        <w:rPr>
          <w:del w:id="1333" w:author="Transkribus" w:date="2019-12-11T14:30:00Z"/>
          <w:rFonts w:ascii="Courier New" w:hAnsi="Courier New" w:cs="Courier New"/>
        </w:rPr>
      </w:pPr>
      <w:ins w:id="1334" w:author="Transkribus" w:date="2019-12-11T14:30:00Z">
        <w:r w:rsidRPr="00EE6742">
          <w:rPr>
            <w:rFonts w:ascii="Courier New" w:hAnsi="Courier New" w:cs="Courier New"/>
            <w:rtl/>
          </w:rPr>
          <w:t>سماها وفراسم</w:t>
        </w:r>
      </w:ins>
      <w:r w:rsidRPr="00EE6742">
        <w:rPr>
          <w:rFonts w:ascii="Courier New" w:hAnsi="Courier New" w:cs="Courier New"/>
          <w:rtl/>
        </w:rPr>
        <w:t xml:space="preserve"> وحفظا</w:t>
      </w:r>
      <w:del w:id="13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9B6BCA" w:rsidRDefault="009E1C49" w:rsidP="009E1C49">
      <w:pPr>
        <w:pStyle w:val="NurText"/>
        <w:bidi/>
        <w:rPr>
          <w:del w:id="1336" w:author="Transkribus" w:date="2019-12-11T14:30:00Z"/>
          <w:rFonts w:ascii="Courier New" w:hAnsi="Courier New" w:cs="Courier New"/>
        </w:rPr>
      </w:pPr>
      <w:dir w:val="rtl">
        <w:dir w:val="rtl">
          <w:del w:id="1337" w:author="Transkribus" w:date="2019-12-11T14:30:00Z">
            <w:r w:rsidRPr="009B6BCA">
              <w:rPr>
                <w:rFonts w:ascii="Courier New" w:hAnsi="Courier New" w:cs="Courier New"/>
                <w:rtl/>
              </w:rPr>
              <w:delText>وشرع</w:delText>
            </w:r>
          </w:del>
          <w:ins w:id="1338" w:author="Transkribus" w:date="2019-12-11T14:30:00Z">
            <w:r w:rsidRPr="00EE6742">
              <w:rPr>
                <w:rFonts w:ascii="Courier New" w:hAnsi="Courier New" w:cs="Courier New"/>
                <w:rtl/>
              </w:rPr>
              <w:t xml:space="preserve"> وشرح فى نصنيعين كممر بن أحمد هما</w:t>
            </w:r>
          </w:ins>
          <w:r w:rsidRPr="00EE6742">
            <w:rPr>
              <w:rFonts w:ascii="Courier New" w:hAnsi="Courier New" w:cs="Courier New"/>
              <w:rtl/>
            </w:rPr>
            <w:t xml:space="preserve"> فى </w:t>
          </w:r>
          <w:del w:id="1339" w:author="Transkribus" w:date="2019-12-11T14:30:00Z">
            <w:r w:rsidRPr="009B6BCA">
              <w:rPr>
                <w:rFonts w:ascii="Courier New" w:hAnsi="Courier New" w:cs="Courier New"/>
                <w:rtl/>
              </w:rPr>
              <w:delText>تصنيفين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340" w:author="Transkribus" w:date="2019-12-11T14:30:00Z"/>
          <w:rFonts w:ascii="Courier New" w:hAnsi="Courier New" w:cs="Courier New"/>
        </w:rPr>
      </w:pPr>
      <w:dir w:val="rtl">
        <w:dir w:val="rtl">
          <w:del w:id="1341" w:author="Transkribus" w:date="2019-12-11T14:30:00Z">
            <w:r w:rsidRPr="009B6BCA">
              <w:rPr>
                <w:rFonts w:ascii="Courier New" w:hAnsi="Courier New" w:cs="Courier New"/>
                <w:rtl/>
              </w:rPr>
              <w:delText>كبيرين احدهما فى اللغة والاخر فى الفقه</w:delText>
            </w:r>
          </w:del>
          <w:ins w:id="1342" w:author="Transkribus" w:date="2019-12-11T14:30:00Z">
            <w:r w:rsidRPr="00EE6742">
              <w:rPr>
                <w:rFonts w:ascii="Courier New" w:hAnsi="Courier New" w:cs="Courier New"/>
                <w:rtl/>
              </w:rPr>
              <w:t>الغة والأحرفى الفقة</w:t>
            </w:r>
          </w:ins>
          <w:r w:rsidRPr="00EE6742">
            <w:rPr>
              <w:rFonts w:ascii="Courier New" w:hAnsi="Courier New" w:cs="Courier New"/>
              <w:rtl/>
            </w:rPr>
            <w:t xml:space="preserve"> ولم</w:t>
          </w:r>
          <w:r>
            <w:t>‬</w:t>
          </w:r>
          <w:r>
            <w:t>‬</w:t>
          </w:r>
        </w:dir>
      </w:dir>
    </w:p>
    <w:p w:rsidR="009E1C49" w:rsidRPr="00EE6742" w:rsidRDefault="009E1C49" w:rsidP="009E1C49">
      <w:pPr>
        <w:pStyle w:val="NurText"/>
        <w:bidi/>
        <w:rPr>
          <w:rFonts w:ascii="Courier New" w:hAnsi="Courier New" w:cs="Courier New"/>
        </w:rPr>
      </w:pPr>
      <w:ins w:id="1343" w:author="Transkribus" w:date="2019-12-11T14:30:00Z">
        <w:r w:rsidRPr="00EE6742">
          <w:rPr>
            <w:rFonts w:ascii="Courier New" w:hAnsi="Courier New" w:cs="Courier New"/>
            <w:rtl/>
          </w:rPr>
          <w:t>ب</w:t>
        </w:r>
      </w:ins>
      <w:r w:rsidRPr="00EE6742">
        <w:rPr>
          <w:rFonts w:ascii="Courier New" w:hAnsi="Courier New" w:cs="Courier New"/>
          <w:rtl/>
        </w:rPr>
        <w:t>ي</w:t>
      </w:r>
      <w:del w:id="1344" w:author="Transkribus" w:date="2019-12-11T14:30:00Z">
        <w:r w:rsidRPr="009B6BCA">
          <w:rPr>
            <w:rFonts w:ascii="Courier New" w:hAnsi="Courier New" w:cs="Courier New"/>
            <w:rtl/>
          </w:rPr>
          <w:delText>ت</w:delText>
        </w:r>
      </w:del>
      <w:r w:rsidRPr="00EE6742">
        <w:rPr>
          <w:rFonts w:ascii="Courier New" w:hAnsi="Courier New" w:cs="Courier New"/>
          <w:rtl/>
        </w:rPr>
        <w:t xml:space="preserve">فق له </w:t>
      </w:r>
      <w:del w:id="1345" w:author="Transkribus" w:date="2019-12-11T14:30:00Z">
        <w:r w:rsidRPr="009B6BCA">
          <w:rPr>
            <w:rFonts w:ascii="Courier New" w:hAnsi="Courier New" w:cs="Courier New"/>
            <w:rtl/>
          </w:rPr>
          <w:delText>اتمامها وحفظت</w:delText>
        </w:r>
      </w:del>
      <w:ins w:id="1346" w:author="Transkribus" w:date="2019-12-11T14:30:00Z">
        <w:r w:rsidRPr="00EE6742">
          <w:rPr>
            <w:rFonts w:ascii="Courier New" w:hAnsi="Courier New" w:cs="Courier New"/>
            <w:rtl/>
          </w:rPr>
          <w:t>اثمامهما وحقطت</w:t>
        </w:r>
      </w:ins>
      <w:r w:rsidRPr="00EE6742">
        <w:rPr>
          <w:rFonts w:ascii="Courier New" w:hAnsi="Courier New" w:cs="Courier New"/>
          <w:rtl/>
        </w:rPr>
        <w:t xml:space="preserve"> عليه طائف</w:t>
      </w:r>
      <w:del w:id="1347" w:author="Transkribus" w:date="2019-12-11T14:30:00Z">
        <w:r w:rsidRPr="009B6BCA">
          <w:rPr>
            <w:rFonts w:ascii="Courier New" w:hAnsi="Courier New" w:cs="Courier New"/>
            <w:rtl/>
          </w:rPr>
          <w:delText>ة</w:delText>
        </w:r>
      </w:del>
      <w:ins w:id="1348" w:author="Transkribus" w:date="2019-12-11T14:30:00Z">
        <w:r w:rsidRPr="00EE6742">
          <w:rPr>
            <w:rFonts w:ascii="Courier New" w:hAnsi="Courier New" w:cs="Courier New"/>
            <w:rtl/>
          </w:rPr>
          <w:t>ه</w:t>
        </w:r>
      </w:ins>
      <w:r w:rsidRPr="00EE6742">
        <w:rPr>
          <w:rFonts w:ascii="Courier New" w:hAnsi="Courier New" w:cs="Courier New"/>
          <w:rtl/>
        </w:rPr>
        <w:t xml:space="preserve"> من كتاب </w:t>
      </w:r>
      <w:del w:id="1349" w:author="Transkribus" w:date="2019-12-11T14:30:00Z">
        <w:r w:rsidRPr="009B6BCA">
          <w:rPr>
            <w:rFonts w:ascii="Courier New" w:hAnsi="Courier New" w:cs="Courier New"/>
            <w:rtl/>
          </w:rPr>
          <w:delText>سيبويه واكببت</w:delText>
        </w:r>
      </w:del>
      <w:ins w:id="1350" w:author="Transkribus" w:date="2019-12-11T14:30:00Z">
        <w:r w:rsidRPr="00EE6742">
          <w:rPr>
            <w:rFonts w:ascii="Courier New" w:hAnsi="Courier New" w:cs="Courier New"/>
            <w:rtl/>
          </w:rPr>
          <w:t>صيبوية وأكييب</w:t>
        </w:r>
      </w:ins>
      <w:r w:rsidRPr="00EE6742">
        <w:rPr>
          <w:rFonts w:ascii="Courier New" w:hAnsi="Courier New" w:cs="Courier New"/>
          <w:rtl/>
        </w:rPr>
        <w:t xml:space="preserve"> على </w:t>
      </w:r>
      <w:del w:id="1351" w:author="Transkribus" w:date="2019-12-11T14:30:00Z">
        <w:r w:rsidRPr="009B6BCA">
          <w:rPr>
            <w:rFonts w:ascii="Courier New" w:hAnsi="Courier New" w:cs="Courier New"/>
            <w:rtl/>
          </w:rPr>
          <w:delText>المقتضب فاتقنته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52" w:author="Transkribus" w:date="2019-12-11T14:30:00Z">
        <w:r w:rsidRPr="00EE6742">
          <w:rPr>
            <w:rFonts w:ascii="Courier New" w:hAnsi="Courier New" w:cs="Courier New"/>
            <w:rtl/>
          </w:rPr>
          <w:t>المفتضب فاتقتته</w:t>
        </w:r>
      </w:ins>
    </w:p>
    <w:p w:rsidR="009E1C49" w:rsidRPr="009B6BCA" w:rsidRDefault="009E1C49" w:rsidP="009E1C49">
      <w:pPr>
        <w:pStyle w:val="NurText"/>
        <w:bidi/>
        <w:rPr>
          <w:del w:id="1353" w:author="Transkribus" w:date="2019-12-11T14:30:00Z"/>
          <w:rFonts w:ascii="Courier New" w:hAnsi="Courier New" w:cs="Courier New"/>
        </w:rPr>
      </w:pPr>
      <w:dir w:val="rtl">
        <w:dir w:val="rtl">
          <w:r w:rsidRPr="00EE6742">
            <w:rPr>
              <w:rFonts w:ascii="Courier New" w:hAnsi="Courier New" w:cs="Courier New"/>
              <w:rtl/>
            </w:rPr>
            <w:t xml:space="preserve">وبعد </w:t>
          </w:r>
          <w:del w:id="1354" w:author="Transkribus" w:date="2019-12-11T14:30:00Z">
            <w:r w:rsidRPr="009B6BCA">
              <w:rPr>
                <w:rFonts w:ascii="Courier New" w:hAnsi="Courier New" w:cs="Courier New"/>
                <w:rtl/>
              </w:rPr>
              <w:delText>وفاة الشيخ تجردت لكتاب سبيويه ولشرحه للسيرافي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ins w:id="1355" w:author="Transkribus" w:date="2019-12-11T14:30:00Z">
            <w:r w:rsidRPr="00EE6742">
              <w:rPr>
                <w:rFonts w:ascii="Courier New" w:hAnsi="Courier New" w:cs="Courier New"/>
                <w:rtl/>
              </w:rPr>
              <w:t xml:space="preserve">وقاة السيم نجردت اكناب سيبو بهواشرجه لسيرافى </w:t>
            </w:r>
          </w:ins>
          <w:r w:rsidRPr="00EE6742">
            <w:rPr>
              <w:rFonts w:ascii="Courier New" w:hAnsi="Courier New" w:cs="Courier New"/>
              <w:rtl/>
            </w:rPr>
            <w:t xml:space="preserve">ثم قرات على </w:t>
          </w:r>
          <w:del w:id="1356" w:author="Transkribus" w:date="2019-12-11T14:30:00Z">
            <w:r w:rsidRPr="009B6BCA">
              <w:rPr>
                <w:rFonts w:ascii="Courier New" w:hAnsi="Courier New" w:cs="Courier New"/>
                <w:rtl/>
              </w:rPr>
              <w:delText>ابى عبيدة</w:delText>
            </w:r>
          </w:del>
          <w:ins w:id="1357" w:author="Transkribus" w:date="2019-12-11T14:30:00Z">
            <w:r w:rsidRPr="00EE6742">
              <w:rPr>
                <w:rFonts w:ascii="Courier New" w:hAnsi="Courier New" w:cs="Courier New"/>
                <w:rtl/>
              </w:rPr>
              <w:t>ابن عببدة</w:t>
            </w:r>
          </w:ins>
          <w:r w:rsidRPr="00EE6742">
            <w:rPr>
              <w:rFonts w:ascii="Courier New" w:hAnsi="Courier New" w:cs="Courier New"/>
              <w:rtl/>
            </w:rPr>
            <w:t xml:space="preserve"> الكرخى</w:t>
          </w:r>
          <w:r>
            <w:t>‬</w:t>
          </w:r>
          <w:r>
            <w:t>‬</w:t>
          </w:r>
        </w:dir>
      </w:dir>
    </w:p>
    <w:p w:rsidR="009E1C49" w:rsidRPr="00EE6742" w:rsidRDefault="009E1C49" w:rsidP="009E1C49">
      <w:pPr>
        <w:pStyle w:val="NurText"/>
        <w:bidi/>
        <w:rPr>
          <w:rFonts w:ascii="Courier New" w:hAnsi="Courier New" w:cs="Courier New"/>
        </w:rPr>
      </w:pPr>
      <w:r w:rsidRPr="00EE6742">
        <w:rPr>
          <w:rFonts w:ascii="Courier New" w:hAnsi="Courier New" w:cs="Courier New"/>
          <w:rtl/>
        </w:rPr>
        <w:t>كتبا ك</w:t>
      </w:r>
      <w:del w:id="1358" w:author="Transkribus" w:date="2019-12-11T14:30:00Z">
        <w:r w:rsidRPr="009B6BCA">
          <w:rPr>
            <w:rFonts w:ascii="Courier New" w:hAnsi="Courier New" w:cs="Courier New"/>
            <w:rtl/>
          </w:rPr>
          <w:delText>ثي</w:delText>
        </w:r>
      </w:del>
      <w:ins w:id="1359" w:author="Transkribus" w:date="2019-12-11T14:30:00Z">
        <w:r w:rsidRPr="00EE6742">
          <w:rPr>
            <w:rFonts w:ascii="Courier New" w:hAnsi="Courier New" w:cs="Courier New"/>
            <w:rtl/>
          </w:rPr>
          <w:t>ت</w:t>
        </w:r>
      </w:ins>
      <w:r w:rsidRPr="00EE6742">
        <w:rPr>
          <w:rFonts w:ascii="Courier New" w:hAnsi="Courier New" w:cs="Courier New"/>
          <w:rtl/>
        </w:rPr>
        <w:t xml:space="preserve">رة منها كتاب الاصول </w:t>
      </w:r>
      <w:ins w:id="1360" w:author="Transkribus" w:date="2019-12-11T14:30:00Z">
        <w:r w:rsidRPr="00EE6742">
          <w:rPr>
            <w:rFonts w:ascii="Courier New" w:hAnsi="Courier New" w:cs="Courier New"/>
            <w:rtl/>
          </w:rPr>
          <w:t>ا</w:t>
        </w:r>
      </w:ins>
      <w:r w:rsidRPr="00EE6742">
        <w:rPr>
          <w:rFonts w:ascii="Courier New" w:hAnsi="Courier New" w:cs="Courier New"/>
          <w:rtl/>
        </w:rPr>
        <w:t>لابن السراج والنس</w:t>
      </w:r>
      <w:del w:id="1361" w:author="Transkribus" w:date="2019-12-11T14:30:00Z">
        <w:r w:rsidRPr="009B6BCA">
          <w:rPr>
            <w:rFonts w:ascii="Courier New" w:hAnsi="Courier New" w:cs="Courier New"/>
            <w:rtl/>
          </w:rPr>
          <w:delText>خ</w:delText>
        </w:r>
      </w:del>
      <w:ins w:id="1362" w:author="Transkribus" w:date="2019-12-11T14:30:00Z">
        <w:r w:rsidRPr="00EE6742">
          <w:rPr>
            <w:rFonts w:ascii="Courier New" w:hAnsi="Courier New" w:cs="Courier New"/>
            <w:rtl/>
          </w:rPr>
          <w:t>ح</w:t>
        </w:r>
      </w:ins>
      <w:r w:rsidRPr="00EE6742">
        <w:rPr>
          <w:rFonts w:ascii="Courier New" w:hAnsi="Courier New" w:cs="Courier New"/>
          <w:rtl/>
        </w:rPr>
        <w:t>ة فى و</w:t>
      </w:r>
      <w:del w:id="1363" w:author="Transkribus" w:date="2019-12-11T14:30:00Z">
        <w:r w:rsidRPr="009B6BCA">
          <w:rPr>
            <w:rFonts w:ascii="Courier New" w:hAnsi="Courier New" w:cs="Courier New"/>
            <w:rtl/>
          </w:rPr>
          <w:delText>ق</w:delText>
        </w:r>
      </w:del>
      <w:ins w:id="1364" w:author="Transkribus" w:date="2019-12-11T14:30:00Z">
        <w:r w:rsidRPr="00EE6742">
          <w:rPr>
            <w:rFonts w:ascii="Courier New" w:hAnsi="Courier New" w:cs="Courier New"/>
            <w:rtl/>
          </w:rPr>
          <w:t>ي</w:t>
        </w:r>
      </w:ins>
      <w:r w:rsidRPr="00EE6742">
        <w:rPr>
          <w:rFonts w:ascii="Courier New" w:hAnsi="Courier New" w:cs="Courier New"/>
          <w:rtl/>
        </w:rPr>
        <w:t xml:space="preserve">ف ابن الخشاب </w:t>
      </w:r>
      <w:del w:id="1365" w:author="Transkribus" w:date="2019-12-11T14:30:00Z">
        <w:r w:rsidRPr="009B6BCA">
          <w:rPr>
            <w:rFonts w:ascii="Courier New" w:hAnsi="Courier New" w:cs="Courier New"/>
            <w:rtl/>
          </w:rPr>
          <w:delText>برباط المامونية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66" w:author="Transkribus" w:date="2019-12-11T14:30:00Z">
        <w:r w:rsidRPr="00EE6742">
          <w:rPr>
            <w:rFonts w:ascii="Courier New" w:hAnsi="Courier New" w:cs="Courier New"/>
            <w:rtl/>
          </w:rPr>
          <w:t>برياط المأمونية</w:t>
        </w:r>
      </w:ins>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وقر</w:t>
          </w:r>
          <w:del w:id="1367" w:author="Transkribus" w:date="2019-12-11T14:30:00Z">
            <w:r w:rsidRPr="009B6BCA">
              <w:rPr>
                <w:rFonts w:ascii="Courier New" w:hAnsi="Courier New" w:cs="Courier New"/>
                <w:rtl/>
              </w:rPr>
              <w:delText>ا</w:delText>
            </w:r>
          </w:del>
          <w:ins w:id="1368" w:author="Transkribus" w:date="2019-12-11T14:30:00Z">
            <w:r w:rsidRPr="00EE6742">
              <w:rPr>
                <w:rFonts w:ascii="Courier New" w:hAnsi="Courier New" w:cs="Courier New"/>
                <w:rtl/>
              </w:rPr>
              <w:t>أ</w:t>
            </w:r>
          </w:ins>
          <w:r w:rsidRPr="00EE6742">
            <w:rPr>
              <w:rFonts w:ascii="Courier New" w:hAnsi="Courier New" w:cs="Courier New"/>
              <w:rtl/>
            </w:rPr>
            <w:t xml:space="preserve">ت عليه </w:t>
          </w:r>
          <w:del w:id="1369" w:author="Transkribus" w:date="2019-12-11T14:30:00Z">
            <w:r w:rsidRPr="009B6BCA">
              <w:rPr>
                <w:rFonts w:ascii="Courier New" w:hAnsi="Courier New" w:cs="Courier New"/>
                <w:rtl/>
              </w:rPr>
              <w:delText>الفرائض والعروض للخطيب التبريزى وهو من خواص تلاميذ</w:delText>
            </w:r>
          </w:del>
          <w:ins w:id="1370" w:author="Transkribus" w:date="2019-12-11T14:30:00Z">
            <w:r w:rsidRPr="00EE6742">
              <w:rPr>
                <w:rFonts w:ascii="Courier New" w:hAnsi="Courier New" w:cs="Courier New"/>
                <w:rtl/>
              </w:rPr>
              <w:t>الفر اثض والعروس القطبب التنزيرى وهومن خواس تلامبيذ</w:t>
            </w:r>
          </w:ins>
          <w:r w:rsidRPr="00EE6742">
            <w:rPr>
              <w:rFonts w:ascii="Courier New" w:hAnsi="Courier New" w:cs="Courier New"/>
              <w:rtl/>
            </w:rPr>
            <w:t xml:space="preserve"> ابن </w:t>
          </w:r>
          <w:del w:id="1371" w:author="Transkribus" w:date="2019-12-11T14:30:00Z">
            <w:r w:rsidRPr="009B6BCA">
              <w:rPr>
                <w:rFonts w:ascii="Courier New" w:hAnsi="Courier New" w:cs="Courier New"/>
                <w:rtl/>
              </w:rPr>
              <w:delText>الشجري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72" w:author="Transkribus" w:date="2019-12-11T14:30:00Z">
            <w:r w:rsidRPr="00EE6742">
              <w:rPr>
                <w:rFonts w:ascii="Courier New" w:hAnsi="Courier New" w:cs="Courier New"/>
                <w:rtl/>
              </w:rPr>
              <w:t>السحرى</w:t>
            </w:r>
          </w:ins>
          <w:r>
            <w:t>‬</w:t>
          </w:r>
          <w:r>
            <w:t>‬</w:t>
          </w:r>
        </w:dir>
      </w:dir>
    </w:p>
    <w:p w:rsidR="009E1C49" w:rsidRPr="00EE6742" w:rsidRDefault="009E1C49" w:rsidP="009E1C49">
      <w:pPr>
        <w:pStyle w:val="NurText"/>
        <w:bidi/>
        <w:rPr>
          <w:rFonts w:ascii="Courier New" w:hAnsi="Courier New" w:cs="Courier New"/>
        </w:rPr>
      </w:pPr>
      <w:dir w:val="rtl">
        <w:dir w:val="rtl">
          <w:del w:id="1373" w:author="Transkribus" w:date="2019-12-11T14:30:00Z">
            <w:r w:rsidRPr="009B6BCA">
              <w:rPr>
                <w:rFonts w:ascii="Courier New" w:hAnsi="Courier New" w:cs="Courier New"/>
                <w:rtl/>
              </w:rPr>
              <w:delText>واما ابن</w:delText>
            </w:r>
          </w:del>
          <w:ins w:id="1374" w:author="Transkribus" w:date="2019-12-11T14:30:00Z">
            <w:r w:rsidRPr="00EE6742">
              <w:rPr>
                <w:rFonts w:ascii="Courier New" w:hAnsi="Courier New" w:cs="Courier New"/>
                <w:rtl/>
              </w:rPr>
              <w:t>وابابن</w:t>
            </w:r>
          </w:ins>
          <w:r w:rsidRPr="00EE6742">
            <w:rPr>
              <w:rFonts w:ascii="Courier New" w:hAnsi="Courier New" w:cs="Courier New"/>
              <w:rtl/>
            </w:rPr>
            <w:t xml:space="preserve"> الخشاب </w:t>
          </w:r>
          <w:del w:id="1375" w:author="Transkribus" w:date="2019-12-11T14:30:00Z">
            <w:r w:rsidRPr="009B6BCA">
              <w:rPr>
                <w:rFonts w:ascii="Courier New" w:hAnsi="Courier New" w:cs="Courier New"/>
                <w:rtl/>
              </w:rPr>
              <w:delText>فسمعت بقراءته معانى الزجاج</w:delText>
            </w:r>
          </w:del>
          <w:ins w:id="1376" w:author="Transkribus" w:date="2019-12-11T14:30:00Z">
            <w:r w:rsidRPr="00EE6742">
              <w:rPr>
                <w:rFonts w:ascii="Courier New" w:hAnsi="Courier New" w:cs="Courier New"/>
                <w:rtl/>
              </w:rPr>
              <w:t>فسمعث بعقراعثه معأنى الرجاج</w:t>
            </w:r>
          </w:ins>
          <w:r w:rsidRPr="00EE6742">
            <w:rPr>
              <w:rFonts w:ascii="Courier New" w:hAnsi="Courier New" w:cs="Courier New"/>
              <w:rtl/>
            </w:rPr>
            <w:t xml:space="preserve"> على الكاتبة </w:t>
          </w:r>
          <w:del w:id="1377" w:author="Transkribus" w:date="2019-12-11T14:30:00Z">
            <w:r w:rsidRPr="009B6BCA">
              <w:rPr>
                <w:rFonts w:ascii="Courier New" w:hAnsi="Courier New" w:cs="Courier New"/>
                <w:rtl/>
              </w:rPr>
              <w:delText>شهدة بنت الابرى</w:delText>
            </w:r>
          </w:del>
          <w:ins w:id="1378" w:author="Transkribus" w:date="2019-12-11T14:30:00Z">
            <w:r w:rsidRPr="00EE6742">
              <w:rPr>
                <w:rFonts w:ascii="Courier New" w:hAnsi="Courier New" w:cs="Courier New"/>
                <w:rtl/>
              </w:rPr>
              <w:t>شهدةبتت الارى</w:t>
            </w:r>
          </w:ins>
          <w:r w:rsidRPr="00EE6742">
            <w:rPr>
              <w:rFonts w:ascii="Courier New" w:hAnsi="Courier New" w:cs="Courier New"/>
              <w:rtl/>
            </w:rPr>
            <w:t xml:space="preserve"> وسمعت منه</w:t>
          </w:r>
          <w:r>
            <w:t>‬</w:t>
          </w:r>
          <w:r>
            <w:t>‬</w:t>
          </w:r>
        </w:dir>
      </w:dir>
    </w:p>
    <w:p w:rsidR="009E1C49" w:rsidRPr="00EE6742" w:rsidRDefault="009E1C49" w:rsidP="009E1C49">
      <w:pPr>
        <w:pStyle w:val="NurText"/>
        <w:bidi/>
        <w:rPr>
          <w:rFonts w:ascii="Courier New" w:hAnsi="Courier New" w:cs="Courier New"/>
        </w:rPr>
      </w:pPr>
      <w:r w:rsidRPr="00EE6742">
        <w:rPr>
          <w:rFonts w:ascii="Courier New" w:hAnsi="Courier New" w:cs="Courier New"/>
          <w:rtl/>
        </w:rPr>
        <w:t>الحدي</w:t>
      </w:r>
      <w:del w:id="1379" w:author="Transkribus" w:date="2019-12-11T14:30:00Z">
        <w:r w:rsidRPr="009B6BCA">
          <w:rPr>
            <w:rFonts w:ascii="Courier New" w:hAnsi="Courier New" w:cs="Courier New"/>
            <w:rtl/>
          </w:rPr>
          <w:delText>ث</w:delText>
        </w:r>
      </w:del>
      <w:ins w:id="1380" w:author="Transkribus" w:date="2019-12-11T14:30:00Z">
        <w:r w:rsidRPr="00EE6742">
          <w:rPr>
            <w:rFonts w:ascii="Courier New" w:hAnsi="Courier New" w:cs="Courier New"/>
            <w:rtl/>
          </w:rPr>
          <w:t>ت</w:t>
        </w:r>
      </w:ins>
      <w:r w:rsidRPr="00EE6742">
        <w:rPr>
          <w:rFonts w:ascii="Courier New" w:hAnsi="Courier New" w:cs="Courier New"/>
          <w:rtl/>
        </w:rPr>
        <w:t xml:space="preserve"> المسلسل وهو الراحمون </w:t>
      </w:r>
      <w:del w:id="1381" w:author="Transkribus" w:date="2019-12-11T14:30:00Z">
        <w:r w:rsidRPr="009B6BCA">
          <w:rPr>
            <w:rFonts w:ascii="Courier New" w:hAnsi="Courier New" w:cs="Courier New"/>
            <w:rtl/>
          </w:rPr>
          <w:delText>يرحمهم</w:delText>
        </w:r>
      </w:del>
      <w:ins w:id="1382" w:author="Transkribus" w:date="2019-12-11T14:30:00Z">
        <w:r w:rsidRPr="00EE6742">
          <w:rPr>
            <w:rFonts w:ascii="Courier New" w:hAnsi="Courier New" w:cs="Courier New"/>
            <w:rtl/>
          </w:rPr>
          <w:t>ير حمهم</w:t>
        </w:r>
      </w:ins>
      <w:r w:rsidRPr="00EE6742">
        <w:rPr>
          <w:rFonts w:ascii="Courier New" w:hAnsi="Courier New" w:cs="Courier New"/>
          <w:rtl/>
        </w:rPr>
        <w:t xml:space="preserve"> الرحمن </w:t>
      </w:r>
      <w:del w:id="1383" w:author="Transkribus" w:date="2019-12-11T14:30:00Z">
        <w:r w:rsidRPr="009B6BCA">
          <w:rPr>
            <w:rFonts w:ascii="Courier New" w:hAnsi="Courier New" w:cs="Courier New"/>
            <w:rtl/>
          </w:rPr>
          <w:delText>ارحموا من</w:delText>
        </w:r>
      </w:del>
      <w:ins w:id="1384" w:author="Transkribus" w:date="2019-12-11T14:30:00Z">
        <w:r w:rsidRPr="00EE6742">
          <w:rPr>
            <w:rFonts w:ascii="Courier New" w:hAnsi="Courier New" w:cs="Courier New"/>
            <w:rtl/>
          </w:rPr>
          <w:t>ارحموامن</w:t>
        </w:r>
      </w:ins>
      <w:r w:rsidRPr="00EE6742">
        <w:rPr>
          <w:rFonts w:ascii="Courier New" w:hAnsi="Courier New" w:cs="Courier New"/>
          <w:rtl/>
        </w:rPr>
        <w:t xml:space="preserve"> فى الارض </w:t>
      </w:r>
      <w:del w:id="1385" w:author="Transkribus" w:date="2019-12-11T14:30:00Z">
        <w:r w:rsidRPr="009B6BCA">
          <w:rPr>
            <w:rFonts w:ascii="Courier New" w:hAnsi="Courier New" w:cs="Courier New"/>
            <w:rtl/>
          </w:rPr>
          <w:delText>ي</w:delText>
        </w:r>
      </w:del>
      <w:ins w:id="1386" w:author="Transkribus" w:date="2019-12-11T14:30:00Z">
        <w:r w:rsidRPr="00EE6742">
          <w:rPr>
            <w:rFonts w:ascii="Courier New" w:hAnsi="Courier New" w:cs="Courier New"/>
            <w:rtl/>
          </w:rPr>
          <w:t>ب</w:t>
        </w:r>
      </w:ins>
      <w:r w:rsidRPr="00EE6742">
        <w:rPr>
          <w:rFonts w:ascii="Courier New" w:hAnsi="Courier New" w:cs="Courier New"/>
          <w:rtl/>
        </w:rPr>
        <w:t>رح</w:t>
      </w:r>
      <w:del w:id="1387" w:author="Transkribus" w:date="2019-12-11T14:30:00Z">
        <w:r w:rsidRPr="009B6BCA">
          <w:rPr>
            <w:rFonts w:ascii="Courier New" w:hAnsi="Courier New" w:cs="Courier New"/>
            <w:rtl/>
          </w:rPr>
          <w:delText>م</w:delText>
        </w:r>
      </w:del>
      <w:r w:rsidRPr="00EE6742">
        <w:rPr>
          <w:rFonts w:ascii="Courier New" w:hAnsi="Courier New" w:cs="Courier New"/>
          <w:rtl/>
        </w:rPr>
        <w:t>كم من فى السماء</w:t>
      </w:r>
      <w:del w:id="13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وقال </w:t>
          </w:r>
          <w:del w:id="1389" w:author="Transkribus" w:date="2019-12-11T14:30:00Z">
            <w:r w:rsidRPr="009B6BCA">
              <w:rPr>
                <w:rFonts w:ascii="Courier New" w:hAnsi="Courier New" w:cs="Courier New"/>
                <w:rtl/>
              </w:rPr>
              <w:delText>ايضا موفق</w:delText>
            </w:r>
          </w:del>
          <w:ins w:id="1390" w:author="Transkribus" w:date="2019-12-11T14:30:00Z">
            <w:r w:rsidRPr="00EE6742">
              <w:rPr>
                <w:rFonts w:ascii="Courier New" w:hAnsi="Courier New" w:cs="Courier New"/>
                <w:rtl/>
              </w:rPr>
              <w:t>اأيبضاموفق</w:t>
            </w:r>
          </w:ins>
          <w:r w:rsidRPr="00EE6742">
            <w:rPr>
              <w:rFonts w:ascii="Courier New" w:hAnsi="Courier New" w:cs="Courier New"/>
              <w:rtl/>
            </w:rPr>
            <w:t xml:space="preserve"> الدين البغدادى ان من </w:t>
          </w:r>
          <w:del w:id="1391" w:author="Transkribus" w:date="2019-12-11T14:30:00Z">
            <w:r w:rsidRPr="009B6BCA">
              <w:rPr>
                <w:rFonts w:ascii="Courier New" w:hAnsi="Courier New" w:cs="Courier New"/>
                <w:rtl/>
              </w:rPr>
              <w:delText>مشايخه الذين انتفع بهم كما زعم ولد امين الدولة بن التلميذ</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92" w:author="Transkribus" w:date="2019-12-11T14:30:00Z">
            <w:r w:rsidRPr="00EE6742">
              <w:rPr>
                <w:rFonts w:ascii="Courier New" w:hAnsi="Courier New" w:cs="Courier New"/>
                <w:rtl/>
              </w:rPr>
              <w:t>مشاجة الدين التنم نهم كمار عم ولد أمين الدولةن</w:t>
            </w:r>
          </w:ins>
          <w:r>
            <w:t>‬</w:t>
          </w:r>
          <w:r>
            <w:t>‬</w:t>
          </w:r>
        </w:dir>
      </w:dir>
    </w:p>
    <w:p w:rsidR="009E1C49" w:rsidRPr="00EE6742" w:rsidRDefault="009E1C49" w:rsidP="009E1C49">
      <w:pPr>
        <w:pStyle w:val="NurText"/>
        <w:bidi/>
        <w:rPr>
          <w:rFonts w:ascii="Courier New" w:hAnsi="Courier New" w:cs="Courier New"/>
        </w:rPr>
      </w:pPr>
      <w:dir w:val="rtl">
        <w:dir w:val="rtl">
          <w:del w:id="1393" w:author="Transkribus" w:date="2019-12-11T14:30:00Z">
            <w:r w:rsidRPr="009B6BCA">
              <w:rPr>
                <w:rFonts w:ascii="Courier New" w:hAnsi="Courier New" w:cs="Courier New"/>
                <w:rtl/>
              </w:rPr>
              <w:delText>وبالغ</w:delText>
            </w:r>
          </w:del>
          <w:ins w:id="1394" w:author="Transkribus" w:date="2019-12-11T14:30:00Z">
            <w:r w:rsidRPr="00EE6742">
              <w:rPr>
                <w:rFonts w:ascii="Courier New" w:hAnsi="Courier New" w:cs="Courier New"/>
                <w:rtl/>
              </w:rPr>
              <w:t>اتليذ وبالتح</w:t>
            </w:r>
          </w:ins>
          <w:r w:rsidRPr="00EE6742">
            <w:rPr>
              <w:rFonts w:ascii="Courier New" w:hAnsi="Courier New" w:cs="Courier New"/>
              <w:rtl/>
            </w:rPr>
            <w:t xml:space="preserve"> فى وصفه وك</w:t>
          </w:r>
          <w:del w:id="1395" w:author="Transkribus" w:date="2019-12-11T14:30:00Z">
            <w:r w:rsidRPr="009B6BCA">
              <w:rPr>
                <w:rFonts w:ascii="Courier New" w:hAnsi="Courier New" w:cs="Courier New"/>
                <w:rtl/>
              </w:rPr>
              <w:delText>ث</w:delText>
            </w:r>
          </w:del>
          <w:ins w:id="1396" w:author="Transkribus" w:date="2019-12-11T14:30:00Z">
            <w:r w:rsidRPr="00EE6742">
              <w:rPr>
                <w:rFonts w:ascii="Courier New" w:hAnsi="Courier New" w:cs="Courier New"/>
                <w:rtl/>
              </w:rPr>
              <w:t>ت</w:t>
            </w:r>
          </w:ins>
          <w:r w:rsidRPr="00EE6742">
            <w:rPr>
              <w:rFonts w:ascii="Courier New" w:hAnsi="Courier New" w:cs="Courier New"/>
              <w:rtl/>
            </w:rPr>
            <w:t>ر وهذا فلك</w:t>
          </w:r>
          <w:del w:id="1397" w:author="Transkribus" w:date="2019-12-11T14:30:00Z">
            <w:r w:rsidRPr="009B6BCA">
              <w:rPr>
                <w:rFonts w:ascii="Courier New" w:hAnsi="Courier New" w:cs="Courier New"/>
                <w:rtl/>
              </w:rPr>
              <w:delText>ث</w:delText>
            </w:r>
          </w:del>
          <w:ins w:id="1398" w:author="Transkribus" w:date="2019-12-11T14:30:00Z">
            <w:r w:rsidRPr="00EE6742">
              <w:rPr>
                <w:rFonts w:ascii="Courier New" w:hAnsi="Courier New" w:cs="Courier New"/>
                <w:rtl/>
              </w:rPr>
              <w:t>ت</w:t>
            </w:r>
          </w:ins>
          <w:r w:rsidRPr="00EE6742">
            <w:rPr>
              <w:rFonts w:ascii="Courier New" w:hAnsi="Courier New" w:cs="Courier New"/>
              <w:rtl/>
            </w:rPr>
            <w:t xml:space="preserve">رة تعصبه </w:t>
          </w:r>
          <w:del w:id="1399" w:author="Transkribus" w:date="2019-12-11T14:30:00Z">
            <w:r w:rsidRPr="009B6BCA">
              <w:rPr>
                <w:rFonts w:ascii="Courier New" w:hAnsi="Courier New" w:cs="Courier New"/>
                <w:rtl/>
              </w:rPr>
              <w:delText>للعراقيين والا فولد امين الدولة لم يكن بهذه المثابة ولا قريبا منها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00" w:author="Transkribus" w:date="2019-12-11T14:30:00Z">
            <w:r w:rsidRPr="00EE6742">
              <w:rPr>
                <w:rFonts w:ascii="Courier New" w:hAnsi="Courier New" w:cs="Courier New"/>
                <w:rtl/>
              </w:rPr>
              <w:t>المعر اقين والافولد أمين الدولة م بكن</w:t>
            </w:r>
          </w:ins>
          <w:r>
            <w:t>‬</w:t>
          </w:r>
          <w:r>
            <w:t>‬</w:t>
          </w:r>
        </w:dir>
      </w:dir>
    </w:p>
    <w:p w:rsidR="009E1C49" w:rsidRPr="00EE6742" w:rsidRDefault="009E1C49" w:rsidP="009E1C49">
      <w:pPr>
        <w:pStyle w:val="NurText"/>
        <w:bidi/>
        <w:rPr>
          <w:rFonts w:ascii="Courier New" w:hAnsi="Courier New" w:cs="Courier New"/>
        </w:rPr>
      </w:pPr>
      <w:dir w:val="rtl">
        <w:dir w:val="rtl">
          <w:ins w:id="1401" w:author="Transkribus" w:date="2019-12-11T14:30:00Z">
            <w:r w:rsidRPr="00EE6742">
              <w:rPr>
                <w:rFonts w:ascii="Courier New" w:hAnsi="Courier New" w:cs="Courier New"/>
                <w:rtl/>
              </w:rPr>
              <w:t xml:space="preserve"> بهذة المنابة ولاقر ببامبها </w:t>
            </w:r>
          </w:ins>
          <w:r w:rsidRPr="00EE6742">
            <w:rPr>
              <w:rFonts w:ascii="Courier New" w:hAnsi="Courier New" w:cs="Courier New"/>
              <w:rtl/>
            </w:rPr>
            <w:t>وقال ا</w:t>
          </w:r>
          <w:del w:id="1402" w:author="Transkribus" w:date="2019-12-11T14:30:00Z">
            <w:r w:rsidRPr="009B6BCA">
              <w:rPr>
                <w:rFonts w:ascii="Courier New" w:hAnsi="Courier New" w:cs="Courier New"/>
                <w:rtl/>
              </w:rPr>
              <w:delText>ن</w:delText>
            </w:r>
          </w:del>
          <w:ins w:id="1403" w:author="Transkribus" w:date="2019-12-11T14:30:00Z">
            <w:r w:rsidRPr="00EE6742">
              <w:rPr>
                <w:rFonts w:ascii="Courier New" w:hAnsi="Courier New" w:cs="Courier New"/>
                <w:rtl/>
              </w:rPr>
              <w:t>ل</w:t>
            </w:r>
          </w:ins>
          <w:r w:rsidRPr="00EE6742">
            <w:rPr>
              <w:rFonts w:ascii="Courier New" w:hAnsi="Courier New" w:cs="Courier New"/>
              <w:rtl/>
            </w:rPr>
            <w:t xml:space="preserve">ه ورد الى </w:t>
          </w:r>
          <w:del w:id="1404" w:author="Transkribus" w:date="2019-12-11T14:30:00Z">
            <w:r w:rsidRPr="009B6BCA">
              <w:rPr>
                <w:rFonts w:ascii="Courier New" w:hAnsi="Courier New" w:cs="Courier New"/>
                <w:rtl/>
              </w:rPr>
              <w:delText>بغداد رجل مغربى جوال</w:delText>
            </w:r>
          </w:del>
          <w:ins w:id="1405" w:author="Transkribus" w:date="2019-12-11T14:30:00Z">
            <w:r w:rsidRPr="00EE6742">
              <w:rPr>
                <w:rFonts w:ascii="Courier New" w:hAnsi="Courier New" w:cs="Courier New"/>
                <w:rtl/>
              </w:rPr>
              <w:t>بغسد ادوجسل معرى طوال</w:t>
            </w:r>
          </w:ins>
          <w:r w:rsidRPr="00EE6742">
            <w:rPr>
              <w:rFonts w:ascii="Courier New" w:hAnsi="Courier New" w:cs="Courier New"/>
              <w:rtl/>
            </w:rPr>
            <w:t xml:space="preserve"> فى </w:t>
          </w:r>
          <w:del w:id="1406" w:author="Transkribus" w:date="2019-12-11T14:30:00Z">
            <w:r w:rsidRPr="009B6BCA">
              <w:rPr>
                <w:rFonts w:ascii="Courier New" w:hAnsi="Courier New" w:cs="Courier New"/>
                <w:rtl/>
              </w:rPr>
              <w:delText>زى الت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07" w:author="Transkribus" w:date="2019-12-11T14:30:00Z">
            <w:r w:rsidRPr="00EE6742">
              <w:rPr>
                <w:rFonts w:ascii="Courier New" w:hAnsi="Courier New" w:cs="Courier New"/>
                <w:rtl/>
              </w:rPr>
              <w:t>رى النصوف</w:t>
            </w:r>
          </w:ins>
          <w:r>
            <w:t>‬</w:t>
          </w:r>
          <w:r>
            <w:t>‬</w:t>
          </w:r>
        </w:dir>
      </w:dir>
    </w:p>
    <w:p w:rsidR="009E1C49" w:rsidRPr="009B6BCA" w:rsidRDefault="009E1C49" w:rsidP="009E1C49">
      <w:pPr>
        <w:pStyle w:val="NurText"/>
        <w:bidi/>
        <w:rPr>
          <w:del w:id="1408" w:author="Transkribus" w:date="2019-12-11T14:30:00Z"/>
          <w:rFonts w:ascii="Courier New" w:hAnsi="Courier New" w:cs="Courier New"/>
        </w:rPr>
      </w:pPr>
      <w:dir w:val="rtl">
        <w:dir w:val="rtl">
          <w:del w:id="1409" w:author="Transkribus" w:date="2019-12-11T14:30:00Z">
            <w:r w:rsidRPr="009B6BCA">
              <w:rPr>
                <w:rFonts w:ascii="Courier New" w:hAnsi="Courier New" w:cs="Courier New"/>
                <w:rtl/>
              </w:rPr>
              <w:delText>صوف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410" w:author="Transkribus" w:date="2019-12-11T14:30:00Z"/>
          <w:rFonts w:ascii="Courier New" w:hAnsi="Courier New" w:cs="Courier New"/>
        </w:rPr>
      </w:pPr>
      <w:dir w:val="rtl">
        <w:dir w:val="rtl">
          <w:del w:id="1411" w:author="Transkribus" w:date="2019-12-11T14:30:00Z">
            <w:r w:rsidRPr="009B6BCA">
              <w:rPr>
                <w:rFonts w:ascii="Courier New" w:hAnsi="Courier New" w:cs="Courier New"/>
                <w:rtl/>
              </w:rPr>
              <w:delText>له ابهة ولسن مقبول الصورة</w:delText>
            </w:r>
          </w:del>
          <w:ins w:id="1412" w:author="Transkribus" w:date="2019-12-11T14:30:00Z">
            <w:r w:rsidRPr="00EE6742">
              <w:rPr>
                <w:rFonts w:ascii="Courier New" w:hAnsi="Courier New" w:cs="Courier New"/>
                <w:rtl/>
              </w:rPr>
              <w:t>الهأبهة واسن معمول الصورره</w:t>
            </w:r>
          </w:ins>
          <w:r w:rsidRPr="00EE6742">
            <w:rPr>
              <w:rFonts w:ascii="Courier New" w:hAnsi="Courier New" w:cs="Courier New"/>
              <w:rtl/>
            </w:rPr>
            <w:t xml:space="preserve"> عليه مس</w:t>
          </w:r>
          <w:del w:id="1413" w:author="Transkribus" w:date="2019-12-11T14:30:00Z">
            <w:r w:rsidRPr="009B6BCA">
              <w:rPr>
                <w:rFonts w:ascii="Courier New" w:hAnsi="Courier New" w:cs="Courier New"/>
                <w:rtl/>
              </w:rPr>
              <w:delText>ح</w:delText>
            </w:r>
          </w:del>
          <w:ins w:id="1414" w:author="Transkribus" w:date="2019-12-11T14:30:00Z">
            <w:r w:rsidRPr="00EE6742">
              <w:rPr>
                <w:rFonts w:ascii="Courier New" w:hAnsi="Courier New" w:cs="Courier New"/>
                <w:rtl/>
              </w:rPr>
              <w:t>ج</w:t>
            </w:r>
          </w:ins>
          <w:r w:rsidRPr="00EE6742">
            <w:rPr>
              <w:rFonts w:ascii="Courier New" w:hAnsi="Courier New" w:cs="Courier New"/>
              <w:rtl/>
            </w:rPr>
            <w:t xml:space="preserve">ة الدين </w:t>
          </w:r>
          <w:del w:id="1415" w:author="Transkribus" w:date="2019-12-11T14:30:00Z">
            <w:r w:rsidRPr="009B6BCA">
              <w:rPr>
                <w:rFonts w:ascii="Courier New" w:hAnsi="Courier New" w:cs="Courier New"/>
                <w:rtl/>
              </w:rPr>
              <w:delText xml:space="preserve">وهيئة السياحة ينفعل لصورته </w:delText>
            </w:r>
          </w:del>
          <w:ins w:id="1416" w:author="Transkribus" w:date="2019-12-11T14:30:00Z">
            <w:r w:rsidRPr="00EE6742">
              <w:rPr>
                <w:rFonts w:ascii="Courier New" w:hAnsi="Courier New" w:cs="Courier New"/>
                <w:rtl/>
              </w:rPr>
              <w:t>وهبثة السياجة تفعل اصورية</w:t>
            </w:r>
          </w:ins>
          <w:r>
            <w:t>‬</w:t>
          </w:r>
          <w:r>
            <w:t>‬</w:t>
          </w:r>
        </w:dir>
      </w:dir>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من راه </w:t>
      </w:r>
      <w:del w:id="1417" w:author="Transkribus" w:date="2019-12-11T14:30:00Z">
        <w:r w:rsidRPr="009B6BCA">
          <w:rPr>
            <w:rFonts w:ascii="Courier New" w:hAnsi="Courier New" w:cs="Courier New"/>
            <w:rtl/>
          </w:rPr>
          <w:delText>قبل ان يخبره ويعرف</w:delText>
        </w:r>
      </w:del>
      <w:ins w:id="1418" w:author="Transkribus" w:date="2019-12-11T14:30:00Z">
        <w:r w:rsidRPr="00EE6742">
          <w:rPr>
            <w:rFonts w:ascii="Courier New" w:hAnsi="Courier New" w:cs="Courier New"/>
            <w:rtl/>
          </w:rPr>
          <w:t>فيل ابن مجره معرف</w:t>
        </w:r>
      </w:ins>
      <w:r w:rsidRPr="00EE6742">
        <w:rPr>
          <w:rFonts w:ascii="Courier New" w:hAnsi="Courier New" w:cs="Courier New"/>
          <w:rtl/>
        </w:rPr>
        <w:t xml:space="preserve"> بابن </w:t>
      </w:r>
      <w:del w:id="1419" w:author="Transkribus" w:date="2019-12-11T14:30:00Z">
        <w:r w:rsidRPr="009B6BCA">
          <w:rPr>
            <w:rFonts w:ascii="Courier New" w:hAnsi="Courier New" w:cs="Courier New"/>
            <w:rtl/>
          </w:rPr>
          <w:delText>نائلى يزعم انه</w:delText>
        </w:r>
      </w:del>
      <w:ins w:id="1420" w:author="Transkribus" w:date="2019-12-11T14:30:00Z">
        <w:r w:rsidRPr="00EE6742">
          <w:rPr>
            <w:rFonts w:ascii="Courier New" w:hAnsi="Courier New" w:cs="Courier New"/>
            <w:rtl/>
          </w:rPr>
          <w:t>ثالى برهم اله</w:t>
        </w:r>
      </w:ins>
      <w:r w:rsidRPr="00EE6742">
        <w:rPr>
          <w:rFonts w:ascii="Courier New" w:hAnsi="Courier New" w:cs="Courier New"/>
          <w:rtl/>
        </w:rPr>
        <w:t xml:space="preserve"> من </w:t>
      </w:r>
      <w:del w:id="1421" w:author="Transkribus" w:date="2019-12-11T14:30:00Z">
        <w:r w:rsidRPr="009B6BCA">
          <w:rPr>
            <w:rFonts w:ascii="Courier New" w:hAnsi="Courier New" w:cs="Courier New"/>
            <w:rtl/>
          </w:rPr>
          <w:delText>اولاد المتلثمة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22" w:author="Transkribus" w:date="2019-12-11T14:30:00Z">
        <w:r w:rsidRPr="00EE6742">
          <w:rPr>
            <w:rFonts w:ascii="Courier New" w:hAnsi="Courier New" w:cs="Courier New"/>
            <w:rtl/>
          </w:rPr>
          <w:t>أولادالمتلثمة جرج من المغرب</w:t>
        </w:r>
      </w:ins>
    </w:p>
    <w:p w:rsidR="009E1C49" w:rsidRPr="009B6BCA" w:rsidRDefault="009E1C49" w:rsidP="009E1C49">
      <w:pPr>
        <w:pStyle w:val="NurText"/>
        <w:bidi/>
        <w:rPr>
          <w:del w:id="1423" w:author="Transkribus" w:date="2019-12-11T14:30:00Z"/>
          <w:rFonts w:ascii="Courier New" w:hAnsi="Courier New" w:cs="Courier New"/>
        </w:rPr>
      </w:pPr>
      <w:dir w:val="rtl">
        <w:dir w:val="rtl">
          <w:del w:id="1424" w:author="Transkribus" w:date="2019-12-11T14:30:00Z">
            <w:r w:rsidRPr="009B6BCA">
              <w:rPr>
                <w:rFonts w:ascii="Courier New" w:hAnsi="Courier New" w:cs="Courier New"/>
                <w:rtl/>
              </w:rPr>
              <w:delText>خرج من المغرب لما استولى عليها عبد المؤمن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425" w:author="Transkribus" w:date="2019-12-11T14:30:00Z"/>
          <w:rFonts w:ascii="Courier New" w:hAnsi="Courier New" w:cs="Courier New"/>
        </w:rPr>
      </w:pPr>
      <w:dir w:val="rtl">
        <w:dir w:val="rtl">
          <w:del w:id="1426" w:author="Transkribus" w:date="2019-12-11T14:30:00Z">
            <w:r w:rsidRPr="009B6BCA">
              <w:rPr>
                <w:rFonts w:ascii="Courier New" w:hAnsi="Courier New" w:cs="Courier New"/>
                <w:rtl/>
              </w:rPr>
              <w:delText>فلما استقر ببغداد اجتمع اليه</w:delText>
            </w:r>
          </w:del>
          <w:ins w:id="1427" w:author="Transkribus" w:date="2019-12-11T14:30:00Z">
            <w:r w:rsidRPr="00EE6742">
              <w:rPr>
                <w:rFonts w:ascii="Courier New" w:hAnsi="Courier New" w:cs="Courier New"/>
                <w:rtl/>
              </w:rPr>
              <w:t>لماستسوفى عليهاعبد المومن فكماسيقر منسداد احتمع البه</w:t>
            </w:r>
          </w:ins>
          <w:r w:rsidRPr="00EE6742">
            <w:rPr>
              <w:rFonts w:ascii="Courier New" w:hAnsi="Courier New" w:cs="Courier New"/>
              <w:rtl/>
            </w:rPr>
            <w:t xml:space="preserve"> جماعة من </w:t>
          </w:r>
          <w:del w:id="1428" w:author="Transkribus" w:date="2019-12-11T14:30:00Z">
            <w:r w:rsidRPr="009B6BCA">
              <w:rPr>
                <w:rFonts w:ascii="Courier New" w:hAnsi="Courier New" w:cs="Courier New"/>
                <w:rtl/>
              </w:rPr>
              <w:delText>الاكابر والاعيان وحضره</w:delText>
            </w:r>
          </w:del>
          <w:ins w:id="1429" w:author="Transkribus" w:date="2019-12-11T14:30:00Z">
            <w:r w:rsidRPr="00EE6742">
              <w:rPr>
                <w:rFonts w:ascii="Courier New" w:hAnsi="Courier New" w:cs="Courier New"/>
                <w:rtl/>
              </w:rPr>
              <w:t>الاابر</w:t>
            </w:r>
          </w:ins>
          <w:r>
            <w:t>‬</w:t>
          </w:r>
          <w:r>
            <w:t>‬</w:t>
          </w:r>
        </w:dir>
      </w:dir>
    </w:p>
    <w:p w:rsidR="009E1C49" w:rsidRPr="00EE6742" w:rsidRDefault="009E1C49" w:rsidP="009E1C49">
      <w:pPr>
        <w:pStyle w:val="NurText"/>
        <w:bidi/>
        <w:rPr>
          <w:rFonts w:ascii="Courier New" w:hAnsi="Courier New" w:cs="Courier New"/>
        </w:rPr>
      </w:pPr>
      <w:ins w:id="1430" w:author="Transkribus" w:date="2019-12-11T14:30:00Z">
        <w:r w:rsidRPr="00EE6742">
          <w:rPr>
            <w:rFonts w:ascii="Courier New" w:hAnsi="Courier New" w:cs="Courier New"/>
            <w:rtl/>
          </w:rPr>
          <w:t>والاعبان وجصره</w:t>
        </w:r>
      </w:ins>
      <w:r w:rsidRPr="00EE6742">
        <w:rPr>
          <w:rFonts w:ascii="Courier New" w:hAnsi="Courier New" w:cs="Courier New"/>
          <w:rtl/>
        </w:rPr>
        <w:t xml:space="preserve"> الرضى </w:t>
      </w:r>
      <w:del w:id="1431" w:author="Transkribus" w:date="2019-12-11T14:30:00Z">
        <w:r w:rsidRPr="009B6BCA">
          <w:rPr>
            <w:rFonts w:ascii="Courier New" w:hAnsi="Courier New" w:cs="Courier New"/>
            <w:rtl/>
          </w:rPr>
          <w:delText>القزوينى وشيخ الشيوخ ابن سكينة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32" w:author="Transkribus" w:date="2019-12-11T14:30:00Z">
        <w:r w:rsidRPr="00EE6742">
          <w:rPr>
            <w:rFonts w:ascii="Courier New" w:hAnsi="Courier New" w:cs="Courier New"/>
            <w:rtl/>
          </w:rPr>
          <w:t>الفزويى وسبح الشبوخ ابن صكيتةه وكتت واحسد امن جصرة</w:t>
        </w:r>
      </w:ins>
    </w:p>
    <w:p w:rsidR="009E1C49" w:rsidRPr="009B6BCA" w:rsidRDefault="009E1C49" w:rsidP="009E1C49">
      <w:pPr>
        <w:pStyle w:val="NurText"/>
        <w:bidi/>
        <w:rPr>
          <w:del w:id="1433" w:author="Transkribus" w:date="2019-12-11T14:30:00Z"/>
          <w:rFonts w:ascii="Courier New" w:hAnsi="Courier New" w:cs="Courier New"/>
        </w:rPr>
      </w:pPr>
      <w:dir w:val="rtl">
        <w:dir w:val="rtl">
          <w:del w:id="1434" w:author="Transkribus" w:date="2019-12-11T14:30:00Z">
            <w:r w:rsidRPr="009B6BCA">
              <w:rPr>
                <w:rFonts w:ascii="Courier New" w:hAnsi="Courier New" w:cs="Courier New"/>
                <w:rtl/>
              </w:rPr>
              <w:delText>وكنت واحدا ممن حضره فاقرانى مقدمة حساب ومقدمة ابن بابشاد فى النحو وكان له طريق فى التعليم عجيب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435" w:author="Transkribus" w:date="2019-12-11T14:30:00Z"/>
          <w:rFonts w:ascii="Courier New" w:hAnsi="Courier New" w:cs="Courier New"/>
        </w:rPr>
      </w:pPr>
      <w:dir w:val="rtl">
        <w:dir w:val="rtl">
          <w:del w:id="1436" w:author="Transkribus" w:date="2019-12-11T14:30:00Z">
            <w:r w:rsidRPr="009B6BCA">
              <w:rPr>
                <w:rFonts w:ascii="Courier New" w:hAnsi="Courier New" w:cs="Courier New"/>
                <w:rtl/>
              </w:rPr>
              <w:delText>ومن يحضره يظن انه متبحر وانما كان متطرفا ولكنه امعن</w:delText>
            </w:r>
          </w:del>
          <w:ins w:id="1437" w:author="Transkribus" w:date="2019-12-11T14:30:00Z">
            <w:r w:rsidRPr="00EE6742">
              <w:rPr>
                <w:rFonts w:ascii="Courier New" w:hAnsi="Courier New" w:cs="Courier New"/>
                <w:rtl/>
              </w:rPr>
              <w:t>ااقر أنى معدمة جساب ومعدمة ابن بابشادفى النجو وكمان له طربق فى التعلم مجيب ومن</w:t>
            </w:r>
          </w:ins>
          <w:r>
            <w:t>‬</w:t>
          </w:r>
          <w:r>
            <w:t>‬</w:t>
          </w:r>
        </w:dir>
      </w:dir>
    </w:p>
    <w:p w:rsidR="009E1C49" w:rsidRPr="00EE6742" w:rsidRDefault="009E1C49" w:rsidP="009E1C49">
      <w:pPr>
        <w:pStyle w:val="NurText"/>
        <w:bidi/>
        <w:rPr>
          <w:ins w:id="1438" w:author="Transkribus" w:date="2019-12-11T14:30:00Z"/>
          <w:rFonts w:ascii="Courier New" w:hAnsi="Courier New" w:cs="Courier New"/>
        </w:rPr>
      </w:pPr>
      <w:ins w:id="1439" w:author="Transkribus" w:date="2019-12-11T14:30:00Z">
        <w:r w:rsidRPr="00EE6742">
          <w:rPr>
            <w:rFonts w:ascii="Courier New" w:hAnsi="Courier New" w:cs="Courier New"/>
            <w:rtl/>
          </w:rPr>
          <w:t>ابحشره يطن اله محرواثما كمان منطرثا لكنه قد أمعن</w:t>
        </w:r>
      </w:ins>
      <w:r w:rsidRPr="00EE6742">
        <w:rPr>
          <w:rFonts w:ascii="Courier New" w:hAnsi="Courier New" w:cs="Courier New"/>
          <w:rtl/>
        </w:rPr>
        <w:t xml:space="preserve"> فى كتب الكيمياء والطلسمات</w:t>
      </w:r>
      <w:del w:id="1440" w:author="Transkribus" w:date="2019-12-11T14:30:00Z">
        <w:r w:rsidRPr="009B6BCA">
          <w:rPr>
            <w:rFonts w:ascii="Courier New" w:hAnsi="Courier New" w:cs="Courier New"/>
            <w:rtl/>
          </w:rPr>
          <w:delText xml:space="preserve"> وما يجرى مجراها واتى</w:delText>
        </w:r>
      </w:del>
    </w:p>
    <w:p w:rsidR="009E1C49" w:rsidRPr="00EE6742" w:rsidRDefault="009E1C49" w:rsidP="009E1C49">
      <w:pPr>
        <w:pStyle w:val="NurText"/>
        <w:bidi/>
        <w:rPr>
          <w:ins w:id="1441" w:author="Transkribus" w:date="2019-12-11T14:30:00Z"/>
          <w:rFonts w:ascii="Courier New" w:hAnsi="Courier New" w:cs="Courier New"/>
        </w:rPr>
      </w:pPr>
      <w:ins w:id="1442" w:author="Transkribus" w:date="2019-12-11T14:30:00Z">
        <w:r w:rsidRPr="00EE6742">
          <w:rPr>
            <w:rFonts w:ascii="Courier New" w:hAnsi="Courier New" w:cs="Courier New"/>
            <w:rtl/>
          </w:rPr>
          <w:t>٢٠٤</w:t>
        </w:r>
      </w:ins>
    </w:p>
    <w:p w:rsidR="009E1C49" w:rsidRPr="00EE6742" w:rsidRDefault="009E1C49" w:rsidP="009E1C49">
      <w:pPr>
        <w:pStyle w:val="NurText"/>
        <w:bidi/>
        <w:rPr>
          <w:rFonts w:ascii="Courier New" w:hAnsi="Courier New" w:cs="Courier New"/>
        </w:rPr>
      </w:pPr>
      <w:ins w:id="1443" w:author="Transkribus" w:date="2019-12-11T14:30:00Z">
        <w:r w:rsidRPr="00EE6742">
          <w:rPr>
            <w:rFonts w:ascii="Courier New" w:hAnsi="Courier New" w:cs="Courier New"/>
            <w:rtl/>
          </w:rPr>
          <w:t>وماجرى بجراها وأنى</w:t>
        </w:r>
      </w:ins>
      <w:r w:rsidRPr="00EE6742">
        <w:rPr>
          <w:rFonts w:ascii="Courier New" w:hAnsi="Courier New" w:cs="Courier New"/>
          <w:rtl/>
        </w:rPr>
        <w:t xml:space="preserve"> على كتب جا</w:t>
      </w:r>
      <w:del w:id="1444" w:author="Transkribus" w:date="2019-12-11T14:30:00Z">
        <w:r w:rsidRPr="009B6BCA">
          <w:rPr>
            <w:rFonts w:ascii="Courier New" w:hAnsi="Courier New" w:cs="Courier New"/>
            <w:rtl/>
          </w:rPr>
          <w:delText>ب</w:delText>
        </w:r>
      </w:del>
      <w:ins w:id="1445" w:author="Transkribus" w:date="2019-12-11T14:30:00Z">
        <w:r w:rsidRPr="00EE6742">
          <w:rPr>
            <w:rFonts w:ascii="Courier New" w:hAnsi="Courier New" w:cs="Courier New"/>
            <w:rtl/>
          </w:rPr>
          <w:t>ي</w:t>
        </w:r>
      </w:ins>
      <w:r w:rsidRPr="00EE6742">
        <w:rPr>
          <w:rFonts w:ascii="Courier New" w:hAnsi="Courier New" w:cs="Courier New"/>
          <w:rtl/>
        </w:rPr>
        <w:t xml:space="preserve">ر باسرها وعلى كتب ابن </w:t>
      </w:r>
      <w:del w:id="1446" w:author="Transkribus" w:date="2019-12-11T14:30:00Z">
        <w:r w:rsidRPr="009B6BCA">
          <w:rPr>
            <w:rFonts w:ascii="Courier New" w:hAnsi="Courier New" w:cs="Courier New"/>
            <w:rtl/>
          </w:rPr>
          <w:delText>وحشية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47" w:author="Transkribus" w:date="2019-12-11T14:30:00Z">
        <w:r w:rsidRPr="00EE6742">
          <w:rPr>
            <w:rFonts w:ascii="Courier New" w:hAnsi="Courier New" w:cs="Courier New"/>
            <w:rtl/>
          </w:rPr>
          <w:t>وحيبة وكان مخلب القلوب</w:t>
        </w:r>
      </w:ins>
    </w:p>
    <w:p w:rsidR="009E1C49" w:rsidRPr="009B6BCA" w:rsidRDefault="009E1C49" w:rsidP="009E1C49">
      <w:pPr>
        <w:pStyle w:val="NurText"/>
        <w:bidi/>
        <w:rPr>
          <w:del w:id="1448" w:author="Transkribus" w:date="2019-12-11T14:30:00Z"/>
          <w:rFonts w:ascii="Courier New" w:hAnsi="Courier New" w:cs="Courier New"/>
        </w:rPr>
      </w:pPr>
      <w:dir w:val="rtl">
        <w:dir w:val="rtl">
          <w:del w:id="1449" w:author="Transkribus" w:date="2019-12-11T14:30:00Z">
            <w:r w:rsidRPr="009B6BCA">
              <w:rPr>
                <w:rFonts w:ascii="Courier New" w:hAnsi="Courier New" w:cs="Courier New"/>
                <w:rtl/>
              </w:rPr>
              <w:delText>وكان يجلب القلوب بصورته</w:delText>
            </w:r>
          </w:del>
          <w:ins w:id="1450" w:author="Transkribus" w:date="2019-12-11T14:30:00Z">
            <w:r w:rsidRPr="00EE6742">
              <w:rPr>
                <w:rFonts w:ascii="Courier New" w:hAnsi="Courier New" w:cs="Courier New"/>
                <w:rtl/>
              </w:rPr>
              <w:t>بصوره</w:t>
            </w:r>
          </w:ins>
          <w:r w:rsidRPr="00EE6742">
            <w:rPr>
              <w:rFonts w:ascii="Courier New" w:hAnsi="Courier New" w:cs="Courier New"/>
              <w:rtl/>
            </w:rPr>
            <w:t xml:space="preserve"> ومنطقه </w:t>
          </w:r>
          <w:del w:id="1451" w:author="Transkribus" w:date="2019-12-11T14:30:00Z">
            <w:r w:rsidRPr="009B6BCA">
              <w:rPr>
                <w:rFonts w:ascii="Courier New" w:hAnsi="Courier New" w:cs="Courier New"/>
                <w:rtl/>
              </w:rPr>
              <w:delText>وايهامه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1452" w:author="Transkribus" w:date="2019-12-11T14:30:00Z">
            <w:r w:rsidRPr="009B6BCA">
              <w:rPr>
                <w:rFonts w:ascii="Courier New" w:hAnsi="Courier New" w:cs="Courier New"/>
                <w:rtl/>
              </w:rPr>
              <w:delText xml:space="preserve">فملا قلبى شوقا الى العلوم كلها واجتمع بالامام الناصر لدين </w:delText>
            </w:r>
          </w:del>
          <w:ins w:id="1453" w:author="Transkribus" w:date="2019-12-11T14:30:00Z">
            <w:r w:rsidRPr="00EE6742">
              <w:rPr>
                <w:rFonts w:ascii="Courier New" w:hAnsi="Courier New" w:cs="Courier New"/>
                <w:rtl/>
              </w:rPr>
              <w:t xml:space="preserve">وابهامة فلاقلى شوثالى العسلوم كاهأواجيمع الامام الناصرلد بن </w:t>
            </w:r>
          </w:ins>
          <w:r w:rsidRPr="00EE6742">
            <w:rPr>
              <w:rFonts w:ascii="Courier New" w:hAnsi="Courier New" w:cs="Courier New"/>
              <w:rtl/>
            </w:rPr>
            <w:t>الله</w:t>
          </w:r>
          <w:del w:id="1454" w:author="Transkribus" w:date="2019-12-11T14:30:00Z">
            <w:r w:rsidRPr="009B6BCA">
              <w:rPr>
                <w:rFonts w:ascii="Courier New" w:hAnsi="Courier New" w:cs="Courier New"/>
                <w:rtl/>
              </w:rPr>
              <w:delText xml:space="preserve"> واعجبه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455" w:author="Transkribus" w:date="2019-12-11T14:30:00Z"/>
          <w:rFonts w:ascii="Courier New" w:hAnsi="Courier New" w:cs="Courier New"/>
        </w:rPr>
      </w:pPr>
      <w:dir w:val="rtl">
        <w:dir w:val="rtl">
          <w:ins w:id="1456" w:author="Transkribus" w:date="2019-12-11T14:30:00Z">
            <w:r w:rsidRPr="00EE6742">
              <w:rPr>
                <w:rFonts w:ascii="Courier New" w:hAnsi="Courier New" w:cs="Courier New"/>
                <w:rtl/>
              </w:rPr>
              <w:t xml:space="preserve">وأمجيه </w:t>
            </w:r>
          </w:ins>
          <w:r w:rsidRPr="00EE6742">
            <w:rPr>
              <w:rFonts w:ascii="Courier New" w:hAnsi="Courier New" w:cs="Courier New"/>
              <w:rtl/>
            </w:rPr>
            <w:t>ثم سافر واق</w:t>
          </w:r>
          <w:del w:id="1457" w:author="Transkribus" w:date="2019-12-11T14:30:00Z">
            <w:r w:rsidRPr="009B6BCA">
              <w:rPr>
                <w:rFonts w:ascii="Courier New" w:hAnsi="Courier New" w:cs="Courier New"/>
                <w:rtl/>
              </w:rPr>
              <w:delText>ب</w:delText>
            </w:r>
          </w:del>
          <w:r w:rsidRPr="00EE6742">
            <w:rPr>
              <w:rFonts w:ascii="Courier New" w:hAnsi="Courier New" w:cs="Courier New"/>
              <w:rtl/>
            </w:rPr>
            <w:t xml:space="preserve">لت على الاشتغال </w:t>
          </w:r>
          <w:del w:id="1458" w:author="Transkribus" w:date="2019-12-11T14:30:00Z">
            <w:r w:rsidRPr="009B6BCA">
              <w:rPr>
                <w:rFonts w:ascii="Courier New" w:hAnsi="Courier New" w:cs="Courier New"/>
                <w:rtl/>
              </w:rPr>
              <w:delText>وشمرت ذيل الجد والاجتهاد وهجرت</w:delText>
            </w:r>
          </w:del>
          <w:ins w:id="1459" w:author="Transkribus" w:date="2019-12-11T14:30:00Z">
            <w:r w:rsidRPr="00EE6742">
              <w:rPr>
                <w:rFonts w:ascii="Courier New" w:hAnsi="Courier New" w:cs="Courier New"/>
                <w:rtl/>
              </w:rPr>
              <w:t>وشمرب ديل الخدو الاجتهاد وشهرت</w:t>
            </w:r>
          </w:ins>
          <w:r w:rsidRPr="00EE6742">
            <w:rPr>
              <w:rFonts w:ascii="Courier New" w:hAnsi="Courier New" w:cs="Courier New"/>
              <w:rtl/>
            </w:rPr>
            <w:t xml:space="preserve"> النوم </w:t>
          </w:r>
          <w:del w:id="1460" w:author="Transkribus" w:date="2019-12-11T14:30:00Z">
            <w:r w:rsidRPr="009B6BCA">
              <w:rPr>
                <w:rFonts w:ascii="Courier New" w:hAnsi="Courier New" w:cs="Courier New"/>
                <w:rtl/>
              </w:rPr>
              <w:delText>واللذات واكببت</w:delText>
            </w:r>
          </w:del>
          <w:ins w:id="1461" w:author="Transkribus" w:date="2019-12-11T14:30:00Z">
            <w:r w:rsidRPr="00EE6742">
              <w:rPr>
                <w:rFonts w:ascii="Courier New" w:hAnsi="Courier New" w:cs="Courier New"/>
                <w:rtl/>
              </w:rPr>
              <w:t>والذات</w:t>
            </w:r>
          </w:ins>
          <w:r>
            <w:t>‬</w:t>
          </w:r>
          <w:r>
            <w:t>‬</w:t>
          </w:r>
        </w:dir>
      </w:dir>
    </w:p>
    <w:p w:rsidR="009E1C49" w:rsidRPr="009B6BCA" w:rsidRDefault="009E1C49" w:rsidP="009E1C49">
      <w:pPr>
        <w:pStyle w:val="NurText"/>
        <w:bidi/>
        <w:rPr>
          <w:del w:id="1462" w:author="Transkribus" w:date="2019-12-11T14:30:00Z"/>
          <w:rFonts w:ascii="Courier New" w:hAnsi="Courier New" w:cs="Courier New"/>
        </w:rPr>
      </w:pPr>
      <w:ins w:id="1463" w:author="Transkribus" w:date="2019-12-11T14:30:00Z">
        <w:r w:rsidRPr="00EE6742">
          <w:rPr>
            <w:rFonts w:ascii="Courier New" w:hAnsi="Courier New" w:cs="Courier New"/>
            <w:rtl/>
          </w:rPr>
          <w:lastRenderedPageBreak/>
          <w:t>واكيب</w:t>
        </w:r>
      </w:ins>
      <w:r w:rsidRPr="00EE6742">
        <w:rPr>
          <w:rFonts w:ascii="Courier New" w:hAnsi="Courier New" w:cs="Courier New"/>
          <w:rtl/>
        </w:rPr>
        <w:t xml:space="preserve"> على كتب </w:t>
      </w:r>
      <w:del w:id="1464" w:author="Transkribus" w:date="2019-12-11T14:30:00Z">
        <w:r w:rsidRPr="009B6BCA">
          <w:rPr>
            <w:rFonts w:ascii="Courier New" w:hAnsi="Courier New" w:cs="Courier New"/>
            <w:rtl/>
          </w:rPr>
          <w:delText>الغزالى المقاصد والمعيار</w:delText>
        </w:r>
      </w:del>
      <w:ins w:id="1465" w:author="Transkribus" w:date="2019-12-11T14:30:00Z">
        <w:r w:rsidRPr="00EE6742">
          <w:rPr>
            <w:rFonts w:ascii="Courier New" w:hAnsi="Courier New" w:cs="Courier New"/>
            <w:rtl/>
          </w:rPr>
          <w:t>الغز الى القاصدو المعبار</w:t>
        </w:r>
      </w:ins>
      <w:r w:rsidRPr="00EE6742">
        <w:rPr>
          <w:rFonts w:ascii="Courier New" w:hAnsi="Courier New" w:cs="Courier New"/>
          <w:rtl/>
        </w:rPr>
        <w:t xml:space="preserve"> والميزان ومح</w:t>
      </w:r>
      <w:ins w:id="1466" w:author="Transkribus" w:date="2019-12-11T14:30:00Z">
        <w:r w:rsidRPr="00EE6742">
          <w:rPr>
            <w:rFonts w:ascii="Courier New" w:hAnsi="Courier New" w:cs="Courier New"/>
            <w:rtl/>
          </w:rPr>
          <w:t>ل</w:t>
        </w:r>
      </w:ins>
      <w:r w:rsidRPr="00EE6742">
        <w:rPr>
          <w:rFonts w:ascii="Courier New" w:hAnsi="Courier New" w:cs="Courier New"/>
          <w:rtl/>
        </w:rPr>
        <w:t xml:space="preserve">ك النظر </w:t>
      </w:r>
      <w:del w:id="146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ثم ا</w:t>
          </w:r>
          <w:del w:id="1468" w:author="Transkribus" w:date="2019-12-11T14:30:00Z">
            <w:r w:rsidRPr="009B6BCA">
              <w:rPr>
                <w:rFonts w:ascii="Courier New" w:hAnsi="Courier New" w:cs="Courier New"/>
                <w:rtl/>
              </w:rPr>
              <w:delText>ن</w:delText>
            </w:r>
          </w:del>
          <w:ins w:id="1469" w:author="Transkribus" w:date="2019-12-11T14:30:00Z">
            <w:r w:rsidRPr="00EE6742">
              <w:rPr>
                <w:rFonts w:ascii="Courier New" w:hAnsi="Courier New" w:cs="Courier New"/>
                <w:rtl/>
              </w:rPr>
              <w:t>ل</w:t>
            </w:r>
          </w:ins>
          <w:r w:rsidRPr="00EE6742">
            <w:rPr>
              <w:rFonts w:ascii="Courier New" w:hAnsi="Courier New" w:cs="Courier New"/>
              <w:rtl/>
            </w:rPr>
            <w:t>تقلت الى كتب</w:t>
          </w:r>
          <w:r>
            <w:t>‬</w:t>
          </w:r>
          <w:r>
            <w:t>‬</w:t>
          </w:r>
        </w:dir>
      </w:dir>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ابن </w:t>
      </w:r>
      <w:del w:id="1470" w:author="Transkribus" w:date="2019-12-11T14:30:00Z">
        <w:r w:rsidRPr="009B6BCA">
          <w:rPr>
            <w:rFonts w:ascii="Courier New" w:hAnsi="Courier New" w:cs="Courier New"/>
            <w:rtl/>
          </w:rPr>
          <w:delText>سينا صغارها وكبارها وحفظت</w:delText>
        </w:r>
      </w:del>
      <w:ins w:id="1471" w:author="Transkribus" w:date="2019-12-11T14:30:00Z">
        <w:r w:rsidRPr="00EE6742">
          <w:rPr>
            <w:rFonts w:ascii="Courier New" w:hAnsi="Courier New" w:cs="Courier New"/>
            <w:rtl/>
          </w:rPr>
          <w:t>سيناصقارها وكمار ها وسفطت</w:t>
        </w:r>
      </w:ins>
      <w:r w:rsidRPr="00EE6742">
        <w:rPr>
          <w:rFonts w:ascii="Courier New" w:hAnsi="Courier New" w:cs="Courier New"/>
          <w:rtl/>
        </w:rPr>
        <w:t xml:space="preserve"> كتاب </w:t>
      </w:r>
      <w:del w:id="1472" w:author="Transkribus" w:date="2019-12-11T14:30:00Z">
        <w:r w:rsidRPr="009B6BCA">
          <w:rPr>
            <w:rFonts w:ascii="Courier New" w:hAnsi="Courier New" w:cs="Courier New"/>
            <w:rtl/>
          </w:rPr>
          <w:delText>النجاة وكتبت الشفاء وبحثت</w:delText>
        </w:r>
      </w:del>
      <w:ins w:id="1473" w:author="Transkribus" w:date="2019-12-11T14:30:00Z">
        <w:r w:rsidRPr="00EE6742">
          <w:rPr>
            <w:rFonts w:ascii="Courier New" w:hAnsi="Courier New" w:cs="Courier New"/>
            <w:rtl/>
          </w:rPr>
          <w:t>النجاء وكتبب الشقاء ويحيب</w:t>
        </w:r>
      </w:ins>
      <w:r w:rsidRPr="00EE6742">
        <w:rPr>
          <w:rFonts w:ascii="Courier New" w:hAnsi="Courier New" w:cs="Courier New"/>
          <w:rtl/>
        </w:rPr>
        <w:t xml:space="preserve"> فيه وحصلت</w:t>
      </w:r>
    </w:p>
    <w:p w:rsidR="009E1C49" w:rsidRPr="009B6BCA" w:rsidRDefault="009E1C49" w:rsidP="009E1C49">
      <w:pPr>
        <w:pStyle w:val="NurText"/>
        <w:bidi/>
        <w:rPr>
          <w:del w:id="1474" w:author="Transkribus" w:date="2019-12-11T14:30:00Z"/>
          <w:rFonts w:ascii="Courier New" w:hAnsi="Courier New" w:cs="Courier New"/>
        </w:rPr>
      </w:pPr>
      <w:r w:rsidRPr="00EE6742">
        <w:rPr>
          <w:rFonts w:ascii="Courier New" w:hAnsi="Courier New" w:cs="Courier New"/>
          <w:rtl/>
        </w:rPr>
        <w:t xml:space="preserve">كتاب </w:t>
      </w:r>
      <w:del w:id="1475" w:author="Transkribus" w:date="2019-12-11T14:30:00Z">
        <w:r w:rsidRPr="009B6BCA">
          <w:rPr>
            <w:rFonts w:ascii="Courier New" w:hAnsi="Courier New" w:cs="Courier New"/>
            <w:rtl/>
          </w:rPr>
          <w:delText>التحصيل لبهمنيار تلميذ</w:delText>
        </w:r>
      </w:del>
      <w:ins w:id="1476" w:author="Transkribus" w:date="2019-12-11T14:30:00Z">
        <w:r w:rsidRPr="00EE6742">
          <w:rPr>
            <w:rFonts w:ascii="Courier New" w:hAnsi="Courier New" w:cs="Courier New"/>
            <w:rtl/>
          </w:rPr>
          <w:t>النجصيل امه متبار تليذ</w:t>
        </w:r>
      </w:ins>
      <w:r w:rsidRPr="00EE6742">
        <w:rPr>
          <w:rFonts w:ascii="Courier New" w:hAnsi="Courier New" w:cs="Courier New"/>
          <w:rtl/>
        </w:rPr>
        <w:t xml:space="preserve"> ابن سينا</w:t>
      </w:r>
      <w:del w:id="147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1478" w:author="Transkribus" w:date="2019-12-11T14:30:00Z">
            <w:r w:rsidRPr="009B6BCA">
              <w:rPr>
                <w:rFonts w:ascii="Courier New" w:hAnsi="Courier New" w:cs="Courier New"/>
                <w:rtl/>
              </w:rPr>
              <w:delText>وكتبت</w:delText>
            </w:r>
          </w:del>
          <w:ins w:id="1479" w:author="Transkribus" w:date="2019-12-11T14:30:00Z">
            <w:r w:rsidRPr="00EE6742">
              <w:rPr>
                <w:rFonts w:ascii="Courier New" w:hAnsi="Courier New" w:cs="Courier New"/>
                <w:rtl/>
              </w:rPr>
              <w:t xml:space="preserve"> وكتبب</w:t>
            </w:r>
          </w:ins>
          <w:r w:rsidRPr="00EE6742">
            <w:rPr>
              <w:rFonts w:ascii="Courier New" w:hAnsi="Courier New" w:cs="Courier New"/>
              <w:rtl/>
            </w:rPr>
            <w:t xml:space="preserve"> وحصلت </w:t>
          </w:r>
          <w:del w:id="1480" w:author="Transkribus" w:date="2019-12-11T14:30:00Z">
            <w:r w:rsidRPr="009B6BCA">
              <w:rPr>
                <w:rFonts w:ascii="Courier New" w:hAnsi="Courier New" w:cs="Courier New"/>
                <w:rtl/>
              </w:rPr>
              <w:delText>كثيرا من</w:delText>
            </w:r>
          </w:del>
          <w:ins w:id="1481" w:author="Transkribus" w:date="2019-12-11T14:30:00Z">
            <w:r w:rsidRPr="00EE6742">
              <w:rPr>
                <w:rFonts w:ascii="Courier New" w:hAnsi="Courier New" w:cs="Courier New"/>
                <w:rtl/>
              </w:rPr>
              <w:t>كتيرامن</w:t>
            </w:r>
          </w:ins>
          <w:r w:rsidRPr="00EE6742">
            <w:rPr>
              <w:rFonts w:ascii="Courier New" w:hAnsi="Courier New" w:cs="Courier New"/>
              <w:rtl/>
            </w:rPr>
            <w:t xml:space="preserve"> كتب جابر بن </w:t>
          </w:r>
          <w:del w:id="1482" w:author="Transkribus" w:date="2019-12-11T14:30:00Z">
            <w:r w:rsidRPr="009B6BCA">
              <w:rPr>
                <w:rFonts w:ascii="Courier New" w:hAnsi="Courier New" w:cs="Courier New"/>
                <w:rtl/>
              </w:rPr>
              <w:delText>حيان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83" w:author="Transkribus" w:date="2019-12-11T14:30:00Z">
            <w:r w:rsidRPr="00EE6742">
              <w:rPr>
                <w:rFonts w:ascii="Courier New" w:hAnsi="Courier New" w:cs="Courier New"/>
                <w:rtl/>
              </w:rPr>
              <w:t>حبان</w:t>
            </w:r>
          </w:ins>
          <w:r>
            <w:t>‬</w:t>
          </w:r>
          <w:r>
            <w:t>‬</w:t>
          </w:r>
        </w:dir>
      </w:dir>
    </w:p>
    <w:p w:rsidR="009E1C49" w:rsidRPr="009B6BCA" w:rsidRDefault="009E1C49" w:rsidP="009E1C49">
      <w:pPr>
        <w:pStyle w:val="NurText"/>
        <w:bidi/>
        <w:rPr>
          <w:del w:id="1484" w:author="Transkribus" w:date="2019-12-11T14:30:00Z"/>
          <w:rFonts w:ascii="Courier New" w:hAnsi="Courier New" w:cs="Courier New"/>
        </w:rPr>
      </w:pPr>
      <w:dir w:val="rtl">
        <w:dir w:val="rtl">
          <w:del w:id="1485" w:author="Transkribus" w:date="2019-12-11T14:30:00Z">
            <w:r w:rsidRPr="009B6BCA">
              <w:rPr>
                <w:rFonts w:ascii="Courier New" w:hAnsi="Courier New" w:cs="Courier New"/>
                <w:rtl/>
              </w:rPr>
              <w:delText>صوفي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1486" w:author="Transkribus" w:date="2019-12-11T14:30:00Z">
            <w:r w:rsidRPr="009B6BCA">
              <w:rPr>
                <w:rFonts w:ascii="Courier New" w:hAnsi="Courier New" w:cs="Courier New"/>
                <w:rtl/>
              </w:rPr>
              <w:delText>وابن وحشية</w:delText>
            </w:r>
          </w:del>
          <w:ins w:id="1487" w:author="Transkribus" w:date="2019-12-11T14:30:00Z">
            <w:r w:rsidRPr="00EE6742">
              <w:rPr>
                <w:rFonts w:ascii="Courier New" w:hAnsi="Courier New" w:cs="Courier New"/>
                <w:rtl/>
              </w:rPr>
              <w:t>الصوفى وابر وخشيه</w:t>
            </w:r>
          </w:ins>
          <w:r w:rsidRPr="00EE6742">
            <w:rPr>
              <w:rFonts w:ascii="Courier New" w:hAnsi="Courier New" w:cs="Courier New"/>
              <w:rtl/>
            </w:rPr>
            <w:t xml:space="preserve"> وباشرت عمل الص</w:t>
          </w:r>
          <w:del w:id="1488" w:author="Transkribus" w:date="2019-12-11T14:30:00Z">
            <w:r w:rsidRPr="009B6BCA">
              <w:rPr>
                <w:rFonts w:ascii="Courier New" w:hAnsi="Courier New" w:cs="Courier New"/>
                <w:rtl/>
              </w:rPr>
              <w:delText>ن</w:delText>
            </w:r>
          </w:del>
          <w:ins w:id="1489" w:author="Transkribus" w:date="2019-12-11T14:30:00Z">
            <w:r w:rsidRPr="00EE6742">
              <w:rPr>
                <w:rFonts w:ascii="Courier New" w:hAnsi="Courier New" w:cs="Courier New"/>
                <w:rtl/>
              </w:rPr>
              <w:t>ت</w:t>
            </w:r>
          </w:ins>
          <w:r w:rsidRPr="00EE6742">
            <w:rPr>
              <w:rFonts w:ascii="Courier New" w:hAnsi="Courier New" w:cs="Courier New"/>
              <w:rtl/>
            </w:rPr>
            <w:t>عة الباطلة و</w:t>
          </w:r>
          <w:del w:id="1490" w:author="Transkribus" w:date="2019-12-11T14:30:00Z">
            <w:r w:rsidRPr="009B6BCA">
              <w:rPr>
                <w:rFonts w:ascii="Courier New" w:hAnsi="Courier New" w:cs="Courier New"/>
                <w:rtl/>
              </w:rPr>
              <w:delText>ت</w:delText>
            </w:r>
          </w:del>
          <w:r w:rsidRPr="00EE6742">
            <w:rPr>
              <w:rFonts w:ascii="Courier New" w:hAnsi="Courier New" w:cs="Courier New"/>
              <w:rtl/>
            </w:rPr>
            <w:t xml:space="preserve">جارب الضلال الفارغة </w:t>
          </w:r>
          <w:del w:id="1491" w:author="Transkribus" w:date="2019-12-11T14:30:00Z">
            <w:r w:rsidRPr="009B6BCA">
              <w:rPr>
                <w:rFonts w:ascii="Courier New" w:hAnsi="Courier New" w:cs="Courier New"/>
                <w:rtl/>
              </w:rPr>
              <w:delText>واقوى من اضلنى ابن سينا بكتابه فى الصنعة التى تمم به فلسفته التى لا تزداد بالتمام الا نقصا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92" w:author="Transkribus" w:date="2019-12-11T14:30:00Z">
            <w:r w:rsidRPr="00EE6742">
              <w:rPr>
                <w:rFonts w:ascii="Courier New" w:hAnsi="Courier New" w:cs="Courier New"/>
                <w:rtl/>
              </w:rPr>
              <w:t>وأقوى من</w:t>
            </w:r>
          </w:ins>
          <w:r>
            <w:t>‬</w:t>
          </w:r>
          <w:r>
            <w:t>‬</w:t>
          </w:r>
        </w:dir>
      </w:dir>
    </w:p>
    <w:p w:rsidR="009E1C49" w:rsidRPr="00EE6742" w:rsidRDefault="009E1C49" w:rsidP="009E1C49">
      <w:pPr>
        <w:pStyle w:val="NurText"/>
        <w:bidi/>
        <w:rPr>
          <w:ins w:id="1493" w:author="Transkribus" w:date="2019-12-11T14:30:00Z"/>
          <w:rFonts w:ascii="Courier New" w:hAnsi="Courier New" w:cs="Courier New"/>
        </w:rPr>
      </w:pPr>
      <w:dir w:val="rtl">
        <w:dir w:val="rtl">
          <w:del w:id="1494" w:author="Transkribus" w:date="2019-12-11T14:30:00Z">
            <w:r w:rsidRPr="009B6BCA">
              <w:rPr>
                <w:rFonts w:ascii="Courier New" w:hAnsi="Courier New" w:cs="Courier New"/>
                <w:rtl/>
              </w:rPr>
              <w:delText>قال ولما كان</w:delText>
            </w:r>
          </w:del>
          <w:ins w:id="1495" w:author="Transkribus" w:date="2019-12-11T14:30:00Z">
            <w:r w:rsidRPr="00EE6742">
              <w:rPr>
                <w:rFonts w:ascii="Courier New" w:hAnsi="Courier New" w:cs="Courier New"/>
                <w:rtl/>
              </w:rPr>
              <w:t>أصلى ابن سينا كتابه</w:t>
            </w:r>
          </w:ins>
          <w:r w:rsidRPr="00EE6742">
            <w:rPr>
              <w:rFonts w:ascii="Courier New" w:hAnsi="Courier New" w:cs="Courier New"/>
              <w:rtl/>
            </w:rPr>
            <w:t xml:space="preserve"> فى </w:t>
          </w:r>
          <w:del w:id="1496" w:author="Transkribus" w:date="2019-12-11T14:30:00Z">
            <w:r w:rsidRPr="009B6BCA">
              <w:rPr>
                <w:rFonts w:ascii="Courier New" w:hAnsi="Courier New" w:cs="Courier New"/>
                <w:rtl/>
              </w:rPr>
              <w:delText>سنة خمس</w:delText>
            </w:r>
          </w:del>
          <w:ins w:id="1497" w:author="Transkribus" w:date="2019-12-11T14:30:00Z">
            <w:r w:rsidRPr="00EE6742">
              <w:rPr>
                <w:rFonts w:ascii="Courier New" w:hAnsi="Courier New" w:cs="Courier New"/>
                <w:rtl/>
              </w:rPr>
              <w:t>الصتعة الذى عم به قليفته التى لاثرداد التصام الانفصا فالوفا</w:t>
            </w:r>
          </w:ins>
          <w:r>
            <w:t>‬</w:t>
          </w:r>
          <w:r>
            <w:t>‬</w:t>
          </w:r>
        </w:dir>
      </w:dir>
    </w:p>
    <w:p w:rsidR="009E1C49" w:rsidRPr="00EE6742" w:rsidRDefault="009E1C49" w:rsidP="009E1C49">
      <w:pPr>
        <w:pStyle w:val="NurText"/>
        <w:bidi/>
        <w:rPr>
          <w:ins w:id="1498" w:author="Transkribus" w:date="2019-12-11T14:30:00Z"/>
          <w:rFonts w:ascii="Courier New" w:hAnsi="Courier New" w:cs="Courier New"/>
        </w:rPr>
      </w:pPr>
      <w:ins w:id="1499" w:author="Transkribus" w:date="2019-12-11T14:30:00Z">
        <w:r w:rsidRPr="00EE6742">
          <w:rPr>
            <w:rFonts w:ascii="Courier New" w:hAnsi="Courier New" w:cs="Courier New"/>
            <w:rtl/>
          </w:rPr>
          <w:t>كمان فى سنةخمس</w:t>
        </w:r>
      </w:ins>
      <w:r w:rsidRPr="00EE6742">
        <w:rPr>
          <w:rFonts w:ascii="Courier New" w:hAnsi="Courier New" w:cs="Courier New"/>
          <w:rtl/>
        </w:rPr>
        <w:t xml:space="preserve"> وثمانين </w:t>
      </w:r>
      <w:del w:id="1500" w:author="Transkribus" w:date="2019-12-11T14:30:00Z">
        <w:r w:rsidRPr="009B6BCA">
          <w:rPr>
            <w:rFonts w:ascii="Courier New" w:hAnsi="Courier New" w:cs="Courier New"/>
            <w:rtl/>
          </w:rPr>
          <w:delText>وخمسمائة حيث</w:delText>
        </w:r>
      </w:del>
      <w:ins w:id="1501" w:author="Transkribus" w:date="2019-12-11T14:30:00Z">
        <w:r w:rsidRPr="00EE6742">
          <w:rPr>
            <w:rFonts w:ascii="Courier New" w:hAnsi="Courier New" w:cs="Courier New"/>
            <w:rtl/>
          </w:rPr>
          <w:t>وخمسماثة حبت</w:t>
        </w:r>
      </w:ins>
      <w:r w:rsidRPr="00EE6742">
        <w:rPr>
          <w:rFonts w:ascii="Courier New" w:hAnsi="Courier New" w:cs="Courier New"/>
          <w:rtl/>
        </w:rPr>
        <w:t xml:space="preserve"> لم يبق </w:t>
      </w:r>
      <w:del w:id="1502" w:author="Transkribus" w:date="2019-12-11T14:30:00Z">
        <w:r w:rsidRPr="009B6BCA">
          <w:rPr>
            <w:rFonts w:ascii="Courier New" w:hAnsi="Courier New" w:cs="Courier New"/>
            <w:rtl/>
          </w:rPr>
          <w:delText>ببغداد</w:delText>
        </w:r>
      </w:del>
      <w:ins w:id="1503" w:author="Transkribus" w:date="2019-12-11T14:30:00Z">
        <w:r w:rsidRPr="00EE6742">
          <w:rPr>
            <w:rFonts w:ascii="Courier New" w:hAnsi="Courier New" w:cs="Courier New"/>
            <w:rtl/>
          </w:rPr>
          <w:t>منسداد</w:t>
        </w:r>
      </w:ins>
      <w:r w:rsidRPr="00EE6742">
        <w:rPr>
          <w:rFonts w:ascii="Courier New" w:hAnsi="Courier New" w:cs="Courier New"/>
          <w:rtl/>
        </w:rPr>
        <w:t xml:space="preserve"> من </w:t>
      </w:r>
      <w:del w:id="1504" w:author="Transkribus" w:date="2019-12-11T14:30:00Z">
        <w:r w:rsidRPr="009B6BCA">
          <w:rPr>
            <w:rFonts w:ascii="Courier New" w:hAnsi="Courier New" w:cs="Courier New"/>
            <w:rtl/>
          </w:rPr>
          <w:delText>ياخذ بقلبى ويملا عينى</w:delText>
        </w:r>
      </w:del>
      <w:ins w:id="1505" w:author="Transkribus" w:date="2019-12-11T14:30:00Z">
        <w:r w:rsidRPr="00EE6742">
          <w:rPr>
            <w:rFonts w:ascii="Courier New" w:hAnsi="Courier New" w:cs="Courier New"/>
            <w:rtl/>
          </w:rPr>
          <w:t>باحديقلى وعلاعبى</w:t>
        </w:r>
      </w:ins>
      <w:r w:rsidRPr="00EE6742">
        <w:rPr>
          <w:rFonts w:ascii="Courier New" w:hAnsi="Courier New" w:cs="Courier New"/>
          <w:rtl/>
        </w:rPr>
        <w:t xml:space="preserve"> ويحل</w:t>
      </w:r>
      <w:del w:id="1506" w:author="Transkribus" w:date="2019-12-11T14:30:00Z">
        <w:r w:rsidRPr="009B6BCA">
          <w:rPr>
            <w:rFonts w:ascii="Courier New" w:hAnsi="Courier New" w:cs="Courier New"/>
            <w:rtl/>
          </w:rPr>
          <w:delText xml:space="preserve"> ما يشكل عليه دخلت</w:delText>
        </w:r>
      </w:del>
    </w:p>
    <w:p w:rsidR="009E1C49" w:rsidRPr="00EE6742" w:rsidRDefault="009E1C49" w:rsidP="009E1C49">
      <w:pPr>
        <w:pStyle w:val="NurText"/>
        <w:bidi/>
        <w:rPr>
          <w:ins w:id="1507" w:author="Transkribus" w:date="2019-12-11T14:30:00Z"/>
          <w:rFonts w:ascii="Courier New" w:hAnsi="Courier New" w:cs="Courier New"/>
        </w:rPr>
      </w:pPr>
      <w:ins w:id="1508" w:author="Transkribus" w:date="2019-12-11T14:30:00Z">
        <w:r w:rsidRPr="00EE6742">
          <w:rPr>
            <w:rFonts w:ascii="Courier New" w:hAnsi="Courier New" w:cs="Courier New"/>
            <w:rtl/>
          </w:rPr>
          <w:t>مارشكل على خلت</w:t>
        </w:r>
      </w:ins>
      <w:r w:rsidRPr="00EE6742">
        <w:rPr>
          <w:rFonts w:ascii="Courier New" w:hAnsi="Courier New" w:cs="Courier New"/>
          <w:rtl/>
        </w:rPr>
        <w:t xml:space="preserve"> الموصل فلم </w:t>
      </w:r>
      <w:del w:id="1509" w:author="Transkribus" w:date="2019-12-11T14:30:00Z">
        <w:r w:rsidRPr="009B6BCA">
          <w:rPr>
            <w:rFonts w:ascii="Courier New" w:hAnsi="Courier New" w:cs="Courier New"/>
            <w:rtl/>
          </w:rPr>
          <w:delText>اجد فيها بغيتى</w:delText>
        </w:r>
      </w:del>
      <w:ins w:id="1510" w:author="Transkribus" w:date="2019-12-11T14:30:00Z">
        <w:r w:rsidRPr="00EE6742">
          <w:rPr>
            <w:rFonts w:ascii="Courier New" w:hAnsi="Courier New" w:cs="Courier New"/>
            <w:rtl/>
          </w:rPr>
          <w:t>أحدفيه ايفى</w:t>
        </w:r>
      </w:ins>
      <w:r w:rsidRPr="00EE6742">
        <w:rPr>
          <w:rFonts w:ascii="Courier New" w:hAnsi="Courier New" w:cs="Courier New"/>
          <w:rtl/>
        </w:rPr>
        <w:t xml:space="preserve"> لكن وجدت ال</w:t>
      </w:r>
      <w:del w:id="1511" w:author="Transkribus" w:date="2019-12-11T14:30:00Z">
        <w:r w:rsidRPr="009B6BCA">
          <w:rPr>
            <w:rFonts w:ascii="Courier New" w:hAnsi="Courier New" w:cs="Courier New"/>
            <w:rtl/>
          </w:rPr>
          <w:delText>ك</w:delText>
        </w:r>
      </w:del>
      <w:ins w:id="1512" w:author="Transkribus" w:date="2019-12-11T14:30:00Z">
        <w:r w:rsidRPr="00EE6742">
          <w:rPr>
            <w:rFonts w:ascii="Courier New" w:hAnsi="Courier New" w:cs="Courier New"/>
            <w:rtl/>
          </w:rPr>
          <w:t>ع</w:t>
        </w:r>
      </w:ins>
      <w:r w:rsidRPr="00EE6742">
        <w:rPr>
          <w:rFonts w:ascii="Courier New" w:hAnsi="Courier New" w:cs="Courier New"/>
          <w:rtl/>
        </w:rPr>
        <w:t xml:space="preserve">مال بن يونس </w:t>
      </w:r>
      <w:del w:id="1513" w:author="Transkribus" w:date="2019-12-11T14:30:00Z">
        <w:r w:rsidRPr="009B6BCA">
          <w:rPr>
            <w:rFonts w:ascii="Courier New" w:hAnsi="Courier New" w:cs="Courier New"/>
            <w:rtl/>
          </w:rPr>
          <w:delText>جيدا فى الرياضيات والفقه متطرفا من باقى اجزاء الحكمة قد استغرق عقله ووقته حب الكيمياء وعملها حتى</w:delText>
        </w:r>
      </w:del>
      <w:ins w:id="1514" w:author="Transkribus" w:date="2019-12-11T14:30:00Z">
        <w:r w:rsidRPr="00EE6742">
          <w:rPr>
            <w:rFonts w:ascii="Courier New" w:hAnsi="Courier New" w:cs="Courier New"/>
            <w:rtl/>
          </w:rPr>
          <w:t>جبدالى</w:t>
        </w:r>
      </w:ins>
    </w:p>
    <w:p w:rsidR="009E1C49" w:rsidRPr="00EE6742" w:rsidRDefault="009E1C49" w:rsidP="009E1C49">
      <w:pPr>
        <w:pStyle w:val="NurText"/>
        <w:bidi/>
        <w:rPr>
          <w:ins w:id="1515" w:author="Transkribus" w:date="2019-12-11T14:30:00Z"/>
          <w:rFonts w:ascii="Courier New" w:hAnsi="Courier New" w:cs="Courier New"/>
        </w:rPr>
      </w:pPr>
      <w:ins w:id="1516" w:author="Transkribus" w:date="2019-12-11T14:30:00Z">
        <w:r w:rsidRPr="00EE6742">
          <w:rPr>
            <w:rFonts w:ascii="Courier New" w:hAnsi="Courier New" w:cs="Courier New"/>
            <w:rtl/>
          </w:rPr>
          <w:t xml:space="preserve"> الرياسيات والفته متطر ثامن بافى أحزاء الحكمه فد استعرق عفله ووفته جب الكيماء</w:t>
        </w:r>
      </w:ins>
    </w:p>
    <w:p w:rsidR="009E1C49" w:rsidRPr="009B6BCA" w:rsidRDefault="009E1C49" w:rsidP="009E1C49">
      <w:pPr>
        <w:pStyle w:val="NurText"/>
        <w:bidi/>
        <w:rPr>
          <w:del w:id="1517" w:author="Transkribus" w:date="2019-12-11T14:30:00Z"/>
          <w:rFonts w:ascii="Courier New" w:hAnsi="Courier New" w:cs="Courier New"/>
        </w:rPr>
      </w:pPr>
      <w:ins w:id="1518" w:author="Transkribus" w:date="2019-12-11T14:30:00Z">
        <w:r w:rsidRPr="00EE6742">
          <w:rPr>
            <w:rFonts w:ascii="Courier New" w:hAnsi="Courier New" w:cs="Courier New"/>
            <w:rtl/>
          </w:rPr>
          <w:t>وعملهاحى</w:t>
        </w:r>
      </w:ins>
      <w:r w:rsidRPr="00EE6742">
        <w:rPr>
          <w:rFonts w:ascii="Courier New" w:hAnsi="Courier New" w:cs="Courier New"/>
          <w:rtl/>
        </w:rPr>
        <w:t xml:space="preserve"> صار يس</w:t>
      </w:r>
      <w:del w:id="1519" w:author="Transkribus" w:date="2019-12-11T14:30:00Z">
        <w:r w:rsidRPr="009B6BCA">
          <w:rPr>
            <w:rFonts w:ascii="Courier New" w:hAnsi="Courier New" w:cs="Courier New"/>
            <w:rtl/>
          </w:rPr>
          <w:delText>تخ</w:delText>
        </w:r>
      </w:del>
      <w:ins w:id="1520" w:author="Transkribus" w:date="2019-12-11T14:30:00Z">
        <w:r w:rsidRPr="00EE6742">
          <w:rPr>
            <w:rFonts w:ascii="Courier New" w:hAnsi="Courier New" w:cs="Courier New"/>
            <w:rtl/>
          </w:rPr>
          <w:t>يح</w:t>
        </w:r>
      </w:ins>
      <w:r w:rsidRPr="00EE6742">
        <w:rPr>
          <w:rFonts w:ascii="Courier New" w:hAnsi="Courier New" w:cs="Courier New"/>
          <w:rtl/>
        </w:rPr>
        <w:t xml:space="preserve">ف بكل </w:t>
      </w:r>
      <w:del w:id="1521" w:author="Transkribus" w:date="2019-12-11T14:30:00Z">
        <w:r w:rsidRPr="009B6BCA">
          <w:rPr>
            <w:rFonts w:ascii="Courier New" w:hAnsi="Courier New" w:cs="Courier New"/>
            <w:rtl/>
          </w:rPr>
          <w:delText>ما عداها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1522" w:author="Transkribus" w:date="2019-12-11T14:30:00Z"/>
          <w:rFonts w:ascii="Courier New" w:hAnsi="Courier New" w:cs="Courier New"/>
        </w:rPr>
      </w:pPr>
      <w:dir w:val="rtl">
        <w:dir w:val="rtl">
          <w:del w:id="1523" w:author="Transkribus" w:date="2019-12-11T14:30:00Z">
            <w:r w:rsidRPr="009B6BCA">
              <w:rPr>
                <w:rFonts w:ascii="Courier New" w:hAnsi="Courier New" w:cs="Courier New"/>
                <w:rtl/>
              </w:rPr>
              <w:delText>واجتمع</w:delText>
            </w:r>
          </w:del>
          <w:ins w:id="1524" w:author="Transkribus" w:date="2019-12-11T14:30:00Z">
            <w:r w:rsidRPr="00EE6742">
              <w:rPr>
                <w:rFonts w:ascii="Courier New" w:hAnsi="Courier New" w:cs="Courier New"/>
                <w:rtl/>
              </w:rPr>
              <w:t>ماعداها واحتمع</w:t>
            </w:r>
          </w:ins>
          <w:r w:rsidRPr="00EE6742">
            <w:rPr>
              <w:rFonts w:ascii="Courier New" w:hAnsi="Courier New" w:cs="Courier New"/>
              <w:rtl/>
            </w:rPr>
            <w:t xml:space="preserve"> الى جماعة </w:t>
          </w:r>
          <w:del w:id="1525" w:author="Transkribus" w:date="2019-12-11T14:30:00Z">
            <w:r w:rsidRPr="009B6BCA">
              <w:rPr>
                <w:rFonts w:ascii="Courier New" w:hAnsi="Courier New" w:cs="Courier New"/>
                <w:rtl/>
              </w:rPr>
              <w:delText>كثيرة وعرضت</w:delText>
            </w:r>
          </w:del>
          <w:ins w:id="1526" w:author="Transkribus" w:date="2019-12-11T14:30:00Z">
            <w:r w:rsidRPr="00EE6742">
              <w:rPr>
                <w:rFonts w:ascii="Courier New" w:hAnsi="Courier New" w:cs="Courier New"/>
                <w:rtl/>
              </w:rPr>
              <w:t>كشيرم وهرست</w:t>
            </w:r>
          </w:ins>
          <w:r w:rsidRPr="00EE6742">
            <w:rPr>
              <w:rFonts w:ascii="Courier New" w:hAnsi="Courier New" w:cs="Courier New"/>
              <w:rtl/>
            </w:rPr>
            <w:t xml:space="preserve"> على مناصب</w:t>
          </w:r>
          <w:del w:id="1527" w:author="Transkribus" w:date="2019-12-11T14:30:00Z">
            <w:r w:rsidRPr="009B6BCA">
              <w:rPr>
                <w:rFonts w:ascii="Courier New" w:hAnsi="Courier New" w:cs="Courier New"/>
                <w:rtl/>
              </w:rPr>
              <w:delText xml:space="preserve"> فاخترت منها مدرسة</w:delText>
            </w:r>
          </w:del>
          <w:r>
            <w:t>‬</w:t>
          </w:r>
          <w:r>
            <w:t>‬</w:t>
          </w:r>
        </w:dir>
      </w:dir>
    </w:p>
    <w:p w:rsidR="009E1C49" w:rsidRPr="00EE6742" w:rsidRDefault="009E1C49" w:rsidP="009E1C49">
      <w:pPr>
        <w:pStyle w:val="NurText"/>
        <w:bidi/>
        <w:rPr>
          <w:rFonts w:ascii="Courier New" w:hAnsi="Courier New" w:cs="Courier New"/>
        </w:rPr>
      </w:pPr>
      <w:ins w:id="1528" w:author="Transkribus" w:date="2019-12-11T14:30:00Z">
        <w:r w:rsidRPr="00EE6742">
          <w:rPr>
            <w:rFonts w:ascii="Courier New" w:hAnsi="Courier New" w:cs="Courier New"/>
            <w:rtl/>
          </w:rPr>
          <w:t>فاحترف مهامدرسة</w:t>
        </w:r>
      </w:ins>
      <w:r w:rsidRPr="00EE6742">
        <w:rPr>
          <w:rFonts w:ascii="Courier New" w:hAnsi="Courier New" w:cs="Courier New"/>
          <w:rtl/>
        </w:rPr>
        <w:t xml:space="preserve"> ابن </w:t>
      </w:r>
      <w:del w:id="1529" w:author="Transkribus" w:date="2019-12-11T14:30:00Z">
        <w:r w:rsidRPr="009B6BCA">
          <w:rPr>
            <w:rFonts w:ascii="Courier New" w:hAnsi="Courier New" w:cs="Courier New"/>
            <w:rtl/>
          </w:rPr>
          <w:delText>مهاجر المعلقة</w:delText>
        </w:r>
      </w:del>
      <w:ins w:id="1530" w:author="Transkribus" w:date="2019-12-11T14:30:00Z">
        <w:r w:rsidRPr="00EE6742">
          <w:rPr>
            <w:rFonts w:ascii="Courier New" w:hAnsi="Courier New" w:cs="Courier New"/>
            <w:rtl/>
          </w:rPr>
          <w:t>مها جر المعلفة</w:t>
        </w:r>
      </w:ins>
      <w:r w:rsidRPr="00EE6742">
        <w:rPr>
          <w:rFonts w:ascii="Courier New" w:hAnsi="Courier New" w:cs="Courier New"/>
          <w:rtl/>
        </w:rPr>
        <w:t xml:space="preserve"> ودار </w:t>
      </w:r>
      <w:del w:id="1531" w:author="Transkribus" w:date="2019-12-11T14:30:00Z">
        <w:r w:rsidRPr="009B6BCA">
          <w:rPr>
            <w:rFonts w:ascii="Courier New" w:hAnsi="Courier New" w:cs="Courier New"/>
            <w:rtl/>
          </w:rPr>
          <w:delText>الحديث التى تحتها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32" w:author="Transkribus" w:date="2019-12-11T14:30:00Z">
        <w:r w:rsidRPr="00EE6742">
          <w:rPr>
            <w:rFonts w:ascii="Courier New" w:hAnsi="Courier New" w:cs="Courier New"/>
            <w:rtl/>
          </w:rPr>
          <w:t>الحسديت النى محتها والفت بالموسل سنةى</w:t>
        </w:r>
      </w:ins>
    </w:p>
    <w:p w:rsidR="009E1C49" w:rsidRPr="009B6BCA" w:rsidRDefault="009E1C49" w:rsidP="009E1C49">
      <w:pPr>
        <w:pStyle w:val="NurText"/>
        <w:bidi/>
        <w:rPr>
          <w:del w:id="1533" w:author="Transkribus" w:date="2019-12-11T14:30:00Z"/>
          <w:rFonts w:ascii="Courier New" w:hAnsi="Courier New" w:cs="Courier New"/>
        </w:rPr>
      </w:pPr>
      <w:dir w:val="rtl">
        <w:dir w:val="rtl">
          <w:del w:id="1534" w:author="Transkribus" w:date="2019-12-11T14:30:00Z">
            <w:r w:rsidRPr="009B6BCA">
              <w:rPr>
                <w:rFonts w:ascii="Courier New" w:hAnsi="Courier New" w:cs="Courier New"/>
                <w:rtl/>
              </w:rPr>
              <w:delText>واقمت بالموصل سنة فى اشتغال دائم متواصل ليلا ونهارا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535" w:author="Transkribus" w:date="2019-12-11T14:30:00Z"/>
          <w:rFonts w:ascii="Courier New" w:hAnsi="Courier New" w:cs="Courier New"/>
        </w:rPr>
      </w:pPr>
      <w:dir w:val="rtl">
        <w:dir w:val="rtl">
          <w:del w:id="1536" w:author="Transkribus" w:date="2019-12-11T14:30:00Z">
            <w:r w:rsidRPr="009B6BCA">
              <w:rPr>
                <w:rFonts w:ascii="Courier New" w:hAnsi="Courier New" w:cs="Courier New"/>
                <w:rtl/>
              </w:rPr>
              <w:delText>وزعم</w:delText>
            </w:r>
          </w:del>
          <w:ins w:id="1537" w:author="Transkribus" w:date="2019-12-11T14:30:00Z">
            <w:r w:rsidRPr="00EE6742">
              <w:rPr>
                <w:rFonts w:ascii="Courier New" w:hAnsi="Courier New" w:cs="Courier New"/>
                <w:rtl/>
              </w:rPr>
              <w:t>استقثال دا ثم ميواضل لبسلاونهارا ورعم</w:t>
            </w:r>
          </w:ins>
          <w:r w:rsidRPr="00EE6742">
            <w:rPr>
              <w:rFonts w:ascii="Courier New" w:hAnsi="Courier New" w:cs="Courier New"/>
              <w:rtl/>
            </w:rPr>
            <w:t xml:space="preserve"> اهل المو</w:t>
          </w:r>
          <w:del w:id="1538" w:author="Transkribus" w:date="2019-12-11T14:30:00Z">
            <w:r w:rsidRPr="009B6BCA">
              <w:rPr>
                <w:rFonts w:ascii="Courier New" w:hAnsi="Courier New" w:cs="Courier New"/>
                <w:rtl/>
              </w:rPr>
              <w:delText>ص</w:delText>
            </w:r>
          </w:del>
          <w:ins w:id="1539" w:author="Transkribus" w:date="2019-12-11T14:30:00Z">
            <w:r w:rsidRPr="00EE6742">
              <w:rPr>
                <w:rFonts w:ascii="Courier New" w:hAnsi="Courier New" w:cs="Courier New"/>
                <w:rtl/>
              </w:rPr>
              <w:t>ض</w:t>
            </w:r>
          </w:ins>
          <w:r w:rsidRPr="00EE6742">
            <w:rPr>
              <w:rFonts w:ascii="Courier New" w:hAnsi="Courier New" w:cs="Courier New"/>
              <w:rtl/>
            </w:rPr>
            <w:t xml:space="preserve">ل انهم لم </w:t>
          </w:r>
          <w:del w:id="1540" w:author="Transkribus" w:date="2019-12-11T14:30:00Z">
            <w:r w:rsidRPr="009B6BCA">
              <w:rPr>
                <w:rFonts w:ascii="Courier New" w:hAnsi="Courier New" w:cs="Courier New"/>
                <w:rtl/>
              </w:rPr>
              <w:delText>يروا من احد قبلى ما راوا منى من</w:delText>
            </w:r>
          </w:del>
          <w:ins w:id="1541" w:author="Transkribus" w:date="2019-12-11T14:30:00Z">
            <w:r w:rsidRPr="00EE6742">
              <w:rPr>
                <w:rFonts w:ascii="Courier New" w:hAnsi="Courier New" w:cs="Courier New"/>
                <w:rtl/>
              </w:rPr>
              <w:t>بروامن أحمد قيل مار أو اسى من</w:t>
            </w:r>
          </w:ins>
          <w:r>
            <w:t>‬</w:t>
          </w:r>
          <w:r>
            <w:t>‬</w:t>
          </w:r>
        </w:dir>
      </w:dir>
    </w:p>
    <w:p w:rsidR="009E1C49" w:rsidRPr="00EE6742" w:rsidRDefault="009E1C49" w:rsidP="009E1C49">
      <w:pPr>
        <w:pStyle w:val="NurText"/>
        <w:bidi/>
        <w:rPr>
          <w:ins w:id="1542" w:author="Transkribus" w:date="2019-12-11T14:30:00Z"/>
          <w:rFonts w:ascii="Courier New" w:hAnsi="Courier New" w:cs="Courier New"/>
        </w:rPr>
      </w:pPr>
      <w:r w:rsidRPr="00EE6742">
        <w:rPr>
          <w:rFonts w:ascii="Courier New" w:hAnsi="Courier New" w:cs="Courier New"/>
          <w:rtl/>
        </w:rPr>
        <w:t xml:space="preserve"> سعة </w:t>
      </w:r>
      <w:del w:id="1543" w:author="Transkribus" w:date="2019-12-11T14:30:00Z">
        <w:r w:rsidRPr="009B6BCA">
          <w:rPr>
            <w:rFonts w:ascii="Courier New" w:hAnsi="Courier New" w:cs="Courier New"/>
            <w:rtl/>
          </w:rPr>
          <w:delText>المحفوظ وسرعة</w:delText>
        </w:r>
      </w:del>
      <w:ins w:id="1544" w:author="Transkribus" w:date="2019-12-11T14:30:00Z">
        <w:r w:rsidRPr="00EE6742">
          <w:rPr>
            <w:rFonts w:ascii="Courier New" w:hAnsi="Courier New" w:cs="Courier New"/>
            <w:rtl/>
          </w:rPr>
          <w:t>المحفوط وسصرعة الخاطر</w:t>
        </w:r>
      </w:ins>
      <w:r w:rsidRPr="00EE6742">
        <w:rPr>
          <w:rFonts w:ascii="Courier New" w:hAnsi="Courier New" w:cs="Courier New"/>
          <w:rtl/>
        </w:rPr>
        <w:t xml:space="preserve"> وسكون </w:t>
      </w:r>
      <w:del w:id="1545" w:author="Transkribus" w:date="2019-12-11T14:30:00Z">
        <w:r w:rsidRPr="009B6BCA">
          <w:rPr>
            <w:rFonts w:ascii="Courier New" w:hAnsi="Courier New" w:cs="Courier New"/>
            <w:rtl/>
          </w:rPr>
          <w:delText>الطائر وسمعت</w:delText>
        </w:r>
      </w:del>
      <w:ins w:id="1546" w:author="Transkribus" w:date="2019-12-11T14:30:00Z">
        <w:r w:rsidRPr="00EE6742">
          <w:rPr>
            <w:rFonts w:ascii="Courier New" w:hAnsi="Courier New" w:cs="Courier New"/>
            <w:rtl/>
          </w:rPr>
          <w:t>الطاثر وشمعث</w:t>
        </w:r>
      </w:ins>
      <w:r w:rsidRPr="00EE6742">
        <w:rPr>
          <w:rFonts w:ascii="Courier New" w:hAnsi="Courier New" w:cs="Courier New"/>
          <w:rtl/>
        </w:rPr>
        <w:t xml:space="preserve"> الناس </w:t>
      </w:r>
      <w:del w:id="1547" w:author="Transkribus" w:date="2019-12-11T14:30:00Z">
        <w:r w:rsidRPr="009B6BCA">
          <w:rPr>
            <w:rFonts w:ascii="Courier New" w:hAnsi="Courier New" w:cs="Courier New"/>
            <w:rtl/>
          </w:rPr>
          <w:delText>يهرجون</w:delText>
        </w:r>
      </w:del>
      <w:ins w:id="1548" w:author="Transkribus" w:date="2019-12-11T14:30:00Z">
        <w:r w:rsidRPr="00EE6742">
          <w:rPr>
            <w:rFonts w:ascii="Courier New" w:hAnsi="Courier New" w:cs="Courier New"/>
            <w:rtl/>
          </w:rPr>
          <w:t>بهر جون</w:t>
        </w:r>
      </w:ins>
      <w:r w:rsidRPr="00EE6742">
        <w:rPr>
          <w:rFonts w:ascii="Courier New" w:hAnsi="Courier New" w:cs="Courier New"/>
          <w:rtl/>
        </w:rPr>
        <w:t xml:space="preserve"> فى </w:t>
      </w:r>
      <w:del w:id="1549" w:author="Transkribus" w:date="2019-12-11T14:30:00Z">
        <w:r w:rsidRPr="009B6BCA">
          <w:rPr>
            <w:rFonts w:ascii="Courier New" w:hAnsi="Courier New" w:cs="Courier New"/>
            <w:rtl/>
          </w:rPr>
          <w:delText>ح</w:delText>
        </w:r>
      </w:del>
      <w:ins w:id="1550" w:author="Transkribus" w:date="2019-12-11T14:30:00Z">
        <w:r w:rsidRPr="00EE6742">
          <w:rPr>
            <w:rFonts w:ascii="Courier New" w:hAnsi="Courier New" w:cs="Courier New"/>
            <w:rtl/>
          </w:rPr>
          <w:t>ج</w:t>
        </w:r>
      </w:ins>
      <w:r w:rsidRPr="00EE6742">
        <w:rPr>
          <w:rFonts w:ascii="Courier New" w:hAnsi="Courier New" w:cs="Courier New"/>
          <w:rtl/>
        </w:rPr>
        <w:t>دي</w:t>
      </w:r>
      <w:del w:id="1551" w:author="Transkribus" w:date="2019-12-11T14:30:00Z">
        <w:r w:rsidRPr="009B6BCA">
          <w:rPr>
            <w:rFonts w:ascii="Courier New" w:hAnsi="Courier New" w:cs="Courier New"/>
            <w:rtl/>
          </w:rPr>
          <w:delText>ث</w:delText>
        </w:r>
      </w:del>
      <w:ins w:id="1552" w:author="Transkribus" w:date="2019-12-11T14:30:00Z">
        <w:r w:rsidRPr="00EE6742">
          <w:rPr>
            <w:rFonts w:ascii="Courier New" w:hAnsi="Courier New" w:cs="Courier New"/>
            <w:rtl/>
          </w:rPr>
          <w:t>ب</w:t>
        </w:r>
      </w:ins>
      <w:r w:rsidRPr="00EE6742">
        <w:rPr>
          <w:rFonts w:ascii="Courier New" w:hAnsi="Courier New" w:cs="Courier New"/>
          <w:rtl/>
        </w:rPr>
        <w:t xml:space="preserve"> الشهاب</w:t>
      </w:r>
      <w:del w:id="1553" w:author="Transkribus" w:date="2019-12-11T14:30:00Z">
        <w:r w:rsidRPr="009B6BCA">
          <w:rPr>
            <w:rFonts w:ascii="Courier New" w:hAnsi="Courier New" w:cs="Courier New"/>
            <w:rtl/>
          </w:rPr>
          <w:delText xml:space="preserve"> السهروردى المتفلسف</w:delText>
        </w:r>
      </w:del>
    </w:p>
    <w:p w:rsidR="009E1C49" w:rsidRPr="00EE6742" w:rsidRDefault="009E1C49" w:rsidP="009E1C49">
      <w:pPr>
        <w:pStyle w:val="NurText"/>
        <w:bidi/>
        <w:rPr>
          <w:ins w:id="1554" w:author="Transkribus" w:date="2019-12-11T14:30:00Z"/>
          <w:rFonts w:ascii="Courier New" w:hAnsi="Courier New" w:cs="Courier New"/>
        </w:rPr>
      </w:pPr>
      <w:ins w:id="1555" w:author="Transkribus" w:date="2019-12-11T14:30:00Z">
        <w:r w:rsidRPr="00EE6742">
          <w:rPr>
            <w:rFonts w:ascii="Courier New" w:hAnsi="Courier New" w:cs="Courier New"/>
            <w:rtl/>
          </w:rPr>
          <w:t>السهرورزدى التغلسف</w:t>
        </w:r>
      </w:ins>
      <w:r w:rsidRPr="00EE6742">
        <w:rPr>
          <w:rFonts w:ascii="Courier New" w:hAnsi="Courier New" w:cs="Courier New"/>
          <w:rtl/>
        </w:rPr>
        <w:t xml:space="preserve"> ويعتقدون </w:t>
      </w:r>
      <w:del w:id="1556" w:author="Transkribus" w:date="2019-12-11T14:30:00Z">
        <w:r w:rsidRPr="009B6BCA">
          <w:rPr>
            <w:rFonts w:ascii="Courier New" w:hAnsi="Courier New" w:cs="Courier New"/>
            <w:rtl/>
          </w:rPr>
          <w:delText>انه قد فاق</w:delText>
        </w:r>
      </w:del>
      <w:ins w:id="1557" w:author="Transkribus" w:date="2019-12-11T14:30:00Z">
        <w:r w:rsidRPr="00EE6742">
          <w:rPr>
            <w:rFonts w:ascii="Courier New" w:hAnsi="Courier New" w:cs="Courier New"/>
            <w:rtl/>
          </w:rPr>
          <w:t>اله قدقاق</w:t>
        </w:r>
      </w:ins>
      <w:r w:rsidRPr="00EE6742">
        <w:rPr>
          <w:rFonts w:ascii="Courier New" w:hAnsi="Courier New" w:cs="Courier New"/>
          <w:rtl/>
        </w:rPr>
        <w:t xml:space="preserve"> الاولين </w:t>
      </w:r>
      <w:del w:id="1558" w:author="Transkribus" w:date="2019-12-11T14:30:00Z">
        <w:r w:rsidRPr="009B6BCA">
          <w:rPr>
            <w:rFonts w:ascii="Courier New" w:hAnsi="Courier New" w:cs="Courier New"/>
            <w:rtl/>
          </w:rPr>
          <w:delText>والاخرين</w:delText>
        </w:r>
      </w:del>
      <w:ins w:id="1559" w:author="Transkribus" w:date="2019-12-11T14:30:00Z">
        <w:r w:rsidRPr="00EE6742">
          <w:rPr>
            <w:rFonts w:ascii="Courier New" w:hAnsi="Courier New" w:cs="Courier New"/>
            <w:rtl/>
          </w:rPr>
          <w:t>والاخر بن</w:t>
        </w:r>
      </w:ins>
      <w:r w:rsidRPr="00EE6742">
        <w:rPr>
          <w:rFonts w:ascii="Courier New" w:hAnsi="Courier New" w:cs="Courier New"/>
          <w:rtl/>
        </w:rPr>
        <w:t xml:space="preserve"> وان </w:t>
      </w:r>
      <w:del w:id="1560" w:author="Transkribus" w:date="2019-12-11T14:30:00Z">
        <w:r w:rsidRPr="009B6BCA">
          <w:rPr>
            <w:rFonts w:ascii="Courier New" w:hAnsi="Courier New" w:cs="Courier New"/>
            <w:rtl/>
          </w:rPr>
          <w:delText xml:space="preserve">تصانيفه فوق تصانيف </w:delText>
        </w:r>
      </w:del>
      <w:ins w:id="1561" w:author="Transkribus" w:date="2019-12-11T14:30:00Z">
        <w:r w:rsidRPr="00EE6742">
          <w:rPr>
            <w:rFonts w:ascii="Courier New" w:hAnsi="Courier New" w:cs="Courier New"/>
            <w:rtl/>
          </w:rPr>
          <w:t>نصاتيفة فوفق نصاقيف</w:t>
        </w:r>
      </w:ins>
    </w:p>
    <w:p w:rsidR="009E1C49" w:rsidRPr="00EE6742" w:rsidRDefault="009E1C49" w:rsidP="009E1C49">
      <w:pPr>
        <w:pStyle w:val="NurText"/>
        <w:bidi/>
        <w:rPr>
          <w:ins w:id="1562" w:author="Transkribus" w:date="2019-12-11T14:30:00Z"/>
          <w:rFonts w:ascii="Courier New" w:hAnsi="Courier New" w:cs="Courier New"/>
        </w:rPr>
      </w:pPr>
      <w:r w:rsidRPr="00EE6742">
        <w:rPr>
          <w:rFonts w:ascii="Courier New" w:hAnsi="Courier New" w:cs="Courier New"/>
          <w:rtl/>
        </w:rPr>
        <w:t xml:space="preserve">القدماء </w:t>
      </w:r>
      <w:del w:id="1563" w:author="Transkribus" w:date="2019-12-11T14:30:00Z">
        <w:r w:rsidRPr="009B6BCA">
          <w:rPr>
            <w:rFonts w:ascii="Courier New" w:hAnsi="Courier New" w:cs="Courier New"/>
            <w:rtl/>
          </w:rPr>
          <w:delText>فهممت لقصده</w:delText>
        </w:r>
      </w:del>
      <w:ins w:id="1564" w:author="Transkribus" w:date="2019-12-11T14:30:00Z">
        <w:r w:rsidRPr="00EE6742">
          <w:rPr>
            <w:rFonts w:ascii="Courier New" w:hAnsi="Courier New" w:cs="Courier New"/>
            <w:rtl/>
          </w:rPr>
          <w:t>فهمهب اقصده</w:t>
        </w:r>
      </w:ins>
      <w:r w:rsidRPr="00EE6742">
        <w:rPr>
          <w:rFonts w:ascii="Courier New" w:hAnsi="Courier New" w:cs="Courier New"/>
          <w:rtl/>
        </w:rPr>
        <w:t xml:space="preserve"> ثم </w:t>
      </w:r>
      <w:del w:id="1565" w:author="Transkribus" w:date="2019-12-11T14:30:00Z">
        <w:r w:rsidRPr="009B6BCA">
          <w:rPr>
            <w:rFonts w:ascii="Courier New" w:hAnsi="Courier New" w:cs="Courier New"/>
            <w:rtl/>
          </w:rPr>
          <w:delText>ا</w:delText>
        </w:r>
      </w:del>
      <w:ins w:id="1566" w:author="Transkribus" w:date="2019-12-11T14:30:00Z">
        <w:r w:rsidRPr="00EE6742">
          <w:rPr>
            <w:rFonts w:ascii="Courier New" w:hAnsi="Courier New" w:cs="Courier New"/>
            <w:rtl/>
          </w:rPr>
          <w:t>أ</w:t>
        </w:r>
      </w:ins>
      <w:r w:rsidRPr="00EE6742">
        <w:rPr>
          <w:rFonts w:ascii="Courier New" w:hAnsi="Courier New" w:cs="Courier New"/>
          <w:rtl/>
        </w:rPr>
        <w:t>د</w:t>
      </w:r>
      <w:del w:id="1567" w:author="Transkribus" w:date="2019-12-11T14:30:00Z">
        <w:r w:rsidRPr="009B6BCA">
          <w:rPr>
            <w:rFonts w:ascii="Courier New" w:hAnsi="Courier New" w:cs="Courier New"/>
            <w:rtl/>
          </w:rPr>
          <w:delText>ر</w:delText>
        </w:r>
      </w:del>
      <w:ins w:id="1568" w:author="Transkribus" w:date="2019-12-11T14:30:00Z">
        <w:r w:rsidRPr="00EE6742">
          <w:rPr>
            <w:rFonts w:ascii="Courier New" w:hAnsi="Courier New" w:cs="Courier New"/>
            <w:rtl/>
          </w:rPr>
          <w:t>و</w:t>
        </w:r>
      </w:ins>
      <w:r w:rsidRPr="00EE6742">
        <w:rPr>
          <w:rFonts w:ascii="Courier New" w:hAnsi="Courier New" w:cs="Courier New"/>
          <w:rtl/>
        </w:rPr>
        <w:t>ك</w:t>
      </w:r>
      <w:del w:id="1569" w:author="Transkribus" w:date="2019-12-11T14:30:00Z">
        <w:r w:rsidRPr="009B6BCA">
          <w:rPr>
            <w:rFonts w:ascii="Courier New" w:hAnsi="Courier New" w:cs="Courier New"/>
            <w:rtl/>
          </w:rPr>
          <w:delText>ن</w:delText>
        </w:r>
      </w:del>
      <w:r w:rsidRPr="00EE6742">
        <w:rPr>
          <w:rFonts w:ascii="Courier New" w:hAnsi="Courier New" w:cs="Courier New"/>
          <w:rtl/>
        </w:rPr>
        <w:t xml:space="preserve">ى التوفيق </w:t>
      </w:r>
      <w:del w:id="1570" w:author="Transkribus" w:date="2019-12-11T14:30:00Z">
        <w:r w:rsidRPr="009B6BCA">
          <w:rPr>
            <w:rFonts w:ascii="Courier New" w:hAnsi="Courier New" w:cs="Courier New"/>
            <w:rtl/>
          </w:rPr>
          <w:delText>ف</w:delText>
        </w:r>
      </w:del>
      <w:ins w:id="1571" w:author="Transkribus" w:date="2019-12-11T14:30:00Z">
        <w:r w:rsidRPr="00EE6742">
          <w:rPr>
            <w:rFonts w:ascii="Courier New" w:hAnsi="Courier New" w:cs="Courier New"/>
            <w:rtl/>
          </w:rPr>
          <w:t>ق</w:t>
        </w:r>
      </w:ins>
      <w:r w:rsidRPr="00EE6742">
        <w:rPr>
          <w:rFonts w:ascii="Courier New" w:hAnsi="Courier New" w:cs="Courier New"/>
          <w:rtl/>
        </w:rPr>
        <w:t>طل</w:t>
      </w:r>
      <w:ins w:id="1572" w:author="Transkribus" w:date="2019-12-11T14:30:00Z">
        <w:r w:rsidRPr="00EE6742">
          <w:rPr>
            <w:rFonts w:ascii="Courier New" w:hAnsi="Courier New" w:cs="Courier New"/>
            <w:rtl/>
          </w:rPr>
          <w:t>ي</w:t>
        </w:r>
      </w:ins>
      <w:r w:rsidRPr="00EE6742">
        <w:rPr>
          <w:rFonts w:ascii="Courier New" w:hAnsi="Courier New" w:cs="Courier New"/>
          <w:rtl/>
        </w:rPr>
        <w:t>ب</w:t>
      </w:r>
      <w:del w:id="1573" w:author="Transkribus" w:date="2019-12-11T14:30:00Z">
        <w:r w:rsidRPr="009B6BCA">
          <w:rPr>
            <w:rFonts w:ascii="Courier New" w:hAnsi="Courier New" w:cs="Courier New"/>
            <w:rtl/>
          </w:rPr>
          <w:delText>ت</w:delText>
        </w:r>
      </w:del>
      <w:r w:rsidRPr="00EE6742">
        <w:rPr>
          <w:rFonts w:ascii="Courier New" w:hAnsi="Courier New" w:cs="Courier New"/>
          <w:rtl/>
        </w:rPr>
        <w:t xml:space="preserve"> من ابن يونس </w:t>
      </w:r>
      <w:del w:id="1574" w:author="Transkribus" w:date="2019-12-11T14:30:00Z">
        <w:r w:rsidRPr="009B6BCA">
          <w:rPr>
            <w:rFonts w:ascii="Courier New" w:hAnsi="Courier New" w:cs="Courier New"/>
            <w:rtl/>
          </w:rPr>
          <w:delText>شيئا من تصانيفه</w:delText>
        </w:r>
      </w:del>
      <w:ins w:id="1575" w:author="Transkribus" w:date="2019-12-11T14:30:00Z">
        <w:r w:rsidRPr="00EE6742">
          <w:rPr>
            <w:rFonts w:ascii="Courier New" w:hAnsi="Courier New" w:cs="Courier New"/>
            <w:rtl/>
          </w:rPr>
          <w:t>شيامن نصانيفة</w:t>
        </w:r>
      </w:ins>
      <w:r w:rsidRPr="00EE6742">
        <w:rPr>
          <w:rFonts w:ascii="Courier New" w:hAnsi="Courier New" w:cs="Courier New"/>
          <w:rtl/>
        </w:rPr>
        <w:t xml:space="preserve"> وكان</w:t>
      </w:r>
      <w:del w:id="1576" w:author="Transkribus" w:date="2019-12-11T14:30:00Z">
        <w:r w:rsidRPr="009B6BCA">
          <w:rPr>
            <w:rFonts w:ascii="Courier New" w:hAnsi="Courier New" w:cs="Courier New"/>
            <w:rtl/>
          </w:rPr>
          <w:delText xml:space="preserve"> ايضا معتقدا فيها فوقعت</w:delText>
        </w:r>
      </w:del>
    </w:p>
    <w:p w:rsidR="009E1C49" w:rsidRPr="00EE6742" w:rsidRDefault="009E1C49" w:rsidP="009E1C49">
      <w:pPr>
        <w:pStyle w:val="NurText"/>
        <w:bidi/>
        <w:rPr>
          <w:rFonts w:ascii="Courier New" w:hAnsi="Courier New" w:cs="Courier New"/>
        </w:rPr>
      </w:pPr>
      <w:ins w:id="1577" w:author="Transkribus" w:date="2019-12-11T14:30:00Z">
        <w:r w:rsidRPr="00EE6742">
          <w:rPr>
            <w:rFonts w:ascii="Courier New" w:hAnsi="Courier New" w:cs="Courier New"/>
            <w:rtl/>
          </w:rPr>
          <w:t>ابضا معتقد افيهافوسعت</w:t>
        </w:r>
      </w:ins>
      <w:r w:rsidRPr="00EE6742">
        <w:rPr>
          <w:rFonts w:ascii="Courier New" w:hAnsi="Courier New" w:cs="Courier New"/>
          <w:rtl/>
        </w:rPr>
        <w:t xml:space="preserve"> على </w:t>
      </w:r>
      <w:del w:id="1578" w:author="Transkribus" w:date="2019-12-11T14:30:00Z">
        <w:r w:rsidRPr="009B6BCA">
          <w:rPr>
            <w:rFonts w:ascii="Courier New" w:hAnsi="Courier New" w:cs="Courier New"/>
            <w:rtl/>
          </w:rPr>
          <w:delText>التلويحات واللمحة</w:delText>
        </w:r>
      </w:del>
      <w:ins w:id="1579" w:author="Transkribus" w:date="2019-12-11T14:30:00Z">
        <w:r w:rsidRPr="00EE6742">
          <w:rPr>
            <w:rFonts w:ascii="Courier New" w:hAnsi="Courier New" w:cs="Courier New"/>
            <w:rtl/>
          </w:rPr>
          <w:t>التلويجات واللجة</w:t>
        </w:r>
      </w:ins>
      <w:r w:rsidRPr="00EE6742">
        <w:rPr>
          <w:rFonts w:ascii="Courier New" w:hAnsi="Courier New" w:cs="Courier New"/>
          <w:rtl/>
        </w:rPr>
        <w:t xml:space="preserve"> والمعارج </w:t>
      </w:r>
      <w:del w:id="1580" w:author="Transkribus" w:date="2019-12-11T14:30:00Z">
        <w:r w:rsidRPr="009B6BCA">
          <w:rPr>
            <w:rFonts w:ascii="Courier New" w:hAnsi="Courier New" w:cs="Courier New"/>
            <w:rtl/>
          </w:rPr>
          <w:delText>فصادفت فيها ما يدل على جهل اهل الزمان ووجدت لى تعاليق كثيرة لا ارتضيها هى خير من كلام هذا الانوك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81" w:author="Transkribus" w:date="2019-12-11T14:30:00Z">
        <w:r w:rsidRPr="00EE6742">
          <w:rPr>
            <w:rFonts w:ascii="Courier New" w:hAnsi="Courier New" w:cs="Courier New"/>
            <w:rtl/>
          </w:rPr>
          <w:t>نصادقت فيه امابدل على جهل</w:t>
        </w:r>
      </w:ins>
    </w:p>
    <w:p w:rsidR="009E1C49" w:rsidRPr="00EE6742" w:rsidRDefault="009E1C49" w:rsidP="009E1C49">
      <w:pPr>
        <w:pStyle w:val="NurText"/>
        <w:bidi/>
        <w:rPr>
          <w:ins w:id="1582" w:author="Transkribus" w:date="2019-12-11T14:30:00Z"/>
          <w:rFonts w:ascii="Courier New" w:hAnsi="Courier New" w:cs="Courier New"/>
        </w:rPr>
      </w:pPr>
      <w:dir w:val="rtl">
        <w:dir w:val="rtl">
          <w:ins w:id="1583" w:author="Transkribus" w:date="2019-12-11T14:30:00Z">
            <w:r w:rsidRPr="00EE6742">
              <w:rPr>
                <w:rFonts w:ascii="Courier New" w:hAnsi="Courier New" w:cs="Courier New"/>
                <w:rtl/>
              </w:rPr>
              <w:t xml:space="preserve">اهل الرمان ووحدتلى تعالبق ك٣ميرة لاأر تصيهاهى خير من كمالام هذا الانولك </w:t>
            </w:r>
          </w:ins>
          <w:r w:rsidRPr="00EE6742">
            <w:rPr>
              <w:rFonts w:ascii="Courier New" w:hAnsi="Courier New" w:cs="Courier New"/>
              <w:rtl/>
            </w:rPr>
            <w:t xml:space="preserve">وفى </w:t>
          </w:r>
          <w:del w:id="1584" w:author="Transkribus" w:date="2019-12-11T14:30:00Z">
            <w:r w:rsidRPr="009B6BCA">
              <w:rPr>
                <w:rFonts w:ascii="Courier New" w:hAnsi="Courier New" w:cs="Courier New"/>
                <w:rtl/>
              </w:rPr>
              <w:delText>اثناء كلامه يثبت حروفا مقطعة يوهم</w:delText>
            </w:r>
          </w:del>
          <w:ins w:id="1585" w:author="Transkribus" w:date="2019-12-11T14:30:00Z">
            <w:r w:rsidRPr="00EE6742">
              <w:rPr>
                <w:rFonts w:ascii="Courier New" w:hAnsi="Courier New" w:cs="Courier New"/>
                <w:rtl/>
              </w:rPr>
              <w:t>أتناء</w:t>
            </w:r>
          </w:ins>
          <w:r>
            <w:t>‬</w:t>
          </w:r>
          <w:r>
            <w:t>‬</w:t>
          </w:r>
        </w:dir>
      </w:dir>
    </w:p>
    <w:p w:rsidR="009E1C49" w:rsidRPr="00EE6742" w:rsidRDefault="009E1C49" w:rsidP="009E1C49">
      <w:pPr>
        <w:pStyle w:val="NurText"/>
        <w:bidi/>
        <w:rPr>
          <w:rFonts w:ascii="Courier New" w:hAnsi="Courier New" w:cs="Courier New"/>
        </w:rPr>
      </w:pPr>
      <w:ins w:id="1586" w:author="Transkribus" w:date="2019-12-11T14:30:00Z">
        <w:r w:rsidRPr="00EE6742">
          <w:rPr>
            <w:rFonts w:ascii="Courier New" w:hAnsi="Courier New" w:cs="Courier New"/>
            <w:rtl/>
          </w:rPr>
          <w:t>كالامه سلت جروقامعطمة بوهم</w:t>
        </w:r>
      </w:ins>
      <w:r w:rsidRPr="00EE6742">
        <w:rPr>
          <w:rFonts w:ascii="Courier New" w:hAnsi="Courier New" w:cs="Courier New"/>
          <w:rtl/>
        </w:rPr>
        <w:t xml:space="preserve"> بها </w:t>
      </w:r>
      <w:del w:id="1587" w:author="Transkribus" w:date="2019-12-11T14:30:00Z">
        <w:r w:rsidRPr="009B6BCA">
          <w:rPr>
            <w:rFonts w:ascii="Courier New" w:hAnsi="Courier New" w:cs="Courier New"/>
            <w:rtl/>
          </w:rPr>
          <w:delText>ا</w:delText>
        </w:r>
      </w:del>
      <w:ins w:id="1588" w:author="Transkribus" w:date="2019-12-11T14:30:00Z">
        <w:r w:rsidRPr="00EE6742">
          <w:rPr>
            <w:rFonts w:ascii="Courier New" w:hAnsi="Courier New" w:cs="Courier New"/>
            <w:rtl/>
          </w:rPr>
          <w:t>أ</w:t>
        </w:r>
      </w:ins>
      <w:r w:rsidRPr="00EE6742">
        <w:rPr>
          <w:rFonts w:ascii="Courier New" w:hAnsi="Courier New" w:cs="Courier New"/>
          <w:rtl/>
        </w:rPr>
        <w:t xml:space="preserve">مثاله انها </w:t>
      </w:r>
      <w:del w:id="1589" w:author="Transkribus" w:date="2019-12-11T14:30:00Z">
        <w:r w:rsidRPr="009B6BCA">
          <w:rPr>
            <w:rFonts w:ascii="Courier New" w:hAnsi="Courier New" w:cs="Courier New"/>
            <w:rtl/>
          </w:rPr>
          <w:delText>اسرار الهيه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90" w:author="Transkribus" w:date="2019-12-11T14:30:00Z">
        <w:r w:rsidRPr="00EE6742">
          <w:rPr>
            <w:rFonts w:ascii="Courier New" w:hAnsi="Courier New" w:cs="Courier New"/>
            <w:rtl/>
          </w:rPr>
          <w:t>أسرار الهبة قال ولمادخلت دمسق وحسدب</w:t>
        </w:r>
      </w:ins>
    </w:p>
    <w:p w:rsidR="009E1C49" w:rsidRPr="00EE6742" w:rsidRDefault="009E1C49" w:rsidP="009E1C49">
      <w:pPr>
        <w:pStyle w:val="NurText"/>
        <w:bidi/>
        <w:rPr>
          <w:rFonts w:ascii="Courier New" w:hAnsi="Courier New" w:cs="Courier New"/>
        </w:rPr>
      </w:pPr>
      <w:dir w:val="rtl">
        <w:dir w:val="rtl">
          <w:del w:id="1591" w:author="Transkribus" w:date="2019-12-11T14:30:00Z">
            <w:r w:rsidRPr="009B6BCA">
              <w:rPr>
                <w:rFonts w:ascii="Courier New" w:hAnsi="Courier New" w:cs="Courier New"/>
                <w:rtl/>
              </w:rPr>
              <w:delText>قال ولما دخلت دمشق وجدت فيها من اعيان بغداد والبلاد ممن</w:delText>
            </w:r>
          </w:del>
          <w:ins w:id="1592" w:author="Transkribus" w:date="2019-12-11T14:30:00Z">
            <w:r w:rsidRPr="00EE6742">
              <w:rPr>
                <w:rFonts w:ascii="Courier New" w:hAnsi="Courier New" w:cs="Courier New"/>
                <w:rtl/>
              </w:rPr>
              <w:t>فيهامن أعيان بعداد والبلادمن</w:t>
            </w:r>
          </w:ins>
          <w:r w:rsidRPr="00EE6742">
            <w:rPr>
              <w:rFonts w:ascii="Courier New" w:hAnsi="Courier New" w:cs="Courier New"/>
              <w:rtl/>
            </w:rPr>
            <w:t xml:space="preserve"> جمعهم الاحسان </w:t>
          </w:r>
          <w:del w:id="1593" w:author="Transkribus" w:date="2019-12-11T14:30:00Z">
            <w:r w:rsidRPr="009B6BCA">
              <w:rPr>
                <w:rFonts w:ascii="Courier New" w:hAnsi="Courier New" w:cs="Courier New"/>
                <w:rtl/>
              </w:rPr>
              <w:delText>الصلاحى جمعا كثيرا منهم</w:delText>
            </w:r>
          </w:del>
          <w:ins w:id="1594" w:author="Transkribus" w:date="2019-12-11T14:30:00Z">
            <w:r w:rsidRPr="00EE6742">
              <w:rPr>
                <w:rFonts w:ascii="Courier New" w:hAnsi="Courier New" w:cs="Courier New"/>
                <w:rtl/>
              </w:rPr>
              <w:t>الصلاحمى جمعاكتبراسنهم</w:t>
            </w:r>
          </w:ins>
          <w:r w:rsidRPr="00EE6742">
            <w:rPr>
              <w:rFonts w:ascii="Courier New" w:hAnsi="Courier New" w:cs="Courier New"/>
              <w:rtl/>
            </w:rPr>
            <w:t xml:space="preserve"> جمال الدين عبد</w:t>
          </w:r>
          <w:r>
            <w:t>‬</w:t>
          </w:r>
          <w:r>
            <w:t>‬</w:t>
          </w:r>
        </w:dir>
      </w:dir>
    </w:p>
    <w:p w:rsidR="009E1C49" w:rsidRPr="00EE6742" w:rsidRDefault="009E1C49" w:rsidP="009E1C49">
      <w:pPr>
        <w:pStyle w:val="NurText"/>
        <w:bidi/>
        <w:rPr>
          <w:rFonts w:ascii="Courier New" w:hAnsi="Courier New" w:cs="Courier New"/>
        </w:rPr>
      </w:pPr>
      <w:r w:rsidRPr="00EE6742">
        <w:rPr>
          <w:rFonts w:ascii="Courier New" w:hAnsi="Courier New" w:cs="Courier New"/>
          <w:rtl/>
        </w:rPr>
        <w:t>ال</w:t>
      </w:r>
      <w:del w:id="1595" w:author="Transkribus" w:date="2019-12-11T14:30:00Z">
        <w:r w:rsidRPr="009B6BCA">
          <w:rPr>
            <w:rFonts w:ascii="Courier New" w:hAnsi="Courier New" w:cs="Courier New"/>
            <w:rtl/>
          </w:rPr>
          <w:delText>ل</w:delText>
        </w:r>
      </w:del>
      <w:r w:rsidRPr="00EE6742">
        <w:rPr>
          <w:rFonts w:ascii="Courier New" w:hAnsi="Courier New" w:cs="Courier New"/>
          <w:rtl/>
        </w:rPr>
        <w:t xml:space="preserve">طيف ولد </w:t>
      </w:r>
      <w:del w:id="1596" w:author="Transkribus" w:date="2019-12-11T14:30:00Z">
        <w:r w:rsidRPr="009B6BCA">
          <w:rPr>
            <w:rFonts w:ascii="Courier New" w:hAnsi="Courier New" w:cs="Courier New"/>
            <w:rtl/>
          </w:rPr>
          <w:delText>الشيخ ابى</w:delText>
        </w:r>
      </w:del>
      <w:ins w:id="1597" w:author="Transkribus" w:date="2019-12-11T14:30:00Z">
        <w:r w:rsidRPr="00EE6742">
          <w:rPr>
            <w:rFonts w:ascii="Courier New" w:hAnsi="Courier New" w:cs="Courier New"/>
            <w:rtl/>
          </w:rPr>
          <w:t>الشيح أبى</w:t>
        </w:r>
      </w:ins>
      <w:r w:rsidRPr="00EE6742">
        <w:rPr>
          <w:rFonts w:ascii="Courier New" w:hAnsi="Courier New" w:cs="Courier New"/>
          <w:rtl/>
        </w:rPr>
        <w:t xml:space="preserve"> النجيب وجماعة </w:t>
      </w:r>
      <w:del w:id="1598" w:author="Transkribus" w:date="2019-12-11T14:30:00Z">
        <w:r w:rsidRPr="009B6BCA">
          <w:rPr>
            <w:rFonts w:ascii="Courier New" w:hAnsi="Courier New" w:cs="Courier New"/>
            <w:rtl/>
          </w:rPr>
          <w:delText>بق</w:delText>
        </w:r>
      </w:del>
      <w:ins w:id="1599" w:author="Transkribus" w:date="2019-12-11T14:30:00Z">
        <w:r w:rsidRPr="00EE6742">
          <w:rPr>
            <w:rFonts w:ascii="Courier New" w:hAnsi="Courier New" w:cs="Courier New"/>
            <w:rtl/>
          </w:rPr>
          <w:t>ع</w:t>
        </w:r>
      </w:ins>
      <w:r w:rsidRPr="00EE6742">
        <w:rPr>
          <w:rFonts w:ascii="Courier New" w:hAnsi="Courier New" w:cs="Courier New"/>
          <w:rtl/>
        </w:rPr>
        <w:t xml:space="preserve">يت من </w:t>
      </w:r>
      <w:del w:id="1600" w:author="Transkribus" w:date="2019-12-11T14:30:00Z">
        <w:r w:rsidRPr="009B6BCA">
          <w:rPr>
            <w:rFonts w:ascii="Courier New" w:hAnsi="Courier New" w:cs="Courier New"/>
            <w:rtl/>
          </w:rPr>
          <w:delText>بيت</w:delText>
        </w:r>
      </w:del>
      <w:ins w:id="1601" w:author="Transkribus" w:date="2019-12-11T14:30:00Z">
        <w:r w:rsidRPr="00EE6742">
          <w:rPr>
            <w:rFonts w:ascii="Courier New" w:hAnsi="Courier New" w:cs="Courier New"/>
            <w:rtl/>
          </w:rPr>
          <w:t>يب</w:t>
        </w:r>
      </w:ins>
      <w:r w:rsidRPr="00EE6742">
        <w:rPr>
          <w:rFonts w:ascii="Courier New" w:hAnsi="Courier New" w:cs="Courier New"/>
          <w:rtl/>
        </w:rPr>
        <w:t xml:space="preserve"> رئيس الرؤساء وابن طلحة الكاتب</w:t>
      </w:r>
    </w:p>
    <w:p w:rsidR="009E1C49" w:rsidRPr="00EE6742" w:rsidRDefault="009E1C49" w:rsidP="009E1C49">
      <w:pPr>
        <w:pStyle w:val="NurText"/>
        <w:bidi/>
        <w:rPr>
          <w:ins w:id="1602" w:author="Transkribus" w:date="2019-12-11T14:30:00Z"/>
          <w:rFonts w:ascii="Courier New" w:hAnsi="Courier New" w:cs="Courier New"/>
        </w:rPr>
      </w:pPr>
      <w:r w:rsidRPr="00EE6742">
        <w:rPr>
          <w:rFonts w:ascii="Courier New" w:hAnsi="Courier New" w:cs="Courier New"/>
          <w:rtl/>
        </w:rPr>
        <w:t xml:space="preserve">وبيت ابن </w:t>
      </w:r>
      <w:del w:id="1603" w:author="Transkribus" w:date="2019-12-11T14:30:00Z">
        <w:r w:rsidRPr="009B6BCA">
          <w:rPr>
            <w:rFonts w:ascii="Courier New" w:hAnsi="Courier New" w:cs="Courier New"/>
            <w:rtl/>
          </w:rPr>
          <w:delText>جهير وابن</w:delText>
        </w:r>
      </w:del>
      <w:ins w:id="1604" w:author="Transkribus" w:date="2019-12-11T14:30:00Z">
        <w:r w:rsidRPr="00EE6742">
          <w:rPr>
            <w:rFonts w:ascii="Courier New" w:hAnsi="Courier New" w:cs="Courier New"/>
            <w:rtl/>
          </w:rPr>
          <w:t>جهيروابن</w:t>
        </w:r>
      </w:ins>
      <w:r w:rsidRPr="00EE6742">
        <w:rPr>
          <w:rFonts w:ascii="Courier New" w:hAnsi="Courier New" w:cs="Courier New"/>
          <w:rtl/>
        </w:rPr>
        <w:t xml:space="preserve"> العطار الم</w:t>
      </w:r>
      <w:del w:id="1605" w:author="Transkribus" w:date="2019-12-11T14:30:00Z">
        <w:r w:rsidRPr="009B6BCA">
          <w:rPr>
            <w:rFonts w:ascii="Courier New" w:hAnsi="Courier New" w:cs="Courier New"/>
            <w:rtl/>
          </w:rPr>
          <w:delText>ق</w:delText>
        </w:r>
      </w:del>
      <w:ins w:id="1606" w:author="Transkribus" w:date="2019-12-11T14:30:00Z">
        <w:r w:rsidRPr="00EE6742">
          <w:rPr>
            <w:rFonts w:ascii="Courier New" w:hAnsi="Courier New" w:cs="Courier New"/>
            <w:rtl/>
          </w:rPr>
          <w:t>ف</w:t>
        </w:r>
      </w:ins>
      <w:r w:rsidRPr="00EE6742">
        <w:rPr>
          <w:rFonts w:ascii="Courier New" w:hAnsi="Courier New" w:cs="Courier New"/>
          <w:rtl/>
        </w:rPr>
        <w:t>تول الوزير وابن هب</w:t>
      </w:r>
      <w:del w:id="1607" w:author="Transkribus" w:date="2019-12-11T14:30:00Z">
        <w:r w:rsidRPr="009B6BCA">
          <w:rPr>
            <w:rFonts w:ascii="Courier New" w:hAnsi="Courier New" w:cs="Courier New"/>
            <w:rtl/>
          </w:rPr>
          <w:delText>ي</w:delText>
        </w:r>
      </w:del>
      <w:r w:rsidRPr="00EE6742">
        <w:rPr>
          <w:rFonts w:ascii="Courier New" w:hAnsi="Courier New" w:cs="Courier New"/>
          <w:rtl/>
        </w:rPr>
        <w:t>رة الوزير وا</w:t>
      </w:r>
      <w:del w:id="1608" w:author="Transkribus" w:date="2019-12-11T14:30:00Z">
        <w:r w:rsidRPr="009B6BCA">
          <w:rPr>
            <w:rFonts w:ascii="Courier New" w:hAnsi="Courier New" w:cs="Courier New"/>
            <w:rtl/>
          </w:rPr>
          <w:delText>جتم</w:delText>
        </w:r>
      </w:del>
      <w:ins w:id="1609" w:author="Transkribus" w:date="2019-12-11T14:30:00Z">
        <w:r w:rsidRPr="00EE6742">
          <w:rPr>
            <w:rFonts w:ascii="Courier New" w:hAnsi="Courier New" w:cs="Courier New"/>
            <w:rtl/>
          </w:rPr>
          <w:t>ح</w:t>
        </w:r>
      </w:ins>
      <w:r w:rsidRPr="00EE6742">
        <w:rPr>
          <w:rFonts w:ascii="Courier New" w:hAnsi="Courier New" w:cs="Courier New"/>
          <w:rtl/>
        </w:rPr>
        <w:t>ع</w:t>
      </w:r>
      <w:ins w:id="1610" w:author="Transkribus" w:date="2019-12-11T14:30:00Z">
        <w:r w:rsidRPr="00EE6742">
          <w:rPr>
            <w:rFonts w:ascii="Courier New" w:hAnsi="Courier New" w:cs="Courier New"/>
            <w:rtl/>
          </w:rPr>
          <w:t>ع</w:t>
        </w:r>
      </w:ins>
      <w:r w:rsidRPr="00EE6742">
        <w:rPr>
          <w:rFonts w:ascii="Courier New" w:hAnsi="Courier New" w:cs="Courier New"/>
          <w:rtl/>
        </w:rPr>
        <w:t xml:space="preserve">ت بالكندى </w:t>
      </w:r>
      <w:del w:id="1611" w:author="Transkribus" w:date="2019-12-11T14:30:00Z">
        <w:r w:rsidRPr="009B6BCA">
          <w:rPr>
            <w:rFonts w:ascii="Courier New" w:hAnsi="Courier New" w:cs="Courier New"/>
            <w:rtl/>
          </w:rPr>
          <w:delText>البغدادى النحوى وجرى بيننا مباحثات وكان شيخا بهيا ذكيا مثريا له جانب</w:delText>
        </w:r>
      </w:del>
      <w:ins w:id="1612" w:author="Transkribus" w:date="2019-12-11T14:30:00Z">
        <w:r w:rsidRPr="00EE6742">
          <w:rPr>
            <w:rFonts w:ascii="Courier New" w:hAnsi="Courier New" w:cs="Courier New"/>
            <w:rtl/>
          </w:rPr>
          <w:t>العدادى</w:t>
        </w:r>
      </w:ins>
    </w:p>
    <w:p w:rsidR="009E1C49" w:rsidRPr="00EE6742" w:rsidRDefault="009E1C49" w:rsidP="009E1C49">
      <w:pPr>
        <w:pStyle w:val="NurText"/>
        <w:bidi/>
        <w:rPr>
          <w:rFonts w:ascii="Courier New" w:hAnsi="Courier New" w:cs="Courier New"/>
        </w:rPr>
      </w:pPr>
      <w:ins w:id="1613" w:author="Transkribus" w:date="2019-12-11T14:30:00Z">
        <w:r w:rsidRPr="00EE6742">
          <w:rPr>
            <w:rFonts w:ascii="Courier New" w:hAnsi="Courier New" w:cs="Courier New"/>
            <w:rtl/>
          </w:rPr>
          <w:t>ابحوى وجحرى بتنامباحثان وكان شية ابهياد كمامتر اله جاتب</w:t>
        </w:r>
      </w:ins>
      <w:r w:rsidRPr="00EE6742">
        <w:rPr>
          <w:rFonts w:ascii="Courier New" w:hAnsi="Courier New" w:cs="Courier New"/>
          <w:rtl/>
        </w:rPr>
        <w:t xml:space="preserve"> من السلطان لكنه </w:t>
      </w:r>
      <w:del w:id="1614" w:author="Transkribus" w:date="2019-12-11T14:30:00Z">
        <w:r w:rsidRPr="009B6BCA">
          <w:rPr>
            <w:rFonts w:ascii="Courier New" w:hAnsi="Courier New" w:cs="Courier New"/>
            <w:rtl/>
          </w:rPr>
          <w:delText>كان معجبا بنفسه مؤذيا لجليسه وجرت بيننا مباحثات فاظهرنى الله تعالى عليه فى مسائل كثيرة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15" w:author="Transkribus" w:date="2019-12-11T14:30:00Z">
        <w:r w:rsidRPr="00EE6742">
          <w:rPr>
            <w:rFonts w:ascii="Courier New" w:hAnsi="Courier New" w:cs="Courier New"/>
            <w:rtl/>
          </w:rPr>
          <w:t>كمان</w:t>
        </w:r>
      </w:ins>
    </w:p>
    <w:p w:rsidR="009E1C49" w:rsidRPr="00EE6742" w:rsidRDefault="009E1C49" w:rsidP="009E1C49">
      <w:pPr>
        <w:pStyle w:val="NurText"/>
        <w:bidi/>
        <w:rPr>
          <w:ins w:id="1616" w:author="Transkribus" w:date="2019-12-11T14:30:00Z"/>
          <w:rFonts w:ascii="Courier New" w:hAnsi="Courier New" w:cs="Courier New"/>
        </w:rPr>
      </w:pPr>
      <w:dir w:val="rtl">
        <w:dir w:val="rtl">
          <w:ins w:id="1617" w:author="Transkribus" w:date="2019-12-11T14:30:00Z">
            <w:r w:rsidRPr="00EE6742">
              <w:rPr>
                <w:rFonts w:ascii="Courier New" w:hAnsi="Courier New" w:cs="Courier New"/>
                <w:rtl/>
              </w:rPr>
              <w:t xml:space="preserve">مجمايفقسه مود بالخليسة وحرف بعتناهباحتات فاطهرفى الله تعالى عليه فى مساقل كشبرة </w:t>
            </w:r>
          </w:ins>
          <w:r w:rsidRPr="00EE6742">
            <w:rPr>
              <w:rFonts w:ascii="Courier New" w:hAnsi="Courier New" w:cs="Courier New"/>
              <w:rtl/>
            </w:rPr>
            <w:t>ثم</w:t>
          </w:r>
          <w:del w:id="1618" w:author="Transkribus" w:date="2019-12-11T14:30:00Z">
            <w:r w:rsidRPr="009B6BCA">
              <w:rPr>
                <w:rFonts w:ascii="Courier New" w:hAnsi="Courier New" w:cs="Courier New"/>
                <w:rtl/>
              </w:rPr>
              <w:delText xml:space="preserve"> انى اهملت جانبه</w:delText>
            </w:r>
          </w:del>
          <w:r>
            <w:t>‬</w:t>
          </w:r>
          <w:r>
            <w:t>‬</w:t>
          </w:r>
        </w:dir>
      </w:dir>
    </w:p>
    <w:p w:rsidR="009E1C49" w:rsidRPr="00EE6742" w:rsidRDefault="009E1C49" w:rsidP="009E1C49">
      <w:pPr>
        <w:pStyle w:val="NurText"/>
        <w:bidi/>
        <w:rPr>
          <w:rFonts w:ascii="Courier New" w:hAnsi="Courier New" w:cs="Courier New"/>
        </w:rPr>
      </w:pPr>
      <w:ins w:id="1619" w:author="Transkribus" w:date="2019-12-11T14:30:00Z">
        <w:r w:rsidRPr="00EE6742">
          <w:rPr>
            <w:rFonts w:ascii="Courier New" w:hAnsi="Courier New" w:cs="Courier New"/>
            <w:rtl/>
          </w:rPr>
          <w:t>ابنى أحصلت جانه</w:t>
        </w:r>
      </w:ins>
      <w:r w:rsidRPr="00EE6742">
        <w:rPr>
          <w:rFonts w:ascii="Courier New" w:hAnsi="Courier New" w:cs="Courier New"/>
          <w:rtl/>
        </w:rPr>
        <w:t xml:space="preserve"> فكان </w:t>
      </w:r>
      <w:del w:id="1620" w:author="Transkribus" w:date="2019-12-11T14:30:00Z">
        <w:r w:rsidRPr="009B6BCA">
          <w:rPr>
            <w:rFonts w:ascii="Courier New" w:hAnsi="Courier New" w:cs="Courier New"/>
            <w:rtl/>
          </w:rPr>
          <w:delText>يتاذى باهمالى له اكثر مما يتاذى</w:delText>
        </w:r>
      </w:del>
      <w:ins w:id="1621" w:author="Transkribus" w:date="2019-12-11T14:30:00Z">
        <w:r w:rsidRPr="00EE6742">
          <w:rPr>
            <w:rFonts w:ascii="Courier New" w:hAnsi="Courier New" w:cs="Courier New"/>
            <w:rtl/>
          </w:rPr>
          <w:t>بتادى باعمالى ه أ كتر عايت أدى</w:t>
        </w:r>
      </w:ins>
      <w:r w:rsidRPr="00EE6742">
        <w:rPr>
          <w:rFonts w:ascii="Courier New" w:hAnsi="Courier New" w:cs="Courier New"/>
          <w:rtl/>
        </w:rPr>
        <w:t xml:space="preserve"> الناس </w:t>
      </w:r>
      <w:del w:id="1622" w:author="Transkribus" w:date="2019-12-11T14:30:00Z">
        <w:r w:rsidRPr="009B6BCA">
          <w:rPr>
            <w:rFonts w:ascii="Courier New" w:hAnsi="Courier New" w:cs="Courier New"/>
            <w:rtl/>
          </w:rPr>
          <w:delText>منه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23" w:author="Transkribus" w:date="2019-12-11T14:30:00Z">
        <w:r w:rsidRPr="00EE6742">
          <w:rPr>
            <w:rFonts w:ascii="Courier New" w:hAnsi="Courier New" w:cs="Courier New"/>
            <w:rtl/>
          </w:rPr>
          <w:t>منهوصملت بديسق نصاقيف</w:t>
        </w:r>
      </w:ins>
    </w:p>
    <w:p w:rsidR="009E1C49" w:rsidRPr="00EE6742" w:rsidRDefault="009E1C49" w:rsidP="009E1C49">
      <w:pPr>
        <w:pStyle w:val="NurText"/>
        <w:bidi/>
        <w:rPr>
          <w:ins w:id="1624" w:author="Transkribus" w:date="2019-12-11T14:30:00Z"/>
          <w:rFonts w:ascii="Courier New" w:hAnsi="Courier New" w:cs="Courier New"/>
        </w:rPr>
      </w:pPr>
      <w:dir w:val="rtl">
        <w:dir w:val="rtl">
          <w:del w:id="1625" w:author="Transkribus" w:date="2019-12-11T14:30:00Z">
            <w:r w:rsidRPr="009B6BCA">
              <w:rPr>
                <w:rFonts w:ascii="Courier New" w:hAnsi="Courier New" w:cs="Courier New"/>
                <w:rtl/>
              </w:rPr>
              <w:delText>وعملت بدمشق تصانيف جمة منها غريب الحديث الكبير جمعت فيه غريب ابى عبيد القاسم بن سلام وغريب ابن قتيبة وغريب</w:delText>
            </w:r>
          </w:del>
          <w:ins w:id="1626" w:author="Transkribus" w:date="2019-12-11T14:30:00Z">
            <w:r w:rsidRPr="00EE6742">
              <w:rPr>
                <w:rFonts w:ascii="Courier New" w:hAnsi="Courier New" w:cs="Courier New"/>
                <w:rtl/>
              </w:rPr>
              <w:t>حمةمنها عريب الجديب الكمير حمعت فيسه عزيب أبى عببيد القساسم بن سلام وعريب ابن</w:t>
            </w:r>
          </w:ins>
          <w:r>
            <w:t>‬</w:t>
          </w:r>
          <w:r>
            <w:t>‬</w:t>
          </w:r>
        </w:dir>
      </w:dir>
    </w:p>
    <w:p w:rsidR="009E1C49" w:rsidRPr="00EE6742" w:rsidRDefault="009E1C49" w:rsidP="009E1C49">
      <w:pPr>
        <w:pStyle w:val="NurText"/>
        <w:bidi/>
        <w:rPr>
          <w:ins w:id="1627" w:author="Transkribus" w:date="2019-12-11T14:30:00Z"/>
          <w:rFonts w:ascii="Courier New" w:hAnsi="Courier New" w:cs="Courier New"/>
        </w:rPr>
      </w:pPr>
      <w:ins w:id="1628" w:author="Transkribus" w:date="2019-12-11T14:30:00Z">
        <w:r w:rsidRPr="00EE6742">
          <w:rPr>
            <w:rFonts w:ascii="Courier New" w:hAnsi="Courier New" w:cs="Courier New"/>
            <w:rtl/>
          </w:rPr>
          <w:t>فتببه وعريب</w:t>
        </w:r>
      </w:ins>
      <w:r w:rsidRPr="00EE6742">
        <w:rPr>
          <w:rFonts w:ascii="Courier New" w:hAnsi="Courier New" w:cs="Courier New"/>
          <w:rtl/>
        </w:rPr>
        <w:t xml:space="preserve"> الخطابى </w:t>
      </w:r>
      <w:del w:id="1629" w:author="Transkribus" w:date="2019-12-11T14:30:00Z">
        <w:r w:rsidRPr="009B6BCA">
          <w:rPr>
            <w:rFonts w:ascii="Courier New" w:hAnsi="Courier New" w:cs="Courier New"/>
            <w:rtl/>
          </w:rPr>
          <w:delText>وكنت ابتدات</w:delText>
        </w:r>
      </w:del>
      <w:ins w:id="1630" w:author="Transkribus" w:date="2019-12-11T14:30:00Z">
        <w:r w:rsidRPr="00EE6742">
          <w:rPr>
            <w:rFonts w:ascii="Courier New" w:hAnsi="Courier New" w:cs="Courier New"/>
            <w:rtl/>
          </w:rPr>
          <w:t>وكنب التدات</w:t>
        </w:r>
      </w:ins>
      <w:r w:rsidRPr="00EE6742">
        <w:rPr>
          <w:rFonts w:ascii="Courier New" w:hAnsi="Courier New" w:cs="Courier New"/>
          <w:rtl/>
        </w:rPr>
        <w:t xml:space="preserve"> به فى المو</w:t>
      </w:r>
      <w:del w:id="1631" w:author="Transkribus" w:date="2019-12-11T14:30:00Z">
        <w:r w:rsidRPr="009B6BCA">
          <w:rPr>
            <w:rFonts w:ascii="Courier New" w:hAnsi="Courier New" w:cs="Courier New"/>
            <w:rtl/>
          </w:rPr>
          <w:delText>ص</w:delText>
        </w:r>
      </w:del>
      <w:ins w:id="1632" w:author="Transkribus" w:date="2019-12-11T14:30:00Z">
        <w:r w:rsidRPr="00EE6742">
          <w:rPr>
            <w:rFonts w:ascii="Courier New" w:hAnsi="Courier New" w:cs="Courier New"/>
            <w:rtl/>
          </w:rPr>
          <w:t>ض</w:t>
        </w:r>
      </w:ins>
      <w:r w:rsidRPr="00EE6742">
        <w:rPr>
          <w:rFonts w:ascii="Courier New" w:hAnsi="Courier New" w:cs="Courier New"/>
          <w:rtl/>
        </w:rPr>
        <w:t xml:space="preserve">ل وعملت له </w:t>
      </w:r>
      <w:del w:id="1633" w:author="Transkribus" w:date="2019-12-11T14:30:00Z">
        <w:r w:rsidRPr="009B6BCA">
          <w:rPr>
            <w:rFonts w:ascii="Courier New" w:hAnsi="Courier New" w:cs="Courier New"/>
            <w:rtl/>
          </w:rPr>
          <w:delText>مختصرا سميته المجرد وعملت كتاب الواضحة</w:delText>
        </w:r>
      </w:del>
      <w:ins w:id="1634" w:author="Transkribus" w:date="2019-12-11T14:30:00Z">
        <w:r w:rsidRPr="00EE6742">
          <w:rPr>
            <w:rFonts w:ascii="Courier New" w:hAnsi="Courier New" w:cs="Courier New"/>
            <w:rtl/>
          </w:rPr>
          <w:t>محنصر ا شميية المجردوعملت</w:t>
        </w:r>
      </w:ins>
    </w:p>
    <w:p w:rsidR="009E1C49" w:rsidRPr="00EE6742" w:rsidRDefault="009E1C49" w:rsidP="009E1C49">
      <w:pPr>
        <w:pStyle w:val="NurText"/>
        <w:bidi/>
        <w:rPr>
          <w:ins w:id="1635" w:author="Transkribus" w:date="2019-12-11T14:30:00Z"/>
          <w:rFonts w:ascii="Courier New" w:hAnsi="Courier New" w:cs="Courier New"/>
        </w:rPr>
      </w:pPr>
      <w:ins w:id="1636" w:author="Transkribus" w:date="2019-12-11T14:30:00Z">
        <w:r w:rsidRPr="00EE6742">
          <w:rPr>
            <w:rFonts w:ascii="Courier New" w:hAnsi="Courier New" w:cs="Courier New"/>
            <w:rtl/>
          </w:rPr>
          <w:t>كناب الواصحه</w:t>
        </w:r>
      </w:ins>
      <w:r w:rsidRPr="00EE6742">
        <w:rPr>
          <w:rFonts w:ascii="Courier New" w:hAnsi="Courier New" w:cs="Courier New"/>
          <w:rtl/>
        </w:rPr>
        <w:t xml:space="preserve"> فى اعراب </w:t>
      </w:r>
      <w:del w:id="1637" w:author="Transkribus" w:date="2019-12-11T14:30:00Z">
        <w:r w:rsidRPr="009B6BCA">
          <w:rPr>
            <w:rFonts w:ascii="Courier New" w:hAnsi="Courier New" w:cs="Courier New"/>
            <w:rtl/>
          </w:rPr>
          <w:delText>الفاتحة نحو عشرين</w:delText>
        </w:r>
      </w:del>
      <w:ins w:id="1638" w:author="Transkribus" w:date="2019-12-11T14:30:00Z">
        <w:r w:rsidRPr="00EE6742">
          <w:rPr>
            <w:rFonts w:ascii="Courier New" w:hAnsi="Courier New" w:cs="Courier New"/>
            <w:rtl/>
          </w:rPr>
          <w:t>القامجة جوعسر بن</w:t>
        </w:r>
      </w:ins>
      <w:r w:rsidRPr="00EE6742">
        <w:rPr>
          <w:rFonts w:ascii="Courier New" w:hAnsi="Courier New" w:cs="Courier New"/>
          <w:rtl/>
        </w:rPr>
        <w:t xml:space="preserve"> كراسا وكتاب الالف وال</w:t>
      </w:r>
      <w:del w:id="1639" w:author="Transkribus" w:date="2019-12-11T14:30:00Z">
        <w:r w:rsidRPr="009B6BCA">
          <w:rPr>
            <w:rFonts w:ascii="Courier New" w:hAnsi="Courier New" w:cs="Courier New"/>
            <w:rtl/>
          </w:rPr>
          <w:delText>ل</w:delText>
        </w:r>
      </w:del>
      <w:r w:rsidRPr="00EE6742">
        <w:rPr>
          <w:rFonts w:ascii="Courier New" w:hAnsi="Courier New" w:cs="Courier New"/>
          <w:rtl/>
        </w:rPr>
        <w:t xml:space="preserve">ام وكتاب </w:t>
      </w:r>
      <w:del w:id="1640" w:author="Transkribus" w:date="2019-12-11T14:30:00Z">
        <w:r w:rsidRPr="009B6BCA">
          <w:rPr>
            <w:rFonts w:ascii="Courier New" w:hAnsi="Courier New" w:cs="Courier New"/>
            <w:rtl/>
          </w:rPr>
          <w:delText>رب وكتابا</w:delText>
        </w:r>
      </w:del>
      <w:ins w:id="1641" w:author="Transkribus" w:date="2019-12-11T14:30:00Z">
        <w:r w:rsidRPr="00EE6742">
          <w:rPr>
            <w:rFonts w:ascii="Courier New" w:hAnsi="Courier New" w:cs="Courier New"/>
            <w:rtl/>
          </w:rPr>
          <w:t>وب</w:t>
        </w:r>
      </w:ins>
    </w:p>
    <w:p w:rsidR="009E1C49" w:rsidRPr="00EE6742" w:rsidRDefault="009E1C49" w:rsidP="009E1C49">
      <w:pPr>
        <w:pStyle w:val="NurText"/>
        <w:bidi/>
        <w:rPr>
          <w:rFonts w:ascii="Courier New" w:hAnsi="Courier New" w:cs="Courier New"/>
        </w:rPr>
      </w:pPr>
      <w:ins w:id="1642" w:author="Transkribus" w:date="2019-12-11T14:30:00Z">
        <w:r w:rsidRPr="00EE6742">
          <w:rPr>
            <w:rFonts w:ascii="Courier New" w:hAnsi="Courier New" w:cs="Courier New"/>
            <w:rtl/>
          </w:rPr>
          <w:t>وكنابا</w:t>
        </w:r>
      </w:ins>
      <w:r w:rsidRPr="00EE6742">
        <w:rPr>
          <w:rFonts w:ascii="Courier New" w:hAnsi="Courier New" w:cs="Courier New"/>
          <w:rtl/>
        </w:rPr>
        <w:t xml:space="preserve"> فى الذات والصفات </w:t>
      </w:r>
      <w:del w:id="1643" w:author="Transkribus" w:date="2019-12-11T14:30:00Z">
        <w:r w:rsidRPr="009B6BCA">
          <w:rPr>
            <w:rFonts w:ascii="Courier New" w:hAnsi="Courier New" w:cs="Courier New"/>
            <w:rtl/>
          </w:rPr>
          <w:delText>الذاتية الجارية على السنة المتكلمين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44" w:author="Transkribus" w:date="2019-12-11T14:30:00Z">
        <w:r w:rsidRPr="00EE6742">
          <w:rPr>
            <w:rFonts w:ascii="Courier New" w:hAnsi="Courier New" w:cs="Courier New"/>
            <w:rtl/>
          </w:rPr>
          <w:t>الذائبة الجار بة على الستة التكامين وقصدب بهذة المستلة الرد</w:t>
        </w:r>
      </w:ins>
    </w:p>
    <w:p w:rsidR="009E1C49" w:rsidRPr="00EE6742" w:rsidRDefault="009E1C49" w:rsidP="009E1C49">
      <w:pPr>
        <w:pStyle w:val="NurText"/>
        <w:bidi/>
        <w:rPr>
          <w:ins w:id="1645" w:author="Transkribus" w:date="2019-12-11T14:30:00Z"/>
          <w:rFonts w:ascii="Courier New" w:hAnsi="Courier New" w:cs="Courier New"/>
        </w:rPr>
      </w:pPr>
      <w:dir w:val="rtl">
        <w:dir w:val="rtl">
          <w:del w:id="1646" w:author="Transkribus" w:date="2019-12-11T14:30:00Z">
            <w:r w:rsidRPr="009B6BCA">
              <w:rPr>
                <w:rFonts w:ascii="Courier New" w:hAnsi="Courier New" w:cs="Courier New"/>
                <w:rtl/>
              </w:rPr>
              <w:delText>وقصدت بهذه المسالة الرد</w:delText>
            </w:r>
          </w:del>
          <w:r w:rsidRPr="00EE6742">
            <w:rPr>
              <w:rFonts w:ascii="Courier New" w:hAnsi="Courier New" w:cs="Courier New"/>
              <w:rtl/>
            </w:rPr>
            <w:t xml:space="preserve"> على الكندى ووجد</w:t>
          </w:r>
          <w:del w:id="1647" w:author="Transkribus" w:date="2019-12-11T14:30:00Z">
            <w:r w:rsidRPr="009B6BCA">
              <w:rPr>
                <w:rFonts w:ascii="Courier New" w:hAnsi="Courier New" w:cs="Courier New"/>
                <w:rtl/>
              </w:rPr>
              <w:delText>ت</w:delText>
            </w:r>
          </w:del>
          <w:r w:rsidRPr="00EE6742">
            <w:rPr>
              <w:rFonts w:ascii="Courier New" w:hAnsi="Courier New" w:cs="Courier New"/>
              <w:rtl/>
            </w:rPr>
            <w:t xml:space="preserve"> بدمشق الش</w:t>
          </w:r>
          <w:del w:id="1648" w:author="Transkribus" w:date="2019-12-11T14:30:00Z">
            <w:r w:rsidRPr="009B6BCA">
              <w:rPr>
                <w:rFonts w:ascii="Courier New" w:hAnsi="Courier New" w:cs="Courier New"/>
                <w:rtl/>
              </w:rPr>
              <w:delText>يخ</w:delText>
            </w:r>
          </w:del>
          <w:ins w:id="1649" w:author="Transkribus" w:date="2019-12-11T14:30:00Z">
            <w:r w:rsidRPr="00EE6742">
              <w:rPr>
                <w:rFonts w:ascii="Courier New" w:hAnsi="Courier New" w:cs="Courier New"/>
                <w:rtl/>
              </w:rPr>
              <w:t>ح</w:t>
            </w:r>
          </w:ins>
          <w:r w:rsidRPr="00EE6742">
            <w:rPr>
              <w:rFonts w:ascii="Courier New" w:hAnsi="Courier New" w:cs="Courier New"/>
              <w:rtl/>
            </w:rPr>
            <w:t xml:space="preserve"> عبد الله بن </w:t>
          </w:r>
          <w:del w:id="1650" w:author="Transkribus" w:date="2019-12-11T14:30:00Z">
            <w:r w:rsidRPr="009B6BCA">
              <w:rPr>
                <w:rFonts w:ascii="Courier New" w:hAnsi="Courier New" w:cs="Courier New"/>
                <w:rtl/>
              </w:rPr>
              <w:delText>نائلى نازلا بالماذنة الغربية وقد عكف</w:delText>
            </w:r>
          </w:del>
          <w:ins w:id="1651" w:author="Transkribus" w:date="2019-12-11T14:30:00Z">
            <w:r w:rsidRPr="00EE6742">
              <w:rPr>
                <w:rFonts w:ascii="Courier New" w:hAnsi="Courier New" w:cs="Courier New"/>
                <w:rtl/>
              </w:rPr>
              <w:t>ثالى ثازلا بالمادثة الغرية ومدحكف</w:t>
            </w:r>
          </w:ins>
          <w:r w:rsidRPr="00EE6742">
            <w:rPr>
              <w:rFonts w:ascii="Courier New" w:hAnsi="Courier New" w:cs="Courier New"/>
              <w:rtl/>
            </w:rPr>
            <w:t xml:space="preserve"> عليه</w:t>
          </w:r>
          <w:del w:id="1652" w:author="Transkribus" w:date="2019-12-11T14:30:00Z">
            <w:r w:rsidRPr="009B6BCA">
              <w:rPr>
                <w:rFonts w:ascii="Courier New" w:hAnsi="Courier New" w:cs="Courier New"/>
                <w:rtl/>
              </w:rPr>
              <w:delText xml:space="preserve"> جماعة وتحزب</w:delText>
            </w:r>
          </w:del>
          <w:r>
            <w:t>‬</w:t>
          </w:r>
          <w:r>
            <w:t>‬</w:t>
          </w:r>
        </w:dir>
      </w:dir>
    </w:p>
    <w:p w:rsidR="009E1C49" w:rsidRPr="00EE6742" w:rsidRDefault="009E1C49" w:rsidP="009E1C49">
      <w:pPr>
        <w:pStyle w:val="NurText"/>
        <w:bidi/>
        <w:rPr>
          <w:ins w:id="1653" w:author="Transkribus" w:date="2019-12-11T14:30:00Z"/>
          <w:rFonts w:ascii="Courier New" w:hAnsi="Courier New" w:cs="Courier New"/>
        </w:rPr>
      </w:pPr>
      <w:ins w:id="1654" w:author="Transkribus" w:date="2019-12-11T14:30:00Z">
        <w:r w:rsidRPr="00EE6742">
          <w:rPr>
            <w:rFonts w:ascii="Courier New" w:hAnsi="Courier New" w:cs="Courier New"/>
            <w:rtl/>
          </w:rPr>
          <w:t xml:space="preserve"> جماعه ويجرب</w:t>
        </w:r>
      </w:ins>
      <w:r w:rsidRPr="00EE6742">
        <w:rPr>
          <w:rFonts w:ascii="Courier New" w:hAnsi="Courier New" w:cs="Courier New"/>
          <w:rtl/>
        </w:rPr>
        <w:t xml:space="preserve"> الناس فيه </w:t>
      </w:r>
      <w:del w:id="1655" w:author="Transkribus" w:date="2019-12-11T14:30:00Z">
        <w:r w:rsidRPr="009B6BCA">
          <w:rPr>
            <w:rFonts w:ascii="Courier New" w:hAnsi="Courier New" w:cs="Courier New"/>
            <w:rtl/>
          </w:rPr>
          <w:delText>حزبين</w:delText>
        </w:r>
      </w:del>
      <w:ins w:id="1656" w:author="Transkribus" w:date="2019-12-11T14:30:00Z">
        <w:r w:rsidRPr="00EE6742">
          <w:rPr>
            <w:rFonts w:ascii="Courier New" w:hAnsi="Courier New" w:cs="Courier New"/>
            <w:rtl/>
          </w:rPr>
          <w:t>جريين</w:t>
        </w:r>
      </w:ins>
      <w:r w:rsidRPr="00EE6742">
        <w:rPr>
          <w:rFonts w:ascii="Courier New" w:hAnsi="Courier New" w:cs="Courier New"/>
          <w:rtl/>
        </w:rPr>
        <w:t xml:space="preserve"> له و</w:t>
      </w:r>
      <w:del w:id="1657" w:author="Transkribus" w:date="2019-12-11T14:30:00Z">
        <w:r w:rsidRPr="009B6BCA">
          <w:rPr>
            <w:rFonts w:ascii="Courier New" w:hAnsi="Courier New" w:cs="Courier New"/>
            <w:rtl/>
          </w:rPr>
          <w:delText>ع</w:delText>
        </w:r>
      </w:del>
      <w:r w:rsidRPr="00EE6742">
        <w:rPr>
          <w:rFonts w:ascii="Courier New" w:hAnsi="Courier New" w:cs="Courier New"/>
          <w:rtl/>
        </w:rPr>
        <w:t>لي</w:t>
      </w:r>
      <w:del w:id="1658" w:author="Transkribus" w:date="2019-12-11T14:30:00Z">
        <w:r w:rsidRPr="009B6BCA">
          <w:rPr>
            <w:rFonts w:ascii="Courier New" w:hAnsi="Courier New" w:cs="Courier New"/>
            <w:rtl/>
          </w:rPr>
          <w:delText>ه</w:delText>
        </w:r>
      </w:del>
      <w:ins w:id="1659" w:author="Transkribus" w:date="2019-12-11T14:30:00Z">
        <w:r w:rsidRPr="00EE6742">
          <w:rPr>
            <w:rFonts w:ascii="Courier New" w:hAnsi="Courier New" w:cs="Courier New"/>
            <w:rtl/>
          </w:rPr>
          <w:t>ة</w:t>
        </w:r>
      </w:ins>
      <w:r w:rsidRPr="00EE6742">
        <w:rPr>
          <w:rFonts w:ascii="Courier New" w:hAnsi="Courier New" w:cs="Courier New"/>
          <w:rtl/>
        </w:rPr>
        <w:t xml:space="preserve"> فكان الخطيب </w:t>
      </w:r>
      <w:del w:id="1660" w:author="Transkribus" w:date="2019-12-11T14:30:00Z">
        <w:r w:rsidRPr="009B6BCA">
          <w:rPr>
            <w:rFonts w:ascii="Courier New" w:hAnsi="Courier New" w:cs="Courier New"/>
            <w:rtl/>
          </w:rPr>
          <w:delText>الدولعى</w:delText>
        </w:r>
      </w:del>
      <w:ins w:id="1661" w:author="Transkribus" w:date="2019-12-11T14:30:00Z">
        <w:r w:rsidRPr="00EE6742">
          <w:rPr>
            <w:rFonts w:ascii="Courier New" w:hAnsi="Courier New" w:cs="Courier New"/>
            <w:rtl/>
          </w:rPr>
          <w:t>الدو ابى</w:t>
        </w:r>
      </w:ins>
      <w:r w:rsidRPr="00EE6742">
        <w:rPr>
          <w:rFonts w:ascii="Courier New" w:hAnsi="Courier New" w:cs="Courier New"/>
          <w:rtl/>
        </w:rPr>
        <w:t xml:space="preserve"> عليه وكان من </w:t>
      </w:r>
      <w:del w:id="1662" w:author="Transkribus" w:date="2019-12-11T14:30:00Z">
        <w:r w:rsidRPr="009B6BCA">
          <w:rPr>
            <w:rFonts w:ascii="Courier New" w:hAnsi="Courier New" w:cs="Courier New"/>
            <w:rtl/>
          </w:rPr>
          <w:delText>الاعيان له منزلة</w:delText>
        </w:r>
      </w:del>
      <w:ins w:id="1663" w:author="Transkribus" w:date="2019-12-11T14:30:00Z">
        <w:r w:rsidRPr="00EE6742">
          <w:rPr>
            <w:rFonts w:ascii="Courier New" w:hAnsi="Courier New" w:cs="Courier New"/>
            <w:rtl/>
          </w:rPr>
          <w:t>الاعبانله</w:t>
        </w:r>
      </w:ins>
    </w:p>
    <w:p w:rsidR="009E1C49" w:rsidRPr="00EE6742" w:rsidRDefault="009E1C49" w:rsidP="009E1C49">
      <w:pPr>
        <w:pStyle w:val="NurText"/>
        <w:bidi/>
        <w:rPr>
          <w:ins w:id="1664" w:author="Transkribus" w:date="2019-12-11T14:30:00Z"/>
          <w:rFonts w:ascii="Courier New" w:hAnsi="Courier New" w:cs="Courier New"/>
        </w:rPr>
      </w:pPr>
      <w:ins w:id="1665" w:author="Transkribus" w:date="2019-12-11T14:30:00Z">
        <w:r w:rsidRPr="00EE6742">
          <w:rPr>
            <w:rFonts w:ascii="Courier New" w:hAnsi="Courier New" w:cs="Courier New"/>
            <w:rtl/>
          </w:rPr>
          <w:t>ابير</w:t>
        </w:r>
      </w:ins>
    </w:p>
    <w:p w:rsidR="009E1C49" w:rsidRPr="00EE6742" w:rsidRDefault="009E1C49" w:rsidP="009E1C49">
      <w:pPr>
        <w:pStyle w:val="NurText"/>
        <w:bidi/>
        <w:rPr>
          <w:ins w:id="1666" w:author="Transkribus" w:date="2019-12-11T14:30:00Z"/>
          <w:rFonts w:ascii="Courier New" w:hAnsi="Courier New" w:cs="Courier New"/>
        </w:rPr>
      </w:pPr>
      <w:ins w:id="1667" w:author="Transkribus" w:date="2019-12-11T14:30:00Z">
        <w:r w:rsidRPr="00EE6742">
          <w:rPr>
            <w:rFonts w:ascii="Courier New" w:hAnsi="Courier New" w:cs="Courier New"/>
            <w:rtl/>
          </w:rPr>
          <w:t>٢٠٥</w:t>
        </w:r>
      </w:ins>
    </w:p>
    <w:p w:rsidR="009E1C49" w:rsidRPr="00EE6742" w:rsidRDefault="009E1C49" w:rsidP="009E1C49">
      <w:pPr>
        <w:pStyle w:val="NurText"/>
        <w:bidi/>
        <w:rPr>
          <w:rFonts w:ascii="Courier New" w:hAnsi="Courier New" w:cs="Courier New"/>
        </w:rPr>
      </w:pPr>
      <w:ins w:id="1668" w:author="Transkribus" w:date="2019-12-11T14:30:00Z">
        <w:r w:rsidRPr="00EE6742">
          <w:rPr>
            <w:rFonts w:ascii="Courier New" w:hAnsi="Courier New" w:cs="Courier New"/>
            <w:rtl/>
          </w:rPr>
          <w:t>مفرزلة</w:t>
        </w:r>
      </w:ins>
      <w:r w:rsidRPr="00EE6742">
        <w:rPr>
          <w:rFonts w:ascii="Courier New" w:hAnsi="Courier New" w:cs="Courier New"/>
          <w:rtl/>
        </w:rPr>
        <w:t xml:space="preserve"> وناموس</w:t>
      </w:r>
      <w:del w:id="166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70" w:author="Transkribus" w:date="2019-12-11T14:30:00Z">
        <w:r w:rsidRPr="00EE6742">
          <w:rPr>
            <w:rFonts w:ascii="Courier New" w:hAnsi="Courier New" w:cs="Courier New"/>
            <w:rtl/>
          </w:rPr>
          <w:t xml:space="preserve"> ثم خلط ابن ثاعلى على نفسه فامان عدوة عليه وصار بكام فى الكممياء</w:t>
        </w:r>
      </w:ins>
    </w:p>
    <w:p w:rsidR="009E1C49" w:rsidRPr="009B6BCA" w:rsidRDefault="009E1C49" w:rsidP="009E1C49">
      <w:pPr>
        <w:pStyle w:val="NurText"/>
        <w:bidi/>
        <w:rPr>
          <w:del w:id="1671" w:author="Transkribus" w:date="2019-12-11T14:30:00Z"/>
          <w:rFonts w:ascii="Courier New" w:hAnsi="Courier New" w:cs="Courier New"/>
        </w:rPr>
      </w:pPr>
      <w:dir w:val="rtl">
        <w:dir w:val="rtl">
          <w:del w:id="1672" w:author="Transkribus" w:date="2019-12-11T14:30:00Z">
            <w:r w:rsidRPr="009B6BCA">
              <w:rPr>
                <w:rFonts w:ascii="Courier New" w:hAnsi="Courier New" w:cs="Courier New"/>
                <w:rtl/>
              </w:rPr>
              <w:delText>ثم خلط ابن نائلى على نفسه فاعان عدوه</w:delText>
            </w:r>
          </w:del>
          <w:ins w:id="1673" w:author="Transkribus" w:date="2019-12-11T14:30:00Z">
            <w:r w:rsidRPr="00EE6742">
              <w:rPr>
                <w:rFonts w:ascii="Courier New" w:hAnsi="Courier New" w:cs="Courier New"/>
                <w:rtl/>
              </w:rPr>
              <w:t>والغلسفة وكتر التشنبع</w:t>
            </w:r>
          </w:ins>
          <w:r w:rsidRPr="00EE6742">
            <w:rPr>
              <w:rFonts w:ascii="Courier New" w:hAnsi="Courier New" w:cs="Courier New"/>
              <w:rtl/>
            </w:rPr>
            <w:t xml:space="preserve"> عليه </w:t>
          </w:r>
          <w:del w:id="1674" w:author="Transkribus" w:date="2019-12-11T14:30:00Z">
            <w:r w:rsidRPr="009B6BCA">
              <w:rPr>
                <w:rFonts w:ascii="Courier New" w:hAnsi="Courier New" w:cs="Courier New"/>
                <w:rtl/>
              </w:rPr>
              <w:delText>وصار يتكلم فى الكيمياء والفلسفة وكثر التشنيع عليه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675" w:author="Transkribus" w:date="2019-12-11T14:30:00Z"/>
          <w:rFonts w:ascii="Courier New" w:hAnsi="Courier New" w:cs="Courier New"/>
        </w:rPr>
      </w:pPr>
      <w:dir w:val="rtl">
        <w:dir w:val="rtl">
          <w:del w:id="1676" w:author="Transkribus" w:date="2019-12-11T14:30:00Z">
            <w:r w:rsidRPr="009B6BCA">
              <w:rPr>
                <w:rFonts w:ascii="Courier New" w:hAnsi="Courier New" w:cs="Courier New"/>
                <w:rtl/>
              </w:rPr>
              <w:delText>واجتمعت به</w:delText>
            </w:r>
          </w:del>
          <w:ins w:id="1677" w:author="Transkribus" w:date="2019-12-11T14:30:00Z">
            <w:r w:rsidRPr="00EE6742">
              <w:rPr>
                <w:rFonts w:ascii="Courier New" w:hAnsi="Courier New" w:cs="Courier New"/>
                <w:rtl/>
              </w:rPr>
              <w:t>واحتمعي بة</w:t>
            </w:r>
          </w:ins>
          <w:r w:rsidRPr="00EE6742">
            <w:rPr>
              <w:rFonts w:ascii="Courier New" w:hAnsi="Courier New" w:cs="Courier New"/>
              <w:rtl/>
            </w:rPr>
            <w:t xml:space="preserve"> فصار </w:t>
          </w:r>
          <w:del w:id="1678" w:author="Transkribus" w:date="2019-12-11T14:30:00Z">
            <w:r w:rsidRPr="009B6BCA">
              <w:rPr>
                <w:rFonts w:ascii="Courier New" w:hAnsi="Courier New" w:cs="Courier New"/>
                <w:rtl/>
              </w:rPr>
              <w:delText>يسالنى</w:delText>
            </w:r>
          </w:del>
          <w:ins w:id="1679" w:author="Transkribus" w:date="2019-12-11T14:30:00Z">
            <w:r w:rsidRPr="00EE6742">
              <w:rPr>
                <w:rFonts w:ascii="Courier New" w:hAnsi="Courier New" w:cs="Courier New"/>
                <w:rtl/>
              </w:rPr>
              <w:t>ب- النى</w:t>
            </w:r>
          </w:ins>
          <w:r w:rsidRPr="00EE6742">
            <w:rPr>
              <w:rFonts w:ascii="Courier New" w:hAnsi="Courier New" w:cs="Courier New"/>
              <w:rtl/>
            </w:rPr>
            <w:t xml:space="preserve"> عن </w:t>
          </w:r>
          <w:del w:id="1680" w:author="Transkribus" w:date="2019-12-11T14:30:00Z">
            <w:r w:rsidRPr="009B6BCA">
              <w:rPr>
                <w:rFonts w:ascii="Courier New" w:hAnsi="Courier New" w:cs="Courier New"/>
                <w:rtl/>
              </w:rPr>
              <w:delText>اعمال اعتقد</w:delText>
            </w:r>
          </w:del>
          <w:ins w:id="1681" w:author="Transkribus" w:date="2019-12-11T14:30:00Z">
            <w:r w:rsidRPr="00EE6742">
              <w:rPr>
                <w:rFonts w:ascii="Courier New" w:hAnsi="Courier New" w:cs="Courier New"/>
                <w:rtl/>
              </w:rPr>
              <w:t>أعمال أعنقد</w:t>
            </w:r>
          </w:ins>
          <w:r w:rsidRPr="00EE6742">
            <w:rPr>
              <w:rFonts w:ascii="Courier New" w:hAnsi="Courier New" w:cs="Courier New"/>
              <w:rtl/>
            </w:rPr>
            <w:t xml:space="preserve"> انها </w:t>
          </w:r>
          <w:del w:id="1682" w:author="Transkribus" w:date="2019-12-11T14:30:00Z">
            <w:r w:rsidRPr="009B6BCA">
              <w:rPr>
                <w:rFonts w:ascii="Courier New" w:hAnsi="Courier New" w:cs="Courier New"/>
                <w:rtl/>
              </w:rPr>
              <w:delText>خسيسة نزرة فيعظمها</w:delText>
            </w:r>
          </w:del>
          <w:ins w:id="1683" w:author="Transkribus" w:date="2019-12-11T14:30:00Z">
            <w:r w:rsidRPr="00EE6742">
              <w:rPr>
                <w:rFonts w:ascii="Courier New" w:hAnsi="Courier New" w:cs="Courier New"/>
                <w:rtl/>
              </w:rPr>
              <w:t>خسدسة ررة</w:t>
            </w:r>
          </w:ins>
          <w:r>
            <w:t>‬</w:t>
          </w:r>
          <w:r>
            <w:t>‬</w:t>
          </w:r>
        </w:dir>
      </w:dir>
    </w:p>
    <w:p w:rsidR="009E1C49" w:rsidRPr="009B6BCA" w:rsidRDefault="009E1C49" w:rsidP="009E1C49">
      <w:pPr>
        <w:pStyle w:val="NurText"/>
        <w:bidi/>
        <w:rPr>
          <w:del w:id="1684" w:author="Transkribus" w:date="2019-12-11T14:30:00Z"/>
          <w:rFonts w:ascii="Courier New" w:hAnsi="Courier New" w:cs="Courier New"/>
        </w:rPr>
      </w:pPr>
      <w:ins w:id="1685" w:author="Transkribus" w:date="2019-12-11T14:30:00Z">
        <w:r w:rsidRPr="00EE6742">
          <w:rPr>
            <w:rFonts w:ascii="Courier New" w:hAnsi="Courier New" w:cs="Courier New"/>
            <w:rtl/>
          </w:rPr>
          <w:lastRenderedPageBreak/>
          <w:t>فيعطمها</w:t>
        </w:r>
      </w:ins>
      <w:r w:rsidRPr="00EE6742">
        <w:rPr>
          <w:rFonts w:ascii="Courier New" w:hAnsi="Courier New" w:cs="Courier New"/>
          <w:rtl/>
        </w:rPr>
        <w:t xml:space="preserve"> ويحتفل </w:t>
      </w:r>
      <w:del w:id="1686" w:author="Transkribus" w:date="2019-12-11T14:30:00Z">
        <w:r w:rsidRPr="009B6BCA">
          <w:rPr>
            <w:rFonts w:ascii="Courier New" w:hAnsi="Courier New" w:cs="Courier New"/>
            <w:rtl/>
          </w:rPr>
          <w:delText>بها ويكتبها مني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ins w:id="1687" w:author="Transkribus" w:date="2019-12-11T14:30:00Z">
            <w:r w:rsidRPr="00EE6742">
              <w:rPr>
                <w:rFonts w:ascii="Courier New" w:hAnsi="Courier New" w:cs="Courier New"/>
                <w:rtl/>
              </w:rPr>
              <w:t xml:space="preserve">بهاو بكتها مى </w:t>
            </w:r>
          </w:ins>
          <w:r w:rsidRPr="00EE6742">
            <w:rPr>
              <w:rFonts w:ascii="Courier New" w:hAnsi="Courier New" w:cs="Courier New"/>
              <w:rtl/>
            </w:rPr>
            <w:t xml:space="preserve">وكاشفته فلم </w:t>
          </w:r>
          <w:del w:id="1688" w:author="Transkribus" w:date="2019-12-11T14:30:00Z">
            <w:r w:rsidRPr="009B6BCA">
              <w:rPr>
                <w:rFonts w:ascii="Courier New" w:hAnsi="Courier New" w:cs="Courier New"/>
                <w:rtl/>
              </w:rPr>
              <w:delText>اجده كما كان فى نفسى فساء به ظنى وبطريقه ثم باحثته فى العلوم فوجدت عنده منها اطرافا نزرة فقلت له يوما لو صرفت زمانك الذى ضيعته فى طلب الصنعة الى بعض العلوم الشرعية او العقلية كنت اليوم فريد عصرك مخدوما طول عمرك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89" w:author="Transkribus" w:date="2019-12-11T14:30:00Z">
            <w:r w:rsidRPr="00EE6742">
              <w:rPr>
                <w:rFonts w:ascii="Courier New" w:hAnsi="Courier New" w:cs="Courier New"/>
                <w:rtl/>
              </w:rPr>
              <w:t>أحمدة كماكمان فى ففسى نساء ب لخنى ويبطريقة</w:t>
            </w:r>
          </w:ins>
          <w:r>
            <w:t>‬</w:t>
          </w:r>
          <w:r>
            <w:t>‬</w:t>
          </w:r>
        </w:dir>
      </w:dir>
    </w:p>
    <w:p w:rsidR="009E1C49" w:rsidRPr="009B6BCA" w:rsidRDefault="009E1C49" w:rsidP="009E1C49">
      <w:pPr>
        <w:pStyle w:val="NurText"/>
        <w:bidi/>
        <w:rPr>
          <w:del w:id="1690" w:author="Transkribus" w:date="2019-12-11T14:30:00Z"/>
          <w:rFonts w:ascii="Courier New" w:hAnsi="Courier New" w:cs="Courier New"/>
        </w:rPr>
      </w:pPr>
      <w:dir w:val="rtl">
        <w:dir w:val="rtl">
          <w:del w:id="1691" w:author="Transkribus" w:date="2019-12-11T14:30:00Z">
            <w:r w:rsidRPr="009B6BCA">
              <w:rPr>
                <w:rFonts w:ascii="Courier New" w:hAnsi="Courier New" w:cs="Courier New"/>
                <w:rtl/>
              </w:rPr>
              <w:delText>وهذا هو الكيمياء لا ما تطلبه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692" w:author="Transkribus" w:date="2019-12-11T14:30:00Z"/>
          <w:rFonts w:ascii="Courier New" w:hAnsi="Courier New" w:cs="Courier New"/>
        </w:rPr>
      </w:pPr>
      <w:dir w:val="rtl">
        <w:dir w:val="rtl">
          <w:del w:id="1693" w:author="Transkribus" w:date="2019-12-11T14:30:00Z">
            <w:r w:rsidRPr="009B6BCA">
              <w:rPr>
                <w:rFonts w:ascii="Courier New" w:hAnsi="Courier New" w:cs="Courier New"/>
                <w:rtl/>
              </w:rPr>
              <w:delText xml:space="preserve">ثم اعتبرت بحاله وانزجرت بسوء ماله </w:delText>
            </w:r>
          </w:del>
          <w:ins w:id="1694" w:author="Transkribus" w:date="2019-12-11T14:30:00Z">
            <w:r w:rsidRPr="00EE6742">
              <w:rPr>
                <w:rFonts w:ascii="Courier New" w:hAnsi="Courier New" w:cs="Courier New"/>
                <w:rtl/>
              </w:rPr>
              <w:t>ثم باجبية فى العلوم فوجدب عندة منها أطر افافزررة فقلت لهيوما لو سصرفت رماقل الذى صيعثة</w:t>
            </w:r>
          </w:ins>
          <w:r>
            <w:t>‬</w:t>
          </w:r>
          <w:r>
            <w:t>‬</w:t>
          </w:r>
        </w:dir>
      </w:dir>
    </w:p>
    <w:p w:rsidR="009E1C49" w:rsidRPr="00EE6742" w:rsidRDefault="009E1C49" w:rsidP="009E1C49">
      <w:pPr>
        <w:pStyle w:val="NurText"/>
        <w:bidi/>
        <w:rPr>
          <w:ins w:id="1695" w:author="Transkribus" w:date="2019-12-11T14:30:00Z"/>
          <w:rFonts w:ascii="Courier New" w:hAnsi="Courier New" w:cs="Courier New"/>
        </w:rPr>
      </w:pPr>
      <w:ins w:id="1696" w:author="Transkribus" w:date="2019-12-11T14:30:00Z">
        <w:r w:rsidRPr="00EE6742">
          <w:rPr>
            <w:rFonts w:ascii="Courier New" w:hAnsi="Courier New" w:cs="Courier New"/>
            <w:rtl/>
          </w:rPr>
          <w:t xml:space="preserve"> فى طلب الصنعة الى يعق العسلوم الشر عبة أو العقلية كتت البوم فزيد عصرلك مجدوما</w:t>
        </w:r>
      </w:ins>
    </w:p>
    <w:p w:rsidR="009E1C49" w:rsidRPr="00EE6742" w:rsidRDefault="009E1C49" w:rsidP="009E1C49">
      <w:pPr>
        <w:pStyle w:val="NurText"/>
        <w:bidi/>
        <w:rPr>
          <w:rFonts w:ascii="Courier New" w:hAnsi="Courier New" w:cs="Courier New"/>
        </w:rPr>
      </w:pPr>
      <w:ins w:id="1697" w:author="Transkribus" w:date="2019-12-11T14:30:00Z">
        <w:r w:rsidRPr="00EE6742">
          <w:rPr>
            <w:rFonts w:ascii="Courier New" w:hAnsi="Courier New" w:cs="Courier New"/>
            <w:rtl/>
          </w:rPr>
          <w:t xml:space="preserve">طول عمراة وهذاه والكسمباء الاماتطليه ثم اعمير بن مجاله وانرحرف بسوءماله </w:t>
        </w:r>
      </w:ins>
      <w:r w:rsidRPr="00EE6742">
        <w:rPr>
          <w:rFonts w:ascii="Courier New" w:hAnsi="Courier New" w:cs="Courier New"/>
          <w:rtl/>
        </w:rPr>
        <w:t>والسعيد</w:t>
      </w:r>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من وعظ </w:t>
      </w:r>
      <w:del w:id="1698" w:author="Transkribus" w:date="2019-12-11T14:30:00Z">
        <w:r w:rsidRPr="009B6BCA">
          <w:rPr>
            <w:rFonts w:ascii="Courier New" w:hAnsi="Courier New" w:cs="Courier New"/>
            <w:rtl/>
          </w:rPr>
          <w:delText>بغيره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99" w:author="Transkribus" w:date="2019-12-11T14:30:00Z">
        <w:r w:rsidRPr="00EE6742">
          <w:rPr>
            <w:rFonts w:ascii="Courier New" w:hAnsi="Courier New" w:cs="Courier New"/>
            <w:rtl/>
          </w:rPr>
          <w:t>بغير مناقلعث ولكر لا كل الاقلاح ثم الله يوجه الى صلاجم الدين يطاهر عكا سكو</w:t>
        </w:r>
      </w:ins>
    </w:p>
    <w:p w:rsidR="009E1C49" w:rsidRPr="009B6BCA" w:rsidRDefault="009E1C49" w:rsidP="009E1C49">
      <w:pPr>
        <w:pStyle w:val="NurText"/>
        <w:bidi/>
        <w:rPr>
          <w:del w:id="1700" w:author="Transkribus" w:date="2019-12-11T14:30:00Z"/>
          <w:rFonts w:ascii="Courier New" w:hAnsi="Courier New" w:cs="Courier New"/>
        </w:rPr>
      </w:pPr>
      <w:dir w:val="rtl">
        <w:dir w:val="rtl">
          <w:del w:id="1701" w:author="Transkribus" w:date="2019-12-11T14:30:00Z">
            <w:r w:rsidRPr="009B6BCA">
              <w:rPr>
                <w:rFonts w:ascii="Courier New" w:hAnsi="Courier New" w:cs="Courier New"/>
                <w:rtl/>
              </w:rPr>
              <w:delText>فاقلعت ولكن لا كل الاقلاع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1702" w:author="Transkribus" w:date="2019-12-11T14:30:00Z"/>
          <w:rFonts w:ascii="Courier New" w:hAnsi="Courier New" w:cs="Courier New"/>
        </w:rPr>
      </w:pPr>
      <w:dir w:val="rtl">
        <w:dir w:val="rtl">
          <w:del w:id="1703" w:author="Transkribus" w:date="2019-12-11T14:30:00Z">
            <w:r w:rsidRPr="009B6BCA">
              <w:rPr>
                <w:rFonts w:ascii="Courier New" w:hAnsi="Courier New" w:cs="Courier New"/>
                <w:rtl/>
              </w:rPr>
              <w:delText>ثم انه توجه الى صلاح الدين بظاهر عكا يشكو اليه الدولعى وعاد مريضا وحمل الى البيمارستان فمات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1704" w:author="Transkribus" w:date="2019-12-11T14:30:00Z"/>
          <w:rFonts w:ascii="Courier New" w:hAnsi="Courier New" w:cs="Courier New"/>
        </w:rPr>
      </w:pPr>
      <w:dir w:val="rtl">
        <w:dir w:val="rtl">
          <w:del w:id="1705" w:author="Transkribus" w:date="2019-12-11T14:30:00Z">
            <w:r w:rsidRPr="009B6BCA">
              <w:rPr>
                <w:rFonts w:ascii="Courier New" w:hAnsi="Courier New" w:cs="Courier New"/>
                <w:rtl/>
              </w:rPr>
              <w:delText>واخذ كتبه المعتمد شحنة دمشق وكان متيما بالصنعة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706" w:author="Transkribus" w:date="2019-12-11T14:30:00Z"/>
          <w:rFonts w:ascii="Courier New" w:hAnsi="Courier New" w:cs="Courier New"/>
        </w:rPr>
      </w:pPr>
      <w:dir w:val="rtl">
        <w:dir w:val="rtl">
          <w:del w:id="1707" w:author="Transkribus" w:date="2019-12-11T14:30:00Z">
            <w:r w:rsidRPr="009B6BCA">
              <w:rPr>
                <w:rFonts w:ascii="Courier New" w:hAnsi="Courier New" w:cs="Courier New"/>
                <w:rtl/>
              </w:rPr>
              <w:delText>ثم انى توجهت</w:delText>
            </w:r>
          </w:del>
          <w:ins w:id="1708" w:author="Transkribus" w:date="2019-12-11T14:30:00Z">
            <w:r w:rsidRPr="00EE6742">
              <w:rPr>
                <w:rFonts w:ascii="Courier New" w:hAnsi="Courier New" w:cs="Courier New"/>
                <w:rtl/>
              </w:rPr>
              <w:t>اليه الدولى وعادمر يصاو جمل الى البمار ستان فمات هوأحذكتبه المعثمد سجيه ديسق</w:t>
            </w:r>
          </w:ins>
          <w:r>
            <w:t>‬</w:t>
          </w:r>
          <w:r>
            <w:t>‬</w:t>
          </w:r>
        </w:dir>
      </w:dir>
    </w:p>
    <w:p w:rsidR="009E1C49" w:rsidRPr="00EE6742" w:rsidRDefault="009E1C49" w:rsidP="009E1C49">
      <w:pPr>
        <w:pStyle w:val="NurText"/>
        <w:bidi/>
        <w:rPr>
          <w:rFonts w:ascii="Courier New" w:hAnsi="Courier New" w:cs="Courier New"/>
        </w:rPr>
      </w:pPr>
      <w:ins w:id="1709" w:author="Transkribus" w:date="2019-12-11T14:30:00Z">
        <w:r w:rsidRPr="00EE6742">
          <w:rPr>
            <w:rFonts w:ascii="Courier New" w:hAnsi="Courier New" w:cs="Courier New"/>
            <w:rtl/>
          </w:rPr>
          <w:t>وكان مسيماب الصفعه ثم ألى يوجهت</w:t>
        </w:r>
      </w:ins>
      <w:r w:rsidRPr="00EE6742">
        <w:rPr>
          <w:rFonts w:ascii="Courier New" w:hAnsi="Courier New" w:cs="Courier New"/>
          <w:rtl/>
        </w:rPr>
        <w:t xml:space="preserve"> الى زيارة القدس ثم الى </w:t>
      </w:r>
      <w:del w:id="1710" w:author="Transkribus" w:date="2019-12-11T14:30:00Z">
        <w:r w:rsidRPr="009B6BCA">
          <w:rPr>
            <w:rFonts w:ascii="Courier New" w:hAnsi="Courier New" w:cs="Courier New"/>
            <w:rtl/>
          </w:rPr>
          <w:delText>صلاح الدين بظاهر عكة فاجتمعت ببهاء الدين بن شداد قاضى العسكر يومئذ وكان قد اتصل به شهرتى بالموصل فانبسط الى واقبل علي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11" w:author="Transkribus" w:date="2019-12-11T14:30:00Z">
        <w:r w:rsidRPr="00EE6742">
          <w:rPr>
            <w:rFonts w:ascii="Courier New" w:hAnsi="Courier New" w:cs="Courier New"/>
            <w:rtl/>
          </w:rPr>
          <w:t>سلام الدين يطاهر عكاناسحتمعبث</w:t>
        </w:r>
      </w:ins>
    </w:p>
    <w:p w:rsidR="009E1C49" w:rsidRPr="00EE6742" w:rsidRDefault="009E1C49" w:rsidP="009E1C49">
      <w:pPr>
        <w:pStyle w:val="NurText"/>
        <w:bidi/>
        <w:rPr>
          <w:ins w:id="1712" w:author="Transkribus" w:date="2019-12-11T14:30:00Z"/>
          <w:rFonts w:ascii="Courier New" w:hAnsi="Courier New" w:cs="Courier New"/>
        </w:rPr>
      </w:pPr>
      <w:dir w:val="rtl">
        <w:dir w:val="rtl">
          <w:del w:id="1713" w:author="Transkribus" w:date="2019-12-11T14:30:00Z">
            <w:r w:rsidRPr="009B6BCA">
              <w:rPr>
                <w:rFonts w:ascii="Courier New" w:hAnsi="Courier New" w:cs="Courier New"/>
                <w:rtl/>
              </w:rPr>
              <w:delText>وقال نجتمع</w:delText>
            </w:r>
          </w:del>
          <w:ins w:id="1714" w:author="Transkribus" w:date="2019-12-11T14:30:00Z">
            <w:r w:rsidRPr="00EE6742">
              <w:rPr>
                <w:rFonts w:ascii="Courier New" w:hAnsi="Courier New" w:cs="Courier New"/>
                <w:rtl/>
              </w:rPr>
              <w:t>بيهاء الدين بن شدادقاضى العكر يومتذ وكان قد الصل بهشهرف بالموسل فاننسط الى</w:t>
            </w:r>
          </w:ins>
          <w:r>
            <w:t>‬</w:t>
          </w:r>
          <w:r>
            <w:t>‬</w:t>
          </w:r>
        </w:dir>
      </w:dir>
    </w:p>
    <w:p w:rsidR="009E1C49" w:rsidRPr="00EE6742" w:rsidRDefault="009E1C49" w:rsidP="009E1C49">
      <w:pPr>
        <w:pStyle w:val="NurText"/>
        <w:bidi/>
        <w:rPr>
          <w:ins w:id="1715" w:author="Transkribus" w:date="2019-12-11T14:30:00Z"/>
          <w:rFonts w:ascii="Courier New" w:hAnsi="Courier New" w:cs="Courier New"/>
        </w:rPr>
      </w:pPr>
      <w:ins w:id="1716" w:author="Transkribus" w:date="2019-12-11T14:30:00Z">
        <w:r w:rsidRPr="00EE6742">
          <w:rPr>
            <w:rFonts w:ascii="Courier New" w:hAnsi="Courier New" w:cs="Courier New"/>
            <w:rtl/>
          </w:rPr>
          <w:t>واليل على وفال مجتمع</w:t>
        </w:r>
      </w:ins>
      <w:r w:rsidRPr="00EE6742">
        <w:rPr>
          <w:rFonts w:ascii="Courier New" w:hAnsi="Courier New" w:cs="Courier New"/>
          <w:rtl/>
        </w:rPr>
        <w:t xml:space="preserve"> بعماد الدين الكاتب فقمنا </w:t>
      </w:r>
      <w:del w:id="1717" w:author="Transkribus" w:date="2019-12-11T14:30:00Z">
        <w:r w:rsidRPr="009B6BCA">
          <w:rPr>
            <w:rFonts w:ascii="Courier New" w:hAnsi="Courier New" w:cs="Courier New"/>
            <w:rtl/>
          </w:rPr>
          <w:delText>اليه وخيمته</w:delText>
        </w:r>
      </w:del>
      <w:ins w:id="1718" w:author="Transkribus" w:date="2019-12-11T14:30:00Z">
        <w:r w:rsidRPr="00EE6742">
          <w:rPr>
            <w:rFonts w:ascii="Courier New" w:hAnsi="Courier New" w:cs="Courier New"/>
            <w:rtl/>
          </w:rPr>
          <w:t>البه وخيمية</w:t>
        </w:r>
      </w:ins>
      <w:r w:rsidRPr="00EE6742">
        <w:rPr>
          <w:rFonts w:ascii="Courier New" w:hAnsi="Courier New" w:cs="Courier New"/>
          <w:rtl/>
        </w:rPr>
        <w:t xml:space="preserve"> الى </w:t>
      </w:r>
      <w:del w:id="1719" w:author="Transkribus" w:date="2019-12-11T14:30:00Z">
        <w:r w:rsidRPr="009B6BCA">
          <w:rPr>
            <w:rFonts w:ascii="Courier New" w:hAnsi="Courier New" w:cs="Courier New"/>
            <w:rtl/>
          </w:rPr>
          <w:delText>خيمة بهاء</w:delText>
        </w:r>
      </w:del>
      <w:ins w:id="1720" w:author="Transkribus" w:date="2019-12-11T14:30:00Z">
        <w:r w:rsidRPr="00EE6742">
          <w:rPr>
            <w:rFonts w:ascii="Courier New" w:hAnsi="Courier New" w:cs="Courier New"/>
            <w:rtl/>
          </w:rPr>
          <w:t>خيمةهاء</w:t>
        </w:r>
      </w:ins>
      <w:r w:rsidRPr="00EE6742">
        <w:rPr>
          <w:rFonts w:ascii="Courier New" w:hAnsi="Courier New" w:cs="Courier New"/>
          <w:rtl/>
        </w:rPr>
        <w:t xml:space="preserve"> الدين </w:t>
      </w:r>
      <w:del w:id="1721" w:author="Transkribus" w:date="2019-12-11T14:30:00Z">
        <w:r w:rsidRPr="009B6BCA">
          <w:rPr>
            <w:rFonts w:ascii="Courier New" w:hAnsi="Courier New" w:cs="Courier New"/>
            <w:rtl/>
          </w:rPr>
          <w:delText>فوجدته يكتب كتابا</w:delText>
        </w:r>
      </w:del>
      <w:ins w:id="1722" w:author="Transkribus" w:date="2019-12-11T14:30:00Z">
        <w:r w:rsidRPr="00EE6742">
          <w:rPr>
            <w:rFonts w:ascii="Courier New" w:hAnsi="Courier New" w:cs="Courier New"/>
            <w:rtl/>
          </w:rPr>
          <w:t>قوجدية</w:t>
        </w:r>
      </w:ins>
    </w:p>
    <w:p w:rsidR="009E1C49" w:rsidRPr="00EE6742" w:rsidRDefault="009E1C49" w:rsidP="009E1C49">
      <w:pPr>
        <w:pStyle w:val="NurText"/>
        <w:bidi/>
        <w:rPr>
          <w:rFonts w:ascii="Courier New" w:hAnsi="Courier New" w:cs="Courier New"/>
        </w:rPr>
      </w:pPr>
      <w:ins w:id="1723" w:author="Transkribus" w:date="2019-12-11T14:30:00Z">
        <w:r w:rsidRPr="00EE6742">
          <w:rPr>
            <w:rFonts w:ascii="Courier New" w:hAnsi="Courier New" w:cs="Courier New"/>
            <w:rtl/>
          </w:rPr>
          <w:t>بكتب كمابا</w:t>
        </w:r>
      </w:ins>
      <w:r w:rsidRPr="00EE6742">
        <w:rPr>
          <w:rFonts w:ascii="Courier New" w:hAnsi="Courier New" w:cs="Courier New"/>
          <w:rtl/>
        </w:rPr>
        <w:t xml:space="preserve"> الى الديوان العزيز </w:t>
      </w:r>
      <w:del w:id="1724" w:author="Transkribus" w:date="2019-12-11T14:30:00Z">
        <w:r w:rsidRPr="009B6BCA">
          <w:rPr>
            <w:rFonts w:ascii="Courier New" w:hAnsi="Courier New" w:cs="Courier New"/>
            <w:rtl/>
          </w:rPr>
          <w:delText>بقلم الثلث</w:delText>
        </w:r>
      </w:del>
      <w:ins w:id="1725" w:author="Transkribus" w:date="2019-12-11T14:30:00Z">
        <w:r w:rsidRPr="00EE6742">
          <w:rPr>
            <w:rFonts w:ascii="Courier New" w:hAnsi="Courier New" w:cs="Courier New"/>
            <w:rtl/>
          </w:rPr>
          <w:t>بفلم التلت</w:t>
        </w:r>
      </w:ins>
      <w:r w:rsidRPr="00EE6742">
        <w:rPr>
          <w:rFonts w:ascii="Courier New" w:hAnsi="Courier New" w:cs="Courier New"/>
          <w:rtl/>
        </w:rPr>
        <w:t xml:space="preserve"> من غير </w:t>
      </w:r>
      <w:del w:id="1726" w:author="Transkribus" w:date="2019-12-11T14:30:00Z">
        <w:r w:rsidRPr="009B6BCA">
          <w:rPr>
            <w:rFonts w:ascii="Courier New" w:hAnsi="Courier New" w:cs="Courier New"/>
            <w:rtl/>
          </w:rPr>
          <w:delText>مسودة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27" w:author="Transkribus" w:date="2019-12-11T14:30:00Z">
        <w:r w:rsidRPr="00EE6742">
          <w:rPr>
            <w:rFonts w:ascii="Courier New" w:hAnsi="Courier New" w:cs="Courier New"/>
            <w:rtl/>
          </w:rPr>
          <w:t>مسودم وفقال هذا كتاب الى بلد كم وداكرى</w:t>
        </w:r>
      </w:ins>
    </w:p>
    <w:p w:rsidR="009E1C49" w:rsidRPr="00EE6742" w:rsidRDefault="009E1C49" w:rsidP="009E1C49">
      <w:pPr>
        <w:pStyle w:val="NurText"/>
        <w:bidi/>
        <w:rPr>
          <w:ins w:id="1728" w:author="Transkribus" w:date="2019-12-11T14:30:00Z"/>
          <w:rFonts w:ascii="Courier New" w:hAnsi="Courier New" w:cs="Courier New"/>
        </w:rPr>
      </w:pPr>
      <w:dir w:val="rtl">
        <w:dir w:val="rtl">
          <w:del w:id="1729" w:author="Transkribus" w:date="2019-12-11T14:30:00Z">
            <w:r w:rsidRPr="009B6BCA">
              <w:rPr>
                <w:rFonts w:ascii="Courier New" w:hAnsi="Courier New" w:cs="Courier New"/>
                <w:rtl/>
              </w:rPr>
              <w:delText>وقال هذا كتاب الى بلدكم وذاكرنى</w:delText>
            </w:r>
          </w:del>
          <w:r w:rsidRPr="00EE6742">
            <w:rPr>
              <w:rFonts w:ascii="Courier New" w:hAnsi="Courier New" w:cs="Courier New"/>
              <w:rtl/>
            </w:rPr>
            <w:t xml:space="preserve"> فى مسا</w:t>
          </w:r>
          <w:del w:id="1730" w:author="Transkribus" w:date="2019-12-11T14:30:00Z">
            <w:r w:rsidRPr="009B6BCA">
              <w:rPr>
                <w:rFonts w:ascii="Courier New" w:hAnsi="Courier New" w:cs="Courier New"/>
                <w:rtl/>
              </w:rPr>
              <w:delText>ئ</w:delText>
            </w:r>
          </w:del>
          <w:ins w:id="1731" w:author="Transkribus" w:date="2019-12-11T14:30:00Z">
            <w:r w:rsidRPr="00EE6742">
              <w:rPr>
                <w:rFonts w:ascii="Courier New" w:hAnsi="Courier New" w:cs="Courier New"/>
                <w:rtl/>
              </w:rPr>
              <w:t>ق</w:t>
            </w:r>
          </w:ins>
          <w:r w:rsidRPr="00EE6742">
            <w:rPr>
              <w:rFonts w:ascii="Courier New" w:hAnsi="Courier New" w:cs="Courier New"/>
              <w:rtl/>
            </w:rPr>
            <w:t>ل من علم الك</w:t>
          </w:r>
          <w:ins w:id="1732" w:author="Transkribus" w:date="2019-12-11T14:30:00Z">
            <w:r w:rsidRPr="00EE6742">
              <w:rPr>
                <w:rFonts w:ascii="Courier New" w:hAnsi="Courier New" w:cs="Courier New"/>
                <w:rtl/>
              </w:rPr>
              <w:t>ا</w:t>
            </w:r>
          </w:ins>
          <w:r w:rsidRPr="00EE6742">
            <w:rPr>
              <w:rFonts w:ascii="Courier New" w:hAnsi="Courier New" w:cs="Courier New"/>
              <w:rtl/>
            </w:rPr>
            <w:t xml:space="preserve">لام وقال </w:t>
          </w:r>
          <w:del w:id="1733" w:author="Transkribus" w:date="2019-12-11T14:30:00Z">
            <w:r w:rsidRPr="009B6BCA">
              <w:rPr>
                <w:rFonts w:ascii="Courier New" w:hAnsi="Courier New" w:cs="Courier New"/>
                <w:rtl/>
              </w:rPr>
              <w:delText>قوموا بنا</w:delText>
            </w:r>
          </w:del>
          <w:ins w:id="1734" w:author="Transkribus" w:date="2019-12-11T14:30:00Z">
            <w:r w:rsidRPr="00EE6742">
              <w:rPr>
                <w:rFonts w:ascii="Courier New" w:hAnsi="Courier New" w:cs="Courier New"/>
                <w:rtl/>
              </w:rPr>
              <w:t>قوموابشا</w:t>
            </w:r>
          </w:ins>
          <w:r w:rsidRPr="00EE6742">
            <w:rPr>
              <w:rFonts w:ascii="Courier New" w:hAnsi="Courier New" w:cs="Courier New"/>
              <w:rtl/>
            </w:rPr>
            <w:t xml:space="preserve"> الى القاضى الفاضل </w:t>
          </w:r>
          <w:del w:id="1735" w:author="Transkribus" w:date="2019-12-11T14:30:00Z">
            <w:r w:rsidRPr="009B6BCA">
              <w:rPr>
                <w:rFonts w:ascii="Courier New" w:hAnsi="Courier New" w:cs="Courier New"/>
                <w:rtl/>
              </w:rPr>
              <w:delText>فدخلنا عليه فرايت شيخا ضئيلا كله راس</w:delText>
            </w:r>
          </w:del>
          <w:ins w:id="1736" w:author="Transkribus" w:date="2019-12-11T14:30:00Z">
            <w:r w:rsidRPr="00EE6742">
              <w:rPr>
                <w:rFonts w:ascii="Courier New" w:hAnsi="Courier New" w:cs="Courier New"/>
                <w:rtl/>
              </w:rPr>
              <w:t>فدخلناعلية فرأبت سيقا</w:t>
            </w:r>
          </w:ins>
          <w:r>
            <w:t>‬</w:t>
          </w:r>
          <w:r>
            <w:t>‬</w:t>
          </w:r>
        </w:dir>
      </w:dir>
    </w:p>
    <w:p w:rsidR="009E1C49" w:rsidRPr="00EE6742" w:rsidRDefault="009E1C49" w:rsidP="009E1C49">
      <w:pPr>
        <w:pStyle w:val="NurText"/>
        <w:bidi/>
        <w:rPr>
          <w:ins w:id="1737" w:author="Transkribus" w:date="2019-12-11T14:30:00Z"/>
          <w:rFonts w:ascii="Courier New" w:hAnsi="Courier New" w:cs="Courier New"/>
        </w:rPr>
      </w:pPr>
      <w:ins w:id="1738" w:author="Transkribus" w:date="2019-12-11T14:30:00Z">
        <w:r w:rsidRPr="00EE6742">
          <w:rPr>
            <w:rFonts w:ascii="Courier New" w:hAnsi="Courier New" w:cs="Courier New"/>
            <w:rtl/>
          </w:rPr>
          <w:t xml:space="preserve"> سليلا كماه رأس</w:t>
        </w:r>
      </w:ins>
      <w:r w:rsidRPr="00EE6742">
        <w:rPr>
          <w:rFonts w:ascii="Courier New" w:hAnsi="Courier New" w:cs="Courier New"/>
          <w:rtl/>
        </w:rPr>
        <w:t xml:space="preserve"> وقلب وهو </w:t>
      </w:r>
      <w:del w:id="1739" w:author="Transkribus" w:date="2019-12-11T14:30:00Z">
        <w:r w:rsidRPr="009B6BCA">
          <w:rPr>
            <w:rFonts w:ascii="Courier New" w:hAnsi="Courier New" w:cs="Courier New"/>
            <w:rtl/>
          </w:rPr>
          <w:delText>يكتب ويملى</w:delText>
        </w:r>
      </w:del>
      <w:ins w:id="1740" w:author="Transkribus" w:date="2019-12-11T14:30:00Z">
        <w:r w:rsidRPr="00EE6742">
          <w:rPr>
            <w:rFonts w:ascii="Courier New" w:hAnsi="Courier New" w:cs="Courier New"/>
            <w:rtl/>
          </w:rPr>
          <w:t>بكتب وعلى</w:t>
        </w:r>
      </w:ins>
      <w:r w:rsidRPr="00EE6742">
        <w:rPr>
          <w:rFonts w:ascii="Courier New" w:hAnsi="Courier New" w:cs="Courier New"/>
          <w:rtl/>
        </w:rPr>
        <w:t xml:space="preserve"> على ا</w:t>
      </w:r>
      <w:del w:id="1741" w:author="Transkribus" w:date="2019-12-11T14:30:00Z">
        <w:r w:rsidRPr="009B6BCA">
          <w:rPr>
            <w:rFonts w:ascii="Courier New" w:hAnsi="Courier New" w:cs="Courier New"/>
            <w:rtl/>
          </w:rPr>
          <w:delText>ث</w:delText>
        </w:r>
      </w:del>
      <w:ins w:id="1742" w:author="Transkribus" w:date="2019-12-11T14:30:00Z">
        <w:r w:rsidRPr="00EE6742">
          <w:rPr>
            <w:rFonts w:ascii="Courier New" w:hAnsi="Courier New" w:cs="Courier New"/>
            <w:rtl/>
          </w:rPr>
          <w:t>ل</w:t>
        </w:r>
      </w:ins>
      <w:r w:rsidRPr="00EE6742">
        <w:rPr>
          <w:rFonts w:ascii="Courier New" w:hAnsi="Courier New" w:cs="Courier New"/>
          <w:rtl/>
        </w:rPr>
        <w:t>نين ووجهه و</w:t>
      </w:r>
      <w:del w:id="1743" w:author="Transkribus" w:date="2019-12-11T14:30:00Z">
        <w:r w:rsidRPr="009B6BCA">
          <w:rPr>
            <w:rFonts w:ascii="Courier New" w:hAnsi="Courier New" w:cs="Courier New"/>
            <w:rtl/>
          </w:rPr>
          <w:delText>ش</w:delText>
        </w:r>
      </w:del>
      <w:ins w:id="1744" w:author="Transkribus" w:date="2019-12-11T14:30:00Z">
        <w:r w:rsidRPr="00EE6742">
          <w:rPr>
            <w:rFonts w:ascii="Courier New" w:hAnsi="Courier New" w:cs="Courier New"/>
            <w:rtl/>
          </w:rPr>
          <w:t>س</w:t>
        </w:r>
      </w:ins>
      <w:r w:rsidRPr="00EE6742">
        <w:rPr>
          <w:rFonts w:ascii="Courier New" w:hAnsi="Courier New" w:cs="Courier New"/>
          <w:rtl/>
        </w:rPr>
        <w:t xml:space="preserve">فتاه تلعب </w:t>
      </w:r>
      <w:del w:id="1745" w:author="Transkribus" w:date="2019-12-11T14:30:00Z">
        <w:r w:rsidRPr="009B6BCA">
          <w:rPr>
            <w:rFonts w:ascii="Courier New" w:hAnsi="Courier New" w:cs="Courier New"/>
            <w:rtl/>
          </w:rPr>
          <w:delText>ا</w:delText>
        </w:r>
      </w:del>
      <w:ins w:id="1746" w:author="Transkribus" w:date="2019-12-11T14:30:00Z">
        <w:r w:rsidRPr="00EE6742">
          <w:rPr>
            <w:rFonts w:ascii="Courier New" w:hAnsi="Courier New" w:cs="Courier New"/>
            <w:rtl/>
          </w:rPr>
          <w:t>أ</w:t>
        </w:r>
      </w:ins>
      <w:r w:rsidRPr="00EE6742">
        <w:rPr>
          <w:rFonts w:ascii="Courier New" w:hAnsi="Courier New" w:cs="Courier New"/>
          <w:rtl/>
        </w:rPr>
        <w:t>لوان الحركات</w:t>
      </w:r>
      <w:del w:id="1747" w:author="Transkribus" w:date="2019-12-11T14:30:00Z">
        <w:r w:rsidRPr="009B6BCA">
          <w:rPr>
            <w:rFonts w:ascii="Courier New" w:hAnsi="Courier New" w:cs="Courier New"/>
            <w:rtl/>
          </w:rPr>
          <w:delText xml:space="preserve"> لقوة حرصه</w:delText>
        </w:r>
      </w:del>
    </w:p>
    <w:p w:rsidR="009E1C49" w:rsidRPr="009B6BCA" w:rsidRDefault="009E1C49" w:rsidP="009E1C49">
      <w:pPr>
        <w:pStyle w:val="NurText"/>
        <w:bidi/>
        <w:rPr>
          <w:del w:id="1748" w:author="Transkribus" w:date="2019-12-11T14:30:00Z"/>
          <w:rFonts w:ascii="Courier New" w:hAnsi="Courier New" w:cs="Courier New"/>
        </w:rPr>
      </w:pPr>
      <w:ins w:id="1749" w:author="Transkribus" w:date="2019-12-11T14:30:00Z">
        <w:r w:rsidRPr="00EE6742">
          <w:rPr>
            <w:rFonts w:ascii="Courier New" w:hAnsi="Courier New" w:cs="Courier New"/>
            <w:rtl/>
          </w:rPr>
          <w:t>اأوة جرصه</w:t>
        </w:r>
      </w:ins>
      <w:r w:rsidRPr="00EE6742">
        <w:rPr>
          <w:rFonts w:ascii="Courier New" w:hAnsi="Courier New" w:cs="Courier New"/>
          <w:rtl/>
        </w:rPr>
        <w:t xml:space="preserve"> فى </w:t>
      </w:r>
      <w:del w:id="1750" w:author="Transkribus" w:date="2019-12-11T14:30:00Z">
        <w:r w:rsidRPr="009B6BCA">
          <w:rPr>
            <w:rFonts w:ascii="Courier New" w:hAnsi="Courier New" w:cs="Courier New"/>
            <w:rtl/>
          </w:rPr>
          <w:delText>اخراج الكلام وكانه يكتب بجملة اعضائه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1751" w:author="Transkribus" w:date="2019-12-11T14:30:00Z"/>
          <w:rFonts w:ascii="Courier New" w:hAnsi="Courier New" w:cs="Courier New"/>
        </w:rPr>
      </w:pPr>
      <w:dir w:val="rtl">
        <w:dir w:val="rtl">
          <w:ins w:id="1752" w:author="Transkribus" w:date="2019-12-11T14:30:00Z">
            <w:r w:rsidRPr="00EE6742">
              <w:rPr>
                <w:rFonts w:ascii="Courier New" w:hAnsi="Courier New" w:cs="Courier New"/>
                <w:rtl/>
              </w:rPr>
              <w:t xml:space="preserve">احراج الكالام وكماله كتب مجملة أعصاثه </w:t>
            </w:r>
          </w:ins>
          <w:r w:rsidRPr="00EE6742">
            <w:rPr>
              <w:rFonts w:ascii="Courier New" w:hAnsi="Courier New" w:cs="Courier New"/>
              <w:rtl/>
            </w:rPr>
            <w:t>وسالنى القاضى الفاضل عن قوله</w:t>
          </w:r>
          <w:del w:id="1753" w:author="Transkribus" w:date="2019-12-11T14:30:00Z">
            <w:r w:rsidRPr="009B6BCA">
              <w:rPr>
                <w:rFonts w:ascii="Courier New" w:hAnsi="Courier New" w:cs="Courier New"/>
                <w:rtl/>
              </w:rPr>
              <w:delText xml:space="preserve"> سبحانه وتعالى {حتى اذا جاؤوها</w:delText>
            </w:r>
          </w:del>
          <w:r>
            <w:t>‬</w:t>
          </w:r>
          <w:r>
            <w:t>‬</w:t>
          </w:r>
        </w:dir>
      </w:dir>
    </w:p>
    <w:p w:rsidR="009E1C49" w:rsidRPr="00EE6742" w:rsidRDefault="009E1C49" w:rsidP="009E1C49">
      <w:pPr>
        <w:pStyle w:val="NurText"/>
        <w:bidi/>
        <w:rPr>
          <w:rFonts w:ascii="Courier New" w:hAnsi="Courier New" w:cs="Courier New"/>
        </w:rPr>
      </w:pPr>
      <w:ins w:id="1754" w:author="Transkribus" w:date="2019-12-11T14:30:00Z">
        <w:r w:rsidRPr="00EE6742">
          <w:rPr>
            <w:rFonts w:ascii="Courier New" w:hAnsi="Courier New" w:cs="Courier New"/>
            <w:rtl/>
          </w:rPr>
          <w:t xml:space="preserve"> سانه وثعالى حى اذاجازها</w:t>
        </w:r>
      </w:ins>
      <w:r w:rsidRPr="00EE6742">
        <w:rPr>
          <w:rFonts w:ascii="Courier New" w:hAnsi="Courier New" w:cs="Courier New"/>
          <w:rtl/>
        </w:rPr>
        <w:t xml:space="preserve"> وفتحت </w:t>
      </w:r>
      <w:del w:id="1755" w:author="Transkribus" w:date="2019-12-11T14:30:00Z">
        <w:r w:rsidRPr="009B6BCA">
          <w:rPr>
            <w:rFonts w:ascii="Courier New" w:hAnsi="Courier New" w:cs="Courier New"/>
            <w:rtl/>
          </w:rPr>
          <w:delText>ابوابها وقال</w:delText>
        </w:r>
      </w:del>
      <w:ins w:id="1756" w:author="Transkribus" w:date="2019-12-11T14:30:00Z">
        <w:r w:rsidRPr="00EE6742">
          <w:rPr>
            <w:rFonts w:ascii="Courier New" w:hAnsi="Courier New" w:cs="Courier New"/>
            <w:rtl/>
          </w:rPr>
          <w:t>أبو اسهاوقال</w:t>
        </w:r>
      </w:ins>
      <w:r w:rsidRPr="00EE6742">
        <w:rPr>
          <w:rFonts w:ascii="Courier New" w:hAnsi="Courier New" w:cs="Courier New"/>
          <w:rtl/>
        </w:rPr>
        <w:t xml:space="preserve"> لهم </w:t>
      </w:r>
      <w:del w:id="1757" w:author="Transkribus" w:date="2019-12-11T14:30:00Z">
        <w:r w:rsidRPr="009B6BCA">
          <w:rPr>
            <w:rFonts w:ascii="Courier New" w:hAnsi="Courier New" w:cs="Courier New"/>
            <w:rtl/>
          </w:rPr>
          <w:delText>خزنتها} اين</w:delText>
        </w:r>
      </w:del>
      <w:ins w:id="1758" w:author="Transkribus" w:date="2019-12-11T14:30:00Z">
        <w:r w:rsidRPr="00EE6742">
          <w:rPr>
            <w:rFonts w:ascii="Courier New" w:hAnsi="Courier New" w:cs="Courier New"/>
            <w:rtl/>
          </w:rPr>
          <w:t>جزتها ابن</w:t>
        </w:r>
      </w:ins>
      <w:r w:rsidRPr="00EE6742">
        <w:rPr>
          <w:rFonts w:ascii="Courier New" w:hAnsi="Courier New" w:cs="Courier New"/>
          <w:rtl/>
        </w:rPr>
        <w:t xml:space="preserve"> جواب </w:t>
      </w:r>
      <w:del w:id="1759" w:author="Transkribus" w:date="2019-12-11T14:30:00Z">
        <w:r w:rsidRPr="009B6BCA">
          <w:rPr>
            <w:rFonts w:ascii="Courier New" w:hAnsi="Courier New" w:cs="Courier New"/>
            <w:rtl/>
          </w:rPr>
          <w:delText>اذا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60" w:author="Transkribus" w:date="2019-12-11T14:30:00Z">
        <w:r w:rsidRPr="00EE6742">
          <w:rPr>
            <w:rFonts w:ascii="Courier New" w:hAnsi="Courier New" w:cs="Courier New"/>
            <w:rtl/>
          </w:rPr>
          <w:t>اداوابن حوابلونف</w:t>
        </w:r>
      </w:ins>
    </w:p>
    <w:p w:rsidR="009E1C49" w:rsidRPr="00EE6742" w:rsidRDefault="009E1C49" w:rsidP="009E1C49">
      <w:pPr>
        <w:pStyle w:val="NurText"/>
        <w:bidi/>
        <w:rPr>
          <w:rFonts w:ascii="Courier New" w:hAnsi="Courier New" w:cs="Courier New"/>
        </w:rPr>
      </w:pPr>
      <w:dir w:val="rtl">
        <w:dir w:val="rtl">
          <w:del w:id="1761" w:author="Transkribus" w:date="2019-12-11T14:30:00Z">
            <w:r w:rsidRPr="009B6BCA">
              <w:rPr>
                <w:rFonts w:ascii="Courier New" w:hAnsi="Courier New" w:cs="Courier New"/>
                <w:rtl/>
              </w:rPr>
              <w:delText>واين جواب لو فى قوله</w:delText>
            </w:r>
          </w:del>
          <w:ins w:id="1762" w:author="Transkribus" w:date="2019-12-11T14:30:00Z">
            <w:r w:rsidRPr="00EE6742">
              <w:rPr>
                <w:rFonts w:ascii="Courier New" w:hAnsi="Courier New" w:cs="Courier New"/>
                <w:rtl/>
              </w:rPr>
              <w:t xml:space="preserve"> قولة</w:t>
            </w:r>
          </w:ins>
          <w:r w:rsidRPr="00EE6742">
            <w:rPr>
              <w:rFonts w:ascii="Courier New" w:hAnsi="Courier New" w:cs="Courier New"/>
              <w:rtl/>
            </w:rPr>
            <w:t xml:space="preserve"> تعالى </w:t>
          </w:r>
          <w:del w:id="1763" w:author="Transkribus" w:date="2019-12-11T14:30:00Z">
            <w:r w:rsidRPr="009B6BCA">
              <w:rPr>
                <w:rFonts w:ascii="Courier New" w:hAnsi="Courier New" w:cs="Courier New"/>
                <w:rtl/>
              </w:rPr>
              <w:delText>{ولو ان قرانا سيرت</w:delText>
            </w:r>
          </w:del>
          <w:ins w:id="1764" w:author="Transkribus" w:date="2019-12-11T14:30:00Z">
            <w:r w:rsidRPr="00EE6742">
              <w:rPr>
                <w:rFonts w:ascii="Courier New" w:hAnsi="Courier New" w:cs="Courier New"/>
                <w:rtl/>
              </w:rPr>
              <w:t>ولوأن قرا ثاسعرب</w:t>
            </w:r>
          </w:ins>
          <w:r w:rsidRPr="00EE6742">
            <w:rPr>
              <w:rFonts w:ascii="Courier New" w:hAnsi="Courier New" w:cs="Courier New"/>
              <w:rtl/>
            </w:rPr>
            <w:t xml:space="preserve"> به الج</w:t>
          </w:r>
          <w:del w:id="1765" w:author="Transkribus" w:date="2019-12-11T14:30:00Z">
            <w:r w:rsidRPr="009B6BCA">
              <w:rPr>
                <w:rFonts w:ascii="Courier New" w:hAnsi="Courier New" w:cs="Courier New"/>
                <w:rtl/>
              </w:rPr>
              <w:delText>ب</w:delText>
            </w:r>
          </w:del>
          <w:ins w:id="1766" w:author="Transkribus" w:date="2019-12-11T14:30:00Z">
            <w:r w:rsidRPr="00EE6742">
              <w:rPr>
                <w:rFonts w:ascii="Courier New" w:hAnsi="Courier New" w:cs="Courier New"/>
                <w:rtl/>
              </w:rPr>
              <w:t>م</w:t>
            </w:r>
          </w:ins>
          <w:r w:rsidRPr="00EE6742">
            <w:rPr>
              <w:rFonts w:ascii="Courier New" w:hAnsi="Courier New" w:cs="Courier New"/>
              <w:rtl/>
            </w:rPr>
            <w:t>ال</w:t>
          </w:r>
          <w:del w:id="1767" w:author="Transkribus" w:date="2019-12-11T14:30:00Z">
            <w:r w:rsidRPr="009B6BCA">
              <w:rPr>
                <w:rFonts w:ascii="Courier New" w:hAnsi="Courier New" w:cs="Courier New"/>
                <w:rtl/>
              </w:rPr>
              <w:delText>}</w:delText>
            </w:r>
          </w:del>
          <w:r w:rsidRPr="00EE6742">
            <w:rPr>
              <w:rFonts w:ascii="Courier New" w:hAnsi="Courier New" w:cs="Courier New"/>
              <w:rtl/>
            </w:rPr>
            <w:t xml:space="preserve"> وعن </w:t>
          </w:r>
          <w:del w:id="1768" w:author="Transkribus" w:date="2019-12-11T14:30:00Z">
            <w:r w:rsidRPr="009B6BCA">
              <w:rPr>
                <w:rFonts w:ascii="Courier New" w:hAnsi="Courier New" w:cs="Courier New"/>
                <w:rtl/>
              </w:rPr>
              <w:delText>مسائل كثيرة ومع</w:delText>
            </w:r>
          </w:del>
          <w:ins w:id="1769" w:author="Transkribus" w:date="2019-12-11T14:30:00Z">
            <w:r w:rsidRPr="00EE6742">
              <w:rPr>
                <w:rFonts w:ascii="Courier New" w:hAnsi="Courier New" w:cs="Courier New"/>
                <w:rtl/>
              </w:rPr>
              <w:t>مساقل كشره ومم</w:t>
            </w:r>
          </w:ins>
          <w:r w:rsidRPr="00EE6742">
            <w:rPr>
              <w:rFonts w:ascii="Courier New" w:hAnsi="Courier New" w:cs="Courier New"/>
              <w:rtl/>
            </w:rPr>
            <w:t xml:space="preserve"> هذا </w:t>
          </w:r>
          <w:del w:id="1770" w:author="Transkribus" w:date="2019-12-11T14:30:00Z">
            <w:r w:rsidRPr="009B6BCA">
              <w:rPr>
                <w:rFonts w:ascii="Courier New" w:hAnsi="Courier New" w:cs="Courier New"/>
                <w:rtl/>
              </w:rPr>
              <w:delText>فلا يقطع الكتابة والاملاء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71" w:author="Transkribus" w:date="2019-12-11T14:30:00Z">
            <w:r w:rsidRPr="00EE6742">
              <w:rPr>
                <w:rFonts w:ascii="Courier New" w:hAnsi="Courier New" w:cs="Courier New"/>
                <w:rtl/>
              </w:rPr>
              <w:t>فلامقطم الكتاسه والاملام</w:t>
            </w:r>
          </w:ins>
          <w:r>
            <w:t>‬</w:t>
          </w:r>
          <w:r>
            <w:t>‬</w:t>
          </w:r>
        </w:dir>
      </w:dir>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 xml:space="preserve">وقال </w:t>
          </w:r>
          <w:del w:id="1772" w:author="Transkribus" w:date="2019-12-11T14:30:00Z">
            <w:r w:rsidRPr="009B6BCA">
              <w:rPr>
                <w:rFonts w:ascii="Courier New" w:hAnsi="Courier New" w:cs="Courier New"/>
                <w:rtl/>
              </w:rPr>
              <w:delText>لى ترجع</w:delText>
            </w:r>
          </w:del>
          <w:ins w:id="1773" w:author="Transkribus" w:date="2019-12-11T14:30:00Z">
            <w:r w:rsidRPr="00EE6742">
              <w:rPr>
                <w:rFonts w:ascii="Courier New" w:hAnsi="Courier New" w:cs="Courier New"/>
                <w:rtl/>
              </w:rPr>
              <w:t>فى برجع</w:t>
            </w:r>
          </w:ins>
          <w:r w:rsidRPr="00EE6742">
            <w:rPr>
              <w:rFonts w:ascii="Courier New" w:hAnsi="Courier New" w:cs="Courier New"/>
              <w:rtl/>
            </w:rPr>
            <w:t xml:space="preserve"> الى </w:t>
          </w:r>
          <w:del w:id="1774" w:author="Transkribus" w:date="2019-12-11T14:30:00Z">
            <w:r w:rsidRPr="009B6BCA">
              <w:rPr>
                <w:rFonts w:ascii="Courier New" w:hAnsi="Courier New" w:cs="Courier New"/>
                <w:rtl/>
              </w:rPr>
              <w:delText>دمشق وتجرى</w:delText>
            </w:r>
          </w:del>
          <w:ins w:id="1775" w:author="Transkribus" w:date="2019-12-11T14:30:00Z">
            <w:r w:rsidRPr="00EE6742">
              <w:rPr>
                <w:rFonts w:ascii="Courier New" w:hAnsi="Courier New" w:cs="Courier New"/>
                <w:rtl/>
              </w:rPr>
              <w:t>دمسق وبحرى</w:t>
            </w:r>
          </w:ins>
          <w:r w:rsidRPr="00EE6742">
            <w:rPr>
              <w:rFonts w:ascii="Courier New" w:hAnsi="Courier New" w:cs="Courier New"/>
              <w:rtl/>
            </w:rPr>
            <w:t xml:space="preserve"> عليك الجرا</w:t>
          </w:r>
          <w:del w:id="1776" w:author="Transkribus" w:date="2019-12-11T14:30:00Z">
            <w:r w:rsidRPr="009B6BCA">
              <w:rPr>
                <w:rFonts w:ascii="Courier New" w:hAnsi="Courier New" w:cs="Courier New"/>
                <w:rtl/>
              </w:rPr>
              <w:delText>ي</w:delText>
            </w:r>
          </w:del>
          <w:ins w:id="1777" w:author="Transkribus" w:date="2019-12-11T14:30:00Z">
            <w:r w:rsidRPr="00EE6742">
              <w:rPr>
                <w:rFonts w:ascii="Courier New" w:hAnsi="Courier New" w:cs="Courier New"/>
                <w:rtl/>
              </w:rPr>
              <w:t>ب</w:t>
            </w:r>
          </w:ins>
          <w:r w:rsidRPr="00EE6742">
            <w:rPr>
              <w:rFonts w:ascii="Courier New" w:hAnsi="Courier New" w:cs="Courier New"/>
              <w:rtl/>
            </w:rPr>
            <w:t xml:space="preserve">ات فقلت </w:t>
          </w:r>
          <w:del w:id="1778" w:author="Transkribus" w:date="2019-12-11T14:30:00Z">
            <w:r w:rsidRPr="009B6BCA">
              <w:rPr>
                <w:rFonts w:ascii="Courier New" w:hAnsi="Courier New" w:cs="Courier New"/>
                <w:rtl/>
              </w:rPr>
              <w:delText>اريد مصر</w:delText>
            </w:r>
          </w:del>
          <w:ins w:id="1779" w:author="Transkribus" w:date="2019-12-11T14:30:00Z">
            <w:r w:rsidRPr="00EE6742">
              <w:rPr>
                <w:rFonts w:ascii="Courier New" w:hAnsi="Courier New" w:cs="Courier New"/>
                <w:rtl/>
              </w:rPr>
              <w:t>أريدمصر</w:t>
            </w:r>
          </w:ins>
          <w:r w:rsidRPr="00EE6742">
            <w:rPr>
              <w:rFonts w:ascii="Courier New" w:hAnsi="Courier New" w:cs="Courier New"/>
              <w:rtl/>
            </w:rPr>
            <w:t xml:space="preserve"> فقال السلطان مش</w:t>
          </w:r>
          <w:del w:id="1780" w:author="Transkribus" w:date="2019-12-11T14:30:00Z">
            <w:r w:rsidRPr="009B6BCA">
              <w:rPr>
                <w:rFonts w:ascii="Courier New" w:hAnsi="Courier New" w:cs="Courier New"/>
                <w:rtl/>
              </w:rPr>
              <w:delText>غ</w:delText>
            </w:r>
          </w:del>
          <w:ins w:id="1781" w:author="Transkribus" w:date="2019-12-11T14:30:00Z">
            <w:r w:rsidRPr="00EE6742">
              <w:rPr>
                <w:rFonts w:ascii="Courier New" w:hAnsi="Courier New" w:cs="Courier New"/>
                <w:rtl/>
              </w:rPr>
              <w:t>ع</w:t>
            </w:r>
          </w:ins>
          <w:r w:rsidRPr="00EE6742">
            <w:rPr>
              <w:rFonts w:ascii="Courier New" w:hAnsi="Courier New" w:cs="Courier New"/>
              <w:rtl/>
            </w:rPr>
            <w:t>ول</w:t>
          </w:r>
          <w:r>
            <w:t>‬</w:t>
          </w:r>
          <w:r>
            <w:t>‬</w:t>
          </w:r>
        </w:dir>
      </w:dir>
    </w:p>
    <w:p w:rsidR="009E1C49" w:rsidRPr="009B6BCA" w:rsidRDefault="009E1C49" w:rsidP="009E1C49">
      <w:pPr>
        <w:pStyle w:val="NurText"/>
        <w:bidi/>
        <w:rPr>
          <w:del w:id="1782" w:author="Transkribus" w:date="2019-12-11T14:30:00Z"/>
          <w:rFonts w:ascii="Courier New" w:hAnsi="Courier New" w:cs="Courier New"/>
        </w:rPr>
      </w:pPr>
      <w:r w:rsidRPr="00EE6742">
        <w:rPr>
          <w:rFonts w:ascii="Courier New" w:hAnsi="Courier New" w:cs="Courier New"/>
          <w:rtl/>
        </w:rPr>
        <w:t xml:space="preserve">القلب </w:t>
      </w:r>
      <w:del w:id="1783" w:author="Transkribus" w:date="2019-12-11T14:30:00Z">
        <w:r w:rsidRPr="009B6BCA">
          <w:rPr>
            <w:rFonts w:ascii="Courier New" w:hAnsi="Courier New" w:cs="Courier New"/>
            <w:rtl/>
          </w:rPr>
          <w:delText>باخذ الفرنج عكا وقتل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9B6BCA" w:rsidRDefault="009E1C49" w:rsidP="009E1C49">
      <w:pPr>
        <w:pStyle w:val="NurText"/>
        <w:bidi/>
        <w:rPr>
          <w:del w:id="1784" w:author="Transkribus" w:date="2019-12-11T14:30:00Z"/>
          <w:rFonts w:ascii="Courier New" w:hAnsi="Courier New" w:cs="Courier New"/>
        </w:rPr>
      </w:pPr>
      <w:dir w:val="rtl">
        <w:dir w:val="rtl">
          <w:del w:id="1785" w:author="Transkribus" w:date="2019-12-11T14:30:00Z">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786" w:author="Transkribus" w:date="2019-12-11T14:30:00Z"/>
          <w:rFonts w:ascii="Courier New" w:hAnsi="Courier New" w:cs="Courier New"/>
        </w:rPr>
      </w:pPr>
      <w:dir w:val="rtl">
        <w:dir w:val="rtl">
          <w:del w:id="1787" w:author="Transkribus" w:date="2019-12-11T14:30:00Z">
            <w:r w:rsidRPr="009B6BCA">
              <w:rPr>
                <w:rFonts w:ascii="Courier New" w:hAnsi="Courier New" w:cs="Courier New"/>
                <w:rtl/>
              </w:rPr>
              <w:delText>ين بها فقلت لا بد لى</w:delText>
            </w:r>
          </w:del>
          <w:ins w:id="1788" w:author="Transkribus" w:date="2019-12-11T14:30:00Z">
            <w:r w:rsidRPr="00EE6742">
              <w:rPr>
                <w:rFonts w:ascii="Courier New" w:hAnsi="Courier New" w:cs="Courier New"/>
                <w:rtl/>
              </w:rPr>
              <w:t>بأخذ الفرح مكا وفتل السلين يها فقلش لابدلى</w:t>
            </w:r>
          </w:ins>
          <w:r w:rsidRPr="00EE6742">
            <w:rPr>
              <w:rFonts w:ascii="Courier New" w:hAnsi="Courier New" w:cs="Courier New"/>
              <w:rtl/>
            </w:rPr>
            <w:t xml:space="preserve"> من مصر فكتب لى </w:t>
          </w:r>
          <w:del w:id="1789" w:author="Transkribus" w:date="2019-12-11T14:30:00Z">
            <w:r w:rsidRPr="009B6BCA">
              <w:rPr>
                <w:rFonts w:ascii="Courier New" w:hAnsi="Courier New" w:cs="Courier New"/>
                <w:rtl/>
              </w:rPr>
              <w:delText>ورقة صغيرة</w:delText>
            </w:r>
          </w:del>
          <w:ins w:id="1790" w:author="Transkribus" w:date="2019-12-11T14:30:00Z">
            <w:r w:rsidRPr="00EE6742">
              <w:rPr>
                <w:rFonts w:ascii="Courier New" w:hAnsi="Courier New" w:cs="Courier New"/>
                <w:rtl/>
              </w:rPr>
              <w:t>ورفة صغبرة</w:t>
            </w:r>
          </w:ins>
          <w:r w:rsidRPr="00EE6742">
            <w:rPr>
              <w:rFonts w:ascii="Courier New" w:hAnsi="Courier New" w:cs="Courier New"/>
              <w:rtl/>
            </w:rPr>
            <w:t xml:space="preserve"> الى</w:t>
          </w:r>
          <w:r>
            <w:t>‬</w:t>
          </w:r>
          <w:r>
            <w:t>‬</w:t>
          </w:r>
        </w:dir>
      </w:dir>
    </w:p>
    <w:p w:rsidR="009E1C49" w:rsidRPr="009B6BCA" w:rsidRDefault="009E1C49" w:rsidP="009E1C49">
      <w:pPr>
        <w:pStyle w:val="NurText"/>
        <w:bidi/>
        <w:rPr>
          <w:del w:id="1791" w:author="Transkribus" w:date="2019-12-11T14:30:00Z"/>
          <w:rFonts w:ascii="Courier New" w:hAnsi="Courier New" w:cs="Courier New"/>
        </w:rPr>
      </w:pPr>
      <w:ins w:id="1792" w:author="Transkribus" w:date="2019-12-11T14:30:00Z">
        <w:r w:rsidRPr="00EE6742">
          <w:rPr>
            <w:rFonts w:ascii="Courier New" w:hAnsi="Courier New" w:cs="Courier New"/>
            <w:rtl/>
          </w:rPr>
          <w:t>وليلهبها علماد خلت القناهرم جاء فى</w:t>
        </w:r>
      </w:ins>
      <w:r w:rsidRPr="00EE6742">
        <w:rPr>
          <w:rFonts w:ascii="Courier New" w:hAnsi="Courier New" w:cs="Courier New"/>
          <w:rtl/>
        </w:rPr>
        <w:t xml:space="preserve"> وكيله </w:t>
      </w:r>
      <w:del w:id="1793" w:author="Transkribus" w:date="2019-12-11T14:30:00Z">
        <w:r w:rsidRPr="009B6BCA">
          <w:rPr>
            <w:rFonts w:ascii="Courier New" w:hAnsi="Courier New" w:cs="Courier New"/>
            <w:rtl/>
          </w:rPr>
          <w:delText>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1794" w:author="Transkribus" w:date="2019-12-11T14:30:00Z"/>
          <w:rFonts w:ascii="Courier New" w:hAnsi="Courier New" w:cs="Courier New"/>
        </w:rPr>
      </w:pPr>
      <w:dir w:val="rtl">
        <w:dir w:val="rtl">
          <w:del w:id="1795" w:author="Transkribus" w:date="2019-12-11T14:30:00Z">
            <w:r w:rsidRPr="009B6BCA">
              <w:rPr>
                <w:rFonts w:ascii="Courier New" w:hAnsi="Courier New" w:cs="Courier New"/>
                <w:rtl/>
              </w:rPr>
              <w:delText>فلما دخلت القاهرة جاءنى وكيله وهو ابن</w:delText>
            </w:r>
          </w:del>
          <w:ins w:id="1796" w:author="Transkribus" w:date="2019-12-11T14:30:00Z">
            <w:r w:rsidRPr="00EE6742">
              <w:rPr>
                <w:rFonts w:ascii="Courier New" w:hAnsi="Courier New" w:cs="Courier New"/>
                <w:rtl/>
              </w:rPr>
              <w:t>وهوابن</w:t>
            </w:r>
          </w:ins>
          <w:r w:rsidRPr="00EE6742">
            <w:rPr>
              <w:rFonts w:ascii="Courier New" w:hAnsi="Courier New" w:cs="Courier New"/>
              <w:rtl/>
            </w:rPr>
            <w:t xml:space="preserve"> سناء الملك وكان </w:t>
          </w:r>
          <w:del w:id="1797" w:author="Transkribus" w:date="2019-12-11T14:30:00Z">
            <w:r w:rsidRPr="009B6BCA">
              <w:rPr>
                <w:rFonts w:ascii="Courier New" w:hAnsi="Courier New" w:cs="Courier New"/>
                <w:rtl/>
              </w:rPr>
              <w:delText xml:space="preserve">شيخا جليل القدر نافذ </w:delText>
            </w:r>
          </w:del>
          <w:ins w:id="1798" w:author="Transkribus" w:date="2019-12-11T14:30:00Z">
            <w:r w:rsidRPr="00EE6742">
              <w:rPr>
                <w:rFonts w:ascii="Courier New" w:hAnsi="Courier New" w:cs="Courier New"/>
                <w:rtl/>
              </w:rPr>
              <w:t>شيفاليل القدرناقد</w:t>
            </w:r>
          </w:ins>
          <w:r>
            <w:t>‬</w:t>
          </w:r>
          <w:r>
            <w:t>‬</w:t>
          </w:r>
        </w:dir>
      </w:dir>
    </w:p>
    <w:p w:rsidR="009E1C49" w:rsidRPr="009B6BCA" w:rsidRDefault="009E1C49" w:rsidP="009E1C49">
      <w:pPr>
        <w:pStyle w:val="NurText"/>
        <w:bidi/>
        <w:rPr>
          <w:del w:id="1799" w:author="Transkribus" w:date="2019-12-11T14:30:00Z"/>
          <w:rFonts w:ascii="Courier New" w:hAnsi="Courier New" w:cs="Courier New"/>
        </w:rPr>
      </w:pPr>
      <w:r w:rsidRPr="00EE6742">
        <w:rPr>
          <w:rFonts w:ascii="Courier New" w:hAnsi="Courier New" w:cs="Courier New"/>
          <w:rtl/>
        </w:rPr>
        <w:t xml:space="preserve">الامر </w:t>
      </w:r>
      <w:del w:id="1800" w:author="Transkribus" w:date="2019-12-11T14:30:00Z">
        <w:r w:rsidRPr="009B6BCA">
          <w:rPr>
            <w:rFonts w:ascii="Courier New" w:hAnsi="Courier New" w:cs="Courier New"/>
            <w:rtl/>
          </w:rPr>
          <w:delText>فانزلنى دارا قد ازيحت عللها وجاءنى بدنانير وغلة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1801" w:author="Transkribus" w:date="2019-12-11T14:30:00Z"/>
          <w:rFonts w:ascii="Courier New" w:hAnsi="Courier New" w:cs="Courier New"/>
        </w:rPr>
      </w:pPr>
      <w:dir w:val="rtl">
        <w:dir w:val="rtl">
          <w:ins w:id="1802" w:author="Transkribus" w:date="2019-12-11T14:30:00Z">
            <w:r w:rsidRPr="00EE6742">
              <w:rPr>
                <w:rFonts w:ascii="Courier New" w:hAnsi="Courier New" w:cs="Courier New"/>
                <w:rtl/>
              </w:rPr>
              <w:t xml:space="preserve">ثانن أبى دار اقد اريحب علها وجاء فى بدنائير وعلة </w:t>
            </w:r>
          </w:ins>
          <w:r w:rsidRPr="00EE6742">
            <w:rPr>
              <w:rFonts w:ascii="Courier New" w:hAnsi="Courier New" w:cs="Courier New"/>
              <w:rtl/>
            </w:rPr>
            <w:t xml:space="preserve">ثم مضى الى </w:t>
          </w:r>
          <w:del w:id="1803" w:author="Transkribus" w:date="2019-12-11T14:30:00Z">
            <w:r w:rsidRPr="009B6BCA">
              <w:rPr>
                <w:rFonts w:ascii="Courier New" w:hAnsi="Courier New" w:cs="Courier New"/>
                <w:rtl/>
              </w:rPr>
              <w:delText>ارباب</w:delText>
            </w:r>
          </w:del>
          <w:ins w:id="1804" w:author="Transkribus" w:date="2019-12-11T14:30:00Z">
            <w:r w:rsidRPr="00EE6742">
              <w:rPr>
                <w:rFonts w:ascii="Courier New" w:hAnsi="Courier New" w:cs="Courier New"/>
                <w:rtl/>
              </w:rPr>
              <w:t>أو باب</w:t>
            </w:r>
          </w:ins>
          <w:r w:rsidRPr="00EE6742">
            <w:rPr>
              <w:rFonts w:ascii="Courier New" w:hAnsi="Courier New" w:cs="Courier New"/>
              <w:rtl/>
            </w:rPr>
            <w:t xml:space="preserve"> الدولة وقال </w:t>
          </w:r>
          <w:del w:id="1805" w:author="Transkribus" w:date="2019-12-11T14:30:00Z">
            <w:r w:rsidRPr="009B6BCA">
              <w:rPr>
                <w:rFonts w:ascii="Courier New" w:hAnsi="Courier New" w:cs="Courier New"/>
                <w:rtl/>
              </w:rPr>
              <w:delText>هذا ضيف</w:delText>
            </w:r>
          </w:del>
          <w:ins w:id="1806" w:author="Transkribus" w:date="2019-12-11T14:30:00Z">
            <w:r w:rsidRPr="00EE6742">
              <w:rPr>
                <w:rFonts w:ascii="Courier New" w:hAnsi="Courier New" w:cs="Courier New"/>
                <w:rtl/>
              </w:rPr>
              <w:t>هذاسيف</w:t>
            </w:r>
          </w:ins>
          <w:r>
            <w:t>‬</w:t>
          </w:r>
          <w:r>
            <w:t>‬</w:t>
          </w:r>
        </w:dir>
      </w:dir>
    </w:p>
    <w:p w:rsidR="009E1C49" w:rsidRPr="00EE6742" w:rsidRDefault="009E1C49" w:rsidP="009E1C49">
      <w:pPr>
        <w:pStyle w:val="NurText"/>
        <w:bidi/>
        <w:rPr>
          <w:ins w:id="1807" w:author="Transkribus" w:date="2019-12-11T14:30:00Z"/>
          <w:rFonts w:ascii="Courier New" w:hAnsi="Courier New" w:cs="Courier New"/>
        </w:rPr>
      </w:pPr>
      <w:ins w:id="1808" w:author="Transkribus" w:date="2019-12-11T14:30:00Z">
        <w:r w:rsidRPr="00EE6742">
          <w:rPr>
            <w:rFonts w:ascii="Courier New" w:hAnsi="Courier New" w:cs="Courier New"/>
            <w:rtl/>
          </w:rPr>
          <w:t>القاضى الفاضل فدرت الهدابا والصلات من كل جاتب وكان كل عشرة أيام أو نجوهاثضل</w:t>
        </w:r>
      </w:ins>
    </w:p>
    <w:p w:rsidR="009E1C49" w:rsidRPr="00EE6742" w:rsidRDefault="009E1C49" w:rsidP="009E1C49">
      <w:pPr>
        <w:pStyle w:val="NurText"/>
        <w:bidi/>
        <w:rPr>
          <w:rFonts w:ascii="Courier New" w:hAnsi="Courier New" w:cs="Courier New"/>
        </w:rPr>
      </w:pPr>
      <w:ins w:id="1809" w:author="Transkribus" w:date="2019-12-11T14:30:00Z">
        <w:r w:rsidRPr="00EE6742">
          <w:rPr>
            <w:rFonts w:ascii="Courier New" w:hAnsi="Courier New" w:cs="Courier New"/>
            <w:rtl/>
          </w:rPr>
          <w:t>ابك كرة</w:t>
        </w:r>
      </w:ins>
      <w:r w:rsidRPr="00EE6742">
        <w:rPr>
          <w:rFonts w:ascii="Courier New" w:hAnsi="Courier New" w:cs="Courier New"/>
          <w:rtl/>
        </w:rPr>
        <w:t xml:space="preserve"> القاضى الفاضل </w:t>
      </w:r>
      <w:del w:id="1810" w:author="Transkribus" w:date="2019-12-11T14:30:00Z">
        <w:r w:rsidRPr="009B6BCA">
          <w:rPr>
            <w:rFonts w:ascii="Courier New" w:hAnsi="Courier New" w:cs="Courier New"/>
            <w:rtl/>
          </w:rPr>
          <w:delText>فدرت الهدايا والصلات من كل جانب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11" w:author="Transkribus" w:date="2019-12-11T14:30:00Z">
        <w:r w:rsidRPr="00EE6742">
          <w:rPr>
            <w:rFonts w:ascii="Courier New" w:hAnsi="Courier New" w:cs="Courier New"/>
            <w:rtl/>
          </w:rPr>
          <w:t>الى ديوان مصر معمانت الدولة وفيه افضل بوكمد الوصبة فى حفى وافت</w:t>
        </w:r>
      </w:ins>
    </w:p>
    <w:p w:rsidR="009E1C49" w:rsidRPr="009B6BCA" w:rsidRDefault="009E1C49" w:rsidP="009E1C49">
      <w:pPr>
        <w:pStyle w:val="NurText"/>
        <w:bidi/>
        <w:rPr>
          <w:del w:id="1812" w:author="Transkribus" w:date="2019-12-11T14:30:00Z"/>
          <w:rFonts w:ascii="Courier New" w:hAnsi="Courier New" w:cs="Courier New"/>
        </w:rPr>
      </w:pPr>
      <w:dir w:val="rtl">
        <w:dir w:val="rtl">
          <w:del w:id="1813" w:author="Transkribus" w:date="2019-12-11T14:30:00Z">
            <w:r w:rsidRPr="009B6BCA">
              <w:rPr>
                <w:rFonts w:ascii="Courier New" w:hAnsi="Courier New" w:cs="Courier New"/>
                <w:rtl/>
              </w:rPr>
              <w:delText>وكان كل عشرة ايام او نحوها تصل تذكرة القاضى الفاضل الى ديوان مصر بمهمات الدولة وفيها فصل يؤكد الوصية فى حقي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814" w:author="Transkribus" w:date="2019-12-11T14:30:00Z"/>
          <w:rFonts w:ascii="Courier New" w:hAnsi="Courier New" w:cs="Courier New"/>
        </w:rPr>
      </w:pPr>
      <w:dir w:val="rtl">
        <w:dir w:val="rtl">
          <w:del w:id="1815" w:author="Transkribus" w:date="2019-12-11T14:30:00Z">
            <w:r w:rsidRPr="009B6BCA">
              <w:rPr>
                <w:rFonts w:ascii="Courier New" w:hAnsi="Courier New" w:cs="Courier New"/>
                <w:rtl/>
              </w:rPr>
              <w:delText>واقمت بمسجد</w:delText>
            </w:r>
          </w:del>
          <w:ins w:id="1816" w:author="Transkribus" w:date="2019-12-11T14:30:00Z">
            <w:r w:rsidRPr="00EE6742">
              <w:rPr>
                <w:rFonts w:ascii="Courier New" w:hAnsi="Courier New" w:cs="Courier New"/>
                <w:rtl/>
              </w:rPr>
              <w:t>مسحد</w:t>
            </w:r>
          </w:ins>
          <w:r w:rsidRPr="00EE6742">
            <w:rPr>
              <w:rFonts w:ascii="Courier New" w:hAnsi="Courier New" w:cs="Courier New"/>
              <w:rtl/>
            </w:rPr>
            <w:t xml:space="preserve"> الحاجب </w:t>
          </w:r>
          <w:del w:id="1817" w:author="Transkribus" w:date="2019-12-11T14:30:00Z">
            <w:r w:rsidRPr="009B6BCA">
              <w:rPr>
                <w:rFonts w:ascii="Courier New" w:hAnsi="Courier New" w:cs="Courier New"/>
                <w:rtl/>
              </w:rPr>
              <w:delText>لؤلؤ رحمه</w:delText>
            </w:r>
          </w:del>
          <w:ins w:id="1818" w:author="Transkribus" w:date="2019-12-11T14:30:00Z">
            <w:r w:rsidRPr="00EE6742">
              <w:rPr>
                <w:rFonts w:ascii="Courier New" w:hAnsi="Courier New" w:cs="Courier New"/>
                <w:rtl/>
              </w:rPr>
              <w:t>اوا رجمةه</w:t>
            </w:r>
          </w:ins>
          <w:r w:rsidRPr="00EE6742">
            <w:rPr>
              <w:rFonts w:ascii="Courier New" w:hAnsi="Courier New" w:cs="Courier New"/>
              <w:rtl/>
            </w:rPr>
            <w:t xml:space="preserve"> الله </w:t>
          </w:r>
          <w:del w:id="1819" w:author="Transkribus" w:date="2019-12-11T14:30:00Z">
            <w:r w:rsidRPr="009B6BCA">
              <w:rPr>
                <w:rFonts w:ascii="Courier New" w:hAnsi="Courier New" w:cs="Courier New"/>
                <w:rtl/>
              </w:rPr>
              <w:delText>اقرئ</w:delText>
            </w:r>
          </w:del>
          <w:ins w:id="1820" w:author="Transkribus" w:date="2019-12-11T14:30:00Z">
            <w:r w:rsidRPr="00EE6742">
              <w:rPr>
                <w:rFonts w:ascii="Courier New" w:hAnsi="Courier New" w:cs="Courier New"/>
                <w:rtl/>
              </w:rPr>
              <w:t>افرى الناس</w:t>
            </w:r>
          </w:ins>
          <w:r w:rsidRPr="00EE6742">
            <w:rPr>
              <w:rFonts w:ascii="Courier New" w:hAnsi="Courier New" w:cs="Courier New"/>
              <w:rtl/>
            </w:rPr>
            <w:t xml:space="preserve"> وكان قصدى فى </w:t>
          </w:r>
          <w:del w:id="1821" w:author="Transkribus" w:date="2019-12-11T14:30:00Z">
            <w:r w:rsidRPr="009B6BCA">
              <w:rPr>
                <w:rFonts w:ascii="Courier New" w:hAnsi="Courier New" w:cs="Courier New"/>
                <w:rtl/>
              </w:rPr>
              <w:delText xml:space="preserve">مصر ثلاثة انفس ياسين السيميائى </w:delText>
            </w:r>
          </w:del>
          <w:ins w:id="1822" w:author="Transkribus" w:date="2019-12-11T14:30:00Z">
            <w:r w:rsidRPr="00EE6742">
              <w:rPr>
                <w:rFonts w:ascii="Courier New" w:hAnsi="Courier New" w:cs="Courier New"/>
                <w:rtl/>
              </w:rPr>
              <w:t>مصرذلاثة أنقس باسين السيمياق</w:t>
            </w:r>
          </w:ins>
          <w:r>
            <w:t>‬</w:t>
          </w:r>
          <w:r>
            <w:t>‬</w:t>
          </w:r>
        </w:dir>
      </w:dir>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والرئيس موسى بن ميمون </w:t>
      </w:r>
      <w:del w:id="1823" w:author="Transkribus" w:date="2019-12-11T14:30:00Z">
        <w:r w:rsidRPr="009B6BCA">
          <w:rPr>
            <w:rFonts w:ascii="Courier New" w:hAnsi="Courier New" w:cs="Courier New"/>
            <w:rtl/>
          </w:rPr>
          <w:delText>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24" w:author="Transkribus" w:date="2019-12-11T14:30:00Z">
        <w:r w:rsidRPr="00EE6742">
          <w:rPr>
            <w:rFonts w:ascii="Courier New" w:hAnsi="Courier New" w:cs="Courier New"/>
            <w:rtl/>
          </w:rPr>
          <w:t>البهودى وأبو القاسم الشارى وكاهم جاون أماباسين فوحسدية</w:t>
        </w:r>
      </w:ins>
    </w:p>
    <w:p w:rsidR="009E1C49" w:rsidRPr="009B6BCA" w:rsidRDefault="009E1C49" w:rsidP="009E1C49">
      <w:pPr>
        <w:pStyle w:val="NurText"/>
        <w:bidi/>
        <w:rPr>
          <w:del w:id="1825" w:author="Transkribus" w:date="2019-12-11T14:30:00Z"/>
          <w:rFonts w:ascii="Courier New" w:hAnsi="Courier New" w:cs="Courier New"/>
        </w:rPr>
      </w:pPr>
      <w:dir w:val="rtl">
        <w:dir w:val="rtl">
          <w:del w:id="1826" w:author="Transkribus" w:date="2019-12-11T14:30:00Z">
            <w:r w:rsidRPr="009B6BCA">
              <w:rPr>
                <w:rFonts w:ascii="Courier New" w:hAnsi="Courier New" w:cs="Courier New"/>
                <w:rtl/>
              </w:rPr>
              <w:delText>يهودي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1827" w:author="Transkribus" w:date="2019-12-11T14:30:00Z"/>
          <w:rFonts w:ascii="Courier New" w:hAnsi="Courier New" w:cs="Courier New"/>
        </w:rPr>
      </w:pPr>
      <w:dir w:val="rtl">
        <w:dir w:val="rtl">
          <w:del w:id="1828" w:author="Transkribus" w:date="2019-12-11T14:30:00Z">
            <w:r w:rsidRPr="009B6BCA">
              <w:rPr>
                <w:rFonts w:ascii="Courier New" w:hAnsi="Courier New" w:cs="Courier New"/>
                <w:rtl/>
              </w:rPr>
              <w:delText>وابو القاسم الشارعى وكلهم جاؤوني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1829" w:author="Transkribus" w:date="2019-12-11T14:30:00Z"/>
          <w:rFonts w:ascii="Courier New" w:hAnsi="Courier New" w:cs="Courier New"/>
        </w:rPr>
      </w:pPr>
      <w:dir w:val="rtl">
        <w:dir w:val="rtl">
          <w:del w:id="1830" w:author="Transkribus" w:date="2019-12-11T14:30:00Z">
            <w:r w:rsidRPr="009B6BCA">
              <w:rPr>
                <w:rFonts w:ascii="Courier New" w:hAnsi="Courier New" w:cs="Courier New"/>
                <w:rtl/>
              </w:rPr>
              <w:delText xml:space="preserve">اما ياسين فوجدته محاليا كذابا مشعبذا يشهد للشاقانى بالكيمياء ويشهد له الشاقانى بالكيمياء </w:delText>
            </w:r>
          </w:del>
          <w:ins w:id="1831" w:author="Transkribus" w:date="2019-12-11T14:30:00Z">
            <w:r w:rsidRPr="00EE6742">
              <w:rPr>
                <w:rFonts w:ascii="Courier New" w:hAnsi="Courier New" w:cs="Courier New"/>
                <w:rtl/>
              </w:rPr>
              <w:t xml:space="preserve">بحاليا كذا بامسعيد الشهد الشاقأنى بالكيمماء ويشهدله الشاةانى السيمياء </w:t>
            </w:r>
          </w:ins>
          <w:r w:rsidRPr="00EE6742">
            <w:rPr>
              <w:rFonts w:ascii="Courier New" w:hAnsi="Courier New" w:cs="Courier New"/>
              <w:rtl/>
            </w:rPr>
            <w:t>ويقول عنه</w:t>
          </w:r>
          <w:del w:id="1832" w:author="Transkribus" w:date="2019-12-11T14:30:00Z">
            <w:r w:rsidRPr="009B6BCA">
              <w:rPr>
                <w:rFonts w:ascii="Courier New" w:hAnsi="Courier New" w:cs="Courier New"/>
                <w:rtl/>
              </w:rPr>
              <w:delText xml:space="preserve"> انه يعمل اعمالا يعجز</w:delText>
            </w:r>
          </w:del>
          <w:r>
            <w:t>‬</w:t>
          </w:r>
          <w:r>
            <w:t>‬</w:t>
          </w:r>
        </w:dir>
      </w:dir>
    </w:p>
    <w:p w:rsidR="009E1C49" w:rsidRPr="009B6BCA" w:rsidRDefault="009E1C49" w:rsidP="009E1C49">
      <w:pPr>
        <w:pStyle w:val="NurText"/>
        <w:bidi/>
        <w:rPr>
          <w:del w:id="1833" w:author="Transkribus" w:date="2019-12-11T14:30:00Z"/>
          <w:rFonts w:ascii="Courier New" w:hAnsi="Courier New" w:cs="Courier New"/>
        </w:rPr>
      </w:pPr>
      <w:ins w:id="1834" w:author="Transkribus" w:date="2019-12-11T14:30:00Z">
        <w:r w:rsidRPr="00EE6742">
          <w:rPr>
            <w:rFonts w:ascii="Courier New" w:hAnsi="Courier New" w:cs="Courier New"/>
            <w:rtl/>
          </w:rPr>
          <w:t>ابه جعمل أعمالا منجر</w:t>
        </w:r>
      </w:ins>
      <w:r w:rsidRPr="00EE6742">
        <w:rPr>
          <w:rFonts w:ascii="Courier New" w:hAnsi="Courier New" w:cs="Courier New"/>
          <w:rtl/>
        </w:rPr>
        <w:t xml:space="preserve"> موسى </w:t>
      </w:r>
      <w:del w:id="1835" w:author="Transkribus" w:date="2019-12-11T14:30:00Z">
        <w:r w:rsidRPr="009B6BCA">
          <w:rPr>
            <w:rFonts w:ascii="Courier New" w:hAnsi="Courier New" w:cs="Courier New"/>
            <w:rtl/>
          </w:rPr>
          <w:delText>ا</w:delText>
        </w:r>
      </w:del>
      <w:r w:rsidRPr="00EE6742">
        <w:rPr>
          <w:rFonts w:ascii="Courier New" w:hAnsi="Courier New" w:cs="Courier New"/>
          <w:rtl/>
        </w:rPr>
        <w:t>بن عمران عنها</w:t>
      </w:r>
      <w:del w:id="183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1837" w:author="Transkribus" w:date="2019-12-11T14:30:00Z">
            <w:r w:rsidRPr="009B6BCA">
              <w:rPr>
                <w:rFonts w:ascii="Courier New" w:hAnsi="Courier New" w:cs="Courier New"/>
                <w:rtl/>
              </w:rPr>
              <w:delText>وانه يحضر</w:delText>
            </w:r>
          </w:del>
          <w:ins w:id="1838" w:author="Transkribus" w:date="2019-12-11T14:30:00Z">
            <w:r w:rsidRPr="00EE6742">
              <w:rPr>
                <w:rFonts w:ascii="Courier New" w:hAnsi="Courier New" w:cs="Courier New"/>
                <w:rtl/>
              </w:rPr>
              <w:t xml:space="preserve"> واله مجغر</w:t>
            </w:r>
          </w:ins>
          <w:r w:rsidRPr="00EE6742">
            <w:rPr>
              <w:rFonts w:ascii="Courier New" w:hAnsi="Courier New" w:cs="Courier New"/>
              <w:rtl/>
            </w:rPr>
            <w:t xml:space="preserve"> الذهب </w:t>
          </w:r>
          <w:del w:id="1839" w:author="Transkribus" w:date="2019-12-11T14:30:00Z">
            <w:r w:rsidRPr="009B6BCA">
              <w:rPr>
                <w:rFonts w:ascii="Courier New" w:hAnsi="Courier New" w:cs="Courier New"/>
                <w:rtl/>
              </w:rPr>
              <w:delText>المضروب متى</w:delText>
            </w:r>
          </w:del>
          <w:ins w:id="1840" w:author="Transkribus" w:date="2019-12-11T14:30:00Z">
            <w:r w:rsidRPr="00EE6742">
              <w:rPr>
                <w:rFonts w:ascii="Courier New" w:hAnsi="Courier New" w:cs="Courier New"/>
                <w:rtl/>
              </w:rPr>
              <w:t>المصروب مى</w:t>
            </w:r>
          </w:ins>
          <w:r w:rsidRPr="00EE6742">
            <w:rPr>
              <w:rFonts w:ascii="Courier New" w:hAnsi="Courier New" w:cs="Courier New"/>
              <w:rtl/>
            </w:rPr>
            <w:t xml:space="preserve"> شاء وباى </w:t>
          </w:r>
          <w:del w:id="1841" w:author="Transkribus" w:date="2019-12-11T14:30:00Z">
            <w:r w:rsidRPr="009B6BCA">
              <w:rPr>
                <w:rFonts w:ascii="Courier New" w:hAnsi="Courier New" w:cs="Courier New"/>
                <w:rtl/>
              </w:rPr>
              <w:delText>مقدار شاء وباى سكة شاء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42" w:author="Transkribus" w:date="2019-12-11T14:30:00Z">
            <w:r w:rsidRPr="00EE6742">
              <w:rPr>
                <w:rFonts w:ascii="Courier New" w:hAnsi="Courier New" w:cs="Courier New"/>
                <w:rtl/>
              </w:rPr>
              <w:t>معدار</w:t>
            </w:r>
          </w:ins>
          <w:r>
            <w:t>‬</w:t>
          </w:r>
          <w:r>
            <w:t>‬</w:t>
          </w:r>
        </w:dir>
      </w:dir>
    </w:p>
    <w:p w:rsidR="009E1C49" w:rsidRPr="009B6BCA" w:rsidRDefault="009E1C49" w:rsidP="009E1C49">
      <w:pPr>
        <w:pStyle w:val="NurText"/>
        <w:bidi/>
        <w:rPr>
          <w:del w:id="1843" w:author="Transkribus" w:date="2019-12-11T14:30:00Z"/>
          <w:rFonts w:ascii="Courier New" w:hAnsi="Courier New" w:cs="Courier New"/>
        </w:rPr>
      </w:pPr>
      <w:dir w:val="rtl">
        <w:dir w:val="rtl">
          <w:del w:id="1844" w:author="Transkribus" w:date="2019-12-11T14:30:00Z">
            <w:r w:rsidRPr="009B6BCA">
              <w:rPr>
                <w:rFonts w:ascii="Courier New" w:hAnsi="Courier New" w:cs="Courier New"/>
                <w:rtl/>
              </w:rPr>
              <w:delText>وانه يجعل</w:delText>
            </w:r>
          </w:del>
          <w:ins w:id="1845" w:author="Transkribus" w:date="2019-12-11T14:30:00Z">
            <w:r w:rsidRPr="00EE6742">
              <w:rPr>
                <w:rFonts w:ascii="Courier New" w:hAnsi="Courier New" w:cs="Courier New"/>
                <w:rtl/>
              </w:rPr>
              <w:t>شاء وبأى حكة شاءواله جعل</w:t>
            </w:r>
          </w:ins>
          <w:r w:rsidRPr="00EE6742">
            <w:rPr>
              <w:rFonts w:ascii="Courier New" w:hAnsi="Courier New" w:cs="Courier New"/>
              <w:rtl/>
            </w:rPr>
            <w:t xml:space="preserve"> ماء الن</w:t>
          </w:r>
          <w:del w:id="1846" w:author="Transkribus" w:date="2019-12-11T14:30:00Z">
            <w:r w:rsidRPr="009B6BCA">
              <w:rPr>
                <w:rFonts w:ascii="Courier New" w:hAnsi="Courier New" w:cs="Courier New"/>
                <w:rtl/>
              </w:rPr>
              <w:delText>ي</w:delText>
            </w:r>
          </w:del>
          <w:ins w:id="1847" w:author="Transkribus" w:date="2019-12-11T14:30:00Z">
            <w:r w:rsidRPr="00EE6742">
              <w:rPr>
                <w:rFonts w:ascii="Courier New" w:hAnsi="Courier New" w:cs="Courier New"/>
                <w:rtl/>
              </w:rPr>
              <w:t>ب</w:t>
            </w:r>
          </w:ins>
          <w:r w:rsidRPr="00EE6742">
            <w:rPr>
              <w:rFonts w:ascii="Courier New" w:hAnsi="Courier New" w:cs="Courier New"/>
              <w:rtl/>
            </w:rPr>
            <w:t xml:space="preserve">ل خيمة </w:t>
          </w:r>
          <w:del w:id="1848" w:author="Transkribus" w:date="2019-12-11T14:30:00Z">
            <w:r w:rsidRPr="009B6BCA">
              <w:rPr>
                <w:rFonts w:ascii="Courier New" w:hAnsi="Courier New" w:cs="Courier New"/>
                <w:rtl/>
              </w:rPr>
              <w:delText>ويجلس فيه واصحابه تحتها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ins w:id="1849" w:author="Transkribus" w:date="2019-12-11T14:30:00Z">
            <w:r w:rsidRPr="00EE6742">
              <w:rPr>
                <w:rFonts w:ascii="Courier New" w:hAnsi="Courier New" w:cs="Courier New"/>
                <w:rtl/>
              </w:rPr>
              <w:t xml:space="preserve">ويخلس نيه وأسحابه محتها </w:t>
            </w:r>
          </w:ins>
          <w:r w:rsidRPr="00EE6742">
            <w:rPr>
              <w:rFonts w:ascii="Courier New" w:hAnsi="Courier New" w:cs="Courier New"/>
              <w:rtl/>
            </w:rPr>
            <w:t xml:space="preserve">وكان </w:t>
          </w:r>
          <w:del w:id="1850" w:author="Transkribus" w:date="2019-12-11T14:30:00Z">
            <w:r w:rsidRPr="009B6BCA">
              <w:rPr>
                <w:rFonts w:ascii="Courier New" w:hAnsi="Courier New" w:cs="Courier New"/>
                <w:rtl/>
              </w:rPr>
              <w:delText>ضعيف الحال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51" w:author="Transkribus" w:date="2019-12-11T14:30:00Z">
            <w:r w:rsidRPr="00EE6742">
              <w:rPr>
                <w:rFonts w:ascii="Courier New" w:hAnsi="Courier New" w:cs="Courier New"/>
                <w:rtl/>
              </w:rPr>
              <w:t>سعيف</w:t>
            </w:r>
          </w:ins>
          <w:r>
            <w:t>‬</w:t>
          </w:r>
          <w:r>
            <w:t>‬</w:t>
          </w:r>
        </w:dir>
      </w:dir>
    </w:p>
    <w:p w:rsidR="009E1C49" w:rsidRPr="00EE6742" w:rsidRDefault="009E1C49" w:rsidP="009E1C49">
      <w:pPr>
        <w:pStyle w:val="NurText"/>
        <w:bidi/>
        <w:rPr>
          <w:rFonts w:ascii="Courier New" w:hAnsi="Courier New" w:cs="Courier New"/>
        </w:rPr>
      </w:pPr>
      <w:dir w:val="rtl">
        <w:dir w:val="rtl">
          <w:del w:id="1852" w:author="Transkribus" w:date="2019-12-11T14:30:00Z">
            <w:r w:rsidRPr="009B6BCA">
              <w:rPr>
                <w:rFonts w:ascii="Courier New" w:hAnsi="Courier New" w:cs="Courier New"/>
                <w:rtl/>
              </w:rPr>
              <w:delText xml:space="preserve">وجاءنى </w:delText>
            </w:r>
          </w:del>
          <w:ins w:id="1853" w:author="Transkribus" w:date="2019-12-11T14:30:00Z">
            <w:r w:rsidRPr="00EE6742">
              <w:rPr>
                <w:rFonts w:ascii="Courier New" w:hAnsi="Courier New" w:cs="Courier New"/>
                <w:rtl/>
              </w:rPr>
              <w:t xml:space="preserve">الجال وجاء فى </w:t>
            </w:r>
          </w:ins>
          <w:r w:rsidRPr="00EE6742">
            <w:rPr>
              <w:rFonts w:ascii="Courier New" w:hAnsi="Courier New" w:cs="Courier New"/>
              <w:rtl/>
            </w:rPr>
            <w:t xml:space="preserve">موسى </w:t>
          </w:r>
          <w:del w:id="1854" w:author="Transkribus" w:date="2019-12-11T14:30:00Z">
            <w:r w:rsidRPr="009B6BCA">
              <w:rPr>
                <w:rFonts w:ascii="Courier New" w:hAnsi="Courier New" w:cs="Courier New"/>
                <w:rtl/>
              </w:rPr>
              <w:delText>فوجدته فاضلا فى الغاية</w:delText>
            </w:r>
          </w:del>
          <w:ins w:id="1855" w:author="Transkribus" w:date="2019-12-11T14:30:00Z">
            <w:r w:rsidRPr="00EE6742">
              <w:rPr>
                <w:rFonts w:ascii="Courier New" w:hAnsi="Courier New" w:cs="Courier New"/>
                <w:rtl/>
              </w:rPr>
              <w:t>فوجديه فاضلالأفى الغامة</w:t>
            </w:r>
          </w:ins>
          <w:r w:rsidRPr="00EE6742">
            <w:rPr>
              <w:rFonts w:ascii="Courier New" w:hAnsi="Courier New" w:cs="Courier New"/>
              <w:rtl/>
            </w:rPr>
            <w:t xml:space="preserve"> قد غلب عليه </w:t>
          </w:r>
          <w:del w:id="1856" w:author="Transkribus" w:date="2019-12-11T14:30:00Z">
            <w:r w:rsidRPr="009B6BCA">
              <w:rPr>
                <w:rFonts w:ascii="Courier New" w:hAnsi="Courier New" w:cs="Courier New"/>
                <w:rtl/>
              </w:rPr>
              <w:delText>حب الرياسة</w:delText>
            </w:r>
          </w:del>
          <w:ins w:id="1857" w:author="Transkribus" w:date="2019-12-11T14:30:00Z">
            <w:r w:rsidRPr="00EE6742">
              <w:rPr>
                <w:rFonts w:ascii="Courier New" w:hAnsi="Courier New" w:cs="Courier New"/>
                <w:rtl/>
              </w:rPr>
              <w:t>جب الرئاسه</w:t>
            </w:r>
          </w:ins>
          <w:r w:rsidRPr="00EE6742">
            <w:rPr>
              <w:rFonts w:ascii="Courier New" w:hAnsi="Courier New" w:cs="Courier New"/>
              <w:rtl/>
            </w:rPr>
            <w:t xml:space="preserve"> وخدمة </w:t>
          </w:r>
          <w:del w:id="1858" w:author="Transkribus" w:date="2019-12-11T14:30:00Z">
            <w:r w:rsidRPr="009B6BCA">
              <w:rPr>
                <w:rFonts w:ascii="Courier New" w:hAnsi="Courier New" w:cs="Courier New"/>
                <w:rtl/>
              </w:rPr>
              <w:delText>ا</w:delText>
            </w:r>
          </w:del>
          <w:ins w:id="1859" w:author="Transkribus" w:date="2019-12-11T14:30:00Z">
            <w:r w:rsidRPr="00EE6742">
              <w:rPr>
                <w:rFonts w:ascii="Courier New" w:hAnsi="Courier New" w:cs="Courier New"/>
                <w:rtl/>
              </w:rPr>
              <w:t>أ</w:t>
            </w:r>
          </w:ins>
          <w:r w:rsidRPr="00EE6742">
            <w:rPr>
              <w:rFonts w:ascii="Courier New" w:hAnsi="Courier New" w:cs="Courier New"/>
              <w:rtl/>
            </w:rPr>
            <w:t>رباب الدنيا</w:t>
          </w:r>
          <w:r>
            <w:t>‬</w:t>
          </w:r>
          <w:r>
            <w:t>‬</w:t>
          </w:r>
        </w:dir>
      </w:dir>
    </w:p>
    <w:p w:rsidR="009E1C49" w:rsidRPr="00EE6742" w:rsidRDefault="009E1C49" w:rsidP="009E1C49">
      <w:pPr>
        <w:pStyle w:val="NurText"/>
        <w:bidi/>
        <w:rPr>
          <w:ins w:id="1860" w:author="Transkribus" w:date="2019-12-11T14:30:00Z"/>
          <w:rFonts w:ascii="Courier New" w:hAnsi="Courier New" w:cs="Courier New"/>
        </w:rPr>
      </w:pPr>
      <w:r w:rsidRPr="00EE6742">
        <w:rPr>
          <w:rFonts w:ascii="Courier New" w:hAnsi="Courier New" w:cs="Courier New"/>
          <w:rtl/>
        </w:rPr>
        <w:t xml:space="preserve">وعمل كتابا فى الطب </w:t>
      </w:r>
      <w:del w:id="1861" w:author="Transkribus" w:date="2019-12-11T14:30:00Z">
        <w:r w:rsidRPr="009B6BCA">
          <w:rPr>
            <w:rFonts w:ascii="Courier New" w:hAnsi="Courier New" w:cs="Courier New"/>
            <w:rtl/>
          </w:rPr>
          <w:delText>ج</w:delText>
        </w:r>
      </w:del>
      <w:r w:rsidRPr="00EE6742">
        <w:rPr>
          <w:rFonts w:ascii="Courier New" w:hAnsi="Courier New" w:cs="Courier New"/>
          <w:rtl/>
        </w:rPr>
        <w:t xml:space="preserve">معه من </w:t>
      </w:r>
      <w:del w:id="1862" w:author="Transkribus" w:date="2019-12-11T14:30:00Z">
        <w:r w:rsidRPr="009B6BCA">
          <w:rPr>
            <w:rFonts w:ascii="Courier New" w:hAnsi="Courier New" w:cs="Courier New"/>
            <w:rtl/>
          </w:rPr>
          <w:delText>الستة عشر لجالينوس</w:delText>
        </w:r>
      </w:del>
      <w:ins w:id="1863" w:author="Transkribus" w:date="2019-12-11T14:30:00Z">
        <w:r w:rsidRPr="00EE6742">
          <w:rPr>
            <w:rFonts w:ascii="Courier New" w:hAnsi="Courier New" w:cs="Courier New"/>
            <w:rtl/>
          </w:rPr>
          <w:t>الستةعسرلحالينوس</w:t>
        </w:r>
      </w:ins>
      <w:r w:rsidRPr="00EE6742">
        <w:rPr>
          <w:rFonts w:ascii="Courier New" w:hAnsi="Courier New" w:cs="Courier New"/>
          <w:rtl/>
        </w:rPr>
        <w:t xml:space="preserve"> ومن خمسة </w:t>
      </w:r>
      <w:del w:id="1864" w:author="Transkribus" w:date="2019-12-11T14:30:00Z">
        <w:r w:rsidRPr="009B6BCA">
          <w:rPr>
            <w:rFonts w:ascii="Courier New" w:hAnsi="Courier New" w:cs="Courier New"/>
            <w:rtl/>
          </w:rPr>
          <w:delText>كتب اخرى وشرط ان لا يغير فيه حرفا الا ان يكون واو عطف او فاء</w:delText>
        </w:r>
      </w:del>
      <w:ins w:id="1865" w:author="Transkribus" w:date="2019-12-11T14:30:00Z">
        <w:r w:rsidRPr="00EE6742">
          <w:rPr>
            <w:rFonts w:ascii="Courier New" w:hAnsi="Courier New" w:cs="Courier New"/>
            <w:rtl/>
          </w:rPr>
          <w:t>لتب أحمرى وشرطان</w:t>
        </w:r>
      </w:ins>
    </w:p>
    <w:p w:rsidR="009E1C49" w:rsidRPr="00EE6742" w:rsidRDefault="009E1C49" w:rsidP="009E1C49">
      <w:pPr>
        <w:pStyle w:val="NurText"/>
        <w:bidi/>
        <w:rPr>
          <w:rFonts w:ascii="Courier New" w:hAnsi="Courier New" w:cs="Courier New"/>
        </w:rPr>
      </w:pPr>
      <w:ins w:id="1866" w:author="Transkribus" w:date="2019-12-11T14:30:00Z">
        <w:r w:rsidRPr="00EE6742">
          <w:rPr>
            <w:rFonts w:ascii="Courier New" w:hAnsi="Courier New" w:cs="Courier New"/>
            <w:rtl/>
          </w:rPr>
          <w:t>الابغير فيه جرفالاان بكون واوعطف أو ناء</w:t>
        </w:r>
      </w:ins>
      <w:r w:rsidRPr="00EE6742">
        <w:rPr>
          <w:rFonts w:ascii="Courier New" w:hAnsi="Courier New" w:cs="Courier New"/>
          <w:rtl/>
        </w:rPr>
        <w:t xml:space="preserve"> وصل </w:t>
      </w:r>
      <w:del w:id="1867" w:author="Transkribus" w:date="2019-12-11T14:30:00Z">
        <w:r w:rsidRPr="009B6BCA">
          <w:rPr>
            <w:rFonts w:ascii="Courier New" w:hAnsi="Courier New" w:cs="Courier New"/>
            <w:rtl/>
          </w:rPr>
          <w:delText>وانما ينقل فصولا لا يختارها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68" w:author="Transkribus" w:date="2019-12-11T14:30:00Z">
        <w:r w:rsidRPr="00EE6742">
          <w:rPr>
            <w:rFonts w:ascii="Courier New" w:hAnsi="Courier New" w:cs="Courier New"/>
            <w:rtl/>
          </w:rPr>
          <w:t>واثماسقل فصولامجتارها وعمل كثاا</w:t>
        </w:r>
      </w:ins>
    </w:p>
    <w:p w:rsidR="009E1C49" w:rsidRPr="009B6BCA" w:rsidRDefault="009E1C49" w:rsidP="009E1C49">
      <w:pPr>
        <w:pStyle w:val="NurText"/>
        <w:bidi/>
        <w:rPr>
          <w:del w:id="1869" w:author="Transkribus" w:date="2019-12-11T14:30:00Z"/>
          <w:rFonts w:ascii="Courier New" w:hAnsi="Courier New" w:cs="Courier New"/>
        </w:rPr>
      </w:pPr>
      <w:dir w:val="rtl">
        <w:dir w:val="rtl">
          <w:del w:id="1870" w:author="Transkribus" w:date="2019-12-11T14:30:00Z">
            <w:r w:rsidRPr="009B6BCA">
              <w:rPr>
                <w:rFonts w:ascii="Courier New" w:hAnsi="Courier New" w:cs="Courier New"/>
                <w:rtl/>
              </w:rPr>
              <w:delText>وعمل كتابا لل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1871" w:author="Transkribus" w:date="2019-12-11T14:30:00Z"/>
          <w:rFonts w:ascii="Courier New" w:hAnsi="Courier New" w:cs="Courier New"/>
        </w:rPr>
      </w:pPr>
      <w:dir w:val="rtl">
        <w:dir w:val="rtl">
          <w:del w:id="1872" w:author="Transkribus" w:date="2019-12-11T14:30:00Z">
            <w:r w:rsidRPr="009B6BCA">
              <w:rPr>
                <w:rFonts w:ascii="Courier New" w:hAnsi="Courier New" w:cs="Courier New"/>
                <w:rtl/>
              </w:rPr>
              <w:delText>يهود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del w:id="1873" w:author="Transkribus" w:date="2019-12-11T14:30:00Z">
            <w:r w:rsidRPr="009B6BCA">
              <w:rPr>
                <w:rFonts w:ascii="Courier New" w:hAnsi="Courier New" w:cs="Courier New"/>
                <w:rtl/>
              </w:rPr>
              <w:delText>سماه</w:delText>
            </w:r>
          </w:del>
          <w:ins w:id="1874" w:author="Transkribus" w:date="2019-12-11T14:30:00Z">
            <w:r w:rsidRPr="00EE6742">
              <w:rPr>
                <w:rFonts w:ascii="Courier New" w:hAnsi="Courier New" w:cs="Courier New"/>
                <w:rtl/>
              </w:rPr>
              <w:t>بمهودسماء كتاب</w:t>
            </w:r>
          </w:ins>
          <w:r w:rsidRPr="00EE6742">
            <w:rPr>
              <w:rFonts w:ascii="Courier New" w:hAnsi="Courier New" w:cs="Courier New"/>
              <w:rtl/>
            </w:rPr>
            <w:t xml:space="preserve"> الدلالة ولعن من </w:t>
          </w:r>
          <w:del w:id="1875" w:author="Transkribus" w:date="2019-12-11T14:30:00Z">
            <w:r w:rsidRPr="009B6BCA">
              <w:rPr>
                <w:rFonts w:ascii="Courier New" w:hAnsi="Courier New" w:cs="Courier New"/>
                <w:rtl/>
              </w:rPr>
              <w:delText>يكتبه بغير القلم العبراني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76" w:author="Transkribus" w:date="2019-12-11T14:30:00Z">
            <w:r w:rsidRPr="00EE6742">
              <w:rPr>
                <w:rFonts w:ascii="Courier New" w:hAnsi="Courier New" w:cs="Courier New"/>
                <w:rtl/>
              </w:rPr>
              <w:t>بكتبه بغير العلم العبرانى ووققت عليه فوجدته كتاب</w:t>
            </w:r>
          </w:ins>
          <w:r>
            <w:t>‬</w:t>
          </w:r>
          <w:r>
            <w:t>‬</w:t>
          </w:r>
        </w:dir>
      </w:dir>
    </w:p>
    <w:p w:rsidR="009E1C49" w:rsidRPr="00EE6742" w:rsidRDefault="009E1C49" w:rsidP="009E1C49">
      <w:pPr>
        <w:pStyle w:val="NurText"/>
        <w:bidi/>
        <w:rPr>
          <w:ins w:id="1877" w:author="Transkribus" w:date="2019-12-11T14:30:00Z"/>
          <w:rFonts w:ascii="Courier New" w:hAnsi="Courier New" w:cs="Courier New"/>
        </w:rPr>
      </w:pPr>
      <w:dir w:val="rtl">
        <w:dir w:val="rtl">
          <w:del w:id="1878" w:author="Transkribus" w:date="2019-12-11T14:30:00Z">
            <w:r w:rsidRPr="009B6BCA">
              <w:rPr>
                <w:rFonts w:ascii="Courier New" w:hAnsi="Courier New" w:cs="Courier New"/>
                <w:rtl/>
              </w:rPr>
              <w:delText>ووقفت عليه فوجدته كتاب</w:delText>
            </w:r>
          </w:del>
          <w:ins w:id="1879" w:author="Transkribus" w:date="2019-12-11T14:30:00Z">
            <w:r w:rsidRPr="00EE6742">
              <w:rPr>
                <w:rFonts w:ascii="Courier New" w:hAnsi="Courier New" w:cs="Courier New"/>
                <w:rtl/>
              </w:rPr>
              <w:t>٢٠٦</w:t>
            </w:r>
          </w:ins>
          <w:r>
            <w:t>‬</w:t>
          </w:r>
          <w:r>
            <w:t>‬</w:t>
          </w:r>
        </w:dir>
      </w:dir>
    </w:p>
    <w:p w:rsidR="009E1C49" w:rsidRPr="009B6BCA" w:rsidRDefault="009E1C49" w:rsidP="009E1C49">
      <w:pPr>
        <w:pStyle w:val="NurText"/>
        <w:bidi/>
        <w:rPr>
          <w:del w:id="1880" w:author="Transkribus" w:date="2019-12-11T14:30:00Z"/>
          <w:rFonts w:ascii="Courier New" w:hAnsi="Courier New" w:cs="Courier New"/>
        </w:rPr>
      </w:pPr>
      <w:r w:rsidRPr="00EE6742">
        <w:rPr>
          <w:rFonts w:ascii="Courier New" w:hAnsi="Courier New" w:cs="Courier New"/>
          <w:rtl/>
        </w:rPr>
        <w:lastRenderedPageBreak/>
        <w:t xml:space="preserve"> سوء </w:t>
      </w:r>
      <w:del w:id="1881" w:author="Transkribus" w:date="2019-12-11T14:30:00Z">
        <w:r w:rsidRPr="009B6BCA">
          <w:rPr>
            <w:rFonts w:ascii="Courier New" w:hAnsi="Courier New" w:cs="Courier New"/>
            <w:rtl/>
          </w:rPr>
          <w:delText>يفسد اصول الشرائع والعقائد بما يظن انه يصلحها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1882" w:author="Transkribus" w:date="2019-12-11T14:30:00Z"/>
          <w:rFonts w:ascii="Courier New" w:hAnsi="Courier New" w:cs="Courier New"/>
        </w:rPr>
      </w:pPr>
      <w:dir w:val="rtl">
        <w:dir w:val="rtl">
          <w:del w:id="1883" w:author="Transkribus" w:date="2019-12-11T14:30:00Z">
            <w:r w:rsidRPr="009B6BCA">
              <w:rPr>
                <w:rFonts w:ascii="Courier New" w:hAnsi="Courier New" w:cs="Courier New"/>
                <w:rtl/>
              </w:rPr>
              <w:delText>وكنت ذات</w:delText>
            </w:r>
          </w:del>
          <w:ins w:id="1884" w:author="Transkribus" w:date="2019-12-11T14:30:00Z">
            <w:r w:rsidRPr="00EE6742">
              <w:rPr>
                <w:rFonts w:ascii="Courier New" w:hAnsi="Courier New" w:cs="Courier New"/>
                <w:rtl/>
              </w:rPr>
              <w:t>دقسد أصول الشراتم والعقاثد ثمانطن اله مصليها وكتت ذاتن</w:t>
            </w:r>
          </w:ins>
          <w:r w:rsidRPr="00EE6742">
            <w:rPr>
              <w:rFonts w:ascii="Courier New" w:hAnsi="Courier New" w:cs="Courier New"/>
              <w:rtl/>
            </w:rPr>
            <w:t xml:space="preserve"> يوم </w:t>
          </w:r>
          <w:del w:id="1885" w:author="Transkribus" w:date="2019-12-11T14:30:00Z">
            <w:r w:rsidRPr="009B6BCA">
              <w:rPr>
                <w:rFonts w:ascii="Courier New" w:hAnsi="Courier New" w:cs="Courier New"/>
                <w:rtl/>
              </w:rPr>
              <w:delText>بالمسجد وعندى</w:delText>
            </w:r>
          </w:del>
          <w:ins w:id="1886" w:author="Transkribus" w:date="2019-12-11T14:30:00Z">
            <w:r w:rsidRPr="00EE6742">
              <w:rPr>
                <w:rFonts w:ascii="Courier New" w:hAnsi="Courier New" w:cs="Courier New"/>
                <w:rtl/>
              </w:rPr>
              <w:t>بالمسحدوعندى</w:t>
            </w:r>
          </w:ins>
          <w:r w:rsidRPr="00EE6742">
            <w:rPr>
              <w:rFonts w:ascii="Courier New" w:hAnsi="Courier New" w:cs="Courier New"/>
              <w:rtl/>
            </w:rPr>
            <w:t xml:space="preserve"> جمع</w:t>
          </w:r>
          <w:del w:id="1887" w:author="Transkribus" w:date="2019-12-11T14:30:00Z">
            <w:r w:rsidRPr="009B6BCA">
              <w:rPr>
                <w:rFonts w:ascii="Courier New" w:hAnsi="Courier New" w:cs="Courier New"/>
                <w:rtl/>
              </w:rPr>
              <w:delText xml:space="preserve"> كثير فدخل شيخ رث الثياب نير</w:delText>
            </w:r>
          </w:del>
          <w:r>
            <w:t>‬</w:t>
          </w:r>
          <w:r>
            <w:t>‬</w:t>
          </w:r>
        </w:dir>
      </w:dir>
    </w:p>
    <w:p w:rsidR="009E1C49" w:rsidRPr="00EE6742" w:rsidRDefault="009E1C49" w:rsidP="009E1C49">
      <w:pPr>
        <w:pStyle w:val="NurText"/>
        <w:bidi/>
        <w:rPr>
          <w:ins w:id="1888" w:author="Transkribus" w:date="2019-12-11T14:30:00Z"/>
          <w:rFonts w:ascii="Courier New" w:hAnsi="Courier New" w:cs="Courier New"/>
        </w:rPr>
      </w:pPr>
      <w:ins w:id="1889" w:author="Transkribus" w:date="2019-12-11T14:30:00Z">
        <w:r w:rsidRPr="00EE6742">
          <w:rPr>
            <w:rFonts w:ascii="Courier New" w:hAnsi="Courier New" w:cs="Courier New"/>
            <w:rtl/>
          </w:rPr>
          <w:t>كتير فدجل شيهرت التباب غير</w:t>
        </w:r>
      </w:ins>
      <w:r w:rsidRPr="00EE6742">
        <w:rPr>
          <w:rFonts w:ascii="Courier New" w:hAnsi="Courier New" w:cs="Courier New"/>
          <w:rtl/>
        </w:rPr>
        <w:t xml:space="preserve"> الطلعة م</w:t>
      </w:r>
      <w:del w:id="1890" w:author="Transkribus" w:date="2019-12-11T14:30:00Z">
        <w:r w:rsidRPr="009B6BCA">
          <w:rPr>
            <w:rFonts w:ascii="Courier New" w:hAnsi="Courier New" w:cs="Courier New"/>
            <w:rtl/>
          </w:rPr>
          <w:delText>قب</w:delText>
        </w:r>
      </w:del>
      <w:ins w:id="1891" w:author="Transkribus" w:date="2019-12-11T14:30:00Z">
        <w:r w:rsidRPr="00EE6742">
          <w:rPr>
            <w:rFonts w:ascii="Courier New" w:hAnsi="Courier New" w:cs="Courier New"/>
            <w:rtl/>
          </w:rPr>
          <w:t>عي</w:t>
        </w:r>
      </w:ins>
      <w:r w:rsidRPr="00EE6742">
        <w:rPr>
          <w:rFonts w:ascii="Courier New" w:hAnsi="Courier New" w:cs="Courier New"/>
          <w:rtl/>
        </w:rPr>
        <w:t xml:space="preserve">ول الصورة </w:t>
      </w:r>
      <w:del w:id="1892" w:author="Transkribus" w:date="2019-12-11T14:30:00Z">
        <w:r w:rsidRPr="009B6BCA">
          <w:rPr>
            <w:rFonts w:ascii="Courier New" w:hAnsi="Courier New" w:cs="Courier New"/>
            <w:rtl/>
          </w:rPr>
          <w:delText>فهابه الجمع ورفعوه فوقهم واخذت</w:delText>
        </w:r>
      </w:del>
      <w:ins w:id="1893" w:author="Transkribus" w:date="2019-12-11T14:30:00Z">
        <w:r w:rsidRPr="00EE6742">
          <w:rPr>
            <w:rFonts w:ascii="Courier New" w:hAnsi="Courier New" w:cs="Courier New"/>
            <w:rtl/>
          </w:rPr>
          <w:t>فهايه الخمي ورقعوة فوفهم وأحدت</w:t>
        </w:r>
      </w:ins>
    </w:p>
    <w:p w:rsidR="009E1C49" w:rsidRPr="00EE6742" w:rsidRDefault="009E1C49" w:rsidP="009E1C49">
      <w:pPr>
        <w:pStyle w:val="NurText"/>
        <w:bidi/>
        <w:rPr>
          <w:ins w:id="1894" w:author="Transkribus" w:date="2019-12-11T14:30:00Z"/>
          <w:rFonts w:ascii="Courier New" w:hAnsi="Courier New" w:cs="Courier New"/>
        </w:rPr>
      </w:pPr>
      <w:r w:rsidRPr="00EE6742">
        <w:rPr>
          <w:rFonts w:ascii="Courier New" w:hAnsi="Courier New" w:cs="Courier New"/>
          <w:rtl/>
        </w:rPr>
        <w:t xml:space="preserve"> فى </w:t>
      </w:r>
      <w:del w:id="1895" w:author="Transkribus" w:date="2019-12-11T14:30:00Z">
        <w:r w:rsidRPr="009B6BCA">
          <w:rPr>
            <w:rFonts w:ascii="Courier New" w:hAnsi="Courier New" w:cs="Courier New"/>
            <w:rtl/>
          </w:rPr>
          <w:delText>اتمام كلامى فلما تصرم</w:delText>
        </w:r>
      </w:del>
      <w:ins w:id="1896" w:author="Transkribus" w:date="2019-12-11T14:30:00Z">
        <w:r w:rsidRPr="00EE6742">
          <w:rPr>
            <w:rFonts w:ascii="Courier New" w:hAnsi="Courier New" w:cs="Courier New"/>
            <w:rtl/>
          </w:rPr>
          <w:t>السام كالانى فلمانصرم</w:t>
        </w:r>
      </w:ins>
      <w:r w:rsidRPr="00EE6742">
        <w:rPr>
          <w:rFonts w:ascii="Courier New" w:hAnsi="Courier New" w:cs="Courier New"/>
          <w:rtl/>
        </w:rPr>
        <w:t xml:space="preserve"> المجلس </w:t>
      </w:r>
      <w:del w:id="1897" w:author="Transkribus" w:date="2019-12-11T14:30:00Z">
        <w:r w:rsidRPr="009B6BCA">
          <w:rPr>
            <w:rFonts w:ascii="Courier New" w:hAnsi="Courier New" w:cs="Courier New"/>
            <w:rtl/>
          </w:rPr>
          <w:delText>جاءنى امام المسجد</w:delText>
        </w:r>
      </w:del>
      <w:ins w:id="1898" w:author="Transkribus" w:date="2019-12-11T14:30:00Z">
        <w:r w:rsidRPr="00EE6742">
          <w:rPr>
            <w:rFonts w:ascii="Courier New" w:hAnsi="Courier New" w:cs="Courier New"/>
            <w:rtl/>
          </w:rPr>
          <w:t>جاء فى اسام المسحد</w:t>
        </w:r>
      </w:ins>
      <w:r w:rsidRPr="00EE6742">
        <w:rPr>
          <w:rFonts w:ascii="Courier New" w:hAnsi="Courier New" w:cs="Courier New"/>
          <w:rtl/>
        </w:rPr>
        <w:t xml:space="preserve"> وقال </w:t>
      </w:r>
      <w:del w:id="1899" w:author="Transkribus" w:date="2019-12-11T14:30:00Z">
        <w:r w:rsidRPr="009B6BCA">
          <w:rPr>
            <w:rFonts w:ascii="Courier New" w:hAnsi="Courier New" w:cs="Courier New"/>
            <w:rtl/>
          </w:rPr>
          <w:delText>ات</w:delText>
        </w:r>
      </w:del>
      <w:ins w:id="1900" w:author="Transkribus" w:date="2019-12-11T14:30:00Z">
        <w:r w:rsidRPr="00EE6742">
          <w:rPr>
            <w:rFonts w:ascii="Courier New" w:hAnsi="Courier New" w:cs="Courier New"/>
            <w:rtl/>
          </w:rPr>
          <w:t>أم</w:t>
        </w:r>
      </w:ins>
      <w:r w:rsidRPr="00EE6742">
        <w:rPr>
          <w:rFonts w:ascii="Courier New" w:hAnsi="Courier New" w:cs="Courier New"/>
          <w:rtl/>
        </w:rPr>
        <w:t>عرف هذا الشي</w:t>
      </w:r>
      <w:del w:id="1901" w:author="Transkribus" w:date="2019-12-11T14:30:00Z">
        <w:r w:rsidRPr="009B6BCA">
          <w:rPr>
            <w:rFonts w:ascii="Courier New" w:hAnsi="Courier New" w:cs="Courier New"/>
            <w:rtl/>
          </w:rPr>
          <w:delText>خ</w:delText>
        </w:r>
      </w:del>
      <w:ins w:id="1902" w:author="Transkribus" w:date="2019-12-11T14:30:00Z">
        <w:r w:rsidRPr="00EE6742">
          <w:rPr>
            <w:rFonts w:ascii="Courier New" w:hAnsi="Courier New" w:cs="Courier New"/>
            <w:rtl/>
          </w:rPr>
          <w:t>م</w:t>
        </w:r>
      </w:ins>
      <w:r w:rsidRPr="00EE6742">
        <w:rPr>
          <w:rFonts w:ascii="Courier New" w:hAnsi="Courier New" w:cs="Courier New"/>
          <w:rtl/>
        </w:rPr>
        <w:t xml:space="preserve"> هذا </w:t>
      </w:r>
      <w:del w:id="1903" w:author="Transkribus" w:date="2019-12-11T14:30:00Z">
        <w:r w:rsidRPr="009B6BCA">
          <w:rPr>
            <w:rFonts w:ascii="Courier New" w:hAnsi="Courier New" w:cs="Courier New"/>
            <w:rtl/>
          </w:rPr>
          <w:delText>ا</w:delText>
        </w:r>
      </w:del>
      <w:ins w:id="1904" w:author="Transkribus" w:date="2019-12-11T14:30:00Z">
        <w:r w:rsidRPr="00EE6742">
          <w:rPr>
            <w:rFonts w:ascii="Courier New" w:hAnsi="Courier New" w:cs="Courier New"/>
            <w:rtl/>
          </w:rPr>
          <w:t>أ</w:t>
        </w:r>
      </w:ins>
      <w:r w:rsidRPr="00EE6742">
        <w:rPr>
          <w:rFonts w:ascii="Courier New" w:hAnsi="Courier New" w:cs="Courier New"/>
          <w:rtl/>
        </w:rPr>
        <w:t>بو القاسم</w:t>
      </w:r>
      <w:del w:id="1905" w:author="Transkribus" w:date="2019-12-11T14:30:00Z">
        <w:r w:rsidRPr="009B6BCA">
          <w:rPr>
            <w:rFonts w:ascii="Courier New" w:hAnsi="Courier New" w:cs="Courier New"/>
            <w:rtl/>
          </w:rPr>
          <w:delText xml:space="preserve"> الشارعى فاعتنقته وقلت اياك</w:delText>
        </w:r>
      </w:del>
    </w:p>
    <w:p w:rsidR="009E1C49" w:rsidRPr="00EE6742" w:rsidRDefault="009E1C49" w:rsidP="009E1C49">
      <w:pPr>
        <w:pStyle w:val="NurText"/>
        <w:bidi/>
        <w:rPr>
          <w:ins w:id="1906" w:author="Transkribus" w:date="2019-12-11T14:30:00Z"/>
          <w:rFonts w:ascii="Courier New" w:hAnsi="Courier New" w:cs="Courier New"/>
        </w:rPr>
      </w:pPr>
      <w:ins w:id="1907" w:author="Transkribus" w:date="2019-12-11T14:30:00Z">
        <w:r w:rsidRPr="00EE6742">
          <w:rPr>
            <w:rFonts w:ascii="Courier New" w:hAnsi="Courier New" w:cs="Courier New"/>
            <w:rtl/>
          </w:rPr>
          <w:t>اشارى فاحتنفته وغلت ابالك</w:t>
        </w:r>
      </w:ins>
      <w:r w:rsidRPr="00EE6742">
        <w:rPr>
          <w:rFonts w:ascii="Courier New" w:hAnsi="Courier New" w:cs="Courier New"/>
          <w:rtl/>
        </w:rPr>
        <w:t xml:space="preserve"> اطلب فاخ</w:t>
      </w:r>
      <w:del w:id="1908" w:author="Transkribus" w:date="2019-12-11T14:30:00Z">
        <w:r w:rsidRPr="009B6BCA">
          <w:rPr>
            <w:rFonts w:ascii="Courier New" w:hAnsi="Courier New" w:cs="Courier New"/>
            <w:rtl/>
          </w:rPr>
          <w:delText>ذت</w:delText>
        </w:r>
      </w:del>
      <w:ins w:id="1909" w:author="Transkribus" w:date="2019-12-11T14:30:00Z">
        <w:r w:rsidRPr="00EE6742">
          <w:rPr>
            <w:rFonts w:ascii="Courier New" w:hAnsi="Courier New" w:cs="Courier New"/>
            <w:rtl/>
          </w:rPr>
          <w:t>لل</w:t>
        </w:r>
      </w:ins>
      <w:r w:rsidRPr="00EE6742">
        <w:rPr>
          <w:rFonts w:ascii="Courier New" w:hAnsi="Courier New" w:cs="Courier New"/>
          <w:rtl/>
        </w:rPr>
        <w:t xml:space="preserve">ه الى </w:t>
      </w:r>
      <w:del w:id="1910" w:author="Transkribus" w:date="2019-12-11T14:30:00Z">
        <w:r w:rsidRPr="009B6BCA">
          <w:rPr>
            <w:rFonts w:ascii="Courier New" w:hAnsi="Courier New" w:cs="Courier New"/>
            <w:rtl/>
          </w:rPr>
          <w:delText>منزلى واكلنا</w:delText>
        </w:r>
      </w:del>
      <w:ins w:id="1911" w:author="Transkribus" w:date="2019-12-11T14:30:00Z">
        <w:r w:rsidRPr="00EE6742">
          <w:rPr>
            <w:rFonts w:ascii="Courier New" w:hAnsi="Courier New" w:cs="Courier New"/>
            <w:rtl/>
          </w:rPr>
          <w:t>مترلى وأكملانا</w:t>
        </w:r>
      </w:ins>
      <w:r w:rsidRPr="00EE6742">
        <w:rPr>
          <w:rFonts w:ascii="Courier New" w:hAnsi="Courier New" w:cs="Courier New"/>
          <w:rtl/>
        </w:rPr>
        <w:t xml:space="preserve"> الطعام </w:t>
      </w:r>
      <w:del w:id="1912" w:author="Transkribus" w:date="2019-12-11T14:30:00Z">
        <w:r w:rsidRPr="009B6BCA">
          <w:rPr>
            <w:rFonts w:ascii="Courier New" w:hAnsi="Courier New" w:cs="Courier New"/>
            <w:rtl/>
          </w:rPr>
          <w:delText>وتفاوضنا الحديث فوجدته كما تشتهى الانفس وتلذ</w:delText>
        </w:r>
      </w:del>
      <w:ins w:id="1913" w:author="Transkribus" w:date="2019-12-11T14:30:00Z">
        <w:r w:rsidRPr="00EE6742">
          <w:rPr>
            <w:rFonts w:ascii="Courier New" w:hAnsi="Courier New" w:cs="Courier New"/>
            <w:rtl/>
          </w:rPr>
          <w:t>وتناوسنالحديب</w:t>
        </w:r>
      </w:ins>
    </w:p>
    <w:p w:rsidR="009E1C49" w:rsidRPr="009B6BCA" w:rsidRDefault="009E1C49" w:rsidP="009E1C49">
      <w:pPr>
        <w:pStyle w:val="NurText"/>
        <w:bidi/>
        <w:rPr>
          <w:del w:id="1914" w:author="Transkribus" w:date="2019-12-11T14:30:00Z"/>
          <w:rFonts w:ascii="Courier New" w:hAnsi="Courier New" w:cs="Courier New"/>
        </w:rPr>
      </w:pPr>
      <w:ins w:id="1915" w:author="Transkribus" w:date="2019-12-11T14:30:00Z">
        <w:r w:rsidRPr="00EE6742">
          <w:rPr>
            <w:rFonts w:ascii="Courier New" w:hAnsi="Courier New" w:cs="Courier New"/>
            <w:rtl/>
          </w:rPr>
          <w:t>بوجده كماتشتهسى الائقس وثلذ</w:t>
        </w:r>
      </w:ins>
      <w:r w:rsidRPr="00EE6742">
        <w:rPr>
          <w:rFonts w:ascii="Courier New" w:hAnsi="Courier New" w:cs="Courier New"/>
          <w:rtl/>
        </w:rPr>
        <w:t xml:space="preserve"> الاعين </w:t>
      </w:r>
      <w:del w:id="1916" w:author="Transkribus" w:date="2019-12-11T14:30:00Z">
        <w:r w:rsidRPr="009B6BCA">
          <w:rPr>
            <w:rFonts w:ascii="Courier New" w:hAnsi="Courier New" w:cs="Courier New"/>
            <w:rtl/>
          </w:rPr>
          <w:delText>سيرته سيرة الحكماء</w:delText>
        </w:r>
      </w:del>
      <w:ins w:id="1917" w:author="Transkribus" w:date="2019-12-11T14:30:00Z">
        <w:r w:rsidRPr="00EE6742">
          <w:rPr>
            <w:rFonts w:ascii="Courier New" w:hAnsi="Courier New" w:cs="Courier New"/>
            <w:rtl/>
          </w:rPr>
          <w:t>صيريه صيرة بالحكماء</w:t>
        </w:r>
      </w:ins>
      <w:r w:rsidRPr="00EE6742">
        <w:rPr>
          <w:rFonts w:ascii="Courier New" w:hAnsi="Courier New" w:cs="Courier New"/>
          <w:rtl/>
        </w:rPr>
        <w:t xml:space="preserve"> العقلاء </w:t>
      </w:r>
      <w:del w:id="1918" w:author="Transkribus" w:date="2019-12-11T14:30:00Z">
        <w:r w:rsidRPr="009B6BCA">
          <w:rPr>
            <w:rFonts w:ascii="Courier New" w:hAnsi="Courier New" w:cs="Courier New"/>
            <w:rtl/>
          </w:rPr>
          <w:delText>وكذا صورته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1919" w:author="Transkribus" w:date="2019-12-11T14:30:00Z"/>
          <w:rFonts w:ascii="Courier New" w:hAnsi="Courier New" w:cs="Courier New"/>
        </w:rPr>
      </w:pPr>
      <w:dir w:val="rtl">
        <w:dir w:val="rtl">
          <w:del w:id="1920" w:author="Transkribus" w:date="2019-12-11T14:30:00Z">
            <w:r w:rsidRPr="009B6BCA">
              <w:rPr>
                <w:rFonts w:ascii="Courier New" w:hAnsi="Courier New" w:cs="Courier New"/>
                <w:rtl/>
              </w:rPr>
              <w:delText>وقد رضى</w:delText>
            </w:r>
          </w:del>
          <w:ins w:id="1921" w:author="Transkribus" w:date="2019-12-11T14:30:00Z">
            <w:r w:rsidRPr="00EE6742">
              <w:rPr>
                <w:rFonts w:ascii="Courier New" w:hAnsi="Courier New" w:cs="Courier New"/>
                <w:rtl/>
              </w:rPr>
              <w:t>وكذ اصورته قدرسى</w:t>
            </w:r>
          </w:ins>
          <w:r w:rsidRPr="00EE6742">
            <w:rPr>
              <w:rFonts w:ascii="Courier New" w:hAnsi="Courier New" w:cs="Courier New"/>
              <w:rtl/>
            </w:rPr>
            <w:t xml:space="preserve"> من</w:t>
          </w:r>
          <w:del w:id="1922" w:author="Transkribus" w:date="2019-12-11T14:30:00Z">
            <w:r w:rsidRPr="009B6BCA">
              <w:rPr>
                <w:rFonts w:ascii="Courier New" w:hAnsi="Courier New" w:cs="Courier New"/>
                <w:rtl/>
              </w:rPr>
              <w:delText xml:space="preserve"> الدنيا ببرض لا يتعلق منها بشيء يشغله</w:delText>
            </w:r>
          </w:del>
          <w:r>
            <w:t>‬</w:t>
          </w:r>
          <w:r>
            <w:t>‬</w:t>
          </w:r>
        </w:dir>
      </w:dir>
    </w:p>
    <w:p w:rsidR="009E1C49" w:rsidRPr="009B6BCA" w:rsidRDefault="009E1C49" w:rsidP="009E1C49">
      <w:pPr>
        <w:pStyle w:val="NurText"/>
        <w:bidi/>
        <w:rPr>
          <w:del w:id="1923" w:author="Transkribus" w:date="2019-12-11T14:30:00Z"/>
          <w:rFonts w:ascii="Courier New" w:hAnsi="Courier New" w:cs="Courier New"/>
        </w:rPr>
      </w:pPr>
      <w:ins w:id="1924" w:author="Transkribus" w:date="2019-12-11T14:30:00Z">
        <w:r w:rsidRPr="00EE6742">
          <w:rPr>
            <w:rFonts w:ascii="Courier New" w:hAnsi="Courier New" w:cs="Courier New"/>
            <w:rtl/>
          </w:rPr>
          <w:t>الدنامرض الامتعلق منهاسى بشعله</w:t>
        </w:r>
      </w:ins>
      <w:r w:rsidRPr="00EE6742">
        <w:rPr>
          <w:rFonts w:ascii="Courier New" w:hAnsi="Courier New" w:cs="Courier New"/>
          <w:rtl/>
        </w:rPr>
        <w:t xml:space="preserve"> عن طلب الفضيلة </w:t>
      </w:r>
      <w:del w:id="19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r w:rsidRPr="00EE6742">
            <w:rPr>
              <w:rFonts w:ascii="Courier New" w:hAnsi="Courier New" w:cs="Courier New"/>
              <w:rtl/>
            </w:rPr>
            <w:t>ثم لا</w:t>
          </w:r>
          <w:del w:id="1926" w:author="Transkribus" w:date="2019-12-11T14:30:00Z">
            <w:r w:rsidRPr="009B6BCA">
              <w:rPr>
                <w:rFonts w:ascii="Courier New" w:hAnsi="Courier New" w:cs="Courier New"/>
                <w:rtl/>
              </w:rPr>
              <w:delText>ز</w:delText>
            </w:r>
          </w:del>
          <w:ins w:id="1927" w:author="Transkribus" w:date="2019-12-11T14:30:00Z">
            <w:r w:rsidRPr="00EE6742">
              <w:rPr>
                <w:rFonts w:ascii="Courier New" w:hAnsi="Courier New" w:cs="Courier New"/>
                <w:rtl/>
              </w:rPr>
              <w:t>ر</w:t>
            </w:r>
          </w:ins>
          <w:r w:rsidRPr="00EE6742">
            <w:rPr>
              <w:rFonts w:ascii="Courier New" w:hAnsi="Courier New" w:cs="Courier New"/>
              <w:rtl/>
            </w:rPr>
            <w:t>م</w:t>
          </w:r>
          <w:del w:id="1928" w:author="Transkribus" w:date="2019-12-11T14:30:00Z">
            <w:r w:rsidRPr="009B6BCA">
              <w:rPr>
                <w:rFonts w:ascii="Courier New" w:hAnsi="Courier New" w:cs="Courier New"/>
                <w:rtl/>
              </w:rPr>
              <w:delText>ن</w:delText>
            </w:r>
          </w:del>
          <w:r w:rsidRPr="00EE6742">
            <w:rPr>
              <w:rFonts w:ascii="Courier New" w:hAnsi="Courier New" w:cs="Courier New"/>
              <w:rtl/>
            </w:rPr>
            <w:t xml:space="preserve">ى فوجدته </w:t>
          </w:r>
          <w:del w:id="1929" w:author="Transkribus" w:date="2019-12-11T14:30:00Z">
            <w:r w:rsidRPr="009B6BCA">
              <w:rPr>
                <w:rFonts w:ascii="Courier New" w:hAnsi="Courier New" w:cs="Courier New"/>
                <w:rtl/>
              </w:rPr>
              <w:delText>قيما بكتب</w:delText>
            </w:r>
          </w:del>
          <w:ins w:id="1930" w:author="Transkribus" w:date="2019-12-11T14:30:00Z">
            <w:r w:rsidRPr="00EE6742">
              <w:rPr>
                <w:rFonts w:ascii="Courier New" w:hAnsi="Courier New" w:cs="Courier New"/>
                <w:rtl/>
              </w:rPr>
              <w:t>ةيما كتب</w:t>
            </w:r>
          </w:ins>
          <w:r w:rsidRPr="00EE6742">
            <w:rPr>
              <w:rFonts w:ascii="Courier New" w:hAnsi="Courier New" w:cs="Courier New"/>
              <w:rtl/>
            </w:rPr>
            <w:t xml:space="preserve"> القدماء</w:t>
          </w:r>
          <w:r>
            <w:t>‬</w:t>
          </w:r>
          <w:r>
            <w:t>‬</w:t>
          </w:r>
        </w:dir>
      </w:dir>
    </w:p>
    <w:p w:rsidR="009E1C49" w:rsidRPr="00EE6742" w:rsidRDefault="009E1C49" w:rsidP="009E1C49">
      <w:pPr>
        <w:pStyle w:val="NurText"/>
        <w:bidi/>
        <w:rPr>
          <w:ins w:id="1931" w:author="Transkribus" w:date="2019-12-11T14:30:00Z"/>
          <w:rFonts w:ascii="Courier New" w:hAnsi="Courier New" w:cs="Courier New"/>
        </w:rPr>
      </w:pPr>
      <w:r w:rsidRPr="00EE6742">
        <w:rPr>
          <w:rFonts w:ascii="Courier New" w:hAnsi="Courier New" w:cs="Courier New"/>
          <w:rtl/>
        </w:rPr>
        <w:t xml:space="preserve">وكتب </w:t>
      </w:r>
      <w:del w:id="1932" w:author="Transkribus" w:date="2019-12-11T14:30:00Z">
        <w:r w:rsidRPr="009B6BCA">
          <w:rPr>
            <w:rFonts w:ascii="Courier New" w:hAnsi="Courier New" w:cs="Courier New"/>
            <w:rtl/>
          </w:rPr>
          <w:delText>ابى ناصر الفرابى</w:delText>
        </w:r>
      </w:del>
      <w:ins w:id="1933" w:author="Transkribus" w:date="2019-12-11T14:30:00Z">
        <w:r w:rsidRPr="00EE6742">
          <w:rPr>
            <w:rFonts w:ascii="Courier New" w:hAnsi="Courier New" w:cs="Courier New"/>
            <w:rtl/>
          </w:rPr>
          <w:t>أبى نصر القارانى</w:t>
        </w:r>
      </w:ins>
      <w:r w:rsidRPr="00EE6742">
        <w:rPr>
          <w:rFonts w:ascii="Courier New" w:hAnsi="Courier New" w:cs="Courier New"/>
          <w:rtl/>
        </w:rPr>
        <w:t xml:space="preserve"> ولم </w:t>
      </w:r>
      <w:del w:id="1934" w:author="Transkribus" w:date="2019-12-11T14:30:00Z">
        <w:r w:rsidRPr="009B6BCA">
          <w:rPr>
            <w:rFonts w:ascii="Courier New" w:hAnsi="Courier New" w:cs="Courier New"/>
            <w:rtl/>
          </w:rPr>
          <w:delText>يكن لى</w:delText>
        </w:r>
      </w:del>
      <w:ins w:id="1935" w:author="Transkribus" w:date="2019-12-11T14:30:00Z">
        <w:r w:rsidRPr="00EE6742">
          <w:rPr>
            <w:rFonts w:ascii="Courier New" w:hAnsi="Courier New" w:cs="Courier New"/>
            <w:rtl/>
          </w:rPr>
          <w:t>بكن فى</w:t>
        </w:r>
      </w:ins>
      <w:r w:rsidRPr="00EE6742">
        <w:rPr>
          <w:rFonts w:ascii="Courier New" w:hAnsi="Courier New" w:cs="Courier New"/>
          <w:rtl/>
        </w:rPr>
        <w:t xml:space="preserve"> اعتقاد فى </w:t>
      </w:r>
      <w:del w:id="1936" w:author="Transkribus" w:date="2019-12-11T14:30:00Z">
        <w:r w:rsidRPr="009B6BCA">
          <w:rPr>
            <w:rFonts w:ascii="Courier New" w:hAnsi="Courier New" w:cs="Courier New"/>
            <w:rtl/>
          </w:rPr>
          <w:delText>ا</w:delText>
        </w:r>
      </w:del>
      <w:ins w:id="1937" w:author="Transkribus" w:date="2019-12-11T14:30:00Z">
        <w:r w:rsidRPr="00EE6742">
          <w:rPr>
            <w:rFonts w:ascii="Courier New" w:hAnsi="Courier New" w:cs="Courier New"/>
            <w:rtl/>
          </w:rPr>
          <w:t>أ</w:t>
        </w:r>
      </w:ins>
      <w:r w:rsidRPr="00EE6742">
        <w:rPr>
          <w:rFonts w:ascii="Courier New" w:hAnsi="Courier New" w:cs="Courier New"/>
          <w:rtl/>
        </w:rPr>
        <w:t>ح</w:t>
      </w:r>
      <w:ins w:id="1938" w:author="Transkribus" w:date="2019-12-11T14:30:00Z">
        <w:r w:rsidRPr="00EE6742">
          <w:rPr>
            <w:rFonts w:ascii="Courier New" w:hAnsi="Courier New" w:cs="Courier New"/>
            <w:rtl/>
          </w:rPr>
          <w:t>م</w:t>
        </w:r>
      </w:ins>
      <w:r w:rsidRPr="00EE6742">
        <w:rPr>
          <w:rFonts w:ascii="Courier New" w:hAnsi="Courier New" w:cs="Courier New"/>
          <w:rtl/>
        </w:rPr>
        <w:t xml:space="preserve">د من </w:t>
      </w:r>
      <w:del w:id="1939" w:author="Transkribus" w:date="2019-12-11T14:30:00Z">
        <w:r w:rsidRPr="009B6BCA">
          <w:rPr>
            <w:rFonts w:ascii="Courier New" w:hAnsi="Courier New" w:cs="Courier New"/>
            <w:rtl/>
          </w:rPr>
          <w:delText>هؤلاء لانى كنت اظن ان</w:delText>
        </w:r>
      </w:del>
      <w:ins w:id="1940" w:author="Transkribus" w:date="2019-12-11T14:30:00Z">
        <w:r w:rsidRPr="00EE6742">
          <w:rPr>
            <w:rFonts w:ascii="Courier New" w:hAnsi="Courier New" w:cs="Courier New"/>
            <w:rtl/>
          </w:rPr>
          <w:t>هولاسلانى كتت اطن أبى</w:t>
        </w:r>
      </w:ins>
      <w:r w:rsidRPr="00EE6742">
        <w:rPr>
          <w:rFonts w:ascii="Courier New" w:hAnsi="Courier New" w:cs="Courier New"/>
          <w:rtl/>
        </w:rPr>
        <w:t xml:space="preserve"> الحكمة كلها</w:t>
      </w:r>
      <w:del w:id="1941" w:author="Transkribus" w:date="2019-12-11T14:30:00Z">
        <w:r w:rsidRPr="009B6BCA">
          <w:rPr>
            <w:rFonts w:ascii="Courier New" w:hAnsi="Courier New" w:cs="Courier New"/>
            <w:rtl/>
          </w:rPr>
          <w:delText xml:space="preserve"> حازها ابن سينا وحشاها كتبه واذا تفاوضنا الحديث اغلبه بقوة</w:delText>
        </w:r>
      </w:del>
    </w:p>
    <w:p w:rsidR="009E1C49" w:rsidRPr="00EE6742" w:rsidRDefault="009E1C49" w:rsidP="009E1C49">
      <w:pPr>
        <w:pStyle w:val="NurText"/>
        <w:bidi/>
        <w:rPr>
          <w:rFonts w:ascii="Courier New" w:hAnsi="Courier New" w:cs="Courier New"/>
        </w:rPr>
      </w:pPr>
      <w:ins w:id="1942" w:author="Transkribus" w:date="2019-12-11T14:30:00Z">
        <w:r w:rsidRPr="00EE6742">
          <w:rPr>
            <w:rFonts w:ascii="Courier New" w:hAnsi="Courier New" w:cs="Courier New"/>
            <w:rtl/>
          </w:rPr>
          <w:t>مانز هابن صيناوجشاها كمتبه واد اققاوسسنالحديت أعليه مقوة</w:t>
        </w:r>
      </w:ins>
      <w:r w:rsidRPr="00EE6742">
        <w:rPr>
          <w:rFonts w:ascii="Courier New" w:hAnsi="Courier New" w:cs="Courier New"/>
          <w:rtl/>
        </w:rPr>
        <w:t xml:space="preserve"> الجدل وفضل </w:t>
      </w:r>
      <w:del w:id="1943" w:author="Transkribus" w:date="2019-12-11T14:30:00Z">
        <w:r w:rsidRPr="009B6BCA">
          <w:rPr>
            <w:rFonts w:ascii="Courier New" w:hAnsi="Courier New" w:cs="Courier New"/>
            <w:rtl/>
          </w:rPr>
          <w:delText>اللسن ويغلبنى بقوة الحجة وظهور المحجة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44" w:author="Transkribus" w:date="2019-12-11T14:30:00Z">
        <w:r w:rsidRPr="00EE6742">
          <w:rPr>
            <w:rFonts w:ascii="Courier New" w:hAnsi="Courier New" w:cs="Courier New"/>
            <w:rtl/>
          </w:rPr>
          <w:t>السن</w:t>
        </w:r>
      </w:ins>
    </w:p>
    <w:p w:rsidR="009E1C49" w:rsidRPr="00EE6742" w:rsidRDefault="009E1C49" w:rsidP="009E1C49">
      <w:pPr>
        <w:pStyle w:val="NurText"/>
        <w:bidi/>
        <w:rPr>
          <w:ins w:id="1945" w:author="Transkribus" w:date="2019-12-11T14:30:00Z"/>
          <w:rFonts w:ascii="Courier New" w:hAnsi="Courier New" w:cs="Courier New"/>
        </w:rPr>
      </w:pPr>
      <w:dir w:val="rtl">
        <w:dir w:val="rtl">
          <w:del w:id="1946" w:author="Transkribus" w:date="2019-12-11T14:30:00Z">
            <w:r w:rsidRPr="009B6BCA">
              <w:rPr>
                <w:rFonts w:ascii="Courier New" w:hAnsi="Courier New" w:cs="Courier New"/>
                <w:rtl/>
              </w:rPr>
              <w:delText>وانا لا تلين قناتى لغمزه ولا احيد عن</w:delText>
            </w:r>
          </w:del>
          <w:ins w:id="1947" w:author="Transkribus" w:date="2019-12-11T14:30:00Z">
            <w:r w:rsidRPr="00EE6742">
              <w:rPr>
                <w:rFonts w:ascii="Courier New" w:hAnsi="Courier New" w:cs="Courier New"/>
                <w:rtl/>
              </w:rPr>
              <w:t>ويقلسى بقو الحةوطهور المجمهوالالاتلبن قناق الممرة ولاأجبدعن</w:t>
            </w:r>
          </w:ins>
          <w:r w:rsidRPr="00EE6742">
            <w:rPr>
              <w:rFonts w:ascii="Courier New" w:hAnsi="Courier New" w:cs="Courier New"/>
              <w:rtl/>
            </w:rPr>
            <w:t xml:space="preserve"> جادة الهوى </w:t>
          </w:r>
          <w:del w:id="1948" w:author="Transkribus" w:date="2019-12-11T14:30:00Z">
            <w:r w:rsidRPr="009B6BCA">
              <w:rPr>
                <w:rFonts w:ascii="Courier New" w:hAnsi="Courier New" w:cs="Courier New"/>
                <w:rtl/>
              </w:rPr>
              <w:delText>والتعصب برمزه</w:delText>
            </w:r>
          </w:del>
          <w:ins w:id="1949" w:author="Transkribus" w:date="2019-12-11T14:30:00Z">
            <w:r w:rsidRPr="00EE6742">
              <w:rPr>
                <w:rFonts w:ascii="Courier New" w:hAnsi="Courier New" w:cs="Courier New"/>
                <w:rtl/>
              </w:rPr>
              <w:t>والتعسب</w:t>
            </w:r>
          </w:ins>
          <w:r>
            <w:t>‬</w:t>
          </w:r>
          <w:r>
            <w:t>‬</w:t>
          </w:r>
        </w:dir>
      </w:dir>
    </w:p>
    <w:p w:rsidR="009E1C49" w:rsidRPr="00EE6742" w:rsidRDefault="009E1C49" w:rsidP="009E1C49">
      <w:pPr>
        <w:pStyle w:val="NurText"/>
        <w:bidi/>
        <w:rPr>
          <w:ins w:id="1950" w:author="Transkribus" w:date="2019-12-11T14:30:00Z"/>
          <w:rFonts w:ascii="Courier New" w:hAnsi="Courier New" w:cs="Courier New"/>
        </w:rPr>
      </w:pPr>
      <w:ins w:id="1951" w:author="Transkribus" w:date="2019-12-11T14:30:00Z">
        <w:r w:rsidRPr="00EE6742">
          <w:rPr>
            <w:rFonts w:ascii="Courier New" w:hAnsi="Courier New" w:cs="Courier New"/>
            <w:rtl/>
          </w:rPr>
          <w:t>ابرمرة</w:t>
        </w:r>
      </w:ins>
      <w:r w:rsidRPr="00EE6742">
        <w:rPr>
          <w:rFonts w:ascii="Courier New" w:hAnsi="Courier New" w:cs="Courier New"/>
          <w:rtl/>
        </w:rPr>
        <w:t xml:space="preserve"> فصار </w:t>
      </w:r>
      <w:del w:id="1952" w:author="Transkribus" w:date="2019-12-11T14:30:00Z">
        <w:r w:rsidRPr="009B6BCA">
          <w:rPr>
            <w:rFonts w:ascii="Courier New" w:hAnsi="Courier New" w:cs="Courier New"/>
            <w:rtl/>
          </w:rPr>
          <w:delText>يحضرنى شيئا بعد شيء</w:delText>
        </w:r>
      </w:del>
      <w:ins w:id="1953" w:author="Transkribus" w:date="2019-12-11T14:30:00Z">
        <w:r w:rsidRPr="00EE6742">
          <w:rPr>
            <w:rFonts w:ascii="Courier New" w:hAnsi="Courier New" w:cs="Courier New"/>
            <w:rtl/>
          </w:rPr>
          <w:t>يحصرفى شيأبعد سى</w:t>
        </w:r>
      </w:ins>
      <w:r w:rsidRPr="00EE6742">
        <w:rPr>
          <w:rFonts w:ascii="Courier New" w:hAnsi="Courier New" w:cs="Courier New"/>
          <w:rtl/>
        </w:rPr>
        <w:t xml:space="preserve"> من كتب </w:t>
      </w:r>
      <w:del w:id="1954" w:author="Transkribus" w:date="2019-12-11T14:30:00Z">
        <w:r w:rsidRPr="009B6BCA">
          <w:rPr>
            <w:rFonts w:ascii="Courier New" w:hAnsi="Courier New" w:cs="Courier New"/>
            <w:rtl/>
          </w:rPr>
          <w:delText>ا</w:delText>
        </w:r>
      </w:del>
      <w:ins w:id="1955" w:author="Transkribus" w:date="2019-12-11T14:30:00Z">
        <w:r w:rsidRPr="00EE6742">
          <w:rPr>
            <w:rFonts w:ascii="Courier New" w:hAnsi="Courier New" w:cs="Courier New"/>
            <w:rtl/>
          </w:rPr>
          <w:t>أ</w:t>
        </w:r>
      </w:ins>
      <w:r w:rsidRPr="00EE6742">
        <w:rPr>
          <w:rFonts w:ascii="Courier New" w:hAnsi="Courier New" w:cs="Courier New"/>
          <w:rtl/>
        </w:rPr>
        <w:t xml:space="preserve">بى نصر </w:t>
      </w:r>
      <w:del w:id="1956" w:author="Transkribus" w:date="2019-12-11T14:30:00Z">
        <w:r w:rsidRPr="009B6BCA">
          <w:rPr>
            <w:rFonts w:ascii="Courier New" w:hAnsi="Courier New" w:cs="Courier New"/>
            <w:rtl/>
          </w:rPr>
          <w:delText>والاسكندر ثامسطيوس يؤنس نفارى</w:delText>
        </w:r>
      </w:del>
      <w:ins w:id="1957" w:author="Transkribus" w:date="2019-12-11T14:30:00Z">
        <w:r w:rsidRPr="00EE6742">
          <w:rPr>
            <w:rFonts w:ascii="Courier New" w:hAnsi="Courier New" w:cs="Courier New"/>
            <w:rtl/>
          </w:rPr>
          <w:t>والاسكتدر وقاسسطيوس بوفس بذلك</w:t>
        </w:r>
      </w:ins>
    </w:p>
    <w:p w:rsidR="009E1C49" w:rsidRPr="00EE6742" w:rsidRDefault="009E1C49" w:rsidP="009E1C49">
      <w:pPr>
        <w:pStyle w:val="NurText"/>
        <w:bidi/>
        <w:rPr>
          <w:rFonts w:ascii="Courier New" w:hAnsi="Courier New" w:cs="Courier New"/>
        </w:rPr>
      </w:pPr>
      <w:ins w:id="1958" w:author="Transkribus" w:date="2019-12-11T14:30:00Z">
        <w:r w:rsidRPr="00EE6742">
          <w:rPr>
            <w:rFonts w:ascii="Courier New" w:hAnsi="Courier New" w:cs="Courier New"/>
            <w:rtl/>
          </w:rPr>
          <w:t>ابقارى</w:t>
        </w:r>
      </w:ins>
      <w:r w:rsidRPr="00EE6742">
        <w:rPr>
          <w:rFonts w:ascii="Courier New" w:hAnsi="Courier New" w:cs="Courier New"/>
          <w:rtl/>
        </w:rPr>
        <w:t xml:space="preserve"> ويلين </w:t>
      </w:r>
      <w:del w:id="1959" w:author="Transkribus" w:date="2019-12-11T14:30:00Z">
        <w:r w:rsidRPr="009B6BCA">
          <w:rPr>
            <w:rFonts w:ascii="Courier New" w:hAnsi="Courier New" w:cs="Courier New"/>
            <w:rtl/>
          </w:rPr>
          <w:delText>عريكة شماسى حتى</w:delText>
        </w:r>
      </w:del>
      <w:ins w:id="1960" w:author="Transkribus" w:date="2019-12-11T14:30:00Z">
        <w:r w:rsidRPr="00EE6742">
          <w:rPr>
            <w:rFonts w:ascii="Courier New" w:hAnsi="Courier New" w:cs="Courier New"/>
            <w:rtl/>
          </w:rPr>
          <w:t>عر بكه سماسى حبى</w:t>
        </w:r>
      </w:ins>
      <w:r w:rsidRPr="00EE6742">
        <w:rPr>
          <w:rFonts w:ascii="Courier New" w:hAnsi="Courier New" w:cs="Courier New"/>
          <w:rtl/>
        </w:rPr>
        <w:t xml:space="preserve"> عطفت عليه </w:t>
      </w:r>
      <w:del w:id="1961" w:author="Transkribus" w:date="2019-12-11T14:30:00Z">
        <w:r w:rsidRPr="009B6BCA">
          <w:rPr>
            <w:rFonts w:ascii="Courier New" w:hAnsi="Courier New" w:cs="Courier New"/>
            <w:rtl/>
          </w:rPr>
          <w:delText>اقدم رجل واؤخر اخرى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62" w:author="Transkribus" w:date="2019-12-11T14:30:00Z">
        <w:r w:rsidRPr="00EE6742">
          <w:rPr>
            <w:rFonts w:ascii="Courier New" w:hAnsi="Courier New" w:cs="Courier New"/>
            <w:rtl/>
          </w:rPr>
          <w:t>الدم رجلاواوخر احرى وشاح ابن سلاج الدين</w:t>
        </w:r>
      </w:ins>
    </w:p>
    <w:p w:rsidR="009E1C49" w:rsidRPr="00EE6742" w:rsidRDefault="009E1C49" w:rsidP="009E1C49">
      <w:pPr>
        <w:pStyle w:val="NurText"/>
        <w:bidi/>
        <w:rPr>
          <w:ins w:id="1963" w:author="Transkribus" w:date="2019-12-11T14:30:00Z"/>
          <w:rFonts w:ascii="Courier New" w:hAnsi="Courier New" w:cs="Courier New"/>
        </w:rPr>
      </w:pPr>
      <w:dir w:val="rtl">
        <w:dir w:val="rtl">
          <w:del w:id="1964" w:author="Transkribus" w:date="2019-12-11T14:30:00Z">
            <w:r w:rsidRPr="009B6BCA">
              <w:rPr>
                <w:rFonts w:ascii="Courier New" w:hAnsi="Courier New" w:cs="Courier New"/>
                <w:rtl/>
              </w:rPr>
              <w:delText xml:space="preserve">وشاع ان صلاح الدين </w:delText>
            </w:r>
          </w:del>
          <w:r w:rsidRPr="00EE6742">
            <w:rPr>
              <w:rFonts w:ascii="Courier New" w:hAnsi="Courier New" w:cs="Courier New"/>
              <w:rtl/>
            </w:rPr>
            <w:t xml:space="preserve">هادن </w:t>
          </w:r>
          <w:del w:id="1965" w:author="Transkribus" w:date="2019-12-11T14:30:00Z">
            <w:r w:rsidRPr="009B6BCA">
              <w:rPr>
                <w:rFonts w:ascii="Courier New" w:hAnsi="Courier New" w:cs="Courier New"/>
                <w:rtl/>
              </w:rPr>
              <w:delText>الفرنج وعاد</w:delText>
            </w:r>
          </w:del>
          <w:ins w:id="1966" w:author="Transkribus" w:date="2019-12-11T14:30:00Z">
            <w:r w:rsidRPr="00EE6742">
              <w:rPr>
                <w:rFonts w:ascii="Courier New" w:hAnsi="Courier New" w:cs="Courier New"/>
                <w:rtl/>
              </w:rPr>
              <w:t>الفريح وجاد</w:t>
            </w:r>
          </w:ins>
          <w:r w:rsidRPr="00EE6742">
            <w:rPr>
              <w:rFonts w:ascii="Courier New" w:hAnsi="Courier New" w:cs="Courier New"/>
              <w:rtl/>
            </w:rPr>
            <w:t xml:space="preserve"> الى القدس </w:t>
          </w:r>
          <w:del w:id="1967" w:author="Transkribus" w:date="2019-12-11T14:30:00Z">
            <w:r w:rsidRPr="009B6BCA">
              <w:rPr>
                <w:rFonts w:ascii="Courier New" w:hAnsi="Courier New" w:cs="Courier New"/>
                <w:rtl/>
              </w:rPr>
              <w:delText>فقادتنى الضرورة</w:delText>
            </w:r>
          </w:del>
          <w:ins w:id="1968" w:author="Transkribus" w:date="2019-12-11T14:30:00Z">
            <w:r w:rsidRPr="00EE6742">
              <w:rPr>
                <w:rFonts w:ascii="Courier New" w:hAnsi="Courier New" w:cs="Courier New"/>
                <w:rtl/>
              </w:rPr>
              <w:t>فقادت الصرورة</w:t>
            </w:r>
          </w:ins>
          <w:r w:rsidRPr="00EE6742">
            <w:rPr>
              <w:rFonts w:ascii="Courier New" w:hAnsi="Courier New" w:cs="Courier New"/>
              <w:rtl/>
            </w:rPr>
            <w:t xml:space="preserve"> الى ال</w:t>
          </w:r>
          <w:del w:id="1969" w:author="Transkribus" w:date="2019-12-11T14:30:00Z">
            <w:r w:rsidRPr="009B6BCA">
              <w:rPr>
                <w:rFonts w:ascii="Courier New" w:hAnsi="Courier New" w:cs="Courier New"/>
                <w:rtl/>
              </w:rPr>
              <w:delText>ت</w:delText>
            </w:r>
          </w:del>
          <w:ins w:id="1970" w:author="Transkribus" w:date="2019-12-11T14:30:00Z">
            <w:r w:rsidRPr="00EE6742">
              <w:rPr>
                <w:rFonts w:ascii="Courier New" w:hAnsi="Courier New" w:cs="Courier New"/>
                <w:rtl/>
              </w:rPr>
              <w:t>ن</w:t>
            </w:r>
          </w:ins>
          <w:r w:rsidRPr="00EE6742">
            <w:rPr>
              <w:rFonts w:ascii="Courier New" w:hAnsi="Courier New" w:cs="Courier New"/>
              <w:rtl/>
            </w:rPr>
            <w:t>وج</w:t>
          </w:r>
          <w:del w:id="1971" w:author="Transkribus" w:date="2019-12-11T14:30:00Z">
            <w:r w:rsidRPr="009B6BCA">
              <w:rPr>
                <w:rFonts w:ascii="Courier New" w:hAnsi="Courier New" w:cs="Courier New"/>
                <w:rtl/>
              </w:rPr>
              <w:delText>ه</w:delText>
            </w:r>
          </w:del>
          <w:ins w:id="1972" w:author="Transkribus" w:date="2019-12-11T14:30:00Z">
            <w:r w:rsidRPr="00EE6742">
              <w:rPr>
                <w:rFonts w:ascii="Courier New" w:hAnsi="Courier New" w:cs="Courier New"/>
                <w:rtl/>
              </w:rPr>
              <w:t>ة</w:t>
            </w:r>
          </w:ins>
          <w:r w:rsidRPr="00EE6742">
            <w:rPr>
              <w:rFonts w:ascii="Courier New" w:hAnsi="Courier New" w:cs="Courier New"/>
              <w:rtl/>
            </w:rPr>
            <w:t xml:space="preserve"> اليه فاخذ</w:t>
          </w:r>
          <w:del w:id="1973" w:author="Transkribus" w:date="2019-12-11T14:30:00Z">
            <w:r w:rsidRPr="009B6BCA">
              <w:rPr>
                <w:rFonts w:ascii="Courier New" w:hAnsi="Courier New" w:cs="Courier New"/>
                <w:rtl/>
              </w:rPr>
              <w:delText>ت</w:delText>
            </w:r>
          </w:del>
          <w:ins w:id="1974" w:author="Transkribus" w:date="2019-12-11T14:30:00Z">
            <w:r w:rsidRPr="00EE6742">
              <w:rPr>
                <w:rFonts w:ascii="Courier New" w:hAnsi="Courier New" w:cs="Courier New"/>
                <w:rtl/>
              </w:rPr>
              <w:t>ب</w:t>
            </w:r>
          </w:ins>
          <w:r w:rsidRPr="00EE6742">
            <w:rPr>
              <w:rFonts w:ascii="Courier New" w:hAnsi="Courier New" w:cs="Courier New"/>
              <w:rtl/>
            </w:rPr>
            <w:t xml:space="preserve"> من كتب القدماء</w:t>
          </w:r>
          <w:del w:id="1975" w:author="Transkribus" w:date="2019-12-11T14:30:00Z">
            <w:r w:rsidRPr="009B6BCA">
              <w:rPr>
                <w:rFonts w:ascii="Courier New" w:hAnsi="Courier New" w:cs="Courier New"/>
                <w:rtl/>
              </w:rPr>
              <w:delText xml:space="preserve"> ما امكننى وتوجهت</w:delText>
            </w:r>
          </w:del>
          <w:r>
            <w:t>‬</w:t>
          </w:r>
          <w:r>
            <w:t>‬</w:t>
          </w:r>
        </w:dir>
      </w:dir>
    </w:p>
    <w:p w:rsidR="009E1C49" w:rsidRPr="00EE6742" w:rsidRDefault="009E1C49" w:rsidP="009E1C49">
      <w:pPr>
        <w:pStyle w:val="NurText"/>
        <w:bidi/>
        <w:rPr>
          <w:rFonts w:ascii="Courier New" w:hAnsi="Courier New" w:cs="Courier New"/>
        </w:rPr>
      </w:pPr>
      <w:ins w:id="1976" w:author="Transkribus" w:date="2019-12-11T14:30:00Z">
        <w:r w:rsidRPr="00EE6742">
          <w:rPr>
            <w:rFonts w:ascii="Courier New" w:hAnsi="Courier New" w:cs="Courier New"/>
            <w:rtl/>
          </w:rPr>
          <w:t>با أمكننى ويو سهت</w:t>
        </w:r>
      </w:ins>
      <w:r w:rsidRPr="00EE6742">
        <w:rPr>
          <w:rFonts w:ascii="Courier New" w:hAnsi="Courier New" w:cs="Courier New"/>
          <w:rtl/>
        </w:rPr>
        <w:t xml:space="preserve"> الى القدس </w:t>
      </w:r>
      <w:del w:id="1977" w:author="Transkribus" w:date="2019-12-11T14:30:00Z">
        <w:r w:rsidRPr="009B6BCA">
          <w:rPr>
            <w:rFonts w:ascii="Courier New" w:hAnsi="Courier New" w:cs="Courier New"/>
            <w:rtl/>
          </w:rPr>
          <w:delText>فرايت ملكا عظيما يملا</w:delText>
        </w:r>
      </w:del>
      <w:ins w:id="1978" w:author="Transkribus" w:date="2019-12-11T14:30:00Z">
        <w:r w:rsidRPr="00EE6742">
          <w:rPr>
            <w:rFonts w:ascii="Courier New" w:hAnsi="Courier New" w:cs="Courier New"/>
            <w:rtl/>
          </w:rPr>
          <w:t>فرابت ملكاتمطما ملا</w:t>
        </w:r>
      </w:ins>
      <w:r w:rsidRPr="00EE6742">
        <w:rPr>
          <w:rFonts w:ascii="Courier New" w:hAnsi="Courier New" w:cs="Courier New"/>
          <w:rtl/>
        </w:rPr>
        <w:t xml:space="preserve"> العين </w:t>
      </w:r>
      <w:del w:id="1979" w:author="Transkribus" w:date="2019-12-11T14:30:00Z">
        <w:r w:rsidRPr="009B6BCA">
          <w:rPr>
            <w:rFonts w:ascii="Courier New" w:hAnsi="Courier New" w:cs="Courier New"/>
            <w:rtl/>
          </w:rPr>
          <w:delText>روعة</w:delText>
        </w:r>
      </w:del>
      <w:ins w:id="1980" w:author="Transkribus" w:date="2019-12-11T14:30:00Z">
        <w:r w:rsidRPr="00EE6742">
          <w:rPr>
            <w:rFonts w:ascii="Courier New" w:hAnsi="Courier New" w:cs="Courier New"/>
            <w:rtl/>
          </w:rPr>
          <w:t>زوغه</w:t>
        </w:r>
      </w:ins>
      <w:r w:rsidRPr="00EE6742">
        <w:rPr>
          <w:rFonts w:ascii="Courier New" w:hAnsi="Courier New" w:cs="Courier New"/>
          <w:rtl/>
        </w:rPr>
        <w:t xml:space="preserve"> والقلوب </w:t>
      </w:r>
      <w:del w:id="1981" w:author="Transkribus" w:date="2019-12-11T14:30:00Z">
        <w:r w:rsidRPr="009B6BCA">
          <w:rPr>
            <w:rFonts w:ascii="Courier New" w:hAnsi="Courier New" w:cs="Courier New"/>
            <w:rtl/>
          </w:rPr>
          <w:delText>محبة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82" w:author="Transkribus" w:date="2019-12-11T14:30:00Z">
        <w:r w:rsidRPr="00EE6742">
          <w:rPr>
            <w:rFonts w:ascii="Courier New" w:hAnsi="Courier New" w:cs="Courier New"/>
            <w:rtl/>
          </w:rPr>
          <w:t>محية فربيا</w:t>
        </w:r>
      </w:ins>
    </w:p>
    <w:p w:rsidR="009E1C49" w:rsidRPr="00EE6742" w:rsidRDefault="009E1C49" w:rsidP="009E1C49">
      <w:pPr>
        <w:pStyle w:val="NurText"/>
        <w:bidi/>
        <w:rPr>
          <w:ins w:id="1983" w:author="Transkribus" w:date="2019-12-11T14:30:00Z"/>
          <w:rFonts w:ascii="Courier New" w:hAnsi="Courier New" w:cs="Courier New"/>
        </w:rPr>
      </w:pPr>
      <w:dir w:val="rtl">
        <w:dir w:val="rtl">
          <w:del w:id="1984" w:author="Transkribus" w:date="2019-12-11T14:30:00Z">
            <w:r w:rsidRPr="009B6BCA">
              <w:rPr>
                <w:rFonts w:ascii="Courier New" w:hAnsi="Courier New" w:cs="Courier New"/>
                <w:rtl/>
              </w:rPr>
              <w:delText>قريبا بعيدا سهلا محببا واصحابه يتشبهون</w:delText>
            </w:r>
          </w:del>
          <w:ins w:id="1985" w:author="Transkribus" w:date="2019-12-11T14:30:00Z">
            <w:r w:rsidRPr="00EE6742">
              <w:rPr>
                <w:rFonts w:ascii="Courier New" w:hAnsi="Courier New" w:cs="Courier New"/>
                <w:rtl/>
              </w:rPr>
              <w:t>ابعيد اسهلانجيا واسحايه متشيهون</w:t>
            </w:r>
          </w:ins>
          <w:r w:rsidRPr="00EE6742">
            <w:rPr>
              <w:rFonts w:ascii="Courier New" w:hAnsi="Courier New" w:cs="Courier New"/>
              <w:rtl/>
            </w:rPr>
            <w:t xml:space="preserve"> به </w:t>
          </w:r>
          <w:del w:id="1986" w:author="Transkribus" w:date="2019-12-11T14:30:00Z">
            <w:r w:rsidRPr="009B6BCA">
              <w:rPr>
                <w:rFonts w:ascii="Courier New" w:hAnsi="Courier New" w:cs="Courier New"/>
                <w:rtl/>
              </w:rPr>
              <w:delText>يت</w:delText>
            </w:r>
          </w:del>
          <w:ins w:id="1987" w:author="Transkribus" w:date="2019-12-11T14:30:00Z">
            <w:r w:rsidRPr="00EE6742">
              <w:rPr>
                <w:rFonts w:ascii="Courier New" w:hAnsi="Courier New" w:cs="Courier New"/>
                <w:rtl/>
              </w:rPr>
              <w:t>ن</w:t>
            </w:r>
          </w:ins>
          <w:r w:rsidRPr="00EE6742">
            <w:rPr>
              <w:rFonts w:ascii="Courier New" w:hAnsi="Courier New" w:cs="Courier New"/>
              <w:rtl/>
            </w:rPr>
            <w:t>سا</w:t>
          </w:r>
          <w:del w:id="1988" w:author="Transkribus" w:date="2019-12-11T14:30:00Z">
            <w:r w:rsidRPr="009B6BCA">
              <w:rPr>
                <w:rFonts w:ascii="Courier New" w:hAnsi="Courier New" w:cs="Courier New"/>
                <w:rtl/>
              </w:rPr>
              <w:delText>ب</w:delText>
            </w:r>
          </w:del>
          <w:ins w:id="1989" w:author="Transkribus" w:date="2019-12-11T14:30:00Z">
            <w:r w:rsidRPr="00EE6742">
              <w:rPr>
                <w:rFonts w:ascii="Courier New" w:hAnsi="Courier New" w:cs="Courier New"/>
                <w:rtl/>
              </w:rPr>
              <w:t>ن</w:t>
            </w:r>
          </w:ins>
          <w:r w:rsidRPr="00EE6742">
            <w:rPr>
              <w:rFonts w:ascii="Courier New" w:hAnsi="Courier New" w:cs="Courier New"/>
              <w:rtl/>
            </w:rPr>
            <w:t xml:space="preserve">قون الى المعروف </w:t>
          </w:r>
          <w:del w:id="1990" w:author="Transkribus" w:date="2019-12-11T14:30:00Z">
            <w:r w:rsidRPr="009B6BCA">
              <w:rPr>
                <w:rFonts w:ascii="Courier New" w:hAnsi="Courier New" w:cs="Courier New"/>
                <w:rtl/>
              </w:rPr>
              <w:delText>كما قال</w:delText>
            </w:r>
          </w:del>
          <w:ins w:id="1991" w:author="Transkribus" w:date="2019-12-11T14:30:00Z">
            <w:r w:rsidRPr="00EE6742">
              <w:rPr>
                <w:rFonts w:ascii="Courier New" w:hAnsi="Courier New" w:cs="Courier New"/>
                <w:rtl/>
              </w:rPr>
              <w:t>كاقال</w:t>
            </w:r>
          </w:ins>
          <w:r w:rsidRPr="00EE6742">
            <w:rPr>
              <w:rFonts w:ascii="Courier New" w:hAnsi="Courier New" w:cs="Courier New"/>
              <w:rtl/>
            </w:rPr>
            <w:t xml:space="preserve"> تعالى </w:t>
          </w:r>
          <w:del w:id="1992" w:author="Transkribus" w:date="2019-12-11T14:30:00Z">
            <w:r w:rsidRPr="009B6BCA">
              <w:rPr>
                <w:rFonts w:ascii="Courier New" w:hAnsi="Courier New" w:cs="Courier New"/>
                <w:rtl/>
              </w:rPr>
              <w:delText>{ونزعنا ما فى صدورهم</w:delText>
            </w:r>
          </w:del>
          <w:ins w:id="1993" w:author="Transkribus" w:date="2019-12-11T14:30:00Z">
            <w:r w:rsidRPr="00EE6742">
              <w:rPr>
                <w:rFonts w:ascii="Courier New" w:hAnsi="Courier New" w:cs="Courier New"/>
                <w:rtl/>
              </w:rPr>
              <w:t>وير عنامانى</w:t>
            </w:r>
          </w:ins>
          <w:r>
            <w:t>‬</w:t>
          </w:r>
          <w:r>
            <w:t>‬</w:t>
          </w:r>
        </w:dir>
      </w:dir>
    </w:p>
    <w:p w:rsidR="009E1C49" w:rsidRPr="009B6BCA" w:rsidRDefault="009E1C49" w:rsidP="009E1C49">
      <w:pPr>
        <w:pStyle w:val="NurText"/>
        <w:bidi/>
        <w:rPr>
          <w:del w:id="1994" w:author="Transkribus" w:date="2019-12-11T14:30:00Z"/>
          <w:rFonts w:ascii="Courier New" w:hAnsi="Courier New" w:cs="Courier New"/>
        </w:rPr>
      </w:pPr>
      <w:ins w:id="1995" w:author="Transkribus" w:date="2019-12-11T14:30:00Z">
        <w:r w:rsidRPr="00EE6742">
          <w:rPr>
            <w:rFonts w:ascii="Courier New" w:hAnsi="Courier New" w:cs="Courier New"/>
            <w:rtl/>
          </w:rPr>
          <w:t xml:space="preserve"> سدورهم</w:t>
        </w:r>
      </w:ins>
      <w:r w:rsidRPr="00EE6742">
        <w:rPr>
          <w:rFonts w:ascii="Courier New" w:hAnsi="Courier New" w:cs="Courier New"/>
          <w:rtl/>
        </w:rPr>
        <w:t xml:space="preserve"> من </w:t>
      </w:r>
      <w:del w:id="1996" w:author="Transkribus" w:date="2019-12-11T14:30:00Z">
        <w:r w:rsidRPr="009B6BCA">
          <w:rPr>
            <w:rFonts w:ascii="Courier New" w:hAnsi="Courier New" w:cs="Courier New"/>
            <w:rtl/>
          </w:rPr>
          <w:delText>غل}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1997" w:author="Transkribus" w:date="2019-12-11T14:30:00Z"/>
          <w:rFonts w:ascii="Courier New" w:hAnsi="Courier New" w:cs="Courier New"/>
        </w:rPr>
      </w:pPr>
      <w:dir w:val="rtl">
        <w:dir w:val="rtl">
          <w:ins w:id="1998" w:author="Transkribus" w:date="2019-12-11T14:30:00Z">
            <w:r w:rsidRPr="00EE6742">
              <w:rPr>
                <w:rFonts w:ascii="Courier New" w:hAnsi="Courier New" w:cs="Courier New"/>
                <w:rtl/>
              </w:rPr>
              <w:t xml:space="preserve">عل </w:t>
            </w:r>
          </w:ins>
          <w:r w:rsidRPr="00EE6742">
            <w:rPr>
              <w:rFonts w:ascii="Courier New" w:hAnsi="Courier New" w:cs="Courier New"/>
              <w:rtl/>
            </w:rPr>
            <w:t xml:space="preserve">واول ليل </w:t>
          </w:r>
          <w:del w:id="1999" w:author="Transkribus" w:date="2019-12-11T14:30:00Z">
            <w:r w:rsidRPr="009B6BCA">
              <w:rPr>
                <w:rFonts w:ascii="Courier New" w:hAnsi="Courier New" w:cs="Courier New"/>
                <w:rtl/>
              </w:rPr>
              <w:delText>حضرته وجدت مجلسا حفلا باهل</w:delText>
            </w:r>
          </w:del>
          <w:ins w:id="2000" w:author="Transkribus" w:date="2019-12-11T14:30:00Z">
            <w:r w:rsidRPr="00EE6742">
              <w:rPr>
                <w:rFonts w:ascii="Courier New" w:hAnsi="Courier New" w:cs="Courier New"/>
                <w:rtl/>
              </w:rPr>
              <w:t>جصرته وحسدت محلياسقلاباهل</w:t>
            </w:r>
          </w:ins>
          <w:r w:rsidRPr="00EE6742">
            <w:rPr>
              <w:rFonts w:ascii="Courier New" w:hAnsi="Courier New" w:cs="Courier New"/>
              <w:rtl/>
            </w:rPr>
            <w:t xml:space="preserve"> العلم </w:t>
          </w:r>
          <w:del w:id="2001" w:author="Transkribus" w:date="2019-12-11T14:30:00Z">
            <w:r w:rsidRPr="009B6BCA">
              <w:rPr>
                <w:rFonts w:ascii="Courier New" w:hAnsi="Courier New" w:cs="Courier New"/>
                <w:rtl/>
              </w:rPr>
              <w:delText>ي</w:delText>
            </w:r>
          </w:del>
          <w:ins w:id="2002" w:author="Transkribus" w:date="2019-12-11T14:30:00Z">
            <w:r w:rsidRPr="00EE6742">
              <w:rPr>
                <w:rFonts w:ascii="Courier New" w:hAnsi="Courier New" w:cs="Courier New"/>
                <w:rtl/>
              </w:rPr>
              <w:t>ب</w:t>
            </w:r>
          </w:ins>
          <w:r w:rsidRPr="00EE6742">
            <w:rPr>
              <w:rFonts w:ascii="Courier New" w:hAnsi="Courier New" w:cs="Courier New"/>
              <w:rtl/>
            </w:rPr>
            <w:t xml:space="preserve">تذاكرون فى </w:t>
          </w:r>
          <w:del w:id="2003" w:author="Transkribus" w:date="2019-12-11T14:30:00Z">
            <w:r w:rsidRPr="009B6BCA">
              <w:rPr>
                <w:rFonts w:ascii="Courier New" w:hAnsi="Courier New" w:cs="Courier New"/>
                <w:rtl/>
              </w:rPr>
              <w:delText xml:space="preserve">اصناف </w:delText>
            </w:r>
          </w:del>
          <w:ins w:id="2004" w:author="Transkribus" w:date="2019-12-11T14:30:00Z">
            <w:r w:rsidRPr="00EE6742">
              <w:rPr>
                <w:rFonts w:ascii="Courier New" w:hAnsi="Courier New" w:cs="Courier New"/>
                <w:rtl/>
              </w:rPr>
              <w:t>أسناف</w:t>
            </w:r>
          </w:ins>
          <w:r>
            <w:t>‬</w:t>
          </w:r>
          <w:r>
            <w:t>‬</w:t>
          </w:r>
        </w:dir>
      </w:dir>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العلوم وهو </w:t>
      </w:r>
      <w:del w:id="2005" w:author="Transkribus" w:date="2019-12-11T14:30:00Z">
        <w:r w:rsidRPr="009B6BCA">
          <w:rPr>
            <w:rFonts w:ascii="Courier New" w:hAnsi="Courier New" w:cs="Courier New"/>
            <w:rtl/>
          </w:rPr>
          <w:delText>يحسن الاستماع والمشاركة وياخذ فى كيفية بناء الاسوار</w:delText>
        </w:r>
      </w:del>
      <w:ins w:id="2006" w:author="Transkribus" w:date="2019-12-11T14:30:00Z">
        <w:r w:rsidRPr="00EE6742">
          <w:rPr>
            <w:rFonts w:ascii="Courier New" w:hAnsi="Courier New" w:cs="Courier New"/>
            <w:rtl/>
          </w:rPr>
          <w:t>بحسن الاجبماح والشاركمة وباجذ فى كيفينباء الاصوار</w:t>
        </w:r>
      </w:ins>
      <w:r w:rsidRPr="00EE6742">
        <w:rPr>
          <w:rFonts w:ascii="Courier New" w:hAnsi="Courier New" w:cs="Courier New"/>
          <w:rtl/>
        </w:rPr>
        <w:t xml:space="preserve"> وحفر الخنادق</w:t>
      </w:r>
    </w:p>
    <w:p w:rsidR="009E1C49" w:rsidRPr="009B6BCA" w:rsidRDefault="009E1C49" w:rsidP="009E1C49">
      <w:pPr>
        <w:pStyle w:val="NurText"/>
        <w:bidi/>
        <w:rPr>
          <w:del w:id="2007" w:author="Transkribus" w:date="2019-12-11T14:30:00Z"/>
          <w:rFonts w:ascii="Courier New" w:hAnsi="Courier New" w:cs="Courier New"/>
        </w:rPr>
      </w:pPr>
      <w:r w:rsidRPr="00EE6742">
        <w:rPr>
          <w:rFonts w:ascii="Courier New" w:hAnsi="Courier New" w:cs="Courier New"/>
          <w:rtl/>
        </w:rPr>
        <w:t>و</w:t>
      </w:r>
      <w:ins w:id="2008" w:author="Transkribus" w:date="2019-12-11T14:30:00Z">
        <w:r w:rsidRPr="00EE6742">
          <w:rPr>
            <w:rFonts w:ascii="Courier New" w:hAnsi="Courier New" w:cs="Courier New"/>
            <w:rtl/>
          </w:rPr>
          <w:t>ب</w:t>
        </w:r>
      </w:ins>
      <w:r w:rsidRPr="00EE6742">
        <w:rPr>
          <w:rFonts w:ascii="Courier New" w:hAnsi="Courier New" w:cs="Courier New"/>
          <w:rtl/>
        </w:rPr>
        <w:t>ي</w:t>
      </w:r>
      <w:del w:id="2009" w:author="Transkribus" w:date="2019-12-11T14:30:00Z">
        <w:r w:rsidRPr="009B6BCA">
          <w:rPr>
            <w:rFonts w:ascii="Courier New" w:hAnsi="Courier New" w:cs="Courier New"/>
            <w:rtl/>
          </w:rPr>
          <w:delText>تف</w:delText>
        </w:r>
      </w:del>
      <w:r w:rsidRPr="00EE6742">
        <w:rPr>
          <w:rFonts w:ascii="Courier New" w:hAnsi="Courier New" w:cs="Courier New"/>
          <w:rtl/>
        </w:rPr>
        <w:t>قه</w:t>
      </w:r>
      <w:ins w:id="2010" w:author="Transkribus" w:date="2019-12-11T14:30:00Z">
        <w:r w:rsidRPr="00EE6742">
          <w:rPr>
            <w:rFonts w:ascii="Courier New" w:hAnsi="Courier New" w:cs="Courier New"/>
            <w:rtl/>
          </w:rPr>
          <w:t>ة</w:t>
        </w:r>
      </w:ins>
      <w:r w:rsidRPr="00EE6742">
        <w:rPr>
          <w:rFonts w:ascii="Courier New" w:hAnsi="Courier New" w:cs="Courier New"/>
          <w:rtl/>
        </w:rPr>
        <w:t xml:space="preserve"> فى ذلك وي</w:t>
      </w:r>
      <w:ins w:id="2011" w:author="Transkribus" w:date="2019-12-11T14:30:00Z">
        <w:r w:rsidRPr="00EE6742">
          <w:rPr>
            <w:rFonts w:ascii="Courier New" w:hAnsi="Courier New" w:cs="Courier New"/>
            <w:rtl/>
          </w:rPr>
          <w:t>ب</w:t>
        </w:r>
      </w:ins>
      <w:r w:rsidRPr="00EE6742">
        <w:rPr>
          <w:rFonts w:ascii="Courier New" w:hAnsi="Courier New" w:cs="Courier New"/>
          <w:rtl/>
        </w:rPr>
        <w:t>ا</w:t>
      </w:r>
      <w:del w:id="2012" w:author="Transkribus" w:date="2019-12-11T14:30:00Z">
        <w:r w:rsidRPr="009B6BCA">
          <w:rPr>
            <w:rFonts w:ascii="Courier New" w:hAnsi="Courier New" w:cs="Courier New"/>
            <w:rtl/>
          </w:rPr>
          <w:delText>ت</w:delText>
        </w:r>
      </w:del>
      <w:ins w:id="2013" w:author="Transkribus" w:date="2019-12-11T14:30:00Z">
        <w:r w:rsidRPr="00EE6742">
          <w:rPr>
            <w:rFonts w:ascii="Courier New" w:hAnsi="Courier New" w:cs="Courier New"/>
            <w:rtl/>
          </w:rPr>
          <w:t>ف</w:t>
        </w:r>
      </w:ins>
      <w:r w:rsidRPr="00EE6742">
        <w:rPr>
          <w:rFonts w:ascii="Courier New" w:hAnsi="Courier New" w:cs="Courier New"/>
          <w:rtl/>
        </w:rPr>
        <w:t>ى بكل مع</w:t>
      </w:r>
      <w:del w:id="2014" w:author="Transkribus" w:date="2019-12-11T14:30:00Z">
        <w:r w:rsidRPr="009B6BCA">
          <w:rPr>
            <w:rFonts w:ascii="Courier New" w:hAnsi="Courier New" w:cs="Courier New"/>
            <w:rtl/>
          </w:rPr>
          <w:delText>نى</w:delText>
        </w:r>
      </w:del>
      <w:ins w:id="2015" w:author="Transkribus" w:date="2019-12-11T14:30:00Z">
        <w:r w:rsidRPr="00EE6742">
          <w:rPr>
            <w:rFonts w:ascii="Courier New" w:hAnsi="Courier New" w:cs="Courier New"/>
            <w:rtl/>
          </w:rPr>
          <w:t>ير</w:t>
        </w:r>
      </w:ins>
      <w:r w:rsidRPr="00EE6742">
        <w:rPr>
          <w:rFonts w:ascii="Courier New" w:hAnsi="Courier New" w:cs="Courier New"/>
          <w:rtl/>
        </w:rPr>
        <w:t xml:space="preserve"> بديع </w:t>
      </w:r>
      <w:del w:id="20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2017" w:author="Transkribus" w:date="2019-12-11T14:30:00Z"/>
          <w:rFonts w:ascii="Courier New" w:hAnsi="Courier New" w:cs="Courier New"/>
        </w:rPr>
      </w:pPr>
      <w:dir w:val="rtl">
        <w:dir w:val="rtl">
          <w:r w:rsidRPr="00EE6742">
            <w:rPr>
              <w:rFonts w:ascii="Courier New" w:hAnsi="Courier New" w:cs="Courier New"/>
              <w:rtl/>
            </w:rPr>
            <w:t xml:space="preserve">وكان </w:t>
          </w:r>
          <w:del w:id="2018" w:author="Transkribus" w:date="2019-12-11T14:30:00Z">
            <w:r w:rsidRPr="009B6BCA">
              <w:rPr>
                <w:rFonts w:ascii="Courier New" w:hAnsi="Courier New" w:cs="Courier New"/>
                <w:rtl/>
              </w:rPr>
              <w:delText>مهتما فى بناء سور</w:delText>
            </w:r>
          </w:del>
          <w:ins w:id="2019" w:author="Transkribus" w:date="2019-12-11T14:30:00Z">
            <w:r w:rsidRPr="00EE6742">
              <w:rPr>
                <w:rFonts w:ascii="Courier New" w:hAnsi="Courier New" w:cs="Courier New"/>
                <w:rtl/>
              </w:rPr>
              <w:t>معثمافى بناءسور</w:t>
            </w:r>
          </w:ins>
          <w:r w:rsidRPr="00EE6742">
            <w:rPr>
              <w:rFonts w:ascii="Courier New" w:hAnsi="Courier New" w:cs="Courier New"/>
              <w:rtl/>
            </w:rPr>
            <w:t xml:space="preserve"> القدس </w:t>
          </w:r>
          <w:del w:id="2020" w:author="Transkribus" w:date="2019-12-11T14:30:00Z">
            <w:r w:rsidRPr="009B6BCA">
              <w:rPr>
                <w:rFonts w:ascii="Courier New" w:hAnsi="Courier New" w:cs="Courier New"/>
                <w:rtl/>
              </w:rPr>
              <w:delText>وحفر خندقه يتولى ذلك بنفسه وينقل الحجارة</w:delText>
            </w:r>
          </w:del>
          <w:ins w:id="2021" w:author="Transkribus" w:date="2019-12-11T14:30:00Z">
            <w:r w:rsidRPr="00EE6742">
              <w:rPr>
                <w:rFonts w:ascii="Courier New" w:hAnsi="Courier New" w:cs="Courier New"/>
                <w:rtl/>
              </w:rPr>
              <w:t>وجفر خندفه سولى</w:t>
            </w:r>
          </w:ins>
          <w:r>
            <w:t>‬</w:t>
          </w:r>
          <w:r>
            <w:t>‬</w:t>
          </w:r>
        </w:dir>
      </w:dir>
    </w:p>
    <w:p w:rsidR="009E1C49" w:rsidRPr="00EE6742" w:rsidRDefault="009E1C49" w:rsidP="009E1C49">
      <w:pPr>
        <w:pStyle w:val="NurText"/>
        <w:bidi/>
        <w:rPr>
          <w:ins w:id="2022" w:author="Transkribus" w:date="2019-12-11T14:30:00Z"/>
          <w:rFonts w:ascii="Courier New" w:hAnsi="Courier New" w:cs="Courier New"/>
        </w:rPr>
      </w:pPr>
      <w:ins w:id="2023" w:author="Transkribus" w:date="2019-12-11T14:30:00Z">
        <w:r w:rsidRPr="00EE6742">
          <w:rPr>
            <w:rFonts w:ascii="Courier New" w:hAnsi="Courier New" w:cs="Courier New"/>
            <w:rtl/>
          </w:rPr>
          <w:t>ذلك منقسه وسعل الجارة</w:t>
        </w:r>
      </w:ins>
      <w:r w:rsidRPr="00EE6742">
        <w:rPr>
          <w:rFonts w:ascii="Courier New" w:hAnsi="Courier New" w:cs="Courier New"/>
          <w:rtl/>
        </w:rPr>
        <w:t xml:space="preserve"> على عاتقه وي</w:t>
      </w:r>
      <w:del w:id="2024" w:author="Transkribus" w:date="2019-12-11T14:30:00Z">
        <w:r w:rsidRPr="009B6BCA">
          <w:rPr>
            <w:rFonts w:ascii="Courier New" w:hAnsi="Courier New" w:cs="Courier New"/>
            <w:rtl/>
          </w:rPr>
          <w:delText>ت</w:delText>
        </w:r>
      </w:del>
      <w:ins w:id="2025" w:author="Transkribus" w:date="2019-12-11T14:30:00Z">
        <w:r w:rsidRPr="00EE6742">
          <w:rPr>
            <w:rFonts w:ascii="Courier New" w:hAnsi="Courier New" w:cs="Courier New"/>
            <w:rtl/>
          </w:rPr>
          <w:t>ق</w:t>
        </w:r>
      </w:ins>
      <w:r w:rsidRPr="00EE6742">
        <w:rPr>
          <w:rFonts w:ascii="Courier New" w:hAnsi="Courier New" w:cs="Courier New"/>
          <w:rtl/>
        </w:rPr>
        <w:t xml:space="preserve">اسى به جميع الناس </w:t>
      </w:r>
      <w:del w:id="2026" w:author="Transkribus" w:date="2019-12-11T14:30:00Z">
        <w:r w:rsidRPr="009B6BCA">
          <w:rPr>
            <w:rFonts w:ascii="Courier New" w:hAnsi="Courier New" w:cs="Courier New"/>
            <w:rtl/>
          </w:rPr>
          <w:delText>الفقراء والاغنياء والاقوياء والضعفاء حتى</w:delText>
        </w:r>
      </w:del>
      <w:ins w:id="2027" w:author="Transkribus" w:date="2019-12-11T14:30:00Z">
        <w:r w:rsidRPr="00EE6742">
          <w:rPr>
            <w:rFonts w:ascii="Courier New" w:hAnsi="Courier New" w:cs="Courier New"/>
            <w:rtl/>
          </w:rPr>
          <w:t>الفقراءو الاغنباء والافوياء</w:t>
        </w:r>
      </w:ins>
    </w:p>
    <w:p w:rsidR="009E1C49" w:rsidRPr="00EE6742" w:rsidRDefault="009E1C49" w:rsidP="009E1C49">
      <w:pPr>
        <w:pStyle w:val="NurText"/>
        <w:bidi/>
        <w:rPr>
          <w:rFonts w:ascii="Courier New" w:hAnsi="Courier New" w:cs="Courier New"/>
        </w:rPr>
      </w:pPr>
      <w:ins w:id="2028" w:author="Transkribus" w:date="2019-12-11T14:30:00Z">
        <w:r w:rsidRPr="00EE6742">
          <w:rPr>
            <w:rFonts w:ascii="Courier New" w:hAnsi="Courier New" w:cs="Courier New"/>
            <w:rtl/>
          </w:rPr>
          <w:t>والصعناء حقى</w:t>
        </w:r>
      </w:ins>
      <w:r w:rsidRPr="00EE6742">
        <w:rPr>
          <w:rFonts w:ascii="Courier New" w:hAnsi="Courier New" w:cs="Courier New"/>
          <w:rtl/>
        </w:rPr>
        <w:t xml:space="preserve"> العماد الكاتب والقاضى الفاضل و</w:t>
      </w:r>
      <w:del w:id="2029" w:author="Transkribus" w:date="2019-12-11T14:30:00Z">
        <w:r w:rsidRPr="009B6BCA">
          <w:rPr>
            <w:rFonts w:ascii="Courier New" w:hAnsi="Courier New" w:cs="Courier New"/>
            <w:rtl/>
          </w:rPr>
          <w:delText>ي</w:delText>
        </w:r>
      </w:del>
      <w:ins w:id="2030" w:author="Transkribus" w:date="2019-12-11T14:30:00Z">
        <w:r w:rsidRPr="00EE6742">
          <w:rPr>
            <w:rFonts w:ascii="Courier New" w:hAnsi="Courier New" w:cs="Courier New"/>
            <w:rtl/>
          </w:rPr>
          <w:t>ب</w:t>
        </w:r>
      </w:ins>
      <w:r w:rsidRPr="00EE6742">
        <w:rPr>
          <w:rFonts w:ascii="Courier New" w:hAnsi="Courier New" w:cs="Courier New"/>
          <w:rtl/>
        </w:rPr>
        <w:t xml:space="preserve">ركب لذلك </w:t>
      </w:r>
      <w:del w:id="2031" w:author="Transkribus" w:date="2019-12-11T14:30:00Z">
        <w:r w:rsidRPr="009B6BCA">
          <w:rPr>
            <w:rFonts w:ascii="Courier New" w:hAnsi="Courier New" w:cs="Courier New"/>
            <w:rtl/>
          </w:rPr>
          <w:delText>قبل طلوع</w:delText>
        </w:r>
      </w:del>
      <w:ins w:id="2032" w:author="Transkribus" w:date="2019-12-11T14:30:00Z">
        <w:r w:rsidRPr="00EE6742">
          <w:rPr>
            <w:rFonts w:ascii="Courier New" w:hAnsi="Courier New" w:cs="Courier New"/>
            <w:rtl/>
          </w:rPr>
          <w:t>قيل طلوم</w:t>
        </w:r>
      </w:ins>
      <w:r w:rsidRPr="00EE6742">
        <w:rPr>
          <w:rFonts w:ascii="Courier New" w:hAnsi="Courier New" w:cs="Courier New"/>
          <w:rtl/>
        </w:rPr>
        <w:t xml:space="preserve"> الشمس الى </w:t>
      </w:r>
      <w:del w:id="2033" w:author="Transkribus" w:date="2019-12-11T14:30:00Z">
        <w:r w:rsidRPr="009B6BCA">
          <w:rPr>
            <w:rFonts w:ascii="Courier New" w:hAnsi="Courier New" w:cs="Courier New"/>
            <w:rtl/>
          </w:rPr>
          <w:delText>وقت الظهر وياتى داره ويمد الطعام ثم يستريح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34" w:author="Transkribus" w:date="2019-12-11T14:30:00Z">
        <w:r w:rsidRPr="00EE6742">
          <w:rPr>
            <w:rFonts w:ascii="Courier New" w:hAnsi="Courier New" w:cs="Courier New"/>
            <w:rtl/>
          </w:rPr>
          <w:t>وفت</w:t>
        </w:r>
      </w:ins>
    </w:p>
    <w:p w:rsidR="009E1C49" w:rsidRPr="00EE6742" w:rsidRDefault="009E1C49" w:rsidP="009E1C49">
      <w:pPr>
        <w:pStyle w:val="NurText"/>
        <w:bidi/>
        <w:rPr>
          <w:ins w:id="2035" w:author="Transkribus" w:date="2019-12-11T14:30:00Z"/>
          <w:rFonts w:ascii="Courier New" w:hAnsi="Courier New" w:cs="Courier New"/>
        </w:rPr>
      </w:pPr>
      <w:dir w:val="rtl">
        <w:dir w:val="rtl">
          <w:ins w:id="2036" w:author="Transkribus" w:date="2019-12-11T14:30:00Z">
            <w:r w:rsidRPr="00EE6742">
              <w:rPr>
                <w:rFonts w:ascii="Courier New" w:hAnsi="Courier New" w:cs="Courier New"/>
                <w:rtl/>
              </w:rPr>
              <w:t xml:space="preserve">الفاهرو باقى دارة وعذ الطعام ثم بيريح </w:t>
            </w:r>
          </w:ins>
          <w:r w:rsidRPr="00EE6742">
            <w:rPr>
              <w:rFonts w:ascii="Courier New" w:hAnsi="Courier New" w:cs="Courier New"/>
              <w:rtl/>
            </w:rPr>
            <w:t xml:space="preserve">ويركب </w:t>
          </w:r>
          <w:del w:id="2037" w:author="Transkribus" w:date="2019-12-11T14:30:00Z">
            <w:r w:rsidRPr="009B6BCA">
              <w:rPr>
                <w:rFonts w:ascii="Courier New" w:hAnsi="Courier New" w:cs="Courier New"/>
                <w:rtl/>
              </w:rPr>
              <w:delText>العصر ويرجع</w:delText>
            </w:r>
          </w:del>
          <w:ins w:id="2038" w:author="Transkribus" w:date="2019-12-11T14:30:00Z">
            <w:r w:rsidRPr="00EE6742">
              <w:rPr>
                <w:rFonts w:ascii="Courier New" w:hAnsi="Courier New" w:cs="Courier New"/>
                <w:rtl/>
              </w:rPr>
              <w:t>العصروبرجع</w:t>
            </w:r>
          </w:ins>
          <w:r w:rsidRPr="00EE6742">
            <w:rPr>
              <w:rFonts w:ascii="Courier New" w:hAnsi="Courier New" w:cs="Courier New"/>
              <w:rtl/>
            </w:rPr>
            <w:t xml:space="preserve"> فى الم</w:t>
          </w:r>
          <w:del w:id="2039" w:author="Transkribus" w:date="2019-12-11T14:30:00Z">
            <w:r w:rsidRPr="009B6BCA">
              <w:rPr>
                <w:rFonts w:ascii="Courier New" w:hAnsi="Courier New" w:cs="Courier New"/>
                <w:rtl/>
              </w:rPr>
              <w:delText>س</w:delText>
            </w:r>
          </w:del>
          <w:ins w:id="2040" w:author="Transkribus" w:date="2019-12-11T14:30:00Z">
            <w:r w:rsidRPr="00EE6742">
              <w:rPr>
                <w:rFonts w:ascii="Courier New" w:hAnsi="Courier New" w:cs="Courier New"/>
                <w:rtl/>
              </w:rPr>
              <w:t>ش</w:t>
            </w:r>
          </w:ins>
          <w:r w:rsidRPr="00EE6742">
            <w:rPr>
              <w:rFonts w:ascii="Courier New" w:hAnsi="Courier New" w:cs="Courier New"/>
              <w:rtl/>
            </w:rPr>
            <w:t>ا</w:t>
          </w:r>
          <w:del w:id="2041" w:author="Transkribus" w:date="2019-12-11T14:30:00Z">
            <w:r w:rsidRPr="009B6BCA">
              <w:rPr>
                <w:rFonts w:ascii="Courier New" w:hAnsi="Courier New" w:cs="Courier New"/>
                <w:rtl/>
              </w:rPr>
              <w:delText>ء</w:delText>
            </w:r>
          </w:del>
          <w:ins w:id="2042" w:author="Transkribus" w:date="2019-12-11T14:30:00Z">
            <w:r w:rsidRPr="00EE6742">
              <w:rPr>
                <w:rFonts w:ascii="Courier New" w:hAnsi="Courier New" w:cs="Courier New"/>
                <w:rtl/>
              </w:rPr>
              <w:t>عل</w:t>
            </w:r>
          </w:ins>
          <w:r w:rsidRPr="00EE6742">
            <w:rPr>
              <w:rFonts w:ascii="Courier New" w:hAnsi="Courier New" w:cs="Courier New"/>
              <w:rtl/>
            </w:rPr>
            <w:t xml:space="preserve"> ويصرف</w:t>
          </w:r>
          <w:del w:id="2043" w:author="Transkribus" w:date="2019-12-11T14:30:00Z">
            <w:r w:rsidRPr="009B6BCA">
              <w:rPr>
                <w:rFonts w:ascii="Courier New" w:hAnsi="Courier New" w:cs="Courier New"/>
                <w:rtl/>
              </w:rPr>
              <w:delText xml:space="preserve"> اكثر</w:delText>
            </w:r>
          </w:del>
          <w:r>
            <w:t>‬</w:t>
          </w:r>
          <w:r>
            <w:t>‬</w:t>
          </w:r>
        </w:dir>
      </w:dir>
    </w:p>
    <w:p w:rsidR="009E1C49" w:rsidRPr="009B6BCA" w:rsidRDefault="009E1C49" w:rsidP="009E1C49">
      <w:pPr>
        <w:pStyle w:val="NurText"/>
        <w:bidi/>
        <w:rPr>
          <w:del w:id="2044" w:author="Transkribus" w:date="2019-12-11T14:30:00Z"/>
          <w:rFonts w:ascii="Courier New" w:hAnsi="Courier New" w:cs="Courier New"/>
        </w:rPr>
      </w:pPr>
      <w:ins w:id="2045" w:author="Transkribus" w:date="2019-12-11T14:30:00Z">
        <w:r w:rsidRPr="00EE6742">
          <w:rPr>
            <w:rFonts w:ascii="Courier New" w:hAnsi="Courier New" w:cs="Courier New"/>
            <w:rtl/>
          </w:rPr>
          <w:t>أكتر</w:t>
        </w:r>
      </w:ins>
      <w:r w:rsidRPr="00EE6742">
        <w:rPr>
          <w:rFonts w:ascii="Courier New" w:hAnsi="Courier New" w:cs="Courier New"/>
          <w:rtl/>
        </w:rPr>
        <w:t xml:space="preserve"> الليل فى </w:t>
      </w:r>
      <w:del w:id="2046" w:author="Transkribus" w:date="2019-12-11T14:30:00Z">
        <w:r w:rsidRPr="009B6BCA">
          <w:rPr>
            <w:rFonts w:ascii="Courier New" w:hAnsi="Courier New" w:cs="Courier New"/>
            <w:rtl/>
          </w:rPr>
          <w:delText>تدبير ما يعمل نهارا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2047" w:author="Transkribus" w:date="2019-12-11T14:30:00Z"/>
          <w:rFonts w:ascii="Courier New" w:hAnsi="Courier New" w:cs="Courier New"/>
        </w:rPr>
      </w:pPr>
      <w:dir w:val="rtl">
        <w:dir w:val="rtl">
          <w:del w:id="2048" w:author="Transkribus" w:date="2019-12-11T14:30:00Z">
            <w:r w:rsidRPr="009B6BCA">
              <w:rPr>
                <w:rFonts w:ascii="Courier New" w:hAnsi="Courier New" w:cs="Courier New"/>
                <w:rtl/>
              </w:rPr>
              <w:delText>فكتب لى صلاح</w:delText>
            </w:r>
          </w:del>
          <w:ins w:id="2049" w:author="Transkribus" w:date="2019-12-11T14:30:00Z">
            <w:r w:rsidRPr="00EE6742">
              <w:rPr>
                <w:rFonts w:ascii="Courier New" w:hAnsi="Courier New" w:cs="Courier New"/>
                <w:rtl/>
              </w:rPr>
              <w:t>بدير ماعمل بهمار افكتب فى سلام</w:t>
            </w:r>
          </w:ins>
          <w:r w:rsidRPr="00EE6742">
            <w:rPr>
              <w:rFonts w:ascii="Courier New" w:hAnsi="Courier New" w:cs="Courier New"/>
              <w:rtl/>
            </w:rPr>
            <w:t xml:space="preserve"> الدين </w:t>
          </w:r>
          <w:del w:id="2050" w:author="Transkribus" w:date="2019-12-11T14:30:00Z">
            <w:r w:rsidRPr="009B6BCA">
              <w:rPr>
                <w:rFonts w:ascii="Courier New" w:hAnsi="Courier New" w:cs="Courier New"/>
                <w:rtl/>
              </w:rPr>
              <w:delText>بثلاثين دينارا فى كل</w:delText>
            </w:r>
          </w:del>
          <w:ins w:id="2051" w:author="Transkribus" w:date="2019-12-11T14:30:00Z">
            <w:r w:rsidRPr="00EE6742">
              <w:rPr>
                <w:rFonts w:ascii="Courier New" w:hAnsi="Courier New" w:cs="Courier New"/>
                <w:rtl/>
              </w:rPr>
              <w:t>بنالانين دشارافى كلى</w:t>
            </w:r>
          </w:ins>
          <w:r w:rsidRPr="00EE6742">
            <w:rPr>
              <w:rFonts w:ascii="Courier New" w:hAnsi="Courier New" w:cs="Courier New"/>
              <w:rtl/>
            </w:rPr>
            <w:t xml:space="preserve"> شهر على ديوان</w:t>
          </w:r>
          <w:del w:id="2052" w:author="Transkribus" w:date="2019-12-11T14:30:00Z">
            <w:r w:rsidRPr="009B6BCA">
              <w:rPr>
                <w:rFonts w:ascii="Courier New" w:hAnsi="Courier New" w:cs="Courier New"/>
                <w:rtl/>
              </w:rPr>
              <w:delText xml:space="preserve"> الجامع</w:delText>
            </w:r>
          </w:del>
          <w:r>
            <w:t>‬</w:t>
          </w:r>
          <w:r>
            <w:t>‬</w:t>
          </w:r>
        </w:dir>
      </w:dir>
    </w:p>
    <w:p w:rsidR="009E1C49" w:rsidRPr="00EE6742" w:rsidRDefault="009E1C49" w:rsidP="009E1C49">
      <w:pPr>
        <w:pStyle w:val="NurText"/>
        <w:bidi/>
        <w:rPr>
          <w:rFonts w:ascii="Courier New" w:hAnsi="Courier New" w:cs="Courier New"/>
        </w:rPr>
      </w:pPr>
      <w:ins w:id="2053" w:author="Transkribus" w:date="2019-12-11T14:30:00Z">
        <w:r w:rsidRPr="00EE6742">
          <w:rPr>
            <w:rFonts w:ascii="Courier New" w:hAnsi="Courier New" w:cs="Courier New"/>
            <w:rtl/>
          </w:rPr>
          <w:t>الجامي بد مشق</w:t>
        </w:r>
      </w:ins>
      <w:r w:rsidRPr="00EE6742">
        <w:rPr>
          <w:rFonts w:ascii="Courier New" w:hAnsi="Courier New" w:cs="Courier New"/>
          <w:rtl/>
        </w:rPr>
        <w:t xml:space="preserve"> واطلق </w:t>
      </w:r>
      <w:del w:id="2054" w:author="Transkribus" w:date="2019-12-11T14:30:00Z">
        <w:r w:rsidRPr="009B6BCA">
          <w:rPr>
            <w:rFonts w:ascii="Courier New" w:hAnsi="Courier New" w:cs="Courier New"/>
            <w:rtl/>
          </w:rPr>
          <w:delText>ا</w:delText>
        </w:r>
      </w:del>
      <w:ins w:id="2055" w:author="Transkribus" w:date="2019-12-11T14:30:00Z">
        <w:r w:rsidRPr="00EE6742">
          <w:rPr>
            <w:rFonts w:ascii="Courier New" w:hAnsi="Courier New" w:cs="Courier New"/>
            <w:rtl/>
          </w:rPr>
          <w:t>أ</w:t>
        </w:r>
      </w:ins>
      <w:r w:rsidRPr="00EE6742">
        <w:rPr>
          <w:rFonts w:ascii="Courier New" w:hAnsi="Courier New" w:cs="Courier New"/>
          <w:rtl/>
        </w:rPr>
        <w:t>ولاد</w:t>
      </w:r>
      <w:del w:id="2056" w:author="Transkribus" w:date="2019-12-11T14:30:00Z">
        <w:r w:rsidRPr="009B6BCA">
          <w:rPr>
            <w:rFonts w:ascii="Courier New" w:hAnsi="Courier New" w:cs="Courier New"/>
            <w:rtl/>
          </w:rPr>
          <w:delText>ه</w:delText>
        </w:r>
      </w:del>
      <w:ins w:id="2057" w:author="Transkribus" w:date="2019-12-11T14:30:00Z">
        <w:r w:rsidRPr="00EE6742">
          <w:rPr>
            <w:rFonts w:ascii="Courier New" w:hAnsi="Courier New" w:cs="Courier New"/>
            <w:rtl/>
          </w:rPr>
          <w:t>ء</w:t>
        </w:r>
      </w:ins>
      <w:r w:rsidRPr="00EE6742">
        <w:rPr>
          <w:rFonts w:ascii="Courier New" w:hAnsi="Courier New" w:cs="Courier New"/>
          <w:rtl/>
        </w:rPr>
        <w:t xml:space="preserve"> رواتب </w:t>
      </w:r>
      <w:del w:id="2058" w:author="Transkribus" w:date="2019-12-11T14:30:00Z">
        <w:r w:rsidRPr="009B6BCA">
          <w:rPr>
            <w:rFonts w:ascii="Courier New" w:hAnsi="Courier New" w:cs="Courier New"/>
            <w:rtl/>
          </w:rPr>
          <w:delText>حتى تقرر لى</w:delText>
        </w:r>
      </w:del>
      <w:ins w:id="2059" w:author="Transkribus" w:date="2019-12-11T14:30:00Z">
        <w:r w:rsidRPr="00EE6742">
          <w:rPr>
            <w:rFonts w:ascii="Courier New" w:hAnsi="Courier New" w:cs="Courier New"/>
            <w:rtl/>
          </w:rPr>
          <w:t>حبى معروف</w:t>
        </w:r>
      </w:ins>
      <w:r w:rsidRPr="00EE6742">
        <w:rPr>
          <w:rFonts w:ascii="Courier New" w:hAnsi="Courier New" w:cs="Courier New"/>
          <w:rtl/>
        </w:rPr>
        <w:t xml:space="preserve"> فى كل شهر </w:t>
      </w:r>
      <w:del w:id="2060" w:author="Transkribus" w:date="2019-12-11T14:30:00Z">
        <w:r w:rsidRPr="009B6BCA">
          <w:rPr>
            <w:rFonts w:ascii="Courier New" w:hAnsi="Courier New" w:cs="Courier New"/>
            <w:rtl/>
          </w:rPr>
          <w:delText>مائة دينار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61" w:author="Transkribus" w:date="2019-12-11T14:30:00Z">
        <w:r w:rsidRPr="00EE6742">
          <w:rPr>
            <w:rFonts w:ascii="Courier New" w:hAnsi="Courier New" w:cs="Courier New"/>
            <w:rtl/>
          </w:rPr>
          <w:t>ماثة دمار وزجعت الى ديسق</w:t>
        </w:r>
      </w:ins>
    </w:p>
    <w:p w:rsidR="009E1C49" w:rsidRPr="00EE6742" w:rsidRDefault="009E1C49" w:rsidP="009E1C49">
      <w:pPr>
        <w:pStyle w:val="NurText"/>
        <w:bidi/>
        <w:rPr>
          <w:rFonts w:ascii="Courier New" w:hAnsi="Courier New" w:cs="Courier New"/>
        </w:rPr>
      </w:pPr>
      <w:dir w:val="rtl">
        <w:dir w:val="rtl">
          <w:del w:id="2062" w:author="Transkribus" w:date="2019-12-11T14:30:00Z">
            <w:r w:rsidRPr="009B6BCA">
              <w:rPr>
                <w:rFonts w:ascii="Courier New" w:hAnsi="Courier New" w:cs="Courier New"/>
                <w:rtl/>
              </w:rPr>
              <w:delText>ورجعت الى دمشق واكببت</w:delText>
            </w:r>
          </w:del>
          <w:ins w:id="2063" w:author="Transkribus" w:date="2019-12-11T14:30:00Z">
            <w:r w:rsidRPr="00EE6742">
              <w:rPr>
                <w:rFonts w:ascii="Courier New" w:hAnsi="Courier New" w:cs="Courier New"/>
                <w:rtl/>
              </w:rPr>
              <w:t>كسيب</w:t>
            </w:r>
          </w:ins>
          <w:r w:rsidRPr="00EE6742">
            <w:rPr>
              <w:rFonts w:ascii="Courier New" w:hAnsi="Courier New" w:cs="Courier New"/>
              <w:rtl/>
            </w:rPr>
            <w:t xml:space="preserve"> على الاشتغال واقراء الناس </w:t>
          </w:r>
          <w:del w:id="2064" w:author="Transkribus" w:date="2019-12-11T14:30:00Z">
            <w:r w:rsidRPr="009B6BCA">
              <w:rPr>
                <w:rFonts w:ascii="Courier New" w:hAnsi="Courier New" w:cs="Courier New"/>
                <w:rtl/>
              </w:rPr>
              <w:delText>بالجامع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65" w:author="Transkribus" w:date="2019-12-11T14:30:00Z">
            <w:r w:rsidRPr="00EE6742">
              <w:rPr>
                <w:rFonts w:ascii="Courier New" w:hAnsi="Courier New" w:cs="Courier New"/>
                <w:rtl/>
              </w:rPr>
              <w:t>بالحامع وكما أمعتت فى كتب القدماء الرددت فيها</w:t>
            </w:r>
          </w:ins>
          <w:r>
            <w:t>‬</w:t>
          </w:r>
          <w:r>
            <w:t>‬</w:t>
          </w:r>
        </w:dir>
      </w:dir>
    </w:p>
    <w:p w:rsidR="009E1C49" w:rsidRPr="00EE6742" w:rsidRDefault="009E1C49" w:rsidP="009E1C49">
      <w:pPr>
        <w:pStyle w:val="NurText"/>
        <w:bidi/>
        <w:rPr>
          <w:rFonts w:ascii="Courier New" w:hAnsi="Courier New" w:cs="Courier New"/>
        </w:rPr>
      </w:pPr>
      <w:dir w:val="rtl">
        <w:dir w:val="rtl">
          <w:del w:id="2066" w:author="Transkribus" w:date="2019-12-11T14:30:00Z">
            <w:r w:rsidRPr="009B6BCA">
              <w:rPr>
                <w:rFonts w:ascii="Courier New" w:hAnsi="Courier New" w:cs="Courier New"/>
                <w:rtl/>
              </w:rPr>
              <w:delText>وكلما امعنت فى كتب القدماء ازددت فيها رغبة</w:delText>
            </w:r>
          </w:del>
          <w:ins w:id="2067" w:author="Transkribus" w:date="2019-12-11T14:30:00Z">
            <w:r w:rsidRPr="00EE6742">
              <w:rPr>
                <w:rFonts w:ascii="Courier New" w:hAnsi="Courier New" w:cs="Courier New"/>
                <w:rtl/>
              </w:rPr>
              <w:t xml:space="preserve"> رهبة</w:t>
            </w:r>
          </w:ins>
          <w:r w:rsidRPr="00EE6742">
            <w:rPr>
              <w:rFonts w:ascii="Courier New" w:hAnsi="Courier New" w:cs="Courier New"/>
              <w:rtl/>
            </w:rPr>
            <w:t xml:space="preserve"> وفى كتب ابن </w:t>
          </w:r>
          <w:del w:id="2068" w:author="Transkribus" w:date="2019-12-11T14:30:00Z">
            <w:r w:rsidRPr="009B6BCA">
              <w:rPr>
                <w:rFonts w:ascii="Courier New" w:hAnsi="Courier New" w:cs="Courier New"/>
                <w:rtl/>
              </w:rPr>
              <w:delText>سينا زهادة واطلعت</w:delText>
            </w:r>
          </w:del>
          <w:ins w:id="2069" w:author="Transkribus" w:date="2019-12-11T14:30:00Z">
            <w:r w:rsidRPr="00EE6742">
              <w:rPr>
                <w:rFonts w:ascii="Courier New" w:hAnsi="Courier New" w:cs="Courier New"/>
                <w:rtl/>
              </w:rPr>
              <w:t>سينازهاده واطلعث</w:t>
            </w:r>
          </w:ins>
          <w:r w:rsidRPr="00EE6742">
            <w:rPr>
              <w:rFonts w:ascii="Courier New" w:hAnsi="Courier New" w:cs="Courier New"/>
              <w:rtl/>
            </w:rPr>
            <w:t xml:space="preserve"> على بطلان الكيمياء وعرفت </w:t>
          </w:r>
          <w:del w:id="2070" w:author="Transkribus" w:date="2019-12-11T14:30:00Z">
            <w:r w:rsidRPr="009B6BCA">
              <w:rPr>
                <w:rFonts w:ascii="Courier New" w:hAnsi="Courier New" w:cs="Courier New"/>
                <w:rtl/>
              </w:rPr>
              <w:delText>حقيقة الحال فى وضعها ومن وضعها وتكذب بها وما كان قصده فى ذلك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71" w:author="Transkribus" w:date="2019-12-11T14:30:00Z">
            <w:r w:rsidRPr="00EE6742">
              <w:rPr>
                <w:rFonts w:ascii="Courier New" w:hAnsi="Courier New" w:cs="Courier New"/>
                <w:rtl/>
              </w:rPr>
              <w:t>حصيقة الجال فى</w:t>
            </w:r>
          </w:ins>
          <w:r>
            <w:t>‬</w:t>
          </w:r>
          <w:r>
            <w:t>‬</w:t>
          </w:r>
        </w:dir>
      </w:dir>
    </w:p>
    <w:p w:rsidR="009E1C49" w:rsidRPr="009B6BCA" w:rsidRDefault="009E1C49" w:rsidP="009E1C49">
      <w:pPr>
        <w:pStyle w:val="NurText"/>
        <w:bidi/>
        <w:rPr>
          <w:del w:id="2072" w:author="Transkribus" w:date="2019-12-11T14:30:00Z"/>
          <w:rFonts w:ascii="Courier New" w:hAnsi="Courier New" w:cs="Courier New"/>
        </w:rPr>
      </w:pPr>
      <w:dir w:val="rtl">
        <w:dir w:val="rtl">
          <w:del w:id="2073" w:author="Transkribus" w:date="2019-12-11T14:30:00Z">
            <w:r w:rsidRPr="009B6BCA">
              <w:rPr>
                <w:rFonts w:ascii="Courier New" w:hAnsi="Courier New" w:cs="Courier New"/>
                <w:rtl/>
              </w:rPr>
              <w:delText>وخلصت من ضلالين عظيمين موبقين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2074" w:author="Transkribus" w:date="2019-12-11T14:30:00Z"/>
          <w:rFonts w:ascii="Courier New" w:hAnsi="Courier New" w:cs="Courier New"/>
        </w:rPr>
      </w:pPr>
      <w:dir w:val="rtl">
        <w:dir w:val="rtl">
          <w:del w:id="2075" w:author="Transkribus" w:date="2019-12-11T14:30:00Z">
            <w:r w:rsidRPr="009B6BCA">
              <w:rPr>
                <w:rFonts w:ascii="Courier New" w:hAnsi="Courier New" w:cs="Courier New"/>
                <w:rtl/>
              </w:rPr>
              <w:delText>وتضاعف شكرى</w:delText>
            </w:r>
          </w:del>
          <w:ins w:id="2076" w:author="Transkribus" w:date="2019-12-11T14:30:00Z">
            <w:r w:rsidRPr="00EE6742">
              <w:rPr>
                <w:rFonts w:ascii="Courier New" w:hAnsi="Courier New" w:cs="Courier New"/>
                <w:rtl/>
              </w:rPr>
              <w:t>وصعهاومن وصفهاوفكذب بهاوما كمان قصدة فى ذلك وخلست من ضالالين مكمين موبعين</w:t>
            </w:r>
          </w:ins>
          <w:r>
            <w:t>‬</w:t>
          </w:r>
          <w:r>
            <w:t>‬</w:t>
          </w:r>
        </w:dir>
      </w:dir>
    </w:p>
    <w:p w:rsidR="009E1C49" w:rsidRPr="00EE6742" w:rsidRDefault="009E1C49" w:rsidP="009E1C49">
      <w:pPr>
        <w:pStyle w:val="NurText"/>
        <w:bidi/>
        <w:rPr>
          <w:rFonts w:ascii="Courier New" w:hAnsi="Courier New" w:cs="Courier New"/>
        </w:rPr>
      </w:pPr>
      <w:ins w:id="2077" w:author="Transkribus" w:date="2019-12-11T14:30:00Z">
        <w:r w:rsidRPr="00EE6742">
          <w:rPr>
            <w:rFonts w:ascii="Courier New" w:hAnsi="Courier New" w:cs="Courier New"/>
            <w:rtl/>
          </w:rPr>
          <w:t>وفضا عف تكرى</w:t>
        </w:r>
      </w:ins>
      <w:r w:rsidRPr="00EE6742">
        <w:rPr>
          <w:rFonts w:ascii="Courier New" w:hAnsi="Courier New" w:cs="Courier New"/>
          <w:rtl/>
        </w:rPr>
        <w:t xml:space="preserve"> لله </w:t>
      </w:r>
      <w:del w:id="2078" w:author="Transkribus" w:date="2019-12-11T14:30:00Z">
        <w:r w:rsidRPr="009B6BCA">
          <w:rPr>
            <w:rFonts w:ascii="Courier New" w:hAnsi="Courier New" w:cs="Courier New"/>
            <w:rtl/>
          </w:rPr>
          <w:delText>سبحانه</w:delText>
        </w:r>
      </w:del>
      <w:ins w:id="2079" w:author="Transkribus" w:date="2019-12-11T14:30:00Z">
        <w:r w:rsidRPr="00EE6742">
          <w:rPr>
            <w:rFonts w:ascii="Courier New" w:hAnsi="Courier New" w:cs="Courier New"/>
            <w:rtl/>
          </w:rPr>
          <w:t>سح اله</w:t>
        </w:r>
      </w:ins>
      <w:r w:rsidRPr="00EE6742">
        <w:rPr>
          <w:rFonts w:ascii="Courier New" w:hAnsi="Courier New" w:cs="Courier New"/>
          <w:rtl/>
        </w:rPr>
        <w:t xml:space="preserve"> على ذلك </w:t>
      </w:r>
      <w:del w:id="2080" w:author="Transkribus" w:date="2019-12-11T14:30:00Z">
        <w:r w:rsidRPr="009B6BCA">
          <w:rPr>
            <w:rFonts w:ascii="Courier New" w:hAnsi="Courier New" w:cs="Courier New"/>
            <w:rtl/>
          </w:rPr>
          <w:delText>فان اكثر</w:delText>
        </w:r>
      </w:del>
      <w:ins w:id="2081" w:author="Transkribus" w:date="2019-12-11T14:30:00Z">
        <w:r w:rsidRPr="00EE6742">
          <w:rPr>
            <w:rFonts w:ascii="Courier New" w:hAnsi="Courier New" w:cs="Courier New"/>
            <w:rtl/>
          </w:rPr>
          <w:t>ثان أكتر</w:t>
        </w:r>
      </w:ins>
      <w:r w:rsidRPr="00EE6742">
        <w:rPr>
          <w:rFonts w:ascii="Courier New" w:hAnsi="Courier New" w:cs="Courier New"/>
          <w:rtl/>
        </w:rPr>
        <w:t xml:space="preserve"> الناس </w:t>
      </w:r>
      <w:del w:id="2082" w:author="Transkribus" w:date="2019-12-11T14:30:00Z">
        <w:r w:rsidRPr="009B6BCA">
          <w:rPr>
            <w:rFonts w:ascii="Courier New" w:hAnsi="Courier New" w:cs="Courier New"/>
            <w:rtl/>
          </w:rPr>
          <w:delText>انما هلكوا</w:delText>
        </w:r>
      </w:del>
      <w:ins w:id="2083" w:author="Transkribus" w:date="2019-12-11T14:30:00Z">
        <w:r w:rsidRPr="00EE6742">
          <w:rPr>
            <w:rFonts w:ascii="Courier New" w:hAnsi="Courier New" w:cs="Courier New"/>
            <w:rtl/>
          </w:rPr>
          <w:t>اشاهلكو ا</w:t>
        </w:r>
      </w:ins>
      <w:r w:rsidRPr="00EE6742">
        <w:rPr>
          <w:rFonts w:ascii="Courier New" w:hAnsi="Courier New" w:cs="Courier New"/>
          <w:rtl/>
        </w:rPr>
        <w:t xml:space="preserve"> بكتب ابن </w:t>
      </w:r>
      <w:del w:id="2084" w:author="Transkribus" w:date="2019-12-11T14:30:00Z">
        <w:r w:rsidRPr="009B6BCA">
          <w:rPr>
            <w:rFonts w:ascii="Courier New" w:hAnsi="Courier New" w:cs="Courier New"/>
            <w:rtl/>
          </w:rPr>
          <w:delText>سينا وبالكيمياء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85" w:author="Transkribus" w:date="2019-12-11T14:30:00Z">
        <w:r w:rsidRPr="00EE6742">
          <w:rPr>
            <w:rFonts w:ascii="Courier New" w:hAnsi="Courier New" w:cs="Courier New"/>
            <w:rtl/>
          </w:rPr>
          <w:t>سعناو الكماء</w:t>
        </w:r>
      </w:ins>
    </w:p>
    <w:p w:rsidR="009E1C49" w:rsidRPr="00EE6742" w:rsidRDefault="009E1C49" w:rsidP="009E1C49">
      <w:pPr>
        <w:pStyle w:val="NurText"/>
        <w:bidi/>
        <w:rPr>
          <w:ins w:id="2086" w:author="Transkribus" w:date="2019-12-11T14:30:00Z"/>
          <w:rFonts w:ascii="Courier New" w:hAnsi="Courier New" w:cs="Courier New"/>
        </w:rPr>
      </w:pPr>
      <w:dir w:val="rtl">
        <w:dir w:val="rtl">
          <w:r w:rsidRPr="00EE6742">
            <w:rPr>
              <w:rFonts w:ascii="Courier New" w:hAnsi="Courier New" w:cs="Courier New"/>
              <w:rtl/>
            </w:rPr>
            <w:t xml:space="preserve">ثم </w:t>
          </w:r>
          <w:del w:id="2087" w:author="Transkribus" w:date="2019-12-11T14:30:00Z">
            <w:r w:rsidRPr="009B6BCA">
              <w:rPr>
                <w:rFonts w:ascii="Courier New" w:hAnsi="Courier New" w:cs="Courier New"/>
                <w:rtl/>
              </w:rPr>
              <w:delText>ان صلاح</w:delText>
            </w:r>
          </w:del>
          <w:ins w:id="2088" w:author="Transkribus" w:date="2019-12-11T14:30:00Z">
            <w:r w:rsidRPr="00EE6742">
              <w:rPr>
                <w:rFonts w:ascii="Courier New" w:hAnsi="Courier New" w:cs="Courier New"/>
                <w:rtl/>
              </w:rPr>
              <w:t>ابن سلام</w:t>
            </w:r>
          </w:ins>
          <w:r w:rsidRPr="00EE6742">
            <w:rPr>
              <w:rFonts w:ascii="Courier New" w:hAnsi="Courier New" w:cs="Courier New"/>
              <w:rtl/>
            </w:rPr>
            <w:t xml:space="preserve"> الدين دخل دمشق وخرج يود</w:t>
          </w:r>
          <w:del w:id="2089" w:author="Transkribus" w:date="2019-12-11T14:30:00Z">
            <w:r w:rsidRPr="009B6BCA">
              <w:rPr>
                <w:rFonts w:ascii="Courier New" w:hAnsi="Courier New" w:cs="Courier New"/>
                <w:rtl/>
              </w:rPr>
              <w:delText>ع</w:delText>
            </w:r>
          </w:del>
          <w:ins w:id="2090" w:author="Transkribus" w:date="2019-12-11T14:30:00Z">
            <w:r w:rsidRPr="00EE6742">
              <w:rPr>
                <w:rFonts w:ascii="Courier New" w:hAnsi="Courier New" w:cs="Courier New"/>
                <w:rtl/>
              </w:rPr>
              <w:t>ح</w:t>
            </w:r>
          </w:ins>
          <w:r w:rsidRPr="00EE6742">
            <w:rPr>
              <w:rFonts w:ascii="Courier New" w:hAnsi="Courier New" w:cs="Courier New"/>
              <w:rtl/>
            </w:rPr>
            <w:t xml:space="preserve"> الحاج</w:t>
          </w:r>
          <w:ins w:id="2091" w:author="Transkribus" w:date="2019-12-11T14:30:00Z">
            <w:r w:rsidRPr="00EE6742">
              <w:rPr>
                <w:rFonts w:ascii="Courier New" w:hAnsi="Courier New" w:cs="Courier New"/>
                <w:rtl/>
              </w:rPr>
              <w:t>-</w:t>
            </w:r>
          </w:ins>
          <w:r w:rsidRPr="00EE6742">
            <w:rPr>
              <w:rFonts w:ascii="Courier New" w:hAnsi="Courier New" w:cs="Courier New"/>
              <w:rtl/>
            </w:rPr>
            <w:t xml:space="preserve"> ثم رجع </w:t>
          </w:r>
          <w:del w:id="2092" w:author="Transkribus" w:date="2019-12-11T14:30:00Z">
            <w:r w:rsidRPr="009B6BCA">
              <w:rPr>
                <w:rFonts w:ascii="Courier New" w:hAnsi="Courier New" w:cs="Courier New"/>
                <w:rtl/>
              </w:rPr>
              <w:delText>فحم ففصده</w:delText>
            </w:r>
          </w:del>
          <w:ins w:id="2093" w:author="Transkribus" w:date="2019-12-11T14:30:00Z">
            <w:r w:rsidRPr="00EE6742">
              <w:rPr>
                <w:rFonts w:ascii="Courier New" w:hAnsi="Courier New" w:cs="Courier New"/>
                <w:rtl/>
              </w:rPr>
              <w:t>لجم فنصده</w:t>
            </w:r>
          </w:ins>
          <w:r w:rsidRPr="00EE6742">
            <w:rPr>
              <w:rFonts w:ascii="Courier New" w:hAnsi="Courier New" w:cs="Courier New"/>
              <w:rtl/>
            </w:rPr>
            <w:t xml:space="preserve"> من </w:t>
          </w:r>
          <w:del w:id="2094" w:author="Transkribus" w:date="2019-12-11T14:30:00Z">
            <w:r w:rsidRPr="009B6BCA">
              <w:rPr>
                <w:rFonts w:ascii="Courier New" w:hAnsi="Courier New" w:cs="Courier New"/>
                <w:rtl/>
              </w:rPr>
              <w:delText>لا خبرة عنده فخارت القوة</w:delText>
            </w:r>
          </w:del>
          <w:ins w:id="2095" w:author="Transkribus" w:date="2019-12-11T14:30:00Z">
            <w:r w:rsidRPr="00EE6742">
              <w:rPr>
                <w:rFonts w:ascii="Courier New" w:hAnsi="Courier New" w:cs="Courier New"/>
                <w:rtl/>
              </w:rPr>
              <w:t>الأجيرة عندة</w:t>
            </w:r>
          </w:ins>
          <w:r>
            <w:t>‬</w:t>
          </w:r>
          <w:r>
            <w:t>‬</w:t>
          </w:r>
        </w:dir>
      </w:dir>
    </w:p>
    <w:p w:rsidR="009E1C49" w:rsidRPr="00EE6742" w:rsidRDefault="009E1C49" w:rsidP="009E1C49">
      <w:pPr>
        <w:pStyle w:val="NurText"/>
        <w:bidi/>
        <w:rPr>
          <w:rFonts w:ascii="Courier New" w:hAnsi="Courier New" w:cs="Courier New"/>
        </w:rPr>
      </w:pPr>
      <w:ins w:id="2096" w:author="Transkribus" w:date="2019-12-11T14:30:00Z">
        <w:r w:rsidRPr="00EE6742">
          <w:rPr>
            <w:rFonts w:ascii="Courier New" w:hAnsi="Courier New" w:cs="Courier New"/>
            <w:rtl/>
          </w:rPr>
          <w:t>جارن القوه</w:t>
        </w:r>
      </w:ins>
      <w:r w:rsidRPr="00EE6742">
        <w:rPr>
          <w:rFonts w:ascii="Courier New" w:hAnsi="Courier New" w:cs="Courier New"/>
          <w:rtl/>
        </w:rPr>
        <w:t xml:space="preserve"> ومات </w:t>
      </w:r>
      <w:del w:id="2097" w:author="Transkribus" w:date="2019-12-11T14:30:00Z">
        <w:r w:rsidRPr="009B6BCA">
          <w:rPr>
            <w:rFonts w:ascii="Courier New" w:hAnsi="Courier New" w:cs="Courier New"/>
            <w:rtl/>
          </w:rPr>
          <w:delText>قبل الرابع عشر</w:delText>
        </w:r>
      </w:del>
      <w:ins w:id="2098" w:author="Transkribus" w:date="2019-12-11T14:30:00Z">
        <w:r w:rsidRPr="00EE6742">
          <w:rPr>
            <w:rFonts w:ascii="Courier New" w:hAnsi="Courier New" w:cs="Courier New"/>
            <w:rtl/>
          </w:rPr>
          <w:t>قيل الرايع عسر</w:t>
        </w:r>
      </w:ins>
      <w:r w:rsidRPr="00EE6742">
        <w:rPr>
          <w:rFonts w:ascii="Courier New" w:hAnsi="Courier New" w:cs="Courier New"/>
          <w:rtl/>
        </w:rPr>
        <w:t xml:space="preserve"> ووجد الن</w:t>
      </w:r>
      <w:ins w:id="2099" w:author="Transkribus" w:date="2019-12-11T14:30:00Z">
        <w:r w:rsidRPr="00EE6742">
          <w:rPr>
            <w:rFonts w:ascii="Courier New" w:hAnsi="Courier New" w:cs="Courier New"/>
            <w:rtl/>
          </w:rPr>
          <w:t>س</w:t>
        </w:r>
      </w:ins>
      <w:r w:rsidRPr="00EE6742">
        <w:rPr>
          <w:rFonts w:ascii="Courier New" w:hAnsi="Courier New" w:cs="Courier New"/>
          <w:rtl/>
        </w:rPr>
        <w:t xml:space="preserve">اس عليه </w:t>
      </w:r>
      <w:del w:id="2100" w:author="Transkribus" w:date="2019-12-11T14:30:00Z">
        <w:r w:rsidRPr="009B6BCA">
          <w:rPr>
            <w:rFonts w:ascii="Courier New" w:hAnsi="Courier New" w:cs="Courier New"/>
            <w:rtl/>
          </w:rPr>
          <w:delText>شبيها بما يجدونه</w:delText>
        </w:r>
      </w:del>
      <w:ins w:id="2101" w:author="Transkribus" w:date="2019-12-11T14:30:00Z">
        <w:r w:rsidRPr="00EE6742">
          <w:rPr>
            <w:rFonts w:ascii="Courier New" w:hAnsi="Courier New" w:cs="Courier New"/>
            <w:rtl/>
          </w:rPr>
          <w:t>مييهاثم امجدورة</w:t>
        </w:r>
      </w:ins>
      <w:r w:rsidRPr="00EE6742">
        <w:rPr>
          <w:rFonts w:ascii="Courier New" w:hAnsi="Courier New" w:cs="Courier New"/>
          <w:rtl/>
        </w:rPr>
        <w:t xml:space="preserve"> على </w:t>
      </w:r>
      <w:del w:id="2102" w:author="Transkribus" w:date="2019-12-11T14:30:00Z">
        <w:r w:rsidRPr="009B6BCA">
          <w:rPr>
            <w:rFonts w:ascii="Courier New" w:hAnsi="Courier New" w:cs="Courier New"/>
            <w:rtl/>
          </w:rPr>
          <w:delText>الانبياء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03" w:author="Transkribus" w:date="2019-12-11T14:30:00Z">
        <w:r w:rsidRPr="00EE6742">
          <w:rPr>
            <w:rFonts w:ascii="Courier New" w:hAnsi="Courier New" w:cs="Courier New"/>
            <w:rtl/>
          </w:rPr>
          <w:t>الاتبباضوما</w:t>
        </w:r>
      </w:ins>
    </w:p>
    <w:p w:rsidR="009E1C49" w:rsidRPr="009B6BCA" w:rsidRDefault="009E1C49" w:rsidP="009E1C49">
      <w:pPr>
        <w:pStyle w:val="NurText"/>
        <w:bidi/>
        <w:rPr>
          <w:del w:id="2104" w:author="Transkribus" w:date="2019-12-11T14:30:00Z"/>
          <w:rFonts w:ascii="Courier New" w:hAnsi="Courier New" w:cs="Courier New"/>
        </w:rPr>
      </w:pPr>
      <w:dir w:val="rtl">
        <w:dir w:val="rtl">
          <w:del w:id="2105" w:author="Transkribus" w:date="2019-12-11T14:30:00Z">
            <w:r w:rsidRPr="009B6BCA">
              <w:rPr>
                <w:rFonts w:ascii="Courier New" w:hAnsi="Courier New" w:cs="Courier New"/>
                <w:rtl/>
              </w:rPr>
              <w:delText>وما رايت ملكا حزن الناس بموته سواه لانه كان محبوبا يحبه البر والفاجر وال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2106" w:author="Transkribus" w:date="2019-12-11T14:30:00Z"/>
          <w:rFonts w:ascii="Courier New" w:hAnsi="Courier New" w:cs="Courier New"/>
        </w:rPr>
      </w:pPr>
      <w:dir w:val="rtl">
        <w:dir w:val="rtl">
          <w:del w:id="2107" w:author="Transkribus" w:date="2019-12-11T14:30:00Z">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2108" w:author="Transkribus" w:date="2019-12-11T14:30:00Z"/>
          <w:rFonts w:ascii="Courier New" w:hAnsi="Courier New" w:cs="Courier New"/>
        </w:rPr>
      </w:pPr>
      <w:dir w:val="rtl">
        <w:dir w:val="rtl">
          <w:del w:id="2109" w:author="Transkribus" w:date="2019-12-11T14:30:00Z">
            <w:r w:rsidRPr="009B6BCA">
              <w:rPr>
                <w:rFonts w:ascii="Courier New" w:hAnsi="Courier New" w:cs="Courier New"/>
                <w:rtl/>
              </w:rPr>
              <w:delText>والكافر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2110" w:author="Transkribus" w:date="2019-12-11T14:30:00Z"/>
          <w:rFonts w:ascii="Courier New" w:hAnsi="Courier New" w:cs="Courier New"/>
        </w:rPr>
      </w:pPr>
      <w:dir w:val="rtl">
        <w:dir w:val="rtl">
          <w:del w:id="2111" w:author="Transkribus" w:date="2019-12-11T14:30:00Z">
            <w:r w:rsidRPr="009B6BCA">
              <w:rPr>
                <w:rFonts w:ascii="Courier New" w:hAnsi="Courier New" w:cs="Courier New"/>
                <w:rtl/>
              </w:rPr>
              <w:delText>ثم تفرق اولاده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2112" w:author="Transkribus" w:date="2019-12-11T14:30:00Z"/>
          <w:rFonts w:ascii="Courier New" w:hAnsi="Courier New" w:cs="Courier New"/>
        </w:rPr>
      </w:pPr>
      <w:dir w:val="rtl">
        <w:dir w:val="rtl">
          <w:del w:id="2113" w:author="Transkribus" w:date="2019-12-11T14:30:00Z">
            <w:r w:rsidRPr="009B6BCA">
              <w:rPr>
                <w:rFonts w:ascii="Courier New" w:hAnsi="Courier New" w:cs="Courier New"/>
                <w:rtl/>
              </w:rPr>
              <w:delText>واصحابه</w:delText>
            </w:r>
          </w:del>
          <w:ins w:id="2114" w:author="Transkribus" w:date="2019-12-11T14:30:00Z">
            <w:r w:rsidRPr="00EE6742">
              <w:rPr>
                <w:rFonts w:ascii="Courier New" w:hAnsi="Courier New" w:cs="Courier New"/>
                <w:rtl/>
              </w:rPr>
              <w:t>ابرأيب ملكاجرن النساس مويه سواء لاله كمان مجيو باخيه اليروالةجر والمسلم والكافر</w:t>
            </w:r>
            <w:r w:rsidRPr="00EE6742">
              <w:rPr>
                <w:rFonts w:ascii="Courier New" w:hAnsi="Courier New" w:cs="Courier New"/>
                <w:rtl/>
              </w:rPr>
              <w:tab/>
              <w:t>٢</w:t>
            </w:r>
          </w:ins>
          <w:r>
            <w:t>‬</w:t>
          </w:r>
          <w:r>
            <w:t>‬</w:t>
          </w:r>
        </w:dir>
      </w:dir>
    </w:p>
    <w:p w:rsidR="009E1C49" w:rsidRPr="00EE6742" w:rsidRDefault="009E1C49" w:rsidP="009E1C49">
      <w:pPr>
        <w:pStyle w:val="NurText"/>
        <w:bidi/>
        <w:rPr>
          <w:rFonts w:ascii="Courier New" w:hAnsi="Courier New" w:cs="Courier New"/>
        </w:rPr>
      </w:pPr>
      <w:ins w:id="2115" w:author="Transkribus" w:date="2019-12-11T14:30:00Z">
        <w:r w:rsidRPr="00EE6742">
          <w:rPr>
            <w:rFonts w:ascii="Courier New" w:hAnsi="Courier New" w:cs="Courier New"/>
            <w:rtl/>
          </w:rPr>
          <w:t>ايقرق أولادة وأسحاه</w:t>
        </w:r>
      </w:ins>
      <w:r w:rsidRPr="00EE6742">
        <w:rPr>
          <w:rFonts w:ascii="Courier New" w:hAnsi="Courier New" w:cs="Courier New"/>
          <w:rtl/>
        </w:rPr>
        <w:t xml:space="preserve"> ايادى </w:t>
      </w:r>
      <w:del w:id="2116" w:author="Transkribus" w:date="2019-12-11T14:30:00Z">
        <w:r w:rsidRPr="009B6BCA">
          <w:rPr>
            <w:rFonts w:ascii="Courier New" w:hAnsi="Courier New" w:cs="Courier New"/>
            <w:rtl/>
          </w:rPr>
          <w:delText>سبا ومزقوا فى</w:delText>
        </w:r>
      </w:del>
      <w:ins w:id="2117" w:author="Transkribus" w:date="2019-12-11T14:30:00Z">
        <w:r w:rsidRPr="00EE6742">
          <w:rPr>
            <w:rFonts w:ascii="Courier New" w:hAnsi="Courier New" w:cs="Courier New"/>
            <w:rtl/>
          </w:rPr>
          <w:t>سياو مرقوافى</w:t>
        </w:r>
      </w:ins>
      <w:r w:rsidRPr="00EE6742">
        <w:rPr>
          <w:rFonts w:ascii="Courier New" w:hAnsi="Courier New" w:cs="Courier New"/>
          <w:rtl/>
        </w:rPr>
        <w:t xml:space="preserve"> البلاد كل </w:t>
      </w:r>
      <w:del w:id="2118" w:author="Transkribus" w:date="2019-12-11T14:30:00Z">
        <w:r w:rsidRPr="009B6BCA">
          <w:rPr>
            <w:rFonts w:ascii="Courier New" w:hAnsi="Courier New" w:cs="Courier New"/>
            <w:rtl/>
          </w:rPr>
          <w:delText>ممزق واكثرهم توجه</w:delText>
        </w:r>
      </w:del>
      <w:ins w:id="2119" w:author="Transkribus" w:date="2019-12-11T14:30:00Z">
        <w:r w:rsidRPr="00EE6742">
          <w:rPr>
            <w:rFonts w:ascii="Courier New" w:hAnsi="Courier New" w:cs="Courier New"/>
            <w:rtl/>
          </w:rPr>
          <w:t>عزق وأ كترهيم بوجه</w:t>
        </w:r>
      </w:ins>
      <w:r w:rsidRPr="00EE6742">
        <w:rPr>
          <w:rFonts w:ascii="Courier New" w:hAnsi="Courier New" w:cs="Courier New"/>
          <w:rtl/>
        </w:rPr>
        <w:t xml:space="preserve"> الى مصر ل</w:t>
      </w:r>
      <w:del w:id="2120" w:author="Transkribus" w:date="2019-12-11T14:30:00Z">
        <w:r w:rsidRPr="009B6BCA">
          <w:rPr>
            <w:rFonts w:ascii="Courier New" w:hAnsi="Courier New" w:cs="Courier New"/>
            <w:rtl/>
          </w:rPr>
          <w:delText>خ</w:delText>
        </w:r>
      </w:del>
      <w:ins w:id="2121" w:author="Transkribus" w:date="2019-12-11T14:30:00Z">
        <w:r w:rsidRPr="00EE6742">
          <w:rPr>
            <w:rFonts w:ascii="Courier New" w:hAnsi="Courier New" w:cs="Courier New"/>
            <w:rtl/>
          </w:rPr>
          <w:t>ح</w:t>
        </w:r>
      </w:ins>
      <w:r w:rsidRPr="00EE6742">
        <w:rPr>
          <w:rFonts w:ascii="Courier New" w:hAnsi="Courier New" w:cs="Courier New"/>
          <w:rtl/>
        </w:rPr>
        <w:t>ص</w:t>
      </w:r>
      <w:del w:id="2122" w:author="Transkribus" w:date="2019-12-11T14:30:00Z">
        <w:r w:rsidRPr="009B6BCA">
          <w:rPr>
            <w:rFonts w:ascii="Courier New" w:hAnsi="Courier New" w:cs="Courier New"/>
            <w:rtl/>
          </w:rPr>
          <w:delText>ب</w:delText>
        </w:r>
      </w:del>
      <w:r w:rsidRPr="00EE6742">
        <w:rPr>
          <w:rFonts w:ascii="Courier New" w:hAnsi="Courier New" w:cs="Courier New"/>
          <w:rtl/>
        </w:rPr>
        <w:t>ها</w:t>
      </w:r>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وسعة صدر ملكها </w:t>
      </w:r>
      <w:del w:id="2123" w:author="Transkribus" w:date="2019-12-11T14:30:00Z">
        <w:r w:rsidRPr="009B6BCA">
          <w:rPr>
            <w:rFonts w:ascii="Courier New" w:hAnsi="Courier New" w:cs="Courier New"/>
            <w:rtl/>
          </w:rPr>
          <w:delText>واقمت بدمشق</w:delText>
        </w:r>
      </w:del>
      <w:ins w:id="2124" w:author="Transkribus" w:date="2019-12-11T14:30:00Z">
        <w:r w:rsidRPr="00EE6742">
          <w:rPr>
            <w:rFonts w:ascii="Courier New" w:hAnsi="Courier New" w:cs="Courier New"/>
            <w:rtl/>
          </w:rPr>
          <w:t>وأتت بد مسو</w:t>
        </w:r>
      </w:ins>
      <w:r w:rsidRPr="00EE6742">
        <w:rPr>
          <w:rFonts w:ascii="Courier New" w:hAnsi="Courier New" w:cs="Courier New"/>
          <w:rtl/>
        </w:rPr>
        <w:t xml:space="preserve"> وملكها الملك الافضل </w:t>
      </w:r>
      <w:del w:id="2125" w:author="Transkribus" w:date="2019-12-11T14:30:00Z">
        <w:r w:rsidRPr="009B6BCA">
          <w:rPr>
            <w:rFonts w:ascii="Courier New" w:hAnsi="Courier New" w:cs="Courier New"/>
            <w:rtl/>
          </w:rPr>
          <w:delText>وهو اكبر الاولاد فى</w:delText>
        </w:r>
      </w:del>
      <w:ins w:id="2126" w:author="Transkribus" w:date="2019-12-11T14:30:00Z">
        <w:r w:rsidRPr="00EE6742">
          <w:rPr>
            <w:rFonts w:ascii="Courier New" w:hAnsi="Courier New" w:cs="Courier New"/>
            <w:rtl/>
          </w:rPr>
          <w:t>وهوأكمر الاولادفى</w:t>
        </w:r>
      </w:ins>
      <w:r w:rsidRPr="00EE6742">
        <w:rPr>
          <w:rFonts w:ascii="Courier New" w:hAnsi="Courier New" w:cs="Courier New"/>
          <w:rtl/>
        </w:rPr>
        <w:t xml:space="preserve"> السن الى ان جاء</w:t>
      </w:r>
    </w:p>
    <w:p w:rsidR="009E1C49" w:rsidRPr="00EE6742" w:rsidRDefault="009E1C49" w:rsidP="009E1C49">
      <w:pPr>
        <w:pStyle w:val="NurText"/>
        <w:bidi/>
        <w:rPr>
          <w:rFonts w:ascii="Courier New" w:hAnsi="Courier New" w:cs="Courier New"/>
        </w:rPr>
      </w:pPr>
      <w:r w:rsidRPr="00EE6742">
        <w:rPr>
          <w:rFonts w:ascii="Courier New" w:hAnsi="Courier New" w:cs="Courier New"/>
          <w:rtl/>
        </w:rPr>
        <w:lastRenderedPageBreak/>
        <w:t xml:space="preserve"> الملك العزيز </w:t>
      </w:r>
      <w:del w:id="2127" w:author="Transkribus" w:date="2019-12-11T14:30:00Z">
        <w:r w:rsidRPr="009B6BCA">
          <w:rPr>
            <w:rFonts w:ascii="Courier New" w:hAnsi="Courier New" w:cs="Courier New"/>
            <w:rtl/>
          </w:rPr>
          <w:delText>بعساكر</w:delText>
        </w:r>
      </w:del>
      <w:ins w:id="2128" w:author="Transkribus" w:date="2019-12-11T14:30:00Z">
        <w:r w:rsidRPr="00EE6742">
          <w:rPr>
            <w:rFonts w:ascii="Courier New" w:hAnsi="Courier New" w:cs="Courier New"/>
            <w:rtl/>
          </w:rPr>
          <w:t>بعسا كر</w:t>
        </w:r>
      </w:ins>
      <w:r w:rsidRPr="00EE6742">
        <w:rPr>
          <w:rFonts w:ascii="Courier New" w:hAnsi="Courier New" w:cs="Courier New"/>
          <w:rtl/>
        </w:rPr>
        <w:t xml:space="preserve"> مصر </w:t>
      </w:r>
      <w:del w:id="2129" w:author="Transkribus" w:date="2019-12-11T14:30:00Z">
        <w:r w:rsidRPr="009B6BCA">
          <w:rPr>
            <w:rFonts w:ascii="Courier New" w:hAnsi="Courier New" w:cs="Courier New"/>
            <w:rtl/>
          </w:rPr>
          <w:delText>يحاصر اخاه بدمشق</w:delText>
        </w:r>
      </w:del>
      <w:ins w:id="2130" w:author="Transkribus" w:date="2019-12-11T14:30:00Z">
        <w:r w:rsidRPr="00EE6742">
          <w:rPr>
            <w:rFonts w:ascii="Courier New" w:hAnsi="Courier New" w:cs="Courier New"/>
            <w:rtl/>
          </w:rPr>
          <w:t>بحاصر اجاء بدمسق</w:t>
        </w:r>
      </w:ins>
      <w:r w:rsidRPr="00EE6742">
        <w:rPr>
          <w:rFonts w:ascii="Courier New" w:hAnsi="Courier New" w:cs="Courier New"/>
          <w:rtl/>
        </w:rPr>
        <w:t xml:space="preserve"> فلم </w:t>
      </w:r>
      <w:del w:id="2131" w:author="Transkribus" w:date="2019-12-11T14:30:00Z">
        <w:r w:rsidRPr="009B6BCA">
          <w:rPr>
            <w:rFonts w:ascii="Courier New" w:hAnsi="Courier New" w:cs="Courier New"/>
            <w:rtl/>
          </w:rPr>
          <w:delText>ينل</w:delText>
        </w:r>
      </w:del>
      <w:ins w:id="2132" w:author="Transkribus" w:date="2019-12-11T14:30:00Z">
        <w:r w:rsidRPr="00EE6742">
          <w:rPr>
            <w:rFonts w:ascii="Courier New" w:hAnsi="Courier New" w:cs="Courier New"/>
            <w:rtl/>
          </w:rPr>
          <w:t>سل</w:t>
        </w:r>
      </w:ins>
      <w:r w:rsidRPr="00EE6742">
        <w:rPr>
          <w:rFonts w:ascii="Courier New" w:hAnsi="Courier New" w:cs="Courier New"/>
          <w:rtl/>
        </w:rPr>
        <w:t xml:space="preserve"> منه </w:t>
      </w:r>
      <w:del w:id="2133" w:author="Transkribus" w:date="2019-12-11T14:30:00Z">
        <w:r w:rsidRPr="009B6BCA">
          <w:rPr>
            <w:rFonts w:ascii="Courier New" w:hAnsi="Courier New" w:cs="Courier New"/>
            <w:rtl/>
          </w:rPr>
          <w:delText>بغية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34" w:author="Transkribus" w:date="2019-12-11T14:30:00Z">
        <w:r w:rsidRPr="00EE6742">
          <w:rPr>
            <w:rFonts w:ascii="Courier New" w:hAnsi="Courier New" w:cs="Courier New"/>
            <w:rtl/>
          </w:rPr>
          <w:t>يغبة ثم باخر الى مرج الصفرلقواتح</w:t>
        </w:r>
      </w:ins>
    </w:p>
    <w:p w:rsidR="009E1C49" w:rsidRPr="00EE6742" w:rsidRDefault="009E1C49" w:rsidP="009E1C49">
      <w:pPr>
        <w:pStyle w:val="NurText"/>
        <w:bidi/>
        <w:rPr>
          <w:ins w:id="2135" w:author="Transkribus" w:date="2019-12-11T14:30:00Z"/>
          <w:rFonts w:ascii="Courier New" w:hAnsi="Courier New" w:cs="Courier New"/>
        </w:rPr>
      </w:pPr>
      <w:dir w:val="rtl">
        <w:dir w:val="rtl">
          <w:del w:id="2136" w:author="Transkribus" w:date="2019-12-11T14:30:00Z">
            <w:r w:rsidRPr="009B6BCA">
              <w:rPr>
                <w:rFonts w:ascii="Courier New" w:hAnsi="Courier New" w:cs="Courier New"/>
                <w:rtl/>
              </w:rPr>
              <w:delText>ثم تاخر الى مرج الصفر لقولنج عرض</w:delText>
            </w:r>
          </w:del>
          <w:ins w:id="2137" w:author="Transkribus" w:date="2019-12-11T14:30:00Z">
            <w:r w:rsidRPr="00EE6742">
              <w:rPr>
                <w:rFonts w:ascii="Courier New" w:hAnsi="Courier New" w:cs="Courier New"/>
                <w:rtl/>
              </w:rPr>
              <w:t xml:space="preserve"> برس</w:t>
            </w:r>
          </w:ins>
          <w:r>
            <w:t>‬</w:t>
          </w:r>
          <w:r>
            <w:t>‬</w:t>
          </w:r>
        </w:dir>
      </w:dir>
    </w:p>
    <w:p w:rsidR="009E1C49" w:rsidRPr="00EE6742" w:rsidRDefault="009E1C49" w:rsidP="009E1C49">
      <w:pPr>
        <w:pStyle w:val="NurText"/>
        <w:bidi/>
        <w:rPr>
          <w:ins w:id="2138" w:author="Transkribus" w:date="2019-12-11T14:30:00Z"/>
          <w:rFonts w:ascii="Courier New" w:hAnsi="Courier New" w:cs="Courier New"/>
        </w:rPr>
      </w:pPr>
      <w:ins w:id="2139" w:author="Transkribus" w:date="2019-12-11T14:30:00Z">
        <w:r w:rsidRPr="00EE6742">
          <w:rPr>
            <w:rFonts w:ascii="Courier New" w:hAnsi="Courier New" w:cs="Courier New"/>
            <w:rtl/>
          </w:rPr>
          <w:t>٢٠٧</w:t>
        </w:r>
      </w:ins>
    </w:p>
    <w:p w:rsidR="009E1C49" w:rsidRPr="00EE6742" w:rsidRDefault="009E1C49" w:rsidP="009E1C49">
      <w:pPr>
        <w:pStyle w:val="NurText"/>
        <w:bidi/>
        <w:rPr>
          <w:ins w:id="2140" w:author="Transkribus" w:date="2019-12-11T14:30:00Z"/>
          <w:rFonts w:ascii="Courier New" w:hAnsi="Courier New" w:cs="Courier New"/>
        </w:rPr>
      </w:pPr>
      <w:ins w:id="2141" w:author="Transkribus" w:date="2019-12-11T14:30:00Z">
        <w:r w:rsidRPr="00EE6742">
          <w:rPr>
            <w:rFonts w:ascii="Courier New" w:hAnsi="Courier New" w:cs="Courier New"/>
            <w:rtl/>
          </w:rPr>
          <w:t>هرس</w:t>
        </w:r>
      </w:ins>
      <w:r w:rsidRPr="00EE6742">
        <w:rPr>
          <w:rFonts w:ascii="Courier New" w:hAnsi="Courier New" w:cs="Courier New"/>
          <w:rtl/>
        </w:rPr>
        <w:t xml:space="preserve"> له </w:t>
      </w:r>
      <w:del w:id="2142" w:author="Transkribus" w:date="2019-12-11T14:30:00Z">
        <w:r w:rsidRPr="009B6BCA">
          <w:rPr>
            <w:rFonts w:ascii="Courier New" w:hAnsi="Courier New" w:cs="Courier New"/>
            <w:rtl/>
          </w:rPr>
          <w:delText>فخرجت اليه</w:delText>
        </w:r>
      </w:del>
      <w:ins w:id="2143" w:author="Transkribus" w:date="2019-12-11T14:30:00Z">
        <w:r w:rsidRPr="00EE6742">
          <w:rPr>
            <w:rFonts w:ascii="Courier New" w:hAnsi="Courier New" w:cs="Courier New"/>
            <w:rtl/>
          </w:rPr>
          <w:t>رست البه</w:t>
        </w:r>
      </w:ins>
      <w:r w:rsidRPr="00EE6742">
        <w:rPr>
          <w:rFonts w:ascii="Courier New" w:hAnsi="Courier New" w:cs="Courier New"/>
          <w:rtl/>
        </w:rPr>
        <w:t xml:space="preserve"> بعد </w:t>
      </w:r>
      <w:del w:id="2144" w:author="Transkribus" w:date="2019-12-11T14:30:00Z">
        <w:r w:rsidRPr="009B6BCA">
          <w:rPr>
            <w:rFonts w:ascii="Courier New" w:hAnsi="Courier New" w:cs="Courier New"/>
            <w:rtl/>
          </w:rPr>
          <w:delText>خلاصه منه فاذن</w:delText>
        </w:r>
      </w:del>
      <w:ins w:id="2145" w:author="Transkribus" w:date="2019-12-11T14:30:00Z">
        <w:r w:rsidRPr="00EE6742">
          <w:rPr>
            <w:rFonts w:ascii="Courier New" w:hAnsi="Courier New" w:cs="Courier New"/>
            <w:rtl/>
          </w:rPr>
          <w:t>خلاصة ميه فادبن</w:t>
        </w:r>
      </w:ins>
      <w:r w:rsidRPr="00EE6742">
        <w:rPr>
          <w:rFonts w:ascii="Courier New" w:hAnsi="Courier New" w:cs="Courier New"/>
          <w:rtl/>
        </w:rPr>
        <w:t xml:space="preserve"> لى فى الر</w:t>
      </w:r>
      <w:del w:id="2146" w:author="Transkribus" w:date="2019-12-11T14:30:00Z">
        <w:r w:rsidRPr="009B6BCA">
          <w:rPr>
            <w:rFonts w:ascii="Courier New" w:hAnsi="Courier New" w:cs="Courier New"/>
            <w:rtl/>
          </w:rPr>
          <w:delText>ح</w:delText>
        </w:r>
      </w:del>
      <w:ins w:id="2147" w:author="Transkribus" w:date="2019-12-11T14:30:00Z">
        <w:r w:rsidRPr="00EE6742">
          <w:rPr>
            <w:rFonts w:ascii="Courier New" w:hAnsi="Courier New" w:cs="Courier New"/>
            <w:rtl/>
          </w:rPr>
          <w:t>ج</w:t>
        </w:r>
      </w:ins>
      <w:r w:rsidRPr="00EE6742">
        <w:rPr>
          <w:rFonts w:ascii="Courier New" w:hAnsi="Courier New" w:cs="Courier New"/>
          <w:rtl/>
        </w:rPr>
        <w:t>يل معه و</w:t>
      </w:r>
      <w:del w:id="2148" w:author="Transkribus" w:date="2019-12-11T14:30:00Z">
        <w:r w:rsidRPr="009B6BCA">
          <w:rPr>
            <w:rFonts w:ascii="Courier New" w:hAnsi="Courier New" w:cs="Courier New"/>
            <w:rtl/>
          </w:rPr>
          <w:delText>اج</w:delText>
        </w:r>
      </w:del>
      <w:ins w:id="2149" w:author="Transkribus" w:date="2019-12-11T14:30:00Z">
        <w:r w:rsidRPr="00EE6742">
          <w:rPr>
            <w:rFonts w:ascii="Courier New" w:hAnsi="Courier New" w:cs="Courier New"/>
            <w:rtl/>
          </w:rPr>
          <w:t>أح</w:t>
        </w:r>
      </w:ins>
      <w:r w:rsidRPr="00EE6742">
        <w:rPr>
          <w:rFonts w:ascii="Courier New" w:hAnsi="Courier New" w:cs="Courier New"/>
          <w:rtl/>
        </w:rPr>
        <w:t xml:space="preserve">رى على من </w:t>
      </w:r>
      <w:del w:id="2150" w:author="Transkribus" w:date="2019-12-11T14:30:00Z">
        <w:r w:rsidRPr="009B6BCA">
          <w:rPr>
            <w:rFonts w:ascii="Courier New" w:hAnsi="Courier New" w:cs="Courier New"/>
            <w:rtl/>
          </w:rPr>
          <w:delText xml:space="preserve">بيت </w:delText>
        </w:r>
      </w:del>
      <w:ins w:id="2151" w:author="Transkribus" w:date="2019-12-11T14:30:00Z">
        <w:r w:rsidRPr="00EE6742">
          <w:rPr>
            <w:rFonts w:ascii="Courier New" w:hAnsi="Courier New" w:cs="Courier New"/>
            <w:rtl/>
          </w:rPr>
          <w:t>ييب</w:t>
        </w:r>
      </w:ins>
    </w:p>
    <w:p w:rsidR="009E1C49" w:rsidRPr="009B6BCA" w:rsidRDefault="009E1C49" w:rsidP="009E1C49">
      <w:pPr>
        <w:pStyle w:val="NurText"/>
        <w:bidi/>
        <w:rPr>
          <w:del w:id="2152" w:author="Transkribus" w:date="2019-12-11T14:30:00Z"/>
          <w:rFonts w:ascii="Courier New" w:hAnsi="Courier New" w:cs="Courier New"/>
        </w:rPr>
      </w:pPr>
      <w:r w:rsidRPr="00EE6742">
        <w:rPr>
          <w:rFonts w:ascii="Courier New" w:hAnsi="Courier New" w:cs="Courier New"/>
          <w:rtl/>
        </w:rPr>
        <w:t>المال كفا</w:t>
      </w:r>
      <w:del w:id="2153" w:author="Transkribus" w:date="2019-12-11T14:30:00Z">
        <w:r w:rsidRPr="009B6BCA">
          <w:rPr>
            <w:rFonts w:ascii="Courier New" w:hAnsi="Courier New" w:cs="Courier New"/>
            <w:rtl/>
          </w:rPr>
          <w:delText>يت</w:delText>
        </w:r>
      </w:del>
      <w:ins w:id="2154" w:author="Transkribus" w:date="2019-12-11T14:30:00Z">
        <w:r w:rsidRPr="00EE6742">
          <w:rPr>
            <w:rFonts w:ascii="Courier New" w:hAnsi="Courier New" w:cs="Courier New"/>
            <w:rtl/>
          </w:rPr>
          <w:t>بن</w:t>
        </w:r>
      </w:ins>
      <w:r w:rsidRPr="00EE6742">
        <w:rPr>
          <w:rFonts w:ascii="Courier New" w:hAnsi="Courier New" w:cs="Courier New"/>
          <w:rtl/>
        </w:rPr>
        <w:t>ى وزيادة</w:t>
      </w:r>
      <w:del w:id="215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2156" w:author="Transkribus" w:date="2019-12-11T14:30:00Z">
            <w:r w:rsidRPr="009B6BCA">
              <w:rPr>
                <w:rFonts w:ascii="Courier New" w:hAnsi="Courier New" w:cs="Courier New"/>
                <w:rtl/>
              </w:rPr>
              <w:delText>واقمت</w:delText>
            </w:r>
          </w:del>
          <w:ins w:id="2157" w:author="Transkribus" w:date="2019-12-11T14:30:00Z">
            <w:r w:rsidRPr="00EE6742">
              <w:rPr>
                <w:rFonts w:ascii="Courier New" w:hAnsi="Courier New" w:cs="Courier New"/>
                <w:rtl/>
              </w:rPr>
              <w:t xml:space="preserve"> واقت</w:t>
            </w:r>
          </w:ins>
          <w:r w:rsidRPr="00EE6742">
            <w:rPr>
              <w:rFonts w:ascii="Courier New" w:hAnsi="Courier New" w:cs="Courier New"/>
              <w:rtl/>
            </w:rPr>
            <w:t xml:space="preserve"> مع </w:t>
          </w:r>
          <w:del w:id="2158" w:author="Transkribus" w:date="2019-12-11T14:30:00Z">
            <w:r w:rsidRPr="009B6BCA">
              <w:rPr>
                <w:rFonts w:ascii="Courier New" w:hAnsi="Courier New" w:cs="Courier New"/>
                <w:rtl/>
              </w:rPr>
              <w:delText>الشيخ ابى</w:delText>
            </w:r>
          </w:del>
          <w:ins w:id="2159" w:author="Transkribus" w:date="2019-12-11T14:30:00Z">
            <w:r w:rsidRPr="00EE6742">
              <w:rPr>
                <w:rFonts w:ascii="Courier New" w:hAnsi="Courier New" w:cs="Courier New"/>
                <w:rtl/>
              </w:rPr>
              <w:t>الشيح أبى</w:t>
            </w:r>
          </w:ins>
          <w:r w:rsidRPr="00EE6742">
            <w:rPr>
              <w:rFonts w:ascii="Courier New" w:hAnsi="Courier New" w:cs="Courier New"/>
              <w:rtl/>
            </w:rPr>
            <w:t xml:space="preserve"> القاسم </w:t>
          </w:r>
          <w:del w:id="2160" w:author="Transkribus" w:date="2019-12-11T14:30:00Z">
            <w:r w:rsidRPr="009B6BCA">
              <w:rPr>
                <w:rFonts w:ascii="Courier New" w:hAnsi="Courier New" w:cs="Courier New"/>
                <w:rtl/>
              </w:rPr>
              <w:delText>يلازمنى صباح</w:delText>
            </w:r>
          </w:del>
          <w:ins w:id="2161" w:author="Transkribus" w:date="2019-12-11T14:30:00Z">
            <w:r w:rsidRPr="00EE6742">
              <w:rPr>
                <w:rFonts w:ascii="Courier New" w:hAnsi="Courier New" w:cs="Courier New"/>
                <w:rtl/>
              </w:rPr>
              <w:t>بلارمى صياج</w:t>
            </w:r>
          </w:ins>
          <w:r w:rsidRPr="00EE6742">
            <w:rPr>
              <w:rFonts w:ascii="Courier New" w:hAnsi="Courier New" w:cs="Courier New"/>
              <w:rtl/>
            </w:rPr>
            <w:t xml:space="preserve"> مساء الى </w:t>
          </w:r>
          <w:del w:id="2162" w:author="Transkribus" w:date="2019-12-11T14:30:00Z">
            <w:r w:rsidRPr="009B6BCA">
              <w:rPr>
                <w:rFonts w:ascii="Courier New" w:hAnsi="Courier New" w:cs="Courier New"/>
                <w:rtl/>
              </w:rPr>
              <w:delText>ان قضى نحبه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63" w:author="Transkribus" w:date="2019-12-11T14:30:00Z">
            <w:r w:rsidRPr="00EE6742">
              <w:rPr>
                <w:rFonts w:ascii="Courier New" w:hAnsi="Courier New" w:cs="Courier New"/>
                <w:rtl/>
              </w:rPr>
              <w:t>ابن فضى نجيه</w:t>
            </w:r>
          </w:ins>
          <w:r>
            <w:t>‬</w:t>
          </w:r>
          <w:r>
            <w:t>‬</w:t>
          </w:r>
        </w:dir>
      </w:dir>
    </w:p>
    <w:p w:rsidR="009E1C49" w:rsidRPr="00EE6742" w:rsidRDefault="009E1C49" w:rsidP="009E1C49">
      <w:pPr>
        <w:pStyle w:val="NurText"/>
        <w:bidi/>
        <w:rPr>
          <w:rFonts w:ascii="Courier New" w:hAnsi="Courier New" w:cs="Courier New"/>
        </w:rPr>
      </w:pPr>
      <w:dir w:val="rtl">
        <w:dir w:val="rtl">
          <w:del w:id="2164" w:author="Transkribus" w:date="2019-12-11T14:30:00Z">
            <w:r w:rsidRPr="009B6BCA">
              <w:rPr>
                <w:rFonts w:ascii="Courier New" w:hAnsi="Courier New" w:cs="Courier New"/>
                <w:rtl/>
              </w:rPr>
              <w:delText>ولما اشتد مرضه</w:delText>
            </w:r>
          </w:del>
          <w:ins w:id="2165" w:author="Transkribus" w:date="2019-12-11T14:30:00Z">
            <w:r w:rsidRPr="00EE6742">
              <w:rPr>
                <w:rFonts w:ascii="Courier New" w:hAnsi="Courier New" w:cs="Courier New"/>
                <w:rtl/>
              </w:rPr>
              <w:t>ولا اشتدمرصه</w:t>
            </w:r>
          </w:ins>
          <w:r w:rsidRPr="00EE6742">
            <w:rPr>
              <w:rFonts w:ascii="Courier New" w:hAnsi="Courier New" w:cs="Courier New"/>
              <w:rtl/>
            </w:rPr>
            <w:t xml:space="preserve"> وكان </w:t>
          </w:r>
          <w:del w:id="2166" w:author="Transkribus" w:date="2019-12-11T14:30:00Z">
            <w:r w:rsidRPr="009B6BCA">
              <w:rPr>
                <w:rFonts w:ascii="Courier New" w:hAnsi="Courier New" w:cs="Courier New"/>
                <w:rtl/>
              </w:rPr>
              <w:delText>ذات الجنب</w:delText>
            </w:r>
          </w:del>
          <w:ins w:id="2167" w:author="Transkribus" w:date="2019-12-11T14:30:00Z">
            <w:r w:rsidRPr="00EE6742">
              <w:rPr>
                <w:rFonts w:ascii="Courier New" w:hAnsi="Courier New" w:cs="Courier New"/>
                <w:rtl/>
              </w:rPr>
              <w:t>دات الحنب</w:t>
            </w:r>
          </w:ins>
          <w:r w:rsidRPr="00EE6742">
            <w:rPr>
              <w:rFonts w:ascii="Courier New" w:hAnsi="Courier New" w:cs="Courier New"/>
              <w:rtl/>
            </w:rPr>
            <w:t xml:space="preserve"> عن نزل</w:t>
          </w:r>
          <w:del w:id="2168" w:author="Transkribus" w:date="2019-12-11T14:30:00Z">
            <w:r w:rsidRPr="009B6BCA">
              <w:rPr>
                <w:rFonts w:ascii="Courier New" w:hAnsi="Courier New" w:cs="Courier New"/>
                <w:rtl/>
              </w:rPr>
              <w:delText>ة</w:delText>
            </w:r>
          </w:del>
          <w:ins w:id="2169" w:author="Transkribus" w:date="2019-12-11T14:30:00Z">
            <w:r w:rsidRPr="00EE6742">
              <w:rPr>
                <w:rFonts w:ascii="Courier New" w:hAnsi="Courier New" w:cs="Courier New"/>
                <w:rtl/>
              </w:rPr>
              <w:t>ه</w:t>
            </w:r>
          </w:ins>
          <w:r w:rsidRPr="00EE6742">
            <w:rPr>
              <w:rFonts w:ascii="Courier New" w:hAnsi="Courier New" w:cs="Courier New"/>
              <w:rtl/>
            </w:rPr>
            <w:t xml:space="preserve"> من ر</w:t>
          </w:r>
          <w:del w:id="2170" w:author="Transkribus" w:date="2019-12-11T14:30:00Z">
            <w:r w:rsidRPr="009B6BCA">
              <w:rPr>
                <w:rFonts w:ascii="Courier New" w:hAnsi="Courier New" w:cs="Courier New"/>
                <w:rtl/>
              </w:rPr>
              <w:delText>ا</w:delText>
            </w:r>
          </w:del>
          <w:ins w:id="2171" w:author="Transkribus" w:date="2019-12-11T14:30:00Z">
            <w:r w:rsidRPr="00EE6742">
              <w:rPr>
                <w:rFonts w:ascii="Courier New" w:hAnsi="Courier New" w:cs="Courier New"/>
                <w:rtl/>
              </w:rPr>
              <w:t>أ</w:t>
            </w:r>
          </w:ins>
          <w:r w:rsidRPr="00EE6742">
            <w:rPr>
              <w:rFonts w:ascii="Courier New" w:hAnsi="Courier New" w:cs="Courier New"/>
              <w:rtl/>
            </w:rPr>
            <w:t xml:space="preserve">سه واشرت عليه </w:t>
          </w:r>
          <w:del w:id="2172" w:author="Transkribus" w:date="2019-12-11T14:30:00Z">
            <w:r w:rsidRPr="009B6BCA">
              <w:rPr>
                <w:rFonts w:ascii="Courier New" w:hAnsi="Courier New" w:cs="Courier New"/>
                <w:rtl/>
              </w:rPr>
              <w:delText>ب</w:delText>
            </w:r>
          </w:del>
          <w:ins w:id="2173" w:author="Transkribus" w:date="2019-12-11T14:30:00Z">
            <w:r w:rsidRPr="00EE6742">
              <w:rPr>
                <w:rFonts w:ascii="Courier New" w:hAnsi="Courier New" w:cs="Courier New"/>
                <w:rtl/>
              </w:rPr>
              <w:t>ي</w:t>
            </w:r>
          </w:ins>
          <w:r w:rsidRPr="00EE6742">
            <w:rPr>
              <w:rFonts w:ascii="Courier New" w:hAnsi="Courier New" w:cs="Courier New"/>
              <w:rtl/>
            </w:rPr>
            <w:t>دواء فانشد</w:t>
          </w:r>
          <w:del w:id="21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2175" w:author="Transkribus" w:date="2019-12-11T14:30:00Z"/>
          <w:rFonts w:ascii="Courier New" w:hAnsi="Courier New" w:cs="Courier New"/>
        </w:rPr>
      </w:pPr>
      <w:dir w:val="rtl">
        <w:dir w:val="rtl">
          <w:del w:id="2176" w:author="Transkribus" w:date="2019-12-11T14:30:00Z">
            <w:r w:rsidRPr="009B6BCA">
              <w:rPr>
                <w:rFonts w:ascii="Courier New" w:hAnsi="Courier New" w:cs="Courier New"/>
                <w:rtl/>
              </w:rPr>
              <w:delText>لا اذود الطير عن شجر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قد بلوت المر من ثمره المديد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9E1C49" w:rsidRPr="00EE6742" w:rsidRDefault="009E1C49" w:rsidP="009E1C49">
      <w:pPr>
        <w:pStyle w:val="NurText"/>
        <w:bidi/>
        <w:rPr>
          <w:ins w:id="2177" w:author="Transkribus" w:date="2019-12-11T14:30:00Z"/>
          <w:del w:id="2178" w:author="Transkribus" w:date="2019-12-11T14:30:00Z"/>
          <w:rFonts w:ascii="Courier New" w:hAnsi="Courier New" w:cs="Courier New"/>
        </w:rPr>
      </w:pPr>
      <w:dir w:val="rtl">
        <w:dir w:val="rtl">
          <w:ins w:id="2179" w:author="Transkribus" w:date="2019-12-11T14:30:00Z">
            <w:r w:rsidRPr="00EE6742">
              <w:rPr>
                <w:rFonts w:ascii="Courier New" w:hAnsi="Courier New" w:cs="Courier New"/>
                <w:rtl/>
              </w:rPr>
              <w:t>الديد</w:t>
            </w:r>
          </w:ins>
          <w:r>
            <w:t>‬</w:t>
          </w:r>
          <w:r>
            <w:t>‬</w:t>
          </w:r>
        </w:dir>
      </w:dir>
    </w:p>
    <w:p w:rsidR="009E1C49" w:rsidRPr="00EE6742" w:rsidRDefault="009E1C49" w:rsidP="009E1C49">
      <w:pPr>
        <w:pStyle w:val="NurText"/>
        <w:bidi/>
        <w:rPr>
          <w:ins w:id="2180" w:author="Transkribus" w:date="2019-12-11T14:30:00Z"/>
          <w:rFonts w:ascii="Courier New" w:hAnsi="Courier New" w:cs="Courier New"/>
        </w:rPr>
      </w:pPr>
      <w:ins w:id="2181" w:author="Transkribus" w:date="2019-12-11T14:30:00Z">
        <w:r w:rsidRPr="00EE6742">
          <w:rPr>
            <w:rFonts w:ascii="Courier New" w:hAnsi="Courier New" w:cs="Courier New"/>
            <w:rtl/>
          </w:rPr>
          <w:t>لاأدود الطبر عن سجر * فد بلون المرمن ثمرة</w:t>
        </w:r>
      </w:ins>
    </w:p>
    <w:p w:rsidR="009E1C49" w:rsidRPr="00EE6742" w:rsidRDefault="009E1C49" w:rsidP="009E1C49">
      <w:pPr>
        <w:pStyle w:val="NurText"/>
        <w:bidi/>
        <w:rPr>
          <w:rFonts w:ascii="Courier New" w:hAnsi="Courier New" w:cs="Courier New"/>
        </w:rPr>
      </w:pPr>
      <w:ins w:id="2182" w:author="Transkribus" w:date="2019-12-11T14:30:00Z">
        <w:r w:rsidRPr="00EE6742">
          <w:rPr>
            <w:rFonts w:ascii="Courier New" w:hAnsi="Courier New" w:cs="Courier New"/>
            <w:rtl/>
          </w:rPr>
          <w:t xml:space="preserve"> </w:t>
        </w:r>
      </w:ins>
      <w:r w:rsidRPr="00EE6742">
        <w:rPr>
          <w:rFonts w:ascii="Courier New" w:hAnsi="Courier New" w:cs="Courier New"/>
          <w:rtl/>
        </w:rPr>
        <w:t xml:space="preserve">ثم </w:t>
      </w:r>
      <w:del w:id="2183" w:author="Transkribus" w:date="2019-12-11T14:30:00Z">
        <w:r w:rsidRPr="009B6BCA">
          <w:rPr>
            <w:rFonts w:ascii="Courier New" w:hAnsi="Courier New" w:cs="Courier New"/>
            <w:rtl/>
          </w:rPr>
          <w:delText>س</w:delText>
        </w:r>
      </w:del>
      <w:ins w:id="2184" w:author="Transkribus" w:date="2019-12-11T14:30:00Z">
        <w:r w:rsidRPr="00EE6742">
          <w:rPr>
            <w:rFonts w:ascii="Courier New" w:hAnsi="Courier New" w:cs="Courier New"/>
            <w:rtl/>
          </w:rPr>
          <w:t>ص</w:t>
        </w:r>
      </w:ins>
      <w:r w:rsidRPr="00EE6742">
        <w:rPr>
          <w:rFonts w:ascii="Courier New" w:hAnsi="Courier New" w:cs="Courier New"/>
          <w:rtl/>
        </w:rPr>
        <w:t xml:space="preserve">الته عن </w:t>
      </w:r>
      <w:del w:id="2185" w:author="Transkribus" w:date="2019-12-11T14:30:00Z">
        <w:r w:rsidRPr="009B6BCA">
          <w:rPr>
            <w:rFonts w:ascii="Courier New" w:hAnsi="Courier New" w:cs="Courier New"/>
            <w:rtl/>
          </w:rPr>
          <w:delText>المه فقال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86" w:author="Transkribus" w:date="2019-12-11T14:30:00Z">
        <w:r w:rsidRPr="00EE6742">
          <w:rPr>
            <w:rFonts w:ascii="Courier New" w:hAnsi="Courier New" w:cs="Courier New"/>
            <w:rtl/>
          </w:rPr>
          <w:t>المعفقال</w:t>
        </w:r>
      </w:ins>
    </w:p>
    <w:p w:rsidR="009E1C49" w:rsidRPr="009B6BCA" w:rsidRDefault="009E1C49" w:rsidP="009E1C49">
      <w:pPr>
        <w:pStyle w:val="NurText"/>
        <w:bidi/>
        <w:rPr>
          <w:del w:id="2187" w:author="Transkribus" w:date="2019-12-11T14:30:00Z"/>
          <w:rFonts w:ascii="Courier New" w:hAnsi="Courier New" w:cs="Courier New"/>
        </w:rPr>
      </w:pPr>
      <w:dir w:val="rtl">
        <w:dir w:val="rtl">
          <w:del w:id="2188" w:author="Transkribus" w:date="2019-12-11T14:30:00Z">
            <w:r w:rsidRPr="009B6BCA">
              <w:rPr>
                <w:rFonts w:ascii="Courier New" w:hAnsi="Courier New" w:cs="Courier New"/>
                <w:rtl/>
              </w:rPr>
              <w:delText>ما لجرح بميت ايلام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 الخفيف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9E1C49" w:rsidRPr="00EE6742" w:rsidRDefault="009E1C49" w:rsidP="009E1C49">
      <w:pPr>
        <w:pStyle w:val="NurText"/>
        <w:bidi/>
        <w:rPr>
          <w:ins w:id="2189" w:author="Transkribus" w:date="2019-12-11T14:30:00Z"/>
          <w:del w:id="2190" w:author="Transkribus" w:date="2019-12-11T14:30:00Z"/>
          <w:rFonts w:ascii="Courier New" w:hAnsi="Courier New" w:cs="Courier New"/>
        </w:rPr>
      </w:pPr>
      <w:dir w:val="rtl">
        <w:dir w:val="rtl">
          <w:ins w:id="2191" w:author="Transkribus" w:date="2019-12-11T14:30:00Z">
            <w:r w:rsidRPr="00EE6742">
              <w:rPr>
                <w:rFonts w:ascii="Courier New" w:hAnsi="Courier New" w:cs="Courier New"/>
                <w:rtl/>
              </w:rPr>
              <w:t>*مالجرجعيب ابلام</w:t>
            </w:r>
            <w:r w:rsidRPr="00EE6742">
              <w:rPr>
                <w:rFonts w:ascii="Courier New" w:hAnsi="Courier New" w:cs="Courier New"/>
                <w:rtl/>
              </w:rPr>
              <w:tab/>
              <w:t>*</w:t>
            </w:r>
          </w:ins>
          <w:r>
            <w:t>‬</w:t>
          </w:r>
          <w:r>
            <w:t>‬</w:t>
          </w:r>
        </w:dir>
      </w:dir>
    </w:p>
    <w:p w:rsidR="009E1C49" w:rsidRPr="00EE6742" w:rsidRDefault="009E1C49" w:rsidP="009E1C49">
      <w:pPr>
        <w:pStyle w:val="NurText"/>
        <w:bidi/>
        <w:rPr>
          <w:ins w:id="2192" w:author="Transkribus" w:date="2019-12-11T14:30:00Z"/>
          <w:rFonts w:ascii="Courier New" w:hAnsi="Courier New" w:cs="Courier New"/>
        </w:rPr>
      </w:pPr>
      <w:ins w:id="2193" w:author="Transkribus" w:date="2019-12-11T14:30:00Z">
        <w:r w:rsidRPr="00EE6742">
          <w:rPr>
            <w:rFonts w:ascii="Courier New" w:hAnsi="Courier New" w:cs="Courier New"/>
            <w:rtl/>
          </w:rPr>
          <w:t>الحفيف)</w:t>
        </w:r>
      </w:ins>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وكان </w:t>
      </w:r>
      <w:del w:id="2194" w:author="Transkribus" w:date="2019-12-11T14:30:00Z">
        <w:r w:rsidRPr="009B6BCA">
          <w:rPr>
            <w:rFonts w:ascii="Courier New" w:hAnsi="Courier New" w:cs="Courier New"/>
            <w:rtl/>
          </w:rPr>
          <w:delText>سيرتى</w:delText>
        </w:r>
      </w:del>
      <w:ins w:id="2195" w:author="Transkribus" w:date="2019-12-11T14:30:00Z">
        <w:r w:rsidRPr="00EE6742">
          <w:rPr>
            <w:rFonts w:ascii="Courier New" w:hAnsi="Courier New" w:cs="Courier New"/>
            <w:rtl/>
          </w:rPr>
          <w:t>صيرق</w:t>
        </w:r>
      </w:ins>
      <w:r w:rsidRPr="00EE6742">
        <w:rPr>
          <w:rFonts w:ascii="Courier New" w:hAnsi="Courier New" w:cs="Courier New"/>
          <w:rtl/>
        </w:rPr>
        <w:t xml:space="preserve"> فى هذه </w:t>
      </w:r>
      <w:del w:id="2196" w:author="Transkribus" w:date="2019-12-11T14:30:00Z">
        <w:r w:rsidRPr="009B6BCA">
          <w:rPr>
            <w:rFonts w:ascii="Courier New" w:hAnsi="Courier New" w:cs="Courier New"/>
            <w:rtl/>
          </w:rPr>
          <w:delText>المدة اننى اقرئ</w:delText>
        </w:r>
      </w:del>
      <w:ins w:id="2197" w:author="Transkribus" w:date="2019-12-11T14:30:00Z">
        <w:r w:rsidRPr="00EE6742">
          <w:rPr>
            <w:rFonts w:ascii="Courier New" w:hAnsi="Courier New" w:cs="Courier New"/>
            <w:rtl/>
          </w:rPr>
          <w:t>المذة ابنى افرى</w:t>
        </w:r>
      </w:ins>
      <w:r w:rsidRPr="00EE6742">
        <w:rPr>
          <w:rFonts w:ascii="Courier New" w:hAnsi="Courier New" w:cs="Courier New"/>
          <w:rtl/>
        </w:rPr>
        <w:t xml:space="preserve"> الناس بال</w:t>
      </w:r>
      <w:del w:id="2198" w:author="Transkribus" w:date="2019-12-11T14:30:00Z">
        <w:r w:rsidRPr="009B6BCA">
          <w:rPr>
            <w:rFonts w:ascii="Courier New" w:hAnsi="Courier New" w:cs="Courier New"/>
            <w:rtl/>
          </w:rPr>
          <w:delText>ج</w:delText>
        </w:r>
      </w:del>
      <w:ins w:id="2199" w:author="Transkribus" w:date="2019-12-11T14:30:00Z">
        <w:r w:rsidRPr="00EE6742">
          <w:rPr>
            <w:rFonts w:ascii="Courier New" w:hAnsi="Courier New" w:cs="Courier New"/>
            <w:rtl/>
          </w:rPr>
          <w:t>ح</w:t>
        </w:r>
      </w:ins>
      <w:r w:rsidRPr="00EE6742">
        <w:rPr>
          <w:rFonts w:ascii="Courier New" w:hAnsi="Courier New" w:cs="Courier New"/>
          <w:rtl/>
        </w:rPr>
        <w:t>ام</w:t>
      </w:r>
      <w:del w:id="2200" w:author="Transkribus" w:date="2019-12-11T14:30:00Z">
        <w:r w:rsidRPr="009B6BCA">
          <w:rPr>
            <w:rFonts w:ascii="Courier New" w:hAnsi="Courier New" w:cs="Courier New"/>
            <w:rtl/>
          </w:rPr>
          <w:delText>ع</w:delText>
        </w:r>
      </w:del>
      <w:ins w:id="2201" w:author="Transkribus" w:date="2019-12-11T14:30:00Z">
        <w:r w:rsidRPr="00EE6742">
          <w:rPr>
            <w:rFonts w:ascii="Courier New" w:hAnsi="Courier New" w:cs="Courier New"/>
            <w:rtl/>
          </w:rPr>
          <w:t>م</w:t>
        </w:r>
      </w:ins>
      <w:r w:rsidRPr="00EE6742">
        <w:rPr>
          <w:rFonts w:ascii="Courier New" w:hAnsi="Courier New" w:cs="Courier New"/>
          <w:rtl/>
        </w:rPr>
        <w:t xml:space="preserve"> الازهر من </w:t>
      </w:r>
      <w:del w:id="2202" w:author="Transkribus" w:date="2019-12-11T14:30:00Z">
        <w:r w:rsidRPr="009B6BCA">
          <w:rPr>
            <w:rFonts w:ascii="Courier New" w:hAnsi="Courier New" w:cs="Courier New"/>
            <w:rtl/>
          </w:rPr>
          <w:delText>ا</w:delText>
        </w:r>
      </w:del>
      <w:ins w:id="2203" w:author="Transkribus" w:date="2019-12-11T14:30:00Z">
        <w:r w:rsidRPr="00EE6742">
          <w:rPr>
            <w:rFonts w:ascii="Courier New" w:hAnsi="Courier New" w:cs="Courier New"/>
            <w:rtl/>
          </w:rPr>
          <w:t>أ</w:t>
        </w:r>
      </w:ins>
      <w:r w:rsidRPr="00EE6742">
        <w:rPr>
          <w:rFonts w:ascii="Courier New" w:hAnsi="Courier New" w:cs="Courier New"/>
          <w:rtl/>
        </w:rPr>
        <w:t xml:space="preserve">ول النهار الى </w:t>
      </w:r>
      <w:del w:id="2204" w:author="Transkribus" w:date="2019-12-11T14:30:00Z">
        <w:r w:rsidRPr="009B6BCA">
          <w:rPr>
            <w:rFonts w:ascii="Courier New" w:hAnsi="Courier New" w:cs="Courier New"/>
            <w:rtl/>
          </w:rPr>
          <w:delText>ن</w:delText>
        </w:r>
      </w:del>
      <w:ins w:id="2205" w:author="Transkribus" w:date="2019-12-11T14:30:00Z">
        <w:r w:rsidRPr="00EE6742">
          <w:rPr>
            <w:rFonts w:ascii="Courier New" w:hAnsi="Courier New" w:cs="Courier New"/>
            <w:rtl/>
          </w:rPr>
          <w:t>ب</w:t>
        </w:r>
      </w:ins>
      <w:r w:rsidRPr="00EE6742">
        <w:rPr>
          <w:rFonts w:ascii="Courier New" w:hAnsi="Courier New" w:cs="Courier New"/>
          <w:rtl/>
        </w:rPr>
        <w:t>حو الساعة</w:t>
      </w:r>
    </w:p>
    <w:p w:rsidR="009E1C49" w:rsidRPr="009B6BCA" w:rsidRDefault="009E1C49" w:rsidP="009E1C49">
      <w:pPr>
        <w:pStyle w:val="NurText"/>
        <w:bidi/>
        <w:rPr>
          <w:del w:id="2206" w:author="Transkribus" w:date="2019-12-11T14:30:00Z"/>
          <w:rFonts w:ascii="Courier New" w:hAnsi="Courier New" w:cs="Courier New"/>
        </w:rPr>
      </w:pPr>
      <w:r w:rsidRPr="00EE6742">
        <w:rPr>
          <w:rFonts w:ascii="Courier New" w:hAnsi="Courier New" w:cs="Courier New"/>
          <w:rtl/>
        </w:rPr>
        <w:t>الرابعة</w:t>
      </w:r>
      <w:del w:id="220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2208" w:author="Transkribus" w:date="2019-12-11T14:30:00Z">
            <w:r w:rsidRPr="009B6BCA">
              <w:rPr>
                <w:rFonts w:ascii="Courier New" w:hAnsi="Courier New" w:cs="Courier New"/>
                <w:rtl/>
              </w:rPr>
              <w:delText>وسط</w:delText>
            </w:r>
          </w:del>
          <w:ins w:id="2209" w:author="Transkribus" w:date="2019-12-11T14:30:00Z">
            <w:r w:rsidRPr="00EE6742">
              <w:rPr>
                <w:rFonts w:ascii="Courier New" w:hAnsi="Courier New" w:cs="Courier New"/>
                <w:rtl/>
              </w:rPr>
              <w:t xml:space="preserve"> ووسط النهار بابقى من بقر الطب وعيره وأخر</w:t>
            </w:r>
          </w:ins>
          <w:r w:rsidRPr="00EE6742">
            <w:rPr>
              <w:rFonts w:ascii="Courier New" w:hAnsi="Courier New" w:cs="Courier New"/>
              <w:rtl/>
            </w:rPr>
            <w:t xml:space="preserve"> النهار </w:t>
          </w:r>
          <w:del w:id="2210" w:author="Transkribus" w:date="2019-12-11T14:30:00Z">
            <w:r w:rsidRPr="009B6BCA">
              <w:rPr>
                <w:rFonts w:ascii="Courier New" w:hAnsi="Courier New" w:cs="Courier New"/>
                <w:rtl/>
              </w:rPr>
              <w:delText>ياتى من يقرا الطب وغيرهم واخر النهار ارجع الى الجامع</w:delText>
            </w:r>
          </w:del>
          <w:ins w:id="2211" w:author="Transkribus" w:date="2019-12-11T14:30:00Z">
            <w:r w:rsidRPr="00EE6742">
              <w:rPr>
                <w:rFonts w:ascii="Courier New" w:hAnsi="Courier New" w:cs="Courier New"/>
                <w:rtl/>
              </w:rPr>
              <w:t>اأرجع الى الحامم</w:t>
            </w:r>
          </w:ins>
          <w:r w:rsidRPr="00EE6742">
            <w:rPr>
              <w:rFonts w:ascii="Courier New" w:hAnsi="Courier New" w:cs="Courier New"/>
              <w:rtl/>
            </w:rPr>
            <w:t xml:space="preserve"> الازهر فيقرا</w:t>
          </w:r>
          <w:del w:id="2212" w:author="Transkribus" w:date="2019-12-11T14:30:00Z">
            <w:r w:rsidRPr="009B6BCA">
              <w:rPr>
                <w:rFonts w:ascii="Courier New" w:hAnsi="Courier New" w:cs="Courier New"/>
                <w:rtl/>
              </w:rPr>
              <w:delText xml:space="preserve"> قوم اخرون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9B6BCA" w:rsidRDefault="009E1C49" w:rsidP="009E1C49">
      <w:pPr>
        <w:pStyle w:val="NurText"/>
        <w:bidi/>
        <w:rPr>
          <w:del w:id="2213" w:author="Transkribus" w:date="2019-12-11T14:30:00Z"/>
          <w:rFonts w:ascii="Courier New" w:hAnsi="Courier New" w:cs="Courier New"/>
        </w:rPr>
      </w:pPr>
      <w:dir w:val="rtl">
        <w:dir w:val="rtl">
          <w:ins w:id="2214" w:author="Transkribus" w:date="2019-12-11T14:30:00Z">
            <w:r w:rsidRPr="00EE6742">
              <w:rPr>
                <w:rFonts w:ascii="Courier New" w:hAnsi="Courier New" w:cs="Courier New"/>
                <w:rtl/>
              </w:rPr>
              <w:t xml:space="preserve">وم امرون </w:t>
            </w:r>
          </w:ins>
          <w:r w:rsidRPr="00EE6742">
            <w:rPr>
              <w:rFonts w:ascii="Courier New" w:hAnsi="Courier New" w:cs="Courier New"/>
              <w:rtl/>
            </w:rPr>
            <w:t xml:space="preserve">وفى الليل </w:t>
          </w:r>
          <w:del w:id="2215" w:author="Transkribus" w:date="2019-12-11T14:30:00Z">
            <w:r w:rsidRPr="009B6BCA">
              <w:rPr>
                <w:rFonts w:ascii="Courier New" w:hAnsi="Courier New" w:cs="Courier New"/>
                <w:rtl/>
              </w:rPr>
              <w:delText>اشتغل مع نفسي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ins w:id="2216" w:author="Transkribus" w:date="2019-12-11T14:30:00Z">
            <w:r w:rsidRPr="00EE6742">
              <w:rPr>
                <w:rFonts w:ascii="Courier New" w:hAnsi="Courier New" w:cs="Courier New"/>
                <w:rtl/>
              </w:rPr>
              <w:t xml:space="preserve">اشسستعل مير نفسى </w:t>
            </w:r>
          </w:ins>
          <w:r w:rsidRPr="00EE6742">
            <w:rPr>
              <w:rFonts w:ascii="Courier New" w:hAnsi="Courier New" w:cs="Courier New"/>
              <w:rtl/>
            </w:rPr>
            <w:t xml:space="preserve">ولم </w:t>
          </w:r>
          <w:del w:id="2217" w:author="Transkribus" w:date="2019-12-11T14:30:00Z">
            <w:r w:rsidRPr="009B6BCA">
              <w:rPr>
                <w:rFonts w:ascii="Courier New" w:hAnsi="Courier New" w:cs="Courier New"/>
                <w:rtl/>
              </w:rPr>
              <w:delText>ا</w:delText>
            </w:r>
          </w:del>
          <w:ins w:id="2218" w:author="Transkribus" w:date="2019-12-11T14:30:00Z">
            <w:r w:rsidRPr="00EE6742">
              <w:rPr>
                <w:rFonts w:ascii="Courier New" w:hAnsi="Courier New" w:cs="Courier New"/>
                <w:rtl/>
              </w:rPr>
              <w:t>أ</w:t>
            </w:r>
          </w:ins>
          <w:r w:rsidRPr="00EE6742">
            <w:rPr>
              <w:rFonts w:ascii="Courier New" w:hAnsi="Courier New" w:cs="Courier New"/>
              <w:rtl/>
            </w:rPr>
            <w:t xml:space="preserve">زل على ذلك الى ان </w:t>
          </w:r>
          <w:del w:id="2219" w:author="Transkribus" w:date="2019-12-11T14:30:00Z">
            <w:r w:rsidRPr="009B6BCA">
              <w:rPr>
                <w:rFonts w:ascii="Courier New" w:hAnsi="Courier New" w:cs="Courier New"/>
                <w:rtl/>
              </w:rPr>
              <w:delText>ت</w:delText>
            </w:r>
          </w:del>
          <w:ins w:id="2220" w:author="Transkribus" w:date="2019-12-11T14:30:00Z">
            <w:r w:rsidRPr="00EE6742">
              <w:rPr>
                <w:rFonts w:ascii="Courier New" w:hAnsi="Courier New" w:cs="Courier New"/>
                <w:rtl/>
              </w:rPr>
              <w:t>ب</w:t>
            </w:r>
          </w:ins>
          <w:r w:rsidRPr="00EE6742">
            <w:rPr>
              <w:rFonts w:ascii="Courier New" w:hAnsi="Courier New" w:cs="Courier New"/>
              <w:rtl/>
            </w:rPr>
            <w:t xml:space="preserve">وفى الملك العزيز وكان </w:t>
          </w:r>
          <w:del w:id="2221" w:author="Transkribus" w:date="2019-12-11T14:30:00Z">
            <w:r w:rsidRPr="009B6BCA">
              <w:rPr>
                <w:rFonts w:ascii="Courier New" w:hAnsi="Courier New" w:cs="Courier New"/>
                <w:rtl/>
              </w:rPr>
              <w:delText>شابا كريما شجاعا كثير الحياء لا يحسن قول 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22" w:author="Transkribus" w:date="2019-12-11T14:30:00Z">
            <w:r w:rsidRPr="00EE6742">
              <w:rPr>
                <w:rFonts w:ascii="Courier New" w:hAnsi="Courier New" w:cs="Courier New"/>
                <w:rtl/>
              </w:rPr>
              <w:t>شايا</w:t>
            </w:r>
          </w:ins>
          <w:r>
            <w:t>‬</w:t>
          </w:r>
          <w:r>
            <w:t>‬</w:t>
          </w:r>
        </w:dir>
      </w:dir>
    </w:p>
    <w:p w:rsidR="009E1C49" w:rsidRPr="00EE6742" w:rsidRDefault="009E1C49" w:rsidP="009E1C49">
      <w:pPr>
        <w:pStyle w:val="NurText"/>
        <w:bidi/>
        <w:rPr>
          <w:ins w:id="2223" w:author="Transkribus" w:date="2019-12-11T14:30:00Z"/>
          <w:rFonts w:ascii="Courier New" w:hAnsi="Courier New" w:cs="Courier New"/>
        </w:rPr>
      </w:pPr>
      <w:dir w:val="rtl">
        <w:dir w:val="rtl">
          <w:del w:id="2224" w:author="Transkribus" w:date="2019-12-11T14:30:00Z">
            <w:r w:rsidRPr="009B6BCA">
              <w:rPr>
                <w:rFonts w:ascii="Courier New" w:hAnsi="Courier New" w:cs="Courier New"/>
                <w:rtl/>
              </w:rPr>
              <w:delText xml:space="preserve">وكان مع حداثة سنه وشرخ شبابه كامل العفة عن </w:delText>
            </w:r>
          </w:del>
          <w:ins w:id="2225" w:author="Transkribus" w:date="2019-12-11T14:30:00Z">
            <w:r w:rsidRPr="00EE6742">
              <w:rPr>
                <w:rFonts w:ascii="Courier New" w:hAnsi="Courier New" w:cs="Courier New"/>
                <w:rtl/>
              </w:rPr>
              <w:t>كريما شجحاها كتر الحباء الاحسن قول لاوكان مم حداثةسته وشرهشيابه كامل العقةعن</w:t>
            </w:r>
          </w:ins>
          <w:r>
            <w:t>‬</w:t>
          </w:r>
          <w:r>
            <w:t>‬</w:t>
          </w:r>
        </w:dir>
      </w:dir>
    </w:p>
    <w:p w:rsidR="009E1C49" w:rsidRPr="009B6BCA" w:rsidRDefault="009E1C49" w:rsidP="009E1C49">
      <w:pPr>
        <w:pStyle w:val="NurText"/>
        <w:bidi/>
        <w:rPr>
          <w:del w:id="2226" w:author="Transkribus" w:date="2019-12-11T14:30:00Z"/>
          <w:rFonts w:ascii="Courier New" w:hAnsi="Courier New" w:cs="Courier New"/>
        </w:rPr>
      </w:pPr>
      <w:r w:rsidRPr="00EE6742">
        <w:rPr>
          <w:rFonts w:ascii="Courier New" w:hAnsi="Courier New" w:cs="Courier New"/>
          <w:rtl/>
        </w:rPr>
        <w:t>الاموال والفروج</w:t>
      </w:r>
      <w:del w:id="222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9B6BCA" w:rsidRDefault="009E1C49" w:rsidP="009E1C49">
      <w:pPr>
        <w:pStyle w:val="NurText"/>
        <w:bidi/>
        <w:rPr>
          <w:del w:id="2228" w:author="Transkribus" w:date="2019-12-11T14:30:00Z"/>
          <w:rFonts w:ascii="Courier New" w:hAnsi="Courier New" w:cs="Courier New"/>
        </w:rPr>
      </w:pPr>
      <w:dir w:val="rtl">
        <w:dir w:val="rtl">
          <w:del w:id="2229" w:author="Transkribus" w:date="2019-12-11T14:30:00Z">
            <w:r w:rsidRPr="009B6BCA">
              <w:rPr>
                <w:rFonts w:ascii="Courier New" w:hAnsi="Courier New" w:cs="Courier New"/>
                <w:rtl/>
              </w:rPr>
              <w:delText>اقول ثم ان الشيخ موفق الدين اقام بالقاهرة بعد ذلك مدة وله الرتب والجرايات من اولاد الملك الناصر صلاح الدين واتى الى مصر ذلك الغلاء العظيم والموتان الذى لم يشاهد مثله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2230" w:author="Transkribus" w:date="2019-12-11T14:30:00Z"/>
          <w:rFonts w:ascii="Courier New" w:hAnsi="Courier New" w:cs="Courier New"/>
        </w:rPr>
      </w:pPr>
      <w:dir w:val="rtl">
        <w:dir w:val="rtl">
          <w:del w:id="2231" w:author="Transkribus" w:date="2019-12-11T14:30:00Z">
            <w:r w:rsidRPr="009B6BCA">
              <w:rPr>
                <w:rFonts w:ascii="Courier New" w:hAnsi="Courier New" w:cs="Courier New"/>
                <w:rtl/>
              </w:rPr>
              <w:delText>والف الشيخ</w:delText>
            </w:r>
          </w:del>
          <w:ins w:id="2232" w:author="Transkribus" w:date="2019-12-11T14:30:00Z">
            <w:r w:rsidRPr="00EE6742">
              <w:rPr>
                <w:rFonts w:ascii="Courier New" w:hAnsi="Courier New" w:cs="Courier New"/>
                <w:rtl/>
              </w:rPr>
              <w:t xml:space="preserve"> ااقولاثم ان الشيم</w:t>
            </w:r>
          </w:ins>
          <w:r w:rsidRPr="00EE6742">
            <w:rPr>
              <w:rFonts w:ascii="Courier New" w:hAnsi="Courier New" w:cs="Courier New"/>
              <w:rtl/>
            </w:rPr>
            <w:t xml:space="preserve"> موفق الدين </w:t>
          </w:r>
          <w:del w:id="2233" w:author="Transkribus" w:date="2019-12-11T14:30:00Z">
            <w:r w:rsidRPr="009B6BCA">
              <w:rPr>
                <w:rFonts w:ascii="Courier New" w:hAnsi="Courier New" w:cs="Courier New"/>
                <w:rtl/>
              </w:rPr>
              <w:delText>فى ذلك كتابا ذكر فيه اشياء</w:delText>
            </w:r>
          </w:del>
          <w:ins w:id="2234" w:author="Transkribus" w:date="2019-12-11T14:30:00Z">
            <w:r w:rsidRPr="00EE6742">
              <w:rPr>
                <w:rFonts w:ascii="Courier New" w:hAnsi="Courier New" w:cs="Courier New"/>
                <w:rtl/>
              </w:rPr>
              <w:t>ألام بالقاهرة بعد ذلكهذة وله الراتب</w:t>
            </w:r>
          </w:ins>
          <w:r>
            <w:t>‬</w:t>
          </w:r>
          <w:r>
            <w:t>‬</w:t>
          </w:r>
        </w:dir>
      </w:dir>
    </w:p>
    <w:p w:rsidR="009E1C49" w:rsidRPr="00EE6742" w:rsidRDefault="009E1C49" w:rsidP="009E1C49">
      <w:pPr>
        <w:pStyle w:val="NurText"/>
        <w:bidi/>
        <w:rPr>
          <w:ins w:id="2235" w:author="Transkribus" w:date="2019-12-11T14:30:00Z"/>
          <w:rFonts w:ascii="Courier New" w:hAnsi="Courier New" w:cs="Courier New"/>
        </w:rPr>
      </w:pPr>
      <w:ins w:id="2236" w:author="Transkribus" w:date="2019-12-11T14:30:00Z">
        <w:r w:rsidRPr="00EE6742">
          <w:rPr>
            <w:rFonts w:ascii="Courier New" w:hAnsi="Courier New" w:cs="Courier New"/>
            <w:rtl/>
          </w:rPr>
          <w:t>والجرامان من أولاد الملك الناصر سلاح الدين وأبفى الى مصر ذلك النسلاء العطم والمونان</w:t>
        </w:r>
      </w:ins>
    </w:p>
    <w:p w:rsidR="009E1C49" w:rsidRPr="00EE6742" w:rsidRDefault="009E1C49" w:rsidP="009E1C49">
      <w:pPr>
        <w:pStyle w:val="NurText"/>
        <w:bidi/>
        <w:rPr>
          <w:ins w:id="2237" w:author="Transkribus" w:date="2019-12-11T14:30:00Z"/>
          <w:rFonts w:ascii="Courier New" w:hAnsi="Courier New" w:cs="Courier New"/>
        </w:rPr>
      </w:pPr>
      <w:ins w:id="2238" w:author="Transkribus" w:date="2019-12-11T14:30:00Z">
        <w:r w:rsidRPr="00EE6742">
          <w:rPr>
            <w:rFonts w:ascii="Courier New" w:hAnsi="Courier New" w:cs="Courier New"/>
            <w:rtl/>
          </w:rPr>
          <w:t>الذى لم بشاهد متله والف الشيح موفق الدين فى ذلك ٣تاباذ كمريه أشياء</w:t>
        </w:r>
      </w:ins>
      <w:r w:rsidRPr="00EE6742">
        <w:rPr>
          <w:rFonts w:ascii="Courier New" w:hAnsi="Courier New" w:cs="Courier New"/>
          <w:rtl/>
        </w:rPr>
        <w:t xml:space="preserve"> شاهدها </w:t>
      </w:r>
      <w:del w:id="2239" w:author="Transkribus" w:date="2019-12-11T14:30:00Z">
        <w:r w:rsidRPr="009B6BCA">
          <w:rPr>
            <w:rFonts w:ascii="Courier New" w:hAnsi="Courier New" w:cs="Courier New"/>
            <w:rtl/>
          </w:rPr>
          <w:delText>او</w:delText>
        </w:r>
      </w:del>
      <w:ins w:id="2240" w:author="Transkribus" w:date="2019-12-11T14:30:00Z">
        <w:r w:rsidRPr="00EE6742">
          <w:rPr>
            <w:rFonts w:ascii="Courier New" w:hAnsi="Courier New" w:cs="Courier New"/>
            <w:rtl/>
          </w:rPr>
          <w:t>أو</w:t>
        </w:r>
      </w:ins>
      <w:r w:rsidRPr="00EE6742">
        <w:rPr>
          <w:rFonts w:ascii="Courier New" w:hAnsi="Courier New" w:cs="Courier New"/>
          <w:rtl/>
        </w:rPr>
        <w:t xml:space="preserve"> سمعها</w:t>
      </w:r>
      <w:del w:id="2241" w:author="Transkribus" w:date="2019-12-11T14:30:00Z">
        <w:r w:rsidRPr="009B6BCA">
          <w:rPr>
            <w:rFonts w:ascii="Courier New" w:hAnsi="Courier New" w:cs="Courier New"/>
            <w:rtl/>
          </w:rPr>
          <w:delText xml:space="preserve"> ممن عاينها تذهل</w:delText>
        </w:r>
      </w:del>
    </w:p>
    <w:p w:rsidR="009E1C49" w:rsidRPr="00EE6742" w:rsidRDefault="009E1C49" w:rsidP="009E1C49">
      <w:pPr>
        <w:pStyle w:val="NurText"/>
        <w:bidi/>
        <w:rPr>
          <w:rFonts w:ascii="Courier New" w:hAnsi="Courier New" w:cs="Courier New"/>
        </w:rPr>
      </w:pPr>
      <w:ins w:id="2242" w:author="Transkribus" w:date="2019-12-11T14:30:00Z">
        <w:r w:rsidRPr="00EE6742">
          <w:rPr>
            <w:rFonts w:ascii="Courier New" w:hAnsi="Courier New" w:cs="Courier New"/>
            <w:rtl/>
          </w:rPr>
          <w:t>من عابناتدهل</w:t>
        </w:r>
      </w:ins>
      <w:r w:rsidRPr="00EE6742">
        <w:rPr>
          <w:rFonts w:ascii="Courier New" w:hAnsi="Courier New" w:cs="Courier New"/>
          <w:rtl/>
        </w:rPr>
        <w:t xml:space="preserve"> العقل وسمى ذلك الكتاب كتاب </w:t>
      </w:r>
      <w:del w:id="2243" w:author="Transkribus" w:date="2019-12-11T14:30:00Z">
        <w:r w:rsidRPr="009B6BCA">
          <w:rPr>
            <w:rFonts w:ascii="Courier New" w:hAnsi="Courier New" w:cs="Courier New"/>
            <w:rtl/>
          </w:rPr>
          <w:delText>الافادة والاعتبار</w:delText>
        </w:r>
      </w:del>
      <w:ins w:id="2244" w:author="Transkribus" w:date="2019-12-11T14:30:00Z">
        <w:r w:rsidRPr="00EE6742">
          <w:rPr>
            <w:rFonts w:ascii="Courier New" w:hAnsi="Courier New" w:cs="Courier New"/>
            <w:rtl/>
          </w:rPr>
          <w:t>الاعادة والاعشمار</w:t>
        </w:r>
      </w:ins>
      <w:r w:rsidRPr="00EE6742">
        <w:rPr>
          <w:rFonts w:ascii="Courier New" w:hAnsi="Courier New" w:cs="Courier New"/>
          <w:rtl/>
        </w:rPr>
        <w:t xml:space="preserve"> فى الامور المشاهدة</w:t>
      </w:r>
      <w:del w:id="2245" w:author="Transkribus" w:date="2019-12-11T14:30:00Z">
        <w:r w:rsidRPr="009B6BCA">
          <w:rPr>
            <w:rFonts w:ascii="Courier New" w:hAnsi="Courier New" w:cs="Courier New"/>
            <w:rtl/>
          </w:rPr>
          <w:delText xml:space="preserve"> والحوادث المعاينة بارض مصر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2246" w:author="Transkribus" w:date="2019-12-11T14:30:00Z"/>
          <w:rFonts w:ascii="Courier New" w:hAnsi="Courier New" w:cs="Courier New"/>
        </w:rPr>
      </w:pPr>
      <w:dir w:val="rtl">
        <w:dir w:val="rtl">
          <w:ins w:id="2247" w:author="Transkribus" w:date="2019-12-11T14:30:00Z">
            <w:r w:rsidRPr="00EE6742">
              <w:rPr>
                <w:rFonts w:ascii="Courier New" w:hAnsi="Courier New" w:cs="Courier New"/>
                <w:rtl/>
              </w:rPr>
              <w:t xml:space="preserve">والحوادت المعاة ارس مصر </w:t>
            </w:r>
          </w:ins>
          <w:r w:rsidRPr="00EE6742">
            <w:rPr>
              <w:rFonts w:ascii="Courier New" w:hAnsi="Courier New" w:cs="Courier New"/>
              <w:rtl/>
            </w:rPr>
            <w:t xml:space="preserve">ثم </w:t>
          </w:r>
          <w:del w:id="2248" w:author="Transkribus" w:date="2019-12-11T14:30:00Z">
            <w:r w:rsidRPr="009B6BCA">
              <w:rPr>
                <w:rFonts w:ascii="Courier New" w:hAnsi="Courier New" w:cs="Courier New"/>
                <w:rtl/>
              </w:rPr>
              <w:delText>لما ملك</w:delText>
            </w:r>
          </w:del>
          <w:ins w:id="2249" w:author="Transkribus" w:date="2019-12-11T14:30:00Z">
            <w:r w:rsidRPr="00EE6742">
              <w:rPr>
                <w:rFonts w:ascii="Courier New" w:hAnsi="Courier New" w:cs="Courier New"/>
                <w:rtl/>
              </w:rPr>
              <w:t>لماملك</w:t>
            </w:r>
          </w:ins>
          <w:r w:rsidRPr="00EE6742">
            <w:rPr>
              <w:rFonts w:ascii="Courier New" w:hAnsi="Courier New" w:cs="Courier New"/>
              <w:rtl/>
            </w:rPr>
            <w:t xml:space="preserve"> السلطان الملك العادل سيف الدين </w:t>
          </w:r>
          <w:del w:id="2250" w:author="Transkribus" w:date="2019-12-11T14:30:00Z">
            <w:r w:rsidRPr="009B6BCA">
              <w:rPr>
                <w:rFonts w:ascii="Courier New" w:hAnsi="Courier New" w:cs="Courier New"/>
                <w:rtl/>
              </w:rPr>
              <w:delText>ابو بكر بن ايوب</w:delText>
            </w:r>
          </w:del>
          <w:ins w:id="2251" w:author="Transkribus" w:date="2019-12-11T14:30:00Z">
            <w:r w:rsidRPr="00EE6742">
              <w:rPr>
                <w:rFonts w:ascii="Courier New" w:hAnsi="Courier New" w:cs="Courier New"/>
                <w:rtl/>
              </w:rPr>
              <w:t>أبو بكرن</w:t>
            </w:r>
          </w:ins>
          <w:r>
            <w:t>‬</w:t>
          </w:r>
          <w:r>
            <w:t>‬</w:t>
          </w:r>
        </w:dir>
      </w:dir>
    </w:p>
    <w:p w:rsidR="009E1C49" w:rsidRPr="00EE6742" w:rsidRDefault="009E1C49" w:rsidP="009E1C49">
      <w:pPr>
        <w:pStyle w:val="NurText"/>
        <w:bidi/>
        <w:rPr>
          <w:ins w:id="2252" w:author="Transkribus" w:date="2019-12-11T14:30:00Z"/>
          <w:rFonts w:ascii="Courier New" w:hAnsi="Courier New" w:cs="Courier New"/>
        </w:rPr>
      </w:pPr>
      <w:ins w:id="2253" w:author="Transkribus" w:date="2019-12-11T14:30:00Z">
        <w:r w:rsidRPr="00EE6742">
          <w:rPr>
            <w:rFonts w:ascii="Courier New" w:hAnsi="Courier New" w:cs="Courier New"/>
            <w:rtl/>
          </w:rPr>
          <w:t xml:space="preserve"> أيوب</w:t>
        </w:r>
      </w:ins>
      <w:r w:rsidRPr="00EE6742">
        <w:rPr>
          <w:rFonts w:ascii="Courier New" w:hAnsi="Courier New" w:cs="Courier New"/>
          <w:rtl/>
        </w:rPr>
        <w:t xml:space="preserve"> الديار </w:t>
      </w:r>
      <w:del w:id="2254" w:author="Transkribus" w:date="2019-12-11T14:30:00Z">
        <w:r w:rsidRPr="009B6BCA">
          <w:rPr>
            <w:rFonts w:ascii="Courier New" w:hAnsi="Courier New" w:cs="Courier New"/>
            <w:rtl/>
          </w:rPr>
          <w:delText>المصرية واكثر</w:delText>
        </w:r>
      </w:del>
      <w:ins w:id="2255" w:author="Transkribus" w:date="2019-12-11T14:30:00Z">
        <w:r w:rsidRPr="00EE6742">
          <w:rPr>
            <w:rFonts w:ascii="Courier New" w:hAnsi="Courier New" w:cs="Courier New"/>
            <w:rtl/>
          </w:rPr>
          <w:t>المصرة وأكتر</w:t>
        </w:r>
      </w:ins>
      <w:r w:rsidRPr="00EE6742">
        <w:rPr>
          <w:rFonts w:ascii="Courier New" w:hAnsi="Courier New" w:cs="Courier New"/>
          <w:rtl/>
        </w:rPr>
        <w:t xml:space="preserve"> الشام والشرق </w:t>
      </w:r>
      <w:del w:id="2256" w:author="Transkribus" w:date="2019-12-11T14:30:00Z">
        <w:r w:rsidRPr="009B6BCA">
          <w:rPr>
            <w:rFonts w:ascii="Courier New" w:hAnsi="Courier New" w:cs="Courier New"/>
            <w:rtl/>
          </w:rPr>
          <w:delText>وتفرقت اولاد اخيه</w:delText>
        </w:r>
      </w:del>
      <w:ins w:id="2257" w:author="Transkribus" w:date="2019-12-11T14:30:00Z">
        <w:r w:rsidRPr="00EE6742">
          <w:rPr>
            <w:rFonts w:ascii="Courier New" w:hAnsi="Courier New" w:cs="Courier New"/>
            <w:rtl/>
          </w:rPr>
          <w:t>وففرقت أو لاد أخيه</w:t>
        </w:r>
      </w:ins>
      <w:r w:rsidRPr="00EE6742">
        <w:rPr>
          <w:rFonts w:ascii="Courier New" w:hAnsi="Courier New" w:cs="Courier New"/>
          <w:rtl/>
        </w:rPr>
        <w:t xml:space="preserve"> الملك الناصر </w:t>
      </w:r>
      <w:del w:id="2258" w:author="Transkribus" w:date="2019-12-11T14:30:00Z">
        <w:r w:rsidRPr="009B6BCA">
          <w:rPr>
            <w:rFonts w:ascii="Courier New" w:hAnsi="Courier New" w:cs="Courier New"/>
            <w:rtl/>
          </w:rPr>
          <w:delText>صلاح</w:delText>
        </w:r>
      </w:del>
      <w:ins w:id="2259" w:author="Transkribus" w:date="2019-12-11T14:30:00Z">
        <w:r w:rsidRPr="00EE6742">
          <w:rPr>
            <w:rFonts w:ascii="Courier New" w:hAnsi="Courier New" w:cs="Courier New"/>
            <w:rtl/>
          </w:rPr>
          <w:t>سسلام</w:t>
        </w:r>
      </w:ins>
      <w:r w:rsidRPr="00EE6742">
        <w:rPr>
          <w:rFonts w:ascii="Courier New" w:hAnsi="Courier New" w:cs="Courier New"/>
          <w:rtl/>
        </w:rPr>
        <w:t xml:space="preserve"> الدين</w:t>
      </w:r>
      <w:del w:id="2260" w:author="Transkribus" w:date="2019-12-11T14:30:00Z">
        <w:r w:rsidRPr="009B6BCA">
          <w:rPr>
            <w:rFonts w:ascii="Courier New" w:hAnsi="Courier New" w:cs="Courier New"/>
            <w:rtl/>
          </w:rPr>
          <w:delText xml:space="preserve"> وانتزع</w:delText>
        </w:r>
      </w:del>
    </w:p>
    <w:p w:rsidR="009E1C49" w:rsidRPr="00EE6742" w:rsidRDefault="009E1C49" w:rsidP="009E1C49">
      <w:pPr>
        <w:pStyle w:val="NurText"/>
        <w:bidi/>
        <w:rPr>
          <w:ins w:id="2261" w:author="Transkribus" w:date="2019-12-11T14:30:00Z"/>
          <w:rFonts w:ascii="Courier New" w:hAnsi="Courier New" w:cs="Courier New"/>
        </w:rPr>
      </w:pPr>
      <w:ins w:id="2262" w:author="Transkribus" w:date="2019-12-11T14:30:00Z">
        <w:r w:rsidRPr="00EE6742">
          <w:rPr>
            <w:rFonts w:ascii="Courier New" w:hAnsi="Courier New" w:cs="Courier New"/>
            <w:rtl/>
          </w:rPr>
          <w:t>١٥</w:t>
        </w:r>
      </w:ins>
    </w:p>
    <w:p w:rsidR="009E1C49" w:rsidRPr="00EE6742" w:rsidRDefault="009E1C49" w:rsidP="009E1C49">
      <w:pPr>
        <w:pStyle w:val="NurText"/>
        <w:bidi/>
        <w:rPr>
          <w:rFonts w:ascii="Courier New" w:hAnsi="Courier New" w:cs="Courier New"/>
        </w:rPr>
      </w:pPr>
      <w:ins w:id="2263" w:author="Transkribus" w:date="2019-12-11T14:30:00Z">
        <w:r w:rsidRPr="00EE6742">
          <w:rPr>
            <w:rFonts w:ascii="Courier New" w:hAnsi="Courier New" w:cs="Courier New"/>
            <w:rtl/>
          </w:rPr>
          <w:t>وابرع</w:t>
        </w:r>
      </w:ins>
      <w:r w:rsidRPr="00EE6742">
        <w:rPr>
          <w:rFonts w:ascii="Courier New" w:hAnsi="Courier New" w:cs="Courier New"/>
          <w:rtl/>
        </w:rPr>
        <w:t xml:space="preserve"> ملكهم </w:t>
      </w:r>
      <w:del w:id="2264" w:author="Transkribus" w:date="2019-12-11T14:30:00Z">
        <w:r w:rsidRPr="009B6BCA">
          <w:rPr>
            <w:rFonts w:ascii="Courier New" w:hAnsi="Courier New" w:cs="Courier New"/>
            <w:rtl/>
          </w:rPr>
          <w:delText>توجه الشيخ</w:delText>
        </w:r>
      </w:del>
      <w:ins w:id="2265" w:author="Transkribus" w:date="2019-12-11T14:30:00Z">
        <w:r w:rsidRPr="00EE6742">
          <w:rPr>
            <w:rFonts w:ascii="Courier New" w:hAnsi="Courier New" w:cs="Courier New"/>
            <w:rtl/>
          </w:rPr>
          <w:t>موجه الشيمح</w:t>
        </w:r>
      </w:ins>
      <w:r w:rsidRPr="00EE6742">
        <w:rPr>
          <w:rFonts w:ascii="Courier New" w:hAnsi="Courier New" w:cs="Courier New"/>
          <w:rtl/>
        </w:rPr>
        <w:t xml:space="preserve"> موفق الدين الى القدس واقام </w:t>
      </w:r>
      <w:del w:id="2266" w:author="Transkribus" w:date="2019-12-11T14:30:00Z">
        <w:r w:rsidRPr="009B6BCA">
          <w:rPr>
            <w:rFonts w:ascii="Courier New" w:hAnsi="Courier New" w:cs="Courier New"/>
            <w:rtl/>
          </w:rPr>
          <w:delText>بها مدة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67" w:author="Transkribus" w:date="2019-12-11T14:30:00Z">
        <w:r w:rsidRPr="00EE6742">
          <w:rPr>
            <w:rFonts w:ascii="Courier New" w:hAnsi="Courier New" w:cs="Courier New"/>
            <w:rtl/>
          </w:rPr>
          <w:t>بهاهدة وكان بثردد الى الحامم</w:t>
        </w:r>
      </w:ins>
    </w:p>
    <w:p w:rsidR="009E1C49" w:rsidRPr="009B6BCA" w:rsidRDefault="009E1C49" w:rsidP="009E1C49">
      <w:pPr>
        <w:pStyle w:val="NurText"/>
        <w:bidi/>
        <w:rPr>
          <w:del w:id="2268" w:author="Transkribus" w:date="2019-12-11T14:30:00Z"/>
          <w:rFonts w:ascii="Courier New" w:hAnsi="Courier New" w:cs="Courier New"/>
        </w:rPr>
      </w:pPr>
      <w:dir w:val="rtl">
        <w:dir w:val="rtl">
          <w:del w:id="2269" w:author="Transkribus" w:date="2019-12-11T14:30:00Z">
            <w:r w:rsidRPr="009B6BCA">
              <w:rPr>
                <w:rFonts w:ascii="Courier New" w:hAnsi="Courier New" w:cs="Courier New"/>
                <w:rtl/>
              </w:rPr>
              <w:delText>وكان يتردد الى الجامع الاقصى</w:delText>
            </w:r>
          </w:del>
          <w:ins w:id="2270" w:author="Transkribus" w:date="2019-12-11T14:30:00Z">
            <w:r w:rsidRPr="00EE6742">
              <w:rPr>
                <w:rFonts w:ascii="Courier New" w:hAnsi="Courier New" w:cs="Courier New"/>
                <w:rtl/>
              </w:rPr>
              <w:t>الافصى</w:t>
            </w:r>
          </w:ins>
          <w:r w:rsidRPr="00EE6742">
            <w:rPr>
              <w:rFonts w:ascii="Courier New" w:hAnsi="Courier New" w:cs="Courier New"/>
              <w:rtl/>
            </w:rPr>
            <w:t xml:space="preserve"> ويشتغل الناس عليه </w:t>
          </w:r>
          <w:ins w:id="2271" w:author="Transkribus" w:date="2019-12-11T14:30:00Z">
            <w:r w:rsidRPr="00EE6742">
              <w:rPr>
                <w:rFonts w:ascii="Courier New" w:hAnsi="Courier New" w:cs="Courier New"/>
                <w:rtl/>
              </w:rPr>
              <w:t>م</w:t>
            </w:r>
          </w:ins>
          <w:r w:rsidRPr="00EE6742">
            <w:rPr>
              <w:rFonts w:ascii="Courier New" w:hAnsi="Courier New" w:cs="Courier New"/>
              <w:rtl/>
            </w:rPr>
            <w:t>بك</w:t>
          </w:r>
          <w:del w:id="2272" w:author="Transkribus" w:date="2019-12-11T14:30:00Z">
            <w:r w:rsidRPr="009B6BCA">
              <w:rPr>
                <w:rFonts w:ascii="Courier New" w:hAnsi="Courier New" w:cs="Courier New"/>
                <w:rtl/>
              </w:rPr>
              <w:delText>ث</w:delText>
            </w:r>
          </w:del>
          <w:ins w:id="2273" w:author="Transkribus" w:date="2019-12-11T14:30:00Z">
            <w:r w:rsidRPr="00EE6742">
              <w:rPr>
                <w:rFonts w:ascii="Courier New" w:hAnsi="Courier New" w:cs="Courier New"/>
                <w:rtl/>
              </w:rPr>
              <w:t>ن</w:t>
            </w:r>
          </w:ins>
          <w:r w:rsidRPr="00EE6742">
            <w:rPr>
              <w:rFonts w:ascii="Courier New" w:hAnsi="Courier New" w:cs="Courier New"/>
              <w:rtl/>
            </w:rPr>
            <w:t>ير من العلوم و</w:t>
          </w:r>
          <w:del w:id="2274" w:author="Transkribus" w:date="2019-12-11T14:30:00Z">
            <w:r w:rsidRPr="009B6BCA">
              <w:rPr>
                <w:rFonts w:ascii="Courier New" w:hAnsi="Courier New" w:cs="Courier New"/>
                <w:rtl/>
              </w:rPr>
              <w:delText>ص</w:delText>
            </w:r>
          </w:del>
          <w:ins w:id="2275" w:author="Transkribus" w:date="2019-12-11T14:30:00Z">
            <w:r w:rsidRPr="00EE6742">
              <w:rPr>
                <w:rFonts w:ascii="Courier New" w:hAnsi="Courier New" w:cs="Courier New"/>
                <w:rtl/>
              </w:rPr>
              <w:t>س</w:t>
            </w:r>
          </w:ins>
          <w:r w:rsidRPr="00EE6742">
            <w:rPr>
              <w:rFonts w:ascii="Courier New" w:hAnsi="Courier New" w:cs="Courier New"/>
              <w:rtl/>
            </w:rPr>
            <w:t xml:space="preserve">نف هنالك كتبا </w:t>
          </w:r>
          <w:del w:id="2276" w:author="Transkribus" w:date="2019-12-11T14:30:00Z">
            <w:r w:rsidRPr="009B6BCA">
              <w:rPr>
                <w:rFonts w:ascii="Courier New" w:hAnsi="Courier New" w:cs="Courier New"/>
                <w:rtl/>
              </w:rPr>
              <w:delText>كثيرة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ins w:id="2277" w:author="Transkribus" w:date="2019-12-11T14:30:00Z"/>
          <w:rFonts w:ascii="Courier New" w:hAnsi="Courier New" w:cs="Courier New"/>
        </w:rPr>
      </w:pPr>
      <w:dir w:val="rtl">
        <w:dir w:val="rtl">
          <w:ins w:id="2278" w:author="Transkribus" w:date="2019-12-11T14:30:00Z">
            <w:r w:rsidRPr="00EE6742">
              <w:rPr>
                <w:rFonts w:ascii="Courier New" w:hAnsi="Courier New" w:cs="Courier New"/>
                <w:rtl/>
              </w:rPr>
              <w:t xml:space="preserve">كشيرة </w:t>
            </w:r>
          </w:ins>
          <w:r w:rsidRPr="00EE6742">
            <w:rPr>
              <w:rFonts w:ascii="Courier New" w:hAnsi="Courier New" w:cs="Courier New"/>
              <w:rtl/>
            </w:rPr>
            <w:t xml:space="preserve">ثم </w:t>
          </w:r>
          <w:del w:id="2279" w:author="Transkribus" w:date="2019-12-11T14:30:00Z">
            <w:r w:rsidRPr="009B6BCA">
              <w:rPr>
                <w:rFonts w:ascii="Courier New" w:hAnsi="Courier New" w:cs="Courier New"/>
                <w:rtl/>
              </w:rPr>
              <w:delText>انه توجه الى دمشق ونزل بالمدرسة العزيزية بها</w:delText>
            </w:r>
          </w:del>
          <w:ins w:id="2280" w:author="Transkribus" w:date="2019-12-11T14:30:00Z">
            <w:r w:rsidRPr="00EE6742">
              <w:rPr>
                <w:rFonts w:ascii="Courier New" w:hAnsi="Courier New" w:cs="Courier New"/>
                <w:rtl/>
              </w:rPr>
              <w:t>الله يوجسه الى</w:t>
            </w:r>
          </w:ins>
          <w:r>
            <w:t>‬</w:t>
          </w:r>
          <w:r>
            <w:t>‬</w:t>
          </w:r>
        </w:dir>
      </w:dir>
    </w:p>
    <w:p w:rsidR="009E1C49" w:rsidRPr="00EE6742" w:rsidRDefault="009E1C49" w:rsidP="009E1C49">
      <w:pPr>
        <w:pStyle w:val="NurText"/>
        <w:bidi/>
        <w:rPr>
          <w:rFonts w:ascii="Courier New" w:hAnsi="Courier New" w:cs="Courier New"/>
        </w:rPr>
      </w:pPr>
      <w:ins w:id="2281" w:author="Transkribus" w:date="2019-12-11T14:30:00Z">
        <w:r w:rsidRPr="00EE6742">
          <w:rPr>
            <w:rFonts w:ascii="Courier New" w:hAnsi="Courier New" w:cs="Courier New"/>
            <w:rtl/>
          </w:rPr>
          <w:t>٥مسق وفزل بالمدرصة العزيز يةها</w:t>
        </w:r>
      </w:ins>
      <w:r w:rsidRPr="00EE6742">
        <w:rPr>
          <w:rFonts w:ascii="Courier New" w:hAnsi="Courier New" w:cs="Courier New"/>
          <w:rtl/>
        </w:rPr>
        <w:t xml:space="preserve"> وذلك فى </w:t>
      </w:r>
      <w:del w:id="2282" w:author="Transkribus" w:date="2019-12-11T14:30:00Z">
        <w:r w:rsidRPr="009B6BCA">
          <w:rPr>
            <w:rFonts w:ascii="Courier New" w:hAnsi="Courier New" w:cs="Courier New"/>
            <w:rtl/>
          </w:rPr>
          <w:delText>سنة اربع وستمائة وشرع</w:delText>
        </w:r>
      </w:del>
      <w:ins w:id="2283" w:author="Transkribus" w:date="2019-12-11T14:30:00Z">
        <w:r w:rsidRPr="00EE6742">
          <w:rPr>
            <w:rFonts w:ascii="Courier New" w:hAnsi="Courier New" w:cs="Courier New"/>
            <w:rtl/>
          </w:rPr>
          <w:t>ستة أريع وسثماتة وشرح</w:t>
        </w:r>
      </w:ins>
      <w:r w:rsidRPr="00EE6742">
        <w:rPr>
          <w:rFonts w:ascii="Courier New" w:hAnsi="Courier New" w:cs="Courier New"/>
          <w:rtl/>
        </w:rPr>
        <w:t xml:space="preserve"> فى ال</w:t>
      </w:r>
      <w:del w:id="2284" w:author="Transkribus" w:date="2019-12-11T14:30:00Z">
        <w:r w:rsidRPr="009B6BCA">
          <w:rPr>
            <w:rFonts w:ascii="Courier New" w:hAnsi="Courier New" w:cs="Courier New"/>
            <w:rtl/>
          </w:rPr>
          <w:delText>ت</w:delText>
        </w:r>
      </w:del>
      <w:ins w:id="2285" w:author="Transkribus" w:date="2019-12-11T14:30:00Z">
        <w:r w:rsidRPr="00EE6742">
          <w:rPr>
            <w:rFonts w:ascii="Courier New" w:hAnsi="Courier New" w:cs="Courier New"/>
            <w:rtl/>
          </w:rPr>
          <w:t>ن</w:t>
        </w:r>
      </w:ins>
      <w:r w:rsidRPr="00EE6742">
        <w:rPr>
          <w:rFonts w:ascii="Courier New" w:hAnsi="Courier New" w:cs="Courier New"/>
          <w:rtl/>
        </w:rPr>
        <w:t>دريس</w:t>
      </w:r>
    </w:p>
    <w:p w:rsidR="009E1C49" w:rsidRPr="009B6BCA" w:rsidRDefault="009E1C49" w:rsidP="009E1C49">
      <w:pPr>
        <w:pStyle w:val="NurText"/>
        <w:bidi/>
        <w:rPr>
          <w:del w:id="2286" w:author="Transkribus" w:date="2019-12-11T14:30:00Z"/>
          <w:rFonts w:ascii="Courier New" w:hAnsi="Courier New" w:cs="Courier New"/>
        </w:rPr>
      </w:pPr>
      <w:r w:rsidRPr="00EE6742">
        <w:rPr>
          <w:rFonts w:ascii="Courier New" w:hAnsi="Courier New" w:cs="Courier New"/>
          <w:rtl/>
        </w:rPr>
        <w:t xml:space="preserve">والاشتغال وكان </w:t>
      </w:r>
      <w:del w:id="2287" w:author="Transkribus" w:date="2019-12-11T14:30:00Z">
        <w:r w:rsidRPr="009B6BCA">
          <w:rPr>
            <w:rFonts w:ascii="Courier New" w:hAnsi="Courier New" w:cs="Courier New"/>
            <w:rtl/>
          </w:rPr>
          <w:delText>ي</w:delText>
        </w:r>
      </w:del>
      <w:ins w:id="2288" w:author="Transkribus" w:date="2019-12-11T14:30:00Z">
        <w:r w:rsidRPr="00EE6742">
          <w:rPr>
            <w:rFonts w:ascii="Courier New" w:hAnsi="Courier New" w:cs="Courier New"/>
            <w:rtl/>
          </w:rPr>
          <w:t>ب</w:t>
        </w:r>
      </w:ins>
      <w:r w:rsidRPr="00EE6742">
        <w:rPr>
          <w:rFonts w:ascii="Courier New" w:hAnsi="Courier New" w:cs="Courier New"/>
          <w:rtl/>
        </w:rPr>
        <w:t>ات</w:t>
      </w:r>
      <w:del w:id="2289" w:author="Transkribus" w:date="2019-12-11T14:30:00Z">
        <w:r w:rsidRPr="009B6BCA">
          <w:rPr>
            <w:rFonts w:ascii="Courier New" w:hAnsi="Courier New" w:cs="Courier New"/>
            <w:rtl/>
          </w:rPr>
          <w:delText>ي</w:delText>
        </w:r>
      </w:del>
      <w:ins w:id="2290" w:author="Transkribus" w:date="2019-12-11T14:30:00Z">
        <w:r w:rsidRPr="00EE6742">
          <w:rPr>
            <w:rFonts w:ascii="Courier New" w:hAnsi="Courier New" w:cs="Courier New"/>
            <w:rtl/>
          </w:rPr>
          <w:t>ب</w:t>
        </w:r>
      </w:ins>
      <w:r w:rsidRPr="00EE6742">
        <w:rPr>
          <w:rFonts w:ascii="Courier New" w:hAnsi="Courier New" w:cs="Courier New"/>
          <w:rtl/>
        </w:rPr>
        <w:t xml:space="preserve">ه خلق </w:t>
      </w:r>
      <w:del w:id="2291" w:author="Transkribus" w:date="2019-12-11T14:30:00Z">
        <w:r w:rsidRPr="009B6BCA">
          <w:rPr>
            <w:rFonts w:ascii="Courier New" w:hAnsi="Courier New" w:cs="Courier New"/>
            <w:rtl/>
          </w:rPr>
          <w:delText>كثير يشتغلون</w:delText>
        </w:r>
      </w:del>
      <w:ins w:id="2292" w:author="Transkribus" w:date="2019-12-11T14:30:00Z">
        <w:r w:rsidRPr="00EE6742">
          <w:rPr>
            <w:rFonts w:ascii="Courier New" w:hAnsi="Courier New" w:cs="Courier New"/>
            <w:rtl/>
          </w:rPr>
          <w:t>كتير بشتغلون</w:t>
        </w:r>
      </w:ins>
      <w:r w:rsidRPr="00EE6742">
        <w:rPr>
          <w:rFonts w:ascii="Courier New" w:hAnsi="Courier New" w:cs="Courier New"/>
          <w:rtl/>
        </w:rPr>
        <w:t xml:space="preserve"> عليه </w:t>
      </w:r>
      <w:del w:id="2293" w:author="Transkribus" w:date="2019-12-11T14:30:00Z">
        <w:r w:rsidRPr="009B6BCA">
          <w:rPr>
            <w:rFonts w:ascii="Courier New" w:hAnsi="Courier New" w:cs="Courier New"/>
            <w:rtl/>
          </w:rPr>
          <w:delText>ويقراون اصنافا من</w:delText>
        </w:r>
      </w:del>
      <w:ins w:id="2294" w:author="Transkribus" w:date="2019-12-11T14:30:00Z">
        <w:r w:rsidRPr="00EE6742">
          <w:rPr>
            <w:rFonts w:ascii="Courier New" w:hAnsi="Courier New" w:cs="Courier New"/>
            <w:rtl/>
          </w:rPr>
          <w:t>ويعرون أسناقامن</w:t>
        </w:r>
      </w:ins>
      <w:r w:rsidRPr="00EE6742">
        <w:rPr>
          <w:rFonts w:ascii="Courier New" w:hAnsi="Courier New" w:cs="Courier New"/>
          <w:rtl/>
        </w:rPr>
        <w:t xml:space="preserve"> العلوم</w:t>
      </w:r>
      <w:del w:id="229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del w:id="2296" w:author="Transkribus" w:date="2019-12-11T14:30:00Z">
            <w:r w:rsidRPr="009B6BCA">
              <w:rPr>
                <w:rFonts w:ascii="Courier New" w:hAnsi="Courier New" w:cs="Courier New"/>
                <w:rtl/>
              </w:rPr>
              <w:delText>وتميز</w:delText>
            </w:r>
          </w:del>
          <w:ins w:id="2297" w:author="Transkribus" w:date="2019-12-11T14:30:00Z">
            <w:r w:rsidRPr="00EE6742">
              <w:rPr>
                <w:rFonts w:ascii="Courier New" w:hAnsi="Courier New" w:cs="Courier New"/>
                <w:rtl/>
              </w:rPr>
              <w:t xml:space="preserve"> وغمين</w:t>
            </w:r>
          </w:ins>
          <w:r w:rsidRPr="00EE6742">
            <w:rPr>
              <w:rFonts w:ascii="Courier New" w:hAnsi="Courier New" w:cs="Courier New"/>
              <w:rtl/>
            </w:rPr>
            <w:t xml:space="preserve"> فى صناعة</w:t>
          </w:r>
          <w:r>
            <w:t>‬</w:t>
          </w:r>
          <w:r>
            <w:t>‬</w:t>
          </w:r>
        </w:dir>
      </w:dir>
    </w:p>
    <w:p w:rsidR="009E1C49" w:rsidRPr="009B6BCA" w:rsidRDefault="009E1C49" w:rsidP="009E1C49">
      <w:pPr>
        <w:pStyle w:val="NurText"/>
        <w:bidi/>
        <w:rPr>
          <w:del w:id="2298" w:author="Transkribus" w:date="2019-12-11T14:30:00Z"/>
          <w:rFonts w:ascii="Courier New" w:hAnsi="Courier New" w:cs="Courier New"/>
        </w:rPr>
      </w:pPr>
      <w:r w:rsidRPr="00EE6742">
        <w:rPr>
          <w:rFonts w:ascii="Courier New" w:hAnsi="Courier New" w:cs="Courier New"/>
          <w:rtl/>
        </w:rPr>
        <w:t xml:space="preserve">الطب </w:t>
      </w:r>
      <w:del w:id="2299" w:author="Transkribus" w:date="2019-12-11T14:30:00Z">
        <w:r w:rsidRPr="009B6BCA">
          <w:rPr>
            <w:rFonts w:ascii="Courier New" w:hAnsi="Courier New" w:cs="Courier New"/>
            <w:rtl/>
          </w:rPr>
          <w:delText>بدمشق صنف</w:delText>
        </w:r>
      </w:del>
      <w:ins w:id="2300" w:author="Transkribus" w:date="2019-12-11T14:30:00Z">
        <w:r w:rsidRPr="00EE6742">
          <w:rPr>
            <w:rFonts w:ascii="Courier New" w:hAnsi="Courier New" w:cs="Courier New"/>
            <w:rtl/>
          </w:rPr>
          <w:t>بد مسق وسيف</w:t>
        </w:r>
      </w:ins>
      <w:r w:rsidRPr="00EE6742">
        <w:rPr>
          <w:rFonts w:ascii="Courier New" w:hAnsi="Courier New" w:cs="Courier New"/>
          <w:rtl/>
        </w:rPr>
        <w:t xml:space="preserve"> فى </w:t>
      </w:r>
      <w:del w:id="2301" w:author="Transkribus" w:date="2019-12-11T14:30:00Z">
        <w:r w:rsidRPr="009B6BCA">
          <w:rPr>
            <w:rFonts w:ascii="Courier New" w:hAnsi="Courier New" w:cs="Courier New"/>
            <w:rtl/>
          </w:rPr>
          <w:delText>هذا</w:delText>
        </w:r>
      </w:del>
      <w:ins w:id="2302" w:author="Transkribus" w:date="2019-12-11T14:30:00Z">
        <w:r w:rsidRPr="00EE6742">
          <w:rPr>
            <w:rFonts w:ascii="Courier New" w:hAnsi="Courier New" w:cs="Courier New"/>
            <w:rtl/>
          </w:rPr>
          <w:t>هذ ا</w:t>
        </w:r>
      </w:ins>
      <w:r w:rsidRPr="00EE6742">
        <w:rPr>
          <w:rFonts w:ascii="Courier New" w:hAnsi="Courier New" w:cs="Courier New"/>
          <w:rtl/>
        </w:rPr>
        <w:t xml:space="preserve"> الفن كتبا </w:t>
      </w:r>
      <w:del w:id="2303" w:author="Transkribus" w:date="2019-12-11T14:30:00Z">
        <w:r w:rsidRPr="009B6BCA">
          <w:rPr>
            <w:rFonts w:ascii="Courier New" w:hAnsi="Courier New" w:cs="Courier New"/>
            <w:rtl/>
          </w:rPr>
          <w:delText>كثيرة وعرف</w:delText>
        </w:r>
      </w:del>
      <w:ins w:id="2304" w:author="Transkribus" w:date="2019-12-11T14:30:00Z">
        <w:r w:rsidRPr="00EE6742">
          <w:rPr>
            <w:rFonts w:ascii="Courier New" w:hAnsi="Courier New" w:cs="Courier New"/>
            <w:rtl/>
          </w:rPr>
          <w:t>كتير موعرف</w:t>
        </w:r>
      </w:ins>
      <w:r w:rsidRPr="00EE6742">
        <w:rPr>
          <w:rFonts w:ascii="Courier New" w:hAnsi="Courier New" w:cs="Courier New"/>
          <w:rtl/>
        </w:rPr>
        <w:t xml:space="preserve"> به</w:t>
      </w:r>
      <w:del w:id="230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2306" w:author="Transkribus" w:date="2019-12-11T14:30:00Z"/>
          <w:rFonts w:ascii="Courier New" w:hAnsi="Courier New" w:cs="Courier New"/>
        </w:rPr>
      </w:pPr>
      <w:dir w:val="rtl">
        <w:dir w:val="rtl">
          <w:del w:id="2307" w:author="Transkribus" w:date="2019-12-11T14:30:00Z">
            <w:r w:rsidRPr="009B6BCA">
              <w:rPr>
                <w:rFonts w:ascii="Courier New" w:hAnsi="Courier New" w:cs="Courier New"/>
                <w:rtl/>
              </w:rPr>
              <w:delText>واما قبل</w:delText>
            </w:r>
          </w:del>
          <w:ins w:id="2308" w:author="Transkribus" w:date="2019-12-11T14:30:00Z">
            <w:r w:rsidRPr="00EE6742">
              <w:rPr>
                <w:rFonts w:ascii="Courier New" w:hAnsi="Courier New" w:cs="Courier New"/>
                <w:rtl/>
              </w:rPr>
              <w:t xml:space="preserve"> وأماقبل</w:t>
            </w:r>
          </w:ins>
          <w:r w:rsidRPr="00EE6742">
            <w:rPr>
              <w:rFonts w:ascii="Courier New" w:hAnsi="Courier New" w:cs="Courier New"/>
              <w:rtl/>
            </w:rPr>
            <w:t xml:space="preserve"> ذلك </w:t>
          </w:r>
          <w:del w:id="2309" w:author="Transkribus" w:date="2019-12-11T14:30:00Z">
            <w:r w:rsidRPr="009B6BCA">
              <w:rPr>
                <w:rFonts w:ascii="Courier New" w:hAnsi="Courier New" w:cs="Courier New"/>
                <w:rtl/>
              </w:rPr>
              <w:delText>فانما كانت شهرته بعلم النحو واقام بدمشق مدة وانتفع</w:delText>
            </w:r>
          </w:del>
          <w:ins w:id="2310" w:author="Transkribus" w:date="2019-12-11T14:30:00Z">
            <w:r w:rsidRPr="00EE6742">
              <w:rPr>
                <w:rFonts w:ascii="Courier New" w:hAnsi="Courier New" w:cs="Courier New"/>
                <w:rtl/>
              </w:rPr>
              <w:t>ثاثما كاتت شهربة</w:t>
            </w:r>
          </w:ins>
          <w:r>
            <w:t>‬</w:t>
          </w:r>
          <w:r>
            <w:t>‬</w:t>
          </w:r>
        </w:dir>
      </w:dir>
    </w:p>
    <w:p w:rsidR="009E1C49" w:rsidRPr="009B6BCA" w:rsidRDefault="009E1C49" w:rsidP="009E1C49">
      <w:pPr>
        <w:pStyle w:val="NurText"/>
        <w:bidi/>
        <w:rPr>
          <w:del w:id="2311" w:author="Transkribus" w:date="2019-12-11T14:30:00Z"/>
          <w:rFonts w:ascii="Courier New" w:hAnsi="Courier New" w:cs="Courier New"/>
        </w:rPr>
      </w:pPr>
      <w:ins w:id="2312" w:author="Transkribus" w:date="2019-12-11T14:30:00Z">
        <w:r w:rsidRPr="00EE6742">
          <w:rPr>
            <w:rFonts w:ascii="Courier New" w:hAnsi="Courier New" w:cs="Courier New"/>
            <w:rtl/>
          </w:rPr>
          <w:t>ابعلم النجوواقام بد مسق هذة والتفع</w:t>
        </w:r>
      </w:ins>
      <w:r w:rsidRPr="00EE6742">
        <w:rPr>
          <w:rFonts w:ascii="Courier New" w:hAnsi="Courier New" w:cs="Courier New"/>
          <w:rtl/>
        </w:rPr>
        <w:t xml:space="preserve"> الناس </w:t>
      </w:r>
      <w:del w:id="2313" w:author="Transkribus" w:date="2019-12-11T14:30:00Z">
        <w:r w:rsidRPr="009B6BCA">
          <w:rPr>
            <w:rFonts w:ascii="Courier New" w:hAnsi="Courier New" w:cs="Courier New"/>
            <w:rtl/>
          </w:rPr>
          <w:delText>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rFonts w:ascii="Courier New" w:hAnsi="Courier New" w:cs="Courier New"/>
        </w:rPr>
      </w:pPr>
      <w:dir w:val="rtl">
        <w:dir w:val="rtl">
          <w:ins w:id="2314" w:author="Transkribus" w:date="2019-12-11T14:30:00Z">
            <w:r w:rsidRPr="00EE6742">
              <w:rPr>
                <w:rFonts w:ascii="Courier New" w:hAnsi="Courier New" w:cs="Courier New"/>
                <w:rtl/>
              </w:rPr>
              <w:t xml:space="preserve">ب- </w:t>
            </w:r>
          </w:ins>
          <w:r w:rsidRPr="00EE6742">
            <w:rPr>
              <w:rFonts w:ascii="Courier New" w:hAnsi="Courier New" w:cs="Courier New"/>
              <w:rtl/>
            </w:rPr>
            <w:t>ثم ا</w:t>
          </w:r>
          <w:del w:id="2315" w:author="Transkribus" w:date="2019-12-11T14:30:00Z">
            <w:r w:rsidRPr="009B6BCA">
              <w:rPr>
                <w:rFonts w:ascii="Courier New" w:hAnsi="Courier New" w:cs="Courier New"/>
                <w:rtl/>
              </w:rPr>
              <w:delText>ن</w:delText>
            </w:r>
          </w:del>
          <w:ins w:id="2316" w:author="Transkribus" w:date="2019-12-11T14:30:00Z">
            <w:r w:rsidRPr="00EE6742">
              <w:rPr>
                <w:rFonts w:ascii="Courier New" w:hAnsi="Courier New" w:cs="Courier New"/>
                <w:rtl/>
              </w:rPr>
              <w:t>ل</w:t>
            </w:r>
          </w:ins>
          <w:r w:rsidRPr="00EE6742">
            <w:rPr>
              <w:rFonts w:ascii="Courier New" w:hAnsi="Courier New" w:cs="Courier New"/>
              <w:rtl/>
            </w:rPr>
            <w:t xml:space="preserve">ه سافر الى </w:t>
          </w:r>
          <w:del w:id="2317" w:author="Transkribus" w:date="2019-12-11T14:30:00Z">
            <w:r w:rsidRPr="009B6BCA">
              <w:rPr>
                <w:rFonts w:ascii="Courier New" w:hAnsi="Courier New" w:cs="Courier New"/>
                <w:rtl/>
              </w:rPr>
              <w:delText>حلب وقصد</w:delText>
            </w:r>
          </w:del>
          <w:ins w:id="2318" w:author="Transkribus" w:date="2019-12-11T14:30:00Z">
            <w:r w:rsidRPr="00EE6742">
              <w:rPr>
                <w:rFonts w:ascii="Courier New" w:hAnsi="Courier New" w:cs="Courier New"/>
                <w:rtl/>
              </w:rPr>
              <w:t>خلي ونسد</w:t>
            </w:r>
          </w:ins>
          <w:r w:rsidRPr="00EE6742">
            <w:rPr>
              <w:rFonts w:ascii="Courier New" w:hAnsi="Courier New" w:cs="Courier New"/>
              <w:rtl/>
            </w:rPr>
            <w:t xml:space="preserve"> بلاد الروم</w:t>
          </w:r>
          <w:del w:id="231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20" w:author="Transkribus" w:date="2019-12-11T14:30:00Z">
            <w:r w:rsidRPr="00EE6742">
              <w:rPr>
                <w:rFonts w:ascii="Courier New" w:hAnsi="Courier New" w:cs="Courier New"/>
                <w:rtl/>
              </w:rPr>
              <w:t xml:space="preserve"> واقام٣</w:t>
            </w:r>
          </w:ins>
          <w:r>
            <w:t>‬</w:t>
          </w:r>
          <w:r>
            <w:t>‬</w:t>
          </w:r>
        </w:dir>
      </w:dir>
    </w:p>
    <w:p w:rsidR="009E1C49" w:rsidRPr="00EE6742" w:rsidRDefault="009E1C49" w:rsidP="009E1C49">
      <w:pPr>
        <w:pStyle w:val="NurText"/>
        <w:bidi/>
        <w:rPr>
          <w:rFonts w:ascii="Courier New" w:hAnsi="Courier New" w:cs="Courier New"/>
        </w:rPr>
      </w:pPr>
      <w:dir w:val="rtl">
        <w:dir w:val="rtl">
          <w:del w:id="2321" w:author="Transkribus" w:date="2019-12-11T14:30:00Z">
            <w:r w:rsidRPr="009B6BCA">
              <w:rPr>
                <w:rFonts w:ascii="Courier New" w:hAnsi="Courier New" w:cs="Courier New"/>
                <w:rtl/>
              </w:rPr>
              <w:delText>واقام بها سنين كثيرة</w:delText>
            </w:r>
          </w:del>
          <w:ins w:id="2322" w:author="Transkribus" w:date="2019-12-11T14:30:00Z">
            <w:r w:rsidRPr="00EE6742">
              <w:rPr>
                <w:rFonts w:ascii="Courier New" w:hAnsi="Courier New" w:cs="Courier New"/>
                <w:rtl/>
              </w:rPr>
              <w:t>اسنين كثيرم</w:t>
            </w:r>
          </w:ins>
          <w:r w:rsidRPr="00EE6742">
            <w:rPr>
              <w:rFonts w:ascii="Courier New" w:hAnsi="Courier New" w:cs="Courier New"/>
              <w:rtl/>
            </w:rPr>
            <w:t xml:space="preserve"> وكان فى خدمة الملك علاء الدين داود بن بهرا</w:t>
          </w:r>
          <w:del w:id="2323" w:author="Transkribus" w:date="2019-12-11T14:30:00Z">
            <w:r w:rsidRPr="009B6BCA">
              <w:rPr>
                <w:rFonts w:ascii="Courier New" w:hAnsi="Courier New" w:cs="Courier New"/>
                <w:rtl/>
              </w:rPr>
              <w:delText>ن</w:delText>
            </w:r>
          </w:del>
          <w:ins w:id="2324" w:author="Transkribus" w:date="2019-12-11T14:30:00Z">
            <w:r w:rsidRPr="00EE6742">
              <w:rPr>
                <w:rFonts w:ascii="Courier New" w:hAnsi="Courier New" w:cs="Courier New"/>
                <w:rtl/>
              </w:rPr>
              <w:t>م</w:t>
            </w:r>
          </w:ins>
          <w:r w:rsidRPr="00EE6742">
            <w:rPr>
              <w:rFonts w:ascii="Courier New" w:hAnsi="Courier New" w:cs="Courier New"/>
              <w:rtl/>
            </w:rPr>
            <w:t xml:space="preserve"> صاحب </w:t>
          </w:r>
          <w:del w:id="2325" w:author="Transkribus" w:date="2019-12-11T14:30:00Z">
            <w:r w:rsidRPr="009B6BCA">
              <w:rPr>
                <w:rFonts w:ascii="Courier New" w:hAnsi="Courier New" w:cs="Courier New"/>
                <w:rtl/>
              </w:rPr>
              <w:delText>ارزنجان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26" w:author="Transkribus" w:date="2019-12-11T14:30:00Z">
            <w:r w:rsidRPr="00EE6742">
              <w:rPr>
                <w:rFonts w:ascii="Courier New" w:hAnsi="Courier New" w:cs="Courier New"/>
                <w:rtl/>
              </w:rPr>
              <w:t>ارزيسان وكان مكبنا عثدة</w:t>
            </w:r>
          </w:ins>
          <w:r>
            <w:t>‬</w:t>
          </w:r>
          <w:r>
            <w:t>‬</w:t>
          </w:r>
        </w:dir>
      </w:dir>
    </w:p>
    <w:p w:rsidR="009E1C49" w:rsidRPr="00EE6742" w:rsidRDefault="009E1C49" w:rsidP="009E1C49">
      <w:pPr>
        <w:pStyle w:val="NurText"/>
        <w:bidi/>
        <w:rPr>
          <w:rFonts w:ascii="Courier New" w:hAnsi="Courier New" w:cs="Courier New"/>
        </w:rPr>
      </w:pPr>
      <w:dir w:val="rtl">
        <w:dir w:val="rtl">
          <w:del w:id="2327" w:author="Transkribus" w:date="2019-12-11T14:30:00Z">
            <w:r w:rsidRPr="009B6BCA">
              <w:rPr>
                <w:rFonts w:ascii="Courier New" w:hAnsi="Courier New" w:cs="Courier New"/>
                <w:rtl/>
              </w:rPr>
              <w:delText>وكان مكينا عنده عظيم</w:delText>
            </w:r>
          </w:del>
          <w:ins w:id="2328" w:author="Transkribus" w:date="2019-12-11T14:30:00Z">
            <w:r w:rsidRPr="00EE6742">
              <w:rPr>
                <w:rFonts w:ascii="Courier New" w:hAnsi="Courier New" w:cs="Courier New"/>
                <w:rtl/>
              </w:rPr>
              <w:t>عطم</w:t>
            </w:r>
          </w:ins>
          <w:r w:rsidRPr="00EE6742">
            <w:rPr>
              <w:rFonts w:ascii="Courier New" w:hAnsi="Courier New" w:cs="Courier New"/>
              <w:rtl/>
            </w:rPr>
            <w:t xml:space="preserve"> المنزلة وله </w:t>
          </w:r>
          <w:del w:id="2329" w:author="Transkribus" w:date="2019-12-11T14:30:00Z">
            <w:r w:rsidRPr="009B6BCA">
              <w:rPr>
                <w:rFonts w:ascii="Courier New" w:hAnsi="Courier New" w:cs="Courier New"/>
                <w:rtl/>
              </w:rPr>
              <w:delText>من الجامكية</w:delText>
            </w:r>
          </w:del>
          <w:ins w:id="2330" w:author="Transkribus" w:date="2019-12-11T14:30:00Z">
            <w:r w:rsidRPr="00EE6742">
              <w:rPr>
                <w:rFonts w:ascii="Courier New" w:hAnsi="Courier New" w:cs="Courier New"/>
                <w:rtl/>
              </w:rPr>
              <w:t>منه الحسامكبة</w:t>
            </w:r>
          </w:ins>
          <w:r w:rsidRPr="00EE6742">
            <w:rPr>
              <w:rFonts w:ascii="Courier New" w:hAnsi="Courier New" w:cs="Courier New"/>
              <w:rtl/>
            </w:rPr>
            <w:t xml:space="preserve"> الوافرة والافتقادات </w:t>
          </w:r>
          <w:del w:id="2331" w:author="Transkribus" w:date="2019-12-11T14:30:00Z">
            <w:r w:rsidRPr="009B6BCA">
              <w:rPr>
                <w:rFonts w:ascii="Courier New" w:hAnsi="Courier New" w:cs="Courier New"/>
                <w:rtl/>
              </w:rPr>
              <w:delText>الكثيرة وصنف</w:delText>
            </w:r>
          </w:del>
          <w:ins w:id="2332" w:author="Transkribus" w:date="2019-12-11T14:30:00Z">
            <w:r w:rsidRPr="00EE6742">
              <w:rPr>
                <w:rFonts w:ascii="Courier New" w:hAnsi="Courier New" w:cs="Courier New"/>
                <w:rtl/>
              </w:rPr>
              <w:t>الكتر م وستف</w:t>
            </w:r>
          </w:ins>
          <w:r w:rsidRPr="00EE6742">
            <w:rPr>
              <w:rFonts w:ascii="Courier New" w:hAnsi="Courier New" w:cs="Courier New"/>
              <w:rtl/>
            </w:rPr>
            <w:t xml:space="preserve"> باسمه عدة </w:t>
          </w:r>
          <w:del w:id="2333" w:author="Transkribus" w:date="2019-12-11T14:30:00Z">
            <w:r w:rsidRPr="009B6BCA">
              <w:rPr>
                <w:rFonts w:ascii="Courier New" w:hAnsi="Courier New" w:cs="Courier New"/>
                <w:rtl/>
              </w:rPr>
              <w:delText>كتب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34" w:author="Transkribus" w:date="2019-12-11T14:30:00Z">
            <w:r w:rsidRPr="00EE6742">
              <w:rPr>
                <w:rFonts w:ascii="Courier New" w:hAnsi="Courier New" w:cs="Courier New"/>
                <w:rtl/>
              </w:rPr>
              <w:t>ك٣تب وكمان</w:t>
            </w:r>
          </w:ins>
          <w:r>
            <w:t>‬</w:t>
          </w:r>
          <w:r>
            <w:t>‬</w:t>
          </w:r>
        </w:dir>
      </w:dir>
    </w:p>
    <w:p w:rsidR="009E1C49" w:rsidRPr="009B6BCA" w:rsidRDefault="009E1C49" w:rsidP="009E1C49">
      <w:pPr>
        <w:pStyle w:val="NurText"/>
        <w:bidi/>
        <w:rPr>
          <w:del w:id="2335" w:author="Transkribus" w:date="2019-12-11T14:30:00Z"/>
          <w:rFonts w:ascii="Courier New" w:hAnsi="Courier New" w:cs="Courier New"/>
        </w:rPr>
      </w:pPr>
      <w:dir w:val="rtl">
        <w:dir w:val="rtl">
          <w:del w:id="2336" w:author="Transkribus" w:date="2019-12-11T14:30:00Z">
            <w:r w:rsidRPr="009B6BCA">
              <w:rPr>
                <w:rFonts w:ascii="Courier New" w:hAnsi="Courier New" w:cs="Courier New"/>
                <w:rtl/>
              </w:rPr>
              <w:delText xml:space="preserve">وكان </w:delText>
            </w:r>
          </w:del>
          <w:r w:rsidRPr="00EE6742">
            <w:rPr>
              <w:rFonts w:ascii="Courier New" w:hAnsi="Courier New" w:cs="Courier New"/>
              <w:rtl/>
            </w:rPr>
            <w:t>هذا الملك عالى الهمة ك</w:t>
          </w:r>
          <w:del w:id="2337" w:author="Transkribus" w:date="2019-12-11T14:30:00Z">
            <w:r w:rsidRPr="009B6BCA">
              <w:rPr>
                <w:rFonts w:ascii="Courier New" w:hAnsi="Courier New" w:cs="Courier New"/>
                <w:rtl/>
              </w:rPr>
              <w:delText>ث</w:delText>
            </w:r>
          </w:del>
          <w:ins w:id="2338" w:author="Transkribus" w:date="2019-12-11T14:30:00Z">
            <w:r w:rsidRPr="00EE6742">
              <w:rPr>
                <w:rFonts w:ascii="Courier New" w:hAnsi="Courier New" w:cs="Courier New"/>
                <w:rtl/>
              </w:rPr>
              <w:t>ت</w:t>
            </w:r>
          </w:ins>
          <w:r w:rsidRPr="00EE6742">
            <w:rPr>
              <w:rFonts w:ascii="Courier New" w:hAnsi="Courier New" w:cs="Courier New"/>
              <w:rtl/>
            </w:rPr>
            <w:t xml:space="preserve">ير الحياء </w:t>
          </w:r>
          <w:del w:id="2339" w:author="Transkribus" w:date="2019-12-11T14:30:00Z">
            <w:r w:rsidRPr="009B6BCA">
              <w:rPr>
                <w:rFonts w:ascii="Courier New" w:hAnsi="Courier New" w:cs="Courier New"/>
                <w:rtl/>
              </w:rPr>
              <w:delText>كريم النفس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9E1C49" w:rsidRPr="00EE6742" w:rsidRDefault="009E1C49" w:rsidP="009E1C49">
      <w:pPr>
        <w:pStyle w:val="NurText"/>
        <w:bidi/>
        <w:rPr>
          <w:rFonts w:ascii="Courier New" w:hAnsi="Courier New" w:cs="Courier New"/>
        </w:rPr>
      </w:pPr>
      <w:dir w:val="rtl">
        <w:dir w:val="rtl">
          <w:ins w:id="2340" w:author="Transkribus" w:date="2019-12-11T14:30:00Z">
            <w:r w:rsidRPr="00EE6742">
              <w:rPr>
                <w:rFonts w:ascii="Courier New" w:hAnsi="Courier New" w:cs="Courier New"/>
                <w:rtl/>
              </w:rPr>
              <w:t xml:space="preserve">كمريم النقس </w:t>
            </w:r>
          </w:ins>
          <w:r w:rsidRPr="00EE6742">
            <w:rPr>
              <w:rFonts w:ascii="Courier New" w:hAnsi="Courier New" w:cs="Courier New"/>
              <w:rtl/>
            </w:rPr>
            <w:t xml:space="preserve">وقد </w:t>
          </w:r>
          <w:del w:id="2341" w:author="Transkribus" w:date="2019-12-11T14:30:00Z">
            <w:r w:rsidRPr="009B6BCA">
              <w:rPr>
                <w:rFonts w:ascii="Courier New" w:hAnsi="Courier New" w:cs="Courier New"/>
                <w:rtl/>
              </w:rPr>
              <w:delText>اشتغل بشيء</w:delText>
            </w:r>
          </w:del>
          <w:ins w:id="2342" w:author="Transkribus" w:date="2019-12-11T14:30:00Z">
            <w:r w:rsidRPr="00EE6742">
              <w:rPr>
                <w:rFonts w:ascii="Courier New" w:hAnsi="Courier New" w:cs="Courier New"/>
                <w:rtl/>
              </w:rPr>
              <w:t>اسشتغل بسى</w:t>
            </w:r>
          </w:ins>
          <w:r w:rsidRPr="00EE6742">
            <w:rPr>
              <w:rFonts w:ascii="Courier New" w:hAnsi="Courier New" w:cs="Courier New"/>
              <w:rtl/>
            </w:rPr>
            <w:t xml:space="preserve"> من العلوم ولم </w:t>
          </w:r>
          <w:del w:id="2343" w:author="Transkribus" w:date="2019-12-11T14:30:00Z">
            <w:r w:rsidRPr="009B6BCA">
              <w:rPr>
                <w:rFonts w:ascii="Courier New" w:hAnsi="Courier New" w:cs="Courier New"/>
                <w:rtl/>
              </w:rPr>
              <w:delText>يزل فى خدمته الى ان استولى على ملكه صاحب ارزن الروم وهو السلطان كيقباد بن كيخسرو ابن قلج ارسلان ثم قبض على صاحب ارزنجان ولم يظهر له خبر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44" w:author="Transkribus" w:date="2019-12-11T14:30:00Z">
            <w:r w:rsidRPr="00EE6742">
              <w:rPr>
                <w:rFonts w:ascii="Courier New" w:hAnsi="Courier New" w:cs="Courier New"/>
                <w:rtl/>
              </w:rPr>
              <w:t>بنزل فى خديبة</w:t>
            </w:r>
          </w:ins>
          <w:r>
            <w:t>‬</w:t>
          </w:r>
          <w:r>
            <w:t>‬</w:t>
          </w:r>
        </w:dir>
      </w:dir>
    </w:p>
    <w:p w:rsidR="009E1C49" w:rsidRPr="00EE6742" w:rsidRDefault="009E1C49" w:rsidP="009E1C49">
      <w:pPr>
        <w:pStyle w:val="NurText"/>
        <w:bidi/>
        <w:rPr>
          <w:ins w:id="2345" w:author="Transkribus" w:date="2019-12-11T14:30:00Z"/>
          <w:rFonts w:ascii="Courier New" w:hAnsi="Courier New" w:cs="Courier New"/>
        </w:rPr>
      </w:pPr>
      <w:dir w:val="rtl">
        <w:dir w:val="rtl">
          <w:del w:id="2346" w:author="Transkribus" w:date="2019-12-11T14:30:00Z">
            <w:r w:rsidRPr="009B6BCA">
              <w:rPr>
                <w:rFonts w:ascii="Courier New" w:hAnsi="Courier New" w:cs="Courier New"/>
                <w:rtl/>
              </w:rPr>
              <w:delText>قال الشيخ</w:delText>
            </w:r>
          </w:del>
          <w:ins w:id="2347" w:author="Transkribus" w:date="2019-12-11T14:30:00Z">
            <w:r w:rsidRPr="00EE6742">
              <w:rPr>
                <w:rFonts w:ascii="Courier New" w:hAnsi="Courier New" w:cs="Courier New"/>
                <w:rtl/>
              </w:rPr>
              <w:t>ب أبلى ابن اسبولى على ملكه صاحت ارز ن الروم وهو السلطان كبعباد بن كيحسرو بن فلح أر سلان</w:t>
            </w:r>
          </w:ins>
          <w:r>
            <w:t>‬</w:t>
          </w:r>
          <w:r>
            <w:t>‬</w:t>
          </w:r>
        </w:dir>
      </w:dir>
    </w:p>
    <w:p w:rsidR="009E1C49" w:rsidRPr="00EE6742" w:rsidRDefault="009E1C49" w:rsidP="009E1C49">
      <w:pPr>
        <w:pStyle w:val="NurText"/>
        <w:bidi/>
        <w:rPr>
          <w:rFonts w:ascii="Courier New" w:hAnsi="Courier New" w:cs="Courier New"/>
        </w:rPr>
      </w:pPr>
      <w:ins w:id="2348" w:author="Transkribus" w:date="2019-12-11T14:30:00Z">
        <w:r w:rsidRPr="00EE6742">
          <w:rPr>
            <w:rFonts w:ascii="Courier New" w:hAnsi="Courier New" w:cs="Courier New"/>
            <w:rtl/>
          </w:rPr>
          <w:t>اثم قيس على صاحب ارزيحان ولم بظهرله جير اثال ا الشيح</w:t>
        </w:r>
      </w:ins>
      <w:r w:rsidRPr="00EE6742">
        <w:rPr>
          <w:rFonts w:ascii="Courier New" w:hAnsi="Courier New" w:cs="Courier New"/>
          <w:rtl/>
        </w:rPr>
        <w:t xml:space="preserve"> موفق الدين عبد ال</w:t>
      </w:r>
      <w:del w:id="2349" w:author="Transkribus" w:date="2019-12-11T14:30:00Z">
        <w:r w:rsidRPr="009B6BCA">
          <w:rPr>
            <w:rFonts w:ascii="Courier New" w:hAnsi="Courier New" w:cs="Courier New"/>
            <w:rtl/>
          </w:rPr>
          <w:delText>ل</w:delText>
        </w:r>
      </w:del>
      <w:r w:rsidRPr="00EE6742">
        <w:rPr>
          <w:rFonts w:ascii="Courier New" w:hAnsi="Courier New" w:cs="Courier New"/>
          <w:rtl/>
        </w:rPr>
        <w:t>ط</w:t>
      </w:r>
      <w:ins w:id="2350" w:author="Transkribus" w:date="2019-12-11T14:30:00Z">
        <w:r w:rsidRPr="00EE6742">
          <w:rPr>
            <w:rFonts w:ascii="Courier New" w:hAnsi="Courier New" w:cs="Courier New"/>
            <w:rtl/>
          </w:rPr>
          <w:t>ب</w:t>
        </w:r>
      </w:ins>
      <w:r w:rsidRPr="00EE6742">
        <w:rPr>
          <w:rFonts w:ascii="Courier New" w:hAnsi="Courier New" w:cs="Courier New"/>
          <w:rtl/>
        </w:rPr>
        <w:t>يف ولما</w:t>
      </w:r>
    </w:p>
    <w:p w:rsidR="009E1C49" w:rsidRPr="00EE6742" w:rsidRDefault="009E1C49" w:rsidP="009E1C49">
      <w:pPr>
        <w:pStyle w:val="NurText"/>
        <w:bidi/>
        <w:rPr>
          <w:rFonts w:ascii="Courier New" w:hAnsi="Courier New" w:cs="Courier New"/>
        </w:rPr>
      </w:pPr>
      <w:r w:rsidRPr="00EE6742">
        <w:rPr>
          <w:rFonts w:ascii="Courier New" w:hAnsi="Courier New" w:cs="Courier New"/>
          <w:rtl/>
        </w:rPr>
        <w:t xml:space="preserve">كان فى </w:t>
      </w:r>
      <w:del w:id="2351" w:author="Transkribus" w:date="2019-12-11T14:30:00Z">
        <w:r w:rsidRPr="009B6BCA">
          <w:rPr>
            <w:rFonts w:ascii="Courier New" w:hAnsi="Courier New" w:cs="Courier New"/>
            <w:rtl/>
          </w:rPr>
          <w:delText>سابع عشر ذى القعدة</w:delText>
        </w:r>
      </w:del>
      <w:ins w:id="2352" w:author="Transkribus" w:date="2019-12-11T14:30:00Z">
        <w:r w:rsidRPr="00EE6742">
          <w:rPr>
            <w:rFonts w:ascii="Courier New" w:hAnsi="Courier New" w:cs="Courier New"/>
            <w:rtl/>
          </w:rPr>
          <w:t>سايع غسردى الععدة</w:t>
        </w:r>
      </w:ins>
      <w:r w:rsidRPr="00EE6742">
        <w:rPr>
          <w:rFonts w:ascii="Courier New" w:hAnsi="Courier New" w:cs="Courier New"/>
          <w:rtl/>
        </w:rPr>
        <w:t xml:space="preserve"> من سن</w:t>
      </w:r>
      <w:del w:id="2353" w:author="Transkribus" w:date="2019-12-11T14:30:00Z">
        <w:r w:rsidRPr="009B6BCA">
          <w:rPr>
            <w:rFonts w:ascii="Courier New" w:hAnsi="Courier New" w:cs="Courier New"/>
            <w:rtl/>
          </w:rPr>
          <w:delText>ة</w:delText>
        </w:r>
      </w:del>
      <w:ins w:id="2354" w:author="Transkribus" w:date="2019-12-11T14:30:00Z">
        <w:r w:rsidRPr="00EE6742">
          <w:rPr>
            <w:rFonts w:ascii="Courier New" w:hAnsi="Courier New" w:cs="Courier New"/>
            <w:rtl/>
          </w:rPr>
          <w:t>ه</w:t>
        </w:r>
      </w:ins>
      <w:r w:rsidRPr="00EE6742">
        <w:rPr>
          <w:rFonts w:ascii="Courier New" w:hAnsi="Courier New" w:cs="Courier New"/>
          <w:rtl/>
        </w:rPr>
        <w:t xml:space="preserve"> خمس </w:t>
      </w:r>
      <w:del w:id="2355" w:author="Transkribus" w:date="2019-12-11T14:30:00Z">
        <w:r w:rsidRPr="009B6BCA">
          <w:rPr>
            <w:rFonts w:ascii="Courier New" w:hAnsi="Courier New" w:cs="Courier New"/>
            <w:rtl/>
          </w:rPr>
          <w:delText>وعشرين وستمائة توجهت</w:delText>
        </w:r>
      </w:del>
      <w:ins w:id="2356" w:author="Transkribus" w:date="2019-12-11T14:30:00Z">
        <w:r w:rsidRPr="00EE6742">
          <w:rPr>
            <w:rFonts w:ascii="Courier New" w:hAnsi="Courier New" w:cs="Courier New"/>
            <w:rtl/>
          </w:rPr>
          <w:t>وعسر بن وسثماكة وجهت</w:t>
        </w:r>
      </w:ins>
      <w:r w:rsidRPr="00EE6742">
        <w:rPr>
          <w:rFonts w:ascii="Courier New" w:hAnsi="Courier New" w:cs="Courier New"/>
          <w:rtl/>
        </w:rPr>
        <w:t xml:space="preserve"> الى ارزن الروم</w:t>
      </w:r>
    </w:p>
    <w:p w:rsidR="009E1C49" w:rsidRPr="00EE6742" w:rsidRDefault="009E1C49" w:rsidP="009E1C49">
      <w:pPr>
        <w:pStyle w:val="NurText"/>
        <w:bidi/>
        <w:rPr>
          <w:ins w:id="2357" w:author="Transkribus" w:date="2019-12-11T14:30:00Z"/>
          <w:rFonts w:ascii="Courier New" w:hAnsi="Courier New" w:cs="Courier New"/>
        </w:rPr>
      </w:pPr>
      <w:r w:rsidRPr="00EE6742">
        <w:rPr>
          <w:rFonts w:ascii="Courier New" w:hAnsi="Courier New" w:cs="Courier New"/>
          <w:rtl/>
        </w:rPr>
        <w:t xml:space="preserve">وفى </w:t>
      </w:r>
      <w:del w:id="2358" w:author="Transkribus" w:date="2019-12-11T14:30:00Z">
        <w:r w:rsidRPr="009B6BCA">
          <w:rPr>
            <w:rFonts w:ascii="Courier New" w:hAnsi="Courier New" w:cs="Courier New"/>
            <w:rtl/>
          </w:rPr>
          <w:delText>حادى</w:delText>
        </w:r>
      </w:del>
      <w:ins w:id="2359" w:author="Transkribus" w:date="2019-12-11T14:30:00Z">
        <w:r w:rsidRPr="00EE6742">
          <w:rPr>
            <w:rFonts w:ascii="Courier New" w:hAnsi="Courier New" w:cs="Courier New"/>
            <w:rtl/>
          </w:rPr>
          <w:t>جادى عير</w:t>
        </w:r>
      </w:ins>
      <w:r w:rsidRPr="00EE6742">
        <w:rPr>
          <w:rFonts w:ascii="Courier New" w:hAnsi="Courier New" w:cs="Courier New"/>
          <w:rtl/>
        </w:rPr>
        <w:t xml:space="preserve"> صفر من </w:t>
      </w:r>
      <w:del w:id="2360" w:author="Transkribus" w:date="2019-12-11T14:30:00Z">
        <w:r w:rsidRPr="009B6BCA">
          <w:rPr>
            <w:rFonts w:ascii="Courier New" w:hAnsi="Courier New" w:cs="Courier New"/>
            <w:rtl/>
          </w:rPr>
          <w:delText>سنة ست وعشرين وستمائة</w:delText>
        </w:r>
      </w:del>
      <w:ins w:id="2361" w:author="Transkribus" w:date="2019-12-11T14:30:00Z">
        <w:r w:rsidRPr="00EE6742">
          <w:rPr>
            <w:rFonts w:ascii="Courier New" w:hAnsi="Courier New" w:cs="Courier New"/>
            <w:rtl/>
          </w:rPr>
          <w:t>سنتةست وعسر بن وسثماثة</w:t>
        </w:r>
      </w:ins>
      <w:r w:rsidRPr="00EE6742">
        <w:rPr>
          <w:rFonts w:ascii="Courier New" w:hAnsi="Courier New" w:cs="Courier New"/>
          <w:rtl/>
        </w:rPr>
        <w:t xml:space="preserve"> رجعت الى ارز</w:t>
      </w:r>
      <w:del w:id="2362" w:author="Transkribus" w:date="2019-12-11T14:30:00Z">
        <w:r w:rsidRPr="009B6BCA">
          <w:rPr>
            <w:rFonts w:ascii="Courier New" w:hAnsi="Courier New" w:cs="Courier New"/>
            <w:rtl/>
          </w:rPr>
          <w:delText>ن</w:delText>
        </w:r>
      </w:del>
      <w:ins w:id="2363" w:author="Transkribus" w:date="2019-12-11T14:30:00Z">
        <w:r w:rsidRPr="00EE6742">
          <w:rPr>
            <w:rFonts w:ascii="Courier New" w:hAnsi="Courier New" w:cs="Courier New"/>
            <w:rtl/>
          </w:rPr>
          <w:t>ي</w:t>
        </w:r>
      </w:ins>
      <w:r w:rsidRPr="00EE6742">
        <w:rPr>
          <w:rFonts w:ascii="Courier New" w:hAnsi="Courier New" w:cs="Courier New"/>
          <w:rtl/>
        </w:rPr>
        <w:t>جان من ارزن الرو</w:t>
      </w:r>
      <w:del w:id="2364" w:author="Transkribus" w:date="2019-12-11T14:30:00Z">
        <w:r w:rsidRPr="009B6BCA">
          <w:rPr>
            <w:rFonts w:ascii="Courier New" w:hAnsi="Courier New" w:cs="Courier New"/>
            <w:rtl/>
          </w:rPr>
          <w:delText xml:space="preserve">م </w:delText>
        </w:r>
      </w:del>
      <w:ins w:id="2365" w:author="Transkribus" w:date="2019-12-11T14:30:00Z">
        <w:r w:rsidRPr="00EE6742">
          <w:rPr>
            <w:rFonts w:ascii="Courier New" w:hAnsi="Courier New" w:cs="Courier New"/>
            <w:rtl/>
          </w:rPr>
          <w:t>٣</w:t>
        </w:r>
      </w:ins>
    </w:p>
    <w:p w:rsidR="009E1C49" w:rsidRPr="00EE6742" w:rsidRDefault="009E1C49" w:rsidP="009E1C49">
      <w:pPr>
        <w:pStyle w:val="NurText"/>
        <w:bidi/>
        <w:rPr>
          <w:ins w:id="2366" w:author="Transkribus" w:date="2019-12-11T14:30:00Z"/>
          <w:rFonts w:ascii="Courier New" w:hAnsi="Courier New" w:cs="Courier New"/>
        </w:rPr>
      </w:pPr>
      <w:r w:rsidRPr="00EE6742">
        <w:rPr>
          <w:rFonts w:ascii="Courier New" w:hAnsi="Courier New" w:cs="Courier New"/>
          <w:rtl/>
        </w:rPr>
        <w:t>وفى نصف ر</w:t>
      </w:r>
      <w:del w:id="2367" w:author="Transkribus" w:date="2019-12-11T14:30:00Z">
        <w:r w:rsidRPr="009B6BCA">
          <w:rPr>
            <w:rFonts w:ascii="Courier New" w:hAnsi="Courier New" w:cs="Courier New"/>
            <w:rtl/>
          </w:rPr>
          <w:delText>ب</w:delText>
        </w:r>
      </w:del>
      <w:r w:rsidRPr="00EE6742">
        <w:rPr>
          <w:rFonts w:ascii="Courier New" w:hAnsi="Courier New" w:cs="Courier New"/>
          <w:rtl/>
        </w:rPr>
        <w:t xml:space="preserve">يع الاول </w:t>
      </w:r>
      <w:del w:id="2368" w:author="Transkribus" w:date="2019-12-11T14:30:00Z">
        <w:r w:rsidRPr="009B6BCA">
          <w:rPr>
            <w:rFonts w:ascii="Courier New" w:hAnsi="Courier New" w:cs="Courier New"/>
            <w:rtl/>
          </w:rPr>
          <w:delText>ت</w:delText>
        </w:r>
      </w:del>
      <w:ins w:id="2369" w:author="Transkribus" w:date="2019-12-11T14:30:00Z">
        <w:r w:rsidRPr="00EE6742">
          <w:rPr>
            <w:rFonts w:ascii="Courier New" w:hAnsi="Courier New" w:cs="Courier New"/>
            <w:rtl/>
          </w:rPr>
          <w:t>ي</w:t>
        </w:r>
      </w:ins>
      <w:r w:rsidRPr="00EE6742">
        <w:rPr>
          <w:rFonts w:ascii="Courier New" w:hAnsi="Courier New" w:cs="Courier New"/>
          <w:rtl/>
        </w:rPr>
        <w:t>وجه</w:t>
      </w:r>
      <w:del w:id="2370" w:author="Transkribus" w:date="2019-12-11T14:30:00Z">
        <w:r w:rsidRPr="009B6BCA">
          <w:rPr>
            <w:rFonts w:ascii="Courier New" w:hAnsi="Courier New" w:cs="Courier New"/>
            <w:rtl/>
          </w:rPr>
          <w:delText>ت</w:delText>
        </w:r>
      </w:del>
      <w:ins w:id="2371" w:author="Transkribus" w:date="2019-12-11T14:30:00Z">
        <w:r w:rsidRPr="00EE6742">
          <w:rPr>
            <w:rFonts w:ascii="Courier New" w:hAnsi="Courier New" w:cs="Courier New"/>
            <w:rtl/>
          </w:rPr>
          <w:t>ف</w:t>
        </w:r>
      </w:ins>
      <w:r w:rsidRPr="00EE6742">
        <w:rPr>
          <w:rFonts w:ascii="Courier New" w:hAnsi="Courier New" w:cs="Courier New"/>
          <w:rtl/>
        </w:rPr>
        <w:t xml:space="preserve"> الى كما</w:t>
      </w:r>
      <w:del w:id="2372" w:author="Transkribus" w:date="2019-12-11T14:30:00Z">
        <w:r w:rsidRPr="009B6BCA">
          <w:rPr>
            <w:rFonts w:ascii="Courier New" w:hAnsi="Courier New" w:cs="Courier New"/>
            <w:rtl/>
          </w:rPr>
          <w:delText>خ</w:delText>
        </w:r>
      </w:del>
      <w:ins w:id="2373" w:author="Transkribus" w:date="2019-12-11T14:30:00Z">
        <w:r w:rsidRPr="00EE6742">
          <w:rPr>
            <w:rFonts w:ascii="Courier New" w:hAnsi="Courier New" w:cs="Courier New"/>
            <w:rtl/>
          </w:rPr>
          <w:t>ج</w:t>
        </w:r>
      </w:ins>
      <w:r w:rsidRPr="00EE6742">
        <w:rPr>
          <w:rFonts w:ascii="Courier New" w:hAnsi="Courier New" w:cs="Courier New"/>
          <w:rtl/>
        </w:rPr>
        <w:t xml:space="preserve"> وفى جمادى </w:t>
      </w:r>
      <w:del w:id="2374" w:author="Transkribus" w:date="2019-12-11T14:30:00Z">
        <w:r w:rsidRPr="009B6BCA">
          <w:rPr>
            <w:rFonts w:ascii="Courier New" w:hAnsi="Courier New" w:cs="Courier New"/>
            <w:rtl/>
          </w:rPr>
          <w:delText>الاولى توجهت منها</w:delText>
        </w:r>
      </w:del>
      <w:ins w:id="2375" w:author="Transkribus" w:date="2019-12-11T14:30:00Z">
        <w:r w:rsidRPr="00EE6742">
          <w:rPr>
            <w:rFonts w:ascii="Courier New" w:hAnsi="Courier New" w:cs="Courier New"/>
            <w:rtl/>
          </w:rPr>
          <w:t>الأولى يوجه مها</w:t>
        </w:r>
      </w:ins>
      <w:r w:rsidRPr="00EE6742">
        <w:rPr>
          <w:rFonts w:ascii="Courier New" w:hAnsi="Courier New" w:cs="Courier New"/>
          <w:rtl/>
        </w:rPr>
        <w:t xml:space="preserve"> الى د</w:t>
      </w:r>
      <w:del w:id="2376" w:author="Transkribus" w:date="2019-12-11T14:30:00Z">
        <w:r w:rsidRPr="009B6BCA">
          <w:rPr>
            <w:rFonts w:ascii="Courier New" w:hAnsi="Courier New" w:cs="Courier New"/>
            <w:rtl/>
          </w:rPr>
          <w:delText>ب</w:delText>
        </w:r>
      </w:del>
      <w:ins w:id="2377" w:author="Transkribus" w:date="2019-12-11T14:30:00Z">
        <w:r w:rsidRPr="00EE6742">
          <w:rPr>
            <w:rFonts w:ascii="Courier New" w:hAnsi="Courier New" w:cs="Courier New"/>
            <w:rtl/>
          </w:rPr>
          <w:t>ي</w:t>
        </w:r>
      </w:ins>
      <w:r w:rsidRPr="00EE6742">
        <w:rPr>
          <w:rFonts w:ascii="Courier New" w:hAnsi="Courier New" w:cs="Courier New"/>
          <w:rtl/>
        </w:rPr>
        <w:t>ر</w:t>
      </w:r>
      <w:del w:id="2378" w:author="Transkribus" w:date="2019-12-11T14:30:00Z">
        <w:r w:rsidRPr="009B6BCA">
          <w:rPr>
            <w:rFonts w:ascii="Courier New" w:hAnsi="Courier New" w:cs="Courier New"/>
            <w:rtl/>
          </w:rPr>
          <w:delText>ك</w:delText>
        </w:r>
      </w:del>
      <w:r w:rsidRPr="00EE6742">
        <w:rPr>
          <w:rFonts w:ascii="Courier New" w:hAnsi="Courier New" w:cs="Courier New"/>
          <w:rtl/>
        </w:rPr>
        <w:t xml:space="preserve">ى وفى </w:t>
      </w:r>
      <w:del w:id="2379" w:author="Transkribus" w:date="2019-12-11T14:30:00Z">
        <w:r w:rsidRPr="009B6BCA">
          <w:rPr>
            <w:rFonts w:ascii="Courier New" w:hAnsi="Courier New" w:cs="Courier New"/>
            <w:rtl/>
          </w:rPr>
          <w:delText>رجب توجهت</w:delText>
        </w:r>
      </w:del>
      <w:ins w:id="2380" w:author="Transkribus" w:date="2019-12-11T14:30:00Z">
        <w:r w:rsidRPr="00EE6742">
          <w:rPr>
            <w:rFonts w:ascii="Courier New" w:hAnsi="Courier New" w:cs="Courier New"/>
            <w:rtl/>
          </w:rPr>
          <w:t>رحب</w:t>
        </w:r>
      </w:ins>
    </w:p>
    <w:p w:rsidR="009E1C49" w:rsidRPr="00EE6742" w:rsidRDefault="009E1C49" w:rsidP="009E1C49">
      <w:pPr>
        <w:pStyle w:val="NurText"/>
        <w:bidi/>
        <w:rPr>
          <w:ins w:id="2381" w:author="Transkribus" w:date="2019-12-11T14:30:00Z"/>
          <w:rFonts w:ascii="Courier New" w:hAnsi="Courier New" w:cs="Courier New"/>
        </w:rPr>
      </w:pPr>
      <w:ins w:id="2382" w:author="Transkribus" w:date="2019-12-11T14:30:00Z">
        <w:r w:rsidRPr="00EE6742">
          <w:rPr>
            <w:rFonts w:ascii="Courier New" w:hAnsi="Courier New" w:cs="Courier New"/>
            <w:rtl/>
          </w:rPr>
          <w:t>ابوجهف</w:t>
        </w:r>
      </w:ins>
      <w:r w:rsidRPr="00EE6742">
        <w:rPr>
          <w:rFonts w:ascii="Courier New" w:hAnsi="Courier New" w:cs="Courier New"/>
          <w:rtl/>
        </w:rPr>
        <w:t xml:space="preserve"> منها الى ملط</w:t>
      </w:r>
      <w:del w:id="2383" w:author="Transkribus" w:date="2019-12-11T14:30:00Z">
        <w:r w:rsidRPr="009B6BCA">
          <w:rPr>
            <w:rFonts w:ascii="Courier New" w:hAnsi="Courier New" w:cs="Courier New"/>
            <w:rtl/>
          </w:rPr>
          <w:delText>ي</w:delText>
        </w:r>
      </w:del>
      <w:ins w:id="2384" w:author="Transkribus" w:date="2019-12-11T14:30:00Z">
        <w:r w:rsidRPr="00EE6742">
          <w:rPr>
            <w:rFonts w:ascii="Courier New" w:hAnsi="Courier New" w:cs="Courier New"/>
            <w:rtl/>
          </w:rPr>
          <w:t>ب</w:t>
        </w:r>
      </w:ins>
      <w:r w:rsidRPr="00EE6742">
        <w:rPr>
          <w:rFonts w:ascii="Courier New" w:hAnsi="Courier New" w:cs="Courier New"/>
          <w:rtl/>
        </w:rPr>
        <w:t xml:space="preserve">ة وفى </w:t>
      </w:r>
      <w:del w:id="2385" w:author="Transkribus" w:date="2019-12-11T14:30:00Z">
        <w:r w:rsidRPr="009B6BCA">
          <w:rPr>
            <w:rFonts w:ascii="Courier New" w:hAnsi="Courier New" w:cs="Courier New"/>
            <w:rtl/>
          </w:rPr>
          <w:delText>اخر رمضان توجهت</w:delText>
        </w:r>
      </w:del>
      <w:ins w:id="2386" w:author="Transkribus" w:date="2019-12-11T14:30:00Z">
        <w:r w:rsidRPr="00EE6742">
          <w:rPr>
            <w:rFonts w:ascii="Courier New" w:hAnsi="Courier New" w:cs="Courier New"/>
            <w:rtl/>
          </w:rPr>
          <w:t>أخرر معان بوسهب</w:t>
        </w:r>
      </w:ins>
      <w:r w:rsidRPr="00EE6742">
        <w:rPr>
          <w:rFonts w:ascii="Courier New" w:hAnsi="Courier New" w:cs="Courier New"/>
          <w:rtl/>
        </w:rPr>
        <w:t xml:space="preserve"> الى </w:t>
      </w:r>
      <w:del w:id="2387" w:author="Transkribus" w:date="2019-12-11T14:30:00Z">
        <w:r w:rsidRPr="009B6BCA">
          <w:rPr>
            <w:rFonts w:ascii="Courier New" w:hAnsi="Courier New" w:cs="Courier New"/>
            <w:rtl/>
          </w:rPr>
          <w:delText>حلب وصلينا صلاة عيد</w:delText>
        </w:r>
      </w:del>
      <w:ins w:id="2388" w:author="Transkribus" w:date="2019-12-11T14:30:00Z">
        <w:r w:rsidRPr="00EE6742">
          <w:rPr>
            <w:rFonts w:ascii="Courier New" w:hAnsi="Courier New" w:cs="Courier New"/>
            <w:rtl/>
          </w:rPr>
          <w:t>خلب وصليناسلاة عبد</w:t>
        </w:r>
      </w:ins>
      <w:r w:rsidRPr="00EE6742">
        <w:rPr>
          <w:rFonts w:ascii="Courier New" w:hAnsi="Courier New" w:cs="Courier New"/>
          <w:rtl/>
        </w:rPr>
        <w:t xml:space="preserve"> الفطر بالبهنساء</w:t>
      </w:r>
      <w:del w:id="2389" w:author="Transkribus" w:date="2019-12-11T14:30:00Z">
        <w:r w:rsidRPr="009B6BCA">
          <w:rPr>
            <w:rFonts w:ascii="Courier New" w:hAnsi="Courier New" w:cs="Courier New"/>
            <w:rtl/>
          </w:rPr>
          <w:delText xml:space="preserve"> ودخلنا حلب</w:delText>
        </w:r>
      </w:del>
    </w:p>
    <w:p w:rsidR="009E1C49" w:rsidRPr="00EE6742" w:rsidRDefault="009E1C49" w:rsidP="009E1C49">
      <w:pPr>
        <w:pStyle w:val="NurText"/>
        <w:bidi/>
        <w:rPr>
          <w:ins w:id="2390" w:author="Transkribus" w:date="2019-12-11T14:30:00Z"/>
          <w:rFonts w:ascii="Courier New" w:hAnsi="Courier New" w:cs="Courier New"/>
        </w:rPr>
      </w:pPr>
      <w:ins w:id="2391" w:author="Transkribus" w:date="2019-12-11T14:30:00Z">
        <w:r w:rsidRPr="00EE6742">
          <w:rPr>
            <w:rFonts w:ascii="Courier New" w:hAnsi="Courier New" w:cs="Courier New"/>
            <w:rtl/>
          </w:rPr>
          <w:lastRenderedPageBreak/>
          <w:t>ودخلناخلب</w:t>
        </w:r>
      </w:ins>
      <w:r w:rsidRPr="00EE6742">
        <w:rPr>
          <w:rFonts w:ascii="Courier New" w:hAnsi="Courier New" w:cs="Courier New"/>
          <w:rtl/>
        </w:rPr>
        <w:t xml:space="preserve"> يوم </w:t>
      </w:r>
      <w:del w:id="2392" w:author="Transkribus" w:date="2019-12-11T14:30:00Z">
        <w:r w:rsidRPr="009B6BCA">
          <w:rPr>
            <w:rFonts w:ascii="Courier New" w:hAnsi="Courier New" w:cs="Courier New"/>
            <w:rtl/>
          </w:rPr>
          <w:delText>الجمعة تاسع شوال فوجدناها</w:delText>
        </w:r>
      </w:del>
      <w:ins w:id="2393" w:author="Transkribus" w:date="2019-12-11T14:30:00Z">
        <w:r w:rsidRPr="00EE6742">
          <w:rPr>
            <w:rFonts w:ascii="Courier New" w:hAnsi="Courier New" w:cs="Courier New"/>
            <w:rtl/>
          </w:rPr>
          <w:t>الخيعة ثاسع شؤال فوحدناها</w:t>
        </w:r>
      </w:ins>
      <w:r w:rsidRPr="00EE6742">
        <w:rPr>
          <w:rFonts w:ascii="Courier New" w:hAnsi="Courier New" w:cs="Courier New"/>
          <w:rtl/>
        </w:rPr>
        <w:t xml:space="preserve"> قد </w:t>
      </w:r>
      <w:del w:id="2394" w:author="Transkribus" w:date="2019-12-11T14:30:00Z">
        <w:r w:rsidRPr="009B6BCA">
          <w:rPr>
            <w:rFonts w:ascii="Courier New" w:hAnsi="Courier New" w:cs="Courier New"/>
            <w:rtl/>
          </w:rPr>
          <w:delText>تضاعفت عمارتها وخيرها بحسن سيرة اتابك</w:delText>
        </w:r>
      </w:del>
      <w:ins w:id="2395" w:author="Transkribus" w:date="2019-12-11T14:30:00Z">
        <w:r w:rsidRPr="00EE6742">
          <w:rPr>
            <w:rFonts w:ascii="Courier New" w:hAnsi="Courier New" w:cs="Courier New"/>
            <w:rtl/>
          </w:rPr>
          <w:t>قصاحفت عمارثهاوجيرها وأمها حسن</w:t>
        </w:r>
      </w:ins>
    </w:p>
    <w:p w:rsidR="009E1C49" w:rsidRPr="009B6BCA" w:rsidRDefault="009E1C49" w:rsidP="009E1C49">
      <w:pPr>
        <w:pStyle w:val="NurText"/>
        <w:bidi/>
        <w:rPr>
          <w:del w:id="2396" w:author="Transkribus" w:date="2019-12-11T14:30:00Z"/>
          <w:rFonts w:ascii="Courier New" w:hAnsi="Courier New" w:cs="Courier New"/>
        </w:rPr>
      </w:pPr>
      <w:ins w:id="2397" w:author="Transkribus" w:date="2019-12-11T14:30:00Z">
        <w:r w:rsidRPr="00EE6742">
          <w:rPr>
            <w:rFonts w:ascii="Courier New" w:hAnsi="Courier New" w:cs="Courier New"/>
            <w:rtl/>
          </w:rPr>
          <w:t>أصيرة اثاتك</w:t>
        </w:r>
      </w:ins>
      <w:r w:rsidRPr="00EE6742">
        <w:rPr>
          <w:rFonts w:ascii="Courier New" w:hAnsi="Courier New" w:cs="Courier New"/>
          <w:rtl/>
        </w:rPr>
        <w:t xml:space="preserve"> شهاب الدين وا</w:t>
      </w:r>
      <w:del w:id="2398" w:author="Transkribus" w:date="2019-12-11T14:30:00Z">
        <w:r w:rsidRPr="009B6BCA">
          <w:rPr>
            <w:rFonts w:ascii="Courier New" w:hAnsi="Courier New" w:cs="Courier New"/>
            <w:rtl/>
          </w:rPr>
          <w:delText>ج</w:delText>
        </w:r>
      </w:del>
      <w:ins w:id="2399" w:author="Transkribus" w:date="2019-12-11T14:30:00Z">
        <w:r w:rsidRPr="00EE6742">
          <w:rPr>
            <w:rFonts w:ascii="Courier New" w:hAnsi="Courier New" w:cs="Courier New"/>
            <w:rtl/>
          </w:rPr>
          <w:t>ح</w:t>
        </w:r>
      </w:ins>
      <w:r w:rsidRPr="00EE6742">
        <w:rPr>
          <w:rFonts w:ascii="Courier New" w:hAnsi="Courier New" w:cs="Courier New"/>
          <w:rtl/>
        </w:rPr>
        <w:t>ت</w:t>
      </w:r>
      <w:del w:id="2400" w:author="Transkribus" w:date="2019-12-11T14:30:00Z">
        <w:r w:rsidRPr="009B6BCA">
          <w:rPr>
            <w:rFonts w:ascii="Courier New" w:hAnsi="Courier New" w:cs="Courier New"/>
            <w:rtl/>
          </w:rPr>
          <w:delText>م</w:delText>
        </w:r>
      </w:del>
      <w:r w:rsidRPr="00EE6742">
        <w:rPr>
          <w:rFonts w:ascii="Courier New" w:hAnsi="Courier New" w:cs="Courier New"/>
          <w:rtl/>
        </w:rPr>
        <w:t xml:space="preserve">ع الناس على </w:t>
      </w:r>
      <w:del w:id="2401" w:author="Transkribus" w:date="2019-12-11T14:30:00Z">
        <w:r w:rsidRPr="009B6BCA">
          <w:rPr>
            <w:rFonts w:ascii="Courier New" w:hAnsi="Courier New" w:cs="Courier New"/>
            <w:rtl/>
          </w:rPr>
          <w:delText>محبته لمعدلته</w:delText>
        </w:r>
      </w:del>
      <w:ins w:id="2402" w:author="Transkribus" w:date="2019-12-11T14:30:00Z">
        <w:r w:rsidRPr="00EE6742">
          <w:rPr>
            <w:rFonts w:ascii="Courier New" w:hAnsi="Courier New" w:cs="Courier New"/>
            <w:rtl/>
          </w:rPr>
          <w:t>محيبعلعدلثه</w:t>
        </w:r>
      </w:ins>
      <w:r w:rsidRPr="00EE6742">
        <w:rPr>
          <w:rFonts w:ascii="Courier New" w:hAnsi="Courier New" w:cs="Courier New"/>
          <w:rtl/>
        </w:rPr>
        <w:t xml:space="preserve"> فى </w:t>
      </w:r>
      <w:del w:id="2403" w:author="Transkribus" w:date="2019-12-11T14:30:00Z">
        <w:r w:rsidRPr="009B6BCA">
          <w:rPr>
            <w:rFonts w:ascii="Courier New" w:hAnsi="Courier New" w:cs="Courier New"/>
            <w:rtl/>
          </w:rPr>
          <w:delText>رعيته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9E1C49" w:rsidRPr="00EE6742" w:rsidRDefault="009E1C49" w:rsidP="009E1C49">
      <w:pPr>
        <w:pStyle w:val="NurText"/>
        <w:bidi/>
        <w:rPr>
          <w:ins w:id="2404" w:author="Transkribus" w:date="2019-12-11T14:30:00Z"/>
          <w:rFonts w:ascii="Courier New" w:hAnsi="Courier New" w:cs="Courier New"/>
        </w:rPr>
      </w:pPr>
      <w:dir w:val="rtl">
        <w:dir w:val="rtl">
          <w:del w:id="2405" w:author="Transkribus" w:date="2019-12-11T14:30:00Z">
            <w:r w:rsidRPr="009B6BCA">
              <w:rPr>
                <w:rFonts w:ascii="Courier New" w:hAnsi="Courier New" w:cs="Courier New"/>
                <w:rtl/>
              </w:rPr>
              <w:delText>اقول واقام الشيخ</w:delText>
            </w:r>
          </w:del>
          <w:ins w:id="2406" w:author="Transkribus" w:date="2019-12-11T14:30:00Z">
            <w:r w:rsidRPr="00EE6742">
              <w:rPr>
                <w:rFonts w:ascii="Courier New" w:hAnsi="Courier New" w:cs="Courier New"/>
                <w:rtl/>
              </w:rPr>
              <w:t>رعببة لاأقول أو أقام الشيح</w:t>
            </w:r>
          </w:ins>
          <w:r w:rsidRPr="00EE6742">
            <w:rPr>
              <w:rFonts w:ascii="Courier New" w:hAnsi="Courier New" w:cs="Courier New"/>
              <w:rtl/>
            </w:rPr>
            <w:t xml:space="preserve"> موفق</w:t>
          </w:r>
          <w:r>
            <w:t>‬</w:t>
          </w:r>
          <w:r>
            <w:t>‬</w:t>
          </w:r>
        </w:dir>
      </w:dir>
    </w:p>
    <w:p w:rsidR="00D741C9" w:rsidRDefault="009E1C49">
      <w:bookmarkStart w:id="2407" w:name="_GoBack"/>
      <w:bookmarkEnd w:id="2407"/>
    </w:p>
    <w:sectPr w:rsidR="00D741C9" w:rsidSect="00A3394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49"/>
    <w:rsid w:val="00205B78"/>
    <w:rsid w:val="002E4E26"/>
    <w:rsid w:val="00384DF6"/>
    <w:rsid w:val="004B2352"/>
    <w:rsid w:val="005A5FE5"/>
    <w:rsid w:val="00663732"/>
    <w:rsid w:val="006B046D"/>
    <w:rsid w:val="009E1C49"/>
    <w:rsid w:val="00A33946"/>
    <w:rsid w:val="00CF58D5"/>
    <w:rsid w:val="00D15DF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E9C4BE1-A896-FD4C-9E34-1EFEC433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E1C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9E1C49"/>
    <w:rPr>
      <w:rFonts w:ascii="Consolas" w:hAnsi="Consolas"/>
      <w:sz w:val="21"/>
      <w:szCs w:val="21"/>
    </w:rPr>
  </w:style>
  <w:style w:type="character" w:customStyle="1" w:styleId="NurTextZchn">
    <w:name w:val="Nur Text Zchn"/>
    <w:basedOn w:val="Absatz-Standardschriftart"/>
    <w:link w:val="NurText"/>
    <w:uiPriority w:val="99"/>
    <w:rsid w:val="009E1C49"/>
    <w:rPr>
      <w:rFonts w:ascii="Consolas" w:hAnsi="Consolas"/>
      <w:sz w:val="21"/>
      <w:szCs w:val="21"/>
    </w:rPr>
  </w:style>
  <w:style w:type="paragraph" w:styleId="Sprechblasentext">
    <w:name w:val="Balloon Text"/>
    <w:basedOn w:val="Standard"/>
    <w:link w:val="SprechblasentextZchn"/>
    <w:uiPriority w:val="99"/>
    <w:semiHidden/>
    <w:unhideWhenUsed/>
    <w:rsid w:val="009E1C49"/>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9E1C49"/>
    <w:rPr>
      <w:rFonts w:ascii="Times New Roman" w:hAnsi="Times New Roman" w:cs="Times New Roman"/>
      <w:sz w:val="18"/>
      <w:szCs w:val="18"/>
    </w:rPr>
  </w:style>
  <w:style w:type="paragraph" w:styleId="berarbeitung">
    <w:name w:val="Revision"/>
    <w:hidden/>
    <w:uiPriority w:val="99"/>
    <w:semiHidden/>
    <w:rsid w:val="009E1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5372</Words>
  <Characters>33849</Characters>
  <Application>Microsoft Office Word</Application>
  <DocSecurity>0</DocSecurity>
  <Lines>282</Lines>
  <Paragraphs>78</Paragraphs>
  <ScaleCrop>false</ScaleCrop>
  <Company/>
  <LinksUpToDate>false</LinksUpToDate>
  <CharactersWithSpaces>39143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 Gibson</dc:creator>
  <cp:keywords/>
  <dc:description/>
  <cp:lastModifiedBy>Nathan P. Gibson</cp:lastModifiedBy>
  <cp:revision>1</cp:revision>
  <dcterms:created xsi:type="dcterms:W3CDTF">2019-12-11T14:18:00Z</dcterms:created>
  <dcterms:modified xsi:type="dcterms:W3CDTF">2019-12-11T14:19:00Z</dcterms:modified>
</cp:coreProperties>
</file>