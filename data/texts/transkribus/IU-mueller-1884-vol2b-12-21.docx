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DCD" w:rsidRPr="009B6BCA" w:rsidRDefault="00127DCD" w:rsidP="00127DCD">
      <w:pPr>
        <w:pStyle w:val="NurText"/>
        <w:bidi/>
        <w:rPr>
          <w:del w:id="0" w:author="Transkribus" w:date="2019-12-11T14:30:00Z"/>
          <w:rFonts w:ascii="Courier New" w:hAnsi="Courier New" w:cs="Courier New"/>
        </w:rPr>
      </w:pPr>
      <w:dir w:val="rtl">
        <w:dir w:val="rtl">
          <w:del w:id="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دعا بك داعى الهوى فاستجب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وقصر عتابك عمن عتب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127DCD" w:rsidRPr="00EE6742" w:rsidRDefault="00127DCD" w:rsidP="00127DCD">
      <w:pPr>
        <w:pStyle w:val="NurText"/>
        <w:bidi/>
        <w:rPr>
          <w:ins w:id="2" w:author="Transkribus" w:date="2019-12-11T14:30:00Z"/>
          <w:del w:id="3" w:author="Transkribus" w:date="2019-12-11T14:30:00Z"/>
          <w:rFonts w:ascii="Courier New" w:hAnsi="Courier New" w:cs="Courier New"/>
        </w:rPr>
      </w:pPr>
      <w:dir w:val="rtl">
        <w:dir w:val="rtl">
          <w:del w:id="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فما العيش ان غيض</w:delText>
            </w:r>
          </w:del>
          <w:ins w:id="5" w:author="Transkribus" w:date="2019-12-11T14:30:00Z">
            <w:r w:rsidRPr="00EE6742">
              <w:rPr>
                <w:rFonts w:ascii="Courier New" w:hAnsi="Courier New" w:cs="Courier New"/>
                <w:rtl/>
              </w:rPr>
              <w:t>النقارب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ins w:id="6" w:author="Transkribus" w:date="2019-12-11T14:30:00Z"/>
          <w:rFonts w:ascii="Courier New" w:hAnsi="Courier New" w:cs="Courier New"/>
        </w:rPr>
      </w:pPr>
      <w:ins w:id="7" w:author="Transkribus" w:date="2019-12-11T14:30:00Z">
        <w:r w:rsidRPr="00EE6742">
          <w:rPr>
            <w:rFonts w:ascii="Courier New" w:hAnsi="Courier New" w:cs="Courier New"/>
            <w:rtl/>
          </w:rPr>
          <w:t>١٤٨</w:t>
        </w:r>
      </w:ins>
    </w:p>
    <w:p w:rsidR="00127DCD" w:rsidRPr="00EE6742" w:rsidRDefault="00127DCD" w:rsidP="00127DCD">
      <w:pPr>
        <w:pStyle w:val="NurText"/>
        <w:bidi/>
        <w:rPr>
          <w:ins w:id="8" w:author="Transkribus" w:date="2019-12-11T14:30:00Z"/>
          <w:rFonts w:ascii="Courier New" w:hAnsi="Courier New" w:cs="Courier New"/>
        </w:rPr>
      </w:pPr>
      <w:ins w:id="9" w:author="Transkribus" w:date="2019-12-11T14:30:00Z">
        <w:r w:rsidRPr="00EE6742">
          <w:rPr>
            <w:rFonts w:ascii="Courier New" w:hAnsi="Courier New" w:cs="Courier New"/>
            <w:rtl/>
          </w:rPr>
          <w:t>وعابل داأبى الهوى فاسحت * ومصر عثاسلك عمسن تب</w:t>
        </w:r>
      </w:ins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ins w:id="10" w:author="Transkribus" w:date="2019-12-11T14:30:00Z">
        <w:r w:rsidRPr="00EE6742">
          <w:rPr>
            <w:rFonts w:ascii="Courier New" w:hAnsi="Courier New" w:cs="Courier New"/>
            <w:rtl/>
          </w:rPr>
          <w:t>العيس ابن عيصر</w:t>
        </w:r>
      </w:ins>
      <w:r w:rsidRPr="00EE6742">
        <w:rPr>
          <w:rFonts w:ascii="Courier New" w:hAnsi="Courier New" w:cs="Courier New"/>
          <w:rtl/>
        </w:rPr>
        <w:t xml:space="preserve"> ماء </w:t>
      </w:r>
      <w:del w:id="11" w:author="Transkribus" w:date="2019-12-11T14:30:00Z">
        <w:r w:rsidRPr="009B6BCA">
          <w:rPr>
            <w:rFonts w:ascii="Courier New" w:hAnsi="Courier New" w:cs="Courier New"/>
            <w:rtl/>
          </w:rPr>
          <w:delText>الشباب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Pr="009B6BCA">
              <w:rPr>
                <w:rFonts w:ascii="Courier New" w:hAnsi="Courier New" w:cs="Courier New"/>
                <w:rtl/>
              </w:rPr>
              <w:delText>ولم يقض</w:delText>
            </w:r>
            <w:r>
              <w:delText>‬</w:delText>
            </w:r>
            <w:r>
              <w:delText>‬</w:delText>
            </w:r>
          </w:dir>
        </w:dir>
      </w:del>
      <w:ins w:id="12" w:author="Transkribus" w:date="2019-12-11T14:30:00Z">
        <w:del w:id="13" w:author="Transkribus" w:date="2019-12-11T14:30:00Z">
          <w:r w:rsidRPr="00EE6742">
            <w:rPr>
              <w:rFonts w:ascii="Courier New" w:hAnsi="Courier New" w:cs="Courier New"/>
              <w:rtl/>
            </w:rPr>
            <w:delText>السياب بدولم يعس</w:delText>
          </w:r>
        </w:del>
      </w:ins>
      <w:r w:rsidRPr="00EE6742">
        <w:rPr>
          <w:rFonts w:ascii="Courier New" w:hAnsi="Courier New" w:cs="Courier New"/>
          <w:rtl/>
        </w:rPr>
        <w:t xml:space="preserve"> من </w:t>
      </w:r>
      <w:del w:id="14" w:author="Transkribus" w:date="2019-12-11T14:30:00Z">
        <w:r w:rsidRPr="009B6BCA">
          <w:rPr>
            <w:rFonts w:ascii="Courier New" w:hAnsi="Courier New" w:cs="Courier New"/>
            <w:rtl/>
          </w:rPr>
          <w:delText>طرفيه ارب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15" w:author="Transkribus" w:date="2019-12-11T14:30:00Z">
        <w:r w:rsidRPr="00EE6742">
          <w:rPr>
            <w:rFonts w:ascii="Courier New" w:hAnsi="Courier New" w:cs="Courier New"/>
            <w:rtl/>
          </w:rPr>
          <w:t>طرقيه أرب</w:t>
        </w:r>
      </w:ins>
    </w:p>
    <w:p w:rsidR="00127DCD" w:rsidRPr="009B6BCA" w:rsidRDefault="00127DCD" w:rsidP="00127DCD">
      <w:pPr>
        <w:pStyle w:val="NurText"/>
        <w:bidi/>
        <w:rPr>
          <w:del w:id="16" w:author="Transkribus" w:date="2019-12-11T14:30:00Z"/>
          <w:rFonts w:ascii="Courier New" w:hAnsi="Courier New" w:cs="Courier New"/>
        </w:rPr>
      </w:pPr>
      <w:dir w:val="rtl">
        <w:dir w:val="rtl">
          <w:del w:id="1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وباكر معتقة زانها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مرور الليالى بها والحقب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127DCD" w:rsidRPr="00EE6742" w:rsidRDefault="00127DCD" w:rsidP="00127DCD">
      <w:pPr>
        <w:pStyle w:val="NurText"/>
        <w:bidi/>
        <w:rPr>
          <w:ins w:id="18" w:author="Transkribus" w:date="2019-12-11T14:30:00Z"/>
          <w:del w:id="19" w:author="Transkribus" w:date="2019-12-11T14:30:00Z"/>
          <w:rFonts w:ascii="Courier New" w:hAnsi="Courier New" w:cs="Courier New"/>
        </w:rPr>
      </w:pPr>
      <w:dir w:val="rtl">
        <w:dir w:val="rtl">
          <w:ins w:id="20" w:author="Transkribus" w:date="2019-12-11T14:30:00Z">
            <w:r w:rsidRPr="00EE6742">
              <w:rPr>
                <w:rFonts w:ascii="Courier New" w:hAnsi="Courier New" w:cs="Courier New"/>
                <w:rtl/>
              </w:rPr>
              <w:t>وبار معييه رانها * مروز اللبالى بهاوالحقب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كان </w:t>
      </w:r>
      <w:del w:id="21" w:author="Transkribus" w:date="2019-12-11T14:30:00Z">
        <w:r w:rsidRPr="009B6BCA">
          <w:rPr>
            <w:rFonts w:ascii="Courier New" w:hAnsi="Courier New" w:cs="Courier New"/>
            <w:rtl/>
          </w:rPr>
          <w:delText>على كاسها لؤلؤا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Pr="009B6BCA">
              <w:rPr>
                <w:rFonts w:ascii="Courier New" w:hAnsi="Courier New" w:cs="Courier New"/>
                <w:rtl/>
              </w:rPr>
              <w:delText>اذا ما استدار</w:delText>
            </w:r>
            <w:r>
              <w:delText>‬</w:delText>
            </w:r>
            <w:r>
              <w:delText>‬</w:delText>
            </w:r>
          </w:dir>
        </w:dir>
      </w:del>
      <w:ins w:id="22" w:author="Transkribus" w:date="2019-12-11T14:30:00Z">
        <w:del w:id="23" w:author="Transkribus" w:date="2019-12-11T14:30:00Z">
          <w:r w:rsidRPr="00EE6742">
            <w:rPr>
              <w:rFonts w:ascii="Courier New" w:hAnsi="Courier New" w:cs="Courier New"/>
              <w:rtl/>
            </w:rPr>
            <w:delText>عسلى كماسها أؤاذا * اذاماستدار</w:delText>
          </w:r>
        </w:del>
      </w:ins>
      <w:r w:rsidRPr="00EE6742">
        <w:rPr>
          <w:rFonts w:ascii="Courier New" w:hAnsi="Courier New" w:cs="Courier New"/>
          <w:rtl/>
        </w:rPr>
        <w:t xml:space="preserve"> عليها الحبب</w:t>
      </w:r>
      <w:del w:id="24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127DCD" w:rsidRPr="009B6BCA" w:rsidRDefault="00127DCD" w:rsidP="00127DCD">
      <w:pPr>
        <w:pStyle w:val="NurText"/>
        <w:bidi/>
        <w:rPr>
          <w:del w:id="25" w:author="Transkribus" w:date="2019-12-11T14:30:00Z"/>
          <w:rFonts w:ascii="Courier New" w:hAnsi="Courier New" w:cs="Courier New"/>
        </w:rPr>
      </w:pPr>
      <w:dir w:val="rtl">
        <w:dir w:val="rtl">
          <w:del w:id="2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يطوف بها بابلى اللحاظ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لذيذ المقبل عذب الشنب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127DCD" w:rsidRPr="00EE6742" w:rsidRDefault="00127DCD" w:rsidP="00127DCD">
      <w:pPr>
        <w:pStyle w:val="NurText"/>
        <w:bidi/>
        <w:rPr>
          <w:ins w:id="27" w:author="Transkribus" w:date="2019-12-11T14:30:00Z"/>
          <w:del w:id="28" w:author="Transkribus" w:date="2019-12-11T14:30:00Z"/>
          <w:rFonts w:ascii="Courier New" w:hAnsi="Courier New" w:cs="Courier New"/>
        </w:rPr>
      </w:pPr>
      <w:dir w:val="rtl">
        <w:dir w:val="rtl">
          <w:del w:id="2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يقول</w:delText>
            </w:r>
          </w:del>
          <w:ins w:id="30" w:author="Transkribus" w:date="2019-12-11T14:30:00Z">
            <w:r w:rsidRPr="00EE6742">
              <w:rPr>
                <w:rFonts w:ascii="Courier New" w:hAnsi="Courier New" w:cs="Courier New"/>
                <w:rtl/>
              </w:rPr>
              <w:t>ابطوف بهابا على العاط * لديد المقيل عذب الشتب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ins w:id="31" w:author="Transkribus" w:date="2019-12-11T14:30:00Z">
        <w:r w:rsidRPr="00EE6742">
          <w:rPr>
            <w:rFonts w:ascii="Courier New" w:hAnsi="Courier New" w:cs="Courier New"/>
            <w:rtl/>
          </w:rPr>
          <w:t>ابقول</w:t>
        </w:r>
      </w:ins>
      <w:r w:rsidRPr="00EE6742">
        <w:rPr>
          <w:rFonts w:ascii="Courier New" w:hAnsi="Courier New" w:cs="Courier New"/>
          <w:rtl/>
        </w:rPr>
        <w:t xml:space="preserve"> الذى راقه حسنها</w:t>
      </w:r>
      <w:del w:id="32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r w:rsidRPr="00EE6742">
        <w:rPr>
          <w:rFonts w:ascii="Courier New" w:hAnsi="Courier New" w:cs="Courier New"/>
          <w:rtl/>
        </w:rPr>
        <w:t xml:space="preserve"> * </w:t>
      </w:r>
      <w:dir w:val="rtl">
        <w:dir w:val="rtl">
          <w:del w:id="3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</w:delText>
            </w:r>
          </w:del>
          <w:ins w:id="34" w:author="Transkribus" w:date="2019-12-11T14:30:00Z">
            <w:r w:rsidRPr="00EE6742">
              <w:rPr>
                <w:rFonts w:ascii="Courier New" w:hAnsi="Courier New" w:cs="Courier New"/>
                <w:rtl/>
              </w:rPr>
              <w:t>أ</w:t>
            </w:r>
          </w:ins>
          <w:r w:rsidRPr="00EE6742">
            <w:rPr>
              <w:rFonts w:ascii="Courier New" w:hAnsi="Courier New" w:cs="Courier New"/>
              <w:rtl/>
            </w:rPr>
            <w:t xml:space="preserve">ذى الخمر من </w:t>
          </w:r>
          <w:del w:id="3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خده تجتلب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36" w:author="Transkribus" w:date="2019-12-11T14:30:00Z">
            <w:r w:rsidRPr="00EE6742">
              <w:rPr>
                <w:rFonts w:ascii="Courier New" w:hAnsi="Courier New" w:cs="Courier New"/>
                <w:rtl/>
              </w:rPr>
              <w:t>جدة محتلب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3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والا فمن اين ذا الاحمرار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>
                  <w:delText>‬</w:delText>
                </w:r>
                <w:r>
                  <w:delText>‬</w:delText>
                </w:r>
              </w:dir>
            </w:dir>
          </w:del>
          <w:ins w:id="38" w:author="Transkribus" w:date="2019-12-11T14:30:00Z">
            <w:del w:id="39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والالحسن ابن ذالأجمرار * 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وهذا الصفاء </w:t>
          </w:r>
          <w:del w:id="4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لبنت العنب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41" w:author="Transkribus" w:date="2019-12-11T14:30:00Z">
            <w:r w:rsidRPr="00EE6742">
              <w:rPr>
                <w:rFonts w:ascii="Courier New" w:hAnsi="Courier New" w:cs="Courier New"/>
                <w:rtl/>
              </w:rPr>
              <w:t>ليتت العبب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بنات الكروم </w:t>
          </w:r>
          <w:del w:id="4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حياة الكروم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>
                  <w:delText>‬</w:delText>
                </w:r>
                <w:r>
                  <w:delText>‬</w:delText>
                </w:r>
              </w:dir>
            </w:dir>
          </w:del>
          <w:ins w:id="43" w:author="Transkribus" w:date="2019-12-11T14:30:00Z">
            <w:del w:id="44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جباء الكرام * 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وموت الهموم </w:t>
          </w:r>
          <w:del w:id="4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محيا الطرب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46" w:author="Transkribus" w:date="2019-12-11T14:30:00Z">
            <w:r w:rsidRPr="00EE6742">
              <w:rPr>
                <w:rFonts w:ascii="Courier New" w:hAnsi="Courier New" w:cs="Courier New"/>
                <w:rtl/>
              </w:rPr>
              <w:t>مجبا الطوب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4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فقل للذى همه ان </w:delText>
            </w:r>
          </w:del>
          <w:ins w:id="48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ل الذى هشمة أن </w:t>
            </w:r>
          </w:ins>
          <w:r w:rsidRPr="00EE6742">
            <w:rPr>
              <w:rFonts w:ascii="Courier New" w:hAnsi="Courier New" w:cs="Courier New"/>
              <w:rtl/>
            </w:rPr>
            <w:t>يرى</w:t>
          </w:r>
          <w:del w:id="49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 xml:space="preserve">كريما ينفس عنه 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50" w:author="Transkribus" w:date="2019-12-11T14:30:00Z">
            <w:del w:id="51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 * كر ثمانيعس عبه 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>الكرب</w:t>
          </w:r>
          <w:del w:id="52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5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اكل امرئ يرتجى سيبه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رويدك ما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54" w:author="Transkribus" w:date="2019-12-11T14:30:00Z">
            <w:del w:id="55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كل امرى بريسى شيبة * رويد لشبا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الناس </w:t>
          </w:r>
          <w:del w:id="5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</w:delText>
            </w:r>
          </w:del>
          <w:r w:rsidRPr="00EE6742">
            <w:rPr>
              <w:rFonts w:ascii="Courier New" w:hAnsi="Courier New" w:cs="Courier New"/>
              <w:rtl/>
            </w:rPr>
            <w:t>خر العرب</w:t>
          </w:r>
          <w:del w:id="57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5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ج</w:delText>
            </w:r>
          </w:del>
          <w:ins w:id="59" w:author="Transkribus" w:date="2019-12-11T14:30:00Z">
            <w:r w:rsidRPr="00EE6742">
              <w:rPr>
                <w:rFonts w:ascii="Courier New" w:hAnsi="Courier New" w:cs="Courier New"/>
                <w:rtl/>
              </w:rPr>
              <w:t>ح</w:t>
            </w:r>
          </w:ins>
          <w:r w:rsidRPr="00EE6742">
            <w:rPr>
              <w:rFonts w:ascii="Courier New" w:hAnsi="Courier New" w:cs="Courier New"/>
              <w:rtl/>
            </w:rPr>
            <w:t xml:space="preserve">واد اذا </w:t>
          </w:r>
          <w:del w:id="6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انت وفيته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امنت به حادثات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61" w:author="Transkribus" w:date="2019-12-11T14:30:00Z">
            <w:del w:id="62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ألت وافيته * أمنب * جاد ثان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النوب</w:t>
          </w:r>
          <w:del w:id="63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6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فقد شاع</w:delText>
            </w:r>
          </w:del>
          <w:ins w:id="65" w:author="Transkribus" w:date="2019-12-11T14:30:00Z">
            <w:r w:rsidRPr="00EE6742">
              <w:rPr>
                <w:rFonts w:ascii="Courier New" w:hAnsi="Courier New" w:cs="Courier New"/>
                <w:rtl/>
              </w:rPr>
              <w:t>بقد شاح</w:t>
            </w:r>
          </w:ins>
          <w:r w:rsidRPr="00EE6742">
            <w:rPr>
              <w:rFonts w:ascii="Courier New" w:hAnsi="Courier New" w:cs="Courier New"/>
              <w:rtl/>
            </w:rPr>
            <w:t xml:space="preserve"> من ذكر</w:t>
          </w:r>
          <w:del w:id="6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ه</w:delText>
            </w:r>
          </w:del>
          <w:ins w:id="67" w:author="Transkribus" w:date="2019-12-11T14:30:00Z">
            <w:r w:rsidRPr="00EE6742">
              <w:rPr>
                <w:rFonts w:ascii="Courier New" w:hAnsi="Courier New" w:cs="Courier New"/>
                <w:rtl/>
              </w:rPr>
              <w:t>ة</w:t>
            </w:r>
          </w:ins>
          <w:r w:rsidRPr="00EE6742">
            <w:rPr>
              <w:rFonts w:ascii="Courier New" w:hAnsi="Courier New" w:cs="Courier New"/>
              <w:rtl/>
            </w:rPr>
            <w:t xml:space="preserve"> فى </w:t>
          </w:r>
          <w:del w:id="6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الانام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سوى ما تضمن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69" w:author="Transkribus" w:date="2019-12-11T14:30:00Z">
            <w:del w:id="70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الاثام * صوى مانصمن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طى الكتب</w:t>
          </w:r>
          <w:del w:id="71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127DCD" w:rsidRPr="009B6BCA" w:rsidRDefault="00127DCD" w:rsidP="00127DCD">
      <w:pPr>
        <w:pStyle w:val="NurText"/>
        <w:bidi/>
        <w:rPr>
          <w:del w:id="72" w:author="Transkribus" w:date="2019-12-11T14:30:00Z"/>
          <w:rFonts w:ascii="Courier New" w:hAnsi="Courier New" w:cs="Courier New"/>
        </w:rPr>
      </w:pPr>
      <w:dir w:val="rtl">
        <w:dir w:val="rtl">
          <w:del w:id="7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ثناء تارج منه البلاد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وذكر فلولاه لم يغترب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127DCD" w:rsidRPr="00EE6742" w:rsidRDefault="00127DCD" w:rsidP="00127DCD">
      <w:pPr>
        <w:pStyle w:val="NurText"/>
        <w:bidi/>
        <w:rPr>
          <w:ins w:id="74" w:author="Transkribus" w:date="2019-12-11T14:30:00Z"/>
          <w:del w:id="75" w:author="Transkribus" w:date="2019-12-11T14:30:00Z"/>
          <w:rFonts w:ascii="Courier New" w:hAnsi="Courier New" w:cs="Courier New"/>
        </w:rPr>
      </w:pPr>
      <w:dir w:val="rtl">
        <w:dir w:val="rtl">
          <w:del w:id="7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عفاف وحلم</w:delText>
            </w:r>
          </w:del>
          <w:ins w:id="77" w:author="Transkribus" w:date="2019-12-11T14:30:00Z">
            <w:r w:rsidRPr="00EE6742">
              <w:rPr>
                <w:rFonts w:ascii="Courier New" w:hAnsi="Courier New" w:cs="Courier New"/>
                <w:rtl/>
              </w:rPr>
              <w:t>بياء ثارج مبه البسلاد * وظرفلولام ثم يغيرب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ins w:id="78" w:author="Transkribus" w:date="2019-12-11T14:30:00Z">
        <w:r w:rsidRPr="00EE6742">
          <w:rPr>
            <w:rFonts w:ascii="Courier New" w:hAnsi="Courier New" w:cs="Courier New"/>
            <w:rtl/>
          </w:rPr>
          <w:t>عقاف وجسلم</w:t>
        </w:r>
      </w:ins>
      <w:r w:rsidRPr="00EE6742">
        <w:rPr>
          <w:rFonts w:ascii="Courier New" w:hAnsi="Courier New" w:cs="Courier New"/>
          <w:rtl/>
        </w:rPr>
        <w:t xml:space="preserve"> الى </w:t>
      </w:r>
      <w:del w:id="79" w:author="Transkribus" w:date="2019-12-11T14:30:00Z">
        <w:r w:rsidRPr="009B6BCA">
          <w:rPr>
            <w:rFonts w:ascii="Courier New" w:hAnsi="Courier New" w:cs="Courier New"/>
            <w:rtl/>
          </w:rPr>
          <w:delText>سؤدد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Pr="009B6BCA">
              <w:rPr>
                <w:rFonts w:ascii="Courier New" w:hAnsi="Courier New" w:cs="Courier New"/>
                <w:rtl/>
              </w:rPr>
              <w:delText>وفخر باباء</w:delText>
            </w:r>
            <w:r>
              <w:delText>‬</w:delText>
            </w:r>
            <w:r>
              <w:delText>‬</w:delText>
            </w:r>
          </w:dir>
        </w:dir>
      </w:del>
      <w:ins w:id="80" w:author="Transkribus" w:date="2019-12-11T14:30:00Z">
        <w:del w:id="81" w:author="Transkribus" w:date="2019-12-11T14:30:00Z">
          <w:r w:rsidRPr="00EE6742">
            <w:rPr>
              <w:rFonts w:ascii="Courier New" w:hAnsi="Courier New" w:cs="Courier New"/>
              <w:rtl/>
            </w:rPr>
            <w:delText>سودد * وخريا باء</w:delText>
          </w:r>
        </w:del>
      </w:ins>
      <w:r w:rsidRPr="00EE6742">
        <w:rPr>
          <w:rFonts w:ascii="Courier New" w:hAnsi="Courier New" w:cs="Courier New"/>
          <w:rtl/>
        </w:rPr>
        <w:t xml:space="preserve"> صدق </w:t>
      </w:r>
      <w:del w:id="82" w:author="Transkribus" w:date="2019-12-11T14:30:00Z">
        <w:r w:rsidRPr="009B6BCA">
          <w:rPr>
            <w:rFonts w:ascii="Courier New" w:hAnsi="Courier New" w:cs="Courier New"/>
            <w:rtl/>
          </w:rPr>
          <w:delText>نجب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83" w:author="Transkribus" w:date="2019-12-11T14:30:00Z">
        <w:r w:rsidRPr="00EE6742">
          <w:rPr>
            <w:rFonts w:ascii="Courier New" w:hAnsi="Courier New" w:cs="Courier New"/>
            <w:rtl/>
          </w:rPr>
          <w:t>يحب</w:t>
        </w:r>
      </w:ins>
    </w:p>
    <w:p w:rsidR="00127DCD" w:rsidRPr="009B6BCA" w:rsidRDefault="00127DCD" w:rsidP="00127DCD">
      <w:pPr>
        <w:pStyle w:val="NurText"/>
        <w:bidi/>
        <w:rPr>
          <w:del w:id="84" w:author="Transkribus" w:date="2019-12-11T14:30:00Z"/>
          <w:rFonts w:ascii="Courier New" w:hAnsi="Courier New" w:cs="Courier New"/>
        </w:rPr>
      </w:pPr>
      <w:dir w:val="rtl">
        <w:dir w:val="rtl">
          <w:del w:id="8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وفضل وبشر وجود يراه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فرضا على نفسه قد وجب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127DCD" w:rsidRPr="00EE6742" w:rsidRDefault="00127DCD" w:rsidP="00127DCD">
      <w:pPr>
        <w:pStyle w:val="NurText"/>
        <w:bidi/>
        <w:rPr>
          <w:ins w:id="86" w:author="Transkribus" w:date="2019-12-11T14:30:00Z"/>
          <w:del w:id="87" w:author="Transkribus" w:date="2019-12-11T14:30:00Z"/>
          <w:rFonts w:ascii="Courier New" w:hAnsi="Courier New" w:cs="Courier New"/>
        </w:rPr>
      </w:pPr>
      <w:dir w:val="rtl">
        <w:dir w:val="rtl">
          <w:del w:id="8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فمن</w:delText>
            </w:r>
          </w:del>
          <w:ins w:id="89" w:author="Transkribus" w:date="2019-12-11T14:30:00Z">
            <w:r w:rsidRPr="00EE6742">
              <w:rPr>
                <w:rFonts w:ascii="Courier New" w:hAnsi="Courier New" w:cs="Courier New"/>
                <w:rtl/>
              </w:rPr>
              <w:t>وقصسل ويسر وجوديرا * عفر صاعلى مقسهعد وب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ins w:id="90" w:author="Transkribus" w:date="2019-12-11T14:30:00Z">
        <w:r w:rsidRPr="00EE6742">
          <w:rPr>
            <w:rFonts w:ascii="Courier New" w:hAnsi="Courier New" w:cs="Courier New"/>
            <w:rtl/>
          </w:rPr>
          <w:t>سن</w:t>
        </w:r>
      </w:ins>
      <w:r w:rsidRPr="00EE6742">
        <w:rPr>
          <w:rFonts w:ascii="Courier New" w:hAnsi="Courier New" w:cs="Courier New"/>
          <w:rtl/>
        </w:rPr>
        <w:t xml:space="preserve"> قاسه </w:t>
      </w:r>
      <w:del w:id="91" w:author="Transkribus" w:date="2019-12-11T14:30:00Z">
        <w:r w:rsidRPr="009B6BCA">
          <w:rPr>
            <w:rFonts w:ascii="Courier New" w:hAnsi="Courier New" w:cs="Courier New"/>
            <w:rtl/>
          </w:rPr>
          <w:delText>بفتى عصره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Pr="009B6BCA">
              <w:rPr>
                <w:rFonts w:ascii="Courier New" w:hAnsi="Courier New" w:cs="Courier New"/>
                <w:rtl/>
              </w:rPr>
              <w:delText>فقد قايس</w:delText>
            </w:r>
            <w:r>
              <w:delText>‬</w:delText>
            </w:r>
            <w:r>
              <w:delText>‬</w:delText>
            </w:r>
          </w:dir>
        </w:dir>
      </w:del>
      <w:ins w:id="92" w:author="Transkribus" w:date="2019-12-11T14:30:00Z">
        <w:del w:id="93" w:author="Transkribus" w:date="2019-12-11T14:30:00Z">
          <w:r w:rsidRPr="00EE6742">
            <w:rPr>
              <w:rFonts w:ascii="Courier New" w:hAnsi="Courier New" w:cs="Courier New"/>
              <w:rtl/>
            </w:rPr>
            <w:delText>يى عصرة * ففدقالس</w:delText>
          </w:r>
        </w:del>
      </w:ins>
      <w:r w:rsidRPr="00EE6742">
        <w:rPr>
          <w:rFonts w:ascii="Courier New" w:hAnsi="Courier New" w:cs="Courier New"/>
          <w:rtl/>
        </w:rPr>
        <w:t xml:space="preserve"> الدر بالم</w:t>
      </w:r>
      <w:del w:id="94" w:author="Transkribus" w:date="2019-12-11T14:30:00Z">
        <w:r w:rsidRPr="009B6BCA">
          <w:rPr>
            <w:rFonts w:ascii="Courier New" w:hAnsi="Courier New" w:cs="Courier New"/>
            <w:rtl/>
          </w:rPr>
          <w:delText>خت</w:delText>
        </w:r>
      </w:del>
      <w:ins w:id="95" w:author="Transkribus" w:date="2019-12-11T14:30:00Z">
        <w:r w:rsidRPr="00EE6742">
          <w:rPr>
            <w:rFonts w:ascii="Courier New" w:hAnsi="Courier New" w:cs="Courier New"/>
            <w:rtl/>
          </w:rPr>
          <w:t>حش</w:t>
        </w:r>
      </w:ins>
      <w:r w:rsidRPr="00EE6742">
        <w:rPr>
          <w:rFonts w:ascii="Courier New" w:hAnsi="Courier New" w:cs="Courier New"/>
          <w:rtl/>
        </w:rPr>
        <w:t>لب</w:t>
      </w:r>
      <w:del w:id="96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ومن </w:t>
          </w:r>
          <w:del w:id="9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ق</w:delText>
            </w:r>
          </w:del>
          <w:ins w:id="98" w:author="Transkribus" w:date="2019-12-11T14:30:00Z">
            <w:r w:rsidRPr="00EE6742">
              <w:rPr>
                <w:rFonts w:ascii="Courier New" w:hAnsi="Courier New" w:cs="Courier New"/>
                <w:rtl/>
              </w:rPr>
              <w:t>ث</w:t>
            </w:r>
          </w:ins>
          <w:r w:rsidRPr="00EE6742">
            <w:rPr>
              <w:rFonts w:ascii="Courier New" w:hAnsi="Courier New" w:cs="Courier New"/>
              <w:rtl/>
            </w:rPr>
            <w:t xml:space="preserve">ال ان </w:t>
          </w:r>
          <w:del w:id="9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امرءا غيره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>
                  <w:delText>‬</w:delText>
                </w:r>
                <w:r>
                  <w:delText>‬</w:delText>
                </w:r>
              </w:dir>
            </w:dir>
          </w:del>
          <w:ins w:id="100" w:author="Transkribus" w:date="2019-12-11T14:30:00Z">
            <w:del w:id="101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امراعيرة * 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حوى </w:t>
          </w:r>
          <w:del w:id="10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بعض ما حازه</w:delText>
            </w:r>
          </w:del>
          <w:ins w:id="103" w:author="Transkribus" w:date="2019-12-11T14:30:00Z">
            <w:r w:rsidRPr="00EE6742">
              <w:rPr>
                <w:rFonts w:ascii="Courier New" w:hAnsi="Courier New" w:cs="Courier New"/>
                <w:rtl/>
              </w:rPr>
              <w:t>يعض ماجارء</w:t>
            </w:r>
          </w:ins>
          <w:r w:rsidRPr="00EE6742">
            <w:rPr>
              <w:rFonts w:ascii="Courier New" w:hAnsi="Courier New" w:cs="Courier New"/>
              <w:rtl/>
            </w:rPr>
            <w:t xml:space="preserve"> قد كذب</w:t>
          </w:r>
          <w:del w:id="104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وليس الذى </w:t>
          </w:r>
          <w:del w:id="10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فخره تالد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كمن فخره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106" w:author="Transkribus" w:date="2019-12-11T14:30:00Z">
            <w:del w:id="107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خسره ثالد* من فره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طارف مكتس</w:t>
          </w:r>
          <w:del w:id="10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ب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09" w:author="Transkribus" w:date="2019-12-11T14:30:00Z">
            <w:r w:rsidRPr="00EE6742">
              <w:rPr>
                <w:rFonts w:ascii="Courier New" w:hAnsi="Courier New" w:cs="Courier New"/>
                <w:rtl/>
              </w:rPr>
              <w:t>ت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1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اذا ذكر الصيد</w:delText>
            </w:r>
          </w:del>
          <w:ins w:id="111" w:author="Transkribus" w:date="2019-12-11T14:30:00Z">
            <w:r w:rsidRPr="00EE6742">
              <w:rPr>
                <w:rFonts w:ascii="Courier New" w:hAnsi="Courier New" w:cs="Courier New"/>
                <w:rtl/>
              </w:rPr>
              <w:t>دادكر السيد</w:t>
            </w:r>
          </w:ins>
          <w:r w:rsidRPr="00EE6742">
            <w:rPr>
              <w:rFonts w:ascii="Courier New" w:hAnsi="Courier New" w:cs="Courier New"/>
              <w:rtl/>
            </w:rPr>
            <w:t xml:space="preserve"> من عامر</w:t>
          </w:r>
          <w:del w:id="112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وعد ماثرها وانتسب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113" w:author="Transkribus" w:date="2019-12-11T14:30:00Z">
            <w:del w:id="114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 * وغسد ماتر هاو انقسب</w:delText>
              </w:r>
            </w:del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1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تفاخر قيس</w:delText>
            </w:r>
          </w:del>
          <w:ins w:id="116" w:author="Transkribus" w:date="2019-12-11T14:30:00Z">
            <w:r w:rsidRPr="00EE6742">
              <w:rPr>
                <w:rFonts w:ascii="Courier New" w:hAnsi="Courier New" w:cs="Courier New"/>
                <w:rtl/>
              </w:rPr>
              <w:t>بقاجر ئيس</w:t>
            </w:r>
          </w:ins>
          <w:r w:rsidRPr="00EE6742">
            <w:rPr>
              <w:rFonts w:ascii="Courier New" w:hAnsi="Courier New" w:cs="Courier New"/>
              <w:rtl/>
            </w:rPr>
            <w:t xml:space="preserve"> به </w:t>
          </w:r>
          <w:del w:id="11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خندفا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وتعطيه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118" w:author="Transkribus" w:date="2019-12-11T14:30:00Z">
            <w:del w:id="119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جخنيدقا * وفعطبه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منها </w:t>
          </w:r>
          <w:del w:id="12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اجل الرتب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21" w:author="Transkribus" w:date="2019-12-11T14:30:00Z">
            <w:r w:rsidRPr="00EE6742">
              <w:rPr>
                <w:rFonts w:ascii="Courier New" w:hAnsi="Courier New" w:cs="Courier New"/>
                <w:rtl/>
              </w:rPr>
              <w:t>أجمسل الريث</w:t>
            </w:r>
          </w:ins>
          <w:r>
            <w:t>‬</w:t>
          </w:r>
          <w:r>
            <w:t>‬</w:t>
          </w:r>
        </w:dir>
      </w:dir>
    </w:p>
    <w:p w:rsidR="00127DCD" w:rsidRPr="009B6BCA" w:rsidRDefault="00127DCD" w:rsidP="00127DCD">
      <w:pPr>
        <w:pStyle w:val="NurText"/>
        <w:bidi/>
        <w:rPr>
          <w:del w:id="122" w:author="Transkribus" w:date="2019-12-11T14:30:00Z"/>
          <w:rFonts w:ascii="Courier New" w:hAnsi="Courier New" w:cs="Courier New"/>
        </w:rPr>
      </w:pPr>
      <w:dir w:val="rtl">
        <w:dir w:val="rtl">
          <w:del w:id="12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ولا سيما ان غدا فيهم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وسيطا باكرم ام واب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127DCD" w:rsidRPr="00EE6742" w:rsidRDefault="00127DCD" w:rsidP="00127DCD">
      <w:pPr>
        <w:pStyle w:val="NurText"/>
        <w:bidi/>
        <w:rPr>
          <w:ins w:id="124" w:author="Transkribus" w:date="2019-12-11T14:30:00Z"/>
          <w:del w:id="125" w:author="Transkribus" w:date="2019-12-11T14:30:00Z"/>
          <w:rFonts w:ascii="Courier New" w:hAnsi="Courier New" w:cs="Courier New"/>
        </w:rPr>
      </w:pPr>
      <w:dir w:val="rtl">
        <w:dir w:val="rtl">
          <w:ins w:id="126" w:author="Transkribus" w:date="2019-12-11T14:30:00Z">
            <w:r w:rsidRPr="00EE6742">
              <w:rPr>
                <w:rFonts w:ascii="Courier New" w:hAnsi="Courier New" w:cs="Courier New"/>
                <w:rtl/>
              </w:rPr>
              <w:t>ولاسيمان عبد اليهم * وسيطا با كرم أم وأب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من </w:t>
      </w:r>
      <w:del w:id="127" w:author="Transkribus" w:date="2019-12-11T14:30:00Z">
        <w:r w:rsidRPr="009B6BCA">
          <w:rPr>
            <w:rFonts w:ascii="Courier New" w:hAnsi="Courier New" w:cs="Courier New"/>
            <w:rtl/>
          </w:rPr>
          <w:delText>الجعفريين</w:delText>
        </w:r>
      </w:del>
      <w:ins w:id="128" w:author="Transkribus" w:date="2019-12-11T14:30:00Z">
        <w:r w:rsidRPr="00EE6742">
          <w:rPr>
            <w:rFonts w:ascii="Courier New" w:hAnsi="Courier New" w:cs="Courier New"/>
            <w:rtl/>
          </w:rPr>
          <w:t>الحعفر بين</w:t>
        </w:r>
      </w:ins>
      <w:r w:rsidRPr="00EE6742">
        <w:rPr>
          <w:rFonts w:ascii="Courier New" w:hAnsi="Courier New" w:cs="Courier New"/>
          <w:rtl/>
        </w:rPr>
        <w:t xml:space="preserve"> فى با</w:t>
      </w:r>
      <w:del w:id="129" w:author="Transkribus" w:date="2019-12-11T14:30:00Z">
        <w:r w:rsidRPr="009B6BCA">
          <w:rPr>
            <w:rFonts w:ascii="Courier New" w:hAnsi="Courier New" w:cs="Courier New"/>
            <w:rtl/>
          </w:rPr>
          <w:delText>ذخ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130" w:author="Transkribus" w:date="2019-12-11T14:30:00Z">
        <w:r w:rsidRPr="00EE6742">
          <w:rPr>
            <w:rFonts w:ascii="Courier New" w:hAnsi="Courier New" w:cs="Courier New"/>
            <w:rtl/>
          </w:rPr>
          <w:t>د</w:t>
        </w:r>
      </w:ins>
      <w:r w:rsidRPr="00EE6742">
        <w:rPr>
          <w:rFonts w:ascii="Courier New" w:hAnsi="Courier New" w:cs="Courier New"/>
          <w:rtl/>
        </w:rPr>
        <w:t xml:space="preserve"> * </w:t>
      </w: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من العز </w:t>
          </w:r>
          <w:del w:id="13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تنحط عنه</w:delText>
            </w:r>
          </w:del>
          <w:ins w:id="132" w:author="Transkribus" w:date="2019-12-11T14:30:00Z">
            <w:r w:rsidRPr="00EE6742">
              <w:rPr>
                <w:rFonts w:ascii="Courier New" w:hAnsi="Courier New" w:cs="Courier New"/>
                <w:rtl/>
              </w:rPr>
              <w:t>فنجط عبة</w:t>
            </w:r>
          </w:ins>
          <w:r w:rsidRPr="00EE6742">
            <w:rPr>
              <w:rFonts w:ascii="Courier New" w:hAnsi="Courier New" w:cs="Courier New"/>
              <w:rtl/>
            </w:rPr>
            <w:t xml:space="preserve"> الشهب</w:t>
          </w:r>
          <w:del w:id="133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3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وعبدك يرغب</w:delText>
            </w:r>
          </w:del>
          <w:ins w:id="135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 وعبسدلشيرعب</w:t>
            </w:r>
          </w:ins>
          <w:r w:rsidRPr="00EE6742">
            <w:rPr>
              <w:rFonts w:ascii="Courier New" w:hAnsi="Courier New" w:cs="Courier New"/>
              <w:rtl/>
            </w:rPr>
            <w:t xml:space="preserve"> فى خلعة</w:t>
          </w:r>
          <w:del w:id="136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ومثلك تشريفه يحتسب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137" w:author="Transkribus" w:date="2019-12-11T14:30:00Z">
            <w:del w:id="138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 * ومتلك شريعة حفسف</w:delText>
              </w:r>
            </w:del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3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ليرفع</w:delText>
            </w:r>
          </w:del>
          <w:ins w:id="140" w:author="Transkribus" w:date="2019-12-11T14:30:00Z">
            <w:r w:rsidRPr="00EE6742">
              <w:rPr>
                <w:rFonts w:ascii="Courier New" w:hAnsi="Courier New" w:cs="Courier New"/>
                <w:rtl/>
              </w:rPr>
              <w:t>ابرقع</w:t>
            </w:r>
          </w:ins>
          <w:r w:rsidRPr="00EE6742">
            <w:rPr>
              <w:rFonts w:ascii="Courier New" w:hAnsi="Courier New" w:cs="Courier New"/>
              <w:rtl/>
            </w:rPr>
            <w:t xml:space="preserve"> ذلك من ق</w:t>
          </w:r>
          <w:ins w:id="141" w:author="Transkribus" w:date="2019-12-11T14:30:00Z">
            <w:r w:rsidRPr="00EE6742">
              <w:rPr>
                <w:rFonts w:ascii="Courier New" w:hAnsi="Courier New" w:cs="Courier New"/>
                <w:rtl/>
              </w:rPr>
              <w:t>س</w:t>
            </w:r>
          </w:ins>
          <w:r w:rsidRPr="00EE6742">
            <w:rPr>
              <w:rFonts w:ascii="Courier New" w:hAnsi="Courier New" w:cs="Courier New"/>
              <w:rtl/>
            </w:rPr>
            <w:t>در</w:t>
          </w:r>
          <w:del w:id="14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43" w:author="Transkribus" w:date="2019-12-11T14:30:00Z">
            <w:r w:rsidRPr="00EE6742">
              <w:rPr>
                <w:rFonts w:ascii="Courier New" w:hAnsi="Courier New" w:cs="Courier New"/>
                <w:rtl/>
              </w:rPr>
              <w:t>زة</w:t>
            </w:r>
          </w:ins>
          <w:r w:rsidRPr="00EE6742">
            <w:rPr>
              <w:rFonts w:ascii="Courier New" w:hAnsi="Courier New" w:cs="Courier New"/>
              <w:rtl/>
            </w:rPr>
            <w:t xml:space="preserve"> * </w:t>
          </w:r>
          <w:dir w:val="rtl">
            <w:dir w:val="rtl">
              <w:r w:rsidRPr="00EE6742">
                <w:rPr>
                  <w:rFonts w:ascii="Courier New" w:hAnsi="Courier New" w:cs="Courier New"/>
                  <w:rtl/>
                </w:rPr>
                <w:t xml:space="preserve">وان كان </w:t>
              </w:r>
              <w:del w:id="144" w:author="Transkribus" w:date="2019-12-11T14:30:00Z">
                <w:r w:rsidRPr="009B6BCA">
                  <w:rPr>
                    <w:rFonts w:ascii="Courier New" w:hAnsi="Courier New" w:cs="Courier New"/>
                    <w:rtl/>
                  </w:rPr>
                  <w:delText>قارب فيما طلب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</w:del>
              <w:ins w:id="145" w:author="Transkribus" w:date="2019-12-11T14:30:00Z">
                <w:r w:rsidRPr="00EE6742">
                  <w:rPr>
                    <w:rFonts w:ascii="Courier New" w:hAnsi="Courier New" w:cs="Courier New"/>
                    <w:rtl/>
                  </w:rPr>
                  <w:t>قارف فماطلب</w:t>
                </w:r>
              </w:ins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</w:dir>
          </w:di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4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ويشحذ خاطره</w:delText>
            </w:r>
          </w:del>
          <w:ins w:id="147" w:author="Transkribus" w:date="2019-12-11T14:30:00Z">
            <w:r w:rsidRPr="00EE6742">
              <w:rPr>
                <w:rFonts w:ascii="Courier New" w:hAnsi="Courier New" w:cs="Courier New"/>
                <w:rtl/>
              </w:rPr>
              <w:t>ابحذقاطرة</w:t>
            </w:r>
          </w:ins>
          <w:r w:rsidRPr="00EE6742">
            <w:rPr>
              <w:rFonts w:ascii="Courier New" w:hAnsi="Courier New" w:cs="Courier New"/>
              <w:rtl/>
            </w:rPr>
            <w:t xml:space="preserve"> كلما</w:t>
          </w:r>
          <w:del w:id="148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اشراب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149" w:author="Transkribus" w:date="2019-12-11T14:30:00Z">
            <w:del w:id="150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 اشرأب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الى </w:t>
          </w:r>
          <w:del w:id="15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مدحكم وانتدب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52" w:author="Transkribus" w:date="2019-12-11T14:30:00Z">
            <w:r w:rsidRPr="00EE6742">
              <w:rPr>
                <w:rFonts w:ascii="Courier New" w:hAnsi="Courier New" w:cs="Courier New"/>
                <w:rtl/>
              </w:rPr>
              <w:t>مذحكم والتدب</w:t>
            </w:r>
          </w:ins>
          <w:r>
            <w:t>‬</w:t>
          </w:r>
          <w:r>
            <w:t>‬</w:t>
          </w:r>
        </w:dir>
      </w:dir>
    </w:p>
    <w:p w:rsidR="00127DCD" w:rsidRPr="009B6BCA" w:rsidRDefault="00127DCD" w:rsidP="00127DCD">
      <w:pPr>
        <w:pStyle w:val="NurText"/>
        <w:bidi/>
        <w:rPr>
          <w:del w:id="153" w:author="Transkribus" w:date="2019-12-11T14:30:00Z"/>
          <w:rFonts w:ascii="Courier New" w:hAnsi="Courier New" w:cs="Courier New"/>
        </w:rPr>
      </w:pPr>
      <w:dir w:val="rtl">
        <w:dir w:val="rtl">
          <w:del w:id="15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فلى كلما ظفرت راحتي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بجود المظفر اوفى ارب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127DCD" w:rsidRPr="00EE6742" w:rsidRDefault="00127DCD" w:rsidP="00127DCD">
      <w:pPr>
        <w:pStyle w:val="NurText"/>
        <w:bidi/>
        <w:rPr>
          <w:ins w:id="155" w:author="Transkribus" w:date="2019-12-11T14:30:00Z"/>
          <w:del w:id="156" w:author="Transkribus" w:date="2019-12-11T14:30:00Z"/>
          <w:rFonts w:ascii="Courier New" w:hAnsi="Courier New" w:cs="Courier New"/>
        </w:rPr>
      </w:pPr>
      <w:dir w:val="rtl">
        <w:dir w:val="rtl">
          <w:del w:id="15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ففى كل</w:delText>
            </w:r>
          </w:del>
          <w:ins w:id="158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 على كلما طفرب راحسى * جود المطفر أو فى أوب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ins w:id="159" w:author="Transkribus" w:date="2019-12-11T14:30:00Z">
        <w:r w:rsidRPr="00EE6742">
          <w:rPr>
            <w:rFonts w:ascii="Courier New" w:hAnsi="Courier New" w:cs="Courier New"/>
            <w:rtl/>
          </w:rPr>
          <w:t>فصفى</w:t>
        </w:r>
      </w:ins>
      <w:r w:rsidRPr="00EE6742">
        <w:rPr>
          <w:rFonts w:ascii="Courier New" w:hAnsi="Courier New" w:cs="Courier New"/>
          <w:rtl/>
        </w:rPr>
        <w:t xml:space="preserve"> دولة </w:t>
      </w:r>
      <w:del w:id="160" w:author="Transkribus" w:date="2019-12-11T14:30:00Z">
        <w:r w:rsidRPr="009B6BCA">
          <w:rPr>
            <w:rFonts w:ascii="Courier New" w:hAnsi="Courier New" w:cs="Courier New"/>
            <w:rtl/>
          </w:rPr>
          <w:delText>انت عز لها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Pr="009B6BCA">
              <w:rPr>
                <w:rFonts w:ascii="Courier New" w:hAnsi="Courier New" w:cs="Courier New"/>
                <w:rtl/>
              </w:rPr>
              <w:delText>تنال</w:delText>
            </w:r>
            <w:r>
              <w:delText>‬</w:delText>
            </w:r>
            <w:r>
              <w:delText>‬</w:delText>
            </w:r>
          </w:dir>
        </w:dir>
      </w:del>
      <w:ins w:id="161" w:author="Transkribus" w:date="2019-12-11T14:30:00Z">
        <w:del w:id="162" w:author="Transkribus" w:date="2019-12-11T14:30:00Z">
          <w:r w:rsidRPr="00EE6742">
            <w:rPr>
              <w:rFonts w:ascii="Courier New" w:hAnsi="Courier New" w:cs="Courier New"/>
              <w:rtl/>
            </w:rPr>
            <w:delText>اأتب عزاها * بال</w:delText>
          </w:r>
        </w:del>
      </w:ins>
      <w:r w:rsidRPr="00EE6742">
        <w:rPr>
          <w:rFonts w:ascii="Courier New" w:hAnsi="Courier New" w:cs="Courier New"/>
          <w:rtl/>
        </w:rPr>
        <w:t xml:space="preserve"> الامانى </w:t>
      </w:r>
      <w:del w:id="163" w:author="Transkribus" w:date="2019-12-11T14:30:00Z">
        <w:r w:rsidRPr="009B6BCA">
          <w:rPr>
            <w:rFonts w:ascii="Courier New" w:hAnsi="Courier New" w:cs="Courier New"/>
            <w:rtl/>
          </w:rPr>
          <w:delText>بادنى سبب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164" w:author="Transkribus" w:date="2019-12-11T14:30:00Z">
        <w:r w:rsidRPr="00EE6742">
          <w:rPr>
            <w:rFonts w:ascii="Courier New" w:hAnsi="Courier New" w:cs="Courier New"/>
            <w:rtl/>
          </w:rPr>
          <w:t>بادق سيب</w:t>
        </w:r>
      </w:ins>
    </w:p>
    <w:p w:rsidR="00127DCD" w:rsidRPr="009B6BCA" w:rsidRDefault="00127DCD" w:rsidP="00127DCD">
      <w:pPr>
        <w:pStyle w:val="NurText"/>
        <w:bidi/>
        <w:rPr>
          <w:del w:id="165" w:author="Transkribus" w:date="2019-12-11T14:30:00Z"/>
          <w:rFonts w:ascii="Courier New" w:hAnsi="Courier New" w:cs="Courier New"/>
        </w:rPr>
      </w:pPr>
      <w:dir w:val="rtl">
        <w:dir w:val="rtl">
          <w:del w:id="16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لانك من معشر من يرد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حياض مكارمهم لم يخب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127DCD" w:rsidRPr="009B6BCA" w:rsidRDefault="00127DCD" w:rsidP="00127DCD">
      <w:pPr>
        <w:pStyle w:val="NurText"/>
        <w:bidi/>
        <w:rPr>
          <w:del w:id="167" w:author="Transkribus" w:date="2019-12-11T14:30:00Z"/>
          <w:rFonts w:ascii="Courier New" w:hAnsi="Courier New" w:cs="Courier New"/>
        </w:rPr>
      </w:pPr>
      <w:dir w:val="rtl">
        <w:dir w:val="rtl">
          <w:del w:id="16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واعراضهم ابدا لم تزل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تصان واموالهم تنتهب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127DCD" w:rsidRPr="00EE6742" w:rsidRDefault="00127DCD" w:rsidP="00127DCD">
      <w:pPr>
        <w:pStyle w:val="NurText"/>
        <w:bidi/>
        <w:rPr>
          <w:ins w:id="169" w:author="Transkribus" w:date="2019-12-11T14:30:00Z"/>
          <w:del w:id="170" w:author="Transkribus" w:date="2019-12-11T14:30:00Z"/>
          <w:rFonts w:ascii="Courier New" w:hAnsi="Courier New" w:cs="Courier New"/>
        </w:rPr>
      </w:pPr>
      <w:dir w:val="rtl">
        <w:dir w:val="rtl">
          <w:del w:id="17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هنيئا لك العيد فانغم به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>
                  <w:delText>‬</w:delText>
                </w:r>
                <w:r>
                  <w:delText>‬</w:delText>
                </w:r>
              </w:dir>
            </w:dir>
          </w:del>
          <w:ins w:id="172" w:author="Transkribus" w:date="2019-12-11T14:30:00Z">
            <w:del w:id="173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الابلك مسن معيس من برد * حياس مكار مهم ميحب</w:delText>
              </w:r>
            </w:del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ins w:id="174" w:author="Transkribus" w:date="2019-12-11T14:30:00Z"/>
          <w:rFonts w:ascii="Courier New" w:hAnsi="Courier New" w:cs="Courier New"/>
        </w:rPr>
      </w:pPr>
      <w:ins w:id="175" w:author="Transkribus" w:date="2019-12-11T14:30:00Z">
        <w:r w:rsidRPr="00EE6742">
          <w:rPr>
            <w:rFonts w:ascii="Courier New" w:hAnsi="Courier New" w:cs="Courier New"/>
            <w:rtl/>
          </w:rPr>
          <w:t>وأعر اغسهم أبد المثرل * بسان وأمو الهم تتنهب</w:t>
        </w:r>
      </w:ins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ins w:id="176" w:author="Transkribus" w:date="2019-12-11T14:30:00Z">
        <w:r w:rsidRPr="00EE6742">
          <w:rPr>
            <w:rFonts w:ascii="Courier New" w:hAnsi="Courier New" w:cs="Courier New"/>
            <w:rtl/>
          </w:rPr>
          <w:t xml:space="preserve">هنبذلك العبد فانيم ب * </w:t>
        </w:r>
      </w:ins>
      <w:r w:rsidRPr="00EE6742">
        <w:rPr>
          <w:rFonts w:ascii="Courier New" w:hAnsi="Courier New" w:cs="Courier New"/>
          <w:rtl/>
        </w:rPr>
        <w:t xml:space="preserve">ودم </w:t>
      </w:r>
      <w:del w:id="177" w:author="Transkribus" w:date="2019-12-11T14:30:00Z">
        <w:r w:rsidRPr="009B6BCA">
          <w:rPr>
            <w:rFonts w:ascii="Courier New" w:hAnsi="Courier New" w:cs="Courier New"/>
            <w:rtl/>
          </w:rPr>
          <w:delText>ما بدا</w:delText>
        </w:r>
      </w:del>
      <w:ins w:id="178" w:author="Transkribus" w:date="2019-12-11T14:30:00Z">
        <w:r w:rsidRPr="00EE6742">
          <w:rPr>
            <w:rFonts w:ascii="Courier New" w:hAnsi="Courier New" w:cs="Courier New"/>
            <w:rtl/>
          </w:rPr>
          <w:t>مابدا</w:t>
        </w:r>
      </w:ins>
      <w:r w:rsidRPr="00EE6742">
        <w:rPr>
          <w:rFonts w:ascii="Courier New" w:hAnsi="Courier New" w:cs="Courier New"/>
          <w:rtl/>
        </w:rPr>
        <w:t xml:space="preserve"> كوكب وا</w:t>
      </w:r>
      <w:ins w:id="179" w:author="Transkribus" w:date="2019-12-11T14:30:00Z">
        <w:r w:rsidRPr="00EE6742">
          <w:rPr>
            <w:rFonts w:ascii="Courier New" w:hAnsi="Courier New" w:cs="Courier New"/>
            <w:rtl/>
          </w:rPr>
          <w:t>س</w:t>
        </w:r>
      </w:ins>
      <w:r w:rsidRPr="00EE6742">
        <w:rPr>
          <w:rFonts w:ascii="Courier New" w:hAnsi="Courier New" w:cs="Courier New"/>
          <w:rtl/>
        </w:rPr>
        <w:t>ح</w:t>
      </w:r>
      <w:del w:id="180" w:author="Transkribus" w:date="2019-12-11T14:30:00Z">
        <w:r w:rsidRPr="009B6BCA">
          <w:rPr>
            <w:rFonts w:ascii="Courier New" w:hAnsi="Courier New" w:cs="Courier New"/>
            <w:rtl/>
          </w:rPr>
          <w:delText>تج</w:delText>
        </w:r>
      </w:del>
      <w:r w:rsidRPr="00EE6742">
        <w:rPr>
          <w:rFonts w:ascii="Courier New" w:hAnsi="Courier New" w:cs="Courier New"/>
          <w:rtl/>
        </w:rPr>
        <w:t>ب</w:t>
      </w:r>
      <w:del w:id="181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127DCD" w:rsidRPr="009B6BCA" w:rsidRDefault="00127DCD" w:rsidP="00127DCD">
      <w:pPr>
        <w:pStyle w:val="NurText"/>
        <w:bidi/>
        <w:rPr>
          <w:del w:id="182" w:author="Transkribus" w:date="2019-12-11T14:30:00Z"/>
          <w:rFonts w:ascii="Courier New" w:hAnsi="Courier New" w:cs="Courier New"/>
        </w:rPr>
      </w:pPr>
      <w:dir w:val="rtl">
        <w:dir w:val="rtl">
          <w:del w:id="18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وما العيد انت اذا ما حضرت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سواء علينا ناى او قرب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127DCD" w:rsidRPr="00EE6742" w:rsidRDefault="00127DCD" w:rsidP="00127DCD">
      <w:pPr>
        <w:pStyle w:val="NurText"/>
        <w:bidi/>
        <w:rPr>
          <w:ins w:id="184" w:author="Transkribus" w:date="2019-12-11T14:30:00Z"/>
          <w:del w:id="185" w:author="Transkribus" w:date="2019-12-11T14:30:00Z"/>
          <w:rFonts w:ascii="Courier New" w:hAnsi="Courier New" w:cs="Courier New"/>
        </w:rPr>
      </w:pPr>
      <w:dir w:val="rtl">
        <w:dir w:val="rtl">
          <w:ins w:id="186" w:author="Transkribus" w:date="2019-12-11T14:30:00Z">
            <w:r w:rsidRPr="00EE6742">
              <w:rPr>
                <w:rFonts w:ascii="Courier New" w:hAnsi="Courier New" w:cs="Courier New"/>
                <w:rtl/>
              </w:rPr>
              <w:t>وها العبد أيب اذاهاجصرت * سواع علينائاى أو قرب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وان </w:t>
      </w:r>
      <w:del w:id="187" w:author="Transkribus" w:date="2019-12-11T14:30:00Z">
        <w:r w:rsidRPr="009B6BCA">
          <w:rPr>
            <w:rFonts w:ascii="Courier New" w:hAnsi="Courier New" w:cs="Courier New"/>
            <w:rtl/>
          </w:rPr>
          <w:delText>غيب الغيم</w:delText>
        </w:r>
      </w:del>
      <w:ins w:id="188" w:author="Transkribus" w:date="2019-12-11T14:30:00Z">
        <w:r w:rsidRPr="00EE6742">
          <w:rPr>
            <w:rFonts w:ascii="Courier New" w:hAnsi="Courier New" w:cs="Courier New"/>
            <w:rtl/>
          </w:rPr>
          <w:t>عيب الغم</w:t>
        </w:r>
      </w:ins>
      <w:r w:rsidRPr="00EE6742">
        <w:rPr>
          <w:rFonts w:ascii="Courier New" w:hAnsi="Courier New" w:cs="Courier New"/>
          <w:rtl/>
        </w:rPr>
        <w:t xml:space="preserve"> عنا الهلال</w:t>
      </w:r>
      <w:del w:id="189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Pr="009B6BCA">
              <w:rPr>
                <w:rFonts w:ascii="Courier New" w:hAnsi="Courier New" w:cs="Courier New"/>
                <w:rtl/>
              </w:rPr>
              <w:delText>فلسنا نبالى اذا لم تغب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>
              <w:delText>‬</w:delText>
            </w:r>
            <w:r>
              <w:delText>‬</w:delText>
            </w:r>
          </w:dir>
        </w:dir>
      </w:del>
      <w:ins w:id="190" w:author="Transkribus" w:date="2019-12-11T14:30:00Z">
        <w:del w:id="191" w:author="Transkribus" w:date="2019-12-11T14:30:00Z">
          <w:r w:rsidRPr="00EE6742">
            <w:rPr>
              <w:rFonts w:ascii="Courier New" w:hAnsi="Courier New" w:cs="Courier New"/>
              <w:rtl/>
            </w:rPr>
            <w:delText xml:space="preserve"> * قلسنانالى اد الرتغب</w:delText>
          </w:r>
        </w:del>
      </w:ins>
    </w:p>
    <w:p w:rsidR="00127DCD" w:rsidRPr="009B6BCA" w:rsidRDefault="00127DCD" w:rsidP="00127DCD">
      <w:pPr>
        <w:pStyle w:val="NurText"/>
        <w:bidi/>
        <w:rPr>
          <w:del w:id="192" w:author="Transkribus" w:date="2019-12-11T14:30:00Z"/>
          <w:rFonts w:ascii="Courier New" w:hAnsi="Courier New" w:cs="Courier New"/>
        </w:rPr>
      </w:pPr>
      <w:dir w:val="rtl">
        <w:dir w:val="rtl">
          <w:del w:id="19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فدونكها حرة تجتلى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يناديك قائلها من كثب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127DCD" w:rsidRPr="009B6BCA" w:rsidRDefault="00127DCD" w:rsidP="00127DCD">
      <w:pPr>
        <w:pStyle w:val="NurText"/>
        <w:bidi/>
        <w:rPr>
          <w:del w:id="194" w:author="Transkribus" w:date="2019-12-11T14:30:00Z"/>
          <w:rFonts w:ascii="Courier New" w:hAnsi="Courier New" w:cs="Courier New"/>
        </w:rPr>
      </w:pPr>
      <w:dir w:val="rtl">
        <w:dir w:val="rtl">
          <w:del w:id="19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اتاك بها اثر تهذيبها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حكيم تنخلها وانتخب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127DCD" w:rsidRPr="00EE6742" w:rsidRDefault="00127DCD" w:rsidP="00127DCD">
      <w:pPr>
        <w:pStyle w:val="NurText"/>
        <w:bidi/>
        <w:rPr>
          <w:ins w:id="196" w:author="Transkribus" w:date="2019-12-11T14:30:00Z"/>
          <w:del w:id="197" w:author="Transkribus" w:date="2019-12-11T14:30:00Z"/>
          <w:rFonts w:ascii="Courier New" w:hAnsi="Courier New" w:cs="Courier New"/>
        </w:rPr>
      </w:pPr>
      <w:dir w:val="rtl">
        <w:dir w:val="rtl">
          <w:del w:id="19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ولا خير</w:delText>
            </w:r>
          </w:del>
          <w:ins w:id="199" w:author="Transkribus" w:date="2019-12-11T14:30:00Z">
            <w:r w:rsidRPr="00EE6742">
              <w:rPr>
                <w:rFonts w:ascii="Courier New" w:hAnsi="Courier New" w:cs="Courier New"/>
                <w:rtl/>
              </w:rPr>
              <w:t>ابني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ins w:id="200" w:author="Transkribus" w:date="2019-12-11T14:30:00Z"/>
          <w:rFonts w:ascii="Courier New" w:hAnsi="Courier New" w:cs="Courier New"/>
        </w:rPr>
      </w:pPr>
      <w:ins w:id="201" w:author="Transkribus" w:date="2019-12-11T14:30:00Z">
        <w:r w:rsidRPr="00EE6742">
          <w:rPr>
            <w:rFonts w:ascii="Courier New" w:hAnsi="Courier New" w:cs="Courier New"/>
            <w:rtl/>
          </w:rPr>
          <w:t>١٤٩</w:t>
        </w:r>
      </w:ins>
    </w:p>
    <w:p w:rsidR="00127DCD" w:rsidRPr="00EE6742" w:rsidRDefault="00127DCD" w:rsidP="00127DCD">
      <w:pPr>
        <w:pStyle w:val="NurText"/>
        <w:bidi/>
        <w:rPr>
          <w:ins w:id="202" w:author="Transkribus" w:date="2019-12-11T14:30:00Z"/>
          <w:rFonts w:ascii="Courier New" w:hAnsi="Courier New" w:cs="Courier New"/>
        </w:rPr>
      </w:pPr>
      <w:ins w:id="203" w:author="Transkribus" w:date="2019-12-11T14:30:00Z">
        <w:r w:rsidRPr="00EE6742">
          <w:rPr>
            <w:rFonts w:ascii="Courier New" w:hAnsi="Courier New" w:cs="Courier New"/>
            <w:rtl/>
          </w:rPr>
          <w:t>فد ونهاجرفحتلى * ياديلك اتلها من كتب</w:t>
        </w:r>
      </w:ins>
    </w:p>
    <w:p w:rsidR="00127DCD" w:rsidRPr="00EE6742" w:rsidRDefault="00127DCD" w:rsidP="00127DCD">
      <w:pPr>
        <w:pStyle w:val="NurText"/>
        <w:bidi/>
        <w:rPr>
          <w:ins w:id="204" w:author="Transkribus" w:date="2019-12-11T14:30:00Z"/>
          <w:rFonts w:ascii="Courier New" w:hAnsi="Courier New" w:cs="Courier New"/>
        </w:rPr>
      </w:pPr>
      <w:ins w:id="205" w:author="Transkribus" w:date="2019-12-11T14:30:00Z">
        <w:r w:rsidRPr="00EE6742">
          <w:rPr>
            <w:rFonts w:ascii="Courier New" w:hAnsi="Courier New" w:cs="Courier New"/>
            <w:rtl/>
          </w:rPr>
          <w:t>الكيها اثر تهذيوا * حكم فخلها والب</w:t>
        </w:r>
      </w:ins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ins w:id="206" w:author="Transkribus" w:date="2019-12-11T14:30:00Z">
        <w:r w:rsidRPr="00EE6742">
          <w:rPr>
            <w:rFonts w:ascii="Courier New" w:hAnsi="Courier New" w:cs="Courier New"/>
            <w:rtl/>
          </w:rPr>
          <w:t>ولاخير</w:t>
        </w:r>
      </w:ins>
      <w:r w:rsidRPr="00EE6742">
        <w:rPr>
          <w:rFonts w:ascii="Courier New" w:hAnsi="Courier New" w:cs="Courier New"/>
          <w:rtl/>
        </w:rPr>
        <w:t xml:space="preserve"> فى </w:t>
      </w:r>
      <w:del w:id="207" w:author="Transkribus" w:date="2019-12-11T14:30:00Z">
        <w:r w:rsidRPr="009B6BCA">
          <w:rPr>
            <w:rFonts w:ascii="Courier New" w:hAnsi="Courier New" w:cs="Courier New"/>
            <w:rtl/>
          </w:rPr>
          <w:delText>حكمة لا ترى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Pr="009B6BCA">
              <w:rPr>
                <w:rFonts w:ascii="Courier New" w:hAnsi="Courier New" w:cs="Courier New"/>
                <w:rtl/>
              </w:rPr>
              <w:delText>مطرزة</w:delText>
            </w:r>
            <w:r>
              <w:delText>‬</w:delText>
            </w:r>
            <w:r>
              <w:delText>‬</w:delText>
            </w:r>
          </w:dir>
        </w:dir>
      </w:del>
      <w:ins w:id="208" w:author="Transkribus" w:date="2019-12-11T14:30:00Z">
        <w:del w:id="209" w:author="Transkribus" w:date="2019-12-11T14:30:00Z">
          <w:r w:rsidRPr="00EE6742">
            <w:rPr>
              <w:rFonts w:ascii="Courier New" w:hAnsi="Courier New" w:cs="Courier New"/>
              <w:rtl/>
            </w:rPr>
            <w:delText>حكسمةلاثرى * مطرره</w:delText>
          </w:r>
        </w:del>
      </w:ins>
      <w:r w:rsidRPr="00EE6742">
        <w:rPr>
          <w:rFonts w:ascii="Courier New" w:hAnsi="Courier New" w:cs="Courier New"/>
          <w:rtl/>
        </w:rPr>
        <w:t xml:space="preserve"> بفنون الا</w:t>
      </w:r>
      <w:del w:id="210" w:author="Transkribus" w:date="2019-12-11T14:30:00Z">
        <w:r w:rsidRPr="009B6BCA">
          <w:rPr>
            <w:rFonts w:ascii="Courier New" w:hAnsi="Courier New" w:cs="Courier New"/>
            <w:rtl/>
          </w:rPr>
          <w:delText>د</w:delText>
        </w:r>
      </w:del>
      <w:ins w:id="211" w:author="Transkribus" w:date="2019-12-11T14:30:00Z">
        <w:r w:rsidRPr="00EE6742">
          <w:rPr>
            <w:rFonts w:ascii="Courier New" w:hAnsi="Courier New" w:cs="Courier New"/>
            <w:rtl/>
          </w:rPr>
          <w:t>ذ</w:t>
        </w:r>
      </w:ins>
      <w:r w:rsidRPr="00EE6742">
        <w:rPr>
          <w:rFonts w:ascii="Courier New" w:hAnsi="Courier New" w:cs="Courier New"/>
          <w:rtl/>
        </w:rPr>
        <w:t>ب</w:t>
      </w:r>
      <w:del w:id="212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ومن </w:t>
          </w:r>
          <w:del w:id="21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مطبوع قصائده</w:delText>
            </w:r>
          </w:del>
          <w:ins w:id="214" w:author="Transkribus" w:date="2019-12-11T14:30:00Z">
            <w:r w:rsidRPr="00EE6742">
              <w:rPr>
                <w:rFonts w:ascii="Courier New" w:hAnsi="Courier New" w:cs="Courier New"/>
                <w:rtl/>
              </w:rPr>
              <w:t>مطبوح مصائدة</w:t>
            </w:r>
          </w:ins>
          <w:r w:rsidRPr="00EE6742">
            <w:rPr>
              <w:rFonts w:ascii="Courier New" w:hAnsi="Courier New" w:cs="Courier New"/>
              <w:rtl/>
            </w:rPr>
            <w:t xml:space="preserve"> الارجوزة التى </w:t>
          </w:r>
          <w:del w:id="21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وسمها بمعرة البيت يذكر فيها ما ينال الانسان اذا عمل دعوة للندماء من المضرة والغرامة وهى هذه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216" w:author="Transkribus" w:date="2019-12-11T14:30:00Z">
            <w:r w:rsidRPr="00EE6742">
              <w:rPr>
                <w:rFonts w:ascii="Courier New" w:hAnsi="Courier New" w:cs="Courier New"/>
                <w:rtl/>
              </w:rPr>
              <w:t>وشمها معزة البلت بذ كمر فيه اماتثال الانبان اذاعم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ins w:id="217" w:author="Transkribus" w:date="2019-12-11T14:30:00Z"/>
          <w:rFonts w:ascii="Courier New" w:hAnsi="Courier New" w:cs="Courier New"/>
        </w:rPr>
      </w:pPr>
      <w:dir w:val="rtl">
        <w:dir w:val="rtl">
          <w:ins w:id="218" w:author="Transkribus" w:date="2019-12-11T14:30:00Z">
            <w:r w:rsidRPr="00EE6742">
              <w:rPr>
                <w:rFonts w:ascii="Courier New" w:hAnsi="Courier New" w:cs="Courier New"/>
                <w:rtl/>
              </w:rPr>
              <w:t>دهوة لندماء من المصرموالغر امةوسى هذ٨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>معرة البيت ع</w:t>
      </w:r>
      <w:ins w:id="219" w:author="Transkribus" w:date="2019-12-11T14:30:00Z">
        <w:r w:rsidRPr="00EE6742">
          <w:rPr>
            <w:rFonts w:ascii="Courier New" w:hAnsi="Courier New" w:cs="Courier New"/>
            <w:rtl/>
          </w:rPr>
          <w:t>س</w:t>
        </w:r>
      </w:ins>
      <w:r w:rsidRPr="00EE6742">
        <w:rPr>
          <w:rFonts w:ascii="Courier New" w:hAnsi="Courier New" w:cs="Courier New"/>
          <w:rtl/>
        </w:rPr>
        <w:t>لى الانسان</w:t>
      </w:r>
      <w:del w:id="220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Pr="009B6BCA">
              <w:rPr>
                <w:rFonts w:ascii="Courier New" w:hAnsi="Courier New" w:cs="Courier New"/>
                <w:rtl/>
              </w:rPr>
              <w:delText>تطرا بلا شك</w:delText>
            </w:r>
            <w:r>
              <w:delText>‬</w:delText>
            </w:r>
            <w:r>
              <w:delText>‬</w:delText>
            </w:r>
          </w:dir>
        </w:dir>
      </w:del>
      <w:ins w:id="221" w:author="Transkribus" w:date="2019-12-11T14:30:00Z">
        <w:del w:id="222" w:author="Transkribus" w:date="2019-12-11T14:30:00Z">
          <w:r w:rsidRPr="00EE6742">
            <w:rPr>
              <w:rFonts w:ascii="Courier New" w:hAnsi="Courier New" w:cs="Courier New"/>
              <w:rtl/>
            </w:rPr>
            <w:delText xml:space="preserve"> * تطر ابلاشك</w:delText>
          </w:r>
        </w:del>
      </w:ins>
      <w:r w:rsidRPr="00EE6742">
        <w:rPr>
          <w:rFonts w:ascii="Courier New" w:hAnsi="Courier New" w:cs="Courier New"/>
          <w:rtl/>
        </w:rPr>
        <w:t xml:space="preserve"> من الاخوان</w:t>
      </w:r>
      <w:del w:id="223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22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فاصغ</w:delText>
            </w:r>
          </w:del>
          <w:ins w:id="225" w:author="Transkribus" w:date="2019-12-11T14:30:00Z">
            <w:r w:rsidRPr="00EE6742">
              <w:rPr>
                <w:rFonts w:ascii="Courier New" w:hAnsi="Courier New" w:cs="Courier New"/>
                <w:rtl/>
              </w:rPr>
              <w:t>قاست</w:t>
            </w:r>
          </w:ins>
          <w:r w:rsidRPr="00EE6742">
            <w:rPr>
              <w:rFonts w:ascii="Courier New" w:hAnsi="Courier New" w:cs="Courier New"/>
              <w:rtl/>
            </w:rPr>
            <w:t xml:space="preserve"> الى قول </w:t>
          </w:r>
          <w:del w:id="22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اخى تجريب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ياتك بالشرح على ترتيب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227" w:author="Transkribus" w:date="2019-12-11T14:30:00Z">
            <w:del w:id="228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أخى بجريب * بانلك بالشرج عسلى تريب</w:delText>
              </w:r>
            </w:del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22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جميع ما يحدث</w:delText>
            </w:r>
          </w:del>
          <w:ins w:id="230" w:author="Transkribus" w:date="2019-12-11T14:30:00Z">
            <w:r w:rsidRPr="00EE6742">
              <w:rPr>
                <w:rFonts w:ascii="Courier New" w:hAnsi="Courier New" w:cs="Courier New"/>
                <w:rtl/>
              </w:rPr>
              <w:t>بميع ماحدت</w:t>
            </w:r>
          </w:ins>
          <w:r w:rsidRPr="00EE6742">
            <w:rPr>
              <w:rFonts w:ascii="Courier New" w:hAnsi="Courier New" w:cs="Courier New"/>
              <w:rtl/>
            </w:rPr>
            <w:t xml:space="preserve"> فى الدعوا</w:t>
          </w:r>
          <w:del w:id="23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ت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232" w:author="Transkribus" w:date="2019-12-11T14:30:00Z">
            <w:r w:rsidRPr="00EE6742">
              <w:rPr>
                <w:rFonts w:ascii="Courier New" w:hAnsi="Courier New" w:cs="Courier New"/>
                <w:rtl/>
              </w:rPr>
              <w:t>ن</w:t>
            </w:r>
          </w:ins>
          <w:r w:rsidRPr="00EE6742">
            <w:rPr>
              <w:rFonts w:ascii="Courier New" w:hAnsi="Courier New" w:cs="Courier New"/>
              <w:rtl/>
            </w:rPr>
            <w:t xml:space="preserve"> * </w:t>
          </w:r>
          <w:dir w:val="rtl">
            <w:dir w:val="rtl">
              <w:r w:rsidRPr="00EE6742">
                <w:rPr>
                  <w:rFonts w:ascii="Courier New" w:hAnsi="Courier New" w:cs="Courier New"/>
                  <w:rtl/>
                </w:rPr>
                <w:t xml:space="preserve">وكل </w:t>
              </w:r>
              <w:del w:id="233" w:author="Transkribus" w:date="2019-12-11T14:30:00Z">
                <w:r w:rsidRPr="009B6BCA">
                  <w:rPr>
                    <w:rFonts w:ascii="Courier New" w:hAnsi="Courier New" w:cs="Courier New"/>
                    <w:rtl/>
                  </w:rPr>
                  <w:delText>ما فيها من الافات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</w:del>
              <w:ins w:id="234" w:author="Transkribus" w:date="2019-12-11T14:30:00Z">
                <w:r w:rsidRPr="00EE6742">
                  <w:rPr>
                    <w:rFonts w:ascii="Courier New" w:hAnsi="Courier New" w:cs="Courier New"/>
                    <w:rtl/>
                  </w:rPr>
                  <w:t>مانيها مسن الاثات</w:t>
                </w:r>
              </w:ins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</w:dir>
          </w:dir>
        </w:dir>
      </w:dir>
    </w:p>
    <w:p w:rsidR="00127DCD" w:rsidRPr="009B6BCA" w:rsidRDefault="00127DCD" w:rsidP="00127DCD">
      <w:pPr>
        <w:pStyle w:val="NurText"/>
        <w:bidi/>
        <w:rPr>
          <w:del w:id="235" w:author="Transkribus" w:date="2019-12-11T14:30:00Z"/>
          <w:rFonts w:ascii="Courier New" w:hAnsi="Courier New" w:cs="Courier New"/>
        </w:rPr>
      </w:pPr>
      <w:dir w:val="rtl">
        <w:dir w:val="rtl">
          <w:del w:id="23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فصاحب الدعوة والمسره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لا بد ان يحتمل المضره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127DCD" w:rsidRPr="00EE6742" w:rsidRDefault="00127DCD" w:rsidP="00127DCD">
      <w:pPr>
        <w:pStyle w:val="NurText"/>
        <w:bidi/>
        <w:rPr>
          <w:ins w:id="237" w:author="Transkribus" w:date="2019-12-11T14:30:00Z"/>
          <w:del w:id="238" w:author="Transkribus" w:date="2019-12-11T14:30:00Z"/>
          <w:rFonts w:ascii="Courier New" w:hAnsi="Courier New" w:cs="Courier New"/>
        </w:rPr>
      </w:pPr>
      <w:dir w:val="rtl">
        <w:dir w:val="rtl">
          <w:del w:id="23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اولها لا بد من ثقيل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يكرهه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240" w:author="Transkribus" w:date="2019-12-11T14:30:00Z">
            <w:del w:id="241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فصاحب الديعوة والمسرة * لابدان حتعل المصر٨</w:delText>
              </w:r>
            </w:del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ins w:id="242" w:author="Transkribus" w:date="2019-12-11T14:30:00Z">
        <w:r w:rsidRPr="00EE6742">
          <w:rPr>
            <w:rFonts w:ascii="Courier New" w:hAnsi="Courier New" w:cs="Courier New"/>
            <w:rtl/>
          </w:rPr>
          <w:t>أولها لآمد مسن فيل * بكرهة</w:t>
        </w:r>
      </w:ins>
      <w:r w:rsidRPr="00EE6742">
        <w:rPr>
          <w:rFonts w:ascii="Courier New" w:hAnsi="Courier New" w:cs="Courier New"/>
          <w:rtl/>
        </w:rPr>
        <w:t xml:space="preserve"> القوم و</w:t>
      </w:r>
      <w:del w:id="243" w:author="Transkribus" w:date="2019-12-11T14:30:00Z">
        <w:r w:rsidRPr="009B6BCA">
          <w:rPr>
            <w:rFonts w:ascii="Courier New" w:hAnsi="Courier New" w:cs="Courier New"/>
            <w:rtl/>
          </w:rPr>
          <w:delText>ذ</w:delText>
        </w:r>
      </w:del>
      <w:ins w:id="244" w:author="Transkribus" w:date="2019-12-11T14:30:00Z">
        <w:r w:rsidRPr="00EE6742">
          <w:rPr>
            <w:rFonts w:ascii="Courier New" w:hAnsi="Courier New" w:cs="Courier New"/>
            <w:rtl/>
          </w:rPr>
          <w:t>د</w:t>
        </w:r>
      </w:ins>
      <w:r w:rsidRPr="00EE6742">
        <w:rPr>
          <w:rFonts w:ascii="Courier New" w:hAnsi="Courier New" w:cs="Courier New"/>
          <w:rtl/>
        </w:rPr>
        <w:t>ى تطفيل</w:t>
      </w:r>
      <w:del w:id="245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24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صاحبها ان قدم</w:delText>
            </w:r>
          </w:del>
          <w:ins w:id="247" w:author="Transkribus" w:date="2019-12-11T14:30:00Z">
            <w:r w:rsidRPr="00EE6742">
              <w:rPr>
                <w:rFonts w:ascii="Courier New" w:hAnsi="Courier New" w:cs="Courier New"/>
                <w:rtl/>
              </w:rPr>
              <w:t>ساجبهاان قسدم</w:t>
            </w:r>
          </w:ins>
          <w:r w:rsidRPr="00EE6742">
            <w:rPr>
              <w:rFonts w:ascii="Courier New" w:hAnsi="Courier New" w:cs="Courier New"/>
              <w:rtl/>
            </w:rPr>
            <w:t xml:space="preserve"> الطعاما</w:t>
          </w:r>
          <w:del w:id="248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يحتاج ان يحتمل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249" w:author="Transkribus" w:date="2019-12-11T14:30:00Z">
            <w:del w:id="250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 * مجتاج ابن مجحتمل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الملاما</w:t>
          </w:r>
          <w:del w:id="251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25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لو انه يندس</w:delText>
            </w:r>
          </w:del>
          <w:ins w:id="253" w:author="Transkribus" w:date="2019-12-11T14:30:00Z">
            <w:r w:rsidRPr="00EE6742">
              <w:rPr>
                <w:rFonts w:ascii="Courier New" w:hAnsi="Courier New" w:cs="Courier New"/>
                <w:rtl/>
              </w:rPr>
              <w:t>لوأنه سدس</w:t>
            </w:r>
          </w:ins>
          <w:r w:rsidRPr="00EE6742">
            <w:rPr>
              <w:rFonts w:ascii="Courier New" w:hAnsi="Courier New" w:cs="Courier New"/>
              <w:rtl/>
            </w:rPr>
            <w:t xml:space="preserve"> فى </w:t>
          </w:r>
          <w:del w:id="25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حرمه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لا بد ان يشرعوا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255" w:author="Transkribus" w:date="2019-12-11T14:30:00Z">
            <w:del w:id="256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جرافة * لابدان بشرهرا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فى </w:t>
          </w:r>
          <w:del w:id="25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ذمه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258" w:author="Transkribus" w:date="2019-12-11T14:30:00Z">
            <w:r w:rsidRPr="00EE6742">
              <w:rPr>
                <w:rFonts w:ascii="Courier New" w:hAnsi="Courier New" w:cs="Courier New"/>
                <w:rtl/>
              </w:rPr>
              <w:t>دية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25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يقول بعض</w:delText>
            </w:r>
          </w:del>
          <w:ins w:id="260" w:author="Transkribus" w:date="2019-12-11T14:30:00Z">
            <w:r w:rsidRPr="00EE6742">
              <w:rPr>
                <w:rFonts w:ascii="Courier New" w:hAnsi="Courier New" w:cs="Courier New"/>
                <w:rtl/>
              </w:rPr>
              <w:t>ابقرل بعس</w:t>
            </w:r>
          </w:ins>
          <w:r w:rsidRPr="00EE6742">
            <w:rPr>
              <w:rFonts w:ascii="Courier New" w:hAnsi="Courier New" w:cs="Courier New"/>
              <w:rtl/>
            </w:rPr>
            <w:t xml:space="preserve"> عازه </w:t>
          </w:r>
          <w:del w:id="26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ابزار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وبعضهم حافت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262" w:author="Transkribus" w:date="2019-12-11T14:30:00Z">
            <w:del w:id="263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ابرار * ويفضهم مافت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عليه النار</w:t>
          </w:r>
          <w:del w:id="264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26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واخر</w:delText>
            </w:r>
          </w:del>
          <w:ins w:id="266" w:author="Transkribus" w:date="2019-12-11T14:30:00Z">
            <w:r w:rsidRPr="00EE6742">
              <w:rPr>
                <w:rFonts w:ascii="Courier New" w:hAnsi="Courier New" w:cs="Courier New"/>
                <w:rtl/>
              </w:rPr>
              <w:t>بأ خر</w:t>
            </w:r>
          </w:ins>
          <w:r w:rsidRPr="00EE6742">
            <w:rPr>
              <w:rFonts w:ascii="Courier New" w:hAnsi="Courier New" w:cs="Courier New"/>
              <w:rtl/>
            </w:rPr>
            <w:t xml:space="preserve"> هذا قليل </w:t>
          </w:r>
          <w:del w:id="26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الملح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يظهر انى فطن ذو نصح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268" w:author="Transkribus" w:date="2019-12-11T14:30:00Z">
            <w:del w:id="269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الح * بطهرانى قطن دويقح</w:delText>
              </w:r>
            </w:del>
          </w:ins>
          <w:r>
            <w:t>‬</w:t>
          </w:r>
          <w:r>
            <w:t>‬</w:t>
          </w:r>
        </w:dir>
      </w:dir>
    </w:p>
    <w:p w:rsidR="00127DCD" w:rsidRPr="009B6BCA" w:rsidRDefault="00127DCD" w:rsidP="00127DCD">
      <w:pPr>
        <w:pStyle w:val="NurText"/>
        <w:bidi/>
        <w:rPr>
          <w:del w:id="270" w:author="Transkribus" w:date="2019-12-11T14:30:00Z"/>
          <w:rFonts w:ascii="Courier New" w:hAnsi="Courier New" w:cs="Courier New"/>
        </w:rPr>
      </w:pPr>
      <w:dir w:val="rtl">
        <w:dir w:val="rtl">
          <w:del w:id="27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ينهب ما بين يديه نهبا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ويشرب الماء القراح العذبا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127DCD" w:rsidRPr="00EE6742" w:rsidRDefault="00127DCD" w:rsidP="00127DCD">
      <w:pPr>
        <w:pStyle w:val="NurText"/>
        <w:bidi/>
        <w:rPr>
          <w:ins w:id="272" w:author="Transkribus" w:date="2019-12-11T14:30:00Z"/>
          <w:del w:id="273" w:author="Transkribus" w:date="2019-12-11T14:30:00Z"/>
          <w:rFonts w:ascii="Courier New" w:hAnsi="Courier New" w:cs="Courier New"/>
        </w:rPr>
      </w:pPr>
      <w:dir w:val="rtl">
        <w:dir w:val="rtl">
          <w:del w:id="27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يرى</w:delText>
            </w:r>
          </w:del>
          <w:ins w:id="275" w:author="Transkribus" w:date="2019-12-11T14:30:00Z">
            <w:r w:rsidRPr="00EE6742">
              <w:rPr>
                <w:rFonts w:ascii="Courier New" w:hAnsi="Courier New" w:cs="Courier New"/>
                <w:rtl/>
              </w:rPr>
              <w:t>بيهب ماسين دبة نهيا * ويسرب الماء القرام العدثا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ins w:id="276" w:author="Transkribus" w:date="2019-12-11T14:30:00Z">
        <w:r w:rsidRPr="00EE6742">
          <w:rPr>
            <w:rFonts w:ascii="Courier New" w:hAnsi="Courier New" w:cs="Courier New"/>
            <w:rtl/>
          </w:rPr>
          <w:t>ابرى</w:t>
        </w:r>
      </w:ins>
      <w:r w:rsidRPr="00EE6742">
        <w:rPr>
          <w:rFonts w:ascii="Courier New" w:hAnsi="Courier New" w:cs="Courier New"/>
          <w:rtl/>
        </w:rPr>
        <w:t xml:space="preserve"> له فى ذلك </w:t>
      </w:r>
      <w:del w:id="277" w:author="Transkribus" w:date="2019-12-11T14:30:00Z">
        <w:r w:rsidRPr="009B6BCA">
          <w:rPr>
            <w:rFonts w:ascii="Courier New" w:hAnsi="Courier New" w:cs="Courier New"/>
            <w:rtl/>
          </w:rPr>
          <w:delText>انتفاعا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Pr="009B6BCA">
              <w:rPr>
                <w:rFonts w:ascii="Courier New" w:hAnsi="Courier New" w:cs="Courier New"/>
                <w:rtl/>
              </w:rPr>
              <w:delText>وبعد ذلك يطلب الفقاعا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>
              <w:delText>‬</w:delText>
            </w:r>
            <w:r>
              <w:delText>‬</w:delText>
            </w:r>
          </w:dir>
        </w:dir>
      </w:del>
      <w:ins w:id="278" w:author="Transkribus" w:date="2019-12-11T14:30:00Z">
        <w:del w:id="279" w:author="Transkribus" w:date="2019-12-11T14:30:00Z">
          <w:r w:rsidRPr="00EE6742">
            <w:rPr>
              <w:rFonts w:ascii="Courier New" w:hAnsi="Courier New" w:cs="Courier New"/>
              <w:rtl/>
            </w:rPr>
            <w:delText>التفاغا *وبعسد ذال بطلب الفقا*</w:delText>
          </w:r>
        </w:del>
      </w:ins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28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بالثلج</w:delText>
            </w:r>
          </w:del>
          <w:ins w:id="281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 بالفلح</w:t>
            </w:r>
          </w:ins>
          <w:r w:rsidRPr="00EE6742">
            <w:rPr>
              <w:rFonts w:ascii="Courier New" w:hAnsi="Courier New" w:cs="Courier New"/>
              <w:rtl/>
            </w:rPr>
            <w:t xml:space="preserve"> فى الص</w:t>
          </w:r>
          <w:ins w:id="282" w:author="Transkribus" w:date="2019-12-11T14:30:00Z">
            <w:r w:rsidRPr="00EE6742">
              <w:rPr>
                <w:rFonts w:ascii="Courier New" w:hAnsi="Courier New" w:cs="Courier New"/>
                <w:rtl/>
              </w:rPr>
              <w:t>س</w:t>
            </w:r>
          </w:ins>
          <w:r w:rsidRPr="00EE6742">
            <w:rPr>
              <w:rFonts w:ascii="Courier New" w:hAnsi="Courier New" w:cs="Courier New"/>
              <w:rtl/>
            </w:rPr>
            <w:t xml:space="preserve">يف وفى </w:t>
          </w:r>
          <w:del w:id="28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الشتاء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يلتمس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284" w:author="Transkribus" w:date="2019-12-11T14:30:00Z">
            <w:del w:id="285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السشتاء * كيمس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النار </w:t>
          </w:r>
          <w:del w:id="28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بلا استحياء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287" w:author="Transkribus" w:date="2019-12-11T14:30:00Z">
            <w:r w:rsidRPr="00EE6742">
              <w:rPr>
                <w:rFonts w:ascii="Courier New" w:hAnsi="Courier New" w:cs="Courier New"/>
                <w:rtl/>
              </w:rPr>
              <w:t>بلاسنحياء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وان </w:t>
          </w:r>
          <w:del w:id="28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يعزهم اثر ذا خلال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 xml:space="preserve">قد 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289" w:author="Transkribus" w:date="2019-12-11T14:30:00Z">
            <w:del w:id="290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بقرهم اثرد اخسلال * قد 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نسلوا الحصر ولم </w:t>
          </w:r>
          <w:del w:id="29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</w:delText>
            </w:r>
          </w:del>
          <w:r w:rsidRPr="00EE6742">
            <w:rPr>
              <w:rFonts w:ascii="Courier New" w:hAnsi="Courier New" w:cs="Courier New"/>
              <w:rtl/>
            </w:rPr>
            <w:t>ب</w:t>
          </w:r>
          <w:ins w:id="292" w:author="Transkribus" w:date="2019-12-11T14:30:00Z">
            <w:r w:rsidRPr="00EE6742">
              <w:rPr>
                <w:rFonts w:ascii="Courier New" w:hAnsi="Courier New" w:cs="Courier New"/>
                <w:rtl/>
              </w:rPr>
              <w:t>ب</w:t>
            </w:r>
          </w:ins>
          <w:r w:rsidRPr="00EE6742">
            <w:rPr>
              <w:rFonts w:ascii="Courier New" w:hAnsi="Courier New" w:cs="Courier New"/>
              <w:rtl/>
            </w:rPr>
            <w:t>الوا</w:t>
          </w:r>
          <w:del w:id="293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وبعد هذا </w:t>
          </w:r>
          <w:del w:id="29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يحضر النبيذ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الطيب المنتخب اللذيذ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295" w:author="Transkribus" w:date="2019-12-11T14:30:00Z">
            <w:del w:id="296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حصر النديذ * الطبب الننحب الدين</w:delText>
              </w:r>
            </w:del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>فو</w:t>
          </w:r>
          <w:del w:id="29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</w:delText>
            </w:r>
          </w:del>
          <w:ins w:id="298" w:author="Transkribus" w:date="2019-12-11T14:30:00Z">
            <w:r w:rsidRPr="00EE6742">
              <w:rPr>
                <w:rFonts w:ascii="Courier New" w:hAnsi="Courier New" w:cs="Courier New"/>
                <w:rtl/>
              </w:rPr>
              <w:t>أ</w:t>
            </w:r>
          </w:ins>
          <w:r w:rsidRPr="00EE6742">
            <w:rPr>
              <w:rFonts w:ascii="Courier New" w:hAnsi="Courier New" w:cs="Courier New"/>
              <w:rtl/>
            </w:rPr>
            <w:t>ح</w:t>
          </w:r>
          <w:ins w:id="299" w:author="Transkribus" w:date="2019-12-11T14:30:00Z">
            <w:r w:rsidRPr="00EE6742">
              <w:rPr>
                <w:rFonts w:ascii="Courier New" w:hAnsi="Courier New" w:cs="Courier New"/>
                <w:rtl/>
              </w:rPr>
              <w:t>س</w:t>
            </w:r>
          </w:ins>
          <w:r w:rsidRPr="00EE6742">
            <w:rPr>
              <w:rFonts w:ascii="Courier New" w:hAnsi="Courier New" w:cs="Courier New"/>
              <w:rtl/>
            </w:rPr>
            <w:t xml:space="preserve">د يقول </w:t>
          </w:r>
          <w:del w:id="30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هذا خل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واخر ذا قافز معتل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301" w:author="Transkribus" w:date="2019-12-11T14:30:00Z">
            <w:del w:id="302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هذ اخل * وأخر ذاقافر معثل</w:delText>
              </w:r>
            </w:del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30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وثم</w:delText>
            </w:r>
          </w:del>
          <w:ins w:id="304" w:author="Transkribus" w:date="2019-12-11T14:30:00Z">
            <w:r w:rsidRPr="00EE6742">
              <w:rPr>
                <w:rFonts w:ascii="Courier New" w:hAnsi="Courier New" w:cs="Courier New"/>
                <w:rtl/>
              </w:rPr>
              <w:t>و ثم</w:t>
            </w:r>
          </w:ins>
          <w:r w:rsidRPr="00EE6742">
            <w:rPr>
              <w:rFonts w:ascii="Courier New" w:hAnsi="Courier New" w:cs="Courier New"/>
              <w:rtl/>
            </w:rPr>
            <w:t xml:space="preserve"> من </w:t>
          </w:r>
          <w:del w:id="30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يسال عن راووق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>
                  <w:delText>‬</w:delText>
                </w:r>
                <w:r>
                  <w:delText>‬</w:delText>
                </w:r>
              </w:dir>
            </w:dir>
          </w:del>
          <w:ins w:id="306" w:author="Transkribus" w:date="2019-12-11T14:30:00Z">
            <w:del w:id="307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بسال عسن زاووق * 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يقول </w:t>
          </w:r>
          <w:del w:id="30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لا بد</w:delText>
            </w:r>
          </w:del>
          <w:ins w:id="309" w:author="Transkribus" w:date="2019-12-11T14:30:00Z">
            <w:r w:rsidRPr="00EE6742">
              <w:rPr>
                <w:rFonts w:ascii="Courier New" w:hAnsi="Courier New" w:cs="Courier New"/>
                <w:rtl/>
              </w:rPr>
              <w:t>لابد</w:t>
            </w:r>
          </w:ins>
          <w:r w:rsidRPr="00EE6742">
            <w:rPr>
              <w:rFonts w:ascii="Courier New" w:hAnsi="Courier New" w:cs="Courier New"/>
              <w:rtl/>
            </w:rPr>
            <w:t xml:space="preserve"> من ال</w:t>
          </w:r>
          <w:del w:id="31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ت</w:delText>
            </w:r>
          </w:del>
          <w:ins w:id="311" w:author="Transkribus" w:date="2019-12-11T14:30:00Z">
            <w:r w:rsidRPr="00EE6742">
              <w:rPr>
                <w:rFonts w:ascii="Courier New" w:hAnsi="Courier New" w:cs="Courier New"/>
                <w:rtl/>
              </w:rPr>
              <w:t>ن</w:t>
            </w:r>
          </w:ins>
          <w:r w:rsidRPr="00EE6742">
            <w:rPr>
              <w:rFonts w:ascii="Courier New" w:hAnsi="Courier New" w:cs="Courier New"/>
              <w:rtl/>
            </w:rPr>
            <w:t>ص</w:t>
          </w:r>
          <w:del w:id="31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</w:delText>
            </w:r>
          </w:del>
          <w:ins w:id="313" w:author="Transkribus" w:date="2019-12-11T14:30:00Z">
            <w:r w:rsidRPr="00EE6742">
              <w:rPr>
                <w:rFonts w:ascii="Courier New" w:hAnsi="Courier New" w:cs="Courier New"/>
                <w:rtl/>
              </w:rPr>
              <w:t>ق</w:t>
            </w:r>
          </w:ins>
          <w:r w:rsidRPr="00EE6742">
            <w:rPr>
              <w:rFonts w:ascii="Courier New" w:hAnsi="Courier New" w:cs="Courier New"/>
              <w:rtl/>
            </w:rPr>
            <w:t>يق</w:t>
          </w:r>
          <w:del w:id="314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127DCD" w:rsidRPr="009B6BCA" w:rsidRDefault="00127DCD" w:rsidP="00127DCD">
      <w:pPr>
        <w:pStyle w:val="NurText"/>
        <w:bidi/>
        <w:rPr>
          <w:del w:id="315" w:author="Transkribus" w:date="2019-12-11T14:30:00Z"/>
          <w:rFonts w:ascii="Courier New" w:hAnsi="Courier New" w:cs="Courier New"/>
        </w:rPr>
      </w:pPr>
      <w:dir w:val="rtl">
        <w:dir w:val="rtl">
          <w:del w:id="31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وعند هذا تحضر البواطي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ويمزج النبيذ باحتياط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127DCD" w:rsidRPr="00EE6742" w:rsidRDefault="00127DCD" w:rsidP="00127DCD">
      <w:pPr>
        <w:pStyle w:val="NurText"/>
        <w:bidi/>
        <w:rPr>
          <w:ins w:id="317" w:author="Transkribus" w:date="2019-12-11T14:30:00Z"/>
          <w:del w:id="318" w:author="Transkribus" w:date="2019-12-11T14:30:00Z"/>
          <w:rFonts w:ascii="Courier New" w:hAnsi="Courier New" w:cs="Courier New"/>
        </w:rPr>
      </w:pPr>
      <w:dir w:val="rtl">
        <w:dir w:val="rtl">
          <w:del w:id="31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فواحد</w:delText>
            </w:r>
          </w:del>
          <w:ins w:id="320" w:author="Transkribus" w:date="2019-12-11T14:30:00Z">
            <w:r w:rsidRPr="00EE6742">
              <w:rPr>
                <w:rFonts w:ascii="Courier New" w:hAnsi="Courier New" w:cs="Courier New"/>
                <w:rtl/>
              </w:rPr>
              <w:t>وغند هذا حصر البواطى * وبمرج الننبذ باحتباط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ins w:id="321" w:author="Transkribus" w:date="2019-12-11T14:30:00Z">
        <w:r w:rsidRPr="00EE6742">
          <w:rPr>
            <w:rFonts w:ascii="Courier New" w:hAnsi="Courier New" w:cs="Courier New"/>
            <w:rtl/>
          </w:rPr>
          <w:t>فواحسد</w:t>
        </w:r>
      </w:ins>
      <w:r w:rsidRPr="00EE6742">
        <w:rPr>
          <w:rFonts w:ascii="Courier New" w:hAnsi="Courier New" w:cs="Courier New"/>
          <w:rtl/>
        </w:rPr>
        <w:t xml:space="preserve"> يقول هذا صرف</w:t>
      </w:r>
      <w:del w:id="322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>
              <w:delText>‬</w:delText>
            </w:r>
            <w:r>
              <w:delText>‬</w:delText>
            </w:r>
          </w:dir>
        </w:dir>
      </w:del>
      <w:ins w:id="323" w:author="Transkribus" w:date="2019-12-11T14:30:00Z">
        <w:del w:id="324" w:author="Transkribus" w:date="2019-12-11T14:30:00Z">
          <w:r w:rsidRPr="00EE6742">
            <w:rPr>
              <w:rFonts w:ascii="Courier New" w:hAnsi="Courier New" w:cs="Courier New"/>
              <w:rtl/>
            </w:rPr>
            <w:delText xml:space="preserve"> * </w:delText>
          </w:r>
        </w:del>
      </w:ins>
      <w:r w:rsidRPr="00EE6742">
        <w:rPr>
          <w:rFonts w:ascii="Courier New" w:hAnsi="Courier New" w:cs="Courier New"/>
          <w:rtl/>
        </w:rPr>
        <w:t xml:space="preserve">ويقلب الماء </w:t>
      </w:r>
      <w:del w:id="325" w:author="Transkribus" w:date="2019-12-11T14:30:00Z">
        <w:r w:rsidRPr="009B6BCA">
          <w:rPr>
            <w:rFonts w:ascii="Courier New" w:hAnsi="Courier New" w:cs="Courier New"/>
            <w:rtl/>
          </w:rPr>
          <w:delText>ولا يكف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326" w:author="Transkribus" w:date="2019-12-11T14:30:00Z">
        <w:r w:rsidRPr="00EE6742">
          <w:rPr>
            <w:rFonts w:ascii="Courier New" w:hAnsi="Courier New" w:cs="Courier New"/>
            <w:rtl/>
          </w:rPr>
          <w:t>ولابكف</w:t>
        </w:r>
      </w:ins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32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واخر</w:delText>
            </w:r>
          </w:del>
          <w:ins w:id="328" w:author="Transkribus" w:date="2019-12-11T14:30:00Z">
            <w:r w:rsidRPr="00EE6742">
              <w:rPr>
                <w:rFonts w:ascii="Courier New" w:hAnsi="Courier New" w:cs="Courier New"/>
                <w:rtl/>
              </w:rPr>
              <w:t>وأجر</w:t>
            </w:r>
          </w:ins>
          <w:r w:rsidRPr="00EE6742">
            <w:rPr>
              <w:rFonts w:ascii="Courier New" w:hAnsi="Courier New" w:cs="Courier New"/>
              <w:rtl/>
            </w:rPr>
            <w:t xml:space="preserve"> يقول ذا </w:t>
          </w:r>
          <w:del w:id="32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ممعود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فاجتنبوا الماء ولا تعودوا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330" w:author="Transkribus" w:date="2019-12-11T14:30:00Z">
            <w:del w:id="331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معود * باحتنبوا المساء ولاتعودو١</w:delText>
              </w:r>
            </w:del>
          </w:ins>
          <w:r>
            <w:t>‬</w:t>
          </w:r>
          <w:r>
            <w:t>‬</w:t>
          </w:r>
        </w:dir>
      </w:dir>
    </w:p>
    <w:p w:rsidR="00127DCD" w:rsidRPr="009B6BCA" w:rsidRDefault="00127DCD" w:rsidP="00127DCD">
      <w:pPr>
        <w:pStyle w:val="NurText"/>
        <w:bidi/>
        <w:rPr>
          <w:del w:id="332" w:author="Transkribus" w:date="2019-12-11T14:30:00Z"/>
          <w:rFonts w:ascii="Courier New" w:hAnsi="Courier New" w:cs="Courier New"/>
        </w:rPr>
      </w:pPr>
      <w:dir w:val="rtl">
        <w:dir w:val="rtl">
          <w:del w:id="33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والنقل لا بد مع المشموم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فغير مهجور ولا مسؤوم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127DCD" w:rsidRPr="00EE6742" w:rsidRDefault="00127DCD" w:rsidP="00127DCD">
      <w:pPr>
        <w:pStyle w:val="NurText"/>
        <w:bidi/>
        <w:rPr>
          <w:ins w:id="334" w:author="Transkribus" w:date="2019-12-11T14:30:00Z"/>
          <w:del w:id="335" w:author="Transkribus" w:date="2019-12-11T14:30:00Z"/>
          <w:rFonts w:ascii="Courier New" w:hAnsi="Courier New" w:cs="Courier New"/>
        </w:rPr>
      </w:pPr>
      <w:dir w:val="rtl">
        <w:dir w:val="rtl">
          <w:del w:id="33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فذا له فى نقله اختيار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يروقه الريحان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337" w:author="Transkribus" w:date="2019-12-11T14:30:00Z">
            <w:del w:id="338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والنعل لابد مي السموم * فغير مهصور ولامسوم</w:delText>
              </w:r>
            </w:del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ins w:id="339" w:author="Transkribus" w:date="2019-12-11T14:30:00Z">
        <w:r w:rsidRPr="00EE6742">
          <w:rPr>
            <w:rFonts w:ascii="Courier New" w:hAnsi="Courier New" w:cs="Courier New"/>
            <w:rtl/>
          </w:rPr>
          <w:t>فذ اله فى مقله اخنبار * روقسه الرحمان</w:t>
        </w:r>
      </w:ins>
      <w:r w:rsidRPr="00EE6742">
        <w:rPr>
          <w:rFonts w:ascii="Courier New" w:hAnsi="Courier New" w:cs="Courier New"/>
          <w:rtl/>
        </w:rPr>
        <w:t xml:space="preserve"> والخيار</w:t>
      </w:r>
      <w:del w:id="340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127DCD" w:rsidRPr="009B6BCA" w:rsidRDefault="00127DCD" w:rsidP="00127DCD">
      <w:pPr>
        <w:pStyle w:val="NurText"/>
        <w:bidi/>
        <w:rPr>
          <w:del w:id="341" w:author="Transkribus" w:date="2019-12-11T14:30:00Z"/>
          <w:rFonts w:ascii="Courier New" w:hAnsi="Courier New" w:cs="Courier New"/>
        </w:rPr>
      </w:pPr>
      <w:dir w:val="rtl">
        <w:dir w:val="rtl">
          <w:del w:id="34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وذا يقول الورد والتفاح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احسن ما دارت عليه الراح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127DCD" w:rsidRPr="009B6BCA" w:rsidRDefault="00127DCD" w:rsidP="00127DCD">
      <w:pPr>
        <w:pStyle w:val="NurText"/>
        <w:bidi/>
        <w:rPr>
          <w:del w:id="343" w:author="Transkribus" w:date="2019-12-11T14:30:00Z"/>
          <w:rFonts w:ascii="Courier New" w:hAnsi="Courier New" w:cs="Courier New"/>
        </w:rPr>
      </w:pPr>
      <w:dir w:val="rtl">
        <w:dir w:val="rtl">
          <w:del w:id="34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وان خشيت حجة المغاني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وخوفهم من ضامن القيان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127DCD" w:rsidRPr="00EE6742" w:rsidRDefault="00127DCD" w:rsidP="00127DCD">
      <w:pPr>
        <w:pStyle w:val="NurText"/>
        <w:bidi/>
        <w:rPr>
          <w:ins w:id="345" w:author="Transkribus" w:date="2019-12-11T14:30:00Z"/>
          <w:del w:id="346" w:author="Transkribus" w:date="2019-12-11T14:30:00Z"/>
          <w:rFonts w:ascii="Courier New" w:hAnsi="Courier New" w:cs="Courier New"/>
        </w:rPr>
      </w:pPr>
      <w:dir w:val="rtl">
        <w:dir w:val="rtl">
          <w:del w:id="34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عجل وقشقل لهم</w:delText>
            </w:r>
          </w:del>
          <w:ins w:id="348" w:author="Transkribus" w:date="2019-12-11T14:30:00Z">
            <w:r w:rsidRPr="00EE6742">
              <w:rPr>
                <w:rFonts w:ascii="Courier New" w:hAnsi="Courier New" w:cs="Courier New"/>
                <w:rtl/>
              </w:rPr>
              <w:t>ودايقول الوزد والتناج * أحسن مادارت علية الراجم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ins w:id="349" w:author="Transkribus" w:date="2019-12-11T14:30:00Z"/>
          <w:rFonts w:ascii="Courier New" w:hAnsi="Courier New" w:cs="Courier New"/>
        </w:rPr>
      </w:pPr>
      <w:ins w:id="350" w:author="Transkribus" w:date="2019-12-11T14:30:00Z">
        <w:r w:rsidRPr="00EE6742">
          <w:rPr>
            <w:rFonts w:ascii="Courier New" w:hAnsi="Courier New" w:cs="Courier New"/>
            <w:rtl/>
          </w:rPr>
          <w:t>وابن خشيب جة النانى * وحوفهم من عبامن الفنان</w:t>
        </w:r>
      </w:ins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ins w:id="351" w:author="Transkribus" w:date="2019-12-11T14:30:00Z">
        <w:r w:rsidRPr="00EE6742">
          <w:rPr>
            <w:rFonts w:ascii="Courier New" w:hAnsi="Courier New" w:cs="Courier New"/>
            <w:rtl/>
          </w:rPr>
          <w:t>ابحل وفتعل اهسم</w:t>
        </w:r>
      </w:ins>
      <w:r w:rsidRPr="00EE6742">
        <w:rPr>
          <w:rFonts w:ascii="Courier New" w:hAnsi="Courier New" w:cs="Courier New"/>
          <w:rtl/>
        </w:rPr>
        <w:t xml:space="preserve"> الدينارا</w:t>
      </w:r>
      <w:del w:id="352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Pr="009B6BCA">
              <w:rPr>
                <w:rFonts w:ascii="Courier New" w:hAnsi="Courier New" w:cs="Courier New"/>
                <w:rtl/>
              </w:rPr>
              <w:delText>فى الحال ان كنت تخاف العارا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>
              <w:delText>‬</w:delText>
            </w:r>
            <w:r>
              <w:delText>‬</w:delText>
            </w:r>
          </w:dir>
        </w:dir>
      </w:del>
      <w:ins w:id="353" w:author="Transkribus" w:date="2019-12-11T14:30:00Z">
        <w:del w:id="354" w:author="Transkribus" w:date="2019-12-11T14:30:00Z">
          <w:r w:rsidRPr="00EE6742">
            <w:rPr>
              <w:rFonts w:ascii="Courier New" w:hAnsi="Courier New" w:cs="Courier New"/>
              <w:rtl/>
            </w:rPr>
            <w:delText xml:space="preserve"> * فى الجال ابن كتب ثخاف القارا</w:delText>
          </w:r>
        </w:del>
      </w:ins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35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وربما قد حان</w:delText>
            </w:r>
          </w:del>
          <w:ins w:id="356" w:author="Transkribus" w:date="2019-12-11T14:30:00Z">
            <w:r w:rsidRPr="00EE6742">
              <w:rPr>
                <w:rFonts w:ascii="Courier New" w:hAnsi="Courier New" w:cs="Courier New"/>
                <w:rtl/>
              </w:rPr>
              <w:t>ور ثماقسدجان</w:t>
            </w:r>
          </w:ins>
          <w:r w:rsidRPr="00EE6742">
            <w:rPr>
              <w:rFonts w:ascii="Courier New" w:hAnsi="Courier New" w:cs="Courier New"/>
              <w:rtl/>
            </w:rPr>
            <w:t xml:space="preserve"> منهم </w:t>
          </w:r>
          <w:del w:id="35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شطحه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تعيش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358" w:author="Transkribus" w:date="2019-12-11T14:30:00Z">
            <w:del w:id="359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تتلجه * فعيس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ان تنعموا بالص</w:t>
          </w:r>
          <w:del w:id="36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ب</w:delText>
            </w:r>
          </w:del>
          <w:r w:rsidRPr="00EE6742">
            <w:rPr>
              <w:rFonts w:ascii="Courier New" w:hAnsi="Courier New" w:cs="Courier New"/>
              <w:rtl/>
            </w:rPr>
            <w:t>حه</w:t>
          </w:r>
          <w:del w:id="361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36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وان دعوت</w:delText>
            </w:r>
          </w:del>
          <w:ins w:id="363" w:author="Transkribus" w:date="2019-12-11T14:30:00Z">
            <w:r w:rsidRPr="00EE6742">
              <w:rPr>
                <w:rFonts w:ascii="Courier New" w:hAnsi="Courier New" w:cs="Courier New"/>
                <w:rtl/>
              </w:rPr>
              <w:t>وابن دهوب</w:t>
            </w:r>
          </w:ins>
          <w:r w:rsidRPr="00EE6742">
            <w:rPr>
              <w:rFonts w:ascii="Courier New" w:hAnsi="Courier New" w:cs="Courier New"/>
              <w:rtl/>
            </w:rPr>
            <w:t xml:space="preserve"> القوم فى </w:t>
          </w:r>
          <w:ins w:id="364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كالون * لابد من خسم على </w:t>
            </w:r>
          </w:ins>
          <w:r w:rsidRPr="00EE6742">
            <w:rPr>
              <w:rFonts w:ascii="Courier New" w:hAnsi="Courier New" w:cs="Courier New"/>
              <w:rtl/>
            </w:rPr>
            <w:t>كانون</w:t>
          </w:r>
          <w:del w:id="365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لا بد من فحم على كانون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127DCD" w:rsidRPr="009B6BCA" w:rsidRDefault="00127DCD" w:rsidP="00127DCD">
      <w:pPr>
        <w:pStyle w:val="NurText"/>
        <w:bidi/>
        <w:rPr>
          <w:del w:id="366" w:author="Transkribus" w:date="2019-12-11T14:30:00Z"/>
          <w:rFonts w:ascii="Courier New" w:hAnsi="Courier New" w:cs="Courier New"/>
        </w:rPr>
      </w:pPr>
      <w:dir w:val="rtl">
        <w:dir w:val="rtl">
          <w:del w:id="36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يطير منه ابدا شرار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يثبت فى البسط لها اثار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127DCD" w:rsidRPr="009B6BCA" w:rsidRDefault="00127DCD" w:rsidP="00127DCD">
      <w:pPr>
        <w:pStyle w:val="NurText"/>
        <w:bidi/>
        <w:rPr>
          <w:del w:id="368" w:author="Transkribus" w:date="2019-12-11T14:30:00Z"/>
          <w:rFonts w:ascii="Courier New" w:hAnsi="Courier New" w:cs="Courier New"/>
        </w:rPr>
      </w:pPr>
      <w:dir w:val="rtl">
        <w:dir w:val="rtl">
          <w:del w:id="36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ويصبح البساط بعد الجده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منقطا كشبه جلد الفهده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127DCD" w:rsidRPr="00EE6742" w:rsidRDefault="00127DCD" w:rsidP="00127DCD">
      <w:pPr>
        <w:pStyle w:val="NurText"/>
        <w:bidi/>
        <w:rPr>
          <w:ins w:id="370" w:author="Transkribus" w:date="2019-12-11T14:30:00Z"/>
          <w:del w:id="371" w:author="Transkribus" w:date="2019-12-11T14:30:00Z"/>
          <w:rFonts w:ascii="Courier New" w:hAnsi="Courier New" w:cs="Courier New"/>
        </w:rPr>
      </w:pPr>
      <w:dir w:val="rtl">
        <w:dir w:val="rtl">
          <w:del w:id="37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فضلا عن</w:delText>
            </w:r>
          </w:del>
          <w:ins w:id="373" w:author="Transkribus" w:date="2019-12-11T14:30:00Z">
            <w:r w:rsidRPr="00EE6742">
              <w:rPr>
                <w:rFonts w:ascii="Courier New" w:hAnsi="Courier New" w:cs="Courier New"/>
                <w:rtl/>
              </w:rPr>
              <w:t>ابطير منسهايدا سرار * تبت فى المسطلهاآثار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ins w:id="374" w:author="Transkribus" w:date="2019-12-11T14:30:00Z"/>
          <w:rFonts w:ascii="Courier New" w:hAnsi="Courier New" w:cs="Courier New"/>
        </w:rPr>
      </w:pPr>
      <w:ins w:id="375" w:author="Transkribus" w:date="2019-12-11T14:30:00Z">
        <w:r w:rsidRPr="00EE6742">
          <w:rPr>
            <w:rFonts w:ascii="Courier New" w:hAnsi="Courier New" w:cs="Courier New"/>
            <w:rtl/>
          </w:rPr>
          <w:t>١٥٠</w:t>
        </w:r>
      </w:ins>
    </w:p>
    <w:p w:rsidR="00127DCD" w:rsidRPr="00EE6742" w:rsidRDefault="00127DCD" w:rsidP="00127DCD">
      <w:pPr>
        <w:pStyle w:val="NurText"/>
        <w:bidi/>
        <w:rPr>
          <w:ins w:id="376" w:author="Transkribus" w:date="2019-12-11T14:30:00Z"/>
          <w:rFonts w:ascii="Courier New" w:hAnsi="Courier New" w:cs="Courier New"/>
        </w:rPr>
      </w:pPr>
      <w:ins w:id="377" w:author="Transkribus" w:date="2019-12-11T14:30:00Z">
        <w:r w:rsidRPr="00EE6742">
          <w:rPr>
            <w:rFonts w:ascii="Courier New" w:hAnsi="Courier New" w:cs="Courier New"/>
            <w:rtl/>
          </w:rPr>
          <w:t>ويصيح العساط وعد الحسده * ميقطا كشيه جلد الفهد٨</w:t>
        </w:r>
      </w:ins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ins w:id="378" w:author="Transkribus" w:date="2019-12-11T14:30:00Z">
        <w:r w:rsidRPr="00EE6742">
          <w:rPr>
            <w:rFonts w:ascii="Courier New" w:hAnsi="Courier New" w:cs="Courier New"/>
            <w:rtl/>
          </w:rPr>
          <w:t>فضلاعن</w:t>
        </w:r>
      </w:ins>
      <w:r w:rsidRPr="00EE6742">
        <w:rPr>
          <w:rFonts w:ascii="Courier New" w:hAnsi="Courier New" w:cs="Courier New"/>
          <w:rtl/>
        </w:rPr>
        <w:t xml:space="preserve"> الكباب والشرا</w:t>
      </w:r>
      <w:del w:id="379" w:author="Transkribus" w:date="2019-12-11T14:30:00Z">
        <w:r w:rsidRPr="009B6BCA">
          <w:rPr>
            <w:rFonts w:ascii="Courier New" w:hAnsi="Courier New" w:cs="Courier New"/>
            <w:rtl/>
          </w:rPr>
          <w:delText>ئ</w:delText>
        </w:r>
      </w:del>
      <w:ins w:id="380" w:author="Transkribus" w:date="2019-12-11T14:30:00Z">
        <w:r w:rsidRPr="00EE6742">
          <w:rPr>
            <w:rFonts w:ascii="Courier New" w:hAnsi="Courier New" w:cs="Courier New"/>
            <w:rtl/>
          </w:rPr>
          <w:t>ت</w:t>
        </w:r>
      </w:ins>
      <w:r w:rsidRPr="00EE6742">
        <w:rPr>
          <w:rFonts w:ascii="Courier New" w:hAnsi="Courier New" w:cs="Courier New"/>
          <w:rtl/>
        </w:rPr>
        <w:t>ح</w:t>
      </w:r>
      <w:del w:id="381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r w:rsidRPr="00EE6742">
        <w:rPr>
          <w:rFonts w:ascii="Courier New" w:hAnsi="Courier New" w:cs="Courier New"/>
          <w:rtl/>
        </w:rPr>
        <w:t xml:space="preserve"> * </w:t>
      </w: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لكل </w:t>
          </w:r>
          <w:del w:id="38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غاد منهم ورائح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383" w:author="Transkribus" w:date="2019-12-11T14:30:00Z">
            <w:r w:rsidRPr="00EE6742">
              <w:rPr>
                <w:rFonts w:ascii="Courier New" w:hAnsi="Courier New" w:cs="Courier New"/>
                <w:rtl/>
              </w:rPr>
              <w:t>عاد مهم وراتح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واعزل لهم </w:t>
          </w:r>
          <w:del w:id="38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عند انقضاء البرد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مراوحا من بعد ماء الورد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385" w:author="Transkribus" w:date="2019-12-11T14:30:00Z">
            <w:del w:id="386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عبد القضاء اليرد * مر اوحاسن بعدماء الوزد</w:delText>
              </w:r>
            </w:del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38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وللندامى ابدا</w:delText>
            </w:r>
          </w:del>
          <w:ins w:id="388" w:author="Transkribus" w:date="2019-12-11T14:30:00Z">
            <w:r w:rsidRPr="00EE6742">
              <w:rPr>
                <w:rFonts w:ascii="Courier New" w:hAnsi="Courier New" w:cs="Courier New"/>
                <w:rtl/>
              </w:rPr>
              <w:t>ولنسسدابى أبدا</w:t>
            </w:r>
          </w:ins>
          <w:r w:rsidRPr="00EE6742">
            <w:rPr>
              <w:rFonts w:ascii="Courier New" w:hAnsi="Courier New" w:cs="Courier New"/>
              <w:rtl/>
            </w:rPr>
            <w:t xml:space="preserve"> فنون</w:t>
          </w:r>
          <w:del w:id="389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 w:rsidRPr="00EE6742">
            <w:rPr>
              <w:rFonts w:ascii="Courier New" w:hAnsi="Courier New" w:cs="Courier New"/>
              <w:rtl/>
            </w:rPr>
            <w:t xml:space="preserve"> * </w:t>
          </w:r>
          <w:dir w:val="rtl">
            <w:dir w:val="rtl">
              <w:del w:id="390" w:author="Transkribus" w:date="2019-12-11T14:30:00Z">
                <w:r w:rsidRPr="009B6BCA">
                  <w:rPr>
                    <w:rFonts w:ascii="Courier New" w:hAnsi="Courier New" w:cs="Courier New"/>
                    <w:rtl/>
                  </w:rPr>
                  <w:delText>ي</w:delText>
                </w:r>
              </w:del>
              <w:ins w:id="391" w:author="Transkribus" w:date="2019-12-11T14:30:00Z">
                <w:r w:rsidRPr="00EE6742">
                  <w:rPr>
                    <w:rFonts w:ascii="Courier New" w:hAnsi="Courier New" w:cs="Courier New"/>
                    <w:rtl/>
                  </w:rPr>
                  <w:t>ف</w:t>
                </w:r>
              </w:ins>
              <w:r w:rsidRPr="00EE6742">
                <w:rPr>
                  <w:rFonts w:ascii="Courier New" w:hAnsi="Courier New" w:cs="Courier New"/>
                  <w:rtl/>
                </w:rPr>
                <w:t>ظهرها الخمر ف</w:t>
              </w:r>
              <w:del w:id="392" w:author="Transkribus" w:date="2019-12-11T14:30:00Z">
                <w:r w:rsidRPr="009B6BCA">
                  <w:rPr>
                    <w:rFonts w:ascii="Courier New" w:hAnsi="Courier New" w:cs="Courier New"/>
                    <w:rtl/>
                  </w:rPr>
                  <w:delText>ت</w:delText>
                </w:r>
              </w:del>
              <w:ins w:id="393" w:author="Transkribus" w:date="2019-12-11T14:30:00Z">
                <w:r w:rsidRPr="00EE6742">
                  <w:rPr>
                    <w:rFonts w:ascii="Courier New" w:hAnsi="Courier New" w:cs="Courier New"/>
                    <w:rtl/>
                  </w:rPr>
                  <w:t>ن</w:t>
                </w:r>
              </w:ins>
              <w:r w:rsidRPr="00EE6742">
                <w:rPr>
                  <w:rFonts w:ascii="Courier New" w:hAnsi="Courier New" w:cs="Courier New"/>
                  <w:rtl/>
                </w:rPr>
                <w:t>ست</w:t>
              </w:r>
              <w:del w:id="394" w:author="Transkribus" w:date="2019-12-11T14:30:00Z">
                <w:r w:rsidRPr="009B6BCA">
                  <w:rPr>
                    <w:rFonts w:ascii="Courier New" w:hAnsi="Courier New" w:cs="Courier New"/>
                    <w:rtl/>
                  </w:rPr>
                  <w:delText>ب</w:delText>
                </w:r>
              </w:del>
              <w:r w:rsidRPr="00EE6742">
                <w:rPr>
                  <w:rFonts w:ascii="Courier New" w:hAnsi="Courier New" w:cs="Courier New"/>
                  <w:rtl/>
                </w:rPr>
                <w:t>ي</w:t>
              </w:r>
              <w:ins w:id="395" w:author="Transkribus" w:date="2019-12-11T14:30:00Z">
                <w:r w:rsidRPr="00EE6742">
                  <w:rPr>
                    <w:rFonts w:ascii="Courier New" w:hAnsi="Courier New" w:cs="Courier New"/>
                    <w:rtl/>
                  </w:rPr>
                  <w:t>ي</w:t>
                </w:r>
              </w:ins>
              <w:r w:rsidRPr="00EE6742">
                <w:rPr>
                  <w:rFonts w:ascii="Courier New" w:hAnsi="Courier New" w:cs="Courier New"/>
                  <w:rtl/>
                </w:rPr>
                <w:t>ن</w:t>
              </w:r>
              <w:del w:id="396" w:author="Transkribus" w:date="2019-12-11T14:30:00Z"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</w:del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</w:dir>
          </w:di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39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فمنهم من يورد الاخبارا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عجبا لها ويؤثر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398" w:author="Transkribus" w:date="2019-12-11T14:30:00Z">
            <w:del w:id="399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فهم من اورد الاخسارا * معجيابهاوبوثر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الاكثارا</w:t>
          </w:r>
          <w:del w:id="400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40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منعما جشعا له بالمضغ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>
                  <w:delText>‬</w:delText>
                </w:r>
                <w:r>
                  <w:delText>‬</w:delText>
                </w:r>
              </w:dir>
            </w:dir>
          </w:del>
          <w:ins w:id="402" w:author="Transkribus" w:date="2019-12-11T14:30:00Z">
            <w:del w:id="403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همعيا ععس اله بالمصع * 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وليس فيهم من </w:t>
          </w:r>
          <w:del w:id="40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اليه يصغي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405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البه اصى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40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ويمسك الدور وينسى نفسه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قد غيب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407" w:author="Transkribus" w:date="2019-12-11T14:30:00Z">
            <w:del w:id="408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ويف الدورو يكسى معبيه * فدعيف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الادبار </w:t>
          </w:r>
          <w:del w:id="40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عنه حسه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410" w:author="Transkribus" w:date="2019-12-11T14:30:00Z">
            <w:r w:rsidRPr="00EE6742">
              <w:rPr>
                <w:rFonts w:ascii="Courier New" w:hAnsi="Courier New" w:cs="Courier New"/>
                <w:rtl/>
              </w:rPr>
              <w:t>نجية جبيه</w:t>
            </w:r>
          </w:ins>
          <w:r>
            <w:t>‬</w:t>
          </w:r>
          <w:r>
            <w:t>‬</w:t>
          </w:r>
        </w:dir>
      </w:dir>
    </w:p>
    <w:p w:rsidR="00127DCD" w:rsidRPr="009B6BCA" w:rsidRDefault="00127DCD" w:rsidP="00127DCD">
      <w:pPr>
        <w:pStyle w:val="NurText"/>
        <w:bidi/>
        <w:rPr>
          <w:del w:id="411" w:author="Transkribus" w:date="2019-12-11T14:30:00Z"/>
          <w:rFonts w:ascii="Courier New" w:hAnsi="Courier New" w:cs="Courier New"/>
        </w:rPr>
      </w:pPr>
      <w:dir w:val="rtl">
        <w:dir w:val="rtl">
          <w:del w:id="41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ومنهم من يزن الكلاما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تراؤسا ويظهر الا عظاما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127DCD" w:rsidRPr="009B6BCA" w:rsidRDefault="00127DCD" w:rsidP="00127DCD">
      <w:pPr>
        <w:pStyle w:val="NurText"/>
        <w:bidi/>
        <w:rPr>
          <w:del w:id="413" w:author="Transkribus" w:date="2019-12-11T14:30:00Z"/>
          <w:rFonts w:ascii="Courier New" w:hAnsi="Courier New" w:cs="Courier New"/>
        </w:rPr>
      </w:pPr>
      <w:dir w:val="rtl">
        <w:dir w:val="rtl">
          <w:del w:id="41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ومنهم من يظهر الوضاعه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تعمدا كى تضحك الجماعة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127DCD" w:rsidRPr="00EE6742" w:rsidRDefault="00127DCD" w:rsidP="00127DCD">
      <w:pPr>
        <w:pStyle w:val="NurText"/>
        <w:bidi/>
        <w:rPr>
          <w:ins w:id="415" w:author="Transkribus" w:date="2019-12-11T14:30:00Z"/>
          <w:del w:id="416" w:author="Transkribus" w:date="2019-12-11T14:30:00Z"/>
          <w:rFonts w:ascii="Courier New" w:hAnsi="Courier New" w:cs="Courier New"/>
        </w:rPr>
      </w:pPr>
      <w:dir w:val="rtl">
        <w:dir w:val="rtl">
          <w:del w:id="41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ومنهم من سكره قبيح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لا ياخذ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418" w:author="Transkribus" w:date="2019-12-11T14:30:00Z">
            <w:del w:id="419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ومثهسم مسن برن الكالاما * براؤساو بطهر الاعطاما</w:delText>
              </w:r>
            </w:del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ins w:id="420" w:author="Transkribus" w:date="2019-12-11T14:30:00Z"/>
          <w:rFonts w:ascii="Courier New" w:hAnsi="Courier New" w:cs="Courier New"/>
        </w:rPr>
      </w:pPr>
      <w:ins w:id="421" w:author="Transkribus" w:date="2019-12-11T14:30:00Z">
        <w:r w:rsidRPr="00EE6742">
          <w:rPr>
            <w:rFonts w:ascii="Courier New" w:hAnsi="Courier New" w:cs="Courier New"/>
            <w:rtl/>
          </w:rPr>
          <w:t>وههم من بطهر الوشاعة * تعمداكى تنحل الحنائمة</w:t>
        </w:r>
      </w:ins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ins w:id="422" w:author="Transkribus" w:date="2019-12-11T14:30:00Z">
        <w:r w:rsidRPr="00EE6742">
          <w:rPr>
            <w:rFonts w:ascii="Courier New" w:hAnsi="Courier New" w:cs="Courier New"/>
            <w:rtl/>
          </w:rPr>
          <w:t>وهمستم مسن مكره قييح * لاباجذ</w:t>
        </w:r>
      </w:ins>
      <w:r w:rsidRPr="00EE6742">
        <w:rPr>
          <w:rFonts w:ascii="Courier New" w:hAnsi="Courier New" w:cs="Courier New"/>
          <w:rtl/>
        </w:rPr>
        <w:t xml:space="preserve"> الدور </w:t>
      </w:r>
      <w:del w:id="423" w:author="Transkribus" w:date="2019-12-11T14:30:00Z">
        <w:r w:rsidRPr="009B6BCA">
          <w:rPr>
            <w:rFonts w:ascii="Courier New" w:hAnsi="Courier New" w:cs="Courier New"/>
            <w:rtl/>
          </w:rPr>
          <w:delText>ولا يروح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424" w:author="Transkribus" w:date="2019-12-11T14:30:00Z">
        <w:r w:rsidRPr="00EE6742">
          <w:rPr>
            <w:rFonts w:ascii="Courier New" w:hAnsi="Courier New" w:cs="Courier New"/>
            <w:rtl/>
          </w:rPr>
          <w:t>ولابروج</w:t>
        </w:r>
      </w:ins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42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وثم</w:delText>
            </w:r>
          </w:del>
          <w:ins w:id="426" w:author="Transkribus" w:date="2019-12-11T14:30:00Z">
            <w:r w:rsidRPr="00EE6742">
              <w:rPr>
                <w:rFonts w:ascii="Courier New" w:hAnsi="Courier New" w:cs="Courier New"/>
                <w:rtl/>
              </w:rPr>
              <w:t>و ثم</w:t>
            </w:r>
          </w:ins>
          <w:r w:rsidRPr="00EE6742">
            <w:rPr>
              <w:rFonts w:ascii="Courier New" w:hAnsi="Courier New" w:cs="Courier New"/>
              <w:rtl/>
            </w:rPr>
            <w:t xml:space="preserve"> من </w:t>
          </w:r>
          <w:del w:id="42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يدخل وقت</w:delText>
            </w:r>
          </w:del>
          <w:ins w:id="428" w:author="Transkribus" w:date="2019-12-11T14:30:00Z">
            <w:r w:rsidRPr="00EE6742">
              <w:rPr>
                <w:rFonts w:ascii="Courier New" w:hAnsi="Courier New" w:cs="Courier New"/>
                <w:rtl/>
              </w:rPr>
              <w:t>بدجسل وفب</w:t>
            </w:r>
          </w:ins>
          <w:r w:rsidRPr="00EE6742">
            <w:rPr>
              <w:rFonts w:ascii="Courier New" w:hAnsi="Courier New" w:cs="Courier New"/>
              <w:rtl/>
            </w:rPr>
            <w:t xml:space="preserve"> السكر</w:t>
          </w:r>
          <w:del w:id="429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صاح ويحصى هفوات الخمر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430" w:author="Transkribus" w:date="2019-12-11T14:30:00Z">
            <w:del w:id="431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 * صاجويحصى ههوابن الجحمر</w:delText>
              </w:r>
            </w:del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43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ومنهم</w:delText>
            </w:r>
          </w:del>
          <w:ins w:id="433" w:author="Transkribus" w:date="2019-12-11T14:30:00Z">
            <w:r w:rsidRPr="00EE6742">
              <w:rPr>
                <w:rFonts w:ascii="Courier New" w:hAnsi="Courier New" w:cs="Courier New"/>
                <w:rtl/>
              </w:rPr>
              <w:t>ونيسسم</w:t>
            </w:r>
          </w:ins>
          <w:r w:rsidRPr="00EE6742">
            <w:rPr>
              <w:rFonts w:ascii="Courier New" w:hAnsi="Courier New" w:cs="Courier New"/>
              <w:rtl/>
            </w:rPr>
            <w:t xml:space="preserve"> من فى </w:t>
          </w:r>
          <w:del w:id="43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</w:delText>
            </w:r>
          </w:del>
          <w:ins w:id="435" w:author="Transkribus" w:date="2019-12-11T14:30:00Z">
            <w:r w:rsidRPr="00EE6742">
              <w:rPr>
                <w:rFonts w:ascii="Courier New" w:hAnsi="Courier New" w:cs="Courier New"/>
                <w:rtl/>
              </w:rPr>
              <w:t>ب</w:t>
            </w:r>
          </w:ins>
          <w:r w:rsidRPr="00EE6742">
            <w:rPr>
              <w:rFonts w:ascii="Courier New" w:hAnsi="Courier New" w:cs="Courier New"/>
              <w:rtl/>
            </w:rPr>
            <w:t>ديه خفه</w:t>
          </w:r>
          <w:del w:id="436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اذا راى شيئا مليحا لفه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437" w:author="Transkribus" w:date="2019-12-11T14:30:00Z">
            <w:del w:id="438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 * ادار أى شاملبح الغة</w:delText>
              </w:r>
            </w:del>
          </w:ins>
          <w:r>
            <w:t>‬</w:t>
          </w:r>
          <w:r>
            <w:t>‬</w:t>
          </w:r>
        </w:dir>
      </w:dir>
    </w:p>
    <w:p w:rsidR="00127DCD" w:rsidRPr="009B6BCA" w:rsidRDefault="00127DCD" w:rsidP="00127DCD">
      <w:pPr>
        <w:pStyle w:val="NurText"/>
        <w:bidi/>
        <w:rPr>
          <w:del w:id="439" w:author="Transkribus" w:date="2019-12-11T14:30:00Z"/>
          <w:rFonts w:ascii="Courier New" w:hAnsi="Courier New" w:cs="Courier New"/>
        </w:rPr>
      </w:pPr>
      <w:dir w:val="rtl">
        <w:dir w:val="rtl">
          <w:del w:id="44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منيدلا للكم او سكينة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او طاسة التكعيب او قنينة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127DCD" w:rsidRPr="00EE6742" w:rsidRDefault="00127DCD" w:rsidP="00127DCD">
      <w:pPr>
        <w:pStyle w:val="NurText"/>
        <w:bidi/>
        <w:rPr>
          <w:ins w:id="441" w:author="Transkribus" w:date="2019-12-11T14:30:00Z"/>
          <w:del w:id="442" w:author="Transkribus" w:date="2019-12-11T14:30:00Z"/>
          <w:rFonts w:ascii="Courier New" w:hAnsi="Courier New" w:cs="Courier New"/>
        </w:rPr>
      </w:pPr>
      <w:dir w:val="rtl">
        <w:dir w:val="rtl">
          <w:del w:id="44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وبعضهم</w:delText>
            </w:r>
          </w:del>
          <w:ins w:id="444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 بييد الالكم أو كبيه * أو طاسة الكعبب أو عبيدبة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ins w:id="445" w:author="Transkribus" w:date="2019-12-11T14:30:00Z">
        <w:r w:rsidRPr="00EE6742">
          <w:rPr>
            <w:rFonts w:ascii="Courier New" w:hAnsi="Courier New" w:cs="Courier New"/>
            <w:rtl/>
          </w:rPr>
          <w:t>ويعصعم</w:t>
        </w:r>
      </w:ins>
      <w:r w:rsidRPr="00EE6742">
        <w:rPr>
          <w:rFonts w:ascii="Courier New" w:hAnsi="Courier New" w:cs="Courier New"/>
          <w:rtl/>
        </w:rPr>
        <w:t xml:space="preserve"> موكل </w:t>
      </w:r>
      <w:del w:id="446" w:author="Transkribus" w:date="2019-12-11T14:30:00Z">
        <w:r w:rsidRPr="009B6BCA">
          <w:rPr>
            <w:rFonts w:ascii="Courier New" w:hAnsi="Courier New" w:cs="Courier New"/>
            <w:rtl/>
          </w:rPr>
          <w:delText>ب</w:delText>
        </w:r>
      </w:del>
      <w:r w:rsidRPr="00EE6742">
        <w:rPr>
          <w:rFonts w:ascii="Courier New" w:hAnsi="Courier New" w:cs="Courier New"/>
          <w:rtl/>
        </w:rPr>
        <w:t>قل</w:t>
      </w:r>
      <w:del w:id="447" w:author="Transkribus" w:date="2019-12-11T14:30:00Z">
        <w:r w:rsidRPr="009B6BCA">
          <w:rPr>
            <w:rFonts w:ascii="Courier New" w:hAnsi="Courier New" w:cs="Courier New"/>
            <w:rtl/>
          </w:rPr>
          <w:delText>ع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r w:rsidRPr="00EE6742">
        <w:rPr>
          <w:rFonts w:ascii="Courier New" w:hAnsi="Courier New" w:cs="Courier New"/>
          <w:rtl/>
        </w:rPr>
        <w:t xml:space="preserve"> * </w:t>
      </w: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سلاسل </w:t>
          </w:r>
          <w:del w:id="44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ت</w:delText>
            </w:r>
          </w:del>
          <w:ins w:id="449" w:author="Transkribus" w:date="2019-12-11T14:30:00Z">
            <w:r w:rsidRPr="00EE6742">
              <w:rPr>
                <w:rFonts w:ascii="Courier New" w:hAnsi="Courier New" w:cs="Courier New"/>
                <w:rtl/>
              </w:rPr>
              <w:t>ن</w:t>
            </w:r>
          </w:ins>
          <w:r w:rsidRPr="00EE6742">
            <w:rPr>
              <w:rFonts w:ascii="Courier New" w:hAnsi="Courier New" w:cs="Courier New"/>
              <w:rtl/>
            </w:rPr>
            <w:t>سيل فوق الشمع</w:t>
          </w:r>
          <w:del w:id="450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45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</w:delText>
            </w:r>
          </w:del>
          <w:ins w:id="452" w:author="Transkribus" w:date="2019-12-11T14:30:00Z">
            <w:r w:rsidRPr="00EE6742">
              <w:rPr>
                <w:rFonts w:ascii="Courier New" w:hAnsi="Courier New" w:cs="Courier New"/>
                <w:rtl/>
              </w:rPr>
              <w:t>ب</w:t>
            </w:r>
          </w:ins>
          <w:r w:rsidRPr="00EE6742">
            <w:rPr>
              <w:rFonts w:ascii="Courier New" w:hAnsi="Courier New" w:cs="Courier New"/>
              <w:rtl/>
            </w:rPr>
            <w:t xml:space="preserve">وهم ان </w:t>
          </w:r>
          <w:del w:id="45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يكسو بها فتيلة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وانما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454" w:author="Transkribus" w:date="2019-12-11T14:30:00Z">
            <w:del w:id="455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بكسو بيها فتيله * واثما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ذلك </w:t>
          </w:r>
          <w:del w:id="45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منه حيله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457" w:author="Transkribus" w:date="2019-12-11T14:30:00Z">
            <w:r w:rsidRPr="00EE6742">
              <w:rPr>
                <w:rFonts w:ascii="Courier New" w:hAnsi="Courier New" w:cs="Courier New"/>
                <w:rtl/>
              </w:rPr>
              <w:t>هبة جيسلهة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45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ولا تقل</w:delText>
            </w:r>
          </w:del>
          <w:ins w:id="459" w:author="Transkribus" w:date="2019-12-11T14:30:00Z">
            <w:r w:rsidRPr="00EE6742">
              <w:rPr>
                <w:rFonts w:ascii="Courier New" w:hAnsi="Courier New" w:cs="Courier New"/>
                <w:rtl/>
              </w:rPr>
              <w:t>بولاثل</w:t>
            </w:r>
          </w:ins>
          <w:r w:rsidRPr="00EE6742">
            <w:rPr>
              <w:rFonts w:ascii="Courier New" w:hAnsi="Courier New" w:cs="Courier New"/>
              <w:rtl/>
            </w:rPr>
            <w:t xml:space="preserve"> فى </w:t>
          </w:r>
          <w:del w:id="46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الغمز والايماء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اذا مضى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461" w:author="Transkribus" w:date="2019-12-11T14:30:00Z">
            <w:del w:id="462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الغمر والاماء * ادامضى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القوم </w:t>
          </w:r>
          <w:del w:id="46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لبيت الماء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464" w:author="Transkribus" w:date="2019-12-11T14:30:00Z">
            <w:r w:rsidRPr="00EE6742">
              <w:rPr>
                <w:rFonts w:ascii="Courier New" w:hAnsi="Courier New" w:cs="Courier New"/>
                <w:rtl/>
              </w:rPr>
              <w:t>أبيب المساء</w:t>
            </w:r>
          </w:ins>
          <w:r>
            <w:t>‬</w:t>
          </w:r>
          <w:r>
            <w:t>‬</w:t>
          </w:r>
        </w:dir>
      </w:dir>
    </w:p>
    <w:p w:rsidR="00127DCD" w:rsidRPr="009B6BCA" w:rsidRDefault="00127DCD" w:rsidP="00127DCD">
      <w:pPr>
        <w:pStyle w:val="NurText"/>
        <w:bidi/>
        <w:rPr>
          <w:del w:id="465" w:author="Transkribus" w:date="2019-12-11T14:30:00Z"/>
          <w:rFonts w:ascii="Courier New" w:hAnsi="Courier New" w:cs="Courier New"/>
        </w:rPr>
      </w:pPr>
      <w:dir w:val="rtl">
        <w:dir w:val="rtl">
          <w:del w:id="46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فان لقوا جارية او عبدا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قد قرصوا نهدا وعضوا خدا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127DCD" w:rsidRPr="00EE6742" w:rsidRDefault="00127DCD" w:rsidP="00127DCD">
      <w:pPr>
        <w:pStyle w:val="NurText"/>
        <w:bidi/>
        <w:rPr>
          <w:ins w:id="467" w:author="Transkribus" w:date="2019-12-11T14:30:00Z"/>
          <w:del w:id="468" w:author="Transkribus" w:date="2019-12-11T14:30:00Z"/>
          <w:rFonts w:ascii="Courier New" w:hAnsi="Courier New" w:cs="Courier New"/>
        </w:rPr>
      </w:pPr>
      <w:dir w:val="rtl">
        <w:dir w:val="rtl">
          <w:del w:id="46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وربما تطرق الفساد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>
                  <w:delText>‬</w:delText>
                </w:r>
                <w:r>
                  <w:delText>‬</w:delText>
                </w:r>
              </w:dir>
            </w:dir>
          </w:del>
          <w:ins w:id="470" w:author="Transkribus" w:date="2019-12-11T14:30:00Z">
            <w:del w:id="471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بقان لقواجار به أو عبذا* فدفر صواهد او مصو احدا</w:delText>
              </w:r>
            </w:del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ins w:id="472" w:author="Transkribus" w:date="2019-12-11T14:30:00Z">
        <w:r w:rsidRPr="00EE6742">
          <w:rPr>
            <w:rFonts w:ascii="Courier New" w:hAnsi="Courier New" w:cs="Courier New"/>
            <w:rtl/>
          </w:rPr>
          <w:t xml:space="preserve">بور ثما قكطرفى النساد * </w:t>
        </w:r>
      </w:ins>
      <w:r w:rsidRPr="00EE6742">
        <w:rPr>
          <w:rFonts w:ascii="Courier New" w:hAnsi="Courier New" w:cs="Courier New"/>
          <w:rtl/>
        </w:rPr>
        <w:t>وكان من عرس ال</w:t>
      </w:r>
      <w:del w:id="473" w:author="Transkribus" w:date="2019-12-11T14:30:00Z">
        <w:r w:rsidRPr="009B6BCA">
          <w:rPr>
            <w:rFonts w:ascii="Courier New" w:hAnsi="Courier New" w:cs="Courier New"/>
            <w:rtl/>
          </w:rPr>
          <w:delText>فت</w:delText>
        </w:r>
      </w:del>
      <w:ins w:id="474" w:author="Transkribus" w:date="2019-12-11T14:30:00Z">
        <w:r w:rsidRPr="00EE6742">
          <w:rPr>
            <w:rFonts w:ascii="Courier New" w:hAnsi="Courier New" w:cs="Courier New"/>
            <w:rtl/>
          </w:rPr>
          <w:t>غن</w:t>
        </w:r>
      </w:ins>
      <w:r w:rsidRPr="00EE6742">
        <w:rPr>
          <w:rFonts w:ascii="Courier New" w:hAnsi="Courier New" w:cs="Courier New"/>
          <w:rtl/>
        </w:rPr>
        <w:t>ى انقياد</w:t>
      </w:r>
      <w:del w:id="475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127DCD" w:rsidRPr="009B6BCA" w:rsidRDefault="00127DCD" w:rsidP="00127DCD">
      <w:pPr>
        <w:pStyle w:val="NurText"/>
        <w:bidi/>
        <w:rPr>
          <w:del w:id="476" w:author="Transkribus" w:date="2019-12-11T14:30:00Z"/>
          <w:rFonts w:ascii="Courier New" w:hAnsi="Courier New" w:cs="Courier New"/>
        </w:rPr>
      </w:pPr>
      <w:dir w:val="rtl">
        <w:dir w:val="rtl">
          <w:del w:id="47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او اخته او بنته او ابنه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لا سيما ان راقهم بحسنه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127DCD" w:rsidRPr="00EE6742" w:rsidRDefault="00127DCD" w:rsidP="00127DCD">
      <w:pPr>
        <w:pStyle w:val="NurText"/>
        <w:bidi/>
        <w:rPr>
          <w:ins w:id="478" w:author="Transkribus" w:date="2019-12-11T14:30:00Z"/>
          <w:del w:id="479" w:author="Transkribus" w:date="2019-12-11T14:30:00Z"/>
          <w:rFonts w:ascii="Courier New" w:hAnsi="Courier New" w:cs="Courier New"/>
        </w:rPr>
      </w:pPr>
      <w:dir w:val="rtl">
        <w:dir w:val="rtl">
          <w:del w:id="48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وعندها قد تسمح النفوس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>
                  <w:delText>‬</w:delText>
                </w:r>
                <w:r>
                  <w:delText>‬</w:delText>
                </w:r>
              </w:dir>
            </w:dir>
          </w:del>
          <w:ins w:id="481" w:author="Transkribus" w:date="2019-12-11T14:30:00Z">
            <w:del w:id="482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أو أختيه أو بنته أو اينه * الاسيمان زاقهم مجيية</w:delText>
              </w:r>
            </w:del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ins w:id="483" w:author="Transkribus" w:date="2019-12-11T14:30:00Z">
        <w:r w:rsidRPr="00EE6742">
          <w:rPr>
            <w:rFonts w:ascii="Courier New" w:hAnsi="Courier New" w:cs="Courier New"/>
            <w:rtl/>
          </w:rPr>
          <w:t xml:space="preserve">وعبدها نسد نسيبح النقوس * </w:t>
        </w:r>
      </w:ins>
      <w:r w:rsidRPr="00EE6742">
        <w:rPr>
          <w:rFonts w:ascii="Courier New" w:hAnsi="Courier New" w:cs="Courier New"/>
          <w:rtl/>
        </w:rPr>
        <w:t>ويطمع النديم وال</w:t>
      </w:r>
      <w:del w:id="484" w:author="Transkribus" w:date="2019-12-11T14:30:00Z">
        <w:r w:rsidRPr="009B6BCA">
          <w:rPr>
            <w:rFonts w:ascii="Courier New" w:hAnsi="Courier New" w:cs="Courier New"/>
            <w:rtl/>
          </w:rPr>
          <w:delText>ج</w:delText>
        </w:r>
      </w:del>
      <w:ins w:id="485" w:author="Transkribus" w:date="2019-12-11T14:30:00Z">
        <w:r w:rsidRPr="00EE6742">
          <w:rPr>
            <w:rFonts w:ascii="Courier New" w:hAnsi="Courier New" w:cs="Courier New"/>
            <w:rtl/>
          </w:rPr>
          <w:t>ح</w:t>
        </w:r>
      </w:ins>
      <w:r w:rsidRPr="00EE6742">
        <w:rPr>
          <w:rFonts w:ascii="Courier New" w:hAnsi="Courier New" w:cs="Courier New"/>
          <w:rtl/>
        </w:rPr>
        <w:t>ليس</w:t>
      </w:r>
      <w:del w:id="486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127DCD" w:rsidRPr="009B6BCA" w:rsidRDefault="00127DCD" w:rsidP="00127DCD">
      <w:pPr>
        <w:pStyle w:val="NurText"/>
        <w:bidi/>
        <w:rPr>
          <w:del w:id="487" w:author="Transkribus" w:date="2019-12-11T14:30:00Z"/>
          <w:rFonts w:ascii="Courier New" w:hAnsi="Courier New" w:cs="Courier New"/>
        </w:rPr>
      </w:pPr>
      <w:dir w:val="rtl">
        <w:dir w:val="rtl">
          <w:del w:id="48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فانما الانسان من لحم ودم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ليس بصخر جامد ولا صنم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127DCD" w:rsidRPr="00EE6742" w:rsidRDefault="00127DCD" w:rsidP="00127DCD">
      <w:pPr>
        <w:pStyle w:val="NurText"/>
        <w:bidi/>
        <w:rPr>
          <w:ins w:id="489" w:author="Transkribus" w:date="2019-12-11T14:30:00Z"/>
          <w:del w:id="490" w:author="Transkribus" w:date="2019-12-11T14:30:00Z"/>
          <w:rFonts w:ascii="Courier New" w:hAnsi="Courier New" w:cs="Courier New"/>
        </w:rPr>
      </w:pPr>
      <w:dir w:val="rtl">
        <w:dir w:val="rtl">
          <w:del w:id="49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وان يكن فيهم ابو تلور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فغير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492" w:author="Transkribus" w:date="2019-12-11T14:30:00Z">
            <w:del w:id="493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فاف الاذبان مسن لجسم ودم * يس ببجرجامد ولاصم</w:delText>
              </w:r>
            </w:del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ins w:id="494" w:author="Transkribus" w:date="2019-12-11T14:30:00Z">
        <w:r w:rsidRPr="00EE6742">
          <w:rPr>
            <w:rFonts w:ascii="Courier New" w:hAnsi="Courier New" w:cs="Courier New"/>
            <w:rtl/>
          </w:rPr>
          <w:t>وان بكن نيهم أبو قالور * فنير</w:t>
        </w:r>
      </w:ins>
      <w:r w:rsidRPr="00EE6742">
        <w:rPr>
          <w:rFonts w:ascii="Courier New" w:hAnsi="Courier New" w:cs="Courier New"/>
          <w:rtl/>
        </w:rPr>
        <w:t xml:space="preserve"> مامون ولا مع</w:t>
      </w:r>
      <w:del w:id="495" w:author="Transkribus" w:date="2019-12-11T14:30:00Z">
        <w:r w:rsidRPr="009B6BCA">
          <w:rPr>
            <w:rFonts w:ascii="Courier New" w:hAnsi="Courier New" w:cs="Courier New"/>
            <w:rtl/>
          </w:rPr>
          <w:delText>ذ</w:delText>
        </w:r>
      </w:del>
      <w:ins w:id="496" w:author="Transkribus" w:date="2019-12-11T14:30:00Z">
        <w:r w:rsidRPr="00EE6742">
          <w:rPr>
            <w:rFonts w:ascii="Courier New" w:hAnsi="Courier New" w:cs="Courier New"/>
            <w:rtl/>
          </w:rPr>
          <w:t>د</w:t>
        </w:r>
      </w:ins>
      <w:r w:rsidRPr="00EE6742">
        <w:rPr>
          <w:rFonts w:ascii="Courier New" w:hAnsi="Courier New" w:cs="Courier New"/>
          <w:rtl/>
        </w:rPr>
        <w:t>ور</w:t>
      </w:r>
      <w:del w:id="497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127DCD" w:rsidRPr="009B6BCA" w:rsidRDefault="00127DCD" w:rsidP="00127DCD">
      <w:pPr>
        <w:pStyle w:val="NurText"/>
        <w:bidi/>
        <w:rPr>
          <w:del w:id="498" w:author="Transkribus" w:date="2019-12-11T14:30:00Z"/>
          <w:rFonts w:ascii="Courier New" w:hAnsi="Courier New" w:cs="Courier New"/>
        </w:rPr>
      </w:pPr>
      <w:dir w:val="rtl">
        <w:dir w:val="rtl">
          <w:del w:id="49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ياكل ما يلقاه اكلا لما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بلا اكتراث او يجيد اللقما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127DCD" w:rsidRPr="009B6BCA" w:rsidRDefault="00127DCD" w:rsidP="00127DCD">
      <w:pPr>
        <w:pStyle w:val="NurText"/>
        <w:bidi/>
        <w:rPr>
          <w:del w:id="500" w:author="Transkribus" w:date="2019-12-11T14:30:00Z"/>
          <w:rFonts w:ascii="Courier New" w:hAnsi="Courier New" w:cs="Courier New"/>
        </w:rPr>
      </w:pPr>
      <w:dir w:val="rtl">
        <w:dir w:val="rtl">
          <w:del w:id="50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لا يشرب الراح مع الندامى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لانه لا يؤثر المداما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127DCD" w:rsidRPr="00EE6742" w:rsidRDefault="00127DCD" w:rsidP="00127DCD">
      <w:pPr>
        <w:pStyle w:val="NurText"/>
        <w:bidi/>
        <w:rPr>
          <w:ins w:id="502" w:author="Transkribus" w:date="2019-12-11T14:30:00Z"/>
          <w:del w:id="503" w:author="Transkribus" w:date="2019-12-11T14:30:00Z"/>
          <w:rFonts w:ascii="Courier New" w:hAnsi="Courier New" w:cs="Courier New"/>
        </w:rPr>
      </w:pPr>
      <w:dir w:val="rtl">
        <w:dir w:val="rtl">
          <w:del w:id="50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وان تقع عربدة هناكا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فليس يشقى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505" w:author="Transkribus" w:date="2019-12-11T14:30:00Z">
            <w:del w:id="506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 أعل بادلقاء أكالما * لذاا كترات أو عبد القما</w:delText>
              </w:r>
            </w:del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ins w:id="507" w:author="Transkribus" w:date="2019-12-11T14:30:00Z"/>
          <w:rFonts w:ascii="Courier New" w:hAnsi="Courier New" w:cs="Courier New"/>
        </w:rPr>
      </w:pPr>
      <w:ins w:id="508" w:author="Transkribus" w:date="2019-12-11T14:30:00Z">
        <w:r w:rsidRPr="00EE6742">
          <w:rPr>
            <w:rFonts w:ascii="Courier New" w:hAnsi="Courier New" w:cs="Courier New"/>
            <w:rtl/>
          </w:rPr>
          <w:t>الابسرب الراحم مع النسداى * لاله لابؤ ثر السداشما</w:t>
        </w:r>
      </w:ins>
    </w:p>
    <w:p w:rsidR="00127DCD" w:rsidRPr="00EE6742" w:rsidRDefault="00127DCD" w:rsidP="00127DCD">
      <w:pPr>
        <w:pStyle w:val="NurText"/>
        <w:bidi/>
        <w:rPr>
          <w:ins w:id="509" w:author="Transkribus" w:date="2019-12-11T14:30:00Z"/>
          <w:rFonts w:ascii="Courier New" w:hAnsi="Courier New" w:cs="Courier New"/>
        </w:rPr>
      </w:pPr>
      <w:ins w:id="510" w:author="Transkribus" w:date="2019-12-11T14:30:00Z">
        <w:r w:rsidRPr="00EE6742">
          <w:rPr>
            <w:rFonts w:ascii="Courier New" w:hAnsi="Courier New" w:cs="Courier New"/>
            <w:rtl/>
          </w:rPr>
          <w:t>ابنيسل من ثام من السكمارى * شر اويضى بعلهم جهارا</w:t>
        </w:r>
      </w:ins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ins w:id="511" w:author="Transkribus" w:date="2019-12-11T14:30:00Z">
        <w:r w:rsidRPr="00EE6742">
          <w:rPr>
            <w:rFonts w:ascii="Courier New" w:hAnsi="Courier New" w:cs="Courier New"/>
            <w:rtl/>
          </w:rPr>
          <w:t>وابن يقع عزيده هنا كا * قليس يصفى</w:t>
        </w:r>
      </w:ins>
      <w:r w:rsidRPr="00EE6742">
        <w:rPr>
          <w:rFonts w:ascii="Courier New" w:hAnsi="Courier New" w:cs="Courier New"/>
          <w:rtl/>
        </w:rPr>
        <w:t xml:space="preserve"> فيهم سواكا</w:t>
      </w:r>
      <w:del w:id="512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تنكسر </w:t>
          </w:r>
          <w:del w:id="51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الاقداح والقناني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وكلما لاح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514" w:author="Transkribus" w:date="2019-12-11T14:30:00Z">
            <w:del w:id="515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الاقداحم والفنانى * وكما لاج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من الاوان</w:t>
          </w:r>
          <w:del w:id="51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517" w:author="Transkribus" w:date="2019-12-11T14:30:00Z">
            <w:r w:rsidRPr="00EE6742">
              <w:rPr>
                <w:rFonts w:ascii="Courier New" w:hAnsi="Courier New" w:cs="Courier New"/>
                <w:rtl/>
              </w:rPr>
              <w:t>ى</w:t>
            </w:r>
          </w:ins>
          <w:r>
            <w:t>‬</w:t>
          </w:r>
          <w:r>
            <w:t>‬</w:t>
          </w:r>
        </w:dir>
      </w:dir>
    </w:p>
    <w:p w:rsidR="00127DCD" w:rsidRPr="009B6BCA" w:rsidRDefault="00127DCD" w:rsidP="00127DCD">
      <w:pPr>
        <w:pStyle w:val="NurText"/>
        <w:bidi/>
        <w:rPr>
          <w:del w:id="518" w:author="Transkribus" w:date="2019-12-11T14:30:00Z"/>
          <w:rFonts w:ascii="Courier New" w:hAnsi="Courier New" w:cs="Courier New"/>
        </w:rPr>
      </w:pPr>
      <w:dir w:val="rtl">
        <w:dir w:val="rtl">
          <w:del w:id="51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وان تادى الامر للجيران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رموه بالزور والبهتان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127DCD" w:rsidRPr="009B6BCA" w:rsidRDefault="00127DCD" w:rsidP="00127DCD">
      <w:pPr>
        <w:pStyle w:val="NurText"/>
        <w:bidi/>
        <w:rPr>
          <w:del w:id="520" w:author="Transkribus" w:date="2019-12-11T14:30:00Z"/>
          <w:rFonts w:ascii="Courier New" w:hAnsi="Courier New" w:cs="Courier New"/>
        </w:rPr>
      </w:pPr>
      <w:dir w:val="rtl">
        <w:dir w:val="rtl">
          <w:del w:id="52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ثم شكوه عاجلا للشحنه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وربما تمت عليه محنه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127DCD" w:rsidRPr="00EE6742" w:rsidRDefault="00127DCD" w:rsidP="00127DCD">
      <w:pPr>
        <w:pStyle w:val="NurText"/>
        <w:bidi/>
        <w:rPr>
          <w:ins w:id="522" w:author="Transkribus" w:date="2019-12-11T14:30:00Z"/>
          <w:del w:id="523" w:author="Transkribus" w:date="2019-12-11T14:30:00Z"/>
          <w:rFonts w:ascii="Courier New" w:hAnsi="Courier New" w:cs="Courier New"/>
        </w:rPr>
      </w:pPr>
      <w:dir w:val="rtl">
        <w:dir w:val="rtl">
          <w:del w:id="52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ويربح</w:delText>
            </w:r>
          </w:del>
          <w:ins w:id="525" w:author="Transkribus" w:date="2019-12-11T14:30:00Z">
            <w:r w:rsidRPr="00EE6742">
              <w:rPr>
                <w:rFonts w:ascii="Courier New" w:hAnsi="Courier New" w:cs="Courier New"/>
                <w:rtl/>
              </w:rPr>
              <w:t>ابرابن ثاذى الامر الجيران * زموه الروز وبالبهمان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ins w:id="526" w:author="Transkribus" w:date="2019-12-11T14:30:00Z"/>
          <w:rFonts w:ascii="Courier New" w:hAnsi="Courier New" w:cs="Courier New"/>
        </w:rPr>
      </w:pPr>
      <w:ins w:id="527" w:author="Transkribus" w:date="2019-12-11T14:30:00Z">
        <w:r w:rsidRPr="00EE6742">
          <w:rPr>
            <w:rFonts w:ascii="Courier New" w:hAnsi="Courier New" w:cs="Courier New"/>
            <w:rtl/>
          </w:rPr>
          <w:t>م بنكوه هاجسلا السجيه * ورثمات عليسه مجية</w:t>
        </w:r>
      </w:ins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ins w:id="528" w:author="Transkribus" w:date="2019-12-11T14:30:00Z">
        <w:r w:rsidRPr="00EE6742">
          <w:rPr>
            <w:rFonts w:ascii="Courier New" w:hAnsi="Courier New" w:cs="Courier New"/>
            <w:rtl/>
          </w:rPr>
          <w:t xml:space="preserve"> وبريبح</w:t>
        </w:r>
      </w:ins>
      <w:r w:rsidRPr="00EE6742">
        <w:rPr>
          <w:rFonts w:ascii="Courier New" w:hAnsi="Courier New" w:cs="Courier New"/>
          <w:rtl/>
        </w:rPr>
        <w:t xml:space="preserve"> الانسان سو</w:t>
      </w:r>
      <w:del w:id="529" w:author="Transkribus" w:date="2019-12-11T14:30:00Z">
        <w:r w:rsidRPr="009B6BCA">
          <w:rPr>
            <w:rFonts w:ascii="Courier New" w:hAnsi="Courier New" w:cs="Courier New"/>
            <w:rtl/>
          </w:rPr>
          <w:delText>ء</w:delText>
        </w:r>
      </w:del>
      <w:ins w:id="530" w:author="Transkribus" w:date="2019-12-11T14:30:00Z">
        <w:r w:rsidRPr="00EE6742">
          <w:rPr>
            <w:rFonts w:ascii="Courier New" w:hAnsi="Courier New" w:cs="Courier New"/>
            <w:rtl/>
          </w:rPr>
          <w:t>ه</w:t>
        </w:r>
      </w:ins>
      <w:r w:rsidRPr="00EE6742">
        <w:rPr>
          <w:rFonts w:ascii="Courier New" w:hAnsi="Courier New" w:cs="Courier New"/>
          <w:rtl/>
        </w:rPr>
        <w:t xml:space="preserve"> السمعة</w:t>
      </w:r>
      <w:del w:id="531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Pr="009B6BCA">
              <w:rPr>
                <w:rFonts w:ascii="Courier New" w:hAnsi="Courier New" w:cs="Courier New"/>
                <w:rtl/>
              </w:rPr>
              <w:delText>لا سيما ان كان ليل جمعة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>
              <w:delText>‬</w:delText>
            </w:r>
            <w:r>
              <w:delText>‬</w:delText>
            </w:r>
          </w:dir>
        </w:dir>
      </w:del>
      <w:ins w:id="532" w:author="Transkribus" w:date="2019-12-11T14:30:00Z">
        <w:del w:id="533" w:author="Transkribus" w:date="2019-12-11T14:30:00Z">
          <w:r w:rsidRPr="00EE6742">
            <w:rPr>
              <w:rFonts w:ascii="Courier New" w:hAnsi="Courier New" w:cs="Courier New"/>
              <w:rtl/>
            </w:rPr>
            <w:delText xml:space="preserve"> * الاسثمان كمان ليله حمعة</w:delText>
          </w:r>
        </w:del>
      </w:ins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وان فشت </w:t>
          </w:r>
          <w:del w:id="53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بينهم جراح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فليس يرجى للفتى صلاح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535" w:author="Transkribus" w:date="2019-12-11T14:30:00Z">
            <w:del w:id="536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هم جراج * قليس برخى الغنى سلاح</w:delText>
              </w:r>
            </w:del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وان </w:t>
          </w:r>
          <w:del w:id="53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تردى بينهم قتيل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فذاك شيء ارشه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538" w:author="Transkribus" w:date="2019-12-11T14:30:00Z">
            <w:del w:id="539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بردى بونشم فتيمل * فذ الشى أرشة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قليل</w:t>
          </w:r>
          <w:del w:id="540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ins w:id="541" w:author="Transkribus" w:date="2019-12-11T14:30:00Z"/>
          <w:rFonts w:ascii="Courier New" w:hAnsi="Courier New" w:cs="Courier New"/>
        </w:rPr>
      </w:pPr>
      <w:dir w:val="rtl">
        <w:dir w:val="rtl">
          <w:del w:id="54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وشربهم</w:delText>
            </w:r>
          </w:del>
          <w:ins w:id="543" w:author="Transkribus" w:date="2019-12-11T14:30:00Z">
            <w:r w:rsidRPr="00EE6742">
              <w:rPr>
                <w:rFonts w:ascii="Courier New" w:hAnsi="Courier New" w:cs="Courier New"/>
                <w:rtl/>
              </w:rPr>
              <w:t>وسر</w:t>
            </w:r>
            <w:r w:rsidRPr="00EE6742">
              <w:rPr>
                <w:rFonts w:ascii="Courier New" w:hAnsi="Courier New" w:cs="Courier New"/>
                <w:rtl/>
              </w:rPr>
              <w:tab/>
              <w:t>٢٣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ins w:id="544" w:author="Transkribus" w:date="2019-12-11T14:30:00Z"/>
          <w:rFonts w:ascii="Courier New" w:hAnsi="Courier New" w:cs="Courier New"/>
        </w:rPr>
      </w:pPr>
      <w:ins w:id="545" w:author="Transkribus" w:date="2019-12-11T14:30:00Z">
        <w:r w:rsidRPr="00EE6742">
          <w:rPr>
            <w:rFonts w:ascii="Courier New" w:hAnsi="Courier New" w:cs="Courier New"/>
            <w:rtl/>
          </w:rPr>
          <w:t>١٥١</w:t>
        </w:r>
      </w:ins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ins w:id="546" w:author="Transkribus" w:date="2019-12-11T14:30:00Z">
        <w:r w:rsidRPr="00EE6742">
          <w:rPr>
            <w:rFonts w:ascii="Courier New" w:hAnsi="Courier New" w:cs="Courier New"/>
            <w:rtl/>
          </w:rPr>
          <w:t>وخر يهم</w:t>
        </w:r>
      </w:ins>
      <w:r w:rsidRPr="00EE6742">
        <w:rPr>
          <w:rFonts w:ascii="Courier New" w:hAnsi="Courier New" w:cs="Courier New"/>
          <w:rtl/>
        </w:rPr>
        <w:t xml:space="preserve"> ان كان فى عل</w:t>
      </w:r>
      <w:del w:id="547" w:author="Transkribus" w:date="2019-12-11T14:30:00Z">
        <w:r w:rsidRPr="009B6BCA">
          <w:rPr>
            <w:rFonts w:ascii="Courier New" w:hAnsi="Courier New" w:cs="Courier New"/>
            <w:rtl/>
          </w:rPr>
          <w:delText>ي</w:delText>
        </w:r>
      </w:del>
      <w:ins w:id="548" w:author="Transkribus" w:date="2019-12-11T14:30:00Z">
        <w:r w:rsidRPr="00EE6742">
          <w:rPr>
            <w:rFonts w:ascii="Courier New" w:hAnsi="Courier New" w:cs="Courier New"/>
            <w:rtl/>
          </w:rPr>
          <w:t>نس</w:t>
        </w:r>
      </w:ins>
      <w:r w:rsidRPr="00EE6742">
        <w:rPr>
          <w:rFonts w:ascii="Courier New" w:hAnsi="Courier New" w:cs="Courier New"/>
          <w:rtl/>
        </w:rPr>
        <w:t>ه</w:t>
      </w:r>
      <w:del w:id="549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r w:rsidRPr="00EE6742">
        <w:rPr>
          <w:rFonts w:ascii="Courier New" w:hAnsi="Courier New" w:cs="Courier New"/>
          <w:rtl/>
        </w:rPr>
        <w:t xml:space="preserve"> * </w:t>
      </w: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فانه </w:t>
          </w:r>
          <w:del w:id="55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يقرب المنيه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551" w:author="Transkribus" w:date="2019-12-11T14:30:00Z">
            <w:r w:rsidRPr="00EE6742">
              <w:rPr>
                <w:rFonts w:ascii="Courier New" w:hAnsi="Courier New" w:cs="Courier New"/>
                <w:rtl/>
              </w:rPr>
              <w:t>بهرب المنبرة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55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ولا تكن</w:delText>
            </w:r>
          </w:del>
          <w:ins w:id="553" w:author="Transkribus" w:date="2019-12-11T14:30:00Z">
            <w:r w:rsidRPr="00EE6742">
              <w:rPr>
                <w:rFonts w:ascii="Courier New" w:hAnsi="Courier New" w:cs="Courier New"/>
                <w:rtl/>
              </w:rPr>
              <w:t>ولاتكن</w:t>
            </w:r>
          </w:ins>
          <w:r w:rsidRPr="00EE6742">
            <w:rPr>
              <w:rFonts w:ascii="Courier New" w:hAnsi="Courier New" w:cs="Courier New"/>
              <w:rtl/>
            </w:rPr>
            <w:t xml:space="preserve"> تنسى </w:t>
          </w:r>
          <w:del w:id="55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اذى الندمان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 xml:space="preserve">والقيء فوق البسط فى 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555" w:author="Transkribus" w:date="2019-12-11T14:30:00Z">
            <w:del w:id="556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أذى النديمان *والفقى مفوق النسطف 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>الاحيان</w:t>
          </w:r>
          <w:del w:id="557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127DCD" w:rsidRPr="009B6BCA" w:rsidRDefault="00127DCD" w:rsidP="00127DCD">
      <w:pPr>
        <w:pStyle w:val="NurText"/>
        <w:bidi/>
        <w:rPr>
          <w:del w:id="558" w:author="Transkribus" w:date="2019-12-11T14:30:00Z"/>
          <w:rFonts w:ascii="Courier New" w:hAnsi="Courier New" w:cs="Courier New"/>
        </w:rPr>
      </w:pPr>
      <w:dir w:val="rtl">
        <w:dir w:val="rtl">
          <w:del w:id="55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وبعده يلتمس الطعاما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ليوصل الشرب مع النداما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127DCD" w:rsidRPr="00EE6742" w:rsidRDefault="00127DCD" w:rsidP="00127DCD">
      <w:pPr>
        <w:pStyle w:val="NurText"/>
        <w:bidi/>
        <w:rPr>
          <w:ins w:id="560" w:author="Transkribus" w:date="2019-12-11T14:30:00Z"/>
          <w:del w:id="561" w:author="Transkribus" w:date="2019-12-11T14:30:00Z"/>
          <w:rFonts w:ascii="Courier New" w:hAnsi="Courier New" w:cs="Courier New"/>
        </w:rPr>
      </w:pPr>
      <w:dir w:val="rtl">
        <w:dir w:val="rtl">
          <w:del w:id="56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ولا الذى يلقى</w:delText>
            </w:r>
          </w:del>
          <w:ins w:id="563" w:author="Transkribus" w:date="2019-12-11T14:30:00Z">
            <w:r w:rsidRPr="00EE6742">
              <w:rPr>
                <w:rFonts w:ascii="Courier New" w:hAnsi="Courier New" w:cs="Courier New"/>
                <w:rtl/>
              </w:rPr>
              <w:t>وبعسدة لس الطماما * لبوسل التترب مع النداى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ins w:id="564" w:author="Transkribus" w:date="2019-12-11T14:30:00Z">
        <w:r w:rsidRPr="00EE6742">
          <w:rPr>
            <w:rFonts w:ascii="Courier New" w:hAnsi="Courier New" w:cs="Courier New"/>
            <w:rtl/>
          </w:rPr>
          <w:t>ولالذى بلقى</w:t>
        </w:r>
      </w:ins>
      <w:r w:rsidRPr="00EE6742">
        <w:rPr>
          <w:rFonts w:ascii="Courier New" w:hAnsi="Courier New" w:cs="Courier New"/>
          <w:rtl/>
        </w:rPr>
        <w:t xml:space="preserve"> من النقار</w:t>
      </w:r>
      <w:del w:id="565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Pr="009B6BCA">
              <w:rPr>
                <w:rFonts w:ascii="Courier New" w:hAnsi="Courier New" w:cs="Courier New"/>
                <w:rtl/>
              </w:rPr>
              <w:delText>اذا انتبهت وقت كنس</w:delText>
            </w:r>
            <w:r>
              <w:delText>‬</w:delText>
            </w:r>
            <w:r>
              <w:delText>‬</w:delText>
            </w:r>
          </w:dir>
        </w:dir>
      </w:del>
      <w:ins w:id="566" w:author="Transkribus" w:date="2019-12-11T14:30:00Z">
        <w:del w:id="567" w:author="Transkribus" w:date="2019-12-11T14:30:00Z">
          <w:r w:rsidRPr="00EE6742">
            <w:rPr>
              <w:rFonts w:ascii="Courier New" w:hAnsi="Courier New" w:cs="Courier New"/>
              <w:rtl/>
            </w:rPr>
            <w:delText xml:space="preserve"> * افالتبه وفت كثس</w:delText>
          </w:r>
        </w:del>
      </w:ins>
      <w:r w:rsidRPr="00EE6742">
        <w:rPr>
          <w:rFonts w:ascii="Courier New" w:hAnsi="Courier New" w:cs="Courier New"/>
          <w:rtl/>
        </w:rPr>
        <w:t xml:space="preserve"> الدار</w:t>
      </w:r>
      <w:del w:id="568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من </w:t>
          </w:r>
          <w:del w:id="56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ربة</w:delText>
            </w:r>
          </w:del>
          <w:ins w:id="570" w:author="Transkribus" w:date="2019-12-11T14:30:00Z">
            <w:r w:rsidRPr="00EE6742">
              <w:rPr>
                <w:rFonts w:ascii="Courier New" w:hAnsi="Courier New" w:cs="Courier New"/>
                <w:rtl/>
              </w:rPr>
              <w:t>زية</w:t>
            </w:r>
          </w:ins>
          <w:r w:rsidRPr="00EE6742">
            <w:rPr>
              <w:rFonts w:ascii="Courier New" w:hAnsi="Courier New" w:cs="Courier New"/>
              <w:rtl/>
            </w:rPr>
            <w:t xml:space="preserve"> البيت </w:t>
          </w:r>
          <w:del w:id="57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اذا ما نامت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وخلفها الصعب اذا ما قامت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572" w:author="Transkribus" w:date="2019-12-11T14:30:00Z">
            <w:del w:id="573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اداماناست * وخلةها الصعث اداماقابت</w:delText>
              </w:r>
            </w:del>
          </w:ins>
          <w:r>
            <w:t>‬</w:t>
          </w:r>
          <w:r>
            <w:t>‬</w:t>
          </w:r>
        </w:dir>
      </w:dir>
    </w:p>
    <w:p w:rsidR="00127DCD" w:rsidRPr="009B6BCA" w:rsidRDefault="00127DCD" w:rsidP="00127DCD">
      <w:pPr>
        <w:pStyle w:val="NurText"/>
        <w:bidi/>
        <w:rPr>
          <w:del w:id="574" w:author="Transkribus" w:date="2019-12-11T14:30:00Z"/>
          <w:rFonts w:ascii="Courier New" w:hAnsi="Courier New" w:cs="Courier New"/>
        </w:rPr>
      </w:pPr>
      <w:dir w:val="rtl">
        <w:dir w:val="rtl">
          <w:del w:id="57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تذكره عند طلوع الشمس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بكل ما دار له بالامس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127DCD" w:rsidRPr="00EE6742" w:rsidRDefault="00127DCD" w:rsidP="00127DCD">
      <w:pPr>
        <w:pStyle w:val="NurText"/>
        <w:bidi/>
        <w:rPr>
          <w:ins w:id="576" w:author="Transkribus" w:date="2019-12-11T14:30:00Z"/>
          <w:del w:id="577" w:author="Transkribus" w:date="2019-12-11T14:30:00Z"/>
          <w:rFonts w:ascii="Courier New" w:hAnsi="Courier New" w:cs="Courier New"/>
        </w:rPr>
      </w:pPr>
      <w:dir w:val="rtl">
        <w:dir w:val="rtl">
          <w:del w:id="57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هذا اذا راحوا فان اقاموا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واقتصدوا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579" w:author="Transkribus" w:date="2019-12-11T14:30:00Z">
            <w:del w:id="580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بك كره عبسد طلوج الشمس * ١ل مادارله الائمس</w:delText>
              </w:r>
            </w:del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ins w:id="581" w:author="Transkribus" w:date="2019-12-11T14:30:00Z">
        <w:r w:rsidRPr="00EE6742">
          <w:rPr>
            <w:rFonts w:ascii="Courier New" w:hAnsi="Courier New" w:cs="Courier New"/>
            <w:rtl/>
          </w:rPr>
          <w:t xml:space="preserve"> هذا ادار احوانان أقاموا * وافتصدوا</w:t>
        </w:r>
      </w:ins>
      <w:r w:rsidRPr="00EE6742">
        <w:rPr>
          <w:rFonts w:ascii="Courier New" w:hAnsi="Courier New" w:cs="Courier New"/>
          <w:rtl/>
        </w:rPr>
        <w:t xml:space="preserve"> الصبوح ثم </w:t>
      </w:r>
      <w:del w:id="582" w:author="Transkribus" w:date="2019-12-11T14:30:00Z">
        <w:r w:rsidRPr="009B6BCA">
          <w:rPr>
            <w:rFonts w:ascii="Courier New" w:hAnsi="Courier New" w:cs="Courier New"/>
            <w:rtl/>
          </w:rPr>
          <w:delText>نا</w:delText>
        </w:r>
      </w:del>
      <w:ins w:id="583" w:author="Transkribus" w:date="2019-12-11T14:30:00Z">
        <w:r w:rsidRPr="00EE6742">
          <w:rPr>
            <w:rFonts w:ascii="Courier New" w:hAnsi="Courier New" w:cs="Courier New"/>
            <w:rtl/>
          </w:rPr>
          <w:t>أ</w:t>
        </w:r>
      </w:ins>
      <w:r w:rsidRPr="00EE6742">
        <w:rPr>
          <w:rFonts w:ascii="Courier New" w:hAnsi="Courier New" w:cs="Courier New"/>
          <w:rtl/>
        </w:rPr>
        <w:t>موا</w:t>
      </w:r>
      <w:del w:id="584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 </w:t>
      </w: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فكيف </w:t>
          </w:r>
          <w:del w:id="58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ترجو بعد ذا فلاحا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اذا بدا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586" w:author="Transkribus" w:date="2019-12-11T14:30:00Z">
            <w:del w:id="587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ير جو بعدذاقلاجا * ١ذايدا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الصبح لهم ولاحا</w:t>
          </w:r>
          <w:del w:id="588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58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لوح</w:delText>
            </w:r>
          </w:del>
          <w:ins w:id="590" w:author="Transkribus" w:date="2019-12-11T14:30:00Z">
            <w:r w:rsidRPr="00EE6742">
              <w:rPr>
                <w:rFonts w:ascii="Courier New" w:hAnsi="Courier New" w:cs="Courier New"/>
                <w:rtl/>
              </w:rPr>
              <w:t>اوج</w:t>
            </w:r>
          </w:ins>
          <w:r w:rsidRPr="00EE6742">
            <w:rPr>
              <w:rFonts w:ascii="Courier New" w:hAnsi="Courier New" w:cs="Courier New"/>
              <w:rtl/>
            </w:rPr>
            <w:t xml:space="preserve"> على القوم </w:t>
          </w:r>
          <w:del w:id="59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بخندريس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>
                  <w:delText>‬</w:delText>
                </w:r>
                <w:r>
                  <w:delText>‬</w:delText>
                </w:r>
              </w:dir>
            </w:dir>
          </w:del>
          <w:ins w:id="592" w:author="Transkribus" w:date="2019-12-11T14:30:00Z">
            <w:del w:id="593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محتدريس * 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فى </w:t>
          </w:r>
          <w:del w:id="59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اثر</w:delText>
            </w:r>
          </w:del>
          <w:ins w:id="595" w:author="Transkribus" w:date="2019-12-11T14:30:00Z">
            <w:r w:rsidRPr="00EE6742">
              <w:rPr>
                <w:rFonts w:ascii="Courier New" w:hAnsi="Courier New" w:cs="Courier New"/>
                <w:rtl/>
              </w:rPr>
              <w:t>أر</w:t>
            </w:r>
          </w:ins>
          <w:r w:rsidRPr="00EE6742">
            <w:rPr>
              <w:rFonts w:ascii="Courier New" w:hAnsi="Courier New" w:cs="Courier New"/>
              <w:rtl/>
            </w:rPr>
            <w:t xml:space="preserve"> الجردق والر</w:t>
          </w:r>
          <w:del w:id="59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ؤ</w:delText>
            </w:r>
          </w:del>
          <w:r w:rsidRPr="00EE6742">
            <w:rPr>
              <w:rFonts w:ascii="Courier New" w:hAnsi="Courier New" w:cs="Courier New"/>
              <w:rtl/>
            </w:rPr>
            <w:t>وس</w:t>
          </w:r>
          <w:del w:id="597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>واست</w:t>
          </w:r>
          <w:del w:id="59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غ</w:delText>
            </w:r>
          </w:del>
          <w:ins w:id="599" w:author="Transkribus" w:date="2019-12-11T14:30:00Z">
            <w:r w:rsidRPr="00EE6742">
              <w:rPr>
                <w:rFonts w:ascii="Courier New" w:hAnsi="Courier New" w:cs="Courier New"/>
                <w:rtl/>
              </w:rPr>
              <w:t>ع</w:t>
            </w:r>
          </w:ins>
          <w:r w:rsidRPr="00EE6742">
            <w:rPr>
              <w:rFonts w:ascii="Courier New" w:hAnsi="Courier New" w:cs="Courier New"/>
              <w:rtl/>
            </w:rPr>
            <w:t xml:space="preserve">ن عن </w:t>
          </w:r>
          <w:del w:id="60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بعض اثاث الدار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>
                  <w:delText>‬</w:delText>
                </w:r>
                <w:r>
                  <w:delText>‬</w:delText>
                </w:r>
              </w:dir>
            </w:dir>
          </w:del>
          <w:ins w:id="601" w:author="Transkribus" w:date="2019-12-11T14:30:00Z">
            <w:del w:id="602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بعس ابات الذار * 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ان </w:t>
          </w:r>
          <w:del w:id="60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صار رهنا</w:delText>
            </w:r>
          </w:del>
          <w:ins w:id="604" w:author="Transkribus" w:date="2019-12-11T14:30:00Z">
            <w:r w:rsidRPr="00EE6742">
              <w:rPr>
                <w:rFonts w:ascii="Courier New" w:hAnsi="Courier New" w:cs="Courier New"/>
                <w:rtl/>
              </w:rPr>
              <w:t>صلررهنا</w:t>
            </w:r>
          </w:ins>
          <w:r w:rsidRPr="00EE6742">
            <w:rPr>
              <w:rFonts w:ascii="Courier New" w:hAnsi="Courier New" w:cs="Courier New"/>
              <w:rtl/>
            </w:rPr>
            <w:t xml:space="preserve"> فى </w:t>
          </w:r>
          <w:del w:id="60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يد</w:delText>
            </w:r>
          </w:del>
          <w:ins w:id="606" w:author="Transkribus" w:date="2019-12-11T14:30:00Z">
            <w:r w:rsidRPr="00EE6742">
              <w:rPr>
                <w:rFonts w:ascii="Courier New" w:hAnsi="Courier New" w:cs="Courier New"/>
                <w:rtl/>
              </w:rPr>
              <w:t>بد</w:t>
            </w:r>
          </w:ins>
          <w:r w:rsidRPr="00EE6742">
            <w:rPr>
              <w:rFonts w:ascii="Courier New" w:hAnsi="Courier New" w:cs="Courier New"/>
              <w:rtl/>
            </w:rPr>
            <w:t xml:space="preserve"> الخمار</w:t>
          </w:r>
          <w:del w:id="607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60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وان تضع بعض نعال</w:delText>
            </w:r>
          </w:del>
          <w:ins w:id="609" w:author="Transkribus" w:date="2019-12-11T14:30:00Z">
            <w:r w:rsidRPr="00EE6742">
              <w:rPr>
                <w:rFonts w:ascii="Courier New" w:hAnsi="Courier New" w:cs="Courier New"/>
                <w:rtl/>
              </w:rPr>
              <w:t>وابن تسع بعس عال</w:t>
            </w:r>
          </w:ins>
          <w:r w:rsidRPr="00EE6742">
            <w:rPr>
              <w:rFonts w:ascii="Courier New" w:hAnsi="Courier New" w:cs="Courier New"/>
              <w:rtl/>
            </w:rPr>
            <w:t xml:space="preserve"> القوم</w:t>
          </w:r>
          <w:del w:id="610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فليس تخلو عاجلا من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611" w:author="Transkribus" w:date="2019-12-11T14:30:00Z">
            <w:del w:id="612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 * قليس غنلوعاحسلامن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لوم</w:t>
          </w:r>
          <w:del w:id="613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61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فوص ان يحفظها</w:delText>
            </w:r>
          </w:del>
          <w:ins w:id="615" w:author="Transkribus" w:date="2019-12-11T14:30:00Z">
            <w:r w:rsidRPr="00EE6742">
              <w:rPr>
                <w:rFonts w:ascii="Courier New" w:hAnsi="Courier New" w:cs="Courier New"/>
                <w:rtl/>
              </w:rPr>
              <w:t>قوس ابن نبحفظلها</w:t>
            </w:r>
          </w:ins>
          <w:r w:rsidRPr="00EE6742">
            <w:rPr>
              <w:rFonts w:ascii="Courier New" w:hAnsi="Courier New" w:cs="Courier New"/>
              <w:rtl/>
            </w:rPr>
            <w:t xml:space="preserve"> الغلام</w:t>
          </w:r>
          <w:del w:id="616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>
                  <w:delText>‬</w:delText>
                </w:r>
                <w:r>
                  <w:delText>‬</w:delText>
                </w:r>
              </w:dir>
            </w:dir>
          </w:del>
          <w:ins w:id="617" w:author="Transkribus" w:date="2019-12-11T14:30:00Z">
            <w:del w:id="618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 * 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لكى يقل </w:t>
          </w:r>
          <w:del w:id="61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منهم الملام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620" w:author="Transkribus" w:date="2019-12-11T14:30:00Z">
            <w:r w:rsidRPr="00EE6742">
              <w:rPr>
                <w:rFonts w:ascii="Courier New" w:hAnsi="Courier New" w:cs="Courier New"/>
                <w:rtl/>
              </w:rPr>
              <w:t>مهسم المسلام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62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ولا تبال</w:delText>
            </w:r>
          </w:del>
          <w:ins w:id="622" w:author="Transkribus" w:date="2019-12-11T14:30:00Z">
            <w:r w:rsidRPr="00EE6742">
              <w:rPr>
                <w:rFonts w:ascii="Courier New" w:hAnsi="Courier New" w:cs="Courier New"/>
                <w:rtl/>
              </w:rPr>
              <w:t>ولاتيال</w:t>
            </w:r>
          </w:ins>
          <w:r w:rsidRPr="00EE6742">
            <w:rPr>
              <w:rFonts w:ascii="Courier New" w:hAnsi="Courier New" w:cs="Courier New"/>
              <w:rtl/>
            </w:rPr>
            <w:t xml:space="preserve"> ويك </w:t>
          </w:r>
          <w:del w:id="62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بالخساره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واكثر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624" w:author="Transkribus" w:date="2019-12-11T14:30:00Z">
            <w:del w:id="625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بالخسارة * وأكثر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السرج على المنار</w:t>
          </w:r>
          <w:del w:id="62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627" w:author="Transkribus" w:date="2019-12-11T14:30:00Z">
            <w:r w:rsidRPr="00EE6742">
              <w:rPr>
                <w:rFonts w:ascii="Courier New" w:hAnsi="Courier New" w:cs="Courier New"/>
                <w:rtl/>
              </w:rPr>
              <w:t>ة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ومن </w:t>
          </w:r>
          <w:del w:id="62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اراد منهم الرواحا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>
                  <w:delText>‬</w:delText>
                </w:r>
                <w:r>
                  <w:delText>‬</w:delText>
                </w:r>
              </w:dir>
            </w:dir>
          </w:del>
          <w:ins w:id="629" w:author="Transkribus" w:date="2019-12-11T14:30:00Z">
            <w:del w:id="630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أرادمنهم الرواجا * 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فانه </w:t>
          </w:r>
          <w:del w:id="63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يستلب المصباحا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632" w:author="Transkribus" w:date="2019-12-11T14:30:00Z">
            <w:r w:rsidRPr="00EE6742">
              <w:rPr>
                <w:rFonts w:ascii="Courier New" w:hAnsi="Courier New" w:cs="Courier New"/>
                <w:rtl/>
              </w:rPr>
              <w:t>فستلب المصياحا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63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مستصحبا</w:delText>
            </w:r>
          </w:del>
          <w:ins w:id="634" w:author="Transkribus" w:date="2019-12-11T14:30:00Z">
            <w:r w:rsidRPr="00EE6742">
              <w:rPr>
                <w:rFonts w:ascii="Courier New" w:hAnsi="Courier New" w:cs="Courier New"/>
                <w:rtl/>
              </w:rPr>
              <w:t>مسيمعيا</w:t>
            </w:r>
          </w:ins>
          <w:r w:rsidRPr="00EE6742">
            <w:rPr>
              <w:rFonts w:ascii="Courier New" w:hAnsi="Courier New" w:cs="Courier New"/>
              <w:rtl/>
            </w:rPr>
            <w:t xml:space="preserve"> فى </w:t>
          </w:r>
          <w:del w:id="63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يده قرابه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مملوءة يرضى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636" w:author="Transkribus" w:date="2019-12-11T14:30:00Z">
            <w:del w:id="637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بده قراه * علونه برصى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بها </w:t>
          </w:r>
          <w:del w:id="63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اصحابه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639" w:author="Transkribus" w:date="2019-12-11T14:30:00Z">
            <w:r w:rsidRPr="00EE6742">
              <w:rPr>
                <w:rFonts w:ascii="Courier New" w:hAnsi="Courier New" w:cs="Courier New"/>
                <w:rtl/>
              </w:rPr>
              <w:t>أسحانه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64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ولا تفكر</w:delText>
            </w:r>
          </w:del>
          <w:ins w:id="641" w:author="Transkribus" w:date="2019-12-11T14:30:00Z">
            <w:r w:rsidRPr="00EE6742">
              <w:rPr>
                <w:rFonts w:ascii="Courier New" w:hAnsi="Courier New" w:cs="Courier New"/>
                <w:rtl/>
              </w:rPr>
              <w:t>ولاتفكر</w:t>
            </w:r>
          </w:ins>
          <w:r w:rsidRPr="00EE6742">
            <w:rPr>
              <w:rFonts w:ascii="Courier New" w:hAnsi="Courier New" w:cs="Courier New"/>
              <w:rtl/>
            </w:rPr>
            <w:t xml:space="preserve"> فى </w:t>
          </w:r>
          <w:del w:id="64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فراغ الزيت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>
                  <w:delText>‬</w:delText>
                </w:r>
                <w:r>
                  <w:delText>‬</w:delText>
                </w:r>
              </w:dir>
            </w:dir>
          </w:del>
          <w:ins w:id="643" w:author="Transkribus" w:date="2019-12-11T14:30:00Z">
            <w:del w:id="644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فراع الزيب * 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فكل هذا من </w:t>
          </w:r>
          <w:del w:id="64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خراب البيت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646" w:author="Transkribus" w:date="2019-12-11T14:30:00Z">
            <w:r w:rsidRPr="00EE6742">
              <w:rPr>
                <w:rFonts w:ascii="Courier New" w:hAnsi="Courier New" w:cs="Courier New"/>
                <w:rtl/>
              </w:rPr>
              <w:t>جراب الييب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64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فصاحب الدعوة</w:delText>
            </w:r>
          </w:del>
          <w:ins w:id="648" w:author="Transkribus" w:date="2019-12-11T14:30:00Z">
            <w:r w:rsidRPr="00EE6742">
              <w:rPr>
                <w:rFonts w:ascii="Courier New" w:hAnsi="Courier New" w:cs="Courier New"/>
                <w:rtl/>
              </w:rPr>
              <w:t>نصاب الديوة</w:t>
            </w:r>
          </w:ins>
          <w:r w:rsidRPr="00EE6742">
            <w:rPr>
              <w:rFonts w:ascii="Courier New" w:hAnsi="Courier New" w:cs="Courier New"/>
              <w:rtl/>
            </w:rPr>
            <w:t xml:space="preserve"> فى </w:t>
          </w:r>
          <w:del w:id="64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خسران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لا سيما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650" w:author="Transkribus" w:date="2019-12-11T14:30:00Z">
            <w:del w:id="651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حسران * لاسما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ان </w:t>
          </w:r>
          <w:del w:id="65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لز بالميزان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653" w:author="Transkribus" w:date="2019-12-11T14:30:00Z">
            <w:r w:rsidRPr="00EE6742">
              <w:rPr>
                <w:rFonts w:ascii="Courier New" w:hAnsi="Courier New" w:cs="Courier New"/>
                <w:rtl/>
              </w:rPr>
              <w:t>لرز المسيران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وصاحب الوقت </w:t>
          </w:r>
          <w:del w:id="65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بغ</w:delText>
            </w:r>
          </w:del>
          <w:r w:rsidRPr="00EE6742">
            <w:rPr>
              <w:rFonts w:ascii="Courier New" w:hAnsi="Courier New" w:cs="Courier New"/>
              <w:rtl/>
            </w:rPr>
            <w:t>ي</w:t>
          </w:r>
          <w:ins w:id="655" w:author="Transkribus" w:date="2019-12-11T14:30:00Z">
            <w:r w:rsidRPr="00EE6742">
              <w:rPr>
                <w:rFonts w:ascii="Courier New" w:hAnsi="Courier New" w:cs="Courier New"/>
                <w:rtl/>
              </w:rPr>
              <w:t>كي</w:t>
            </w:r>
          </w:ins>
          <w:r w:rsidRPr="00EE6742">
            <w:rPr>
              <w:rFonts w:ascii="Courier New" w:hAnsi="Courier New" w:cs="Courier New"/>
              <w:rtl/>
            </w:rPr>
            <w:t>ر شرب</w:t>
          </w:r>
          <w:del w:id="656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احق مخلوق بصقع الجرب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657" w:author="Transkribus" w:date="2019-12-11T14:30:00Z">
            <w:del w:id="658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 * أحق مخسلوق بصيع الحر</w:delText>
              </w:r>
            </w:del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65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يدل ما يلزمه</w:delText>
            </w:r>
          </w:del>
          <w:ins w:id="660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 بدل مابلامه</w:t>
            </w:r>
          </w:ins>
          <w:r w:rsidRPr="00EE6742">
            <w:rPr>
              <w:rFonts w:ascii="Courier New" w:hAnsi="Courier New" w:cs="Courier New"/>
              <w:rtl/>
            </w:rPr>
            <w:t xml:space="preserve"> من </w:t>
          </w:r>
          <w:del w:id="66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غ</w:delText>
            </w:r>
          </w:del>
          <w:ins w:id="662" w:author="Transkribus" w:date="2019-12-11T14:30:00Z">
            <w:r w:rsidRPr="00EE6742">
              <w:rPr>
                <w:rFonts w:ascii="Courier New" w:hAnsi="Courier New" w:cs="Courier New"/>
                <w:rtl/>
              </w:rPr>
              <w:t>ع</w:t>
            </w:r>
          </w:ins>
          <w:r w:rsidRPr="00EE6742">
            <w:rPr>
              <w:rFonts w:ascii="Courier New" w:hAnsi="Courier New" w:cs="Courier New"/>
              <w:rtl/>
            </w:rPr>
            <w:t>رم</w:t>
          </w:r>
          <w:del w:id="663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 w:rsidRPr="00EE6742">
            <w:rPr>
              <w:rFonts w:ascii="Courier New" w:hAnsi="Courier New" w:cs="Courier New"/>
              <w:rtl/>
            </w:rPr>
            <w:t xml:space="preserve"> * </w:t>
          </w:r>
          <w:dir w:val="rtl">
            <w:dir w:val="rtl">
              <w:r w:rsidRPr="00EE6742">
                <w:rPr>
                  <w:rFonts w:ascii="Courier New" w:hAnsi="Courier New" w:cs="Courier New"/>
                  <w:rtl/>
                </w:rPr>
                <w:t xml:space="preserve">ان </w:t>
              </w:r>
              <w:del w:id="664" w:author="Transkribus" w:date="2019-12-11T14:30:00Z">
                <w:r w:rsidRPr="009B6BCA">
                  <w:rPr>
                    <w:rFonts w:ascii="Courier New" w:hAnsi="Courier New" w:cs="Courier New"/>
                    <w:rtl/>
                  </w:rPr>
                  <w:delText>الفتى لا شك دقن</w:delText>
                </w:r>
              </w:del>
              <w:ins w:id="665" w:author="Transkribus" w:date="2019-12-11T14:30:00Z">
                <w:r w:rsidRPr="00EE6742">
                  <w:rPr>
                    <w:rFonts w:ascii="Courier New" w:hAnsi="Courier New" w:cs="Courier New"/>
                    <w:rtl/>
                  </w:rPr>
                  <w:t>الفنى لاسلك دون</w:t>
                </w:r>
              </w:ins>
              <w:r w:rsidRPr="00EE6742">
                <w:rPr>
                  <w:rFonts w:ascii="Courier New" w:hAnsi="Courier New" w:cs="Courier New"/>
                  <w:rtl/>
                </w:rPr>
                <w:t xml:space="preserve"> سرم</w:t>
              </w:r>
              <w:del w:id="666" w:author="Transkribus" w:date="2019-12-11T14:30:00Z"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</w:del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</w:dir>
          </w:dir>
        </w:dir>
      </w:dir>
    </w:p>
    <w:p w:rsidR="00127DCD" w:rsidRPr="009B6BCA" w:rsidRDefault="00127DCD" w:rsidP="00127DCD">
      <w:pPr>
        <w:pStyle w:val="NurText"/>
        <w:bidi/>
        <w:rPr>
          <w:del w:id="667" w:author="Transkribus" w:date="2019-12-11T14:30:00Z"/>
          <w:rFonts w:ascii="Courier New" w:hAnsi="Courier New" w:cs="Courier New"/>
        </w:rPr>
      </w:pPr>
      <w:dir w:val="rtl">
        <w:dir w:val="rtl">
          <w:del w:id="66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وكان من ذا كله غنيا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لو كان شهما فطنا ذكيا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127DCD" w:rsidRPr="00EE6742" w:rsidRDefault="00127DCD" w:rsidP="00127DCD">
      <w:pPr>
        <w:pStyle w:val="NurText"/>
        <w:bidi/>
        <w:rPr>
          <w:ins w:id="669" w:author="Transkribus" w:date="2019-12-11T14:30:00Z"/>
          <w:del w:id="670" w:author="Transkribus" w:date="2019-12-11T14:30:00Z"/>
          <w:rFonts w:ascii="Courier New" w:hAnsi="Courier New" w:cs="Courier New"/>
        </w:rPr>
      </w:pPr>
      <w:dir w:val="rtl">
        <w:dir w:val="rtl">
          <w:ins w:id="671" w:author="Transkribus" w:date="2019-12-11T14:30:00Z">
            <w:r w:rsidRPr="00EE6742">
              <w:rPr>
                <w:rFonts w:ascii="Courier New" w:hAnsi="Courier New" w:cs="Courier New"/>
                <w:rtl/>
              </w:rPr>
              <w:t>وان عن ذاكاء غنبا * لوكمان شهما فطنادكا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ins w:id="672" w:author="Transkribus" w:date="2019-12-11T14:30:00Z">
        <w:r w:rsidRPr="00EE6742">
          <w:rPr>
            <w:rFonts w:ascii="Courier New" w:hAnsi="Courier New" w:cs="Courier New"/>
            <w:rtl/>
          </w:rPr>
          <w:t xml:space="preserve"> </w:t>
        </w:r>
      </w:ins>
      <w:r w:rsidRPr="00EE6742">
        <w:rPr>
          <w:rFonts w:ascii="Courier New" w:hAnsi="Courier New" w:cs="Courier New"/>
          <w:rtl/>
        </w:rPr>
        <w:t>معرة ما م</w:t>
      </w:r>
      <w:del w:id="673" w:author="Transkribus" w:date="2019-12-11T14:30:00Z">
        <w:r w:rsidRPr="009B6BCA">
          <w:rPr>
            <w:rFonts w:ascii="Courier New" w:hAnsi="Courier New" w:cs="Courier New"/>
            <w:rtl/>
          </w:rPr>
          <w:delText>ث</w:delText>
        </w:r>
      </w:del>
      <w:ins w:id="674" w:author="Transkribus" w:date="2019-12-11T14:30:00Z">
        <w:r w:rsidRPr="00EE6742">
          <w:rPr>
            <w:rFonts w:ascii="Courier New" w:hAnsi="Courier New" w:cs="Courier New"/>
            <w:rtl/>
          </w:rPr>
          <w:t>ت</w:t>
        </w:r>
      </w:ins>
      <w:r w:rsidRPr="00EE6742">
        <w:rPr>
          <w:rFonts w:ascii="Courier New" w:hAnsi="Courier New" w:cs="Courier New"/>
          <w:rtl/>
        </w:rPr>
        <w:t>لها معرة</w:t>
      </w:r>
      <w:del w:id="675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Pr="009B6BCA">
              <w:rPr>
                <w:rFonts w:ascii="Courier New" w:hAnsi="Courier New" w:cs="Courier New"/>
                <w:rtl/>
              </w:rPr>
              <w:delText>تنحس</w:delText>
            </w:r>
            <w:r>
              <w:delText>‬</w:delText>
            </w:r>
            <w:r>
              <w:delText>‬</w:delText>
            </w:r>
          </w:dir>
        </w:dir>
      </w:del>
      <w:ins w:id="676" w:author="Transkribus" w:date="2019-12-11T14:30:00Z">
        <w:del w:id="677" w:author="Transkribus" w:date="2019-12-11T14:30:00Z">
          <w:r w:rsidRPr="00EE6742">
            <w:rPr>
              <w:rFonts w:ascii="Courier New" w:hAnsi="Courier New" w:cs="Courier New"/>
              <w:rtl/>
            </w:rPr>
            <w:delText xml:space="preserve"> * جس</w:delText>
          </w:r>
        </w:del>
      </w:ins>
      <w:r w:rsidRPr="00EE6742">
        <w:rPr>
          <w:rFonts w:ascii="Courier New" w:hAnsi="Courier New" w:cs="Courier New"/>
          <w:rtl/>
        </w:rPr>
        <w:t xml:space="preserve"> من يصلى </w:t>
      </w:r>
      <w:del w:id="678" w:author="Transkribus" w:date="2019-12-11T14:30:00Z">
        <w:r w:rsidRPr="009B6BCA">
          <w:rPr>
            <w:rFonts w:ascii="Courier New" w:hAnsi="Courier New" w:cs="Courier New"/>
            <w:rtl/>
          </w:rPr>
          <w:delText>بها فى كرة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679" w:author="Transkribus" w:date="2019-12-11T14:30:00Z">
        <w:r w:rsidRPr="00EE6742">
          <w:rPr>
            <w:rFonts w:ascii="Courier New" w:hAnsi="Courier New" w:cs="Courier New"/>
            <w:rtl/>
          </w:rPr>
          <w:t>هانى كره</w:t>
        </w:r>
      </w:ins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فالشرب عندى فى </w:t>
          </w:r>
          <w:del w:id="68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بي</w:delText>
            </w:r>
          </w:del>
          <w:ins w:id="681" w:author="Transkribus" w:date="2019-12-11T14:30:00Z">
            <w:r w:rsidRPr="00EE6742">
              <w:rPr>
                <w:rFonts w:ascii="Courier New" w:hAnsi="Courier New" w:cs="Courier New"/>
                <w:rtl/>
              </w:rPr>
              <w:t>ص</w:t>
            </w:r>
          </w:ins>
          <w:r w:rsidRPr="00EE6742">
            <w:rPr>
              <w:rFonts w:ascii="Courier New" w:hAnsi="Courier New" w:cs="Courier New"/>
              <w:rtl/>
            </w:rPr>
            <w:t>وت الناس</w:t>
          </w:r>
          <w:del w:id="682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 w:rsidRPr="00EE6742">
            <w:rPr>
              <w:rFonts w:ascii="Courier New" w:hAnsi="Courier New" w:cs="Courier New"/>
              <w:rtl/>
            </w:rPr>
            <w:t xml:space="preserve"> * </w:t>
          </w:r>
          <w:dir w:val="rtl">
            <w:dir w:val="rtl">
              <w:del w:id="683" w:author="Transkribus" w:date="2019-12-11T14:30:00Z">
                <w:r w:rsidRPr="009B6BCA">
                  <w:rPr>
                    <w:rFonts w:ascii="Courier New" w:hAnsi="Courier New" w:cs="Courier New"/>
                    <w:rtl/>
                  </w:rPr>
                  <w:delText>ا</w:delText>
                </w:r>
              </w:del>
              <w:ins w:id="684" w:author="Transkribus" w:date="2019-12-11T14:30:00Z">
                <w:r w:rsidRPr="00EE6742">
                  <w:rPr>
                    <w:rFonts w:ascii="Courier New" w:hAnsi="Courier New" w:cs="Courier New"/>
                    <w:rtl/>
                  </w:rPr>
                  <w:t>أ</w:t>
                </w:r>
              </w:ins>
              <w:r w:rsidRPr="00EE6742">
                <w:rPr>
                  <w:rFonts w:ascii="Courier New" w:hAnsi="Courier New" w:cs="Courier New"/>
                  <w:rtl/>
                </w:rPr>
                <w:t>حسن من هذا على الق</w:t>
              </w:r>
              <w:del w:id="685" w:author="Transkribus" w:date="2019-12-11T14:30:00Z">
                <w:r w:rsidRPr="009B6BCA">
                  <w:rPr>
                    <w:rFonts w:ascii="Courier New" w:hAnsi="Courier New" w:cs="Courier New"/>
                    <w:rtl/>
                  </w:rPr>
                  <w:delText>ي</w:delText>
                </w:r>
              </w:del>
              <w:ins w:id="686" w:author="Transkribus" w:date="2019-12-11T14:30:00Z">
                <w:r w:rsidRPr="00EE6742">
                  <w:rPr>
                    <w:rFonts w:ascii="Courier New" w:hAnsi="Courier New" w:cs="Courier New"/>
                    <w:rtl/>
                  </w:rPr>
                  <w:t>ب</w:t>
                </w:r>
              </w:ins>
              <w:r w:rsidRPr="00EE6742">
                <w:rPr>
                  <w:rFonts w:ascii="Courier New" w:hAnsi="Courier New" w:cs="Courier New"/>
                  <w:rtl/>
                </w:rPr>
                <w:t>اس</w:t>
              </w:r>
              <w:del w:id="687" w:author="Transkribus" w:date="2019-12-11T14:30:00Z"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</w:del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</w:dir>
          </w:di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وبعد هذا </w:t>
          </w:r>
          <w:del w:id="68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كله فالتوبة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اوفق ما دارت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689" w:author="Transkribus" w:date="2019-12-11T14:30:00Z">
            <w:del w:id="690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كماء فالتوية * أوفق ماداوب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عليه </w:t>
          </w:r>
          <w:del w:id="69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النوبة الرجز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692" w:author="Transkribus" w:date="2019-12-11T14:30:00Z">
            <w:r w:rsidRPr="00EE6742">
              <w:rPr>
                <w:rFonts w:ascii="Courier New" w:hAnsi="Courier New" w:cs="Courier New"/>
                <w:rtl/>
              </w:rPr>
              <w:t>النوية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ins w:id="693" w:author="Transkribus" w:date="2019-12-11T14:30:00Z"/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وقال فى </w:t>
          </w:r>
          <w:ins w:id="694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البصرمستة أحمدى وعشر بن وحمسمانة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ins w:id="695" w:author="Transkribus" w:date="2019-12-11T14:30:00Z"/>
          <w:rFonts w:ascii="Courier New" w:hAnsi="Courier New" w:cs="Courier New"/>
        </w:rPr>
      </w:pPr>
      <w:ins w:id="696" w:author="Transkribus" w:date="2019-12-11T14:30:00Z">
        <w:r w:rsidRPr="00EE6742">
          <w:rPr>
            <w:rFonts w:ascii="Courier New" w:hAnsi="Courier New" w:cs="Courier New"/>
            <w:rtl/>
          </w:rPr>
          <w:t>اطريل٢</w:t>
        </w:r>
      </w:ins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ins w:id="697" w:author="Transkribus" w:date="2019-12-11T14:30:00Z">
        <w:r w:rsidRPr="00EE6742">
          <w:rPr>
            <w:rFonts w:ascii="Courier New" w:hAnsi="Courier New" w:cs="Courier New"/>
            <w:rtl/>
          </w:rPr>
          <w:t xml:space="preserve">أقول وقد أشرفت من نهرمعقل * على </w:t>
        </w:r>
      </w:ins>
      <w:r w:rsidRPr="00EE6742">
        <w:rPr>
          <w:rFonts w:ascii="Courier New" w:hAnsi="Courier New" w:cs="Courier New"/>
          <w:rtl/>
        </w:rPr>
        <w:t xml:space="preserve">البصرة </w:t>
      </w:r>
      <w:del w:id="698" w:author="Transkribus" w:date="2019-12-11T14:30:00Z">
        <w:r w:rsidRPr="009B6BCA">
          <w:rPr>
            <w:rFonts w:ascii="Courier New" w:hAnsi="Courier New" w:cs="Courier New"/>
            <w:rtl/>
          </w:rPr>
          <w:delText>سنة احدى وعشرين وخمسمائة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699" w:author="Transkribus" w:date="2019-12-11T14:30:00Z">
        <w:r w:rsidRPr="00EE6742">
          <w:rPr>
            <w:rFonts w:ascii="Courier New" w:hAnsi="Courier New" w:cs="Courier New"/>
            <w:rtl/>
          </w:rPr>
          <w:t>الغراةحسلت منم٥س</w:t>
        </w:r>
      </w:ins>
    </w:p>
    <w:p w:rsidR="00127DCD" w:rsidRPr="009B6BCA" w:rsidRDefault="00127DCD" w:rsidP="00127DCD">
      <w:pPr>
        <w:pStyle w:val="NurText"/>
        <w:bidi/>
        <w:rPr>
          <w:del w:id="700" w:author="Transkribus" w:date="2019-12-11T14:30:00Z"/>
          <w:rFonts w:ascii="Courier New" w:hAnsi="Courier New" w:cs="Courier New"/>
        </w:rPr>
      </w:pPr>
      <w:dir w:val="rtl">
        <w:dir w:val="rtl">
          <w:del w:id="70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اقول وقد اشرفت من نهر معقل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على البصرة الغراء حييت من مصر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127DCD" w:rsidRPr="00EE6742" w:rsidRDefault="00127DCD" w:rsidP="00127DCD">
      <w:pPr>
        <w:pStyle w:val="NurText"/>
        <w:bidi/>
        <w:rPr>
          <w:del w:id="702" w:author="Transkribus" w:date="2019-12-11T14:30:00Z"/>
          <w:rFonts w:ascii="Courier New" w:hAnsi="Courier New" w:cs="Courier New"/>
        </w:rPr>
      </w:pPr>
      <w:dir w:val="rtl">
        <w:dir w:val="rtl">
          <w:del w:id="70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ايا حبذا ساحاتها ورسومها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>
                  <w:delText>‬</w:delText>
                </w:r>
                <w:r>
                  <w:delText>‬</w:delText>
                </w:r>
              </w:dir>
            </w:dir>
          </w:del>
          <w:ins w:id="704" w:author="Transkribus" w:date="2019-12-11T14:30:00Z">
            <w:del w:id="705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اباجيذاساحاتها ووسومها * 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وطيب </w:t>
          </w:r>
          <w:del w:id="70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رباها لا عرين</w:delText>
            </w:r>
          </w:del>
          <w:ins w:id="707" w:author="Transkribus" w:date="2019-12-11T14:30:00Z">
            <w:r w:rsidRPr="00EE6742">
              <w:rPr>
                <w:rFonts w:ascii="Courier New" w:hAnsi="Courier New" w:cs="Courier New"/>
                <w:rtl/>
              </w:rPr>
              <w:t>واها الاعرين</w:t>
            </w:r>
          </w:ins>
          <w:r w:rsidRPr="00EE6742">
            <w:rPr>
              <w:rFonts w:ascii="Courier New" w:hAnsi="Courier New" w:cs="Courier New"/>
              <w:rtl/>
            </w:rPr>
            <w:t xml:space="preserve"> من القطر</w:t>
          </w:r>
          <w:del w:id="708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70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فكم فيك</w:delText>
            </w:r>
          </w:del>
          <w:ins w:id="710" w:author="Transkribus" w:date="2019-12-11T14:30:00Z">
            <w:r w:rsidRPr="00EE6742">
              <w:rPr>
                <w:rFonts w:ascii="Courier New" w:hAnsi="Courier New" w:cs="Courier New"/>
                <w:rtl/>
              </w:rPr>
              <w:t>بكم قيك</w:t>
            </w:r>
          </w:ins>
          <w:r w:rsidRPr="00EE6742">
            <w:rPr>
              <w:rFonts w:ascii="Courier New" w:hAnsi="Courier New" w:cs="Courier New"/>
              <w:rtl/>
            </w:rPr>
            <w:t xml:space="preserve"> من </w:t>
          </w:r>
          <w:del w:id="71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يوم لهوت</w:delText>
            </w:r>
          </w:del>
          <w:ins w:id="712" w:author="Transkribus" w:date="2019-12-11T14:30:00Z">
            <w:r w:rsidRPr="00EE6742">
              <w:rPr>
                <w:rFonts w:ascii="Courier New" w:hAnsi="Courier New" w:cs="Courier New"/>
                <w:rtl/>
              </w:rPr>
              <w:t>بوم لهوب</w:t>
            </w:r>
          </w:ins>
          <w:r w:rsidRPr="00EE6742">
            <w:rPr>
              <w:rFonts w:ascii="Courier New" w:hAnsi="Courier New" w:cs="Courier New"/>
              <w:rtl/>
            </w:rPr>
            <w:t xml:space="preserve"> وليلة</w:t>
          </w:r>
          <w:del w:id="713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 w:rsidRPr="00EE6742">
            <w:rPr>
              <w:rFonts w:ascii="Courier New" w:hAnsi="Courier New" w:cs="Courier New"/>
              <w:rtl/>
            </w:rPr>
            <w:t xml:space="preserve"> * </w:t>
          </w:r>
          <w:dir w:val="rtl">
            <w:dir w:val="rtl">
              <w:del w:id="714" w:author="Transkribus" w:date="2019-12-11T14:30:00Z">
                <w:r w:rsidRPr="009B6BCA">
                  <w:rPr>
                    <w:rFonts w:ascii="Courier New" w:hAnsi="Courier New" w:cs="Courier New"/>
                    <w:rtl/>
                  </w:rPr>
                  <w:delText>ب</w:delText>
                </w:r>
              </w:del>
              <w:r w:rsidRPr="00EE6742">
                <w:rPr>
                  <w:rFonts w:ascii="Courier New" w:hAnsi="Courier New" w:cs="Courier New"/>
                  <w:rtl/>
                </w:rPr>
                <w:t>مر</w:t>
              </w:r>
              <w:del w:id="715" w:author="Transkribus" w:date="2019-12-11T14:30:00Z">
                <w:r w:rsidRPr="009B6BCA">
                  <w:rPr>
                    <w:rFonts w:ascii="Courier New" w:hAnsi="Courier New" w:cs="Courier New"/>
                    <w:rtl/>
                  </w:rPr>
                  <w:delText>ت</w:delText>
                </w:r>
              </w:del>
              <w:ins w:id="716" w:author="Transkribus" w:date="2019-12-11T14:30:00Z">
                <w:r w:rsidRPr="00EE6742">
                  <w:rPr>
                    <w:rFonts w:ascii="Courier New" w:hAnsi="Courier New" w:cs="Courier New"/>
                    <w:rtl/>
                  </w:rPr>
                  <w:t>ن</w:t>
                </w:r>
              </w:ins>
              <w:r w:rsidRPr="00EE6742">
                <w:rPr>
                  <w:rFonts w:ascii="Courier New" w:hAnsi="Courier New" w:cs="Courier New"/>
                  <w:rtl/>
                </w:rPr>
                <w:t xml:space="preserve">جة الاعطاف </w:t>
              </w:r>
              <w:del w:id="717" w:author="Transkribus" w:date="2019-12-11T14:30:00Z">
                <w:r w:rsidRPr="009B6BCA">
                  <w:rPr>
                    <w:rFonts w:ascii="Courier New" w:hAnsi="Courier New" w:cs="Courier New"/>
                    <w:rtl/>
                  </w:rPr>
                  <w:delText>طيبة النشر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</w:del>
              <w:ins w:id="718" w:author="Transkribus" w:date="2019-12-11T14:30:00Z">
                <w:r w:rsidRPr="00EE6742">
                  <w:rPr>
                    <w:rFonts w:ascii="Courier New" w:hAnsi="Courier New" w:cs="Courier New"/>
                    <w:rtl/>
                  </w:rPr>
                  <w:t>طنبه الفشر</w:t>
                </w:r>
              </w:ins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</w:dir>
          </w:di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وان </w:t>
          </w:r>
          <w:del w:id="71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سفرت جنح الظلام نقابها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رايت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720" w:author="Transkribus" w:date="2019-12-11T14:30:00Z">
            <w:del w:id="721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سعرب جببح الطلام فقابها * روأيت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لها </w:t>
          </w:r>
          <w:del w:id="72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وجها ينوب</w:delText>
            </w:r>
          </w:del>
          <w:ins w:id="723" w:author="Transkribus" w:date="2019-12-11T14:30:00Z">
            <w:r w:rsidRPr="00EE6742">
              <w:rPr>
                <w:rFonts w:ascii="Courier New" w:hAnsi="Courier New" w:cs="Courier New"/>
                <w:rtl/>
              </w:rPr>
              <w:t>وجهاشوب</w:t>
            </w:r>
          </w:ins>
          <w:r w:rsidRPr="00EE6742">
            <w:rPr>
              <w:rFonts w:ascii="Courier New" w:hAnsi="Courier New" w:cs="Courier New"/>
              <w:rtl/>
            </w:rPr>
            <w:t xml:space="preserve"> عن البدر</w:t>
          </w:r>
          <w:del w:id="72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 الطويل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ins w:id="725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ث - </w:t>
            </w:r>
          </w:ins>
          <w:r w:rsidRPr="00EE6742">
            <w:rPr>
              <w:rFonts w:ascii="Courier New" w:hAnsi="Courier New" w:cs="Courier New"/>
              <w:rtl/>
            </w:rPr>
            <w:t xml:space="preserve">وقال </w:t>
          </w:r>
          <w:del w:id="72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ايضا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727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البقا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ins w:id="728" w:author="Transkribus" w:date="2019-12-11T14:30:00Z"/>
          <w:rFonts w:ascii="Courier New" w:hAnsi="Courier New" w:cs="Courier New"/>
        </w:rPr>
      </w:pPr>
      <w:dir w:val="rtl">
        <w:dir w:val="rtl">
          <w:del w:id="72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الا ان</w:delText>
            </w:r>
          </w:del>
          <w:ins w:id="730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الطويل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ins w:id="731" w:author="Transkribus" w:date="2019-12-11T14:30:00Z">
        <w:r w:rsidRPr="00EE6742">
          <w:rPr>
            <w:rFonts w:ascii="Courier New" w:hAnsi="Courier New" w:cs="Courier New"/>
            <w:rtl/>
          </w:rPr>
          <w:t>الابو</w:t>
        </w:r>
      </w:ins>
      <w:r w:rsidRPr="00EE6742">
        <w:rPr>
          <w:rFonts w:ascii="Courier New" w:hAnsi="Courier New" w:cs="Courier New"/>
          <w:rtl/>
        </w:rPr>
        <w:t xml:space="preserve"> شرب الراح من </w:t>
      </w:r>
      <w:del w:id="732" w:author="Transkribus" w:date="2019-12-11T14:30:00Z">
        <w:r w:rsidRPr="009B6BCA">
          <w:rPr>
            <w:rFonts w:ascii="Courier New" w:hAnsi="Courier New" w:cs="Courier New"/>
            <w:rtl/>
          </w:rPr>
          <w:delText>ا</w:delText>
        </w:r>
      </w:del>
      <w:ins w:id="733" w:author="Transkribus" w:date="2019-12-11T14:30:00Z">
        <w:r w:rsidRPr="00EE6742">
          <w:rPr>
            <w:rFonts w:ascii="Courier New" w:hAnsi="Courier New" w:cs="Courier New"/>
            <w:rtl/>
          </w:rPr>
          <w:t>أ</w:t>
        </w:r>
      </w:ins>
      <w:r w:rsidRPr="00EE6742">
        <w:rPr>
          <w:rFonts w:ascii="Courier New" w:hAnsi="Courier New" w:cs="Courier New"/>
          <w:rtl/>
        </w:rPr>
        <w:t>وكد الفرض</w:t>
      </w:r>
      <w:del w:id="734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Pr="009B6BCA">
              <w:rPr>
                <w:rFonts w:ascii="Courier New" w:hAnsi="Courier New" w:cs="Courier New"/>
                <w:rtl/>
              </w:rPr>
              <w:delText>على الورد والريحان والنرجس الغض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>
              <w:delText>‬</w:delText>
            </w:r>
            <w:r>
              <w:delText>‬</w:delText>
            </w:r>
          </w:dir>
        </w:dir>
      </w:del>
      <w:ins w:id="735" w:author="Transkribus" w:date="2019-12-11T14:30:00Z">
        <w:del w:id="736" w:author="Transkribus" w:date="2019-12-11T14:30:00Z">
          <w:r w:rsidRPr="00EE6742">
            <w:rPr>
              <w:rFonts w:ascii="Courier New" w:hAnsi="Courier New" w:cs="Courier New"/>
              <w:rtl/>
            </w:rPr>
            <w:delText xml:space="preserve"> بو على الوزدوالريمان وابرجس الفس</w:delText>
          </w:r>
        </w:del>
      </w:ins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73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وكل امرئ اعطى الوضاعة حقها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>
                  <w:delText>‬</w:delText>
                </w:r>
                <w:r>
                  <w:delText>‬</w:delText>
                </w:r>
              </w:dir>
            </w:dir>
          </w:del>
          <w:ins w:id="738" w:author="Transkribus" w:date="2019-12-11T14:30:00Z">
            <w:del w:id="739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وقل امربىن أمطى الوشامه جيها * 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فذلك فى </w:t>
          </w:r>
          <w:del w:id="74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عيش لذيذ</w:delText>
            </w:r>
          </w:del>
          <w:ins w:id="741" w:author="Transkribus" w:date="2019-12-11T14:30:00Z">
            <w:r w:rsidRPr="00EE6742">
              <w:rPr>
                <w:rFonts w:ascii="Courier New" w:hAnsi="Courier New" w:cs="Courier New"/>
                <w:rtl/>
              </w:rPr>
              <w:t>عيس لديد</w:t>
            </w:r>
          </w:ins>
          <w:r w:rsidRPr="00EE6742">
            <w:rPr>
              <w:rFonts w:ascii="Courier New" w:hAnsi="Courier New" w:cs="Courier New"/>
              <w:rtl/>
            </w:rPr>
            <w:t xml:space="preserve"> وفى </w:t>
          </w:r>
          <w:del w:id="74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خفض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743" w:author="Transkribus" w:date="2019-12-11T14:30:00Z">
            <w:r w:rsidRPr="00EE6742">
              <w:rPr>
                <w:rFonts w:ascii="Courier New" w:hAnsi="Courier New" w:cs="Courier New"/>
                <w:rtl/>
              </w:rPr>
              <w:t>جيس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74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ومهما يكن</w:delText>
            </w:r>
          </w:del>
          <w:ins w:id="745" w:author="Transkribus" w:date="2019-12-11T14:30:00Z">
            <w:r w:rsidRPr="00EE6742">
              <w:rPr>
                <w:rFonts w:ascii="Courier New" w:hAnsi="Courier New" w:cs="Courier New"/>
                <w:rtl/>
              </w:rPr>
              <w:t>ومهمابكن</w:t>
            </w:r>
          </w:ins>
          <w:r w:rsidRPr="00EE6742">
            <w:rPr>
              <w:rFonts w:ascii="Courier New" w:hAnsi="Courier New" w:cs="Courier New"/>
              <w:rtl/>
            </w:rPr>
            <w:t xml:space="preserve"> بى دا</w:t>
          </w:r>
          <w:del w:id="74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ئ</w:delText>
            </w:r>
          </w:del>
          <w:r w:rsidRPr="00EE6742">
            <w:rPr>
              <w:rFonts w:ascii="Courier New" w:hAnsi="Courier New" w:cs="Courier New"/>
              <w:rtl/>
            </w:rPr>
            <w:t>ما من دعا</w:t>
          </w:r>
          <w:del w:id="74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بة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748" w:author="Transkribus" w:date="2019-12-11T14:30:00Z">
            <w:r w:rsidRPr="00EE6742">
              <w:rPr>
                <w:rFonts w:ascii="Courier New" w:hAnsi="Courier New" w:cs="Courier New"/>
                <w:rtl/>
              </w:rPr>
              <w:t>يه</w:t>
            </w:r>
          </w:ins>
          <w:r w:rsidRPr="00EE6742">
            <w:rPr>
              <w:rFonts w:ascii="Courier New" w:hAnsi="Courier New" w:cs="Courier New"/>
              <w:rtl/>
            </w:rPr>
            <w:t xml:space="preserve"> * </w:t>
          </w:r>
          <w:dir w:val="rtl">
            <w:dir w:val="rtl">
              <w:r w:rsidRPr="00EE6742">
                <w:rPr>
                  <w:rFonts w:ascii="Courier New" w:hAnsi="Courier New" w:cs="Courier New"/>
                  <w:rtl/>
                </w:rPr>
                <w:t xml:space="preserve">فانى </w:t>
              </w:r>
              <w:del w:id="749" w:author="Transkribus" w:date="2019-12-11T14:30:00Z">
                <w:r w:rsidRPr="009B6BCA">
                  <w:rPr>
                    <w:rFonts w:ascii="Courier New" w:hAnsi="Courier New" w:cs="Courier New"/>
                    <w:rtl/>
                  </w:rPr>
                  <w:delText>نقى الثوب</w:delText>
                </w:r>
              </w:del>
              <w:ins w:id="750" w:author="Transkribus" w:date="2019-12-11T14:30:00Z">
                <w:r w:rsidRPr="00EE6742">
                  <w:rPr>
                    <w:rFonts w:ascii="Courier New" w:hAnsi="Courier New" w:cs="Courier New"/>
                    <w:rtl/>
                  </w:rPr>
                  <w:t>ففى القوف</w:t>
                </w:r>
              </w:ins>
              <w:r w:rsidRPr="00EE6742">
                <w:rPr>
                  <w:rFonts w:ascii="Courier New" w:hAnsi="Courier New" w:cs="Courier New"/>
                  <w:rtl/>
                </w:rPr>
                <w:t xml:space="preserve"> والنفس والعر</w:t>
              </w:r>
              <w:del w:id="751" w:author="Transkribus" w:date="2019-12-11T14:30:00Z">
                <w:r w:rsidRPr="009B6BCA">
                  <w:rPr>
                    <w:rFonts w:ascii="Courier New" w:hAnsi="Courier New" w:cs="Courier New"/>
                    <w:rtl/>
                  </w:rPr>
                  <w:delText>ض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</w:del>
              <w:ins w:id="752" w:author="Transkribus" w:date="2019-12-11T14:30:00Z">
                <w:r w:rsidRPr="00EE6742">
                  <w:rPr>
                    <w:rFonts w:ascii="Courier New" w:hAnsi="Courier New" w:cs="Courier New"/>
                    <w:rtl/>
                  </w:rPr>
                  <w:t>س</w:t>
                </w:r>
              </w:ins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</w:dir>
          </w:dir>
        </w:dir>
      </w:dir>
    </w:p>
    <w:p w:rsidR="00127DCD" w:rsidRPr="00EE6742" w:rsidRDefault="00127DCD" w:rsidP="00127DCD">
      <w:pPr>
        <w:pStyle w:val="NurText"/>
        <w:bidi/>
        <w:rPr>
          <w:ins w:id="753" w:author="Transkribus" w:date="2019-12-11T14:30:00Z"/>
          <w:rFonts w:ascii="Courier New" w:hAnsi="Courier New" w:cs="Courier New"/>
        </w:rPr>
      </w:pPr>
      <w:dir w:val="rtl">
        <w:dir w:val="rtl">
          <w:del w:id="75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وان</w:delText>
            </w:r>
          </w:del>
          <w:ins w:id="755" w:author="Transkribus" w:date="2019-12-11T14:30:00Z">
            <w:r w:rsidRPr="00EE6742">
              <w:rPr>
                <w:rFonts w:ascii="Courier New" w:hAnsi="Courier New" w:cs="Courier New"/>
                <w:rtl/>
              </w:rPr>
              <w:t>١٥٢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ins w:id="756" w:author="Transkribus" w:date="2019-12-11T14:30:00Z">
        <w:r w:rsidRPr="00EE6742">
          <w:rPr>
            <w:rFonts w:ascii="Courier New" w:hAnsi="Courier New" w:cs="Courier New"/>
            <w:rtl/>
          </w:rPr>
          <w:lastRenderedPageBreak/>
          <w:t>ابن أبى</w:t>
        </w:r>
      </w:ins>
      <w:r w:rsidRPr="00EE6742">
        <w:rPr>
          <w:rFonts w:ascii="Courier New" w:hAnsi="Courier New" w:cs="Courier New"/>
          <w:rtl/>
        </w:rPr>
        <w:t xml:space="preserve"> على </w:t>
      </w:r>
      <w:del w:id="757" w:author="Transkribus" w:date="2019-12-11T14:30:00Z">
        <w:r w:rsidRPr="009B6BCA">
          <w:rPr>
            <w:rFonts w:ascii="Courier New" w:hAnsi="Courier New" w:cs="Courier New"/>
            <w:rtl/>
          </w:rPr>
          <w:delText>اشياء مما تريبني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Pr="009B6BCA">
              <w:rPr>
                <w:rFonts w:ascii="Courier New" w:hAnsi="Courier New" w:cs="Courier New"/>
                <w:rtl/>
              </w:rPr>
              <w:delText>اذا صاحب</w:delText>
            </w:r>
            <w:r>
              <w:delText>‬</w:delText>
            </w:r>
            <w:r>
              <w:delText>‬</w:delText>
            </w:r>
          </w:dir>
        </w:dir>
      </w:del>
      <w:ins w:id="758" w:author="Transkribus" w:date="2019-12-11T14:30:00Z">
        <w:del w:id="759" w:author="Transkribus" w:date="2019-12-11T14:30:00Z">
          <w:r w:rsidRPr="00EE6742">
            <w:rPr>
              <w:rFonts w:ascii="Courier New" w:hAnsi="Courier New" w:cs="Courier New"/>
              <w:rtl/>
            </w:rPr>
            <w:delText>أشياء ماثرينى * اذاصاحب</w:delText>
          </w:r>
        </w:del>
      </w:ins>
      <w:r w:rsidRPr="00EE6742">
        <w:rPr>
          <w:rFonts w:ascii="Courier New" w:hAnsi="Courier New" w:cs="Courier New"/>
          <w:rtl/>
        </w:rPr>
        <w:t xml:space="preserve"> زلت </w:t>
      </w:r>
      <w:del w:id="760" w:author="Transkribus" w:date="2019-12-11T14:30:00Z">
        <w:r w:rsidRPr="009B6BCA">
          <w:rPr>
            <w:rFonts w:ascii="Courier New" w:hAnsi="Courier New" w:cs="Courier New"/>
            <w:rtl/>
          </w:rPr>
          <w:delText>به قدم اغضى الطويل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761" w:author="Transkribus" w:date="2019-12-11T14:30:00Z">
        <w:r w:rsidRPr="00EE6742">
          <w:rPr>
            <w:rFonts w:ascii="Courier New" w:hAnsi="Courier New" w:cs="Courier New"/>
            <w:rtl/>
          </w:rPr>
          <w:t>بهقدم امضى</w:t>
        </w:r>
      </w:ins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وقال </w:t>
          </w:r>
          <w:del w:id="76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ايضا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763" w:author="Transkribus" w:date="2019-12-11T14:30:00Z">
            <w:r w:rsidRPr="00EE6742">
              <w:rPr>
                <w:rFonts w:ascii="Courier New" w:hAnsi="Courier New" w:cs="Courier New"/>
                <w:rtl/>
              </w:rPr>
              <w:t>أيدا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ins w:id="764" w:author="Transkribus" w:date="2019-12-11T14:30:00Z"/>
          <w:rFonts w:ascii="Courier New" w:hAnsi="Courier New" w:cs="Courier New"/>
        </w:rPr>
      </w:pPr>
      <w:dir w:val="rtl">
        <w:dir w:val="rtl">
          <w:del w:id="76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ما خير عيش يرتجيه امرؤ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>
                  <w:delText>‬</w:delText>
                </w:r>
                <w:r>
                  <w:delText>‬</w:delText>
                </w:r>
              </w:dir>
            </w:dir>
          </w:del>
          <w:ins w:id="766" w:author="Transkribus" w:date="2019-12-11T14:30:00Z">
            <w:del w:id="767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العريع</w:delText>
              </w:r>
            </w:del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ins w:id="768" w:author="Transkribus" w:date="2019-12-11T14:30:00Z">
        <w:r w:rsidRPr="00EE6742">
          <w:rPr>
            <w:rFonts w:ascii="Courier New" w:hAnsi="Courier New" w:cs="Courier New"/>
            <w:rtl/>
          </w:rPr>
          <w:t xml:space="preserve">ماخيرعيس ير ثجيهامرو * </w:t>
        </w:r>
      </w:ins>
      <w:r w:rsidRPr="00EE6742">
        <w:rPr>
          <w:rFonts w:ascii="Courier New" w:hAnsi="Courier New" w:cs="Courier New"/>
          <w:rtl/>
        </w:rPr>
        <w:t xml:space="preserve">حياته تفضى الى </w:t>
      </w:r>
      <w:del w:id="769" w:author="Transkribus" w:date="2019-12-11T14:30:00Z">
        <w:r w:rsidRPr="009B6BCA">
          <w:rPr>
            <w:rFonts w:ascii="Courier New" w:hAnsi="Courier New" w:cs="Courier New"/>
            <w:rtl/>
          </w:rPr>
          <w:delText>موته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770" w:author="Transkribus" w:date="2019-12-11T14:30:00Z">
        <w:r w:rsidRPr="00EE6742">
          <w:rPr>
            <w:rFonts w:ascii="Courier New" w:hAnsi="Courier New" w:cs="Courier New"/>
            <w:rtl/>
          </w:rPr>
          <w:t>موبة</w:t>
        </w:r>
      </w:ins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والرزق </w:t>
          </w:r>
          <w:del w:id="77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مضمون فان منفس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>
                  <w:delText>‬</w:delText>
                </w:r>
                <w:r>
                  <w:delText>‬</w:delText>
                </w:r>
              </w:dir>
            </w:dir>
          </w:del>
          <w:ins w:id="772" w:author="Transkribus" w:date="2019-12-11T14:30:00Z">
            <w:del w:id="773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مصيموبن نان عنقس * 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فات </w:t>
          </w:r>
          <w:del w:id="77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فلا تاس</w:delText>
            </w:r>
          </w:del>
          <w:ins w:id="775" w:author="Transkribus" w:date="2019-12-11T14:30:00Z">
            <w:r w:rsidRPr="00EE6742">
              <w:rPr>
                <w:rFonts w:ascii="Courier New" w:hAnsi="Courier New" w:cs="Courier New"/>
                <w:rtl/>
              </w:rPr>
              <w:t>قلاثاس</w:t>
            </w:r>
          </w:ins>
          <w:r w:rsidRPr="00EE6742">
            <w:rPr>
              <w:rFonts w:ascii="Courier New" w:hAnsi="Courier New" w:cs="Courier New"/>
              <w:rtl/>
            </w:rPr>
            <w:t xml:space="preserve"> على </w:t>
          </w:r>
          <w:del w:id="77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فوته السريع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777" w:author="Transkribus" w:date="2019-12-11T14:30:00Z">
            <w:r w:rsidRPr="00EE6742">
              <w:rPr>
                <w:rFonts w:ascii="Courier New" w:hAnsi="Courier New" w:cs="Courier New"/>
                <w:rtl/>
              </w:rPr>
              <w:t>فوية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وقال </w:t>
          </w:r>
          <w:del w:id="77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ايضا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779" w:author="Transkribus" w:date="2019-12-11T14:30:00Z">
            <w:r w:rsidRPr="00EE6742">
              <w:rPr>
                <w:rFonts w:ascii="Courier New" w:hAnsi="Courier New" w:cs="Courier New"/>
                <w:rtl/>
              </w:rPr>
              <w:t>أيقا</w:t>
            </w:r>
          </w:ins>
          <w:r>
            <w:t>‬</w:t>
          </w:r>
          <w:r>
            <w:t>‬</w:t>
          </w:r>
        </w:dir>
      </w:dir>
    </w:p>
    <w:p w:rsidR="00127DCD" w:rsidRPr="009B6BCA" w:rsidRDefault="00127DCD" w:rsidP="00127DCD">
      <w:pPr>
        <w:pStyle w:val="NurText"/>
        <w:bidi/>
        <w:rPr>
          <w:del w:id="780" w:author="Transkribus" w:date="2019-12-11T14:30:00Z"/>
          <w:rFonts w:ascii="Courier New" w:hAnsi="Courier New" w:cs="Courier New"/>
        </w:rPr>
      </w:pPr>
      <w:dir w:val="rtl">
        <w:dir w:val="rtl">
          <w:del w:id="78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رحلت فكدرت بالبعد ما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صفا بدنوك والاقتراب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127DCD" w:rsidRPr="009B6BCA" w:rsidRDefault="00127DCD" w:rsidP="00127DCD">
      <w:pPr>
        <w:pStyle w:val="NurText"/>
        <w:bidi/>
        <w:rPr>
          <w:del w:id="782" w:author="Transkribus" w:date="2019-12-11T14:30:00Z"/>
          <w:rFonts w:ascii="Courier New" w:hAnsi="Courier New" w:cs="Courier New"/>
        </w:rPr>
      </w:pPr>
      <w:dir w:val="rtl">
        <w:dir w:val="rtl">
          <w:del w:id="78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وكادت تصدع منا القلوب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بعدك لولا رجاء الاياب المتقارب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127DCD" w:rsidRPr="00EE6742" w:rsidRDefault="00127DCD" w:rsidP="00127DCD">
      <w:pPr>
        <w:pStyle w:val="NurText"/>
        <w:bidi/>
        <w:rPr>
          <w:ins w:id="784" w:author="Transkribus" w:date="2019-12-11T14:30:00Z"/>
          <w:del w:id="785" w:author="Transkribus" w:date="2019-12-11T14:30:00Z"/>
          <w:rFonts w:ascii="Courier New" w:hAnsi="Courier New" w:cs="Courier New"/>
        </w:rPr>
      </w:pPr>
      <w:dir w:val="rtl">
        <w:dir w:val="rtl">
          <w:ins w:id="786" w:author="Transkribus" w:date="2019-12-11T14:30:00Z">
            <w:r w:rsidRPr="00EE6742">
              <w:rPr>
                <w:rFonts w:ascii="Courier New" w:hAnsi="Courier New" w:cs="Courier New"/>
                <w:rtl/>
              </w:rPr>
              <w:t>النقارب٢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ins w:id="787" w:author="Transkribus" w:date="2019-12-11T14:30:00Z"/>
          <w:rFonts w:ascii="Courier New" w:hAnsi="Courier New" w:cs="Courier New"/>
        </w:rPr>
      </w:pPr>
      <w:ins w:id="788" w:author="Transkribus" w:date="2019-12-11T14:30:00Z">
        <w:r w:rsidRPr="00EE6742">
          <w:rPr>
            <w:rFonts w:ascii="Courier New" w:hAnsi="Courier New" w:cs="Courier New"/>
            <w:rtl/>
          </w:rPr>
          <w:t>رخلت فكذرب بالبعدما * صفابد قوك والافتراب</w:t>
        </w:r>
      </w:ins>
    </w:p>
    <w:p w:rsidR="00127DCD" w:rsidRPr="00EE6742" w:rsidRDefault="00127DCD" w:rsidP="00127DCD">
      <w:pPr>
        <w:pStyle w:val="NurText"/>
        <w:bidi/>
        <w:rPr>
          <w:ins w:id="789" w:author="Transkribus" w:date="2019-12-11T14:30:00Z"/>
          <w:rFonts w:ascii="Courier New" w:hAnsi="Courier New" w:cs="Courier New"/>
        </w:rPr>
      </w:pPr>
      <w:ins w:id="790" w:author="Transkribus" w:date="2019-12-11T14:30:00Z">
        <w:r w:rsidRPr="00EE6742">
          <w:rPr>
            <w:rFonts w:ascii="Courier New" w:hAnsi="Courier New" w:cs="Courier New"/>
            <w:rtl/>
          </w:rPr>
          <w:t>وكمادت تصذم ميا العلو ٤ب بعد للولارجاء الابار</w:t>
        </w:r>
      </w:ins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وقال </w:t>
      </w:r>
      <w:del w:id="791" w:author="Transkribus" w:date="2019-12-11T14:30:00Z">
        <w:r w:rsidRPr="009B6BCA">
          <w:rPr>
            <w:rFonts w:ascii="Courier New" w:hAnsi="Courier New" w:cs="Courier New"/>
            <w:rtl/>
          </w:rPr>
          <w:delText>ايضا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792" w:author="Transkribus" w:date="2019-12-11T14:30:00Z">
        <w:r w:rsidRPr="00EE6742">
          <w:rPr>
            <w:rFonts w:ascii="Courier New" w:hAnsi="Courier New" w:cs="Courier New"/>
            <w:rtl/>
          </w:rPr>
          <w:t>أيقا</w:t>
        </w:r>
      </w:ins>
    </w:p>
    <w:p w:rsidR="00127DCD" w:rsidRPr="009B6BCA" w:rsidRDefault="00127DCD" w:rsidP="00127DCD">
      <w:pPr>
        <w:pStyle w:val="NurText"/>
        <w:bidi/>
        <w:rPr>
          <w:del w:id="793" w:author="Transkribus" w:date="2019-12-11T14:30:00Z"/>
          <w:rFonts w:ascii="Courier New" w:hAnsi="Courier New" w:cs="Courier New"/>
        </w:rPr>
      </w:pPr>
      <w:dir w:val="rtl">
        <w:dir w:val="rtl">
          <w:del w:id="79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الا يا من لصب مستهام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معنى لا يفيق من الغرام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127DCD" w:rsidRPr="00EE6742" w:rsidRDefault="00127DCD" w:rsidP="00127DCD">
      <w:pPr>
        <w:pStyle w:val="NurText"/>
        <w:bidi/>
        <w:rPr>
          <w:ins w:id="795" w:author="Transkribus" w:date="2019-12-11T14:30:00Z"/>
          <w:del w:id="796" w:author="Transkribus" w:date="2019-12-11T14:30:00Z"/>
          <w:rFonts w:ascii="Courier New" w:hAnsi="Courier New" w:cs="Courier New"/>
        </w:rPr>
      </w:pPr>
      <w:dir w:val="rtl">
        <w:dir w:val="rtl">
          <w:del w:id="79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وكيف يفيق محزون كئيب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اضر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798" w:author="Transkribus" w:date="2019-12-11T14:30:00Z">
            <w:del w:id="799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 الوافس</w:delText>
              </w:r>
            </w:del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ins w:id="800" w:author="Transkribus" w:date="2019-12-11T14:30:00Z"/>
          <w:rFonts w:ascii="Courier New" w:hAnsi="Courier New" w:cs="Courier New"/>
        </w:rPr>
      </w:pPr>
      <w:ins w:id="801" w:author="Transkribus" w:date="2019-12-11T14:30:00Z">
        <w:r w:rsidRPr="00EE6742">
          <w:rPr>
            <w:rFonts w:ascii="Courier New" w:hAnsi="Courier New" w:cs="Courier New"/>
            <w:rtl/>
          </w:rPr>
          <w:t>الابامن اصب مسنهام * معنى الامفبق من القرا</w:t>
        </w:r>
      </w:ins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ins w:id="802" w:author="Transkribus" w:date="2019-12-11T14:30:00Z">
        <w:r w:rsidRPr="00EE6742">
          <w:rPr>
            <w:rFonts w:ascii="Courier New" w:hAnsi="Courier New" w:cs="Courier New"/>
            <w:rtl/>
          </w:rPr>
          <w:t>وليف فبق مجرون كتيب * أصر</w:t>
        </w:r>
      </w:ins>
      <w:r w:rsidRPr="00EE6742">
        <w:rPr>
          <w:rFonts w:ascii="Courier New" w:hAnsi="Courier New" w:cs="Courier New"/>
          <w:rtl/>
        </w:rPr>
        <w:t xml:space="preserve"> بجسمه طول </w:t>
      </w:r>
      <w:del w:id="803" w:author="Transkribus" w:date="2019-12-11T14:30:00Z">
        <w:r w:rsidRPr="009B6BCA">
          <w:rPr>
            <w:rFonts w:ascii="Courier New" w:hAnsi="Courier New" w:cs="Courier New"/>
            <w:rtl/>
          </w:rPr>
          <w:delText>السقام الوافر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804" w:author="Transkribus" w:date="2019-12-11T14:30:00Z">
        <w:r w:rsidRPr="00EE6742">
          <w:rPr>
            <w:rFonts w:ascii="Courier New" w:hAnsi="Courier New" w:cs="Courier New"/>
            <w:rtl/>
          </w:rPr>
          <w:t>السقاس</w:t>
        </w:r>
      </w:ins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وقال </w:t>
          </w:r>
          <w:del w:id="80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ايضا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806" w:author="Transkribus" w:date="2019-12-11T14:30:00Z">
            <w:r w:rsidRPr="00EE6742">
              <w:rPr>
                <w:rFonts w:ascii="Courier New" w:hAnsi="Courier New" w:cs="Courier New"/>
                <w:rtl/>
              </w:rPr>
              <w:t>أيقا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ins w:id="807" w:author="Transkribus" w:date="2019-12-11T14:30:00Z"/>
          <w:rFonts w:ascii="Courier New" w:hAnsi="Courier New" w:cs="Courier New"/>
        </w:rPr>
      </w:pPr>
      <w:dir w:val="rtl">
        <w:dir w:val="rtl">
          <w:del w:id="80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ويح المحبين</w:delText>
            </w:r>
          </w:del>
          <w:ins w:id="809" w:author="Transkribus" w:date="2019-12-11T14:30:00Z">
            <w:r w:rsidRPr="00EE6742">
              <w:rPr>
                <w:rFonts w:ascii="Courier New" w:hAnsi="Courier New" w:cs="Courier New"/>
                <w:rtl/>
              </w:rPr>
              <w:t>النصرج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ins w:id="810" w:author="Transkribus" w:date="2019-12-11T14:30:00Z">
        <w:r w:rsidRPr="00EE6742">
          <w:rPr>
            <w:rFonts w:ascii="Courier New" w:hAnsi="Courier New" w:cs="Courier New"/>
            <w:rtl/>
          </w:rPr>
          <w:t>ويبح المحمين</w:t>
        </w:r>
      </w:ins>
      <w:r w:rsidRPr="00EE6742">
        <w:rPr>
          <w:rFonts w:ascii="Courier New" w:hAnsi="Courier New" w:cs="Courier New"/>
          <w:rtl/>
        </w:rPr>
        <w:t xml:space="preserve"> ليت </w:t>
      </w:r>
      <w:del w:id="811" w:author="Transkribus" w:date="2019-12-11T14:30:00Z">
        <w:r w:rsidRPr="009B6BCA">
          <w:rPr>
            <w:rFonts w:ascii="Courier New" w:hAnsi="Courier New" w:cs="Courier New"/>
            <w:rtl/>
          </w:rPr>
          <w:delText>لا خلقوا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Pr="009B6BCA">
              <w:rPr>
                <w:rFonts w:ascii="Courier New" w:hAnsi="Courier New" w:cs="Courier New"/>
                <w:rtl/>
              </w:rPr>
              <w:delText>ما برحوا فى</w:delText>
            </w:r>
            <w:r>
              <w:delText>‬</w:delText>
            </w:r>
            <w:r>
              <w:delText>‬</w:delText>
            </w:r>
          </w:dir>
        </w:dir>
      </w:del>
      <w:ins w:id="812" w:author="Transkribus" w:date="2019-12-11T14:30:00Z">
        <w:del w:id="813" w:author="Transkribus" w:date="2019-12-11T14:30:00Z">
          <w:r w:rsidRPr="00EE6742">
            <w:rPr>
              <w:rFonts w:ascii="Courier New" w:hAnsi="Courier New" w:cs="Courier New"/>
              <w:rtl/>
            </w:rPr>
            <w:delText>الاخلقوا * مار جوافى</w:delText>
          </w:r>
        </w:del>
      </w:ins>
      <w:r w:rsidRPr="00EE6742">
        <w:rPr>
          <w:rFonts w:ascii="Courier New" w:hAnsi="Courier New" w:cs="Courier New"/>
          <w:rtl/>
        </w:rPr>
        <w:t xml:space="preserve"> العذاب </w:t>
      </w:r>
      <w:del w:id="814" w:author="Transkribus" w:date="2019-12-11T14:30:00Z">
        <w:r w:rsidRPr="009B6BCA">
          <w:rPr>
            <w:rFonts w:ascii="Courier New" w:hAnsi="Courier New" w:cs="Courier New"/>
            <w:rtl/>
          </w:rPr>
          <w:delText>مذ عشقوا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815" w:author="Transkribus" w:date="2019-12-11T14:30:00Z">
        <w:r w:rsidRPr="00EE6742">
          <w:rPr>
            <w:rFonts w:ascii="Courier New" w:hAnsi="Courier New" w:cs="Courier New"/>
            <w:rtl/>
          </w:rPr>
          <w:t>مذعسقوا</w:t>
        </w:r>
      </w:ins>
    </w:p>
    <w:p w:rsidR="00127DCD" w:rsidRPr="009B6BCA" w:rsidRDefault="00127DCD" w:rsidP="00127DCD">
      <w:pPr>
        <w:pStyle w:val="NurText"/>
        <w:bidi/>
        <w:rPr>
          <w:del w:id="816" w:author="Transkribus" w:date="2019-12-11T14:30:00Z"/>
          <w:rFonts w:ascii="Courier New" w:hAnsi="Courier New" w:cs="Courier New"/>
        </w:rPr>
      </w:pPr>
      <w:dir w:val="rtl">
        <w:dir w:val="rtl">
          <w:del w:id="81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ولا رجوا راحة ولا فرحا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الا وسدت عليهم الطرق المنسرح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127DCD" w:rsidRPr="00EE6742" w:rsidRDefault="00127DCD" w:rsidP="00127DCD">
      <w:pPr>
        <w:pStyle w:val="NurText"/>
        <w:bidi/>
        <w:rPr>
          <w:ins w:id="818" w:author="Transkribus" w:date="2019-12-11T14:30:00Z"/>
          <w:del w:id="819" w:author="Transkribus" w:date="2019-12-11T14:30:00Z"/>
          <w:rFonts w:ascii="Courier New" w:hAnsi="Courier New" w:cs="Courier New"/>
        </w:rPr>
      </w:pPr>
      <w:dir w:val="rtl">
        <w:dir w:val="rtl">
          <w:ins w:id="820" w:author="Transkribus" w:date="2019-12-11T14:30:00Z">
            <w:r w:rsidRPr="00EE6742">
              <w:rPr>
                <w:rFonts w:ascii="Courier New" w:hAnsi="Courier New" w:cs="Courier New"/>
                <w:rtl/>
              </w:rPr>
              <w:t>ولار جواراحسهولافرجا * الاوسدت عليهم الطرف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وقال </w:t>
      </w:r>
      <w:del w:id="821" w:author="Transkribus" w:date="2019-12-11T14:30:00Z">
        <w:r w:rsidRPr="009B6BCA">
          <w:rPr>
            <w:rFonts w:ascii="Courier New" w:hAnsi="Courier New" w:cs="Courier New"/>
            <w:rtl/>
          </w:rPr>
          <w:delText>ايضا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822" w:author="Transkribus" w:date="2019-12-11T14:30:00Z">
        <w:r w:rsidRPr="00EE6742">
          <w:rPr>
            <w:rFonts w:ascii="Courier New" w:hAnsi="Courier New" w:cs="Courier New"/>
            <w:rtl/>
          </w:rPr>
          <w:t>أيسا</w:t>
        </w:r>
      </w:ins>
    </w:p>
    <w:p w:rsidR="00127DCD" w:rsidRPr="009B6BCA" w:rsidRDefault="00127DCD" w:rsidP="00127DCD">
      <w:pPr>
        <w:pStyle w:val="NurText"/>
        <w:bidi/>
        <w:rPr>
          <w:del w:id="823" w:author="Transkribus" w:date="2019-12-11T14:30:00Z"/>
          <w:rFonts w:ascii="Courier New" w:hAnsi="Courier New" w:cs="Courier New"/>
        </w:rPr>
      </w:pPr>
      <w:dir w:val="rtl">
        <w:dir w:val="rtl">
          <w:del w:id="82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ترى درا يحيط به عقيق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اذا ابدت ثناياها العذابا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127DCD" w:rsidRPr="009B6BCA" w:rsidRDefault="00127DCD" w:rsidP="00127DCD">
      <w:pPr>
        <w:pStyle w:val="NurText"/>
        <w:bidi/>
        <w:rPr>
          <w:del w:id="825" w:author="Transkribus" w:date="2019-12-11T14:30:00Z"/>
          <w:rFonts w:ascii="Courier New" w:hAnsi="Courier New" w:cs="Courier New"/>
        </w:rPr>
      </w:pPr>
      <w:dir w:val="rtl">
        <w:dir w:val="rtl">
          <w:del w:id="82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وما زان الخضاب لها بنانا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ولكن كفها زان الخضابا الوافر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127DCD" w:rsidRPr="00EE6742" w:rsidRDefault="00127DCD" w:rsidP="00127DCD">
      <w:pPr>
        <w:pStyle w:val="NurText"/>
        <w:bidi/>
        <w:rPr>
          <w:ins w:id="827" w:author="Transkribus" w:date="2019-12-11T14:30:00Z"/>
          <w:del w:id="828" w:author="Transkribus" w:date="2019-12-11T14:30:00Z"/>
          <w:rFonts w:ascii="Courier New" w:hAnsi="Courier New" w:cs="Courier New"/>
        </w:rPr>
      </w:pPr>
      <w:dir w:val="rtl">
        <w:dir w:val="rtl">
          <w:ins w:id="829" w:author="Transkribus" w:date="2019-12-11T14:30:00Z">
            <w:r w:rsidRPr="00EE6742">
              <w:rPr>
                <w:rFonts w:ascii="Courier New" w:hAnsi="Courier New" w:cs="Courier New"/>
                <w:rtl/>
              </w:rPr>
              <w:t>ابابلوافر٢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ins w:id="830" w:author="Transkribus" w:date="2019-12-11T14:30:00Z"/>
          <w:rFonts w:ascii="Courier New" w:hAnsi="Courier New" w:cs="Courier New"/>
        </w:rPr>
      </w:pPr>
      <w:ins w:id="831" w:author="Transkribus" w:date="2019-12-11T14:30:00Z">
        <w:r w:rsidRPr="00EE6742">
          <w:rPr>
            <w:rFonts w:ascii="Courier New" w:hAnsi="Courier New" w:cs="Courier New"/>
            <w:rtl/>
          </w:rPr>
          <w:t>ابرى دن ابجيطيه ععيق * اذا أيدت تناناها العذا</w:t>
        </w:r>
      </w:ins>
    </w:p>
    <w:p w:rsidR="00127DCD" w:rsidRPr="00EE6742" w:rsidRDefault="00127DCD" w:rsidP="00127DCD">
      <w:pPr>
        <w:pStyle w:val="NurText"/>
        <w:bidi/>
        <w:rPr>
          <w:ins w:id="832" w:author="Transkribus" w:date="2019-12-11T14:30:00Z"/>
          <w:rFonts w:ascii="Courier New" w:hAnsi="Courier New" w:cs="Courier New"/>
        </w:rPr>
      </w:pPr>
      <w:ins w:id="833" w:author="Transkribus" w:date="2019-12-11T14:30:00Z">
        <w:r w:rsidRPr="00EE6742">
          <w:rPr>
            <w:rFonts w:ascii="Courier New" w:hAnsi="Courier New" w:cs="Courier New"/>
            <w:rtl/>
          </w:rPr>
          <w:t>وماران الحضاب الهاسنانا * واكن كفهازان الخضا</w:t>
        </w:r>
      </w:ins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وقال </w:t>
      </w:r>
      <w:del w:id="834" w:author="Transkribus" w:date="2019-12-11T14:30:00Z">
        <w:r w:rsidRPr="009B6BCA">
          <w:rPr>
            <w:rFonts w:ascii="Courier New" w:hAnsi="Courier New" w:cs="Courier New"/>
            <w:rtl/>
          </w:rPr>
          <w:delText>ايضا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835" w:author="Transkribus" w:date="2019-12-11T14:30:00Z">
        <w:r w:rsidRPr="00EE6742">
          <w:rPr>
            <w:rFonts w:ascii="Courier New" w:hAnsi="Courier New" w:cs="Courier New"/>
            <w:rtl/>
          </w:rPr>
          <w:t>أينا</w:t>
        </w:r>
      </w:ins>
    </w:p>
    <w:p w:rsidR="00127DCD" w:rsidRPr="009B6BCA" w:rsidRDefault="00127DCD" w:rsidP="00127DCD">
      <w:pPr>
        <w:pStyle w:val="NurText"/>
        <w:bidi/>
        <w:rPr>
          <w:del w:id="836" w:author="Transkribus" w:date="2019-12-11T14:30:00Z"/>
          <w:rFonts w:ascii="Courier New" w:hAnsi="Courier New" w:cs="Courier New"/>
        </w:rPr>
      </w:pPr>
      <w:dir w:val="rtl">
        <w:dir w:val="rtl">
          <w:del w:id="83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قلت لها اذا عيرتنى ضنى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مع انحناء الظهر والارتعاش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127DCD" w:rsidRPr="009B6BCA" w:rsidRDefault="00127DCD" w:rsidP="00127DCD">
      <w:pPr>
        <w:pStyle w:val="NurText"/>
        <w:bidi/>
        <w:rPr>
          <w:del w:id="838" w:author="Transkribus" w:date="2019-12-11T14:30:00Z"/>
          <w:rFonts w:ascii="Courier New" w:hAnsi="Courier New" w:cs="Courier New"/>
        </w:rPr>
      </w:pPr>
      <w:dir w:val="rtl">
        <w:dir w:val="rtl">
          <w:del w:id="83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لا تهزئى ان وهنت اعظمي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حبك منها داخل فى المشاش السريع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127DCD" w:rsidRPr="00EE6742" w:rsidRDefault="00127DCD" w:rsidP="00127DCD">
      <w:pPr>
        <w:pStyle w:val="NurText"/>
        <w:bidi/>
        <w:rPr>
          <w:ins w:id="840" w:author="Transkribus" w:date="2019-12-11T14:30:00Z"/>
          <w:del w:id="841" w:author="Transkribus" w:date="2019-12-11T14:30:00Z"/>
          <w:rFonts w:ascii="Courier New" w:hAnsi="Courier New" w:cs="Courier New"/>
        </w:rPr>
      </w:pPr>
      <w:dir w:val="rtl">
        <w:dir w:val="rtl">
          <w:ins w:id="842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البري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ins w:id="843" w:author="Transkribus" w:date="2019-12-11T14:30:00Z"/>
          <w:rFonts w:ascii="Courier New" w:hAnsi="Courier New" w:cs="Courier New"/>
        </w:rPr>
      </w:pPr>
      <w:ins w:id="844" w:author="Transkribus" w:date="2019-12-11T14:30:00Z">
        <w:r w:rsidRPr="00EE6742">
          <w:rPr>
            <w:rFonts w:ascii="Courier New" w:hAnsi="Courier New" w:cs="Courier New"/>
            <w:rtl/>
          </w:rPr>
          <w:t>قلت أهاد عيرسى ضى *٠ع الحناء الطهرو الارئياس</w:t>
        </w:r>
      </w:ins>
    </w:p>
    <w:p w:rsidR="00127DCD" w:rsidRPr="00EE6742" w:rsidRDefault="00127DCD" w:rsidP="00127DCD">
      <w:pPr>
        <w:pStyle w:val="NurText"/>
        <w:bidi/>
        <w:rPr>
          <w:ins w:id="845" w:author="Transkribus" w:date="2019-12-11T14:30:00Z"/>
          <w:rFonts w:ascii="Courier New" w:hAnsi="Courier New" w:cs="Courier New"/>
        </w:rPr>
      </w:pPr>
      <w:ins w:id="846" w:author="Transkribus" w:date="2019-12-11T14:30:00Z">
        <w:r w:rsidRPr="00EE6742">
          <w:rPr>
            <w:rFonts w:ascii="Courier New" w:hAnsi="Courier New" w:cs="Courier New"/>
            <w:rtl/>
          </w:rPr>
          <w:t xml:space="preserve"> هرفى ان وهتت أعظمى * هيك منهاد احل فى الشاس</w:t>
        </w:r>
      </w:ins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وقال </w:t>
      </w:r>
      <w:del w:id="847" w:author="Transkribus" w:date="2019-12-11T14:30:00Z">
        <w:r w:rsidRPr="009B6BCA">
          <w:rPr>
            <w:rFonts w:ascii="Courier New" w:hAnsi="Courier New" w:cs="Courier New"/>
            <w:rtl/>
          </w:rPr>
          <w:delText>لغزا فى</w:delText>
        </w:r>
      </w:del>
      <w:ins w:id="848" w:author="Transkribus" w:date="2019-12-11T14:30:00Z">
        <w:r w:rsidRPr="00EE6742">
          <w:rPr>
            <w:rFonts w:ascii="Courier New" w:hAnsi="Courier New" w:cs="Courier New"/>
            <w:rtl/>
          </w:rPr>
          <w:t>الفزافى</w:t>
        </w:r>
      </w:ins>
      <w:r w:rsidRPr="00EE6742">
        <w:rPr>
          <w:rFonts w:ascii="Courier New" w:hAnsi="Courier New" w:cs="Courier New"/>
          <w:rtl/>
        </w:rPr>
        <w:t xml:space="preserve"> عبد الكر</w:t>
      </w:r>
      <w:del w:id="849" w:author="Transkribus" w:date="2019-12-11T14:30:00Z">
        <w:r w:rsidRPr="009B6BCA">
          <w:rPr>
            <w:rFonts w:ascii="Courier New" w:hAnsi="Courier New" w:cs="Courier New"/>
            <w:rtl/>
          </w:rPr>
          <w:delText>ي</w:delText>
        </w:r>
      </w:del>
      <w:r w:rsidRPr="00EE6742">
        <w:rPr>
          <w:rFonts w:ascii="Courier New" w:hAnsi="Courier New" w:cs="Courier New"/>
          <w:rtl/>
        </w:rPr>
        <w:t>م</w:t>
      </w:r>
      <w:del w:id="850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127DCD" w:rsidRPr="009B6BCA" w:rsidRDefault="00127DCD" w:rsidP="00127DCD">
      <w:pPr>
        <w:pStyle w:val="NurText"/>
        <w:bidi/>
        <w:rPr>
          <w:del w:id="851" w:author="Transkribus" w:date="2019-12-11T14:30:00Z"/>
          <w:rFonts w:ascii="Courier New" w:hAnsi="Courier New" w:cs="Courier New"/>
        </w:rPr>
      </w:pPr>
      <w:dir w:val="rtl">
        <w:dir w:val="rtl">
          <w:del w:id="85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بمهجتى يا صاح افدى الذي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تيمنى تفتير عينيه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127DCD" w:rsidRPr="00EE6742" w:rsidRDefault="00127DCD" w:rsidP="00127DCD">
      <w:pPr>
        <w:pStyle w:val="NurText"/>
        <w:bidi/>
        <w:rPr>
          <w:ins w:id="853" w:author="Transkribus" w:date="2019-12-11T14:30:00Z"/>
          <w:del w:id="854" w:author="Transkribus" w:date="2019-12-11T14:30:00Z"/>
          <w:rFonts w:ascii="Courier New" w:hAnsi="Courier New" w:cs="Courier New"/>
        </w:rPr>
      </w:pPr>
      <w:dir w:val="rtl">
        <w:dir w:val="rtl">
          <w:ins w:id="855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السريع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ins w:id="856" w:author="Transkribus" w:date="2019-12-11T14:30:00Z"/>
          <w:rFonts w:ascii="Courier New" w:hAnsi="Courier New" w:cs="Courier New"/>
        </w:rPr>
      </w:pPr>
      <w:ins w:id="857" w:author="Transkribus" w:date="2019-12-11T14:30:00Z">
        <w:r w:rsidRPr="00EE6742">
          <w:rPr>
            <w:rFonts w:ascii="Courier New" w:hAnsi="Courier New" w:cs="Courier New"/>
            <w:rtl/>
          </w:rPr>
          <w:t>مهيصى باساج اقدى الذى * تيمى يقب بر عينبية</w:t>
        </w:r>
      </w:ins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صرت له </w:t>
      </w:r>
      <w:del w:id="858" w:author="Transkribus" w:date="2019-12-11T14:30:00Z">
        <w:r w:rsidRPr="009B6BCA">
          <w:rPr>
            <w:rFonts w:ascii="Courier New" w:hAnsi="Courier New" w:cs="Courier New"/>
            <w:rtl/>
          </w:rPr>
          <w:delText>ثلث</w:delText>
        </w:r>
      </w:del>
      <w:ins w:id="859" w:author="Transkribus" w:date="2019-12-11T14:30:00Z">
        <w:r w:rsidRPr="00EE6742">
          <w:rPr>
            <w:rFonts w:ascii="Courier New" w:hAnsi="Courier New" w:cs="Courier New"/>
            <w:rtl/>
          </w:rPr>
          <w:t>قلب</w:t>
        </w:r>
      </w:ins>
      <w:r w:rsidRPr="00EE6742">
        <w:rPr>
          <w:rFonts w:ascii="Courier New" w:hAnsi="Courier New" w:cs="Courier New"/>
          <w:rtl/>
        </w:rPr>
        <w:t xml:space="preserve"> اسمه طائ</w:t>
      </w:r>
      <w:del w:id="860" w:author="Transkribus" w:date="2019-12-11T14:30:00Z">
        <w:r w:rsidRPr="009B6BCA">
          <w:rPr>
            <w:rFonts w:ascii="Courier New" w:hAnsi="Courier New" w:cs="Courier New"/>
            <w:rtl/>
          </w:rPr>
          <w:delText>ع</w:delText>
        </w:r>
      </w:del>
      <w:ins w:id="861" w:author="Transkribus" w:date="2019-12-11T14:30:00Z">
        <w:r w:rsidRPr="00EE6742">
          <w:rPr>
            <w:rFonts w:ascii="Courier New" w:hAnsi="Courier New" w:cs="Courier New"/>
            <w:rtl/>
          </w:rPr>
          <w:t>ه</w:t>
        </w:r>
      </w:ins>
      <w:r w:rsidRPr="00EE6742">
        <w:rPr>
          <w:rFonts w:ascii="Courier New" w:hAnsi="Courier New" w:cs="Courier New"/>
          <w:rtl/>
        </w:rPr>
        <w:t>ا</w:t>
      </w:r>
      <w:del w:id="862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r w:rsidRPr="00EE6742">
        <w:rPr>
          <w:rFonts w:ascii="Courier New" w:hAnsi="Courier New" w:cs="Courier New"/>
          <w:rtl/>
        </w:rPr>
        <w:t xml:space="preserve"> * </w:t>
      </w: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وهو </w:t>
          </w:r>
          <w:del w:id="86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بوصلى ضد ثلثيه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864" w:author="Transkribus" w:date="2019-12-11T14:30:00Z">
            <w:r w:rsidRPr="00EE6742">
              <w:rPr>
                <w:rFonts w:ascii="Courier New" w:hAnsi="Courier New" w:cs="Courier New"/>
                <w:rtl/>
              </w:rPr>
              <w:t>بوسلى صد تلتية</w:t>
            </w:r>
          </w:ins>
          <w:r>
            <w:t>‬</w:t>
          </w:r>
          <w:r>
            <w:t>‬</w:t>
          </w:r>
        </w:dir>
      </w:dir>
    </w:p>
    <w:p w:rsidR="00127DCD" w:rsidRPr="009B6BCA" w:rsidRDefault="00127DCD" w:rsidP="00127DCD">
      <w:pPr>
        <w:pStyle w:val="NurText"/>
        <w:bidi/>
        <w:rPr>
          <w:del w:id="865" w:author="Transkribus" w:date="2019-12-11T14:30:00Z"/>
          <w:rFonts w:ascii="Courier New" w:hAnsi="Courier New" w:cs="Courier New"/>
        </w:rPr>
      </w:pPr>
      <w:dir w:val="rtl">
        <w:dir w:val="rtl">
          <w:del w:id="86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كانما وجنته اذ بدت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انجم خيلان بخديه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127DCD" w:rsidRPr="009B6BCA" w:rsidRDefault="00127DCD" w:rsidP="00127DCD">
      <w:pPr>
        <w:pStyle w:val="NurText"/>
        <w:bidi/>
        <w:rPr>
          <w:del w:id="867" w:author="Transkribus" w:date="2019-12-11T14:30:00Z"/>
          <w:rFonts w:ascii="Courier New" w:hAnsi="Courier New" w:cs="Courier New"/>
        </w:rPr>
      </w:pPr>
      <w:dir w:val="rtl">
        <w:dir w:val="rtl">
          <w:del w:id="86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هلال تم والثريا له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مقلوب ما يشبه صدغيه السريع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127DCD" w:rsidRPr="00EE6742" w:rsidRDefault="00127DCD" w:rsidP="00127DCD">
      <w:pPr>
        <w:pStyle w:val="NurText"/>
        <w:bidi/>
        <w:rPr>
          <w:ins w:id="869" w:author="Transkribus" w:date="2019-12-11T14:30:00Z"/>
          <w:del w:id="870" w:author="Transkribus" w:date="2019-12-11T14:30:00Z"/>
          <w:rFonts w:ascii="Courier New" w:hAnsi="Courier New" w:cs="Courier New"/>
        </w:rPr>
      </w:pPr>
      <w:dir w:val="rtl">
        <w:dir w:val="rtl">
          <w:ins w:id="871" w:author="Transkribus" w:date="2019-12-11T14:30:00Z">
            <w:r w:rsidRPr="00EE6742">
              <w:rPr>
                <w:rFonts w:ascii="Courier New" w:hAnsi="Courier New" w:cs="Courier New"/>
                <w:rtl/>
              </w:rPr>
              <w:t>كاثما وجبية اذيدب * انجم حسلان محدة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ins w:id="872" w:author="Transkribus" w:date="2019-12-11T14:30:00Z"/>
          <w:rFonts w:ascii="Courier New" w:hAnsi="Courier New" w:cs="Courier New"/>
        </w:rPr>
      </w:pPr>
      <w:ins w:id="873" w:author="Transkribus" w:date="2019-12-11T14:30:00Z">
        <w:r w:rsidRPr="00EE6742">
          <w:rPr>
            <w:rFonts w:ascii="Courier New" w:hAnsi="Courier New" w:cs="Courier New"/>
            <w:rtl/>
          </w:rPr>
          <w:t>هسلال ثم والستر باله * مقلوب قارشيه صدعية</w:t>
        </w:r>
      </w:ins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وقال </w:t>
      </w:r>
      <w:del w:id="874" w:author="Transkribus" w:date="2019-12-11T14:30:00Z">
        <w:r w:rsidRPr="009B6BCA">
          <w:rPr>
            <w:rFonts w:ascii="Courier New" w:hAnsi="Courier New" w:cs="Courier New"/>
            <w:rtl/>
          </w:rPr>
          <w:delText>ايضا لغزا فى</w:delText>
        </w:r>
      </w:del>
      <w:ins w:id="875" w:author="Transkribus" w:date="2019-12-11T14:30:00Z">
        <w:r w:rsidRPr="00EE6742">
          <w:rPr>
            <w:rFonts w:ascii="Courier New" w:hAnsi="Courier New" w:cs="Courier New"/>
            <w:rtl/>
          </w:rPr>
          <w:t>الضالفزاقى</w:t>
        </w:r>
      </w:ins>
      <w:r w:rsidRPr="00EE6742">
        <w:rPr>
          <w:rFonts w:ascii="Courier New" w:hAnsi="Courier New" w:cs="Courier New"/>
          <w:rtl/>
        </w:rPr>
        <w:t xml:space="preserve"> اسم </w:t>
      </w:r>
      <w:del w:id="876" w:author="Transkribus" w:date="2019-12-11T14:30:00Z">
        <w:r w:rsidRPr="009B6BCA">
          <w:rPr>
            <w:rFonts w:ascii="Courier New" w:hAnsi="Courier New" w:cs="Courier New"/>
            <w:rtl/>
          </w:rPr>
          <w:delText>شفتر وهو لقب لابى</w:delText>
        </w:r>
      </w:del>
      <w:ins w:id="877" w:author="Transkribus" w:date="2019-12-11T14:30:00Z">
        <w:r w:rsidRPr="00EE6742">
          <w:rPr>
            <w:rFonts w:ascii="Courier New" w:hAnsi="Courier New" w:cs="Courier New"/>
            <w:rtl/>
          </w:rPr>
          <w:t>سعير وهولقب لأبى</w:t>
        </w:r>
      </w:ins>
      <w:r w:rsidRPr="00EE6742">
        <w:rPr>
          <w:rFonts w:ascii="Courier New" w:hAnsi="Courier New" w:cs="Courier New"/>
          <w:rtl/>
        </w:rPr>
        <w:t xml:space="preserve"> المعالى السلمى الشاعر</w:t>
      </w:r>
      <w:del w:id="878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127DCD" w:rsidRPr="00EE6742" w:rsidRDefault="00127DCD" w:rsidP="00127DCD">
      <w:pPr>
        <w:pStyle w:val="NurText"/>
        <w:bidi/>
        <w:rPr>
          <w:ins w:id="879" w:author="Transkribus" w:date="2019-12-11T14:30:00Z"/>
          <w:rFonts w:ascii="Courier New" w:hAnsi="Courier New" w:cs="Courier New"/>
        </w:rPr>
      </w:pPr>
      <w:dir w:val="rtl">
        <w:dir w:val="rtl">
          <w:del w:id="88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غزال</w:delText>
            </w:r>
          </w:del>
          <w:ins w:id="881" w:author="Transkribus" w:date="2019-12-11T14:30:00Z">
            <w:r w:rsidRPr="00EE6742">
              <w:rPr>
                <w:rFonts w:ascii="Courier New" w:hAnsi="Courier New" w:cs="Courier New"/>
                <w:rtl/>
              </w:rPr>
              <w:t>ابرخ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ins w:id="882" w:author="Transkribus" w:date="2019-12-11T14:30:00Z">
        <w:r w:rsidRPr="00EE6742">
          <w:rPr>
            <w:rFonts w:ascii="Courier New" w:hAnsi="Courier New" w:cs="Courier New"/>
            <w:rtl/>
          </w:rPr>
          <w:t xml:space="preserve"> عزال</w:t>
        </w:r>
      </w:ins>
      <w:r w:rsidRPr="00EE6742">
        <w:rPr>
          <w:rFonts w:ascii="Courier New" w:hAnsi="Courier New" w:cs="Courier New"/>
          <w:rtl/>
        </w:rPr>
        <w:t xml:space="preserve"> من ب</w:t>
      </w:r>
      <w:del w:id="883" w:author="Transkribus" w:date="2019-12-11T14:30:00Z">
        <w:r w:rsidRPr="009B6BCA">
          <w:rPr>
            <w:rFonts w:ascii="Courier New" w:hAnsi="Courier New" w:cs="Courier New"/>
            <w:rtl/>
          </w:rPr>
          <w:delText>ن</w:delText>
        </w:r>
      </w:del>
      <w:r w:rsidRPr="00EE6742">
        <w:rPr>
          <w:rFonts w:ascii="Courier New" w:hAnsi="Courier New" w:cs="Courier New"/>
          <w:rtl/>
        </w:rPr>
        <w:t>ى الاصفر</w:t>
      </w:r>
      <w:del w:id="884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>
              <w:delText>‬</w:delText>
            </w:r>
            <w:r>
              <w:delText>‬</w:delText>
            </w:r>
          </w:dir>
        </w:dir>
      </w:del>
      <w:ins w:id="885" w:author="Transkribus" w:date="2019-12-11T14:30:00Z">
        <w:del w:id="886" w:author="Transkribus" w:date="2019-12-11T14:30:00Z">
          <w:r w:rsidRPr="00EE6742">
            <w:rPr>
              <w:rFonts w:ascii="Courier New" w:hAnsi="Courier New" w:cs="Courier New"/>
              <w:rtl/>
            </w:rPr>
            <w:delText xml:space="preserve">* </w:delText>
          </w:r>
        </w:del>
      </w:ins>
      <w:r w:rsidRPr="00EE6742">
        <w:rPr>
          <w:rFonts w:ascii="Courier New" w:hAnsi="Courier New" w:cs="Courier New"/>
          <w:rtl/>
        </w:rPr>
        <w:t>سبانى طرفه ال</w:t>
      </w:r>
      <w:del w:id="887" w:author="Transkribus" w:date="2019-12-11T14:30:00Z">
        <w:r w:rsidRPr="009B6BCA">
          <w:rPr>
            <w:rFonts w:ascii="Courier New" w:hAnsi="Courier New" w:cs="Courier New"/>
            <w:rtl/>
          </w:rPr>
          <w:delText>ا</w:delText>
        </w:r>
      </w:del>
      <w:ins w:id="888" w:author="Transkribus" w:date="2019-12-11T14:30:00Z">
        <w:r w:rsidRPr="00EE6742">
          <w:rPr>
            <w:rFonts w:ascii="Courier New" w:hAnsi="Courier New" w:cs="Courier New"/>
            <w:rtl/>
          </w:rPr>
          <w:t>أ</w:t>
        </w:r>
      </w:ins>
      <w:r w:rsidRPr="00EE6742">
        <w:rPr>
          <w:rFonts w:ascii="Courier New" w:hAnsi="Courier New" w:cs="Courier New"/>
          <w:rtl/>
        </w:rPr>
        <w:t>حور</w:t>
      </w:r>
      <w:del w:id="889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89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ل</w:delText>
            </w:r>
          </w:del>
          <w:ins w:id="891" w:author="Transkribus" w:date="2019-12-11T14:30:00Z">
            <w:r w:rsidRPr="00EE6742">
              <w:rPr>
                <w:rFonts w:ascii="Courier New" w:hAnsi="Courier New" w:cs="Courier New"/>
                <w:rtl/>
              </w:rPr>
              <w:t>ا</w:t>
            </w:r>
          </w:ins>
          <w:r w:rsidRPr="00EE6742">
            <w:rPr>
              <w:rFonts w:ascii="Courier New" w:hAnsi="Courier New" w:cs="Courier New"/>
              <w:rtl/>
            </w:rPr>
            <w:t>قد فضله الله</w:t>
          </w:r>
          <w:del w:id="892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 w:rsidRPr="00EE6742">
            <w:rPr>
              <w:rFonts w:ascii="Courier New" w:hAnsi="Courier New" w:cs="Courier New"/>
              <w:rtl/>
            </w:rPr>
            <w:t xml:space="preserve"> * </w:t>
          </w:r>
          <w:dir w:val="rtl">
            <w:dir w:val="rtl">
              <w:del w:id="893" w:author="Transkribus" w:date="2019-12-11T14:30:00Z">
                <w:r w:rsidRPr="009B6BCA">
                  <w:rPr>
                    <w:rFonts w:ascii="Courier New" w:hAnsi="Courier New" w:cs="Courier New"/>
                    <w:rtl/>
                  </w:rPr>
                  <w:delText>ب</w:delText>
                </w:r>
              </w:del>
              <w:r w:rsidRPr="00EE6742">
                <w:rPr>
                  <w:rFonts w:ascii="Courier New" w:hAnsi="Courier New" w:cs="Courier New"/>
                  <w:rtl/>
                </w:rPr>
                <w:t>حسن الدل والمنظر</w:t>
              </w:r>
              <w:del w:id="894" w:author="Transkribus" w:date="2019-12-11T14:30:00Z"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</w:del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</w:dir>
          </w:dir>
        </w:dir>
      </w:dir>
    </w:p>
    <w:p w:rsidR="00127DCD" w:rsidRPr="009B6BCA" w:rsidRDefault="00127DCD" w:rsidP="00127DCD">
      <w:pPr>
        <w:pStyle w:val="NurText"/>
        <w:bidi/>
        <w:rPr>
          <w:del w:id="895" w:author="Transkribus" w:date="2019-12-11T14:30:00Z"/>
          <w:rFonts w:ascii="Courier New" w:hAnsi="Courier New" w:cs="Courier New"/>
        </w:rPr>
      </w:pPr>
      <w:dir w:val="rtl">
        <w:dir w:val="rtl">
          <w:del w:id="89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بحق الشفع والوتر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وما قد ضمنا كوثر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127DCD" w:rsidRPr="00EE6742" w:rsidRDefault="00127DCD" w:rsidP="00127DCD">
      <w:pPr>
        <w:pStyle w:val="NurText"/>
        <w:bidi/>
        <w:rPr>
          <w:ins w:id="897" w:author="Transkribus" w:date="2019-12-11T14:30:00Z"/>
          <w:del w:id="898" w:author="Transkribus" w:date="2019-12-11T14:30:00Z"/>
          <w:rFonts w:ascii="Courier New" w:hAnsi="Courier New" w:cs="Courier New"/>
        </w:rPr>
      </w:pPr>
      <w:dir w:val="rtl">
        <w:dir w:val="rtl">
          <w:ins w:id="899" w:author="Transkribus" w:date="2019-12-11T14:30:00Z">
            <w:r w:rsidRPr="00EE6742">
              <w:rPr>
                <w:rFonts w:ascii="Courier New" w:hAnsi="Courier New" w:cs="Courier New"/>
                <w:rtl/>
              </w:rPr>
              <w:t>احق السعع والوزر * وماقد صمنا كور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فهذا اسم </w:t>
      </w:r>
      <w:del w:id="900" w:author="Transkribus" w:date="2019-12-11T14:30:00Z">
        <w:r w:rsidRPr="009B6BCA">
          <w:rPr>
            <w:rFonts w:ascii="Courier New" w:hAnsi="Courier New" w:cs="Courier New"/>
            <w:rtl/>
          </w:rPr>
          <w:delText>قضى الرحمن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Pr="009B6BCA">
              <w:rPr>
                <w:rFonts w:ascii="Courier New" w:hAnsi="Courier New" w:cs="Courier New"/>
                <w:rtl/>
              </w:rPr>
              <w:delText>ان يلغز او يستر الهزج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>
              <w:delText>‬</w:delText>
            </w:r>
            <w:r>
              <w:delText>‬</w:delText>
            </w:r>
          </w:dir>
        </w:dir>
      </w:del>
      <w:ins w:id="901" w:author="Transkribus" w:date="2019-12-11T14:30:00Z">
        <w:del w:id="902" w:author="Transkribus" w:date="2019-12-11T14:30:00Z">
          <w:r w:rsidRPr="00EE6742">
            <w:rPr>
              <w:rFonts w:ascii="Courier New" w:hAnsi="Courier New" w:cs="Courier New"/>
              <w:rtl/>
            </w:rPr>
            <w:delText>فضى الرحمسسن أبن لفزاويسيد</w:delText>
          </w:r>
        </w:del>
      </w:ins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وقال </w:t>
          </w:r>
          <w:del w:id="90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</w:delText>
            </w:r>
          </w:del>
          <w:ins w:id="904" w:author="Transkribus" w:date="2019-12-11T14:30:00Z">
            <w:r w:rsidRPr="00EE6742">
              <w:rPr>
                <w:rFonts w:ascii="Courier New" w:hAnsi="Courier New" w:cs="Courier New"/>
                <w:rtl/>
              </w:rPr>
              <w:t>ب</w:t>
            </w:r>
          </w:ins>
          <w:r w:rsidRPr="00EE6742">
            <w:rPr>
              <w:rFonts w:ascii="Courier New" w:hAnsi="Courier New" w:cs="Courier New"/>
              <w:rtl/>
            </w:rPr>
            <w:t>ه</w:t>
          </w:r>
          <w:del w:id="90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ج</w:delText>
            </w:r>
          </w:del>
          <w:ins w:id="906" w:author="Transkribus" w:date="2019-12-11T14:30:00Z">
            <w:r w:rsidRPr="00EE6742">
              <w:rPr>
                <w:rFonts w:ascii="Courier New" w:hAnsi="Courier New" w:cs="Courier New"/>
                <w:rtl/>
              </w:rPr>
              <w:t>م</w:t>
            </w:r>
          </w:ins>
          <w:r w:rsidRPr="00EE6742">
            <w:rPr>
              <w:rFonts w:ascii="Courier New" w:hAnsi="Courier New" w:cs="Courier New"/>
              <w:rtl/>
            </w:rPr>
            <w:t xml:space="preserve">و الطبيب المفشكل </w:t>
          </w:r>
          <w:del w:id="90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908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البهودى على شييل المريبة</w:t>
            </w:r>
          </w:ins>
          <w:r>
            <w:t>‬</w:t>
          </w:r>
          <w:r>
            <w:t>‬</w:t>
          </w:r>
        </w:dir>
      </w:dir>
    </w:p>
    <w:p w:rsidR="00127DCD" w:rsidRPr="009B6BCA" w:rsidRDefault="00127DCD" w:rsidP="00127DCD">
      <w:pPr>
        <w:pStyle w:val="NurText"/>
        <w:bidi/>
        <w:rPr>
          <w:del w:id="909" w:author="Transkribus" w:date="2019-12-11T14:30:00Z"/>
          <w:rFonts w:ascii="Courier New" w:hAnsi="Courier New" w:cs="Courier New"/>
        </w:rPr>
      </w:pPr>
      <w:dir w:val="rtl">
        <w:dir w:val="rtl">
          <w:del w:id="91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يهودي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127DCD" w:rsidRPr="009B6BCA" w:rsidRDefault="00127DCD" w:rsidP="00127DCD">
      <w:pPr>
        <w:pStyle w:val="NurText"/>
        <w:bidi/>
        <w:rPr>
          <w:del w:id="911" w:author="Transkribus" w:date="2019-12-11T14:30:00Z"/>
          <w:rFonts w:ascii="Courier New" w:hAnsi="Courier New" w:cs="Courier New"/>
        </w:rPr>
      </w:pPr>
      <w:dir w:val="rtl">
        <w:dir w:val="rtl">
          <w:del w:id="91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على سبيل المرثية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ins w:id="913" w:author="Transkribus" w:date="2019-12-11T14:30:00Z"/>
          <w:rFonts w:ascii="Courier New" w:hAnsi="Courier New" w:cs="Courier New"/>
        </w:rPr>
      </w:pPr>
      <w:dir w:val="rtl">
        <w:dir w:val="rtl">
          <w:del w:id="91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الا عد عن</w:delText>
            </w:r>
          </w:del>
          <w:ins w:id="915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الطويل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ins w:id="916" w:author="Transkribus" w:date="2019-12-11T14:30:00Z">
        <w:r w:rsidRPr="00EE6742">
          <w:rPr>
            <w:rFonts w:ascii="Courier New" w:hAnsi="Courier New" w:cs="Courier New"/>
            <w:rtl/>
          </w:rPr>
          <w:t>الاعدعن</w:t>
        </w:r>
      </w:ins>
      <w:r w:rsidRPr="00EE6742">
        <w:rPr>
          <w:rFonts w:ascii="Courier New" w:hAnsi="Courier New" w:cs="Courier New"/>
          <w:rtl/>
        </w:rPr>
        <w:t xml:space="preserve"> ذكرى </w:t>
      </w:r>
      <w:del w:id="917" w:author="Transkribus" w:date="2019-12-11T14:30:00Z">
        <w:r w:rsidRPr="009B6BCA">
          <w:rPr>
            <w:rFonts w:ascii="Courier New" w:hAnsi="Courier New" w:cs="Courier New"/>
            <w:rtl/>
          </w:rPr>
          <w:delText>حبيب ومنزل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>
              <w:delText>‬</w:delText>
            </w:r>
            <w:r>
              <w:delText>‬</w:delText>
            </w:r>
          </w:dir>
        </w:dir>
      </w:del>
      <w:ins w:id="918" w:author="Transkribus" w:date="2019-12-11T14:30:00Z">
        <w:del w:id="919" w:author="Transkribus" w:date="2019-12-11T14:30:00Z">
          <w:r w:rsidRPr="00EE6742">
            <w:rPr>
              <w:rFonts w:ascii="Courier New" w:hAnsi="Courier New" w:cs="Courier New"/>
              <w:rtl/>
            </w:rPr>
            <w:delText xml:space="preserve">خييب ومثرل * </w:delText>
          </w:r>
        </w:del>
      </w:ins>
      <w:r w:rsidRPr="00EE6742">
        <w:rPr>
          <w:rFonts w:ascii="Courier New" w:hAnsi="Courier New" w:cs="Courier New"/>
          <w:rtl/>
        </w:rPr>
        <w:t xml:space="preserve">وعرج على </w:t>
      </w:r>
      <w:del w:id="920" w:author="Transkribus" w:date="2019-12-11T14:30:00Z">
        <w:r w:rsidRPr="009B6BCA">
          <w:rPr>
            <w:rFonts w:ascii="Courier New" w:hAnsi="Courier New" w:cs="Courier New"/>
            <w:rtl/>
          </w:rPr>
          <w:delText>قبر</w:delText>
        </w:r>
      </w:del>
      <w:ins w:id="921" w:author="Transkribus" w:date="2019-12-11T14:30:00Z">
        <w:r w:rsidRPr="00EE6742">
          <w:rPr>
            <w:rFonts w:ascii="Courier New" w:hAnsi="Courier New" w:cs="Courier New"/>
            <w:rtl/>
          </w:rPr>
          <w:t>غير</w:t>
        </w:r>
      </w:ins>
      <w:r w:rsidRPr="00EE6742">
        <w:rPr>
          <w:rFonts w:ascii="Courier New" w:hAnsi="Courier New" w:cs="Courier New"/>
          <w:rtl/>
        </w:rPr>
        <w:t xml:space="preserve"> الطبيب ال</w:t>
      </w:r>
      <w:del w:id="922" w:author="Transkribus" w:date="2019-12-11T14:30:00Z">
        <w:r w:rsidRPr="009B6BCA">
          <w:rPr>
            <w:rFonts w:ascii="Courier New" w:hAnsi="Courier New" w:cs="Courier New"/>
            <w:rtl/>
          </w:rPr>
          <w:delText>م</w:delText>
        </w:r>
      </w:del>
      <w:r w:rsidRPr="00EE6742">
        <w:rPr>
          <w:rFonts w:ascii="Courier New" w:hAnsi="Courier New" w:cs="Courier New"/>
          <w:rtl/>
        </w:rPr>
        <w:t>فشكل</w:t>
      </w:r>
      <w:del w:id="923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92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فيا رحمة</w:delText>
            </w:r>
          </w:del>
          <w:ins w:id="925" w:author="Transkribus" w:date="2019-12-11T14:30:00Z">
            <w:r w:rsidRPr="00EE6742">
              <w:rPr>
                <w:rFonts w:ascii="Courier New" w:hAnsi="Courier New" w:cs="Courier New"/>
                <w:rtl/>
              </w:rPr>
              <w:t>نبار جمة</w:t>
            </w:r>
          </w:ins>
          <w:r w:rsidRPr="00EE6742">
            <w:rPr>
              <w:rFonts w:ascii="Courier New" w:hAnsi="Courier New" w:cs="Courier New"/>
              <w:rtl/>
            </w:rPr>
            <w:t xml:space="preserve"> الله </w:t>
          </w:r>
          <w:del w:id="92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استهينى بقبره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وكونى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927" w:author="Transkribus" w:date="2019-12-11T14:30:00Z">
            <w:del w:id="928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اسيسى عيرة * وكوفى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عن </w:t>
          </w:r>
          <w:del w:id="92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الشيخ الوضيع بمعزل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930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السيح الونيع معزل</w:t>
            </w:r>
          </w:ins>
          <w:r>
            <w:t>‬</w:t>
          </w:r>
          <w:r>
            <w:t>‬</w:t>
          </w:r>
        </w:dir>
      </w:dir>
    </w:p>
    <w:p w:rsidR="00127DCD" w:rsidRPr="009B6BCA" w:rsidRDefault="00127DCD" w:rsidP="00127DCD">
      <w:pPr>
        <w:pStyle w:val="NurText"/>
        <w:bidi/>
        <w:rPr>
          <w:del w:id="931" w:author="Transkribus" w:date="2019-12-11T14:30:00Z"/>
          <w:rFonts w:ascii="Courier New" w:hAnsi="Courier New" w:cs="Courier New"/>
        </w:rPr>
      </w:pPr>
      <w:dir w:val="rtl">
        <w:dir w:val="rtl">
          <w:del w:id="93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ويا منكرا جود هديت قذاله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بمقنعة واسقله سقل السجنجل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127DCD" w:rsidRPr="00EE6742" w:rsidRDefault="00127DCD" w:rsidP="00127DCD">
      <w:pPr>
        <w:pStyle w:val="NurText"/>
        <w:bidi/>
        <w:rPr>
          <w:ins w:id="933" w:author="Transkribus" w:date="2019-12-11T14:30:00Z"/>
          <w:del w:id="934" w:author="Transkribus" w:date="2019-12-11T14:30:00Z"/>
          <w:rFonts w:ascii="Courier New" w:hAnsi="Courier New" w:cs="Courier New"/>
        </w:rPr>
      </w:pPr>
      <w:dir w:val="rtl">
        <w:dir w:val="rtl">
          <w:del w:id="93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وكبكبه فى قعر الجحيم بوجبة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كجلمود صخر حطه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936" w:author="Transkribus" w:date="2019-12-11T14:30:00Z">
            <w:del w:id="937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ويامنكرا</w:delText>
              </w:r>
            </w:del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ins w:id="938" w:author="Transkribus" w:date="2019-12-11T14:30:00Z"/>
          <w:rFonts w:ascii="Courier New" w:hAnsi="Courier New" w:cs="Courier New"/>
        </w:rPr>
      </w:pPr>
      <w:ins w:id="939" w:author="Transkribus" w:date="2019-12-11T14:30:00Z">
        <w:r w:rsidRPr="00EE6742">
          <w:rPr>
            <w:rFonts w:ascii="Courier New" w:hAnsi="Courier New" w:cs="Courier New"/>
            <w:rtl/>
          </w:rPr>
          <w:t>١٥٣</w:t>
        </w:r>
      </w:ins>
    </w:p>
    <w:p w:rsidR="00127DCD" w:rsidRPr="00EE6742" w:rsidRDefault="00127DCD" w:rsidP="00127DCD">
      <w:pPr>
        <w:pStyle w:val="NurText"/>
        <w:bidi/>
        <w:rPr>
          <w:ins w:id="940" w:author="Transkribus" w:date="2019-12-11T14:30:00Z"/>
          <w:rFonts w:ascii="Courier New" w:hAnsi="Courier New" w:cs="Courier New"/>
        </w:rPr>
      </w:pPr>
      <w:ins w:id="941" w:author="Transkribus" w:date="2019-12-11T14:30:00Z">
        <w:r w:rsidRPr="00EE6742">
          <w:rPr>
            <w:rFonts w:ascii="Courier New" w:hAnsi="Courier New" w:cs="Courier New"/>
            <w:rtl/>
          </w:rPr>
          <w:t>ويامتكر أجود هدبت فذ اله * متنتعه واسيةله سقل السسحل</w:t>
        </w:r>
      </w:ins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ins w:id="942" w:author="Transkribus" w:date="2019-12-11T14:30:00Z">
        <w:r w:rsidRPr="00EE6742">
          <w:rPr>
            <w:rFonts w:ascii="Courier New" w:hAnsi="Courier New" w:cs="Courier New"/>
            <w:rtl/>
          </w:rPr>
          <w:t>كيه فى فعر الحجم يوجبة *كلمود مجرجطه</w:t>
        </w:r>
      </w:ins>
      <w:r w:rsidRPr="00EE6742">
        <w:rPr>
          <w:rFonts w:ascii="Courier New" w:hAnsi="Courier New" w:cs="Courier New"/>
          <w:rtl/>
        </w:rPr>
        <w:t xml:space="preserve"> السيل من عل</w:t>
      </w:r>
      <w:del w:id="943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944" w:author="Transkribus" w:date="2019-12-11T14:30:00Z">
        <w:r w:rsidRPr="00EE6742">
          <w:rPr>
            <w:rFonts w:ascii="Courier New" w:hAnsi="Courier New" w:cs="Courier New"/>
            <w:rtl/>
          </w:rPr>
          <w:t>ى</w:t>
        </w:r>
      </w:ins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94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فلا زال</w:delText>
            </w:r>
          </w:del>
          <w:ins w:id="946" w:author="Transkribus" w:date="2019-12-11T14:30:00Z">
            <w:r w:rsidRPr="00EE6742">
              <w:rPr>
                <w:rFonts w:ascii="Courier New" w:hAnsi="Courier New" w:cs="Courier New"/>
                <w:rtl/>
              </w:rPr>
              <w:t>فسلازرال</w:t>
            </w:r>
          </w:ins>
          <w:r w:rsidRPr="00EE6742">
            <w:rPr>
              <w:rFonts w:ascii="Courier New" w:hAnsi="Courier New" w:cs="Courier New"/>
              <w:rtl/>
            </w:rPr>
            <w:t xml:space="preserve"> وكاف </w:t>
          </w:r>
          <w:del w:id="94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تزجيه ديمة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عليه بمنهل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948" w:author="Transkribus" w:date="2019-12-11T14:30:00Z">
            <w:del w:id="949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برجبة دثة * عليسه عميهل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من </w:t>
          </w:r>
          <w:del w:id="95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السلح مسبل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951" w:author="Transkribus" w:date="2019-12-11T14:30:00Z">
            <w:r w:rsidRPr="00EE6742">
              <w:rPr>
                <w:rFonts w:ascii="Courier New" w:hAnsi="Courier New" w:cs="Courier New"/>
                <w:rtl/>
              </w:rPr>
              <w:t>اللج مسيل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95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لقد حاز ذاك اللحد اخبث جيفة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واوضع ميت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953" w:author="Transkribus" w:date="2019-12-11T14:30:00Z">
            <w:del w:id="954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ابد جارذال اللعد أخيب حبفة * وأو شيسيت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بين ترب وجن</w:t>
          </w:r>
          <w:ins w:id="955" w:author="Transkribus" w:date="2019-12-11T14:30:00Z">
            <w:r w:rsidRPr="00EE6742">
              <w:rPr>
                <w:rFonts w:ascii="Courier New" w:hAnsi="Courier New" w:cs="Courier New"/>
                <w:rtl/>
              </w:rPr>
              <w:t>س</w:t>
            </w:r>
          </w:ins>
          <w:r w:rsidRPr="00EE6742">
            <w:rPr>
              <w:rFonts w:ascii="Courier New" w:hAnsi="Courier New" w:cs="Courier New"/>
              <w:rtl/>
            </w:rPr>
            <w:t>دل</w:t>
          </w:r>
          <w:del w:id="956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95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س</w:delText>
            </w:r>
          </w:del>
          <w:r w:rsidRPr="00EE6742">
            <w:rPr>
              <w:rFonts w:ascii="Courier New" w:hAnsi="Courier New" w:cs="Courier New"/>
              <w:rtl/>
            </w:rPr>
            <w:t>اس</w:t>
          </w:r>
          <w:del w:id="95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ب</w:delText>
            </w:r>
          </w:del>
          <w:ins w:id="959" w:author="Transkribus" w:date="2019-12-11T14:30:00Z">
            <w:r w:rsidRPr="00EE6742">
              <w:rPr>
                <w:rFonts w:ascii="Courier New" w:hAnsi="Courier New" w:cs="Courier New"/>
                <w:rtl/>
              </w:rPr>
              <w:t>ي</w:t>
            </w:r>
          </w:ins>
          <w:r w:rsidRPr="00EE6742">
            <w:rPr>
              <w:rFonts w:ascii="Courier New" w:hAnsi="Courier New" w:cs="Courier New"/>
              <w:rtl/>
            </w:rPr>
            <w:t xml:space="preserve">ل من </w:t>
          </w:r>
          <w:del w:id="96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ب</w:delText>
            </w:r>
          </w:del>
          <w:ins w:id="961" w:author="Transkribus" w:date="2019-12-11T14:30:00Z">
            <w:r w:rsidRPr="00EE6742">
              <w:rPr>
                <w:rFonts w:ascii="Courier New" w:hAnsi="Courier New" w:cs="Courier New"/>
                <w:rtl/>
              </w:rPr>
              <w:t>ي</w:t>
            </w:r>
          </w:ins>
          <w:r w:rsidRPr="00EE6742">
            <w:rPr>
              <w:rFonts w:ascii="Courier New" w:hAnsi="Courier New" w:cs="Courier New"/>
              <w:rtl/>
            </w:rPr>
            <w:t xml:space="preserve">طنى عليه </w:t>
          </w:r>
          <w:del w:id="96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مدامعي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>
                  <w:delText>‬</w:delText>
                </w:r>
                <w:r>
                  <w:delText>‬</w:delText>
                </w:r>
              </w:dir>
            </w:dir>
          </w:del>
          <w:ins w:id="963" w:author="Transkribus" w:date="2019-12-11T14:30:00Z">
            <w:del w:id="964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مدادى * 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واورده من </w:t>
          </w:r>
          <w:del w:id="96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مائها شر منهل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966" w:author="Transkribus" w:date="2019-12-11T14:30:00Z">
            <w:r w:rsidRPr="00EE6742">
              <w:rPr>
                <w:rFonts w:ascii="Courier New" w:hAnsi="Courier New" w:cs="Courier New"/>
                <w:rtl/>
              </w:rPr>
              <w:t>ماشها شرمثمسل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96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لعل ابا</w:delText>
            </w:r>
          </w:del>
          <w:ins w:id="968" w:author="Transkribus" w:date="2019-12-11T14:30:00Z">
            <w:r w:rsidRPr="00EE6742">
              <w:rPr>
                <w:rFonts w:ascii="Courier New" w:hAnsi="Courier New" w:cs="Courier New"/>
                <w:rtl/>
              </w:rPr>
              <w:t>اعسل اأبا</w:t>
            </w:r>
          </w:ins>
          <w:r w:rsidRPr="00EE6742">
            <w:rPr>
              <w:rFonts w:ascii="Courier New" w:hAnsi="Courier New" w:cs="Courier New"/>
              <w:rtl/>
            </w:rPr>
            <w:t xml:space="preserve"> عمران حن </w:t>
          </w:r>
          <w:del w:id="96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لشخصه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>
                  <w:delText>‬</w:delText>
                </w:r>
                <w:r>
                  <w:delText>‬</w:delText>
                </w:r>
              </w:dir>
            </w:dir>
          </w:del>
          <w:ins w:id="970" w:author="Transkribus" w:date="2019-12-11T14:30:00Z">
            <w:del w:id="971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النحصه * 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وقال له </w:t>
          </w:r>
          <w:del w:id="97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</w:delText>
            </w:r>
          </w:del>
          <w:ins w:id="973" w:author="Transkribus" w:date="2019-12-11T14:30:00Z">
            <w:r w:rsidRPr="00EE6742">
              <w:rPr>
                <w:rFonts w:ascii="Courier New" w:hAnsi="Courier New" w:cs="Courier New"/>
                <w:rtl/>
              </w:rPr>
              <w:t>أ</w:t>
            </w:r>
          </w:ins>
          <w:r w:rsidRPr="00EE6742">
            <w:rPr>
              <w:rFonts w:ascii="Courier New" w:hAnsi="Courier New" w:cs="Courier New"/>
              <w:rtl/>
            </w:rPr>
            <w:t>سر</w:t>
          </w:r>
          <w:del w:id="97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ع</w:delText>
            </w:r>
          </w:del>
          <w:ins w:id="975" w:author="Transkribus" w:date="2019-12-11T14:30:00Z">
            <w:r w:rsidRPr="00EE6742">
              <w:rPr>
                <w:rFonts w:ascii="Courier New" w:hAnsi="Courier New" w:cs="Courier New"/>
                <w:rtl/>
              </w:rPr>
              <w:t>٤</w:t>
            </w:r>
          </w:ins>
          <w:r w:rsidRPr="00EE6742">
            <w:rPr>
              <w:rFonts w:ascii="Courier New" w:hAnsi="Courier New" w:cs="Courier New"/>
              <w:rtl/>
            </w:rPr>
            <w:t xml:space="preserve"> الى و</w:t>
          </w:r>
          <w:del w:id="97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ع</w:delText>
            </w:r>
          </w:del>
          <w:r w:rsidRPr="00EE6742">
            <w:rPr>
              <w:rFonts w:ascii="Courier New" w:hAnsi="Courier New" w:cs="Courier New"/>
              <w:rtl/>
            </w:rPr>
            <w:t>ج</w:t>
          </w:r>
          <w:ins w:id="977" w:author="Transkribus" w:date="2019-12-11T14:30:00Z">
            <w:r w:rsidRPr="00EE6742">
              <w:rPr>
                <w:rFonts w:ascii="Courier New" w:hAnsi="Courier New" w:cs="Courier New"/>
                <w:rtl/>
              </w:rPr>
              <w:t>س</w:t>
            </w:r>
          </w:ins>
          <w:r w:rsidRPr="00EE6742">
            <w:rPr>
              <w:rFonts w:ascii="Courier New" w:hAnsi="Courier New" w:cs="Courier New"/>
              <w:rtl/>
            </w:rPr>
            <w:t>ل</w:t>
          </w:r>
          <w:del w:id="978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97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فما ضم</w:delText>
            </w:r>
          </w:del>
          <w:ins w:id="980" w:author="Transkribus" w:date="2019-12-11T14:30:00Z">
            <w:r w:rsidRPr="00EE6742">
              <w:rPr>
                <w:rFonts w:ascii="Courier New" w:hAnsi="Courier New" w:cs="Courier New"/>
                <w:rtl/>
              </w:rPr>
              <w:t>راسم</w:t>
            </w:r>
          </w:ins>
          <w:r w:rsidRPr="00EE6742">
            <w:rPr>
              <w:rFonts w:ascii="Courier New" w:hAnsi="Courier New" w:cs="Courier New"/>
              <w:rtl/>
            </w:rPr>
            <w:t xml:space="preserve"> بطن </w:t>
          </w:r>
          <w:del w:id="98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الارض انجس منهما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وانذل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982" w:author="Transkribus" w:date="2019-12-11T14:30:00Z">
            <w:del w:id="983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الارش اجس مهما *وابدل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من رهط الغوى </w:t>
          </w:r>
          <w:del w:id="98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السموال الطويل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985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السمويل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ins w:id="986" w:author="Transkribus" w:date="2019-12-11T14:30:00Z"/>
          <w:rFonts w:ascii="Courier New" w:hAnsi="Courier New" w:cs="Courier New"/>
        </w:rPr>
      </w:pPr>
      <w:dir w:val="rtl">
        <w:dir w:val="rtl">
          <w:del w:id="98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وقال يهجو الاديب</w:delText>
            </w:r>
          </w:del>
          <w:ins w:id="988" w:author="Transkribus" w:date="2019-12-11T14:30:00Z">
            <w:r w:rsidRPr="00EE6742">
              <w:rPr>
                <w:rFonts w:ascii="Courier New" w:hAnsi="Courier New" w:cs="Courier New"/>
                <w:rtl/>
              </w:rPr>
              <w:t>اوقال جهمعوالاديب</w:t>
            </w:r>
          </w:ins>
          <w:r w:rsidRPr="00EE6742">
            <w:rPr>
              <w:rFonts w:ascii="Courier New" w:hAnsi="Courier New" w:cs="Courier New"/>
              <w:rtl/>
            </w:rPr>
            <w:t xml:space="preserve"> نصير </w:t>
          </w:r>
          <w:del w:id="98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الحلبى ايضا</w:delText>
            </w:r>
          </w:del>
          <w:ins w:id="990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الحلى أيصا</w:t>
            </w:r>
          </w:ins>
          <w:r w:rsidRPr="00EE6742">
            <w:rPr>
              <w:rFonts w:ascii="Courier New" w:hAnsi="Courier New" w:cs="Courier New"/>
              <w:rtl/>
            </w:rPr>
            <w:t xml:space="preserve"> على </w:t>
          </w:r>
          <w:del w:id="99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سبيل المرثية</w:delText>
            </w:r>
          </w:del>
          <w:ins w:id="992" w:author="Transkribus" w:date="2019-12-11T14:30:00Z">
            <w:r w:rsidRPr="00EE6742">
              <w:rPr>
                <w:rFonts w:ascii="Courier New" w:hAnsi="Courier New" w:cs="Courier New"/>
                <w:rtl/>
              </w:rPr>
              <w:t>شييل المرية</w:t>
            </w:r>
          </w:ins>
          <w:r w:rsidRPr="00EE6742">
            <w:rPr>
              <w:rFonts w:ascii="Courier New" w:hAnsi="Courier New" w:cs="Courier New"/>
              <w:rtl/>
            </w:rPr>
            <w:t xml:space="preserve"> وكان نصير قد اشت</w:t>
          </w:r>
          <w:del w:id="99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غ</w:delText>
            </w:r>
          </w:del>
          <w:ins w:id="994" w:author="Transkribus" w:date="2019-12-11T14:30:00Z">
            <w:r w:rsidRPr="00EE6742">
              <w:rPr>
                <w:rFonts w:ascii="Courier New" w:hAnsi="Courier New" w:cs="Courier New"/>
                <w:rtl/>
              </w:rPr>
              <w:t>ع</w:t>
            </w:r>
          </w:ins>
          <w:r w:rsidRPr="00EE6742">
            <w:rPr>
              <w:rFonts w:ascii="Courier New" w:hAnsi="Courier New" w:cs="Courier New"/>
              <w:rtl/>
            </w:rPr>
            <w:t>ل بالكتابة</w:t>
          </w:r>
          <w:del w:id="99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 وتعرض للشعر والطب </w:delText>
            </w:r>
          </w:del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ins w:id="996" w:author="Transkribus" w:date="2019-12-11T14:30:00Z">
        <w:r w:rsidRPr="00EE6742">
          <w:rPr>
            <w:rFonts w:ascii="Courier New" w:hAnsi="Courier New" w:cs="Courier New"/>
            <w:rtl/>
          </w:rPr>
          <w:t xml:space="preserve">أوقعرس الشعرو الطب </w:t>
        </w:r>
      </w:ins>
      <w:r w:rsidRPr="00EE6742">
        <w:rPr>
          <w:rFonts w:ascii="Courier New" w:hAnsi="Courier New" w:cs="Courier New"/>
          <w:rtl/>
        </w:rPr>
        <w:t>والنجوم</w:t>
      </w:r>
      <w:del w:id="997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127DCD" w:rsidRPr="00EE6742" w:rsidRDefault="00127DCD" w:rsidP="00127DCD">
      <w:pPr>
        <w:pStyle w:val="NurText"/>
        <w:bidi/>
        <w:rPr>
          <w:ins w:id="998" w:author="Transkribus" w:date="2019-12-11T14:30:00Z"/>
          <w:rFonts w:ascii="Courier New" w:hAnsi="Courier New" w:cs="Courier New"/>
        </w:rPr>
      </w:pPr>
      <w:dir w:val="rtl">
        <w:dir w:val="rtl">
          <w:del w:id="99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يا هذه قومى اندبي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>
                  <w:delText>‬</w:delText>
                </w:r>
                <w:r>
                  <w:delText>‬</w:delText>
                </w:r>
              </w:dir>
            </w:dir>
          </w:del>
          <w:ins w:id="1000" w:author="Transkribus" w:date="2019-12-11T14:30:00Z">
            <w:del w:id="1001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١٥٣</w:delText>
              </w:r>
            </w:del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ins w:id="1002" w:author="Transkribus" w:date="2019-12-11T14:30:00Z"/>
          <w:rFonts w:ascii="Courier New" w:hAnsi="Courier New" w:cs="Courier New"/>
        </w:rPr>
      </w:pPr>
      <w:ins w:id="1003" w:author="Transkribus" w:date="2019-12-11T14:30:00Z">
        <w:r w:rsidRPr="00EE6742">
          <w:rPr>
            <w:rFonts w:ascii="Courier New" w:hAnsi="Courier New" w:cs="Courier New"/>
            <w:rtl/>
          </w:rPr>
          <w:t>الرجم</w:t>
        </w:r>
      </w:ins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ins w:id="1004" w:author="Transkribus" w:date="2019-12-11T14:30:00Z">
        <w:r w:rsidRPr="00EE6742">
          <w:rPr>
            <w:rFonts w:ascii="Courier New" w:hAnsi="Courier New" w:cs="Courier New"/>
            <w:rtl/>
          </w:rPr>
          <w:t xml:space="preserve">باهذد موى ابدى * </w:t>
        </w:r>
      </w:ins>
      <w:r w:rsidRPr="00EE6742">
        <w:rPr>
          <w:rFonts w:ascii="Courier New" w:hAnsi="Courier New" w:cs="Courier New"/>
          <w:rtl/>
        </w:rPr>
        <w:t>مات نصير الحل</w:t>
      </w:r>
      <w:del w:id="1005" w:author="Transkribus" w:date="2019-12-11T14:30:00Z">
        <w:r w:rsidRPr="009B6BCA">
          <w:rPr>
            <w:rFonts w:ascii="Courier New" w:hAnsi="Courier New" w:cs="Courier New"/>
            <w:rtl/>
          </w:rPr>
          <w:delText>ب</w:delText>
        </w:r>
      </w:del>
      <w:r w:rsidRPr="00EE6742">
        <w:rPr>
          <w:rFonts w:ascii="Courier New" w:hAnsi="Courier New" w:cs="Courier New"/>
          <w:rtl/>
        </w:rPr>
        <w:t>ي</w:t>
      </w:r>
      <w:del w:id="1006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1007" w:author="Transkribus" w:date="2019-12-11T14:30:00Z">
        <w:r w:rsidRPr="00EE6742">
          <w:rPr>
            <w:rFonts w:ascii="Courier New" w:hAnsi="Courier New" w:cs="Courier New"/>
            <w:rtl/>
          </w:rPr>
          <w:t>ى</w:t>
        </w:r>
      </w:ins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00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يرحمه</w:delText>
            </w:r>
          </w:del>
          <w:ins w:id="1009" w:author="Transkribus" w:date="2019-12-11T14:30:00Z">
            <w:r w:rsidRPr="00EE6742">
              <w:rPr>
                <w:rFonts w:ascii="Courier New" w:hAnsi="Courier New" w:cs="Courier New"/>
                <w:rtl/>
              </w:rPr>
              <w:t>ابرخمسه</w:t>
            </w:r>
          </w:ins>
          <w:r w:rsidRPr="00EE6742">
            <w:rPr>
              <w:rFonts w:ascii="Courier New" w:hAnsi="Courier New" w:cs="Courier New"/>
              <w:rtl/>
            </w:rPr>
            <w:t xml:space="preserve"> الله </w:t>
          </w:r>
          <w:del w:id="101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لقد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 xml:space="preserve">كان 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1011" w:author="Transkribus" w:date="2019-12-11T14:30:00Z">
            <w:del w:id="1012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القد * كمان 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>طويل الذ</w:t>
          </w:r>
          <w:del w:id="101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ن</w:delText>
            </w:r>
          </w:del>
          <w:ins w:id="1014" w:author="Transkribus" w:date="2019-12-11T14:30:00Z">
            <w:r w:rsidRPr="00EE6742">
              <w:rPr>
                <w:rFonts w:ascii="Courier New" w:hAnsi="Courier New" w:cs="Courier New"/>
                <w:rtl/>
              </w:rPr>
              <w:t>ي</w:t>
            </w:r>
          </w:ins>
          <w:r w:rsidRPr="00EE6742">
            <w:rPr>
              <w:rFonts w:ascii="Courier New" w:hAnsi="Courier New" w:cs="Courier New"/>
              <w:rtl/>
            </w:rPr>
            <w:t>ب</w:t>
          </w:r>
          <w:del w:id="1015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01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قد ضجت</w:delText>
            </w:r>
          </w:del>
          <w:ins w:id="1017" w:author="Transkribus" w:date="2019-12-11T14:30:00Z">
            <w:r w:rsidRPr="00EE6742">
              <w:rPr>
                <w:rFonts w:ascii="Courier New" w:hAnsi="Courier New" w:cs="Courier New"/>
                <w:rtl/>
              </w:rPr>
              <w:t>قدسحت</w:t>
            </w:r>
          </w:ins>
          <w:r w:rsidRPr="00EE6742">
            <w:rPr>
              <w:rFonts w:ascii="Courier New" w:hAnsi="Courier New" w:cs="Courier New"/>
              <w:rtl/>
            </w:rPr>
            <w:t xml:space="preserve"> الاموات </w:t>
          </w:r>
          <w:del w:id="101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في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نكهته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1019" w:author="Transkribus" w:date="2019-12-11T14:30:00Z">
            <w:del w:id="1020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فى * بكهته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فى الترب</w:t>
          </w:r>
          <w:del w:id="1021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>وودهم لو عو</w:t>
          </w:r>
          <w:del w:id="102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ض</w:delText>
            </w:r>
          </w:del>
          <w:ins w:id="1023" w:author="Transkribus" w:date="2019-12-11T14:30:00Z">
            <w:r w:rsidRPr="00EE6742">
              <w:rPr>
                <w:rFonts w:ascii="Courier New" w:hAnsi="Courier New" w:cs="Courier New"/>
                <w:rtl/>
              </w:rPr>
              <w:t>ص</w:t>
            </w:r>
          </w:ins>
          <w:r w:rsidRPr="00EE6742">
            <w:rPr>
              <w:rFonts w:ascii="Courier New" w:hAnsi="Courier New" w:cs="Courier New"/>
              <w:rtl/>
            </w:rPr>
            <w:t>وا</w:t>
          </w:r>
          <w:del w:id="1024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 w:rsidRPr="00EE6742">
            <w:rPr>
              <w:rFonts w:ascii="Courier New" w:hAnsi="Courier New" w:cs="Courier New"/>
              <w:rtl/>
            </w:rPr>
            <w:t xml:space="preserve"> * </w:t>
          </w:r>
          <w:dir w:val="rtl">
            <w:dir w:val="rtl">
              <w:r w:rsidRPr="00EE6742">
                <w:rPr>
                  <w:rFonts w:ascii="Courier New" w:hAnsi="Courier New" w:cs="Courier New"/>
                  <w:rtl/>
                </w:rPr>
                <w:t xml:space="preserve">منه </w:t>
              </w:r>
              <w:del w:id="1025" w:author="Transkribus" w:date="2019-12-11T14:30:00Z">
                <w:r w:rsidRPr="009B6BCA">
                  <w:rPr>
                    <w:rFonts w:ascii="Courier New" w:hAnsi="Courier New" w:cs="Courier New"/>
                    <w:rtl/>
                  </w:rPr>
                  <w:delText>بكلب اجرب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</w:del>
              <w:ins w:id="1026" w:author="Transkribus" w:date="2019-12-11T14:30:00Z">
                <w:r w:rsidRPr="00EE6742">
                  <w:rPr>
                    <w:rFonts w:ascii="Courier New" w:hAnsi="Courier New" w:cs="Courier New"/>
                    <w:rtl/>
                  </w:rPr>
                  <w:t>بكالب أحوب</w:t>
                </w:r>
              </w:ins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</w:dir>
          </w:di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والقوم </w:t>
          </w:r>
          <w:del w:id="102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بين صارخ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وممعن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1028" w:author="Transkribus" w:date="2019-12-11T14:30:00Z">
            <w:del w:id="1029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ببن صارح * ومعن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فى الهرب</w:t>
          </w:r>
          <w:del w:id="1030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>وم</w:t>
          </w:r>
          <w:del w:id="103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نك</w:delText>
            </w:r>
          </w:del>
          <w:r w:rsidRPr="00EE6742">
            <w:rPr>
              <w:rFonts w:ascii="Courier New" w:hAnsi="Courier New" w:cs="Courier New"/>
              <w:rtl/>
            </w:rPr>
            <w:t>ر يقول ذا</w:t>
          </w:r>
          <w:del w:id="1032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اوضع ميت مر بي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1033" w:author="Transkribus" w:date="2019-12-11T14:30:00Z">
            <w:del w:id="1034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* أو شيرسيت مريى</w:delText>
              </w:r>
            </w:del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03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ما ضم</w:delText>
            </w:r>
          </w:del>
          <w:ins w:id="1036" w:author="Transkribus" w:date="2019-12-11T14:30:00Z">
            <w:r w:rsidRPr="00EE6742">
              <w:rPr>
                <w:rFonts w:ascii="Courier New" w:hAnsi="Courier New" w:cs="Courier New"/>
                <w:rtl/>
              </w:rPr>
              <w:t>اباسم</w:t>
            </w:r>
          </w:ins>
          <w:r w:rsidRPr="00EE6742">
            <w:rPr>
              <w:rFonts w:ascii="Courier New" w:hAnsi="Courier New" w:cs="Courier New"/>
              <w:rtl/>
            </w:rPr>
            <w:t xml:space="preserve"> بطن </w:t>
          </w:r>
          <w:del w:id="103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الارض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>
                  <w:delText>‬</w:delText>
                </w:r>
                <w:r>
                  <w:delText>‬</w:delText>
                </w:r>
              </w:dir>
            </w:dir>
          </w:del>
          <w:ins w:id="1038" w:author="Transkribus" w:date="2019-12-11T14:30:00Z">
            <w:del w:id="1039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الارش 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بين </w:t>
          </w:r>
          <w:del w:id="104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شرقها</w:delText>
            </w:r>
          </w:del>
          <w:ins w:id="1041" w:author="Transkribus" w:date="2019-12-11T14:30:00Z">
            <w:r w:rsidRPr="00EE6742">
              <w:rPr>
                <w:rFonts w:ascii="Courier New" w:hAnsi="Courier New" w:cs="Courier New"/>
                <w:rtl/>
              </w:rPr>
              <w:t>شر فها</w:t>
            </w:r>
          </w:ins>
          <w:r w:rsidRPr="00EE6742">
            <w:rPr>
              <w:rFonts w:ascii="Courier New" w:hAnsi="Courier New" w:cs="Courier New"/>
              <w:rtl/>
            </w:rPr>
            <w:t xml:space="preserve"> والمغرب</w:t>
          </w:r>
          <w:del w:id="1042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>اخب</w:t>
          </w:r>
          <w:del w:id="104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ث</w:delText>
            </w:r>
          </w:del>
          <w:ins w:id="1044" w:author="Transkribus" w:date="2019-12-11T14:30:00Z">
            <w:r w:rsidRPr="00EE6742">
              <w:rPr>
                <w:rFonts w:ascii="Courier New" w:hAnsi="Courier New" w:cs="Courier New"/>
                <w:rtl/>
              </w:rPr>
              <w:t>ب</w:t>
            </w:r>
          </w:ins>
          <w:r w:rsidRPr="00EE6742">
            <w:rPr>
              <w:rFonts w:ascii="Courier New" w:hAnsi="Courier New" w:cs="Courier New"/>
              <w:rtl/>
            </w:rPr>
            <w:t xml:space="preserve"> منه ط</w:t>
          </w:r>
          <w:del w:id="104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</w:delText>
            </w:r>
          </w:del>
          <w:ins w:id="1046" w:author="Transkribus" w:date="2019-12-11T14:30:00Z">
            <w:r w:rsidRPr="00EE6742">
              <w:rPr>
                <w:rFonts w:ascii="Courier New" w:hAnsi="Courier New" w:cs="Courier New"/>
                <w:rtl/>
              </w:rPr>
              <w:t>ب</w:t>
            </w:r>
          </w:ins>
          <w:r w:rsidRPr="00EE6742">
            <w:rPr>
              <w:rFonts w:ascii="Courier New" w:hAnsi="Courier New" w:cs="Courier New"/>
              <w:rtl/>
            </w:rPr>
            <w:t>نة</w:t>
          </w:r>
          <w:del w:id="1047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 w:rsidRPr="00EE6742">
            <w:rPr>
              <w:rFonts w:ascii="Courier New" w:hAnsi="Courier New" w:cs="Courier New"/>
              <w:rtl/>
            </w:rPr>
            <w:t xml:space="preserve"> * </w:t>
          </w:r>
          <w:dir w:val="rtl">
            <w:dir w:val="rtl">
              <w:r w:rsidRPr="00EE6742">
                <w:rPr>
                  <w:rFonts w:ascii="Courier New" w:hAnsi="Courier New" w:cs="Courier New"/>
                  <w:rtl/>
                </w:rPr>
                <w:t xml:space="preserve">فى </w:t>
              </w:r>
              <w:del w:id="1048" w:author="Transkribus" w:date="2019-12-11T14:30:00Z">
                <w:r w:rsidRPr="009B6BCA">
                  <w:rPr>
                    <w:rFonts w:ascii="Courier New" w:hAnsi="Courier New" w:cs="Courier New"/>
                    <w:rtl/>
                  </w:rPr>
                  <w:delText>ع</w:delText>
                </w:r>
              </w:del>
              <w:ins w:id="1049" w:author="Transkribus" w:date="2019-12-11T14:30:00Z">
                <w:r w:rsidRPr="00EE6742">
                  <w:rPr>
                    <w:rFonts w:ascii="Courier New" w:hAnsi="Courier New" w:cs="Courier New"/>
                    <w:rtl/>
                  </w:rPr>
                  <w:t>م</w:t>
                </w:r>
              </w:ins>
              <w:r w:rsidRPr="00EE6742">
                <w:rPr>
                  <w:rFonts w:ascii="Courier New" w:hAnsi="Courier New" w:cs="Courier New"/>
                  <w:rtl/>
                </w:rPr>
                <w:t>جمها والعرب</w:t>
              </w:r>
              <w:del w:id="1050" w:author="Transkribus" w:date="2019-12-11T14:30:00Z"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</w:del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</w:dir>
          </w:dir>
        </w:dir>
      </w:dir>
    </w:p>
    <w:p w:rsidR="00127DCD" w:rsidRPr="009B6BCA" w:rsidRDefault="00127DCD" w:rsidP="00127DCD">
      <w:pPr>
        <w:pStyle w:val="NurText"/>
        <w:bidi/>
        <w:rPr>
          <w:del w:id="1051" w:author="Transkribus" w:date="2019-12-11T14:30:00Z"/>
          <w:rFonts w:ascii="Courier New" w:hAnsi="Courier New" w:cs="Courier New"/>
        </w:rPr>
      </w:pPr>
      <w:dir w:val="rtl">
        <w:dir w:val="rtl">
          <w:del w:id="105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يا قوم ما انجسه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نصبا على التعجب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127DCD" w:rsidRPr="00EE6742" w:rsidRDefault="00127DCD" w:rsidP="00127DCD">
      <w:pPr>
        <w:pStyle w:val="NurText"/>
        <w:bidi/>
        <w:rPr>
          <w:ins w:id="1053" w:author="Transkribus" w:date="2019-12-11T14:30:00Z"/>
          <w:del w:id="1054" w:author="Transkribus" w:date="2019-12-11T14:30:00Z"/>
          <w:rFonts w:ascii="Courier New" w:hAnsi="Courier New" w:cs="Courier New"/>
        </w:rPr>
      </w:pPr>
      <w:dir w:val="rtl">
        <w:dir w:val="rtl">
          <w:del w:id="105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اوصافه</w:delText>
            </w:r>
          </w:del>
          <w:ins w:id="1056" w:author="Transkribus" w:date="2019-12-11T14:30:00Z">
            <w:r w:rsidRPr="00EE6742">
              <w:rPr>
                <w:rFonts w:ascii="Courier New" w:hAnsi="Courier New" w:cs="Courier New"/>
                <w:rtl/>
              </w:rPr>
              <w:t>باقوم مااأنجمه * فصبا على القب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ins w:id="1057" w:author="Transkribus" w:date="2019-12-11T14:30:00Z">
        <w:r w:rsidRPr="00EE6742">
          <w:rPr>
            <w:rFonts w:ascii="Courier New" w:hAnsi="Courier New" w:cs="Courier New"/>
            <w:rtl/>
          </w:rPr>
          <w:t>أوصافه</w:t>
        </w:r>
      </w:ins>
      <w:r w:rsidRPr="00EE6742">
        <w:rPr>
          <w:rFonts w:ascii="Courier New" w:hAnsi="Courier New" w:cs="Courier New"/>
          <w:rtl/>
        </w:rPr>
        <w:t xml:space="preserve"> من </w:t>
      </w:r>
      <w:del w:id="1058" w:author="Transkribus" w:date="2019-12-11T14:30:00Z">
        <w:r w:rsidRPr="009B6BCA">
          <w:rPr>
            <w:rFonts w:ascii="Courier New" w:hAnsi="Courier New" w:cs="Courier New"/>
            <w:rtl/>
          </w:rPr>
          <w:delText>فحشه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Pr="009B6BCA">
              <w:rPr>
                <w:rFonts w:ascii="Courier New" w:hAnsi="Courier New" w:cs="Courier New"/>
                <w:rtl/>
              </w:rPr>
              <w:delText>مسطورة</w:delText>
            </w:r>
            <w:r>
              <w:delText>‬</w:delText>
            </w:r>
            <w:r>
              <w:delText>‬</w:delText>
            </w:r>
          </w:dir>
        </w:dir>
      </w:del>
      <w:ins w:id="1059" w:author="Transkribus" w:date="2019-12-11T14:30:00Z">
        <w:del w:id="1060" w:author="Transkribus" w:date="2019-12-11T14:30:00Z">
          <w:r w:rsidRPr="00EE6742">
            <w:rPr>
              <w:rFonts w:ascii="Courier New" w:hAnsi="Courier New" w:cs="Courier New"/>
              <w:rtl/>
            </w:rPr>
            <w:delText>لحشه * مطورة</w:delText>
          </w:r>
        </w:del>
      </w:ins>
      <w:r w:rsidRPr="00EE6742">
        <w:rPr>
          <w:rFonts w:ascii="Courier New" w:hAnsi="Courier New" w:cs="Courier New"/>
          <w:rtl/>
        </w:rPr>
        <w:t xml:space="preserve"> فى الكتب</w:t>
      </w:r>
      <w:del w:id="1061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127DCD" w:rsidRPr="009B6BCA" w:rsidRDefault="00127DCD" w:rsidP="00127DCD">
      <w:pPr>
        <w:pStyle w:val="NurText"/>
        <w:bidi/>
        <w:rPr>
          <w:del w:id="1062" w:author="Transkribus" w:date="2019-12-11T14:30:00Z"/>
          <w:rFonts w:ascii="Courier New" w:hAnsi="Courier New" w:cs="Courier New"/>
        </w:rPr>
      </w:pPr>
      <w:dir w:val="rtl">
        <w:dir w:val="rtl">
          <w:del w:id="106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وقوله لمنكر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اسرفت يا معذلي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127DCD" w:rsidRPr="009B6BCA" w:rsidRDefault="00127DCD" w:rsidP="00127DCD">
      <w:pPr>
        <w:pStyle w:val="NurText"/>
        <w:bidi/>
        <w:rPr>
          <w:del w:id="1064" w:author="Transkribus" w:date="2019-12-11T14:30:00Z"/>
          <w:rFonts w:ascii="Courier New" w:hAnsi="Courier New" w:cs="Courier New"/>
        </w:rPr>
      </w:pPr>
      <w:dir w:val="rtl">
        <w:dir w:val="rtl">
          <w:del w:id="106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(اما علمت انني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127DCD" w:rsidRPr="009B6BCA" w:rsidRDefault="00127DCD" w:rsidP="00127DCD">
      <w:pPr>
        <w:pStyle w:val="NurText"/>
        <w:bidi/>
        <w:rPr>
          <w:del w:id="1066" w:author="Transkribus" w:date="2019-12-11T14:30:00Z"/>
          <w:rFonts w:ascii="Courier New" w:hAnsi="Courier New" w:cs="Courier New"/>
        </w:rPr>
      </w:pPr>
      <w:dir w:val="rtl">
        <w:dir w:val="rtl">
          <w:del w:id="106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شيخ لاهل الادب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ins w:id="1068" w:author="Transkribus" w:date="2019-12-11T14:30:00Z"/>
          <w:rFonts w:ascii="Courier New" w:hAnsi="Courier New" w:cs="Courier New"/>
        </w:rPr>
      </w:pPr>
      <w:dir w:val="rtl">
        <w:dir w:val="rtl">
          <w:del w:id="106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والنحو والحكمة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والمنطق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1070" w:author="Transkribus" w:date="2019-12-11T14:30:00Z">
            <w:del w:id="1071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أبا علست أمنى * شيح من اهل الاذب</w:delText>
              </w:r>
            </w:del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ins w:id="1072" w:author="Transkribus" w:date="2019-12-11T14:30:00Z">
        <w:r w:rsidRPr="00EE6742">
          <w:rPr>
            <w:rFonts w:ascii="Courier New" w:hAnsi="Courier New" w:cs="Courier New"/>
            <w:rtl/>
          </w:rPr>
          <w:t>والنحوو الحكمة والسمنطق</w:t>
        </w:r>
      </w:ins>
      <w:r w:rsidRPr="00EE6742">
        <w:rPr>
          <w:rFonts w:ascii="Courier New" w:hAnsi="Courier New" w:cs="Courier New"/>
          <w:rtl/>
        </w:rPr>
        <w:t xml:space="preserve"> والتطبب</w:t>
      </w:r>
      <w:del w:id="1073" w:author="Transkribus" w:date="2019-12-11T14:30:00Z">
        <w:r w:rsidRPr="009B6BCA">
          <w:rPr>
            <w:rFonts w:ascii="Courier New" w:hAnsi="Courier New" w:cs="Courier New"/>
            <w:rtl/>
          </w:rPr>
          <w:delText xml:space="preserve"> الرجز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وقال </w:t>
          </w:r>
          <w:del w:id="107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يهجو ملك النحاة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075" w:author="Transkribus" w:date="2019-12-11T14:30:00Z">
            <w:r w:rsidRPr="00EE6742">
              <w:rPr>
                <w:rFonts w:ascii="Courier New" w:hAnsi="Courier New" w:cs="Courier New"/>
                <w:rtl/>
              </w:rPr>
              <w:t>مهحوملك النجاة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ins w:id="1076" w:author="Transkribus" w:date="2019-12-11T14:30:00Z"/>
          <w:rFonts w:ascii="Courier New" w:hAnsi="Courier New" w:cs="Courier New"/>
        </w:rPr>
      </w:pPr>
      <w:dir w:val="rtl">
        <w:dir w:val="rtl">
          <w:del w:id="107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لقب هب</w:delText>
            </w:r>
          </w:del>
          <w:ins w:id="1078" w:author="Transkribus" w:date="2019-12-11T14:30:00Z">
            <w:r w:rsidRPr="00EE6742">
              <w:rPr>
                <w:rFonts w:ascii="Courier New" w:hAnsi="Courier New" w:cs="Courier New"/>
                <w:rtl/>
              </w:rPr>
              <w:t>النقارب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ins w:id="1079" w:author="Transkribus" w:date="2019-12-11T14:30:00Z">
        <w:r w:rsidRPr="00EE6742">
          <w:rPr>
            <w:rFonts w:ascii="Courier New" w:hAnsi="Courier New" w:cs="Courier New"/>
            <w:rtl/>
          </w:rPr>
          <w:lastRenderedPageBreak/>
          <w:t>اقدهب</w:t>
        </w:r>
      </w:ins>
      <w:r w:rsidRPr="00EE6742">
        <w:rPr>
          <w:rFonts w:ascii="Courier New" w:hAnsi="Courier New" w:cs="Courier New"/>
          <w:rtl/>
        </w:rPr>
        <w:t xml:space="preserve"> من با</w:t>
      </w:r>
      <w:del w:id="1080" w:author="Transkribus" w:date="2019-12-11T14:30:00Z">
        <w:r w:rsidRPr="009B6BCA">
          <w:rPr>
            <w:rFonts w:ascii="Courier New" w:hAnsi="Courier New" w:cs="Courier New"/>
            <w:rtl/>
          </w:rPr>
          <w:delText>ذ</w:delText>
        </w:r>
      </w:del>
      <w:ins w:id="1081" w:author="Transkribus" w:date="2019-12-11T14:30:00Z">
        <w:r w:rsidRPr="00EE6742">
          <w:rPr>
            <w:rFonts w:ascii="Courier New" w:hAnsi="Courier New" w:cs="Courier New"/>
            <w:rtl/>
          </w:rPr>
          <w:t>د</w:t>
        </w:r>
      </w:ins>
      <w:r w:rsidRPr="00EE6742">
        <w:rPr>
          <w:rFonts w:ascii="Courier New" w:hAnsi="Courier New" w:cs="Courier New"/>
          <w:rtl/>
        </w:rPr>
        <w:t>ه</w:t>
      </w:r>
      <w:del w:id="1082" w:author="Transkribus" w:date="2019-12-11T14:30:00Z">
        <w:r w:rsidRPr="009B6BCA">
          <w:rPr>
            <w:rFonts w:ascii="Courier New" w:hAnsi="Courier New" w:cs="Courier New"/>
            <w:rtl/>
          </w:rPr>
          <w:delText>ن</w:delText>
        </w:r>
      </w:del>
      <w:ins w:id="1083" w:author="Transkribus" w:date="2019-12-11T14:30:00Z">
        <w:r w:rsidRPr="00EE6742">
          <w:rPr>
            <w:rFonts w:ascii="Courier New" w:hAnsi="Courier New" w:cs="Courier New"/>
            <w:rtl/>
          </w:rPr>
          <w:t>ذ</w:t>
        </w:r>
      </w:ins>
      <w:r w:rsidRPr="00EE6742">
        <w:rPr>
          <w:rFonts w:ascii="Courier New" w:hAnsi="Courier New" w:cs="Courier New"/>
          <w:rtl/>
        </w:rPr>
        <w:t>ك الورك</w:t>
      </w:r>
      <w:del w:id="1084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r w:rsidRPr="00EE6742">
        <w:rPr>
          <w:rFonts w:ascii="Courier New" w:hAnsi="Courier New" w:cs="Courier New"/>
          <w:rtl/>
        </w:rPr>
        <w:t xml:space="preserve"> * </w:t>
      </w:r>
      <w:dir w:val="rtl">
        <w:dir w:val="rtl">
          <w:del w:id="108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ن</w:delText>
            </w:r>
          </w:del>
          <w:r w:rsidRPr="00EE6742">
            <w:rPr>
              <w:rFonts w:ascii="Courier New" w:hAnsi="Courier New" w:cs="Courier New"/>
              <w:rtl/>
            </w:rPr>
            <w:t xml:space="preserve">سيم على عارضى </w:t>
          </w:r>
          <w:del w:id="108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ذا الملك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087" w:author="Transkribus" w:date="2019-12-11T14:30:00Z">
            <w:r w:rsidRPr="00EE6742">
              <w:rPr>
                <w:rFonts w:ascii="Courier New" w:hAnsi="Courier New" w:cs="Courier New"/>
                <w:rtl/>
              </w:rPr>
              <w:t>ذالملك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08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واقبل</w:delText>
            </w:r>
          </w:del>
          <w:ins w:id="1089" w:author="Transkribus" w:date="2019-12-11T14:30:00Z">
            <w:r w:rsidRPr="00EE6742">
              <w:rPr>
                <w:rFonts w:ascii="Courier New" w:hAnsi="Courier New" w:cs="Courier New"/>
                <w:rtl/>
              </w:rPr>
              <w:t>وأئيسل</w:t>
            </w:r>
          </w:ins>
          <w:r w:rsidRPr="00EE6742">
            <w:rPr>
              <w:rFonts w:ascii="Courier New" w:hAnsi="Courier New" w:cs="Courier New"/>
              <w:rtl/>
            </w:rPr>
            <w:t xml:space="preserve"> سيل ع</w:t>
          </w:r>
          <w:ins w:id="1090" w:author="Transkribus" w:date="2019-12-11T14:30:00Z">
            <w:r w:rsidRPr="00EE6742">
              <w:rPr>
                <w:rFonts w:ascii="Courier New" w:hAnsi="Courier New" w:cs="Courier New"/>
                <w:rtl/>
              </w:rPr>
              <w:t>س</w:t>
            </w:r>
          </w:ins>
          <w:r w:rsidRPr="00EE6742">
            <w:rPr>
              <w:rFonts w:ascii="Courier New" w:hAnsi="Courier New" w:cs="Courier New"/>
              <w:rtl/>
            </w:rPr>
            <w:t>لى اثره</w:t>
          </w:r>
          <w:del w:id="1091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فصار على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1092" w:author="Transkribus" w:date="2019-12-11T14:30:00Z">
            <w:del w:id="1093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 * نصار عسلى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وجهه </w:t>
          </w:r>
          <w:del w:id="109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مرتبك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095" w:author="Transkribus" w:date="2019-12-11T14:30:00Z">
            <w:r w:rsidRPr="00EE6742">
              <w:rPr>
                <w:rFonts w:ascii="Courier New" w:hAnsi="Courier New" w:cs="Courier New"/>
                <w:rtl/>
              </w:rPr>
              <w:t>مرنيك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09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كما درج</w:delText>
            </w:r>
          </w:del>
          <w:ins w:id="1097" w:author="Transkribus" w:date="2019-12-11T14:30:00Z">
            <w:r w:rsidRPr="00EE6742">
              <w:rPr>
                <w:rFonts w:ascii="Courier New" w:hAnsi="Courier New" w:cs="Courier New"/>
                <w:rtl/>
              </w:rPr>
              <w:t>كمادوج</w:t>
            </w:r>
          </w:ins>
          <w:r w:rsidRPr="00EE6742">
            <w:rPr>
              <w:rFonts w:ascii="Courier New" w:hAnsi="Courier New" w:cs="Courier New"/>
              <w:rtl/>
            </w:rPr>
            <w:t xml:space="preserve"> الماء مر </w:t>
          </w:r>
          <w:del w:id="109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الصبا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ودبج افق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1099" w:author="Transkribus" w:date="2019-12-11T14:30:00Z">
            <w:del w:id="1100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الصا * وديح أفق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السماء </w:t>
          </w:r>
          <w:del w:id="110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الحبك المتقارب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102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الحيك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10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وقال يهجو ابا الوحش</w:delText>
            </w:r>
          </w:del>
          <w:ins w:id="1104" w:author="Transkribus" w:date="2019-12-11T14:30:00Z">
            <w:r w:rsidRPr="00EE6742">
              <w:rPr>
                <w:rFonts w:ascii="Courier New" w:hAnsi="Courier New" w:cs="Courier New"/>
                <w:rtl/>
              </w:rPr>
              <w:t>اوقال ممعوابا الوخجس</w:t>
            </w:r>
          </w:ins>
          <w:r w:rsidRPr="00EE6742">
            <w:rPr>
              <w:rFonts w:ascii="Courier New" w:hAnsi="Courier New" w:cs="Courier New"/>
              <w:rtl/>
            </w:rPr>
            <w:t xml:space="preserve"> الشاعر</w:t>
          </w:r>
          <w:del w:id="1105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127DCD" w:rsidRPr="009B6BCA" w:rsidRDefault="00127DCD" w:rsidP="00127DCD">
      <w:pPr>
        <w:pStyle w:val="NurText"/>
        <w:bidi/>
        <w:rPr>
          <w:del w:id="1106" w:author="Transkribus" w:date="2019-12-11T14:30:00Z"/>
          <w:rFonts w:ascii="Courier New" w:hAnsi="Courier New" w:cs="Courier New"/>
        </w:rPr>
      </w:pPr>
      <w:dir w:val="rtl">
        <w:dir w:val="rtl">
          <w:del w:id="110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اذا رمت ان اهجو ابا الوحش عاقني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خلائق لؤم عنه لا تتزحزح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127DCD" w:rsidRPr="00EE6742" w:rsidRDefault="00127DCD" w:rsidP="00127DCD">
      <w:pPr>
        <w:pStyle w:val="NurText"/>
        <w:bidi/>
        <w:rPr>
          <w:ins w:id="1108" w:author="Transkribus" w:date="2019-12-11T14:30:00Z"/>
          <w:del w:id="1109" w:author="Transkribus" w:date="2019-12-11T14:30:00Z"/>
          <w:rFonts w:ascii="Courier New" w:hAnsi="Courier New" w:cs="Courier New"/>
        </w:rPr>
      </w:pPr>
      <w:dir w:val="rtl">
        <w:dir w:val="rtl">
          <w:del w:id="111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تجاوز حد</w:delText>
            </w:r>
          </w:del>
          <w:ins w:id="1111" w:author="Transkribus" w:date="2019-12-11T14:30:00Z">
            <w:r w:rsidRPr="00EE6742">
              <w:rPr>
                <w:rFonts w:ascii="Courier New" w:hAnsi="Courier New" w:cs="Courier New"/>
                <w:rtl/>
              </w:rPr>
              <w:t>وقو له لمنيجر * أسرفت بامعذى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ins w:id="1112" w:author="Transkribus" w:date="2019-12-11T14:30:00Z"/>
          <w:rFonts w:ascii="Courier New" w:hAnsi="Courier New" w:cs="Courier New"/>
        </w:rPr>
      </w:pPr>
      <w:ins w:id="1113" w:author="Transkribus" w:date="2019-12-11T14:30:00Z">
        <w:r w:rsidRPr="00EE6742">
          <w:rPr>
            <w:rFonts w:ascii="Courier New" w:hAnsi="Courier New" w:cs="Courier New"/>
            <w:rtl/>
          </w:rPr>
          <w:t>الطريل</w:t>
        </w:r>
      </w:ins>
    </w:p>
    <w:p w:rsidR="00127DCD" w:rsidRPr="00EE6742" w:rsidRDefault="00127DCD" w:rsidP="00127DCD">
      <w:pPr>
        <w:pStyle w:val="NurText"/>
        <w:bidi/>
        <w:rPr>
          <w:ins w:id="1114" w:author="Transkribus" w:date="2019-12-11T14:30:00Z"/>
          <w:rFonts w:ascii="Courier New" w:hAnsi="Courier New" w:cs="Courier New"/>
        </w:rPr>
      </w:pPr>
      <w:ins w:id="1115" w:author="Transkribus" w:date="2019-12-11T14:30:00Z">
        <w:r w:rsidRPr="00EE6742">
          <w:rPr>
            <w:rFonts w:ascii="Courier New" w:hAnsi="Courier New" w:cs="Courier New"/>
            <w:rtl/>
          </w:rPr>
          <w:t xml:space="preserve"> ادارمت أن أمعوابا الوجس عامنى * خلافق اؤم عنه لابترحجرج</w:t>
        </w:r>
      </w:ins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ins w:id="1116" w:author="Transkribus" w:date="2019-12-11T14:30:00Z">
        <w:r w:rsidRPr="00EE6742">
          <w:rPr>
            <w:rFonts w:ascii="Courier New" w:hAnsi="Courier New" w:cs="Courier New"/>
            <w:rtl/>
          </w:rPr>
          <w:t>اور جسد</w:t>
        </w:r>
      </w:ins>
      <w:r w:rsidRPr="00EE6742">
        <w:rPr>
          <w:rFonts w:ascii="Courier New" w:hAnsi="Courier New" w:cs="Courier New"/>
          <w:rtl/>
        </w:rPr>
        <w:t xml:space="preserve"> الذم </w:t>
      </w:r>
      <w:del w:id="1117" w:author="Transkribus" w:date="2019-12-11T14:30:00Z">
        <w:r w:rsidRPr="009B6BCA">
          <w:rPr>
            <w:rFonts w:ascii="Courier New" w:hAnsi="Courier New" w:cs="Courier New"/>
            <w:rtl/>
          </w:rPr>
          <w:delText>حتى كانه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Pr="009B6BCA">
              <w:rPr>
                <w:rFonts w:ascii="Courier New" w:hAnsi="Courier New" w:cs="Courier New"/>
                <w:rtl/>
              </w:rPr>
              <w:delText>باقبح ما يهجى</w:delText>
            </w:r>
            <w:r>
              <w:delText>‬</w:delText>
            </w:r>
            <w:r>
              <w:delText>‬</w:delText>
            </w:r>
          </w:dir>
        </w:dir>
      </w:del>
      <w:ins w:id="1118" w:author="Transkribus" w:date="2019-12-11T14:30:00Z">
        <w:del w:id="1119" w:author="Transkribus" w:date="2019-12-11T14:30:00Z">
          <w:r w:rsidRPr="00EE6742">
            <w:rPr>
              <w:rFonts w:ascii="Courier New" w:hAnsi="Courier New" w:cs="Courier New"/>
              <w:rtl/>
            </w:rPr>
            <w:delText>جسى كمانه * بانبح مايه سمى</w:delText>
          </w:r>
        </w:del>
      </w:ins>
      <w:r w:rsidRPr="00EE6742">
        <w:rPr>
          <w:rFonts w:ascii="Courier New" w:hAnsi="Courier New" w:cs="Courier New"/>
          <w:rtl/>
        </w:rPr>
        <w:t xml:space="preserve"> به </w:t>
      </w:r>
      <w:del w:id="1120" w:author="Transkribus" w:date="2019-12-11T14:30:00Z">
        <w:r w:rsidRPr="009B6BCA">
          <w:rPr>
            <w:rFonts w:ascii="Courier New" w:hAnsi="Courier New" w:cs="Courier New"/>
            <w:rtl/>
          </w:rPr>
          <w:delText>المرء يمدح الطويل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1121" w:author="Transkribus" w:date="2019-12-11T14:30:00Z">
        <w:r w:rsidRPr="00EE6742">
          <w:rPr>
            <w:rFonts w:ascii="Courier New" w:hAnsi="Courier New" w:cs="Courier New"/>
            <w:rtl/>
          </w:rPr>
          <w:t>المرة مد٣</w:t>
        </w:r>
      </w:ins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وقال </w:t>
          </w:r>
          <w:del w:id="112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يهجوه ايضا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123" w:author="Transkribus" w:date="2019-12-11T14:30:00Z">
            <w:r w:rsidRPr="00EE6742">
              <w:rPr>
                <w:rFonts w:ascii="Courier New" w:hAnsi="Courier New" w:cs="Courier New"/>
                <w:rtl/>
              </w:rPr>
              <w:t>مهموة أيضا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ins w:id="1124" w:author="Transkribus" w:date="2019-12-11T14:30:00Z"/>
          <w:rFonts w:ascii="Courier New" w:hAnsi="Courier New" w:cs="Courier New"/>
        </w:rPr>
      </w:pPr>
      <w:dir w:val="rtl">
        <w:dir w:val="rtl">
          <w:del w:id="112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ان</w:delText>
            </w:r>
          </w:del>
          <w:ins w:id="1126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البسيط٢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ins w:id="1127" w:author="Transkribus" w:date="2019-12-11T14:30:00Z">
        <w:r w:rsidRPr="00EE6742">
          <w:rPr>
            <w:rFonts w:ascii="Courier New" w:hAnsi="Courier New" w:cs="Courier New"/>
            <w:rtl/>
          </w:rPr>
          <w:t>ابن</w:t>
        </w:r>
      </w:ins>
      <w:r w:rsidRPr="00EE6742">
        <w:rPr>
          <w:rFonts w:ascii="Courier New" w:hAnsi="Courier New" w:cs="Courier New"/>
          <w:rtl/>
        </w:rPr>
        <w:t xml:space="preserve"> دام فى </w:t>
      </w:r>
      <w:del w:id="1128" w:author="Transkribus" w:date="2019-12-11T14:30:00Z">
        <w:r w:rsidRPr="009B6BCA">
          <w:rPr>
            <w:rFonts w:ascii="Courier New" w:hAnsi="Courier New" w:cs="Courier New"/>
            <w:rtl/>
          </w:rPr>
          <w:delText>غيه وحيش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Pr="009B6BCA">
              <w:rPr>
                <w:rFonts w:ascii="Courier New" w:hAnsi="Courier New" w:cs="Courier New"/>
                <w:rtl/>
              </w:rPr>
              <w:delText>ولم يدع افكه وظلمه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>
              <w:delText>‬</w:delText>
            </w:r>
            <w:r>
              <w:delText>‬</w:delText>
            </w:r>
          </w:dir>
        </w:dir>
      </w:del>
      <w:ins w:id="1129" w:author="Transkribus" w:date="2019-12-11T14:30:00Z">
        <w:del w:id="1130" w:author="Transkribus" w:date="2019-12-11T14:30:00Z">
          <w:r w:rsidRPr="00EE6742">
            <w:rPr>
              <w:rFonts w:ascii="Courier New" w:hAnsi="Courier New" w:cs="Courier New"/>
              <w:rtl/>
            </w:rPr>
            <w:delText>غبه وجيس * ولم بدبح الكه وطلة</w:delText>
          </w:r>
        </w:del>
      </w:ins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سلقت </w:t>
          </w:r>
          <w:del w:id="113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اذانه بعنز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>
                  <w:delText>‬</w:delText>
                </w:r>
                <w:r>
                  <w:delText>‬</w:delText>
                </w:r>
              </w:dir>
            </w:dir>
          </w:del>
          <w:ins w:id="1132" w:author="Transkribus" w:date="2019-12-11T14:30:00Z">
            <w:del w:id="1133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أدانه بعفز يو 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قد </w:t>
          </w:r>
          <w:del w:id="113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اكلوا فى الحجاز لحمه البسيط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135" w:author="Transkribus" w:date="2019-12-11T14:30:00Z">
            <w:r w:rsidRPr="00EE6742">
              <w:rPr>
                <w:rFonts w:ascii="Courier New" w:hAnsi="Courier New" w:cs="Courier New"/>
                <w:rtl/>
              </w:rPr>
              <w:t>أكاو الى الجازلجنة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ins w:id="1136" w:author="Transkribus" w:date="2019-12-11T14:30:00Z"/>
          <w:rFonts w:ascii="Courier New" w:hAnsi="Courier New" w:cs="Courier New"/>
        </w:rPr>
      </w:pPr>
      <w:dir w:val="rtl">
        <w:dir w:val="rtl">
          <w:ins w:id="1137" w:author="Transkribus" w:date="2019-12-11T14:30:00Z">
            <w:r w:rsidRPr="00EE6742">
              <w:rPr>
                <w:rFonts w:ascii="Courier New" w:hAnsi="Courier New" w:cs="Courier New"/>
                <w:rtl/>
              </w:rPr>
              <w:t>يه نصيى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ins w:id="1138" w:author="Transkribus" w:date="2019-12-11T14:30:00Z"/>
          <w:rFonts w:ascii="Courier New" w:hAnsi="Courier New" w:cs="Courier New"/>
        </w:rPr>
      </w:pPr>
      <w:ins w:id="1139" w:author="Transkribus" w:date="2019-12-11T14:30:00Z">
        <w:r w:rsidRPr="00EE6742">
          <w:rPr>
            <w:rFonts w:ascii="Courier New" w:hAnsi="Courier New" w:cs="Courier New"/>
            <w:rtl/>
          </w:rPr>
          <w:t>١٥٤</w:t>
        </w:r>
      </w:ins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وقال </w:t>
      </w:r>
      <w:del w:id="1140" w:author="Transkribus" w:date="2019-12-11T14:30:00Z">
        <w:r w:rsidRPr="009B6BCA">
          <w:rPr>
            <w:rFonts w:ascii="Courier New" w:hAnsi="Courier New" w:cs="Courier New"/>
            <w:rtl/>
          </w:rPr>
          <w:delText>ا</w:delText>
        </w:r>
      </w:del>
      <w:ins w:id="1141" w:author="Transkribus" w:date="2019-12-11T14:30:00Z">
        <w:r w:rsidRPr="00EE6742">
          <w:rPr>
            <w:rFonts w:ascii="Courier New" w:hAnsi="Courier New" w:cs="Courier New"/>
            <w:rtl/>
          </w:rPr>
          <w:t>أ</w:t>
        </w:r>
      </w:ins>
      <w:r w:rsidRPr="00EE6742">
        <w:rPr>
          <w:rFonts w:ascii="Courier New" w:hAnsi="Courier New" w:cs="Courier New"/>
          <w:rtl/>
        </w:rPr>
        <w:t>يضا</w:t>
      </w:r>
      <w:del w:id="1142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127DCD" w:rsidRPr="00EE6742" w:rsidRDefault="00127DCD" w:rsidP="00127DCD">
      <w:pPr>
        <w:pStyle w:val="NurText"/>
        <w:bidi/>
        <w:rPr>
          <w:ins w:id="1143" w:author="Transkribus" w:date="2019-12-11T14:30:00Z"/>
          <w:rFonts w:ascii="Courier New" w:hAnsi="Courier New" w:cs="Courier New"/>
        </w:rPr>
      </w:pPr>
      <w:dir w:val="rtl">
        <w:dir w:val="rtl">
          <w:del w:id="114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لنا صديق جفا وازور</w:delText>
            </w:r>
          </w:del>
          <w:ins w:id="1145" w:author="Transkribus" w:date="2019-12-11T14:30:00Z">
            <w:r w:rsidRPr="00EE6742">
              <w:rPr>
                <w:rFonts w:ascii="Courier New" w:hAnsi="Courier New" w:cs="Courier New"/>
                <w:rtl/>
              </w:rPr>
              <w:t>النسيطم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ins w:id="1146" w:author="Transkribus" w:date="2019-12-11T14:30:00Z">
        <w:r w:rsidRPr="00EE6742">
          <w:rPr>
            <w:rFonts w:ascii="Courier New" w:hAnsi="Courier New" w:cs="Courier New"/>
            <w:rtl/>
          </w:rPr>
          <w:t>لناصديق حقاوارور</w:t>
        </w:r>
      </w:ins>
      <w:r w:rsidRPr="00EE6742">
        <w:rPr>
          <w:rFonts w:ascii="Courier New" w:hAnsi="Courier New" w:cs="Courier New"/>
          <w:rtl/>
        </w:rPr>
        <w:t xml:space="preserve"> جانبه</w:t>
      </w:r>
      <w:del w:id="1147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Pr="009B6BCA">
              <w:rPr>
                <w:rFonts w:ascii="Courier New" w:hAnsi="Courier New" w:cs="Courier New"/>
                <w:rtl/>
              </w:rPr>
              <w:delText xml:space="preserve">قد اوجعتنى </w:delText>
            </w:r>
            <w:r>
              <w:delText>‬</w:delText>
            </w:r>
            <w:r>
              <w:delText>‬</w:delText>
            </w:r>
          </w:dir>
        </w:dir>
      </w:del>
      <w:ins w:id="1148" w:author="Transkribus" w:date="2019-12-11T14:30:00Z">
        <w:del w:id="1149" w:author="Transkribus" w:date="2019-12-11T14:30:00Z">
          <w:r w:rsidRPr="00EE6742">
            <w:rPr>
              <w:rFonts w:ascii="Courier New" w:hAnsi="Courier New" w:cs="Courier New"/>
              <w:rtl/>
            </w:rPr>
            <w:delText xml:space="preserve"> * فد أو يعتى</w:delText>
          </w:r>
        </w:del>
        <w:r w:rsidRPr="00EE6742">
          <w:rPr>
            <w:rFonts w:ascii="Courier New" w:hAnsi="Courier New" w:cs="Courier New"/>
            <w:rtl/>
          </w:rPr>
          <w:tab/>
        </w:r>
      </w:ins>
      <w:r w:rsidRPr="00EE6742">
        <w:rPr>
          <w:rFonts w:ascii="Courier New" w:hAnsi="Courier New" w:cs="Courier New"/>
          <w:rtl/>
        </w:rPr>
        <w:t xml:space="preserve">يدى </w:t>
      </w:r>
      <w:del w:id="1150" w:author="Transkribus" w:date="2019-12-11T14:30:00Z">
        <w:r w:rsidRPr="009B6BCA">
          <w:rPr>
            <w:rFonts w:ascii="Courier New" w:hAnsi="Courier New" w:cs="Courier New"/>
            <w:rtl/>
          </w:rPr>
          <w:delText>مما اعاتبه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1151" w:author="Transkribus" w:date="2019-12-11T14:30:00Z">
        <w:r w:rsidRPr="00EE6742">
          <w:rPr>
            <w:rFonts w:ascii="Courier New" w:hAnsi="Courier New" w:cs="Courier New"/>
            <w:rtl/>
          </w:rPr>
          <w:t>ثا أنانبة</w:t>
        </w:r>
      </w:ins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15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ان قيل</w:delText>
            </w:r>
          </w:del>
          <w:ins w:id="1153" w:author="Transkribus" w:date="2019-12-11T14:30:00Z">
            <w:r w:rsidRPr="00EE6742">
              <w:rPr>
                <w:rFonts w:ascii="Courier New" w:hAnsi="Courier New" w:cs="Courier New"/>
                <w:rtl/>
              </w:rPr>
              <w:t>ابن عبل</w:t>
            </w:r>
          </w:ins>
          <w:r w:rsidRPr="00EE6742">
            <w:rPr>
              <w:rFonts w:ascii="Courier New" w:hAnsi="Courier New" w:cs="Courier New"/>
              <w:rtl/>
            </w:rPr>
            <w:t xml:space="preserve"> لى صفه </w:t>
          </w:r>
          <w:del w:id="115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يوما قلت ذاك فتى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>
                  <w:delText>‬</w:delText>
                </w:r>
                <w:r>
                  <w:delText>‬</w:delText>
                </w:r>
              </w:dir>
            </w:dir>
          </w:del>
          <w:ins w:id="1155" w:author="Transkribus" w:date="2019-12-11T14:30:00Z">
            <w:del w:id="1156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يوماقلت دال فنى * 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يحصى الحصى </w:t>
          </w:r>
          <w:del w:id="115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قبل ان تحصى مثالبه البسيط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158" w:author="Transkribus" w:date="2019-12-11T14:30:00Z">
            <w:r w:rsidRPr="00EE6742">
              <w:rPr>
                <w:rFonts w:ascii="Courier New" w:hAnsi="Courier New" w:cs="Courier New"/>
                <w:rtl/>
              </w:rPr>
              <w:t>عيل ابن يحصى متالبة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وقال </w:t>
          </w:r>
          <w:del w:id="115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يهجو</w:delText>
            </w:r>
          </w:del>
          <w:ins w:id="1160" w:author="Transkribus" w:date="2019-12-11T14:30:00Z">
            <w:r w:rsidRPr="00EE6742">
              <w:rPr>
                <w:rFonts w:ascii="Courier New" w:hAnsi="Courier New" w:cs="Courier New"/>
                <w:rtl/>
              </w:rPr>
              <w:t>بهمصو</w:t>
            </w:r>
          </w:ins>
          <w:r w:rsidRPr="00EE6742">
            <w:rPr>
              <w:rFonts w:ascii="Courier New" w:hAnsi="Courier New" w:cs="Courier New"/>
              <w:rtl/>
            </w:rPr>
            <w:t xml:space="preserve"> عليان المعروف </w:t>
          </w:r>
          <w:del w:id="116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بالعكاز الحلبي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162" w:author="Transkribus" w:date="2019-12-11T14:30:00Z">
            <w:r w:rsidRPr="00EE6742">
              <w:rPr>
                <w:rFonts w:ascii="Courier New" w:hAnsi="Courier New" w:cs="Courier New"/>
                <w:rtl/>
              </w:rPr>
              <w:t>بالعكار الحلي</w:t>
            </w:r>
          </w:ins>
          <w:r>
            <w:t>‬</w:t>
          </w:r>
          <w:r>
            <w:t>‬</w:t>
          </w:r>
        </w:dir>
      </w:dir>
    </w:p>
    <w:p w:rsidR="00127DCD" w:rsidRPr="009B6BCA" w:rsidRDefault="00127DCD" w:rsidP="00127DCD">
      <w:pPr>
        <w:pStyle w:val="NurText"/>
        <w:bidi/>
        <w:rPr>
          <w:del w:id="1163" w:author="Transkribus" w:date="2019-12-11T14:30:00Z"/>
          <w:rFonts w:ascii="Courier New" w:hAnsi="Courier New" w:cs="Courier New"/>
        </w:rPr>
      </w:pPr>
      <w:dir w:val="rtl">
        <w:dir w:val="rtl">
          <w:del w:id="116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شكا الينا العكاز داءه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فلم يجد عندنا دواءه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127DCD" w:rsidRPr="00EE6742" w:rsidRDefault="00127DCD" w:rsidP="00127DCD">
      <w:pPr>
        <w:pStyle w:val="NurText"/>
        <w:bidi/>
        <w:rPr>
          <w:ins w:id="1165" w:author="Transkribus" w:date="2019-12-11T14:30:00Z"/>
          <w:del w:id="1166" w:author="Transkribus" w:date="2019-12-11T14:30:00Z"/>
          <w:rFonts w:ascii="Courier New" w:hAnsi="Courier New" w:cs="Courier New"/>
        </w:rPr>
      </w:pPr>
      <w:dir w:val="rtl">
        <w:dir w:val="rtl">
          <w:ins w:id="1167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البسيطة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ins w:id="1168" w:author="Transkribus" w:date="2019-12-11T14:30:00Z"/>
          <w:rFonts w:ascii="Courier New" w:hAnsi="Courier New" w:cs="Courier New"/>
        </w:rPr>
      </w:pPr>
      <w:ins w:id="1169" w:author="Transkribus" w:date="2019-12-11T14:30:00Z">
        <w:r w:rsidRPr="00EE6742">
          <w:rPr>
            <w:rFonts w:ascii="Courier New" w:hAnsi="Courier New" w:cs="Courier New"/>
            <w:rtl/>
          </w:rPr>
          <w:t>كا البنا العكارداعة * فلم بجد غنسد ثادواء٥</w:t>
        </w:r>
      </w:ins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لان داء </w:t>
      </w:r>
      <w:del w:id="1170" w:author="Transkribus" w:date="2019-12-11T14:30:00Z">
        <w:r w:rsidRPr="009B6BCA">
          <w:rPr>
            <w:rFonts w:ascii="Courier New" w:hAnsi="Courier New" w:cs="Courier New"/>
            <w:rtl/>
          </w:rPr>
          <w:delText>البغاء اعيا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>
              <w:delText>‬</w:delText>
            </w:r>
            <w:r>
              <w:delText>‬</w:delText>
            </w:r>
          </w:dir>
        </w:dir>
      </w:del>
      <w:ins w:id="1171" w:author="Transkribus" w:date="2019-12-11T14:30:00Z">
        <w:del w:id="1172" w:author="Transkribus" w:date="2019-12-11T14:30:00Z">
          <w:r w:rsidRPr="00EE6742">
            <w:rPr>
              <w:rFonts w:ascii="Courier New" w:hAnsi="Courier New" w:cs="Courier New"/>
              <w:rtl/>
            </w:rPr>
            <w:delText xml:space="preserve">اليفاء أعيا * </w:delText>
          </w:r>
        </w:del>
      </w:ins>
      <w:r w:rsidRPr="00EE6742">
        <w:rPr>
          <w:rFonts w:ascii="Courier New" w:hAnsi="Courier New" w:cs="Courier New"/>
          <w:rtl/>
        </w:rPr>
        <w:t xml:space="preserve">كل </w:t>
      </w:r>
      <w:del w:id="1173" w:author="Transkribus" w:date="2019-12-11T14:30:00Z">
        <w:r w:rsidRPr="009B6BCA">
          <w:rPr>
            <w:rFonts w:ascii="Courier New" w:hAnsi="Courier New" w:cs="Courier New"/>
            <w:rtl/>
          </w:rPr>
          <w:delText>امرئ يبتغى شفاءه البسيط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1174" w:author="Transkribus" w:date="2019-12-11T14:30:00Z">
        <w:r w:rsidRPr="00EE6742">
          <w:rPr>
            <w:rFonts w:ascii="Courier New" w:hAnsi="Courier New" w:cs="Courier New"/>
            <w:rtl/>
          </w:rPr>
          <w:t>امرى بكنى شعاء٥</w:t>
        </w:r>
      </w:ins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وقال </w:t>
          </w:r>
          <w:del w:id="117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ايضا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176" w:author="Transkribus" w:date="2019-12-11T14:30:00Z">
            <w:r w:rsidRPr="00EE6742">
              <w:rPr>
                <w:rFonts w:ascii="Courier New" w:hAnsi="Courier New" w:cs="Courier New"/>
                <w:rtl/>
              </w:rPr>
              <w:t>أبنا</w:t>
            </w:r>
          </w:ins>
          <w:r>
            <w:t>‬</w:t>
          </w:r>
          <w:r>
            <w:t>‬</w:t>
          </w:r>
        </w:dir>
      </w:dir>
    </w:p>
    <w:p w:rsidR="00127DCD" w:rsidRPr="009B6BCA" w:rsidRDefault="00127DCD" w:rsidP="00127DCD">
      <w:pPr>
        <w:pStyle w:val="NurText"/>
        <w:bidi/>
        <w:rPr>
          <w:del w:id="1177" w:author="Transkribus" w:date="2019-12-11T14:30:00Z"/>
          <w:rFonts w:ascii="Courier New" w:hAnsi="Courier New" w:cs="Courier New"/>
        </w:rPr>
      </w:pPr>
      <w:dir w:val="rtl">
        <w:dir w:val="rtl">
          <w:del w:id="117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اذا عنيت بمحموم نظمت له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بيتا فان زاد شيئا عاد مفلوجا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127DCD" w:rsidRPr="00EE6742" w:rsidRDefault="00127DCD" w:rsidP="00127DCD">
      <w:pPr>
        <w:pStyle w:val="NurText"/>
        <w:bidi/>
        <w:rPr>
          <w:ins w:id="1179" w:author="Transkribus" w:date="2019-12-11T14:30:00Z"/>
          <w:del w:id="1180" w:author="Transkribus" w:date="2019-12-11T14:30:00Z"/>
          <w:rFonts w:ascii="Courier New" w:hAnsi="Courier New" w:cs="Courier New"/>
        </w:rPr>
      </w:pPr>
      <w:dir w:val="rtl">
        <w:dir w:val="rtl">
          <w:ins w:id="1181" w:author="Transkribus" w:date="2019-12-11T14:30:00Z">
            <w:r w:rsidRPr="00EE6742">
              <w:rPr>
                <w:rFonts w:ascii="Courier New" w:hAnsi="Courier New" w:cs="Courier New"/>
                <w:rtl/>
              </w:rPr>
              <w:t>النسيط٢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ins w:id="1182" w:author="Transkribus" w:date="2019-12-11T14:30:00Z"/>
          <w:rFonts w:ascii="Courier New" w:hAnsi="Courier New" w:cs="Courier New"/>
        </w:rPr>
      </w:pPr>
      <w:ins w:id="1183" w:author="Transkribus" w:date="2019-12-11T14:30:00Z">
        <w:r w:rsidRPr="00EE6742">
          <w:rPr>
            <w:rFonts w:ascii="Courier New" w:hAnsi="Courier New" w:cs="Courier New"/>
            <w:rtl/>
          </w:rPr>
          <w:t>اد اعتلب حموم نذمب له * بنانان زادسباعادمقلو</w:t>
        </w:r>
      </w:ins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فقل </w:t>
      </w:r>
      <w:del w:id="1184" w:author="Transkribus" w:date="2019-12-11T14:30:00Z">
        <w:r w:rsidRPr="009B6BCA">
          <w:rPr>
            <w:rFonts w:ascii="Courier New" w:hAnsi="Courier New" w:cs="Courier New"/>
            <w:rtl/>
          </w:rPr>
          <w:delText>لقوم راوا طبى</w:delText>
        </w:r>
      </w:del>
      <w:ins w:id="1185" w:author="Transkribus" w:date="2019-12-11T14:30:00Z">
        <w:r w:rsidRPr="00EE6742">
          <w:rPr>
            <w:rFonts w:ascii="Courier New" w:hAnsi="Courier New" w:cs="Courier New"/>
            <w:rtl/>
          </w:rPr>
          <w:t>اقومر أو اطبى</w:t>
        </w:r>
      </w:ins>
      <w:r w:rsidRPr="00EE6742">
        <w:rPr>
          <w:rFonts w:ascii="Courier New" w:hAnsi="Courier New" w:cs="Courier New"/>
          <w:rtl/>
        </w:rPr>
        <w:t xml:space="preserve"> لهم فرجا</w:t>
      </w:r>
      <w:del w:id="1186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>
              <w:delText>‬</w:delText>
            </w:r>
            <w:r>
              <w:delText>‬</w:delText>
            </w:r>
          </w:dir>
        </w:dir>
      </w:del>
      <w:ins w:id="1187" w:author="Transkribus" w:date="2019-12-11T14:30:00Z">
        <w:del w:id="1188" w:author="Transkribus" w:date="2019-12-11T14:30:00Z">
          <w:r w:rsidRPr="00EE6742">
            <w:rPr>
              <w:rFonts w:ascii="Courier New" w:hAnsi="Courier New" w:cs="Courier New"/>
              <w:rtl/>
            </w:rPr>
            <w:delText xml:space="preserve"> * </w:delText>
          </w:r>
        </w:del>
      </w:ins>
      <w:r w:rsidRPr="00EE6742">
        <w:rPr>
          <w:rFonts w:ascii="Courier New" w:hAnsi="Courier New" w:cs="Courier New"/>
          <w:rtl/>
        </w:rPr>
        <w:t xml:space="preserve">ليهنهم </w:t>
      </w:r>
      <w:del w:id="1189" w:author="Transkribus" w:date="2019-12-11T14:30:00Z">
        <w:r w:rsidRPr="009B6BCA">
          <w:rPr>
            <w:rFonts w:ascii="Courier New" w:hAnsi="Courier New" w:cs="Courier New"/>
            <w:rtl/>
          </w:rPr>
          <w:delText>ان غدا بالشعر ممزوجا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1190" w:author="Transkribus" w:date="2019-12-11T14:30:00Z">
        <w:r w:rsidRPr="00EE6742">
          <w:rPr>
            <w:rFonts w:ascii="Courier New" w:hAnsi="Courier New" w:cs="Courier New"/>
            <w:rtl/>
          </w:rPr>
          <w:t>أبن عد ابا لشعر مروجا</w:t>
        </w:r>
      </w:ins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19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يفرج</w:delText>
            </w:r>
          </w:del>
          <w:ins w:id="1192" w:author="Transkribus" w:date="2019-12-11T14:30:00Z">
            <w:r w:rsidRPr="00EE6742">
              <w:rPr>
                <w:rFonts w:ascii="Courier New" w:hAnsi="Courier New" w:cs="Courier New"/>
                <w:rtl/>
              </w:rPr>
              <w:t>بقرح</w:t>
            </w:r>
          </w:ins>
          <w:r w:rsidRPr="00EE6742">
            <w:rPr>
              <w:rFonts w:ascii="Courier New" w:hAnsi="Courier New" w:cs="Courier New"/>
              <w:rtl/>
            </w:rPr>
            <w:t xml:space="preserve"> الهم عن </w:t>
          </w:r>
          <w:del w:id="119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احشاء ذى حرق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مضنى ويطعمه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1194" w:author="Transkribus" w:date="2019-12-11T14:30:00Z">
            <w:del w:id="1195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أحسشاءدى جرق * مصى ويطعمة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فى ال</w:t>
          </w:r>
          <w:del w:id="119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ح</w:delText>
            </w:r>
          </w:del>
          <w:ins w:id="1197" w:author="Transkribus" w:date="2019-12-11T14:30:00Z">
            <w:r w:rsidRPr="00EE6742">
              <w:rPr>
                <w:rFonts w:ascii="Courier New" w:hAnsi="Courier New" w:cs="Courier New"/>
                <w:rtl/>
              </w:rPr>
              <w:t>ج</w:t>
            </w:r>
          </w:ins>
          <w:r w:rsidRPr="00EE6742">
            <w:rPr>
              <w:rFonts w:ascii="Courier New" w:hAnsi="Courier New" w:cs="Courier New"/>
              <w:rtl/>
            </w:rPr>
            <w:t>ال فروجا</w:t>
          </w:r>
          <w:del w:id="119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 البسيط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>وقال فى الش</w:t>
          </w:r>
          <w:del w:id="119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ج</w:delText>
            </w:r>
          </w:del>
          <w:ins w:id="1200" w:author="Transkribus" w:date="2019-12-11T14:30:00Z">
            <w:r w:rsidRPr="00EE6742">
              <w:rPr>
                <w:rFonts w:ascii="Courier New" w:hAnsi="Courier New" w:cs="Courier New"/>
                <w:rtl/>
              </w:rPr>
              <w:t>ح</w:t>
            </w:r>
          </w:ins>
          <w:r w:rsidRPr="00EE6742">
            <w:rPr>
              <w:rFonts w:ascii="Courier New" w:hAnsi="Courier New" w:cs="Courier New"/>
              <w:rtl/>
            </w:rPr>
            <w:t>ا</w:t>
          </w:r>
          <w:del w:id="120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ع</w:delText>
            </w:r>
          </w:del>
          <w:ins w:id="1202" w:author="Transkribus" w:date="2019-12-11T14:30:00Z">
            <w:r w:rsidRPr="00EE6742">
              <w:rPr>
                <w:rFonts w:ascii="Courier New" w:hAnsi="Courier New" w:cs="Courier New"/>
                <w:rtl/>
              </w:rPr>
              <w:t>س</w:t>
            </w:r>
          </w:ins>
          <w:r w:rsidRPr="00EE6742">
            <w:rPr>
              <w:rFonts w:ascii="Courier New" w:hAnsi="Courier New" w:cs="Courier New"/>
              <w:rtl/>
            </w:rPr>
            <w:t>ة</w:t>
          </w:r>
          <w:del w:id="1203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127DCD" w:rsidRPr="009B6BCA" w:rsidRDefault="00127DCD" w:rsidP="00127DCD">
      <w:pPr>
        <w:pStyle w:val="NurText"/>
        <w:bidi/>
        <w:rPr>
          <w:del w:id="1204" w:author="Transkribus" w:date="2019-12-11T14:30:00Z"/>
          <w:rFonts w:ascii="Courier New" w:hAnsi="Courier New" w:cs="Courier New"/>
        </w:rPr>
      </w:pPr>
      <w:dir w:val="rtl">
        <w:dir w:val="rtl">
          <w:del w:id="120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ارى الحرب تكسبنى نجدة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اذ خامر القلب تذكارها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127DCD" w:rsidRPr="00EE6742" w:rsidRDefault="00127DCD" w:rsidP="00127DCD">
      <w:pPr>
        <w:pStyle w:val="NurText"/>
        <w:bidi/>
        <w:rPr>
          <w:ins w:id="1206" w:author="Transkribus" w:date="2019-12-11T14:30:00Z"/>
          <w:del w:id="1207" w:author="Transkribus" w:date="2019-12-11T14:30:00Z"/>
          <w:rFonts w:ascii="Courier New" w:hAnsi="Courier New" w:cs="Courier New"/>
        </w:rPr>
      </w:pPr>
      <w:dir w:val="rtl">
        <w:dir w:val="rtl">
          <w:del w:id="120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فان انا</w:delText>
            </w:r>
          </w:del>
          <w:ins w:id="1209" w:author="Transkribus" w:date="2019-12-11T14:30:00Z">
            <w:r w:rsidRPr="00EE6742">
              <w:rPr>
                <w:rFonts w:ascii="Courier New" w:hAnsi="Courier New" w:cs="Courier New"/>
                <w:rtl/>
              </w:rPr>
              <w:t>النقارب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ins w:id="1210" w:author="Transkribus" w:date="2019-12-11T14:30:00Z"/>
          <w:rFonts w:ascii="Courier New" w:hAnsi="Courier New" w:cs="Courier New"/>
        </w:rPr>
      </w:pPr>
      <w:ins w:id="1211" w:author="Transkribus" w:date="2019-12-11T14:30:00Z">
        <w:r w:rsidRPr="00EE6742">
          <w:rPr>
            <w:rFonts w:ascii="Courier New" w:hAnsi="Courier New" w:cs="Courier New"/>
            <w:rtl/>
          </w:rPr>
          <w:t>ابرى الحرب تكسعى مجده * اذاخامر القلبيد كمارها</w:t>
        </w:r>
      </w:ins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ins w:id="1212" w:author="Transkribus" w:date="2019-12-11T14:30:00Z">
        <w:r w:rsidRPr="00EE6742">
          <w:rPr>
            <w:rFonts w:ascii="Courier New" w:hAnsi="Courier New" w:cs="Courier New"/>
            <w:rtl/>
          </w:rPr>
          <w:t>بان ابا</w:t>
        </w:r>
      </w:ins>
      <w:r w:rsidRPr="00EE6742">
        <w:rPr>
          <w:rFonts w:ascii="Courier New" w:hAnsi="Courier New" w:cs="Courier New"/>
          <w:rtl/>
        </w:rPr>
        <w:t xml:space="preserve"> فى النوم </w:t>
      </w:r>
      <w:del w:id="1213" w:author="Transkribus" w:date="2019-12-11T14:30:00Z">
        <w:r w:rsidRPr="009B6BCA">
          <w:rPr>
            <w:rFonts w:ascii="Courier New" w:hAnsi="Courier New" w:cs="Courier New"/>
            <w:rtl/>
          </w:rPr>
          <w:delText>ابصرتها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Pr="009B6BCA">
              <w:rPr>
                <w:rFonts w:ascii="Courier New" w:hAnsi="Courier New" w:cs="Courier New"/>
                <w:rtl/>
              </w:rPr>
              <w:delText>تبين فى الفرش اثارها المتقارب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>
              <w:delText>‬</w:delText>
            </w:r>
            <w:r>
              <w:delText>‬</w:delText>
            </w:r>
          </w:dir>
        </w:dir>
      </w:del>
      <w:ins w:id="1214" w:author="Transkribus" w:date="2019-12-11T14:30:00Z">
        <w:del w:id="1215" w:author="Transkribus" w:date="2019-12-11T14:30:00Z">
          <w:r w:rsidRPr="00EE6742">
            <w:rPr>
              <w:rFonts w:ascii="Courier New" w:hAnsi="Courier New" w:cs="Courier New"/>
              <w:rtl/>
            </w:rPr>
            <w:delText>أبصرثها * ببين فى الفرس آثار٨</w:delText>
          </w:r>
        </w:del>
      </w:ins>
    </w:p>
    <w:p w:rsidR="00127DCD" w:rsidRPr="00EE6742" w:rsidRDefault="00127DCD" w:rsidP="00127DCD">
      <w:pPr>
        <w:pStyle w:val="NurText"/>
        <w:bidi/>
        <w:rPr>
          <w:ins w:id="1216" w:author="Transkribus" w:date="2019-12-11T14:30:00Z"/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وقال فى </w:t>
          </w:r>
          <w:del w:id="121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قصيدته التى سماها ذات</w:delText>
            </w:r>
          </w:del>
          <w:ins w:id="1218" w:author="Transkribus" w:date="2019-12-11T14:30:00Z">
            <w:r w:rsidRPr="00EE6742">
              <w:rPr>
                <w:rFonts w:ascii="Courier New" w:hAnsi="Courier New" w:cs="Courier New"/>
                <w:rtl/>
              </w:rPr>
              <w:t>كثمان الصر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ins w:id="1219" w:author="Transkribus" w:date="2019-12-11T14:30:00Z"/>
          <w:rFonts w:ascii="Courier New" w:hAnsi="Courier New" w:cs="Courier New"/>
        </w:rPr>
      </w:pPr>
      <w:ins w:id="1220" w:author="Transkribus" w:date="2019-12-11T14:30:00Z">
        <w:r w:rsidRPr="00EE6742">
          <w:rPr>
            <w:rFonts w:ascii="Courier New" w:hAnsi="Courier New" w:cs="Courier New"/>
            <w:rtl/>
          </w:rPr>
          <w:t>اطويل</w:t>
        </w:r>
      </w:ins>
    </w:p>
    <w:p w:rsidR="00127DCD" w:rsidRPr="00EE6742" w:rsidRDefault="00127DCD" w:rsidP="00127DCD">
      <w:pPr>
        <w:pStyle w:val="NurText"/>
        <w:bidi/>
        <w:rPr>
          <w:ins w:id="1221" w:author="Transkribus" w:date="2019-12-11T14:30:00Z"/>
          <w:rFonts w:ascii="Courier New" w:hAnsi="Courier New" w:cs="Courier New"/>
        </w:rPr>
      </w:pPr>
      <w:ins w:id="1222" w:author="Transkribus" w:date="2019-12-11T14:30:00Z">
        <w:r w:rsidRPr="00EE6742">
          <w:rPr>
            <w:rFonts w:ascii="Courier New" w:hAnsi="Courier New" w:cs="Courier New"/>
            <w:rtl/>
          </w:rPr>
          <w:t>باعرس عن ابلى وق القلب ودها * مجافة أن اعرى رغسا وكاسحا</w:t>
        </w:r>
      </w:ins>
    </w:p>
    <w:p w:rsidR="00127DCD" w:rsidRPr="00EE6742" w:rsidRDefault="00127DCD" w:rsidP="00127DCD">
      <w:pPr>
        <w:pStyle w:val="NurText"/>
        <w:bidi/>
        <w:rPr>
          <w:ins w:id="1223" w:author="Transkribus" w:date="2019-12-11T14:30:00Z"/>
          <w:rFonts w:ascii="Courier New" w:hAnsi="Courier New" w:cs="Courier New"/>
        </w:rPr>
      </w:pPr>
      <w:ins w:id="1224" w:author="Transkribus" w:date="2019-12-11T14:30:00Z">
        <w:r w:rsidRPr="00EE6742">
          <w:rPr>
            <w:rFonts w:ascii="Courier New" w:hAnsi="Courier New" w:cs="Courier New"/>
            <w:rtl/>
          </w:rPr>
          <w:t>وأكثم شراكان ببى ويها * بان قلت أبى تكنها كتب باحا</w:t>
        </w:r>
      </w:ins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ins w:id="1225" w:author="Transkribus" w:date="2019-12-11T14:30:00Z">
        <w:r w:rsidRPr="00EE6742">
          <w:rPr>
            <w:rFonts w:ascii="Courier New" w:hAnsi="Courier New" w:cs="Courier New"/>
            <w:rtl/>
          </w:rPr>
          <w:t xml:space="preserve"> وقال فى عسيديه النى شماهاذات</w:t>
        </w:r>
      </w:ins>
      <w:r w:rsidRPr="00EE6742">
        <w:rPr>
          <w:rFonts w:ascii="Courier New" w:hAnsi="Courier New" w:cs="Courier New"/>
          <w:rtl/>
        </w:rPr>
        <w:t xml:space="preserve"> المناقب</w:t>
      </w:r>
      <w:del w:id="1226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127DCD" w:rsidRPr="009B6BCA" w:rsidRDefault="00127DCD" w:rsidP="00127DCD">
      <w:pPr>
        <w:pStyle w:val="NurText"/>
        <w:bidi/>
        <w:rPr>
          <w:del w:id="1227" w:author="Transkribus" w:date="2019-12-11T14:30:00Z"/>
          <w:rFonts w:ascii="Courier New" w:hAnsi="Courier New" w:cs="Courier New"/>
        </w:rPr>
      </w:pPr>
      <w:dir w:val="rtl">
        <w:dir w:val="rtl">
          <w:del w:id="122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ومعشر قد جعلونى قدوة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يروننى فيما اعانى اوحد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127DCD" w:rsidRPr="00EE6742" w:rsidRDefault="00127DCD" w:rsidP="00127DCD">
      <w:pPr>
        <w:pStyle w:val="NurText"/>
        <w:bidi/>
        <w:rPr>
          <w:ins w:id="1229" w:author="Transkribus" w:date="2019-12-11T14:30:00Z"/>
          <w:del w:id="1230" w:author="Transkribus" w:date="2019-12-11T14:30:00Z"/>
          <w:rFonts w:ascii="Courier New" w:hAnsi="Courier New" w:cs="Courier New"/>
        </w:rPr>
      </w:pPr>
      <w:dir w:val="rtl">
        <w:dir w:val="rtl">
          <w:del w:id="123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تركت اعمارهم اذ ركنوا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 xml:space="preserve">الى 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1232" w:author="Transkribus" w:date="2019-12-11T14:30:00Z">
            <w:del w:id="1233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الرحس</w:delText>
              </w:r>
            </w:del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ins w:id="1234" w:author="Transkribus" w:date="2019-12-11T14:30:00Z"/>
          <w:rFonts w:ascii="Courier New" w:hAnsi="Courier New" w:cs="Courier New"/>
        </w:rPr>
      </w:pPr>
      <w:ins w:id="1235" w:author="Transkribus" w:date="2019-12-11T14:30:00Z">
        <w:r w:rsidRPr="00EE6742">
          <w:rPr>
            <w:rFonts w:ascii="Courier New" w:hAnsi="Courier New" w:cs="Courier New"/>
            <w:rtl/>
          </w:rPr>
          <w:t>ومعشر مذدعلوفى عدوه * بروسى عثماعانى أو حسدا</w:t>
        </w:r>
      </w:ins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ins w:id="1236" w:author="Transkribus" w:date="2019-12-11T14:30:00Z">
        <w:r w:rsidRPr="00EE6742">
          <w:rPr>
            <w:rFonts w:ascii="Courier New" w:hAnsi="Courier New" w:cs="Courier New"/>
            <w:rtl/>
          </w:rPr>
          <w:t xml:space="preserve">ابركلت أعمارهم الركنوا * الى </w:t>
        </w:r>
      </w:ins>
      <w:r w:rsidRPr="00EE6742">
        <w:rPr>
          <w:rFonts w:ascii="Courier New" w:hAnsi="Courier New" w:cs="Courier New"/>
          <w:rtl/>
        </w:rPr>
        <w:t>فى الطب كاعمار الجدا</w:t>
      </w:r>
      <w:del w:id="1237" w:author="Transkribus" w:date="2019-12-11T14:30:00Z">
        <w:r w:rsidRPr="009B6BCA">
          <w:rPr>
            <w:rFonts w:ascii="Courier New" w:hAnsi="Courier New" w:cs="Courier New"/>
            <w:rtl/>
          </w:rPr>
          <w:delText xml:space="preserve"> الرجز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127DCD" w:rsidRPr="00EE6742" w:rsidRDefault="00127DCD" w:rsidP="00127DCD">
      <w:pPr>
        <w:pStyle w:val="NurText"/>
        <w:bidi/>
        <w:rPr>
          <w:ins w:id="1238" w:author="Transkribus" w:date="2019-12-11T14:30:00Z"/>
          <w:rFonts w:ascii="Courier New" w:hAnsi="Courier New" w:cs="Courier New"/>
        </w:rPr>
      </w:pPr>
      <w:dir w:val="rtl">
        <w:dir w:val="rtl">
          <w:ins w:id="1239" w:author="Transkribus" w:date="2019-12-11T14:30:00Z">
            <w:r w:rsidRPr="00EE6742">
              <w:rPr>
                <w:rFonts w:ascii="Courier New" w:hAnsi="Courier New" w:cs="Courier New"/>
                <w:rtl/>
              </w:rPr>
              <w:t>وقال أيقا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ins w:id="1240" w:author="Transkribus" w:date="2019-12-11T14:30:00Z"/>
          <w:rFonts w:ascii="Courier New" w:hAnsi="Courier New" w:cs="Courier New"/>
        </w:rPr>
      </w:pPr>
      <w:ins w:id="1241" w:author="Transkribus" w:date="2019-12-11T14:30:00Z">
        <w:r w:rsidRPr="00EE6742">
          <w:rPr>
            <w:rFonts w:ascii="Courier New" w:hAnsi="Courier New" w:cs="Courier New"/>
            <w:rtl/>
          </w:rPr>
          <w:t>ابوافر١</w:t>
        </w:r>
      </w:ins>
    </w:p>
    <w:p w:rsidR="00127DCD" w:rsidRPr="00EE6742" w:rsidRDefault="00127DCD" w:rsidP="00127DCD">
      <w:pPr>
        <w:pStyle w:val="NurText"/>
        <w:bidi/>
        <w:rPr>
          <w:ins w:id="1242" w:author="Transkribus" w:date="2019-12-11T14:30:00Z"/>
          <w:rFonts w:ascii="Courier New" w:hAnsi="Courier New" w:cs="Courier New"/>
        </w:rPr>
      </w:pPr>
      <w:ins w:id="1243" w:author="Transkribus" w:date="2019-12-11T14:30:00Z">
        <w:r w:rsidRPr="00EE6742">
          <w:rPr>
            <w:rFonts w:ascii="Courier New" w:hAnsi="Courier New" w:cs="Courier New"/>
            <w:rtl/>
          </w:rPr>
          <w:t>اداماجاورب حمسسين عاما * فناةقاسهه سلت أن الاثراها</w:t>
        </w:r>
      </w:ins>
    </w:p>
    <w:p w:rsidR="00127DCD" w:rsidRPr="00EE6742" w:rsidRDefault="00127DCD" w:rsidP="00127DCD">
      <w:pPr>
        <w:pStyle w:val="NurText"/>
        <w:bidi/>
        <w:rPr>
          <w:ins w:id="1244" w:author="Transkribus" w:date="2019-12-11T14:30:00Z"/>
          <w:rFonts w:ascii="Courier New" w:hAnsi="Courier New" w:cs="Courier New"/>
        </w:rPr>
      </w:pPr>
      <w:ins w:id="1245" w:author="Transkribus" w:date="2019-12-11T14:30:00Z">
        <w:r w:rsidRPr="00EE6742">
          <w:rPr>
            <w:rFonts w:ascii="Courier New" w:hAnsi="Courier New" w:cs="Courier New"/>
            <w:rtl/>
          </w:rPr>
          <w:t>فانيلك الجورعليك فرس * فدعها والثمس عر صاسواها</w:t>
        </w:r>
      </w:ins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>وقال ا</w:t>
      </w:r>
      <w:del w:id="1246" w:author="Transkribus" w:date="2019-12-11T14:30:00Z">
        <w:r w:rsidRPr="009B6BCA">
          <w:rPr>
            <w:rFonts w:ascii="Courier New" w:hAnsi="Courier New" w:cs="Courier New"/>
            <w:rtl/>
          </w:rPr>
          <w:delText>ي</w:delText>
        </w:r>
      </w:del>
      <w:ins w:id="1247" w:author="Transkribus" w:date="2019-12-11T14:30:00Z">
        <w:r w:rsidRPr="00EE6742">
          <w:rPr>
            <w:rFonts w:ascii="Courier New" w:hAnsi="Courier New" w:cs="Courier New"/>
            <w:rtl/>
          </w:rPr>
          <w:t>ل</w:t>
        </w:r>
      </w:ins>
      <w:r w:rsidRPr="00EE6742">
        <w:rPr>
          <w:rFonts w:ascii="Courier New" w:hAnsi="Courier New" w:cs="Courier New"/>
          <w:rtl/>
        </w:rPr>
        <w:t>ضا</w:t>
      </w:r>
      <w:del w:id="1248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127DCD" w:rsidRPr="00EE6742" w:rsidRDefault="00127DCD" w:rsidP="00127DCD">
      <w:pPr>
        <w:pStyle w:val="NurText"/>
        <w:bidi/>
        <w:rPr>
          <w:ins w:id="1249" w:author="Transkribus" w:date="2019-12-11T14:30:00Z"/>
          <w:rFonts w:ascii="Courier New" w:hAnsi="Courier New" w:cs="Courier New"/>
        </w:rPr>
      </w:pPr>
      <w:dir w:val="rtl">
        <w:dir w:val="rtl">
          <w:del w:id="125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ساظهر فى اصلاح</w:delText>
            </w:r>
          </w:del>
          <w:ins w:id="1251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الطريل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ins w:id="1252" w:author="Transkribus" w:date="2019-12-11T14:30:00Z">
        <w:r w:rsidRPr="00EE6742">
          <w:rPr>
            <w:rFonts w:ascii="Courier New" w:hAnsi="Courier New" w:cs="Courier New"/>
            <w:rtl/>
          </w:rPr>
          <w:t xml:space="preserve"> ساطهرفى اسلاح</w:t>
        </w:r>
      </w:ins>
      <w:r w:rsidRPr="00EE6742">
        <w:rPr>
          <w:rFonts w:ascii="Courier New" w:hAnsi="Courier New" w:cs="Courier New"/>
          <w:rtl/>
        </w:rPr>
        <w:t xml:space="preserve"> شانى </w:t>
      </w:r>
      <w:del w:id="1253" w:author="Transkribus" w:date="2019-12-11T14:30:00Z">
        <w:r w:rsidRPr="009B6BCA">
          <w:rPr>
            <w:rFonts w:ascii="Courier New" w:hAnsi="Courier New" w:cs="Courier New"/>
            <w:rtl/>
          </w:rPr>
          <w:delText>تغافلا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Pr="009B6BCA">
              <w:rPr>
                <w:rFonts w:ascii="Courier New" w:hAnsi="Courier New" w:cs="Courier New"/>
                <w:rtl/>
              </w:rPr>
              <w:delText>ليعذرنى</w:delText>
            </w:r>
            <w:r>
              <w:delText>‬</w:delText>
            </w:r>
            <w:r>
              <w:delText>‬</w:delText>
            </w:r>
          </w:dir>
        </w:dir>
      </w:del>
      <w:ins w:id="1254" w:author="Transkribus" w:date="2019-12-11T14:30:00Z">
        <w:del w:id="1255" w:author="Transkribus" w:date="2019-12-11T14:30:00Z">
          <w:r w:rsidRPr="00EE6742">
            <w:rPr>
              <w:rFonts w:ascii="Courier New" w:hAnsi="Courier New" w:cs="Courier New"/>
              <w:rtl/>
            </w:rPr>
            <w:delText>تناقلا * لبعدوفى</w:delText>
          </w:r>
        </w:del>
      </w:ins>
      <w:r w:rsidRPr="00EE6742">
        <w:rPr>
          <w:rFonts w:ascii="Courier New" w:hAnsi="Courier New" w:cs="Courier New"/>
          <w:rtl/>
        </w:rPr>
        <w:t xml:space="preserve"> من </w:t>
      </w:r>
      <w:del w:id="1256" w:author="Transkribus" w:date="2019-12-11T14:30:00Z">
        <w:r w:rsidRPr="009B6BCA">
          <w:rPr>
            <w:rFonts w:ascii="Courier New" w:hAnsi="Courier New" w:cs="Courier New"/>
            <w:rtl/>
          </w:rPr>
          <w:delText>ظن انى ذو جهل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1257" w:author="Transkribus" w:date="2019-12-11T14:30:00Z">
        <w:r w:rsidRPr="00EE6742">
          <w:rPr>
            <w:rFonts w:ascii="Courier New" w:hAnsi="Courier New" w:cs="Courier New"/>
            <w:rtl/>
          </w:rPr>
          <w:t>طن أبى دوجهل</w:t>
        </w:r>
      </w:ins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25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واهزل مهما قلت شعرا فان بدت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به ركة يوما احلت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1259" w:author="Transkribus" w:date="2019-12-11T14:30:00Z">
            <w:del w:id="1260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واهرل مهماقلت سعراقان بدي * بهركة وما أحلت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على الهزل</w:t>
          </w:r>
          <w:del w:id="126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 الطويل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وقال </w:t>
          </w:r>
          <w:del w:id="126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ايضا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263" w:author="Transkribus" w:date="2019-12-11T14:30:00Z">
            <w:r w:rsidRPr="00EE6742">
              <w:rPr>
                <w:rFonts w:ascii="Courier New" w:hAnsi="Courier New" w:cs="Courier New"/>
                <w:rtl/>
              </w:rPr>
              <w:t>أيقا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ins w:id="1264" w:author="Transkribus" w:date="2019-12-11T14:30:00Z"/>
          <w:rFonts w:ascii="Courier New" w:hAnsi="Courier New" w:cs="Courier New"/>
        </w:rPr>
      </w:pPr>
      <w:dir w:val="rtl">
        <w:dir w:val="rtl">
          <w:ins w:id="1265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الطويل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وطارق ليل </w:t>
      </w:r>
      <w:del w:id="1266" w:author="Transkribus" w:date="2019-12-11T14:30:00Z">
        <w:r w:rsidRPr="009B6BCA">
          <w:rPr>
            <w:rFonts w:ascii="Courier New" w:hAnsi="Courier New" w:cs="Courier New"/>
            <w:rtl/>
          </w:rPr>
          <w:delText>امنى بعد هجعة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Pr="009B6BCA">
              <w:rPr>
                <w:rFonts w:ascii="Courier New" w:hAnsi="Courier New" w:cs="Courier New"/>
                <w:rtl/>
              </w:rPr>
              <w:delText>فمتعت جنبيه بعجراء من سلم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>
              <w:delText>‬</w:delText>
            </w:r>
            <w:r>
              <w:delText>‬</w:delText>
            </w:r>
          </w:dir>
        </w:dir>
      </w:del>
      <w:ins w:id="1267" w:author="Transkribus" w:date="2019-12-11T14:30:00Z">
        <w:del w:id="1268" w:author="Transkribus" w:date="2019-12-11T14:30:00Z">
          <w:r w:rsidRPr="00EE6742">
            <w:rPr>
              <w:rFonts w:ascii="Courier New" w:hAnsi="Courier New" w:cs="Courier New"/>
              <w:rtl/>
            </w:rPr>
            <w:delText>أمى بعد شمعه * فتعب جينبه حواعمن صل</w:delText>
          </w:r>
        </w:del>
      </w:ins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26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فلو سمعت اذناك تحتى عواءه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لقلت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1270" w:author="Transkribus" w:date="2019-12-11T14:30:00Z">
            <w:del w:id="1271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بلوشيمعف ادنال يحى عزادة * اقلت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ابن </w:t>
          </w:r>
          <w:del w:id="127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اوى عج</w:delText>
            </w:r>
          </w:del>
          <w:ins w:id="1273" w:author="Transkribus" w:date="2019-12-11T14:30:00Z">
            <w:r w:rsidRPr="00EE6742">
              <w:rPr>
                <w:rFonts w:ascii="Courier New" w:hAnsi="Courier New" w:cs="Courier New"/>
                <w:rtl/>
              </w:rPr>
              <w:t>أوى شيح</w:t>
            </w:r>
          </w:ins>
          <w:r w:rsidRPr="00EE6742">
            <w:rPr>
              <w:rFonts w:ascii="Courier New" w:hAnsi="Courier New" w:cs="Courier New"/>
              <w:rtl/>
            </w:rPr>
            <w:t xml:space="preserve"> فى </w:t>
          </w:r>
          <w:del w:id="127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حندس الظلم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275" w:author="Transkribus" w:date="2019-12-11T14:30:00Z">
            <w:r w:rsidRPr="00EE6742">
              <w:rPr>
                <w:rFonts w:ascii="Courier New" w:hAnsi="Courier New" w:cs="Courier New"/>
                <w:rtl/>
              </w:rPr>
              <w:t>جندس الطلح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وقلت له </w:t>
          </w:r>
          <w:del w:id="127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لولا شقاؤك</w:delText>
            </w:r>
          </w:del>
          <w:ins w:id="1277" w:author="Transkribus" w:date="2019-12-11T14:30:00Z">
            <w:r w:rsidRPr="00EE6742">
              <w:rPr>
                <w:rFonts w:ascii="Courier New" w:hAnsi="Courier New" w:cs="Courier New"/>
                <w:rtl/>
              </w:rPr>
              <w:t>لو الاشناول</w:t>
            </w:r>
          </w:ins>
          <w:r w:rsidRPr="00EE6742">
            <w:rPr>
              <w:rFonts w:ascii="Courier New" w:hAnsi="Courier New" w:cs="Courier New"/>
              <w:rtl/>
            </w:rPr>
            <w:t xml:space="preserve"> لم </w:t>
          </w:r>
          <w:del w:id="127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تسر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بليل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1279" w:author="Transkribus" w:date="2019-12-11T14:30:00Z">
            <w:del w:id="1280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نسر * ليل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ولم </w:t>
          </w:r>
          <w:del w:id="128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تحلل بربع ابى</w:delText>
            </w:r>
          </w:del>
          <w:ins w:id="1282" w:author="Transkribus" w:date="2019-12-11T14:30:00Z">
            <w:r w:rsidRPr="00EE6742">
              <w:rPr>
                <w:rFonts w:ascii="Courier New" w:hAnsi="Courier New" w:cs="Courier New"/>
                <w:rtl/>
              </w:rPr>
              <w:t>خل بريع أبى</w:t>
            </w:r>
          </w:ins>
          <w:r w:rsidRPr="00EE6742">
            <w:rPr>
              <w:rFonts w:ascii="Courier New" w:hAnsi="Courier New" w:cs="Courier New"/>
              <w:rtl/>
            </w:rPr>
            <w:t xml:space="preserve"> الحكم</w:t>
          </w:r>
          <w:del w:id="128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 الطويل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127DCD" w:rsidRPr="009B6BCA" w:rsidRDefault="00127DCD" w:rsidP="00127DCD">
      <w:pPr>
        <w:pStyle w:val="NurText"/>
        <w:bidi/>
        <w:rPr>
          <w:del w:id="1284" w:author="Transkribus" w:date="2019-12-11T14:30:00Z"/>
          <w:rFonts w:ascii="Courier New" w:hAnsi="Courier New" w:cs="Courier New"/>
        </w:rPr>
      </w:pPr>
      <w:dir w:val="rtl">
        <w:dir w:val="rtl">
          <w:del w:id="128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وقال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ins w:id="1286" w:author="Transkribus" w:date="2019-12-11T14:30:00Z"/>
          <w:rFonts w:ascii="Courier New" w:hAnsi="Courier New" w:cs="Courier New"/>
        </w:rPr>
      </w:pPr>
      <w:dir w:val="rtl">
        <w:dir w:val="rtl">
          <w:del w:id="128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لما ادركته الوفاة فى ذى القعدة سنة تسعه واربعين وخمسمائة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(يا لهف نفسى اذا ادرجت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1288" w:author="Transkribus" w:date="2019-12-11T14:30:00Z">
            <w:del w:id="1289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اوقال باساأدركته الوناة فى ذى الفعد مسفة تبع وأر بعين وخسماقة</w:delText>
              </w:r>
            </w:del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ins w:id="1290" w:author="Transkribus" w:date="2019-12-11T14:30:00Z"/>
          <w:rFonts w:ascii="Courier New" w:hAnsi="Courier New" w:cs="Courier New"/>
        </w:rPr>
      </w:pPr>
      <w:ins w:id="1291" w:author="Transkribus" w:date="2019-12-11T14:30:00Z">
        <w:r w:rsidRPr="00EE6742">
          <w:rPr>
            <w:rFonts w:ascii="Courier New" w:hAnsi="Courier New" w:cs="Courier New"/>
            <w:rtl/>
          </w:rPr>
          <w:t>البسيط</w:t>
        </w:r>
      </w:ins>
    </w:p>
    <w:p w:rsidR="00127DCD" w:rsidRPr="009B6BCA" w:rsidRDefault="00127DCD" w:rsidP="00127DCD">
      <w:pPr>
        <w:pStyle w:val="NurText"/>
        <w:bidi/>
        <w:rPr>
          <w:del w:id="1292" w:author="Transkribus" w:date="2019-12-11T14:30:00Z"/>
          <w:rFonts w:ascii="Courier New" w:hAnsi="Courier New" w:cs="Courier New"/>
        </w:rPr>
      </w:pPr>
      <w:ins w:id="1293" w:author="Transkribus" w:date="2019-12-11T14:30:00Z">
        <w:r w:rsidRPr="00EE6742">
          <w:rPr>
            <w:rFonts w:ascii="Courier New" w:hAnsi="Courier New" w:cs="Courier New"/>
            <w:rtl/>
          </w:rPr>
          <w:t>ابالعف يعسى اذا الدرحب</w:t>
        </w:r>
      </w:ins>
      <w:r w:rsidRPr="00EE6742">
        <w:rPr>
          <w:rFonts w:ascii="Courier New" w:hAnsi="Courier New" w:cs="Courier New"/>
          <w:rtl/>
        </w:rPr>
        <w:t xml:space="preserve"> فى الكفن</w:t>
      </w:r>
      <w:del w:id="1294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29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وغيبونى</w:delText>
            </w:r>
          </w:del>
          <w:ins w:id="1296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 * وغيبوى</w:t>
            </w:r>
          </w:ins>
          <w:r w:rsidRPr="00EE6742">
            <w:rPr>
              <w:rFonts w:ascii="Courier New" w:hAnsi="Courier New" w:cs="Courier New"/>
              <w:rtl/>
            </w:rPr>
            <w:t xml:space="preserve"> عن الا</w:t>
          </w:r>
          <w:del w:id="129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ه</w:delText>
            </w:r>
          </w:del>
          <w:ins w:id="1298" w:author="Transkribus" w:date="2019-12-11T14:30:00Z">
            <w:r w:rsidRPr="00EE6742">
              <w:rPr>
                <w:rFonts w:ascii="Courier New" w:hAnsi="Courier New" w:cs="Courier New"/>
                <w:rtl/>
              </w:rPr>
              <w:t>ع</w:t>
            </w:r>
          </w:ins>
          <w:r w:rsidRPr="00EE6742">
            <w:rPr>
              <w:rFonts w:ascii="Courier New" w:hAnsi="Courier New" w:cs="Courier New"/>
              <w:rtl/>
            </w:rPr>
            <w:t>ل</w:t>
          </w:r>
          <w:ins w:id="1299" w:author="Transkribus" w:date="2019-12-11T14:30:00Z">
            <w:r w:rsidRPr="00EE6742">
              <w:rPr>
                <w:rFonts w:ascii="Courier New" w:hAnsi="Courier New" w:cs="Courier New"/>
                <w:rtl/>
              </w:rPr>
              <w:t>س</w:t>
            </w:r>
          </w:ins>
          <w:r w:rsidRPr="00EE6742">
            <w:rPr>
              <w:rFonts w:ascii="Courier New" w:hAnsi="Courier New" w:cs="Courier New"/>
              <w:rtl/>
            </w:rPr>
            <w:t>ين والوطن</w:t>
          </w:r>
          <w:del w:id="1300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وقيل </w:t>
          </w:r>
          <w:del w:id="130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لا يبعدن</w:delText>
            </w:r>
          </w:del>
          <w:ins w:id="1302" w:author="Transkribus" w:date="2019-12-11T14:30:00Z">
            <w:r w:rsidRPr="00EE6742">
              <w:rPr>
                <w:rFonts w:ascii="Courier New" w:hAnsi="Courier New" w:cs="Courier New"/>
                <w:rtl/>
              </w:rPr>
              <w:t>لأببعد ن</w:t>
            </w:r>
          </w:ins>
          <w:r w:rsidRPr="00EE6742">
            <w:rPr>
              <w:rFonts w:ascii="Courier New" w:hAnsi="Courier New" w:cs="Courier New"/>
              <w:rtl/>
            </w:rPr>
            <w:t xml:space="preserve"> من </w:t>
          </w:r>
          <w:del w:id="130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كان ينشدنا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انا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1304" w:author="Transkribus" w:date="2019-12-11T14:30:00Z">
            <w:del w:id="1305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كمان نشدنا * ابا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الذى ن</w:t>
          </w:r>
          <w:del w:id="130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ظ</w:delText>
            </w:r>
          </w:del>
          <w:ins w:id="1307" w:author="Transkribus" w:date="2019-12-11T14:30:00Z">
            <w:r w:rsidRPr="00EE6742">
              <w:rPr>
                <w:rFonts w:ascii="Courier New" w:hAnsi="Courier New" w:cs="Courier New"/>
                <w:rtl/>
              </w:rPr>
              <w:t>ط</w:t>
            </w:r>
          </w:ins>
          <w:r w:rsidRPr="00EE6742">
            <w:rPr>
              <w:rFonts w:ascii="Courier New" w:hAnsi="Courier New" w:cs="Courier New"/>
              <w:rtl/>
            </w:rPr>
            <w:t xml:space="preserve">ر الاعمى فلم </w:t>
          </w:r>
          <w:del w:id="130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يرنى البسيط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309" w:author="Transkribus" w:date="2019-12-11T14:30:00Z">
            <w:r w:rsidRPr="00EE6742">
              <w:rPr>
                <w:rFonts w:ascii="Courier New" w:hAnsi="Courier New" w:cs="Courier New"/>
                <w:rtl/>
              </w:rPr>
              <w:t>يرف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ins w:id="1310" w:author="Transkribus" w:date="2019-12-11T14:30:00Z"/>
          <w:rFonts w:ascii="Courier New" w:hAnsi="Courier New" w:cs="Courier New"/>
        </w:rPr>
      </w:pPr>
      <w:dir w:val="rtl">
        <w:dir w:val="rtl">
          <w:ins w:id="1311" w:author="Transkribus" w:date="2019-12-11T14:30:00Z">
            <w:r w:rsidRPr="00EE6742">
              <w:rPr>
                <w:rFonts w:ascii="Courier New" w:hAnsi="Courier New" w:cs="Courier New"/>
                <w:rtl/>
              </w:rPr>
              <w:t>م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ins w:id="1312" w:author="Transkribus" w:date="2019-12-11T14:30:00Z"/>
          <w:rFonts w:ascii="Courier New" w:hAnsi="Courier New" w:cs="Courier New"/>
        </w:rPr>
      </w:pPr>
      <w:ins w:id="1313" w:author="Transkribus" w:date="2019-12-11T14:30:00Z">
        <w:r w:rsidRPr="00EE6742">
          <w:rPr>
            <w:rFonts w:ascii="Courier New" w:hAnsi="Courier New" w:cs="Courier New"/>
            <w:rtl/>
          </w:rPr>
          <w:t>١٥٥</w:t>
        </w:r>
      </w:ins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ثم </w:t>
      </w:r>
      <w:del w:id="1314" w:author="Transkribus" w:date="2019-12-11T14:30:00Z">
        <w:r w:rsidRPr="009B6BCA">
          <w:rPr>
            <w:rFonts w:ascii="Courier New" w:hAnsi="Courier New" w:cs="Courier New"/>
            <w:rtl/>
          </w:rPr>
          <w:delText>انشد يوم الثلاثاء قبل</w:delText>
        </w:r>
      </w:del>
      <w:ins w:id="1315" w:author="Transkribus" w:date="2019-12-11T14:30:00Z">
        <w:r w:rsidRPr="00EE6742">
          <w:rPr>
            <w:rFonts w:ascii="Courier New" w:hAnsi="Courier New" w:cs="Courier New"/>
            <w:rtl/>
          </w:rPr>
          <w:t>السديوم التلاثامقيل</w:t>
        </w:r>
      </w:ins>
      <w:r w:rsidRPr="00EE6742">
        <w:rPr>
          <w:rFonts w:ascii="Courier New" w:hAnsi="Courier New" w:cs="Courier New"/>
          <w:rtl/>
        </w:rPr>
        <w:t xml:space="preserve"> وفاته </w:t>
      </w:r>
      <w:del w:id="1316" w:author="Transkribus" w:date="2019-12-11T14:30:00Z">
        <w:r w:rsidRPr="009B6BCA">
          <w:rPr>
            <w:rFonts w:ascii="Courier New" w:hAnsi="Courier New" w:cs="Courier New"/>
            <w:rtl/>
          </w:rPr>
          <w:delText>وامر ولده</w:delText>
        </w:r>
      </w:del>
      <w:ins w:id="1317" w:author="Transkribus" w:date="2019-12-11T14:30:00Z">
        <w:r w:rsidRPr="00EE6742">
          <w:rPr>
            <w:rFonts w:ascii="Courier New" w:hAnsi="Courier New" w:cs="Courier New"/>
            <w:rtl/>
          </w:rPr>
          <w:t>وأمرودة</w:t>
        </w:r>
      </w:ins>
      <w:r w:rsidRPr="00EE6742">
        <w:rPr>
          <w:rFonts w:ascii="Courier New" w:hAnsi="Courier New" w:cs="Courier New"/>
          <w:rtl/>
        </w:rPr>
        <w:t xml:space="preserve"> ابا </w:t>
      </w:r>
      <w:del w:id="1318" w:author="Transkribus" w:date="2019-12-11T14:30:00Z">
        <w:r w:rsidRPr="009B6BCA">
          <w:rPr>
            <w:rFonts w:ascii="Courier New" w:hAnsi="Courier New" w:cs="Courier New"/>
            <w:rtl/>
          </w:rPr>
          <w:delText>المجد ان يرويها</w:delText>
        </w:r>
      </w:del>
      <w:ins w:id="1319" w:author="Transkribus" w:date="2019-12-11T14:30:00Z">
        <w:r w:rsidRPr="00EE6742">
          <w:rPr>
            <w:rFonts w:ascii="Courier New" w:hAnsi="Courier New" w:cs="Courier New"/>
            <w:rtl/>
          </w:rPr>
          <w:t>المجدان برويها</w:t>
        </w:r>
      </w:ins>
      <w:r w:rsidRPr="00EE6742">
        <w:rPr>
          <w:rFonts w:ascii="Courier New" w:hAnsi="Courier New" w:cs="Courier New"/>
          <w:rtl/>
        </w:rPr>
        <w:t xml:space="preserve"> بعد مو</w:t>
      </w:r>
      <w:del w:id="1320" w:author="Transkribus" w:date="2019-12-11T14:30:00Z">
        <w:r w:rsidRPr="009B6BCA">
          <w:rPr>
            <w:rFonts w:ascii="Courier New" w:hAnsi="Courier New" w:cs="Courier New"/>
            <w:rtl/>
          </w:rPr>
          <w:delText>ت</w:delText>
        </w:r>
      </w:del>
      <w:ins w:id="1321" w:author="Transkribus" w:date="2019-12-11T14:30:00Z">
        <w:r w:rsidRPr="00EE6742">
          <w:rPr>
            <w:rFonts w:ascii="Courier New" w:hAnsi="Courier New" w:cs="Courier New"/>
            <w:rtl/>
          </w:rPr>
          <w:t>ب</w:t>
        </w:r>
      </w:ins>
      <w:r w:rsidRPr="00EE6742">
        <w:rPr>
          <w:rFonts w:ascii="Courier New" w:hAnsi="Courier New" w:cs="Courier New"/>
          <w:rtl/>
        </w:rPr>
        <w:t>ه عنه</w:t>
      </w:r>
      <w:del w:id="1322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127DCD" w:rsidRPr="00EE6742" w:rsidRDefault="00127DCD" w:rsidP="00127DCD">
      <w:pPr>
        <w:pStyle w:val="NurText"/>
        <w:bidi/>
        <w:rPr>
          <w:ins w:id="1323" w:author="Transkribus" w:date="2019-12-11T14:30:00Z"/>
          <w:rFonts w:ascii="Courier New" w:hAnsi="Courier New" w:cs="Courier New"/>
        </w:rPr>
      </w:pPr>
      <w:dir w:val="rtl">
        <w:dir w:val="rtl">
          <w:del w:id="132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ندمت</w:delText>
            </w:r>
          </w:del>
          <w:ins w:id="1325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الطويل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ins w:id="1326" w:author="Transkribus" w:date="2019-12-11T14:30:00Z">
        <w:r w:rsidRPr="00EE6742">
          <w:rPr>
            <w:rFonts w:ascii="Courier New" w:hAnsi="Courier New" w:cs="Courier New"/>
            <w:rtl/>
          </w:rPr>
          <w:t>٤ست</w:t>
        </w:r>
      </w:ins>
      <w:r w:rsidRPr="00EE6742">
        <w:rPr>
          <w:rFonts w:ascii="Courier New" w:hAnsi="Courier New" w:cs="Courier New"/>
          <w:rtl/>
        </w:rPr>
        <w:t xml:space="preserve"> على مو</w:t>
      </w:r>
      <w:del w:id="1327" w:author="Transkribus" w:date="2019-12-11T14:30:00Z">
        <w:r w:rsidRPr="009B6BCA">
          <w:rPr>
            <w:rFonts w:ascii="Courier New" w:hAnsi="Courier New" w:cs="Courier New"/>
            <w:rtl/>
          </w:rPr>
          <w:delText>تى</w:delText>
        </w:r>
      </w:del>
      <w:ins w:id="1328" w:author="Transkribus" w:date="2019-12-11T14:30:00Z">
        <w:r w:rsidRPr="00EE6742">
          <w:rPr>
            <w:rFonts w:ascii="Courier New" w:hAnsi="Courier New" w:cs="Courier New"/>
            <w:rtl/>
          </w:rPr>
          <w:t>ق</w:t>
        </w:r>
      </w:ins>
      <w:r w:rsidRPr="00EE6742">
        <w:rPr>
          <w:rFonts w:ascii="Courier New" w:hAnsi="Courier New" w:cs="Courier New"/>
          <w:rtl/>
        </w:rPr>
        <w:t xml:space="preserve"> وما ك</w:t>
      </w:r>
      <w:ins w:id="1329" w:author="Transkribus" w:date="2019-12-11T14:30:00Z">
        <w:r w:rsidRPr="00EE6742">
          <w:rPr>
            <w:rFonts w:ascii="Courier New" w:hAnsi="Courier New" w:cs="Courier New"/>
            <w:rtl/>
          </w:rPr>
          <w:t>م</w:t>
        </w:r>
      </w:ins>
      <w:r w:rsidRPr="00EE6742">
        <w:rPr>
          <w:rFonts w:ascii="Courier New" w:hAnsi="Courier New" w:cs="Courier New"/>
          <w:rtl/>
        </w:rPr>
        <w:t xml:space="preserve">ان من </w:t>
      </w:r>
      <w:del w:id="1330" w:author="Transkribus" w:date="2019-12-11T14:30:00Z">
        <w:r w:rsidRPr="009B6BCA">
          <w:rPr>
            <w:rFonts w:ascii="Courier New" w:hAnsi="Courier New" w:cs="Courier New"/>
            <w:rtl/>
          </w:rPr>
          <w:delText>امري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Pr="009B6BCA">
              <w:rPr>
                <w:rFonts w:ascii="Courier New" w:hAnsi="Courier New" w:cs="Courier New"/>
                <w:rtl/>
              </w:rPr>
              <w:delText>فيا ليت</w:delText>
            </w:r>
            <w:r>
              <w:delText>‬</w:delText>
            </w:r>
            <w:r>
              <w:delText>‬</w:delText>
            </w:r>
          </w:dir>
        </w:dir>
      </w:del>
      <w:ins w:id="1331" w:author="Transkribus" w:date="2019-12-11T14:30:00Z">
        <w:del w:id="1332" w:author="Transkribus" w:date="2019-12-11T14:30:00Z">
          <w:r w:rsidRPr="00EE6742">
            <w:rPr>
              <w:rFonts w:ascii="Courier New" w:hAnsi="Courier New" w:cs="Courier New"/>
              <w:rtl/>
            </w:rPr>
            <w:delText>قصدى * فهالبت</w:delText>
          </w:r>
        </w:del>
      </w:ins>
      <w:r w:rsidRPr="00EE6742">
        <w:rPr>
          <w:rFonts w:ascii="Courier New" w:hAnsi="Courier New" w:cs="Courier New"/>
          <w:rtl/>
        </w:rPr>
        <w:t xml:space="preserve"> شعرى من </w:t>
      </w:r>
      <w:del w:id="1333" w:author="Transkribus" w:date="2019-12-11T14:30:00Z">
        <w:r w:rsidRPr="009B6BCA">
          <w:rPr>
            <w:rFonts w:ascii="Courier New" w:hAnsi="Courier New" w:cs="Courier New"/>
            <w:rtl/>
          </w:rPr>
          <w:delText>يرثيكم بعدي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1334" w:author="Transkribus" w:date="2019-12-11T14:30:00Z">
        <w:r w:rsidRPr="00EE6742">
          <w:rPr>
            <w:rFonts w:ascii="Courier New" w:hAnsi="Courier New" w:cs="Courier New"/>
            <w:rtl/>
          </w:rPr>
          <w:t>يرقيكم بعدى</w:t>
        </w:r>
      </w:ins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>وانى لاختار الرجو</w:t>
          </w:r>
          <w:del w:id="133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ع</w:delText>
            </w:r>
          </w:del>
          <w:ins w:id="1336" w:author="Transkribus" w:date="2019-12-11T14:30:00Z">
            <w:r w:rsidRPr="00EE6742">
              <w:rPr>
                <w:rFonts w:ascii="Courier New" w:hAnsi="Courier New" w:cs="Courier New"/>
                <w:rtl/>
              </w:rPr>
              <w:t>م</w:t>
            </w:r>
          </w:ins>
          <w:r w:rsidRPr="00EE6742">
            <w:rPr>
              <w:rFonts w:ascii="Courier New" w:hAnsi="Courier New" w:cs="Courier New"/>
              <w:rtl/>
            </w:rPr>
            <w:t xml:space="preserve"> لو </w:t>
          </w:r>
          <w:del w:id="133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انني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ارد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1338" w:author="Transkribus" w:date="2019-12-11T14:30:00Z">
            <w:del w:id="1339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اسى * أرد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ولكن </w:t>
          </w:r>
          <w:del w:id="134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لا سبيل</w:delText>
            </w:r>
          </w:del>
          <w:ins w:id="1341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الاسيبل</w:t>
            </w:r>
          </w:ins>
          <w:r w:rsidRPr="00EE6742">
            <w:rPr>
              <w:rFonts w:ascii="Courier New" w:hAnsi="Courier New" w:cs="Courier New"/>
              <w:rtl/>
            </w:rPr>
            <w:t xml:space="preserve"> الى الرد</w:t>
          </w:r>
          <w:del w:id="1342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34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ولو كنت ادرى اننى غير راجع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>
                  <w:delText>‬</w:delText>
                </w:r>
                <w:r>
                  <w:delText>‬</w:delText>
                </w:r>
              </w:dir>
            </w:dir>
          </w:del>
          <w:ins w:id="1344" w:author="Transkribus" w:date="2019-12-11T14:30:00Z">
            <w:del w:id="1345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ولوكتت أودى ايسى عير راجي * 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>لما ك</w:t>
          </w:r>
          <w:ins w:id="1346" w:author="Transkribus" w:date="2019-12-11T14:30:00Z">
            <w:r w:rsidRPr="00EE6742">
              <w:rPr>
                <w:rFonts w:ascii="Courier New" w:hAnsi="Courier New" w:cs="Courier New"/>
                <w:rtl/>
              </w:rPr>
              <w:t>ل</w:t>
            </w:r>
          </w:ins>
          <w:r w:rsidRPr="00EE6742">
            <w:rPr>
              <w:rFonts w:ascii="Courier New" w:hAnsi="Courier New" w:cs="Courier New"/>
              <w:rtl/>
            </w:rPr>
            <w:t xml:space="preserve">نت قد </w:t>
          </w:r>
          <w:del w:id="134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اسرعت سيرا</w:delText>
            </w:r>
          </w:del>
          <w:ins w:id="1348" w:author="Transkribus" w:date="2019-12-11T14:30:00Z">
            <w:r w:rsidRPr="00EE6742">
              <w:rPr>
                <w:rFonts w:ascii="Courier New" w:hAnsi="Courier New" w:cs="Courier New"/>
                <w:rtl/>
              </w:rPr>
              <w:t>أسرعب شير</w:t>
            </w:r>
          </w:ins>
          <w:r w:rsidRPr="00EE6742">
            <w:rPr>
              <w:rFonts w:ascii="Courier New" w:hAnsi="Courier New" w:cs="Courier New"/>
              <w:rtl/>
            </w:rPr>
            <w:t xml:space="preserve"> الى </w:t>
          </w:r>
          <w:del w:id="134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اللحد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350" w:author="Transkribus" w:date="2019-12-11T14:30:00Z">
            <w:r w:rsidRPr="00EE6742">
              <w:rPr>
                <w:rFonts w:ascii="Courier New" w:hAnsi="Courier New" w:cs="Courier New"/>
                <w:rtl/>
              </w:rPr>
              <w:t>النجد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35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الا هل</w:delText>
            </w:r>
          </w:del>
          <w:ins w:id="1352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الاهل</w:t>
            </w:r>
          </w:ins>
          <w:r w:rsidRPr="00EE6742">
            <w:rPr>
              <w:rFonts w:ascii="Courier New" w:hAnsi="Courier New" w:cs="Courier New"/>
              <w:rtl/>
            </w:rPr>
            <w:t xml:space="preserve"> من الموت </w:t>
          </w:r>
          <w:del w:id="135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المفرق من بد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>
                  <w:delText>‬</w:delText>
                </w:r>
                <w:r>
                  <w:delText>‬</w:delText>
                </w:r>
              </w:dir>
            </w:dir>
          </w:del>
          <w:ins w:id="1354" w:author="Transkribus" w:date="2019-12-11T14:30:00Z">
            <w:del w:id="1355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المصرق منبد * 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وهل </w:t>
          </w:r>
          <w:del w:id="135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لزمان قد تسلف من رد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357" w:author="Transkribus" w:date="2019-12-11T14:30:00Z">
            <w:r w:rsidRPr="00EE6742">
              <w:rPr>
                <w:rFonts w:ascii="Courier New" w:hAnsi="Courier New" w:cs="Courier New"/>
                <w:rtl/>
              </w:rPr>
              <w:t>لرزمان قسد ثسلف مسنزد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35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مضى</w:delText>
            </w:r>
          </w:del>
          <w:ins w:id="1359" w:author="Transkribus" w:date="2019-12-11T14:30:00Z">
            <w:r w:rsidRPr="00EE6742">
              <w:rPr>
                <w:rFonts w:ascii="Courier New" w:hAnsi="Courier New" w:cs="Courier New"/>
                <w:rtl/>
              </w:rPr>
              <w:t>يصى</w:t>
            </w:r>
          </w:ins>
          <w:r w:rsidRPr="00EE6742">
            <w:rPr>
              <w:rFonts w:ascii="Courier New" w:hAnsi="Courier New" w:cs="Courier New"/>
              <w:rtl/>
            </w:rPr>
            <w:t xml:space="preserve"> الاهل </w:t>
          </w:r>
          <w:del w:id="136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والاحباب عنى</w:delText>
            </w:r>
          </w:del>
          <w:ins w:id="1361" w:author="Transkribus" w:date="2019-12-11T14:30:00Z">
            <w:r w:rsidRPr="00EE6742">
              <w:rPr>
                <w:rFonts w:ascii="Courier New" w:hAnsi="Courier New" w:cs="Courier New"/>
                <w:rtl/>
              </w:rPr>
              <w:t>والاجباب عبى</w:t>
            </w:r>
          </w:ins>
          <w:r w:rsidRPr="00EE6742">
            <w:rPr>
              <w:rFonts w:ascii="Courier New" w:hAnsi="Courier New" w:cs="Courier New"/>
              <w:rtl/>
            </w:rPr>
            <w:t xml:space="preserve"> وودعوا</w:t>
          </w:r>
          <w:del w:id="1362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 w:rsidRPr="00EE6742">
            <w:rPr>
              <w:rFonts w:ascii="Courier New" w:hAnsi="Courier New" w:cs="Courier New"/>
              <w:rtl/>
            </w:rPr>
            <w:t xml:space="preserve"> *</w:t>
          </w:r>
          <w:del w:id="136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 </w:delText>
            </w:r>
            <w:dir w:val="rtl">
              <w:dir w:val="rtl">
                <w:r>
                  <w:delText>‬</w:delText>
                </w:r>
                <w:r>
                  <w:delText>‬</w:delText>
                </w:r>
                <w:r w:rsidRPr="00EE6742">
                  <w:rPr>
                    <w:rFonts w:ascii="Courier New" w:hAnsi="Courier New" w:cs="Courier New"/>
                    <w:rtl/>
                  </w:rPr>
                  <w:delText>و</w:delText>
                </w:r>
                <w:r w:rsidRPr="009B6BCA">
                  <w:rPr>
                    <w:rFonts w:ascii="Courier New" w:hAnsi="Courier New" w:cs="Courier New"/>
                    <w:rtl/>
                  </w:rPr>
                  <w:delText>غ</w:delText>
                </w:r>
              </w:dir>
            </w:dir>
          </w:del>
          <w:ins w:id="1364" w:author="Transkribus" w:date="2019-12-11T14:30:00Z">
            <w:r w:rsidRPr="00EE6742">
              <w:rPr>
                <w:rFonts w:ascii="Courier New" w:hAnsi="Courier New" w:cs="Courier New"/>
                <w:rtl/>
              </w:rPr>
              <w:t>ع</w:t>
            </w:r>
          </w:ins>
          <w:r w:rsidRPr="00EE6742">
            <w:rPr>
              <w:rFonts w:ascii="Courier New" w:hAnsi="Courier New" w:cs="Courier New"/>
              <w:rtl/>
            </w:rPr>
            <w:t xml:space="preserve">ودرت فى دهماء </w:t>
          </w:r>
          <w:del w:id="136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موحشة وحدي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366" w:author="Transkribus" w:date="2019-12-11T14:30:00Z">
            <w:r w:rsidRPr="00EE6742">
              <w:rPr>
                <w:rFonts w:ascii="Courier New" w:hAnsi="Courier New" w:cs="Courier New"/>
                <w:rtl/>
              </w:rPr>
              <w:t>موجسه وجدى</w:t>
            </w:r>
          </w:ins>
          <w:r>
            <w:t>‬</w:t>
          </w:r>
          <w:r>
            <w:t>‬</w:t>
          </w:r>
        </w:dir>
      </w:dir>
    </w:p>
    <w:p w:rsidR="00127DCD" w:rsidRPr="009B6BCA" w:rsidRDefault="00127DCD" w:rsidP="00127DCD">
      <w:pPr>
        <w:pStyle w:val="NurText"/>
        <w:bidi/>
        <w:rPr>
          <w:del w:id="1367" w:author="Transkribus" w:date="2019-12-11T14:30:00Z"/>
          <w:rFonts w:ascii="Courier New" w:hAnsi="Courier New" w:cs="Courier New"/>
        </w:rPr>
      </w:pPr>
      <w:dir w:val="rtl">
        <w:dir w:val="rtl">
          <w:del w:id="136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لبعض على بعض لديكم مزية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ولا يعرف المولى لدينا من العبد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127DCD" w:rsidRPr="009B6BCA" w:rsidRDefault="00127DCD" w:rsidP="00127DCD">
      <w:pPr>
        <w:pStyle w:val="NurText"/>
        <w:bidi/>
        <w:rPr>
          <w:del w:id="1369" w:author="Transkribus" w:date="2019-12-11T14:30:00Z"/>
          <w:rFonts w:ascii="Courier New" w:hAnsi="Courier New" w:cs="Courier New"/>
        </w:rPr>
      </w:pPr>
      <w:dir w:val="rtl">
        <w:dir w:val="rtl">
          <w:del w:id="137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لئن كنت قد افرحتكم بمنيتي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وسركم موتى وانسكم فقدي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127DCD" w:rsidRPr="00EE6742" w:rsidRDefault="00127DCD" w:rsidP="00127DCD">
      <w:pPr>
        <w:pStyle w:val="NurText"/>
        <w:bidi/>
        <w:rPr>
          <w:ins w:id="1371" w:author="Transkribus" w:date="2019-12-11T14:30:00Z"/>
          <w:del w:id="1372" w:author="Transkribus" w:date="2019-12-11T14:30:00Z"/>
          <w:rFonts w:ascii="Courier New" w:hAnsi="Courier New" w:cs="Courier New"/>
        </w:rPr>
      </w:pPr>
      <w:dir w:val="rtl">
        <w:dir w:val="rtl">
          <w:del w:id="137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فدقيوس</w:delText>
            </w:r>
          </w:del>
          <w:ins w:id="1374" w:author="Transkribus" w:date="2019-12-11T14:30:00Z">
            <w:r w:rsidRPr="00EE6742">
              <w:rPr>
                <w:rFonts w:ascii="Courier New" w:hAnsi="Courier New" w:cs="Courier New"/>
                <w:rtl/>
              </w:rPr>
              <w:t>ابقس عسلى بعس الد١م مربة * والامعرف الموفى لدنامن العبد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ins w:id="1375" w:author="Transkribus" w:date="2019-12-11T14:30:00Z"/>
          <w:rFonts w:ascii="Courier New" w:hAnsi="Courier New" w:cs="Courier New"/>
        </w:rPr>
      </w:pPr>
      <w:ins w:id="1376" w:author="Transkribus" w:date="2019-12-11T14:30:00Z">
        <w:r w:rsidRPr="00EE6742">
          <w:rPr>
            <w:rFonts w:ascii="Courier New" w:hAnsi="Courier New" w:cs="Courier New"/>
            <w:rtl/>
          </w:rPr>
          <w:t>استن كمتب عد أيرحتكم عمنى *٩ وصر كم موفى وأفسكم فقدى</w:t>
        </w:r>
      </w:ins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ins w:id="1377" w:author="Transkribus" w:date="2019-12-11T14:30:00Z">
        <w:r w:rsidRPr="00EE6742">
          <w:rPr>
            <w:rFonts w:ascii="Courier New" w:hAnsi="Courier New" w:cs="Courier New"/>
            <w:rtl/>
          </w:rPr>
          <w:t xml:space="preserve"> ندقيوس</w:t>
        </w:r>
      </w:ins>
      <w:r w:rsidRPr="00EE6742">
        <w:rPr>
          <w:rFonts w:ascii="Courier New" w:hAnsi="Courier New" w:cs="Courier New"/>
          <w:rtl/>
        </w:rPr>
        <w:t xml:space="preserve"> تلميذى عليكم </w:t>
      </w:r>
      <w:del w:id="1378" w:author="Transkribus" w:date="2019-12-11T14:30:00Z">
        <w:r w:rsidRPr="009B6BCA">
          <w:rPr>
            <w:rFonts w:ascii="Courier New" w:hAnsi="Courier New" w:cs="Courier New"/>
            <w:rtl/>
          </w:rPr>
          <w:delText>خليفتي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Pr="009B6BCA">
              <w:rPr>
                <w:rFonts w:ascii="Courier New" w:hAnsi="Courier New" w:cs="Courier New"/>
                <w:rtl/>
              </w:rPr>
              <w:delText xml:space="preserve">رضيت به </w:delText>
            </w:r>
            <w:r>
              <w:delText>‬</w:delText>
            </w:r>
            <w:r>
              <w:delText>‬</w:delText>
            </w:r>
          </w:dir>
        </w:dir>
      </w:del>
      <w:ins w:id="1379" w:author="Transkribus" w:date="2019-12-11T14:30:00Z">
        <w:del w:id="1380" w:author="Transkribus" w:date="2019-12-11T14:30:00Z">
          <w:r w:rsidRPr="00EE6742">
            <w:rPr>
              <w:rFonts w:ascii="Courier New" w:hAnsi="Courier New" w:cs="Courier New"/>
              <w:rtl/>
            </w:rPr>
            <w:delText xml:space="preserve">خليفى * ر شيب بة </w:delText>
          </w:r>
        </w:del>
      </w:ins>
      <w:r w:rsidRPr="00EE6742">
        <w:rPr>
          <w:rFonts w:ascii="Courier New" w:hAnsi="Courier New" w:cs="Courier New"/>
          <w:rtl/>
        </w:rPr>
        <w:t>فى الهزل بعدى وفى الجد</w:t>
      </w:r>
      <w:del w:id="1381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فها </w:t>
          </w:r>
          <w:del w:id="138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انا قد</w:delText>
            </w:r>
          </w:del>
          <w:ins w:id="1383" w:author="Transkribus" w:date="2019-12-11T14:30:00Z">
            <w:r w:rsidRPr="00EE6742">
              <w:rPr>
                <w:rFonts w:ascii="Courier New" w:hAnsi="Courier New" w:cs="Courier New"/>
                <w:rtl/>
              </w:rPr>
              <w:t>أنا فسد</w:t>
            </w:r>
          </w:ins>
          <w:r w:rsidRPr="00EE6742">
            <w:rPr>
              <w:rFonts w:ascii="Courier New" w:hAnsi="Courier New" w:cs="Courier New"/>
              <w:rtl/>
            </w:rPr>
            <w:t xml:space="preserve"> وليته الامر فاعلموا</w:t>
          </w:r>
          <w:del w:id="1384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وعما قليل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1385" w:author="Transkribus" w:date="2019-12-11T14:30:00Z">
            <w:del w:id="1386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 * وعثماقليسل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سوف </w:t>
          </w:r>
          <w:del w:id="138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اسكنه عندي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388" w:author="Transkribus" w:date="2019-12-11T14:30:00Z">
            <w:r w:rsidRPr="00EE6742">
              <w:rPr>
                <w:rFonts w:ascii="Courier New" w:hAnsi="Courier New" w:cs="Courier New"/>
                <w:rtl/>
              </w:rPr>
              <w:t>أسكنه عندى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38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ولا تقنطوا من رحمة</w:delText>
            </w:r>
          </w:del>
          <w:ins w:id="1390" w:author="Transkribus" w:date="2019-12-11T14:30:00Z">
            <w:r w:rsidRPr="00EE6742">
              <w:rPr>
                <w:rFonts w:ascii="Courier New" w:hAnsi="Courier New" w:cs="Courier New"/>
                <w:rtl/>
              </w:rPr>
              <w:t>ولاتعنطو امن رجمة</w:t>
            </w:r>
          </w:ins>
          <w:r w:rsidRPr="00EE6742">
            <w:rPr>
              <w:rFonts w:ascii="Courier New" w:hAnsi="Courier New" w:cs="Courier New"/>
              <w:rtl/>
            </w:rPr>
            <w:t xml:space="preserve"> الله </w:t>
          </w:r>
          <w:del w:id="139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بعد ذا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فليس لنا من رحمة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1392" w:author="Transkribus" w:date="2019-12-11T14:30:00Z">
            <w:del w:id="1393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بعدذا * قليس لنامن رجمة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الله </w:t>
          </w:r>
          <w:del w:id="139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من بد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395" w:author="Transkribus" w:date="2019-12-11T14:30:00Z">
            <w:r w:rsidRPr="00EE6742">
              <w:rPr>
                <w:rFonts w:ascii="Courier New" w:hAnsi="Courier New" w:cs="Courier New"/>
                <w:rtl/>
              </w:rPr>
              <w:t>مسن يد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39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ولابى</w:delText>
            </w:r>
          </w:del>
          <w:ins w:id="1397" w:author="Transkribus" w:date="2019-12-11T14:30:00Z">
            <w:r w:rsidRPr="00EE6742">
              <w:rPr>
                <w:rFonts w:ascii="Courier New" w:hAnsi="Courier New" w:cs="Courier New"/>
                <w:rtl/>
              </w:rPr>
              <w:t>والأب</w:t>
            </w:r>
          </w:ins>
          <w:r w:rsidRPr="00EE6742">
            <w:rPr>
              <w:rFonts w:ascii="Courier New" w:hAnsi="Courier New" w:cs="Courier New"/>
              <w:rtl/>
            </w:rPr>
            <w:t xml:space="preserve"> الحكم من الكتب ديوان </w:t>
          </w:r>
          <w:del w:id="139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شعره وسمى ديوانه</w:delText>
            </w:r>
          </w:del>
          <w:ins w:id="1399" w:author="Transkribus" w:date="2019-12-11T14:30:00Z">
            <w:r w:rsidRPr="00EE6742">
              <w:rPr>
                <w:rFonts w:ascii="Courier New" w:hAnsi="Courier New" w:cs="Courier New"/>
                <w:rtl/>
              </w:rPr>
              <w:t>شعر موسمى دواله</w:t>
            </w:r>
          </w:ins>
          <w:r w:rsidRPr="00EE6742">
            <w:rPr>
              <w:rFonts w:ascii="Courier New" w:hAnsi="Courier New" w:cs="Courier New"/>
              <w:rtl/>
            </w:rPr>
            <w:t xml:space="preserve"> هذا </w:t>
          </w:r>
          <w:del w:id="140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نهج الوضاعة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401" w:author="Transkribus" w:date="2019-12-11T14:30:00Z">
            <w:r w:rsidRPr="00EE6742">
              <w:rPr>
                <w:rFonts w:ascii="Courier New" w:hAnsi="Courier New" w:cs="Courier New"/>
                <w:rtl/>
              </w:rPr>
              <w:t>سسحم الوشاعة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40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</w:delText>
            </w:r>
          </w:del>
          <w:ins w:id="1403" w:author="Transkribus" w:date="2019-12-11T14:30:00Z">
            <w:r w:rsidRPr="00EE6742">
              <w:rPr>
                <w:rFonts w:ascii="Courier New" w:hAnsi="Courier New" w:cs="Courier New"/>
                <w:rtl/>
              </w:rPr>
              <w:t>أ</w:t>
            </w:r>
          </w:ins>
          <w:r w:rsidRPr="00EE6742">
            <w:rPr>
              <w:rFonts w:ascii="Courier New" w:hAnsi="Courier New" w:cs="Courier New"/>
              <w:rtl/>
            </w:rPr>
            <w:t>بو المجد</w:t>
          </w:r>
          <w:del w:id="140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 بن ابى الحكم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ins w:id="1405" w:author="Transkribus" w:date="2019-12-11T14:30:00Z"/>
          <w:rFonts w:ascii="Courier New" w:hAnsi="Courier New" w:cs="Courier New"/>
        </w:rPr>
      </w:pPr>
      <w:dir w:val="rtl">
        <w:dir w:val="rtl">
          <w:ins w:id="1406" w:author="Transkribus" w:date="2019-12-11T14:30:00Z">
            <w:r w:rsidRPr="00EE6742">
              <w:rPr>
                <w:rFonts w:ascii="Courier New" w:hAnsi="Courier New" w:cs="Courier New"/>
                <w:rtl/>
              </w:rPr>
              <w:t>*(أبو المجدبن أبى الحكما*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ins w:id="1407" w:author="Transkribus" w:date="2019-12-11T14:30:00Z"/>
          <w:rFonts w:ascii="Courier New" w:hAnsi="Courier New" w:cs="Courier New"/>
        </w:rPr>
      </w:pPr>
      <w:ins w:id="1408" w:author="Transkribus" w:date="2019-12-11T14:30:00Z">
        <w:r w:rsidRPr="00EE6742">
          <w:rPr>
            <w:rFonts w:ascii="Courier New" w:hAnsi="Courier New" w:cs="Courier New"/>
            <w:rtl/>
          </w:rPr>
          <w:t xml:space="preserve"> </w:t>
        </w:r>
      </w:ins>
      <w:r w:rsidRPr="00EE6742">
        <w:rPr>
          <w:rFonts w:ascii="Courier New" w:hAnsi="Courier New" w:cs="Courier New"/>
          <w:rtl/>
        </w:rPr>
        <w:t xml:space="preserve">هو </w:t>
      </w:r>
      <w:del w:id="1409" w:author="Transkribus" w:date="2019-12-11T14:30:00Z">
        <w:r w:rsidRPr="009B6BCA">
          <w:rPr>
            <w:rFonts w:ascii="Courier New" w:hAnsi="Courier New" w:cs="Courier New"/>
            <w:rtl/>
          </w:rPr>
          <w:delText>ا</w:delText>
        </w:r>
      </w:del>
      <w:ins w:id="1410" w:author="Transkribus" w:date="2019-12-11T14:30:00Z">
        <w:r w:rsidRPr="00EE6742">
          <w:rPr>
            <w:rFonts w:ascii="Courier New" w:hAnsi="Courier New" w:cs="Courier New"/>
            <w:rtl/>
          </w:rPr>
          <w:t>أ</w:t>
        </w:r>
      </w:ins>
      <w:r w:rsidRPr="00EE6742">
        <w:rPr>
          <w:rFonts w:ascii="Courier New" w:hAnsi="Courier New" w:cs="Courier New"/>
          <w:rtl/>
        </w:rPr>
        <w:t xml:space="preserve">فضل الدولة </w:t>
      </w:r>
      <w:del w:id="1411" w:author="Transkribus" w:date="2019-12-11T14:30:00Z">
        <w:r w:rsidRPr="009B6BCA">
          <w:rPr>
            <w:rFonts w:ascii="Courier New" w:hAnsi="Courier New" w:cs="Courier New"/>
            <w:rtl/>
          </w:rPr>
          <w:delText xml:space="preserve">ابو المجد محمد </w:delText>
        </w:r>
      </w:del>
      <w:ins w:id="1412" w:author="Transkribus" w:date="2019-12-11T14:30:00Z">
        <w:r w:rsidRPr="00EE6742">
          <w:rPr>
            <w:rFonts w:ascii="Courier New" w:hAnsi="Courier New" w:cs="Courier New"/>
            <w:rtl/>
          </w:rPr>
          <w:t xml:space="preserve">أبو المجدمحمد </w:t>
        </w:r>
      </w:ins>
      <w:r w:rsidRPr="00EE6742">
        <w:rPr>
          <w:rFonts w:ascii="Courier New" w:hAnsi="Courier New" w:cs="Courier New"/>
          <w:rtl/>
        </w:rPr>
        <w:t xml:space="preserve">بن </w:t>
      </w:r>
      <w:del w:id="1413" w:author="Transkribus" w:date="2019-12-11T14:30:00Z">
        <w:r w:rsidRPr="009B6BCA">
          <w:rPr>
            <w:rFonts w:ascii="Courier New" w:hAnsi="Courier New" w:cs="Courier New"/>
            <w:rtl/>
          </w:rPr>
          <w:delText>ا</w:delText>
        </w:r>
      </w:del>
      <w:ins w:id="1414" w:author="Transkribus" w:date="2019-12-11T14:30:00Z">
        <w:r w:rsidRPr="00EE6742">
          <w:rPr>
            <w:rFonts w:ascii="Courier New" w:hAnsi="Courier New" w:cs="Courier New"/>
            <w:rtl/>
          </w:rPr>
          <w:t>أ</w:t>
        </w:r>
      </w:ins>
      <w:r w:rsidRPr="00EE6742">
        <w:rPr>
          <w:rFonts w:ascii="Courier New" w:hAnsi="Courier New" w:cs="Courier New"/>
          <w:rtl/>
        </w:rPr>
        <w:t>بى الحكم عب</w:t>
      </w:r>
      <w:del w:id="1415" w:author="Transkribus" w:date="2019-12-11T14:30:00Z">
        <w:r w:rsidRPr="009B6BCA">
          <w:rPr>
            <w:rFonts w:ascii="Courier New" w:hAnsi="Courier New" w:cs="Courier New"/>
            <w:rtl/>
          </w:rPr>
          <w:delText>ي</w:delText>
        </w:r>
      </w:del>
      <w:ins w:id="1416" w:author="Transkribus" w:date="2019-12-11T14:30:00Z">
        <w:r w:rsidRPr="00EE6742">
          <w:rPr>
            <w:rFonts w:ascii="Courier New" w:hAnsi="Courier New" w:cs="Courier New"/>
            <w:rtl/>
          </w:rPr>
          <w:t>ب</w:t>
        </w:r>
      </w:ins>
      <w:r w:rsidRPr="00EE6742">
        <w:rPr>
          <w:rFonts w:ascii="Courier New" w:hAnsi="Courier New" w:cs="Courier New"/>
          <w:rtl/>
        </w:rPr>
        <w:t xml:space="preserve">د الله بن </w:t>
      </w:r>
      <w:del w:id="1417" w:author="Transkribus" w:date="2019-12-11T14:30:00Z">
        <w:r w:rsidRPr="009B6BCA">
          <w:rPr>
            <w:rFonts w:ascii="Courier New" w:hAnsi="Courier New" w:cs="Courier New"/>
            <w:rtl/>
          </w:rPr>
          <w:delText>المظفر بن</w:delText>
        </w:r>
      </w:del>
      <w:ins w:id="1418" w:author="Transkribus" w:date="2019-12-11T14:30:00Z">
        <w:r w:rsidRPr="00EE6742">
          <w:rPr>
            <w:rFonts w:ascii="Courier New" w:hAnsi="Courier New" w:cs="Courier New"/>
            <w:rtl/>
          </w:rPr>
          <w:t>الطفر</w:t>
        </w:r>
      </w:ins>
    </w:p>
    <w:p w:rsidR="00127DCD" w:rsidRPr="00EE6742" w:rsidRDefault="00127DCD" w:rsidP="00127DCD">
      <w:pPr>
        <w:pStyle w:val="NurText"/>
        <w:bidi/>
        <w:rPr>
          <w:ins w:id="1419" w:author="Transkribus" w:date="2019-12-11T14:30:00Z"/>
          <w:rFonts w:ascii="Courier New" w:hAnsi="Courier New" w:cs="Courier New"/>
        </w:rPr>
      </w:pPr>
      <w:ins w:id="1420" w:author="Transkribus" w:date="2019-12-11T14:30:00Z">
        <w:r w:rsidRPr="00EE6742">
          <w:rPr>
            <w:rFonts w:ascii="Courier New" w:hAnsi="Courier New" w:cs="Courier New"/>
            <w:rtl/>
          </w:rPr>
          <w:t>ابن</w:t>
        </w:r>
      </w:ins>
      <w:r w:rsidRPr="00EE6742">
        <w:rPr>
          <w:rFonts w:ascii="Courier New" w:hAnsi="Courier New" w:cs="Courier New"/>
          <w:rtl/>
        </w:rPr>
        <w:t xml:space="preserve"> عبد الله البا</w:t>
      </w:r>
      <w:del w:id="1421" w:author="Transkribus" w:date="2019-12-11T14:30:00Z">
        <w:r w:rsidRPr="009B6BCA">
          <w:rPr>
            <w:rFonts w:ascii="Courier New" w:hAnsi="Courier New" w:cs="Courier New"/>
            <w:rtl/>
          </w:rPr>
          <w:delText>ه</w:delText>
        </w:r>
      </w:del>
      <w:ins w:id="1422" w:author="Transkribus" w:date="2019-12-11T14:30:00Z">
        <w:r w:rsidRPr="00EE6742">
          <w:rPr>
            <w:rFonts w:ascii="Courier New" w:hAnsi="Courier New" w:cs="Courier New"/>
            <w:rtl/>
          </w:rPr>
          <w:t>ع</w:t>
        </w:r>
      </w:ins>
      <w:r w:rsidRPr="00EE6742">
        <w:rPr>
          <w:rFonts w:ascii="Courier New" w:hAnsi="Courier New" w:cs="Courier New"/>
          <w:rtl/>
        </w:rPr>
        <w:t xml:space="preserve">لى من الحكماء </w:t>
      </w:r>
      <w:del w:id="1423" w:author="Transkribus" w:date="2019-12-11T14:30:00Z">
        <w:r w:rsidRPr="009B6BCA">
          <w:rPr>
            <w:rFonts w:ascii="Courier New" w:hAnsi="Courier New" w:cs="Courier New"/>
            <w:rtl/>
          </w:rPr>
          <w:delText xml:space="preserve">المشهورين والعلماء المذكورين </w:delText>
        </w:r>
      </w:del>
      <w:ins w:id="1424" w:author="Transkribus" w:date="2019-12-11T14:30:00Z">
        <w:r w:rsidRPr="00EE6742">
          <w:rPr>
            <w:rFonts w:ascii="Courier New" w:hAnsi="Courier New" w:cs="Courier New"/>
            <w:rtl/>
          </w:rPr>
          <w:t xml:space="preserve">المشهور بن والعلاء المذ كور بن </w:t>
        </w:r>
      </w:ins>
      <w:r w:rsidRPr="00EE6742">
        <w:rPr>
          <w:rFonts w:ascii="Courier New" w:hAnsi="Courier New" w:cs="Courier New"/>
          <w:rtl/>
        </w:rPr>
        <w:t>والافاضل فى الصناعة</w:t>
      </w:r>
      <w:del w:id="1425" w:author="Transkribus" w:date="2019-12-11T14:30:00Z">
        <w:r w:rsidRPr="009B6BCA">
          <w:rPr>
            <w:rFonts w:ascii="Courier New" w:hAnsi="Courier New" w:cs="Courier New"/>
            <w:rtl/>
          </w:rPr>
          <w:delText xml:space="preserve"> الطبية والاماثل فى</w:delText>
        </w:r>
      </w:del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ins w:id="1426" w:author="Transkribus" w:date="2019-12-11T14:30:00Z">
        <w:r w:rsidRPr="00EE6742">
          <w:rPr>
            <w:rFonts w:ascii="Courier New" w:hAnsi="Courier New" w:cs="Courier New"/>
            <w:rtl/>
          </w:rPr>
          <w:t>الطببة والاماتلبى</w:t>
        </w:r>
      </w:ins>
      <w:r w:rsidRPr="00EE6742">
        <w:rPr>
          <w:rFonts w:ascii="Courier New" w:hAnsi="Courier New" w:cs="Courier New"/>
          <w:rtl/>
        </w:rPr>
        <w:t xml:space="preserve"> علم الهندسة والنجوم وكان </w:t>
      </w:r>
      <w:del w:id="1427" w:author="Transkribus" w:date="2019-12-11T14:30:00Z">
        <w:r w:rsidRPr="009B6BCA">
          <w:rPr>
            <w:rFonts w:ascii="Courier New" w:hAnsi="Courier New" w:cs="Courier New"/>
            <w:rtl/>
          </w:rPr>
          <w:delText>يعرف الموسيقى ويلعب</w:delText>
        </w:r>
      </w:del>
      <w:ins w:id="1428" w:author="Transkribus" w:date="2019-12-11T14:30:00Z">
        <w:r w:rsidRPr="00EE6742">
          <w:rPr>
            <w:rFonts w:ascii="Courier New" w:hAnsi="Courier New" w:cs="Courier New"/>
            <w:rtl/>
          </w:rPr>
          <w:t>ععرف الموسيفى ويكعف</w:t>
        </w:r>
      </w:ins>
      <w:r w:rsidRPr="00EE6742">
        <w:rPr>
          <w:rFonts w:ascii="Courier New" w:hAnsi="Courier New" w:cs="Courier New"/>
          <w:rtl/>
        </w:rPr>
        <w:t xml:space="preserve"> بالعود و</w:t>
      </w:r>
      <w:del w:id="1429" w:author="Transkribus" w:date="2019-12-11T14:30:00Z">
        <w:r w:rsidRPr="009B6BCA">
          <w:rPr>
            <w:rFonts w:ascii="Courier New" w:hAnsi="Courier New" w:cs="Courier New"/>
            <w:rtl/>
          </w:rPr>
          <w:delText>ي</w:delText>
        </w:r>
      </w:del>
      <w:ins w:id="1430" w:author="Transkribus" w:date="2019-12-11T14:30:00Z">
        <w:r w:rsidRPr="00EE6742">
          <w:rPr>
            <w:rFonts w:ascii="Courier New" w:hAnsi="Courier New" w:cs="Courier New"/>
            <w:rtl/>
          </w:rPr>
          <w:t>م</w:t>
        </w:r>
      </w:ins>
      <w:r w:rsidRPr="00EE6742">
        <w:rPr>
          <w:rFonts w:ascii="Courier New" w:hAnsi="Courier New" w:cs="Courier New"/>
          <w:rtl/>
        </w:rPr>
        <w:t>جي</w:t>
      </w:r>
      <w:ins w:id="1431" w:author="Transkribus" w:date="2019-12-11T14:30:00Z">
        <w:r w:rsidRPr="00EE6742">
          <w:rPr>
            <w:rFonts w:ascii="Courier New" w:hAnsi="Courier New" w:cs="Courier New"/>
            <w:rtl/>
          </w:rPr>
          <w:t>س</w:t>
        </w:r>
      </w:ins>
      <w:r w:rsidRPr="00EE6742">
        <w:rPr>
          <w:rFonts w:ascii="Courier New" w:hAnsi="Courier New" w:cs="Courier New"/>
          <w:rtl/>
        </w:rPr>
        <w:t>د</w:t>
      </w:r>
    </w:p>
    <w:p w:rsidR="00127DCD" w:rsidRPr="00EE6742" w:rsidRDefault="00127DCD" w:rsidP="00127DCD">
      <w:pPr>
        <w:pStyle w:val="NurText"/>
        <w:bidi/>
        <w:rPr>
          <w:ins w:id="1432" w:author="Transkribus" w:date="2019-12-11T14:30:00Z"/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الغناء </w:t>
      </w:r>
      <w:del w:id="1433" w:author="Transkribus" w:date="2019-12-11T14:30:00Z">
        <w:r w:rsidRPr="009B6BCA">
          <w:rPr>
            <w:rFonts w:ascii="Courier New" w:hAnsi="Courier New" w:cs="Courier New"/>
            <w:rtl/>
          </w:rPr>
          <w:delText>والايقاع والزمر وسائر</w:delText>
        </w:r>
      </w:del>
      <w:ins w:id="1434" w:author="Transkribus" w:date="2019-12-11T14:30:00Z">
        <w:r w:rsidRPr="00EE6742">
          <w:rPr>
            <w:rFonts w:ascii="Courier New" w:hAnsi="Courier New" w:cs="Courier New"/>
            <w:rtl/>
          </w:rPr>
          <w:t>والابقاح والامر وساتر</w:t>
        </w:r>
      </w:ins>
      <w:r w:rsidRPr="00EE6742">
        <w:rPr>
          <w:rFonts w:ascii="Courier New" w:hAnsi="Courier New" w:cs="Courier New"/>
          <w:rtl/>
        </w:rPr>
        <w:t xml:space="preserve"> الالات وعمل </w:t>
      </w:r>
      <w:del w:id="1435" w:author="Transkribus" w:date="2019-12-11T14:30:00Z">
        <w:r w:rsidRPr="009B6BCA">
          <w:rPr>
            <w:rFonts w:ascii="Courier New" w:hAnsi="Courier New" w:cs="Courier New"/>
            <w:rtl/>
          </w:rPr>
          <w:delText>ارغنا وبالغ</w:delText>
        </w:r>
      </w:del>
      <w:ins w:id="1436" w:author="Transkribus" w:date="2019-12-11T14:30:00Z">
        <w:r w:rsidRPr="00EE6742">
          <w:rPr>
            <w:rFonts w:ascii="Courier New" w:hAnsi="Courier New" w:cs="Courier New"/>
            <w:rtl/>
          </w:rPr>
          <w:t>أر عناو بالغ</w:t>
        </w:r>
      </w:ins>
      <w:r w:rsidRPr="00EE6742">
        <w:rPr>
          <w:rFonts w:ascii="Courier New" w:hAnsi="Courier New" w:cs="Courier New"/>
          <w:rtl/>
        </w:rPr>
        <w:t xml:space="preserve"> فى </w:t>
      </w:r>
      <w:del w:id="1437" w:author="Transkribus" w:date="2019-12-11T14:30:00Z">
        <w:r w:rsidRPr="009B6BCA">
          <w:rPr>
            <w:rFonts w:ascii="Courier New" w:hAnsi="Courier New" w:cs="Courier New"/>
            <w:rtl/>
          </w:rPr>
          <w:delText>اتقانه وكان اشتغاله</w:delText>
        </w:r>
      </w:del>
      <w:ins w:id="1438" w:author="Transkribus" w:date="2019-12-11T14:30:00Z">
        <w:r w:rsidRPr="00EE6742">
          <w:rPr>
            <w:rFonts w:ascii="Courier New" w:hAnsi="Courier New" w:cs="Courier New"/>
            <w:rtl/>
          </w:rPr>
          <w:t>الفانه وكمان اشتفالة</w:t>
        </w:r>
      </w:ins>
      <w:r w:rsidRPr="00EE6742">
        <w:rPr>
          <w:rFonts w:ascii="Courier New" w:hAnsi="Courier New" w:cs="Courier New"/>
          <w:rtl/>
        </w:rPr>
        <w:t xml:space="preserve"> على والد</w:t>
      </w:r>
      <w:del w:id="1439" w:author="Transkribus" w:date="2019-12-11T14:30:00Z">
        <w:r w:rsidRPr="009B6BCA">
          <w:rPr>
            <w:rFonts w:ascii="Courier New" w:hAnsi="Courier New" w:cs="Courier New"/>
            <w:rtl/>
          </w:rPr>
          <w:delText xml:space="preserve">ه </w:delText>
        </w:r>
      </w:del>
      <w:ins w:id="1440" w:author="Transkribus" w:date="2019-12-11T14:30:00Z">
        <w:r w:rsidRPr="00EE6742">
          <w:rPr>
            <w:rFonts w:ascii="Courier New" w:hAnsi="Courier New" w:cs="Courier New"/>
            <w:rtl/>
          </w:rPr>
          <w:t>ي</w:t>
        </w:r>
      </w:ins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وعلى </w:t>
      </w:r>
      <w:del w:id="1441" w:author="Transkribus" w:date="2019-12-11T14:30:00Z">
        <w:r w:rsidRPr="009B6BCA">
          <w:rPr>
            <w:rFonts w:ascii="Courier New" w:hAnsi="Courier New" w:cs="Courier New"/>
            <w:rtl/>
          </w:rPr>
          <w:delText>غيره بصناعة</w:delText>
        </w:r>
      </w:del>
      <w:ins w:id="1442" w:author="Transkribus" w:date="2019-12-11T14:30:00Z">
        <w:r w:rsidRPr="00EE6742">
          <w:rPr>
            <w:rFonts w:ascii="Courier New" w:hAnsi="Courier New" w:cs="Courier New"/>
            <w:rtl/>
          </w:rPr>
          <w:t>عيرة بصناهة</w:t>
        </w:r>
      </w:ins>
      <w:r w:rsidRPr="00EE6742">
        <w:rPr>
          <w:rFonts w:ascii="Courier New" w:hAnsi="Courier New" w:cs="Courier New"/>
          <w:rtl/>
        </w:rPr>
        <w:t xml:space="preserve"> الطب و</w:t>
      </w:r>
      <w:del w:id="1443" w:author="Transkribus" w:date="2019-12-11T14:30:00Z">
        <w:r w:rsidRPr="009B6BCA">
          <w:rPr>
            <w:rFonts w:ascii="Courier New" w:hAnsi="Courier New" w:cs="Courier New"/>
            <w:rtl/>
          </w:rPr>
          <w:delText>ت</w:delText>
        </w:r>
      </w:del>
      <w:ins w:id="1444" w:author="Transkribus" w:date="2019-12-11T14:30:00Z">
        <w:r w:rsidRPr="00EE6742">
          <w:rPr>
            <w:rFonts w:ascii="Courier New" w:hAnsi="Courier New" w:cs="Courier New"/>
            <w:rtl/>
          </w:rPr>
          <w:t>غ</w:t>
        </w:r>
      </w:ins>
      <w:r w:rsidRPr="00EE6742">
        <w:rPr>
          <w:rFonts w:ascii="Courier New" w:hAnsi="Courier New" w:cs="Courier New"/>
          <w:rtl/>
        </w:rPr>
        <w:t>مي</w:t>
      </w:r>
      <w:del w:id="1445" w:author="Transkribus" w:date="2019-12-11T14:30:00Z">
        <w:r w:rsidRPr="009B6BCA">
          <w:rPr>
            <w:rFonts w:ascii="Courier New" w:hAnsi="Courier New" w:cs="Courier New"/>
            <w:rtl/>
          </w:rPr>
          <w:delText>ز</w:delText>
        </w:r>
      </w:del>
      <w:ins w:id="1446" w:author="Transkribus" w:date="2019-12-11T14:30:00Z">
        <w:r w:rsidRPr="00EE6742">
          <w:rPr>
            <w:rFonts w:ascii="Courier New" w:hAnsi="Courier New" w:cs="Courier New"/>
            <w:rtl/>
          </w:rPr>
          <w:t>ر</w:t>
        </w:r>
      </w:ins>
      <w:r w:rsidRPr="00EE6742">
        <w:rPr>
          <w:rFonts w:ascii="Courier New" w:hAnsi="Courier New" w:cs="Courier New"/>
          <w:rtl/>
        </w:rPr>
        <w:t xml:space="preserve"> فى علمها وعملها </w:t>
      </w:r>
      <w:del w:id="1447" w:author="Transkribus" w:date="2019-12-11T14:30:00Z">
        <w:r w:rsidRPr="009B6BCA">
          <w:rPr>
            <w:rFonts w:ascii="Courier New" w:hAnsi="Courier New" w:cs="Courier New"/>
            <w:rtl/>
          </w:rPr>
          <w:delText>وصار</w:delText>
        </w:r>
      </w:del>
      <w:ins w:id="1448" w:author="Transkribus" w:date="2019-12-11T14:30:00Z">
        <w:r w:rsidRPr="00EE6742">
          <w:rPr>
            <w:rFonts w:ascii="Courier New" w:hAnsi="Courier New" w:cs="Courier New"/>
            <w:rtl/>
          </w:rPr>
          <w:t>وصارمن الاكار</w:t>
        </w:r>
      </w:ins>
      <w:r w:rsidRPr="00EE6742">
        <w:rPr>
          <w:rFonts w:ascii="Courier New" w:hAnsi="Courier New" w:cs="Courier New"/>
          <w:rtl/>
        </w:rPr>
        <w:t xml:space="preserve"> من </w:t>
      </w:r>
      <w:del w:id="1449" w:author="Transkribus" w:date="2019-12-11T14:30:00Z">
        <w:r w:rsidRPr="009B6BCA">
          <w:rPr>
            <w:rFonts w:ascii="Courier New" w:hAnsi="Courier New" w:cs="Courier New"/>
            <w:rtl/>
          </w:rPr>
          <w:delText>الاكابر من اهلها</w:delText>
        </w:r>
      </w:del>
      <w:ins w:id="1450" w:author="Transkribus" w:date="2019-12-11T14:30:00Z">
        <w:r w:rsidRPr="00EE6742">
          <w:rPr>
            <w:rFonts w:ascii="Courier New" w:hAnsi="Courier New" w:cs="Courier New"/>
            <w:rtl/>
          </w:rPr>
          <w:t>أملها</w:t>
        </w:r>
      </w:ins>
      <w:r w:rsidRPr="00EE6742">
        <w:rPr>
          <w:rFonts w:ascii="Courier New" w:hAnsi="Courier New" w:cs="Courier New"/>
          <w:rtl/>
        </w:rPr>
        <w:t xml:space="preserve"> وكان فى دولة</w:t>
      </w: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>الس</w:t>
      </w:r>
      <w:del w:id="1451" w:author="Transkribus" w:date="2019-12-11T14:30:00Z">
        <w:r w:rsidRPr="009B6BCA">
          <w:rPr>
            <w:rFonts w:ascii="Courier New" w:hAnsi="Courier New" w:cs="Courier New"/>
            <w:rtl/>
          </w:rPr>
          <w:delText>ل</w:delText>
        </w:r>
      </w:del>
      <w:ins w:id="1452" w:author="Transkribus" w:date="2019-12-11T14:30:00Z">
        <w:r w:rsidRPr="00EE6742">
          <w:rPr>
            <w:rFonts w:ascii="Courier New" w:hAnsi="Courier New" w:cs="Courier New"/>
            <w:rtl/>
          </w:rPr>
          <w:t>ا</w:t>
        </w:r>
      </w:ins>
      <w:r w:rsidRPr="00EE6742">
        <w:rPr>
          <w:rFonts w:ascii="Courier New" w:hAnsi="Courier New" w:cs="Courier New"/>
          <w:rtl/>
        </w:rPr>
        <w:t xml:space="preserve">طان الملك العادل </w:t>
      </w:r>
      <w:del w:id="1453" w:author="Transkribus" w:date="2019-12-11T14:30:00Z">
        <w:r w:rsidRPr="009B6BCA">
          <w:rPr>
            <w:rFonts w:ascii="Courier New" w:hAnsi="Courier New" w:cs="Courier New"/>
            <w:rtl/>
          </w:rPr>
          <w:delText>نور الدين</w:delText>
        </w:r>
      </w:del>
      <w:ins w:id="1454" w:author="Transkribus" w:date="2019-12-11T14:30:00Z">
        <w:r w:rsidRPr="00EE6742">
          <w:rPr>
            <w:rFonts w:ascii="Courier New" w:hAnsi="Courier New" w:cs="Courier New"/>
            <w:rtl/>
          </w:rPr>
          <w:t>و زالدين</w:t>
        </w:r>
      </w:ins>
      <w:r w:rsidRPr="00EE6742">
        <w:rPr>
          <w:rFonts w:ascii="Courier New" w:hAnsi="Courier New" w:cs="Courier New"/>
          <w:rtl/>
        </w:rPr>
        <w:t xml:space="preserve"> محمود </w:t>
      </w:r>
      <w:del w:id="1455" w:author="Transkribus" w:date="2019-12-11T14:30:00Z">
        <w:r w:rsidRPr="009B6BCA">
          <w:rPr>
            <w:rFonts w:ascii="Courier New" w:hAnsi="Courier New" w:cs="Courier New"/>
            <w:rtl/>
          </w:rPr>
          <w:delText>بن زنكى رحمه</w:delText>
        </w:r>
      </w:del>
      <w:ins w:id="1456" w:author="Transkribus" w:date="2019-12-11T14:30:00Z">
        <w:r w:rsidRPr="00EE6742">
          <w:rPr>
            <w:rFonts w:ascii="Courier New" w:hAnsi="Courier New" w:cs="Courier New"/>
            <w:rtl/>
          </w:rPr>
          <w:t>ر ويكى رجمه</w:t>
        </w:r>
      </w:ins>
      <w:r w:rsidRPr="00EE6742">
        <w:rPr>
          <w:rFonts w:ascii="Courier New" w:hAnsi="Courier New" w:cs="Courier New"/>
          <w:rtl/>
        </w:rPr>
        <w:t xml:space="preserve"> الله وكان يرى له وي</w:t>
      </w:r>
      <w:del w:id="1457" w:author="Transkribus" w:date="2019-12-11T14:30:00Z">
        <w:r w:rsidRPr="009B6BCA">
          <w:rPr>
            <w:rFonts w:ascii="Courier New" w:hAnsi="Courier New" w:cs="Courier New"/>
            <w:rtl/>
          </w:rPr>
          <w:delText>حت</w:delText>
        </w:r>
      </w:del>
      <w:ins w:id="1458" w:author="Transkribus" w:date="2019-12-11T14:30:00Z">
        <w:r w:rsidRPr="00EE6742">
          <w:rPr>
            <w:rFonts w:ascii="Courier New" w:hAnsi="Courier New" w:cs="Courier New"/>
            <w:rtl/>
          </w:rPr>
          <w:t>جي</w:t>
        </w:r>
      </w:ins>
      <w:r w:rsidRPr="00EE6742">
        <w:rPr>
          <w:rFonts w:ascii="Courier New" w:hAnsi="Courier New" w:cs="Courier New"/>
          <w:rtl/>
        </w:rPr>
        <w:t>رم</w:t>
      </w:r>
      <w:del w:id="1459" w:author="Transkribus" w:date="2019-12-11T14:30:00Z">
        <w:r w:rsidRPr="009B6BCA">
          <w:rPr>
            <w:rFonts w:ascii="Courier New" w:hAnsi="Courier New" w:cs="Courier New"/>
            <w:rtl/>
          </w:rPr>
          <w:delText>ه</w:delText>
        </w:r>
      </w:del>
      <w:ins w:id="1460" w:author="Transkribus" w:date="2019-12-11T14:30:00Z">
        <w:r w:rsidRPr="00EE6742">
          <w:rPr>
            <w:rFonts w:ascii="Courier New" w:hAnsi="Courier New" w:cs="Courier New"/>
            <w:rtl/>
          </w:rPr>
          <w:t>ة</w:t>
        </w:r>
      </w:ins>
      <w:r w:rsidRPr="00EE6742">
        <w:rPr>
          <w:rFonts w:ascii="Courier New" w:hAnsi="Courier New" w:cs="Courier New"/>
          <w:rtl/>
        </w:rPr>
        <w:t xml:space="preserve"> ويعرف</w:t>
      </w:r>
    </w:p>
    <w:p w:rsidR="00127DCD" w:rsidRPr="009B6BCA" w:rsidRDefault="00127DCD" w:rsidP="00127DCD">
      <w:pPr>
        <w:pStyle w:val="NurText"/>
        <w:bidi/>
        <w:rPr>
          <w:del w:id="1461" w:author="Transkribus" w:date="2019-12-11T14:30:00Z"/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>مقدار عل</w:t>
      </w:r>
      <w:del w:id="1462" w:author="Transkribus" w:date="2019-12-11T14:30:00Z">
        <w:r w:rsidRPr="009B6BCA">
          <w:rPr>
            <w:rFonts w:ascii="Courier New" w:hAnsi="Courier New" w:cs="Courier New"/>
            <w:rtl/>
          </w:rPr>
          <w:delText>م</w:delText>
        </w:r>
      </w:del>
      <w:r w:rsidRPr="00EE6742">
        <w:rPr>
          <w:rFonts w:ascii="Courier New" w:hAnsi="Courier New" w:cs="Courier New"/>
          <w:rtl/>
        </w:rPr>
        <w:t>ه وفضله</w:t>
      </w:r>
      <w:del w:id="1463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127DCD" w:rsidRPr="00EE6742" w:rsidRDefault="00127DCD" w:rsidP="00127DCD">
      <w:pPr>
        <w:pStyle w:val="NurText"/>
        <w:bidi/>
        <w:rPr>
          <w:ins w:id="1464" w:author="Transkribus" w:date="2019-12-11T14:30:00Z"/>
          <w:rFonts w:ascii="Courier New" w:hAnsi="Courier New" w:cs="Courier New"/>
        </w:rPr>
      </w:pPr>
      <w:dir w:val="rtl">
        <w:dir w:val="rtl">
          <w:del w:id="146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ولما اناشا الملك</w:delText>
            </w:r>
          </w:del>
          <w:ins w:id="1466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 ولا أنشالملك</w:t>
            </w:r>
          </w:ins>
          <w:r w:rsidRPr="00EE6742">
            <w:rPr>
              <w:rFonts w:ascii="Courier New" w:hAnsi="Courier New" w:cs="Courier New"/>
              <w:rtl/>
            </w:rPr>
            <w:t xml:space="preserve"> العادل </w:t>
          </w:r>
          <w:del w:id="146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ن</w:delText>
            </w:r>
          </w:del>
          <w:r w:rsidRPr="00EE6742">
            <w:rPr>
              <w:rFonts w:ascii="Courier New" w:hAnsi="Courier New" w:cs="Courier New"/>
              <w:rtl/>
            </w:rPr>
            <w:t xml:space="preserve">ور الدين </w:t>
          </w:r>
          <w:del w:id="146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البيمارستان الكبير</w:delText>
            </w:r>
          </w:del>
          <w:ins w:id="1469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البمار ستان الكتبر</w:t>
            </w:r>
          </w:ins>
          <w:r w:rsidRPr="00EE6742">
            <w:rPr>
              <w:rFonts w:ascii="Courier New" w:hAnsi="Courier New" w:cs="Courier New"/>
              <w:rtl/>
            </w:rPr>
            <w:t xml:space="preserve"> جعل </w:t>
          </w:r>
          <w:del w:id="147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</w:delText>
            </w:r>
          </w:del>
          <w:ins w:id="1471" w:author="Transkribus" w:date="2019-12-11T14:30:00Z">
            <w:r w:rsidRPr="00EE6742">
              <w:rPr>
                <w:rFonts w:ascii="Courier New" w:hAnsi="Courier New" w:cs="Courier New"/>
                <w:rtl/>
              </w:rPr>
              <w:t>أ</w:t>
            </w:r>
          </w:ins>
          <w:r w:rsidRPr="00EE6742">
            <w:rPr>
              <w:rFonts w:ascii="Courier New" w:hAnsi="Courier New" w:cs="Courier New"/>
              <w:rtl/>
            </w:rPr>
            <w:t>مر الطب</w:t>
          </w:r>
          <w:r>
            <w:t>‬</w:t>
          </w:r>
          <w:r>
            <w:t>‬</w:t>
          </w:r>
        </w:dir>
      </w:dir>
    </w:p>
    <w:p w:rsidR="00127DCD" w:rsidRPr="009B6BCA" w:rsidRDefault="00127DCD" w:rsidP="00127DCD">
      <w:pPr>
        <w:pStyle w:val="NurText"/>
        <w:bidi/>
        <w:rPr>
          <w:del w:id="1472" w:author="Transkribus" w:date="2019-12-11T14:30:00Z"/>
          <w:rFonts w:ascii="Courier New" w:hAnsi="Courier New" w:cs="Courier New"/>
        </w:rPr>
      </w:pPr>
      <w:ins w:id="1473" w:author="Transkribus" w:date="2019-12-11T14:30:00Z">
        <w:r w:rsidRPr="00EE6742">
          <w:rPr>
            <w:rFonts w:ascii="Courier New" w:hAnsi="Courier New" w:cs="Courier New"/>
            <w:rtl/>
          </w:rPr>
          <w:t>البهفيه وأطلق لهجامكبة وجرابة وكان بثردد</w:t>
        </w:r>
      </w:ins>
      <w:r w:rsidRPr="00EE6742">
        <w:rPr>
          <w:rFonts w:ascii="Courier New" w:hAnsi="Courier New" w:cs="Courier New"/>
          <w:rtl/>
        </w:rPr>
        <w:t xml:space="preserve"> اليه </w:t>
      </w:r>
      <w:del w:id="1474" w:author="Transkribus" w:date="2019-12-11T14:30:00Z">
        <w:r w:rsidRPr="009B6BCA">
          <w:rPr>
            <w:rFonts w:ascii="Courier New" w:hAnsi="Courier New" w:cs="Courier New"/>
            <w:rtl/>
          </w:rPr>
          <w:delText>فيه واطلق له جامكية وجراية وكان يتردد اليه ويعالج</w:delText>
        </w:r>
      </w:del>
      <w:ins w:id="1475" w:author="Transkribus" w:date="2019-12-11T14:30:00Z">
        <w:r w:rsidRPr="00EE6742">
          <w:rPr>
            <w:rFonts w:ascii="Courier New" w:hAnsi="Courier New" w:cs="Courier New"/>
            <w:rtl/>
          </w:rPr>
          <w:t>ويعالح</w:t>
        </w:r>
      </w:ins>
      <w:r w:rsidRPr="00EE6742">
        <w:rPr>
          <w:rFonts w:ascii="Courier New" w:hAnsi="Courier New" w:cs="Courier New"/>
          <w:rtl/>
        </w:rPr>
        <w:t xml:space="preserve"> المرضى </w:t>
      </w:r>
      <w:del w:id="1476" w:author="Transkribus" w:date="2019-12-11T14:30:00Z">
        <w:r w:rsidRPr="009B6BCA">
          <w:rPr>
            <w:rFonts w:ascii="Courier New" w:hAnsi="Courier New" w:cs="Courier New"/>
            <w:rtl/>
          </w:rPr>
          <w:delText>فيه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47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وحدثنى</w:delText>
            </w:r>
          </w:del>
          <w:ins w:id="1478" w:author="Transkribus" w:date="2019-12-11T14:30:00Z">
            <w:r w:rsidRPr="00EE6742">
              <w:rPr>
                <w:rFonts w:ascii="Courier New" w:hAnsi="Courier New" w:cs="Courier New"/>
                <w:rtl/>
              </w:rPr>
              <w:t>به أو حديى أ</w:t>
            </w:r>
          </w:ins>
          <w:r w:rsidRPr="00EE6742">
            <w:rPr>
              <w:rFonts w:ascii="Courier New" w:hAnsi="Courier New" w:cs="Courier New"/>
              <w:rtl/>
            </w:rPr>
            <w:t xml:space="preserve"> شمس الدين</w:t>
          </w:r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 </w:t>
      </w:r>
      <w:del w:id="1479" w:author="Transkribus" w:date="2019-12-11T14:30:00Z">
        <w:r w:rsidRPr="009B6BCA">
          <w:rPr>
            <w:rFonts w:ascii="Courier New" w:hAnsi="Courier New" w:cs="Courier New"/>
            <w:rtl/>
          </w:rPr>
          <w:delText>ا</w:delText>
        </w:r>
      </w:del>
      <w:ins w:id="1480" w:author="Transkribus" w:date="2019-12-11T14:30:00Z">
        <w:r w:rsidRPr="00EE6742">
          <w:rPr>
            <w:rFonts w:ascii="Courier New" w:hAnsi="Courier New" w:cs="Courier New"/>
            <w:rtl/>
          </w:rPr>
          <w:t>أ</w:t>
        </w:r>
      </w:ins>
      <w:r w:rsidRPr="00EE6742">
        <w:rPr>
          <w:rFonts w:ascii="Courier New" w:hAnsi="Courier New" w:cs="Courier New"/>
          <w:rtl/>
        </w:rPr>
        <w:t xml:space="preserve">بو الفضل بن </w:t>
      </w:r>
      <w:del w:id="1481" w:author="Transkribus" w:date="2019-12-11T14:30:00Z">
        <w:r w:rsidRPr="009B6BCA">
          <w:rPr>
            <w:rFonts w:ascii="Courier New" w:hAnsi="Courier New" w:cs="Courier New"/>
            <w:rtl/>
          </w:rPr>
          <w:delText>ابى الفرج الكحال</w:delText>
        </w:r>
      </w:del>
      <w:ins w:id="1482" w:author="Transkribus" w:date="2019-12-11T14:30:00Z">
        <w:r w:rsidRPr="00EE6742">
          <w:rPr>
            <w:rFonts w:ascii="Courier New" w:hAnsi="Courier New" w:cs="Courier New"/>
            <w:rtl/>
          </w:rPr>
          <w:t>أبى الفرح الكال</w:t>
        </w:r>
      </w:ins>
      <w:r w:rsidRPr="00EE6742">
        <w:rPr>
          <w:rFonts w:ascii="Courier New" w:hAnsi="Courier New" w:cs="Courier New"/>
          <w:rtl/>
        </w:rPr>
        <w:t xml:space="preserve"> المعروف </w:t>
      </w:r>
      <w:del w:id="1483" w:author="Transkribus" w:date="2019-12-11T14:30:00Z">
        <w:r w:rsidRPr="009B6BCA">
          <w:rPr>
            <w:rFonts w:ascii="Courier New" w:hAnsi="Courier New" w:cs="Courier New"/>
            <w:rtl/>
          </w:rPr>
          <w:delText>بالمطواع رحمه</w:delText>
        </w:r>
      </w:del>
      <w:ins w:id="1484" w:author="Transkribus" w:date="2019-12-11T14:30:00Z">
        <w:r w:rsidRPr="00EE6742">
          <w:rPr>
            <w:rFonts w:ascii="Courier New" w:hAnsi="Courier New" w:cs="Courier New"/>
            <w:rtl/>
          </w:rPr>
          <w:t>بالمطوامح رجمة</w:t>
        </w:r>
      </w:ins>
      <w:r w:rsidRPr="00EE6742">
        <w:rPr>
          <w:rFonts w:ascii="Courier New" w:hAnsi="Courier New" w:cs="Courier New"/>
          <w:rtl/>
        </w:rPr>
        <w:t xml:space="preserve"> الله </w:t>
      </w:r>
      <w:del w:id="1485" w:author="Transkribus" w:date="2019-12-11T14:30:00Z">
        <w:r w:rsidRPr="009B6BCA">
          <w:rPr>
            <w:rFonts w:ascii="Courier New" w:hAnsi="Courier New" w:cs="Courier New"/>
            <w:rtl/>
          </w:rPr>
          <w:delText>انه شاهده</w:delText>
        </w:r>
      </w:del>
      <w:ins w:id="1486" w:author="Transkribus" w:date="2019-12-11T14:30:00Z">
        <w:r w:rsidRPr="00EE6742">
          <w:rPr>
            <w:rFonts w:ascii="Courier New" w:hAnsi="Courier New" w:cs="Courier New"/>
            <w:rtl/>
          </w:rPr>
          <w:t>الهشاهدة</w:t>
        </w:r>
      </w:ins>
      <w:r w:rsidRPr="00EE6742">
        <w:rPr>
          <w:rFonts w:ascii="Courier New" w:hAnsi="Courier New" w:cs="Courier New"/>
          <w:rtl/>
        </w:rPr>
        <w:t xml:space="preserve"> فى ال</w:t>
      </w:r>
      <w:del w:id="1487" w:author="Transkribus" w:date="2019-12-11T14:30:00Z">
        <w:r w:rsidRPr="009B6BCA">
          <w:rPr>
            <w:rFonts w:ascii="Courier New" w:hAnsi="Courier New" w:cs="Courier New"/>
            <w:rtl/>
          </w:rPr>
          <w:delText>بي</w:delText>
        </w:r>
      </w:del>
      <w:ins w:id="1488" w:author="Transkribus" w:date="2019-12-11T14:30:00Z">
        <w:r w:rsidRPr="00EE6742">
          <w:rPr>
            <w:rFonts w:ascii="Courier New" w:hAnsi="Courier New" w:cs="Courier New"/>
            <w:rtl/>
          </w:rPr>
          <w:t>س</w:t>
        </w:r>
      </w:ins>
      <w:r w:rsidRPr="00EE6742">
        <w:rPr>
          <w:rFonts w:ascii="Courier New" w:hAnsi="Courier New" w:cs="Courier New"/>
          <w:rtl/>
        </w:rPr>
        <w:t>مارستان</w:t>
      </w:r>
    </w:p>
    <w:p w:rsidR="00127DCD" w:rsidRPr="00EE6742" w:rsidRDefault="00127DCD" w:rsidP="00127DCD">
      <w:pPr>
        <w:pStyle w:val="NurText"/>
        <w:bidi/>
        <w:rPr>
          <w:ins w:id="1489" w:author="Transkribus" w:date="2019-12-11T14:30:00Z"/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>وان ابا الم</w:t>
      </w:r>
      <w:del w:id="1490" w:author="Transkribus" w:date="2019-12-11T14:30:00Z">
        <w:r w:rsidRPr="009B6BCA">
          <w:rPr>
            <w:rFonts w:ascii="Courier New" w:hAnsi="Courier New" w:cs="Courier New"/>
            <w:rtl/>
          </w:rPr>
          <w:delText>ج</w:delText>
        </w:r>
      </w:del>
      <w:ins w:id="1491" w:author="Transkribus" w:date="2019-12-11T14:30:00Z">
        <w:r w:rsidRPr="00EE6742">
          <w:rPr>
            <w:rFonts w:ascii="Courier New" w:hAnsi="Courier New" w:cs="Courier New"/>
            <w:rtl/>
          </w:rPr>
          <w:t>حم</w:t>
        </w:r>
      </w:ins>
      <w:r w:rsidRPr="00EE6742">
        <w:rPr>
          <w:rFonts w:ascii="Courier New" w:hAnsi="Courier New" w:cs="Courier New"/>
          <w:rtl/>
        </w:rPr>
        <w:t xml:space="preserve">د بن </w:t>
      </w:r>
      <w:del w:id="1492" w:author="Transkribus" w:date="2019-12-11T14:30:00Z">
        <w:r w:rsidRPr="009B6BCA">
          <w:rPr>
            <w:rFonts w:ascii="Courier New" w:hAnsi="Courier New" w:cs="Courier New"/>
            <w:rtl/>
          </w:rPr>
          <w:delText>ا</w:delText>
        </w:r>
      </w:del>
      <w:ins w:id="1493" w:author="Transkribus" w:date="2019-12-11T14:30:00Z">
        <w:r w:rsidRPr="00EE6742">
          <w:rPr>
            <w:rFonts w:ascii="Courier New" w:hAnsi="Courier New" w:cs="Courier New"/>
            <w:rtl/>
          </w:rPr>
          <w:t>أ</w:t>
        </w:r>
      </w:ins>
      <w:r w:rsidRPr="00EE6742">
        <w:rPr>
          <w:rFonts w:ascii="Courier New" w:hAnsi="Courier New" w:cs="Courier New"/>
          <w:rtl/>
        </w:rPr>
        <w:t xml:space="preserve">بى الحكم كان </w:t>
      </w:r>
      <w:del w:id="1494" w:author="Transkribus" w:date="2019-12-11T14:30:00Z">
        <w:r w:rsidRPr="009B6BCA">
          <w:rPr>
            <w:rFonts w:ascii="Courier New" w:hAnsi="Courier New" w:cs="Courier New"/>
            <w:rtl/>
          </w:rPr>
          <w:delText>ي</w:delText>
        </w:r>
      </w:del>
      <w:ins w:id="1495" w:author="Transkribus" w:date="2019-12-11T14:30:00Z">
        <w:r w:rsidRPr="00EE6742">
          <w:rPr>
            <w:rFonts w:ascii="Courier New" w:hAnsi="Courier New" w:cs="Courier New"/>
            <w:rtl/>
          </w:rPr>
          <w:t>ب</w:t>
        </w:r>
      </w:ins>
      <w:r w:rsidRPr="00EE6742">
        <w:rPr>
          <w:rFonts w:ascii="Courier New" w:hAnsi="Courier New" w:cs="Courier New"/>
          <w:rtl/>
        </w:rPr>
        <w:t xml:space="preserve">دور على المرضى به </w:t>
      </w:r>
      <w:del w:id="1496" w:author="Transkribus" w:date="2019-12-11T14:30:00Z">
        <w:r w:rsidRPr="009B6BCA">
          <w:rPr>
            <w:rFonts w:ascii="Courier New" w:hAnsi="Courier New" w:cs="Courier New"/>
            <w:rtl/>
          </w:rPr>
          <w:delText xml:space="preserve">ويتفقد احوالهم ويعتبر امورهم </w:delText>
        </w:r>
      </w:del>
      <w:ins w:id="1497" w:author="Transkribus" w:date="2019-12-11T14:30:00Z">
        <w:r w:rsidRPr="00EE6742">
          <w:rPr>
            <w:rFonts w:ascii="Courier New" w:hAnsi="Courier New" w:cs="Courier New"/>
            <w:rtl/>
          </w:rPr>
          <w:t>وبتفقد أحو الهم ويعنير أمورهم</w:t>
        </w:r>
      </w:ins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وبين </w:t>
      </w:r>
      <w:del w:id="1498" w:author="Transkribus" w:date="2019-12-11T14:30:00Z">
        <w:r w:rsidRPr="009B6BCA">
          <w:rPr>
            <w:rFonts w:ascii="Courier New" w:hAnsi="Courier New" w:cs="Courier New"/>
            <w:rtl/>
          </w:rPr>
          <w:delText>يديه المشارفون</w:delText>
        </w:r>
      </w:del>
      <w:ins w:id="1499" w:author="Transkribus" w:date="2019-12-11T14:30:00Z">
        <w:r w:rsidRPr="00EE6742">
          <w:rPr>
            <w:rFonts w:ascii="Courier New" w:hAnsi="Courier New" w:cs="Courier New"/>
            <w:rtl/>
          </w:rPr>
          <w:t>بديه الشارقون</w:t>
        </w:r>
      </w:ins>
      <w:r w:rsidRPr="00EE6742">
        <w:rPr>
          <w:rFonts w:ascii="Courier New" w:hAnsi="Courier New" w:cs="Courier New"/>
          <w:rtl/>
        </w:rPr>
        <w:t xml:space="preserve"> والقوام لخدمة المرضى فكان جميع </w:t>
      </w:r>
      <w:del w:id="1500" w:author="Transkribus" w:date="2019-12-11T14:30:00Z">
        <w:r w:rsidRPr="009B6BCA">
          <w:rPr>
            <w:rFonts w:ascii="Courier New" w:hAnsi="Courier New" w:cs="Courier New"/>
            <w:rtl/>
          </w:rPr>
          <w:delText>ما يكتبه</w:delText>
        </w:r>
      </w:del>
      <w:ins w:id="1501" w:author="Transkribus" w:date="2019-12-11T14:30:00Z">
        <w:r w:rsidRPr="00EE6742">
          <w:rPr>
            <w:rFonts w:ascii="Courier New" w:hAnsi="Courier New" w:cs="Courier New"/>
            <w:rtl/>
          </w:rPr>
          <w:t>مابكتبه</w:t>
        </w:r>
      </w:ins>
      <w:r w:rsidRPr="00EE6742">
        <w:rPr>
          <w:rFonts w:ascii="Courier New" w:hAnsi="Courier New" w:cs="Courier New"/>
          <w:rtl/>
        </w:rPr>
        <w:t xml:space="preserve"> لكل مر</w:t>
      </w:r>
      <w:del w:id="1502" w:author="Transkribus" w:date="2019-12-11T14:30:00Z">
        <w:r w:rsidRPr="009B6BCA">
          <w:rPr>
            <w:rFonts w:ascii="Courier New" w:hAnsi="Courier New" w:cs="Courier New"/>
            <w:rtl/>
          </w:rPr>
          <w:delText>يض</w:delText>
        </w:r>
      </w:del>
      <w:ins w:id="1503" w:author="Transkribus" w:date="2019-12-11T14:30:00Z">
        <w:r w:rsidRPr="00EE6742">
          <w:rPr>
            <w:rFonts w:ascii="Courier New" w:hAnsi="Courier New" w:cs="Courier New"/>
            <w:rtl/>
          </w:rPr>
          <w:t>س</w:t>
        </w:r>
      </w:ins>
      <w:r w:rsidRPr="00EE6742">
        <w:rPr>
          <w:rFonts w:ascii="Courier New" w:hAnsi="Courier New" w:cs="Courier New"/>
          <w:rtl/>
        </w:rPr>
        <w:t xml:space="preserve"> من</w:t>
      </w: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المداواة </w:t>
      </w:r>
      <w:del w:id="1504" w:author="Transkribus" w:date="2019-12-11T14:30:00Z">
        <w:r w:rsidRPr="009B6BCA">
          <w:rPr>
            <w:rFonts w:ascii="Courier New" w:hAnsi="Courier New" w:cs="Courier New"/>
            <w:rtl/>
          </w:rPr>
          <w:delText>والتدبير لا يؤخر عنه ولا يتوانى</w:delText>
        </w:r>
      </w:del>
      <w:ins w:id="1505" w:author="Transkribus" w:date="2019-12-11T14:30:00Z">
        <w:r w:rsidRPr="00EE6742">
          <w:rPr>
            <w:rFonts w:ascii="Courier New" w:hAnsi="Courier New" w:cs="Courier New"/>
            <w:rtl/>
          </w:rPr>
          <w:t>والثد يبرلابو خر عثه ولاشوانى</w:t>
        </w:r>
      </w:ins>
      <w:r w:rsidRPr="00EE6742">
        <w:rPr>
          <w:rFonts w:ascii="Courier New" w:hAnsi="Courier New" w:cs="Courier New"/>
          <w:rtl/>
        </w:rPr>
        <w:t xml:space="preserve"> فى ذلك قال وك</w:t>
      </w:r>
      <w:ins w:id="1506" w:author="Transkribus" w:date="2019-12-11T14:30:00Z">
        <w:r w:rsidRPr="00EE6742">
          <w:rPr>
            <w:rFonts w:ascii="Courier New" w:hAnsi="Courier New" w:cs="Courier New"/>
            <w:rtl/>
          </w:rPr>
          <w:t>م</w:t>
        </w:r>
      </w:ins>
      <w:r w:rsidRPr="00EE6742">
        <w:rPr>
          <w:rFonts w:ascii="Courier New" w:hAnsi="Courier New" w:cs="Courier New"/>
          <w:rtl/>
        </w:rPr>
        <w:t xml:space="preserve">ان بعد </w:t>
      </w:r>
      <w:del w:id="1507" w:author="Transkribus" w:date="2019-12-11T14:30:00Z">
        <w:r w:rsidRPr="009B6BCA">
          <w:rPr>
            <w:rFonts w:ascii="Courier New" w:hAnsi="Courier New" w:cs="Courier New"/>
            <w:rtl/>
          </w:rPr>
          <w:delText>ف</w:delText>
        </w:r>
      </w:del>
      <w:ins w:id="1508" w:author="Transkribus" w:date="2019-12-11T14:30:00Z">
        <w:r w:rsidRPr="00EE6742">
          <w:rPr>
            <w:rFonts w:ascii="Courier New" w:hAnsi="Courier New" w:cs="Courier New"/>
            <w:rtl/>
          </w:rPr>
          <w:t>ق</w:t>
        </w:r>
      </w:ins>
      <w:r w:rsidRPr="00EE6742">
        <w:rPr>
          <w:rFonts w:ascii="Courier New" w:hAnsi="Courier New" w:cs="Courier New"/>
          <w:rtl/>
        </w:rPr>
        <w:t>را</w:t>
      </w:r>
      <w:del w:id="1509" w:author="Transkribus" w:date="2019-12-11T14:30:00Z">
        <w:r w:rsidRPr="009B6BCA">
          <w:rPr>
            <w:rFonts w:ascii="Courier New" w:hAnsi="Courier New" w:cs="Courier New"/>
            <w:rtl/>
          </w:rPr>
          <w:delText>غ</w:delText>
        </w:r>
      </w:del>
      <w:ins w:id="1510" w:author="Transkribus" w:date="2019-12-11T14:30:00Z">
        <w:r w:rsidRPr="00EE6742">
          <w:rPr>
            <w:rFonts w:ascii="Courier New" w:hAnsi="Courier New" w:cs="Courier New"/>
            <w:rtl/>
          </w:rPr>
          <w:t>ع</w:t>
        </w:r>
      </w:ins>
      <w:r w:rsidRPr="00EE6742">
        <w:rPr>
          <w:rFonts w:ascii="Courier New" w:hAnsi="Courier New" w:cs="Courier New"/>
          <w:rtl/>
        </w:rPr>
        <w:t>ه من ذلك وطلو</w:t>
      </w:r>
      <w:del w:id="1511" w:author="Transkribus" w:date="2019-12-11T14:30:00Z">
        <w:r w:rsidRPr="009B6BCA">
          <w:rPr>
            <w:rFonts w:ascii="Courier New" w:hAnsi="Courier New" w:cs="Courier New"/>
            <w:rtl/>
          </w:rPr>
          <w:delText>عه</w:delText>
        </w:r>
      </w:del>
      <w:ins w:id="1512" w:author="Transkribus" w:date="2019-12-11T14:30:00Z">
        <w:r w:rsidRPr="00EE6742">
          <w:rPr>
            <w:rFonts w:ascii="Courier New" w:hAnsi="Courier New" w:cs="Courier New"/>
            <w:rtl/>
          </w:rPr>
          <w:t>ية</w:t>
        </w:r>
      </w:ins>
      <w:r w:rsidRPr="00EE6742">
        <w:rPr>
          <w:rFonts w:ascii="Courier New" w:hAnsi="Courier New" w:cs="Courier New"/>
          <w:rtl/>
        </w:rPr>
        <w:t xml:space="preserve"> الى</w:t>
      </w:r>
    </w:p>
    <w:p w:rsidR="00127DCD" w:rsidRPr="00EE6742" w:rsidRDefault="00127DCD" w:rsidP="00127DCD">
      <w:pPr>
        <w:pStyle w:val="NurText"/>
        <w:bidi/>
        <w:rPr>
          <w:ins w:id="1513" w:author="Transkribus" w:date="2019-12-11T14:30:00Z"/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>القلعة وافتقاد</w:t>
      </w:r>
      <w:del w:id="1514" w:author="Transkribus" w:date="2019-12-11T14:30:00Z">
        <w:r w:rsidRPr="009B6BCA">
          <w:rPr>
            <w:rFonts w:ascii="Courier New" w:hAnsi="Courier New" w:cs="Courier New"/>
            <w:rtl/>
          </w:rPr>
          <w:delText>ه</w:delText>
        </w:r>
      </w:del>
      <w:ins w:id="1515" w:author="Transkribus" w:date="2019-12-11T14:30:00Z">
        <w:r w:rsidRPr="00EE6742">
          <w:rPr>
            <w:rFonts w:ascii="Courier New" w:hAnsi="Courier New" w:cs="Courier New"/>
            <w:rtl/>
          </w:rPr>
          <w:t>ة</w:t>
        </w:r>
      </w:ins>
      <w:r w:rsidRPr="00EE6742">
        <w:rPr>
          <w:rFonts w:ascii="Courier New" w:hAnsi="Courier New" w:cs="Courier New"/>
          <w:rtl/>
        </w:rPr>
        <w:t xml:space="preserve"> المرضى من اع</w:t>
      </w:r>
      <w:del w:id="1516" w:author="Transkribus" w:date="2019-12-11T14:30:00Z">
        <w:r w:rsidRPr="009B6BCA">
          <w:rPr>
            <w:rFonts w:ascii="Courier New" w:hAnsi="Courier New" w:cs="Courier New"/>
            <w:rtl/>
          </w:rPr>
          <w:delText>ي</w:delText>
        </w:r>
      </w:del>
      <w:ins w:id="1517" w:author="Transkribus" w:date="2019-12-11T14:30:00Z">
        <w:r w:rsidRPr="00EE6742">
          <w:rPr>
            <w:rFonts w:ascii="Courier New" w:hAnsi="Courier New" w:cs="Courier New"/>
            <w:rtl/>
          </w:rPr>
          <w:t>ب</w:t>
        </w:r>
      </w:ins>
      <w:r w:rsidRPr="00EE6742">
        <w:rPr>
          <w:rFonts w:ascii="Courier New" w:hAnsi="Courier New" w:cs="Courier New"/>
          <w:rtl/>
        </w:rPr>
        <w:t xml:space="preserve">ان الدولة </w:t>
      </w:r>
      <w:del w:id="1518" w:author="Transkribus" w:date="2019-12-11T14:30:00Z">
        <w:r w:rsidRPr="009B6BCA">
          <w:rPr>
            <w:rFonts w:ascii="Courier New" w:hAnsi="Courier New" w:cs="Courier New"/>
            <w:rtl/>
          </w:rPr>
          <w:delText>ي</w:delText>
        </w:r>
      </w:del>
      <w:ins w:id="1519" w:author="Transkribus" w:date="2019-12-11T14:30:00Z">
        <w:r w:rsidRPr="00EE6742">
          <w:rPr>
            <w:rFonts w:ascii="Courier New" w:hAnsi="Courier New" w:cs="Courier New"/>
            <w:rtl/>
          </w:rPr>
          <w:t>ث</w:t>
        </w:r>
      </w:ins>
      <w:r w:rsidRPr="00EE6742">
        <w:rPr>
          <w:rFonts w:ascii="Courier New" w:hAnsi="Courier New" w:cs="Courier New"/>
          <w:rtl/>
        </w:rPr>
        <w:t>ا</w:t>
      </w:r>
      <w:del w:id="1520" w:author="Transkribus" w:date="2019-12-11T14:30:00Z">
        <w:r w:rsidRPr="009B6BCA">
          <w:rPr>
            <w:rFonts w:ascii="Courier New" w:hAnsi="Courier New" w:cs="Courier New"/>
            <w:rtl/>
          </w:rPr>
          <w:delText>ت</w:delText>
        </w:r>
      </w:del>
      <w:ins w:id="1521" w:author="Transkribus" w:date="2019-12-11T14:30:00Z">
        <w:r w:rsidRPr="00EE6742">
          <w:rPr>
            <w:rFonts w:ascii="Courier New" w:hAnsi="Courier New" w:cs="Courier New"/>
            <w:rtl/>
          </w:rPr>
          <w:t>ف</w:t>
        </w:r>
      </w:ins>
      <w:r w:rsidRPr="00EE6742">
        <w:rPr>
          <w:rFonts w:ascii="Courier New" w:hAnsi="Courier New" w:cs="Courier New"/>
          <w:rtl/>
        </w:rPr>
        <w:t xml:space="preserve">ى ويجلس فى </w:t>
      </w:r>
      <w:del w:id="1522" w:author="Transkribus" w:date="2019-12-11T14:30:00Z">
        <w:r w:rsidRPr="009B6BCA">
          <w:rPr>
            <w:rFonts w:ascii="Courier New" w:hAnsi="Courier New" w:cs="Courier New"/>
            <w:rtl/>
          </w:rPr>
          <w:delText>الايوان الكبير</w:delText>
        </w:r>
      </w:del>
      <w:ins w:id="1523" w:author="Transkribus" w:date="2019-12-11T14:30:00Z">
        <w:r w:rsidRPr="00EE6742">
          <w:rPr>
            <w:rFonts w:ascii="Courier New" w:hAnsi="Courier New" w:cs="Courier New"/>
            <w:rtl/>
          </w:rPr>
          <w:t>الابوان الكمير</w:t>
        </w:r>
      </w:ins>
      <w:r w:rsidRPr="00EE6742">
        <w:rPr>
          <w:rFonts w:ascii="Courier New" w:hAnsi="Courier New" w:cs="Courier New"/>
          <w:rtl/>
        </w:rPr>
        <w:t xml:space="preserve"> الذى </w:t>
      </w:r>
      <w:del w:id="1524" w:author="Transkribus" w:date="2019-12-11T14:30:00Z">
        <w:r w:rsidRPr="009B6BCA">
          <w:rPr>
            <w:rFonts w:ascii="Courier New" w:hAnsi="Courier New" w:cs="Courier New"/>
            <w:rtl/>
          </w:rPr>
          <w:delText>للبيمارستان وجميعه مفروش ويحضر الاشتغال</w:delText>
        </w:r>
      </w:del>
      <w:ins w:id="1525" w:author="Transkribus" w:date="2019-12-11T14:30:00Z">
        <w:r w:rsidRPr="00EE6742">
          <w:rPr>
            <w:rFonts w:ascii="Courier New" w:hAnsi="Courier New" w:cs="Courier New"/>
            <w:rtl/>
          </w:rPr>
          <w:t>اليمارستان</w:t>
        </w:r>
      </w:ins>
    </w:p>
    <w:p w:rsidR="00127DCD" w:rsidRPr="00EE6742" w:rsidRDefault="00127DCD" w:rsidP="00127DCD">
      <w:pPr>
        <w:pStyle w:val="NurText"/>
        <w:bidi/>
        <w:rPr>
          <w:ins w:id="1526" w:author="Transkribus" w:date="2019-12-11T14:30:00Z"/>
          <w:rFonts w:ascii="Courier New" w:hAnsi="Courier New" w:cs="Courier New"/>
        </w:rPr>
      </w:pPr>
      <w:ins w:id="1527" w:author="Transkribus" w:date="2019-12-11T14:30:00Z">
        <w:r w:rsidRPr="00EE6742">
          <w:rPr>
            <w:rFonts w:ascii="Courier New" w:hAnsi="Courier New" w:cs="Courier New"/>
            <w:rtl/>
          </w:rPr>
          <w:t>وحميعة مفروس وحصرتب الاشتعال</w:t>
        </w:r>
      </w:ins>
      <w:r w:rsidRPr="00EE6742">
        <w:rPr>
          <w:rFonts w:ascii="Courier New" w:hAnsi="Courier New" w:cs="Courier New"/>
          <w:rtl/>
        </w:rPr>
        <w:t xml:space="preserve"> وكان </w:t>
      </w:r>
      <w:del w:id="1528" w:author="Transkribus" w:date="2019-12-11T14:30:00Z">
        <w:r w:rsidRPr="009B6BCA">
          <w:rPr>
            <w:rFonts w:ascii="Courier New" w:hAnsi="Courier New" w:cs="Courier New"/>
            <w:rtl/>
          </w:rPr>
          <w:delText>ن</w:delText>
        </w:r>
      </w:del>
      <w:ins w:id="1529" w:author="Transkribus" w:date="2019-12-11T14:30:00Z">
        <w:r w:rsidRPr="00EE6742">
          <w:rPr>
            <w:rFonts w:ascii="Courier New" w:hAnsi="Courier New" w:cs="Courier New"/>
            <w:rtl/>
          </w:rPr>
          <w:t>ب</w:t>
        </w:r>
      </w:ins>
      <w:r w:rsidRPr="00EE6742">
        <w:rPr>
          <w:rFonts w:ascii="Courier New" w:hAnsi="Courier New" w:cs="Courier New"/>
          <w:rtl/>
        </w:rPr>
        <w:t>ور الدين ر</w:t>
      </w:r>
      <w:del w:id="1530" w:author="Transkribus" w:date="2019-12-11T14:30:00Z">
        <w:r w:rsidRPr="009B6BCA">
          <w:rPr>
            <w:rFonts w:ascii="Courier New" w:hAnsi="Courier New" w:cs="Courier New"/>
            <w:rtl/>
          </w:rPr>
          <w:delText>ح</w:delText>
        </w:r>
      </w:del>
      <w:ins w:id="1531" w:author="Transkribus" w:date="2019-12-11T14:30:00Z">
        <w:r w:rsidRPr="00EE6742">
          <w:rPr>
            <w:rFonts w:ascii="Courier New" w:hAnsi="Courier New" w:cs="Courier New"/>
            <w:rtl/>
          </w:rPr>
          <w:t>ج</w:t>
        </w:r>
      </w:ins>
      <w:r w:rsidRPr="00EE6742">
        <w:rPr>
          <w:rFonts w:ascii="Courier New" w:hAnsi="Courier New" w:cs="Courier New"/>
          <w:rtl/>
        </w:rPr>
        <w:t xml:space="preserve">مه الله </w:t>
      </w:r>
      <w:del w:id="1532" w:author="Transkribus" w:date="2019-12-11T14:30:00Z">
        <w:r w:rsidRPr="009B6BCA">
          <w:rPr>
            <w:rFonts w:ascii="Courier New" w:hAnsi="Courier New" w:cs="Courier New"/>
            <w:rtl/>
          </w:rPr>
          <w:delText>قد وقف</w:delText>
        </w:r>
      </w:del>
      <w:ins w:id="1533" w:author="Transkribus" w:date="2019-12-11T14:30:00Z">
        <w:r w:rsidRPr="00EE6742">
          <w:rPr>
            <w:rFonts w:ascii="Courier New" w:hAnsi="Courier New" w:cs="Courier New"/>
            <w:rtl/>
          </w:rPr>
          <w:t>قدوقف</w:t>
        </w:r>
      </w:ins>
      <w:r w:rsidRPr="00EE6742">
        <w:rPr>
          <w:rFonts w:ascii="Courier New" w:hAnsi="Courier New" w:cs="Courier New"/>
          <w:rtl/>
        </w:rPr>
        <w:t xml:space="preserve"> على هذا</w:t>
      </w:r>
      <w:del w:id="1534" w:author="Transkribus" w:date="2019-12-11T14:30:00Z">
        <w:r w:rsidRPr="009B6BCA">
          <w:rPr>
            <w:rFonts w:ascii="Courier New" w:hAnsi="Courier New" w:cs="Courier New"/>
            <w:rtl/>
          </w:rPr>
          <w:delText xml:space="preserve"> البيمارستان جملة كبيرة</w:delText>
        </w:r>
      </w:del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ins w:id="1535" w:author="Transkribus" w:date="2019-12-11T14:30:00Z">
        <w:r w:rsidRPr="00EE6742">
          <w:rPr>
            <w:rFonts w:ascii="Courier New" w:hAnsi="Courier New" w:cs="Courier New"/>
            <w:rtl/>
          </w:rPr>
          <w:t>البمار ستان جمله شمرة</w:t>
        </w:r>
      </w:ins>
      <w:r w:rsidRPr="00EE6742">
        <w:rPr>
          <w:rFonts w:ascii="Courier New" w:hAnsi="Courier New" w:cs="Courier New"/>
          <w:rtl/>
        </w:rPr>
        <w:t xml:space="preserve"> من الكتب </w:t>
      </w:r>
      <w:del w:id="1536" w:author="Transkribus" w:date="2019-12-11T14:30:00Z">
        <w:r w:rsidRPr="009B6BCA">
          <w:rPr>
            <w:rFonts w:ascii="Courier New" w:hAnsi="Courier New" w:cs="Courier New"/>
            <w:rtl/>
          </w:rPr>
          <w:delText>الطبية وكانت</w:delText>
        </w:r>
      </w:del>
      <w:ins w:id="1537" w:author="Transkribus" w:date="2019-12-11T14:30:00Z">
        <w:r w:rsidRPr="00EE6742">
          <w:rPr>
            <w:rFonts w:ascii="Courier New" w:hAnsi="Courier New" w:cs="Courier New"/>
            <w:rtl/>
          </w:rPr>
          <w:t>الطببة وكاتت</w:t>
        </w:r>
      </w:ins>
      <w:r w:rsidRPr="00EE6742">
        <w:rPr>
          <w:rFonts w:ascii="Courier New" w:hAnsi="Courier New" w:cs="Courier New"/>
          <w:rtl/>
        </w:rPr>
        <w:t xml:space="preserve"> فى </w:t>
      </w:r>
      <w:del w:id="1538" w:author="Transkribus" w:date="2019-12-11T14:30:00Z">
        <w:r w:rsidRPr="009B6BCA">
          <w:rPr>
            <w:rFonts w:ascii="Courier New" w:hAnsi="Courier New" w:cs="Courier New"/>
            <w:rtl/>
          </w:rPr>
          <w:delText>الخرستانين اللذين</w:delText>
        </w:r>
      </w:del>
      <w:ins w:id="1539" w:author="Transkribus" w:date="2019-12-11T14:30:00Z">
        <w:r w:rsidRPr="00EE6742">
          <w:rPr>
            <w:rFonts w:ascii="Courier New" w:hAnsi="Courier New" w:cs="Courier New"/>
            <w:rtl/>
          </w:rPr>
          <w:t>الخر سثانين الدين</w:t>
        </w:r>
      </w:ins>
      <w:r w:rsidRPr="00EE6742">
        <w:rPr>
          <w:rFonts w:ascii="Courier New" w:hAnsi="Courier New" w:cs="Courier New"/>
          <w:rtl/>
        </w:rPr>
        <w:t xml:space="preserve"> فى صدر الا</w:t>
      </w:r>
      <w:del w:id="1540" w:author="Transkribus" w:date="2019-12-11T14:30:00Z">
        <w:r w:rsidRPr="009B6BCA">
          <w:rPr>
            <w:rFonts w:ascii="Courier New" w:hAnsi="Courier New" w:cs="Courier New"/>
            <w:rtl/>
          </w:rPr>
          <w:delText>ي</w:delText>
        </w:r>
      </w:del>
      <w:ins w:id="1541" w:author="Transkribus" w:date="2019-12-11T14:30:00Z">
        <w:r w:rsidRPr="00EE6742">
          <w:rPr>
            <w:rFonts w:ascii="Courier New" w:hAnsi="Courier New" w:cs="Courier New"/>
            <w:rtl/>
          </w:rPr>
          <w:t>ب</w:t>
        </w:r>
      </w:ins>
      <w:r w:rsidRPr="00EE6742">
        <w:rPr>
          <w:rFonts w:ascii="Courier New" w:hAnsi="Courier New" w:cs="Courier New"/>
          <w:rtl/>
        </w:rPr>
        <w:t>وان</w:t>
      </w:r>
    </w:p>
    <w:p w:rsidR="00127DCD" w:rsidRPr="00EE6742" w:rsidRDefault="00127DCD" w:rsidP="00127DCD">
      <w:pPr>
        <w:pStyle w:val="NurText"/>
        <w:bidi/>
        <w:rPr>
          <w:ins w:id="1542" w:author="Transkribus" w:date="2019-12-11T14:30:00Z"/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فكان جماعة من الاطباء </w:t>
      </w:r>
      <w:del w:id="1543" w:author="Transkribus" w:date="2019-12-11T14:30:00Z">
        <w:r w:rsidRPr="009B6BCA">
          <w:rPr>
            <w:rFonts w:ascii="Courier New" w:hAnsi="Courier New" w:cs="Courier New"/>
            <w:rtl/>
          </w:rPr>
          <w:delText>والمشتغلين ياتون اليه ويقعدون</w:delText>
        </w:r>
      </w:del>
      <w:ins w:id="1544" w:author="Transkribus" w:date="2019-12-11T14:30:00Z">
        <w:r w:rsidRPr="00EE6742">
          <w:rPr>
            <w:rFonts w:ascii="Courier New" w:hAnsi="Courier New" w:cs="Courier New"/>
            <w:rtl/>
          </w:rPr>
          <w:t>والمستغلين بانونت البهويقدون</w:t>
        </w:r>
      </w:ins>
      <w:r w:rsidRPr="00EE6742">
        <w:rPr>
          <w:rFonts w:ascii="Courier New" w:hAnsi="Courier New" w:cs="Courier New"/>
          <w:rtl/>
        </w:rPr>
        <w:t xml:space="preserve"> بين </w:t>
      </w:r>
      <w:del w:id="1545" w:author="Transkribus" w:date="2019-12-11T14:30:00Z">
        <w:r w:rsidRPr="009B6BCA">
          <w:rPr>
            <w:rFonts w:ascii="Courier New" w:hAnsi="Courier New" w:cs="Courier New"/>
            <w:rtl/>
          </w:rPr>
          <w:delText>ي</w:delText>
        </w:r>
      </w:del>
      <w:ins w:id="1546" w:author="Transkribus" w:date="2019-12-11T14:30:00Z">
        <w:r w:rsidRPr="00EE6742">
          <w:rPr>
            <w:rFonts w:ascii="Courier New" w:hAnsi="Courier New" w:cs="Courier New"/>
            <w:rtl/>
          </w:rPr>
          <w:t>ب</w:t>
        </w:r>
      </w:ins>
      <w:r w:rsidRPr="00EE6742">
        <w:rPr>
          <w:rFonts w:ascii="Courier New" w:hAnsi="Courier New" w:cs="Courier New"/>
          <w:rtl/>
        </w:rPr>
        <w:t xml:space="preserve">ديه ثم </w:t>
      </w:r>
      <w:del w:id="1547" w:author="Transkribus" w:date="2019-12-11T14:30:00Z">
        <w:r w:rsidRPr="009B6BCA">
          <w:rPr>
            <w:rFonts w:ascii="Courier New" w:hAnsi="Courier New" w:cs="Courier New"/>
            <w:rtl/>
          </w:rPr>
          <w:delText xml:space="preserve">تجرى مباحث </w:delText>
        </w:r>
      </w:del>
      <w:ins w:id="1548" w:author="Transkribus" w:date="2019-12-11T14:30:00Z">
        <w:r w:rsidRPr="00EE6742">
          <w:rPr>
            <w:rFonts w:ascii="Courier New" w:hAnsi="Courier New" w:cs="Courier New"/>
            <w:rtl/>
          </w:rPr>
          <w:t>بجرى مياحب</w:t>
        </w:r>
      </w:ins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>طبية وي</w:t>
      </w:r>
      <w:del w:id="1549" w:author="Transkribus" w:date="2019-12-11T14:30:00Z">
        <w:r w:rsidRPr="009B6BCA">
          <w:rPr>
            <w:rFonts w:ascii="Courier New" w:hAnsi="Courier New" w:cs="Courier New"/>
            <w:rtl/>
          </w:rPr>
          <w:delText>ق</w:delText>
        </w:r>
      </w:del>
      <w:ins w:id="1550" w:author="Transkribus" w:date="2019-12-11T14:30:00Z">
        <w:r w:rsidRPr="00EE6742">
          <w:rPr>
            <w:rFonts w:ascii="Courier New" w:hAnsi="Courier New" w:cs="Courier New"/>
            <w:rtl/>
          </w:rPr>
          <w:t>ع</w:t>
        </w:r>
      </w:ins>
      <w:r w:rsidRPr="00EE6742">
        <w:rPr>
          <w:rFonts w:ascii="Courier New" w:hAnsi="Courier New" w:cs="Courier New"/>
          <w:rtl/>
        </w:rPr>
        <w:t>ر</w:t>
      </w:r>
      <w:del w:id="1551" w:author="Transkribus" w:date="2019-12-11T14:30:00Z">
        <w:r w:rsidRPr="009B6BCA">
          <w:rPr>
            <w:rFonts w:ascii="Courier New" w:hAnsi="Courier New" w:cs="Courier New"/>
            <w:rtl/>
          </w:rPr>
          <w:delText>ئ</w:delText>
        </w:r>
      </w:del>
      <w:ins w:id="1552" w:author="Transkribus" w:date="2019-12-11T14:30:00Z">
        <w:r w:rsidRPr="00EE6742">
          <w:rPr>
            <w:rFonts w:ascii="Courier New" w:hAnsi="Courier New" w:cs="Courier New"/>
            <w:rtl/>
          </w:rPr>
          <w:t>ى</w:t>
        </w:r>
      </w:ins>
      <w:r w:rsidRPr="00EE6742">
        <w:rPr>
          <w:rFonts w:ascii="Courier New" w:hAnsi="Courier New" w:cs="Courier New"/>
          <w:rtl/>
        </w:rPr>
        <w:t xml:space="preserve"> التلاميذ </w:t>
      </w:r>
      <w:del w:id="1553" w:author="Transkribus" w:date="2019-12-11T14:30:00Z">
        <w:r w:rsidRPr="009B6BCA">
          <w:rPr>
            <w:rFonts w:ascii="Courier New" w:hAnsi="Courier New" w:cs="Courier New"/>
            <w:rtl/>
          </w:rPr>
          <w:delText>ولا يزال</w:delText>
        </w:r>
      </w:del>
      <w:ins w:id="1554" w:author="Transkribus" w:date="2019-12-11T14:30:00Z">
        <w:r w:rsidRPr="00EE6742">
          <w:rPr>
            <w:rFonts w:ascii="Courier New" w:hAnsi="Courier New" w:cs="Courier New"/>
            <w:rtl/>
          </w:rPr>
          <w:t>ولابزال</w:t>
        </w:r>
      </w:ins>
      <w:r w:rsidRPr="00EE6742">
        <w:rPr>
          <w:rFonts w:ascii="Courier New" w:hAnsi="Courier New" w:cs="Courier New"/>
          <w:rtl/>
        </w:rPr>
        <w:t xml:space="preserve"> معهم فى اشتغال وم</w:t>
      </w:r>
      <w:del w:id="1555" w:author="Transkribus" w:date="2019-12-11T14:30:00Z">
        <w:r w:rsidRPr="009B6BCA">
          <w:rPr>
            <w:rFonts w:ascii="Courier New" w:hAnsi="Courier New" w:cs="Courier New"/>
            <w:rtl/>
          </w:rPr>
          <w:delText>ب</w:delText>
        </w:r>
      </w:del>
      <w:ins w:id="1556" w:author="Transkribus" w:date="2019-12-11T14:30:00Z">
        <w:r w:rsidRPr="00EE6742">
          <w:rPr>
            <w:rFonts w:ascii="Courier New" w:hAnsi="Courier New" w:cs="Courier New"/>
            <w:rtl/>
          </w:rPr>
          <w:t>ي</w:t>
        </w:r>
      </w:ins>
      <w:r w:rsidRPr="00EE6742">
        <w:rPr>
          <w:rFonts w:ascii="Courier New" w:hAnsi="Courier New" w:cs="Courier New"/>
          <w:rtl/>
        </w:rPr>
        <w:t>ا</w:t>
      </w:r>
      <w:del w:id="1557" w:author="Transkribus" w:date="2019-12-11T14:30:00Z">
        <w:r w:rsidRPr="009B6BCA">
          <w:rPr>
            <w:rFonts w:ascii="Courier New" w:hAnsi="Courier New" w:cs="Courier New"/>
            <w:rtl/>
          </w:rPr>
          <w:delText>حث</w:delText>
        </w:r>
      </w:del>
      <w:ins w:id="1558" w:author="Transkribus" w:date="2019-12-11T14:30:00Z">
        <w:r w:rsidRPr="00EE6742">
          <w:rPr>
            <w:rFonts w:ascii="Courier New" w:hAnsi="Courier New" w:cs="Courier New"/>
            <w:rtl/>
          </w:rPr>
          <w:t>جت</w:t>
        </w:r>
      </w:ins>
      <w:r w:rsidRPr="00EE6742">
        <w:rPr>
          <w:rFonts w:ascii="Courier New" w:hAnsi="Courier New" w:cs="Courier New"/>
          <w:rtl/>
        </w:rPr>
        <w:t xml:space="preserve">ة ونظر فى الكتب </w:t>
      </w:r>
      <w:del w:id="1559" w:author="Transkribus" w:date="2019-12-11T14:30:00Z">
        <w:r w:rsidRPr="009B6BCA">
          <w:rPr>
            <w:rFonts w:ascii="Courier New" w:hAnsi="Courier New" w:cs="Courier New"/>
            <w:rtl/>
          </w:rPr>
          <w:delText>مقدار ثلاث ساعات ثم يركب الى داره وتوفى ابو المجد بن ابى الحكم بدمشق فى سنة وخمسمائة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1560" w:author="Transkribus" w:date="2019-12-11T14:30:00Z">
        <w:r w:rsidRPr="00EE6742">
          <w:rPr>
            <w:rFonts w:ascii="Courier New" w:hAnsi="Courier New" w:cs="Courier New"/>
            <w:rtl/>
          </w:rPr>
          <w:t>معدارقلات</w:t>
        </w:r>
      </w:ins>
    </w:p>
    <w:p w:rsidR="00127DCD" w:rsidRPr="00EE6742" w:rsidRDefault="00127DCD" w:rsidP="00127DCD">
      <w:pPr>
        <w:pStyle w:val="NurText"/>
        <w:bidi/>
        <w:rPr>
          <w:ins w:id="1561" w:author="Transkribus" w:date="2019-12-11T14:30:00Z"/>
          <w:rFonts w:ascii="Courier New" w:hAnsi="Courier New" w:cs="Courier New"/>
        </w:rPr>
      </w:pPr>
      <w:dir w:val="rtl">
        <w:dir w:val="rtl">
          <w:ins w:id="1562" w:author="Transkribus" w:date="2019-12-11T14:30:00Z">
            <w:r w:rsidRPr="00EE6742">
              <w:rPr>
                <w:rFonts w:ascii="Courier New" w:hAnsi="Courier New" w:cs="Courier New"/>
                <w:rtl/>
              </w:rPr>
              <w:t>ساعان ثم بركب الى دارهويوفى أبو المجدبن أبى الحكم بد مسق فى سنة ومسمائة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ins w:id="1563" w:author="Transkribus" w:date="2019-12-11T14:30:00Z"/>
          <w:rFonts w:ascii="Courier New" w:hAnsi="Courier New" w:cs="Courier New"/>
        </w:rPr>
      </w:pPr>
      <w:ins w:id="1564" w:author="Transkribus" w:date="2019-12-11T14:30:00Z">
        <w:r w:rsidRPr="00EE6742">
          <w:rPr>
            <w:rFonts w:ascii="Courier New" w:hAnsi="Courier New" w:cs="Courier New"/>
            <w:rtl/>
          </w:rPr>
          <w:t>ابساصر</w:t>
        </w:r>
      </w:ins>
    </w:p>
    <w:p w:rsidR="00127DCD" w:rsidRPr="00EE6742" w:rsidRDefault="00127DCD" w:rsidP="00127DCD">
      <w:pPr>
        <w:pStyle w:val="NurText"/>
        <w:bidi/>
        <w:rPr>
          <w:ins w:id="1565" w:author="Transkribus" w:date="2019-12-11T14:30:00Z"/>
          <w:rFonts w:ascii="Courier New" w:hAnsi="Courier New" w:cs="Courier New"/>
        </w:rPr>
      </w:pPr>
      <w:ins w:id="1566" w:author="Transkribus" w:date="2019-12-11T14:30:00Z">
        <w:r w:rsidRPr="00EE6742">
          <w:rPr>
            <w:rFonts w:ascii="Courier New" w:hAnsi="Courier New" w:cs="Courier New"/>
            <w:rtl/>
          </w:rPr>
          <w:t>بالاصل</w:t>
        </w:r>
      </w:ins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>ابن الب</w:t>
      </w:r>
      <w:ins w:id="1567" w:author="Transkribus" w:date="2019-12-11T14:30:00Z">
        <w:r w:rsidRPr="00EE6742">
          <w:rPr>
            <w:rFonts w:ascii="Courier New" w:hAnsi="Courier New" w:cs="Courier New"/>
            <w:rtl/>
          </w:rPr>
          <w:t>ي</w:t>
        </w:r>
      </w:ins>
      <w:r w:rsidRPr="00EE6742">
        <w:rPr>
          <w:rFonts w:ascii="Courier New" w:hAnsi="Courier New" w:cs="Courier New"/>
          <w:rtl/>
        </w:rPr>
        <w:t>ذو</w:t>
      </w:r>
      <w:del w:id="1568" w:author="Transkribus" w:date="2019-12-11T14:30:00Z">
        <w:r w:rsidRPr="009B6BCA">
          <w:rPr>
            <w:rFonts w:ascii="Courier New" w:hAnsi="Courier New" w:cs="Courier New"/>
            <w:rtl/>
          </w:rPr>
          <w:delText>خ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1569" w:author="Transkribus" w:date="2019-12-11T14:30:00Z">
        <w:r w:rsidRPr="00EE6742">
          <w:rPr>
            <w:rFonts w:ascii="Courier New" w:hAnsi="Courier New" w:cs="Courier New"/>
            <w:rtl/>
          </w:rPr>
          <w:t>ج</w:t>
        </w:r>
      </w:ins>
    </w:p>
    <w:p w:rsidR="00127DCD" w:rsidRPr="00EE6742" w:rsidRDefault="00127DCD" w:rsidP="00127DCD">
      <w:pPr>
        <w:pStyle w:val="NurText"/>
        <w:bidi/>
        <w:rPr>
          <w:ins w:id="1570" w:author="Transkribus" w:date="2019-12-11T14:30:00Z"/>
          <w:rFonts w:ascii="Courier New" w:hAnsi="Courier New" w:cs="Courier New"/>
        </w:rPr>
      </w:pPr>
      <w:dir w:val="rtl">
        <w:dir w:val="rtl">
          <w:del w:id="157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هو ابو</w:delText>
            </w:r>
          </w:del>
          <w:ins w:id="1572" w:author="Transkribus" w:date="2019-12-11T14:30:00Z">
            <w:r w:rsidRPr="00EE6742">
              <w:rPr>
                <w:rFonts w:ascii="Courier New" w:hAnsi="Courier New" w:cs="Courier New"/>
                <w:rtl/>
              </w:rPr>
              <w:t>*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ins w:id="1573" w:author="Transkribus" w:date="2019-12-11T14:30:00Z"/>
          <w:rFonts w:ascii="Courier New" w:hAnsi="Courier New" w:cs="Courier New"/>
        </w:rPr>
      </w:pPr>
      <w:ins w:id="1574" w:author="Transkribus" w:date="2019-12-11T14:30:00Z">
        <w:r w:rsidRPr="00EE6742">
          <w:rPr>
            <w:rFonts w:ascii="Courier New" w:hAnsi="Courier New" w:cs="Courier New"/>
            <w:rtl/>
          </w:rPr>
          <w:t>*ابن البدوج)*</w:t>
        </w:r>
      </w:ins>
    </w:p>
    <w:p w:rsidR="00127DCD" w:rsidRPr="00EE6742" w:rsidRDefault="00127DCD" w:rsidP="00127DCD">
      <w:pPr>
        <w:pStyle w:val="NurText"/>
        <w:bidi/>
        <w:rPr>
          <w:ins w:id="1575" w:author="Transkribus" w:date="2019-12-11T14:30:00Z"/>
          <w:rFonts w:ascii="Courier New" w:hAnsi="Courier New" w:cs="Courier New"/>
        </w:rPr>
      </w:pPr>
      <w:ins w:id="1576" w:author="Transkribus" w:date="2019-12-11T14:30:00Z">
        <w:r w:rsidRPr="00EE6742">
          <w:rPr>
            <w:rFonts w:ascii="Courier New" w:hAnsi="Courier New" w:cs="Courier New"/>
            <w:rtl/>
          </w:rPr>
          <w:t>هر أبو</w:t>
        </w:r>
      </w:ins>
      <w:r w:rsidRPr="00EE6742">
        <w:rPr>
          <w:rFonts w:ascii="Courier New" w:hAnsi="Courier New" w:cs="Courier New"/>
          <w:rtl/>
        </w:rPr>
        <w:t xml:space="preserve"> جعفر عمر بن على بن </w:t>
      </w:r>
      <w:del w:id="1577" w:author="Transkribus" w:date="2019-12-11T14:30:00Z">
        <w:r w:rsidRPr="009B6BCA">
          <w:rPr>
            <w:rFonts w:ascii="Courier New" w:hAnsi="Courier New" w:cs="Courier New"/>
            <w:rtl/>
          </w:rPr>
          <w:delText>البذوخ القلعى المغربى</w:delText>
        </w:r>
      </w:del>
      <w:ins w:id="1578" w:author="Transkribus" w:date="2019-12-11T14:30:00Z">
        <w:r w:rsidRPr="00EE6742">
          <w:rPr>
            <w:rFonts w:ascii="Courier New" w:hAnsi="Courier New" w:cs="Courier New"/>
            <w:rtl/>
          </w:rPr>
          <w:t>البذوجح الغلبى المعرى</w:t>
        </w:r>
      </w:ins>
      <w:r w:rsidRPr="00EE6742">
        <w:rPr>
          <w:rFonts w:ascii="Courier New" w:hAnsi="Courier New" w:cs="Courier New"/>
          <w:rtl/>
        </w:rPr>
        <w:t xml:space="preserve"> كان </w:t>
      </w:r>
      <w:del w:id="1579" w:author="Transkribus" w:date="2019-12-11T14:30:00Z">
        <w:r w:rsidRPr="009B6BCA">
          <w:rPr>
            <w:rFonts w:ascii="Courier New" w:hAnsi="Courier New" w:cs="Courier New"/>
            <w:rtl/>
          </w:rPr>
          <w:delText xml:space="preserve">فاضلا خبيرا </w:delText>
        </w:r>
      </w:del>
      <w:ins w:id="1580" w:author="Transkribus" w:date="2019-12-11T14:30:00Z">
        <w:r w:rsidRPr="00EE6742">
          <w:rPr>
            <w:rFonts w:ascii="Courier New" w:hAnsi="Courier New" w:cs="Courier New"/>
            <w:rtl/>
          </w:rPr>
          <w:t>فاسلاخيير</w:t>
        </w:r>
      </w:ins>
    </w:p>
    <w:p w:rsidR="00127DCD" w:rsidRPr="00EE6742" w:rsidRDefault="00127DCD" w:rsidP="00127DCD">
      <w:pPr>
        <w:pStyle w:val="NurText"/>
        <w:bidi/>
        <w:rPr>
          <w:ins w:id="1581" w:author="Transkribus" w:date="2019-12-11T14:30:00Z"/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بمعرفة </w:t>
      </w:r>
      <w:del w:id="1582" w:author="Transkribus" w:date="2019-12-11T14:30:00Z">
        <w:r w:rsidRPr="009B6BCA">
          <w:rPr>
            <w:rFonts w:ascii="Courier New" w:hAnsi="Courier New" w:cs="Courier New"/>
            <w:rtl/>
          </w:rPr>
          <w:delText>الارجدوية المفردة والمركبة وله</w:delText>
        </w:r>
      </w:del>
      <w:ins w:id="1583" w:author="Transkribus" w:date="2019-12-11T14:30:00Z">
        <w:r w:rsidRPr="00EE6742">
          <w:rPr>
            <w:rFonts w:ascii="Courier New" w:hAnsi="Courier New" w:cs="Courier New"/>
            <w:rtl/>
          </w:rPr>
          <w:t>الادوبة المقردة والمر كشيةوله</w:t>
        </w:r>
      </w:ins>
      <w:r w:rsidRPr="00EE6742">
        <w:rPr>
          <w:rFonts w:ascii="Courier New" w:hAnsi="Courier New" w:cs="Courier New"/>
          <w:rtl/>
        </w:rPr>
        <w:t xml:space="preserve"> حسن نظر فى الاطلا</w:t>
      </w:r>
      <w:del w:id="1584" w:author="Transkribus" w:date="2019-12-11T14:30:00Z">
        <w:r w:rsidRPr="009B6BCA">
          <w:rPr>
            <w:rFonts w:ascii="Courier New" w:hAnsi="Courier New" w:cs="Courier New"/>
            <w:rtl/>
          </w:rPr>
          <w:delText>ع</w:delText>
        </w:r>
      </w:del>
      <w:ins w:id="1585" w:author="Transkribus" w:date="2019-12-11T14:30:00Z">
        <w:r w:rsidRPr="00EE6742">
          <w:rPr>
            <w:rFonts w:ascii="Courier New" w:hAnsi="Courier New" w:cs="Courier New"/>
            <w:rtl/>
          </w:rPr>
          <w:t>جم</w:t>
        </w:r>
      </w:ins>
      <w:r w:rsidRPr="00EE6742">
        <w:rPr>
          <w:rFonts w:ascii="Courier New" w:hAnsi="Courier New" w:cs="Courier New"/>
          <w:rtl/>
        </w:rPr>
        <w:t xml:space="preserve"> على </w:t>
      </w:r>
      <w:del w:id="1586" w:author="Transkribus" w:date="2019-12-11T14:30:00Z">
        <w:r w:rsidRPr="009B6BCA">
          <w:rPr>
            <w:rFonts w:ascii="Courier New" w:hAnsi="Courier New" w:cs="Courier New"/>
            <w:rtl/>
          </w:rPr>
          <w:delText>الامراض ومداواتها واقام بدمشق سنينا كثيرة وكانت له دكان</w:delText>
        </w:r>
      </w:del>
      <w:ins w:id="1587" w:author="Transkribus" w:date="2019-12-11T14:30:00Z">
        <w:r w:rsidRPr="00EE6742">
          <w:rPr>
            <w:rFonts w:ascii="Courier New" w:hAnsi="Courier New" w:cs="Courier New"/>
            <w:rtl/>
          </w:rPr>
          <w:t>الامرا ومه اواتها وأقام</w:t>
        </w:r>
      </w:ins>
    </w:p>
    <w:p w:rsidR="00127DCD" w:rsidRPr="00EE6742" w:rsidRDefault="00127DCD" w:rsidP="00127DCD">
      <w:pPr>
        <w:pStyle w:val="NurText"/>
        <w:bidi/>
        <w:rPr>
          <w:ins w:id="1588" w:author="Transkribus" w:date="2019-12-11T14:30:00Z"/>
          <w:rFonts w:ascii="Courier New" w:hAnsi="Courier New" w:cs="Courier New"/>
        </w:rPr>
      </w:pPr>
      <w:ins w:id="1589" w:author="Transkribus" w:date="2019-12-11T14:30:00Z">
        <w:r w:rsidRPr="00EE6742">
          <w:rPr>
            <w:rFonts w:ascii="Courier New" w:hAnsi="Courier New" w:cs="Courier New"/>
            <w:rtl/>
          </w:rPr>
          <w:t>١٥٦</w:t>
        </w:r>
      </w:ins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ins w:id="1590" w:author="Transkribus" w:date="2019-12-11T14:30:00Z">
        <w:r w:rsidRPr="00EE6742">
          <w:rPr>
            <w:rFonts w:ascii="Courier New" w:hAnsi="Courier New" w:cs="Courier New"/>
            <w:rtl/>
          </w:rPr>
          <w:t>ابد مسق مستدناعيرة وكاتت لهد كان</w:t>
        </w:r>
      </w:ins>
      <w:r w:rsidRPr="00EE6742">
        <w:rPr>
          <w:rFonts w:ascii="Courier New" w:hAnsi="Courier New" w:cs="Courier New"/>
          <w:rtl/>
        </w:rPr>
        <w:t xml:space="preserve"> عطر </w:t>
      </w:r>
      <w:del w:id="1591" w:author="Transkribus" w:date="2019-12-11T14:30:00Z">
        <w:r w:rsidRPr="009B6BCA">
          <w:rPr>
            <w:rFonts w:ascii="Courier New" w:hAnsi="Courier New" w:cs="Courier New"/>
            <w:rtl/>
          </w:rPr>
          <w:delText>باللبادين يجلس فيه ويعالج من ياتى اليه او يستوصف منه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1592" w:author="Transkribus" w:date="2019-12-11T14:30:00Z">
        <w:r w:rsidRPr="00EE6742">
          <w:rPr>
            <w:rFonts w:ascii="Courier New" w:hAnsi="Courier New" w:cs="Courier New"/>
            <w:rtl/>
          </w:rPr>
          <w:t>باللباد بن خلس فيها ويعالح مر بابى البه</w:t>
        </w:r>
      </w:ins>
    </w:p>
    <w:p w:rsidR="00127DCD" w:rsidRPr="00EE6742" w:rsidRDefault="00127DCD" w:rsidP="00127DCD">
      <w:pPr>
        <w:pStyle w:val="NurText"/>
        <w:bidi/>
        <w:rPr>
          <w:ins w:id="1593" w:author="Transkribus" w:date="2019-12-11T14:30:00Z"/>
          <w:rFonts w:ascii="Courier New" w:hAnsi="Courier New" w:cs="Courier New"/>
        </w:rPr>
      </w:pPr>
      <w:dir w:val="rtl">
        <w:dir w:val="rtl">
          <w:del w:id="159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وكان يهيئ عنده ادوية كثيرة</w:delText>
            </w:r>
          </w:del>
          <w:ins w:id="1595" w:author="Transkribus" w:date="2019-12-11T14:30:00Z">
            <w:r w:rsidRPr="00EE6742">
              <w:rPr>
                <w:rFonts w:ascii="Courier New" w:hAnsi="Courier New" w:cs="Courier New"/>
                <w:rtl/>
              </w:rPr>
              <w:t>أو يستوسف هبة وكانيهبى عنسدة أدوبة كتيرة</w:t>
            </w:r>
          </w:ins>
          <w:r w:rsidRPr="00EE6742">
            <w:rPr>
              <w:rFonts w:ascii="Courier New" w:hAnsi="Courier New" w:cs="Courier New"/>
              <w:rtl/>
            </w:rPr>
            <w:t xml:space="preserve"> مركبة </w:t>
          </w:r>
          <w:del w:id="159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يصنعها من سائر المعاجين والاقراص والسفوفات وغير</w:delText>
            </w:r>
          </w:del>
          <w:ins w:id="1597" w:author="Transkribus" w:date="2019-12-11T14:30:00Z">
            <w:r w:rsidRPr="00EE6742">
              <w:rPr>
                <w:rFonts w:ascii="Courier New" w:hAnsi="Courier New" w:cs="Courier New"/>
                <w:rtl/>
              </w:rPr>
              <w:t>بصنعها من صاتر المعاحسين</w:t>
            </w:r>
          </w:ins>
          <w:r>
            <w:t>‬</w:t>
          </w:r>
          <w:r>
            <w:t>‬</w:t>
          </w:r>
        </w:dir>
      </w:dir>
    </w:p>
    <w:p w:rsidR="00127DCD" w:rsidRPr="009B6BCA" w:rsidRDefault="00127DCD" w:rsidP="00127DCD">
      <w:pPr>
        <w:pStyle w:val="NurText"/>
        <w:bidi/>
        <w:rPr>
          <w:del w:id="1598" w:author="Transkribus" w:date="2019-12-11T14:30:00Z"/>
          <w:rFonts w:ascii="Courier New" w:hAnsi="Courier New" w:cs="Courier New"/>
        </w:rPr>
      </w:pPr>
      <w:ins w:id="1599" w:author="Transkribus" w:date="2019-12-11T14:30:00Z">
        <w:r w:rsidRPr="00EE6742">
          <w:rPr>
            <w:rFonts w:ascii="Courier New" w:hAnsi="Courier New" w:cs="Courier New"/>
            <w:rtl/>
          </w:rPr>
          <w:t>والاقراس والسقوقات وعير</w:t>
        </w:r>
      </w:ins>
      <w:r w:rsidRPr="00EE6742">
        <w:rPr>
          <w:rFonts w:ascii="Courier New" w:hAnsi="Courier New" w:cs="Courier New"/>
          <w:rtl/>
        </w:rPr>
        <w:t xml:space="preserve"> ذلك </w:t>
      </w:r>
      <w:del w:id="1600" w:author="Transkribus" w:date="2019-12-11T14:30:00Z">
        <w:r w:rsidRPr="009B6BCA">
          <w:rPr>
            <w:rFonts w:ascii="Courier New" w:hAnsi="Courier New" w:cs="Courier New"/>
            <w:rtl/>
          </w:rPr>
          <w:delText>ي</w:delText>
        </w:r>
      </w:del>
      <w:r w:rsidRPr="00EE6742">
        <w:rPr>
          <w:rFonts w:ascii="Courier New" w:hAnsi="Courier New" w:cs="Courier New"/>
          <w:rtl/>
        </w:rPr>
        <w:t>بي</w:t>
      </w:r>
      <w:ins w:id="1601" w:author="Transkribus" w:date="2019-12-11T14:30:00Z">
        <w:r w:rsidRPr="00EE6742">
          <w:rPr>
            <w:rFonts w:ascii="Courier New" w:hAnsi="Courier New" w:cs="Courier New"/>
            <w:rtl/>
          </w:rPr>
          <w:t>ي</w:t>
        </w:r>
      </w:ins>
      <w:r w:rsidRPr="00EE6742">
        <w:rPr>
          <w:rFonts w:ascii="Courier New" w:hAnsi="Courier New" w:cs="Courier New"/>
          <w:rtl/>
        </w:rPr>
        <w:t xml:space="preserve">ع منها </w:t>
      </w:r>
      <w:del w:id="1602" w:author="Transkribus" w:date="2019-12-11T14:30:00Z">
        <w:r w:rsidRPr="009B6BCA">
          <w:rPr>
            <w:rFonts w:ascii="Courier New" w:hAnsi="Courier New" w:cs="Courier New"/>
            <w:rtl/>
          </w:rPr>
          <w:delText>وينتفع الناس بها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ins w:id="1603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ويفتفم الناسيها </w:t>
            </w:r>
          </w:ins>
          <w:r w:rsidRPr="00EE6742">
            <w:rPr>
              <w:rFonts w:ascii="Courier New" w:hAnsi="Courier New" w:cs="Courier New"/>
              <w:rtl/>
            </w:rPr>
            <w:t>وكان معتن</w:t>
          </w:r>
          <w:del w:id="160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</w:delText>
            </w:r>
          </w:del>
          <w:ins w:id="1605" w:author="Transkribus" w:date="2019-12-11T14:30:00Z">
            <w:r w:rsidRPr="00EE6742">
              <w:rPr>
                <w:rFonts w:ascii="Courier New" w:hAnsi="Courier New" w:cs="Courier New"/>
                <w:rtl/>
              </w:rPr>
              <w:t>ب</w:t>
            </w:r>
          </w:ins>
          <w:r w:rsidRPr="00EE6742">
            <w:rPr>
              <w:rFonts w:ascii="Courier New" w:hAnsi="Courier New" w:cs="Courier New"/>
              <w:rtl/>
            </w:rPr>
            <w:t>ا بالكتب</w:t>
          </w:r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>الطبية والن</w:t>
      </w:r>
      <w:ins w:id="1606" w:author="Transkribus" w:date="2019-12-11T14:30:00Z">
        <w:r w:rsidRPr="00EE6742">
          <w:rPr>
            <w:rFonts w:ascii="Courier New" w:hAnsi="Courier New" w:cs="Courier New"/>
            <w:rtl/>
          </w:rPr>
          <w:t>ط</w:t>
        </w:r>
      </w:ins>
      <w:r w:rsidRPr="00EE6742">
        <w:rPr>
          <w:rFonts w:ascii="Courier New" w:hAnsi="Courier New" w:cs="Courier New"/>
          <w:rtl/>
        </w:rPr>
        <w:t xml:space="preserve">ظر فيها </w:t>
      </w:r>
      <w:del w:id="1607" w:author="Transkribus" w:date="2019-12-11T14:30:00Z">
        <w:r w:rsidRPr="009B6BCA">
          <w:rPr>
            <w:rFonts w:ascii="Courier New" w:hAnsi="Courier New" w:cs="Courier New"/>
            <w:rtl/>
          </w:rPr>
          <w:delText>وتحقيق ما ذكره المتقدمون</w:delText>
        </w:r>
      </w:del>
      <w:ins w:id="1608" w:author="Transkribus" w:date="2019-12-11T14:30:00Z">
        <w:r w:rsidRPr="00EE6742">
          <w:rPr>
            <w:rFonts w:ascii="Courier New" w:hAnsi="Courier New" w:cs="Courier New"/>
            <w:rtl/>
          </w:rPr>
          <w:t>ويحقيق ماد كره التفد مون</w:t>
        </w:r>
      </w:ins>
      <w:r w:rsidRPr="00EE6742">
        <w:rPr>
          <w:rFonts w:ascii="Courier New" w:hAnsi="Courier New" w:cs="Courier New"/>
          <w:rtl/>
        </w:rPr>
        <w:t xml:space="preserve"> من صفة </w:t>
      </w:r>
      <w:del w:id="1609" w:author="Transkribus" w:date="2019-12-11T14:30:00Z">
        <w:r w:rsidRPr="009B6BCA">
          <w:rPr>
            <w:rFonts w:ascii="Courier New" w:hAnsi="Courier New" w:cs="Courier New"/>
            <w:rtl/>
          </w:rPr>
          <w:delText>الامراض ومداواتها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1610" w:author="Transkribus" w:date="2019-12-11T14:30:00Z">
        <w:r w:rsidRPr="00EE6742">
          <w:rPr>
            <w:rFonts w:ascii="Courier New" w:hAnsi="Courier New" w:cs="Courier New"/>
            <w:rtl/>
          </w:rPr>
          <w:t>الامراس ومداواثهاوله</w:t>
        </w:r>
      </w:ins>
    </w:p>
    <w:p w:rsidR="00127DCD" w:rsidRPr="009B6BCA" w:rsidRDefault="00127DCD" w:rsidP="00127DCD">
      <w:pPr>
        <w:pStyle w:val="NurText"/>
        <w:bidi/>
        <w:rPr>
          <w:del w:id="1611" w:author="Transkribus" w:date="2019-12-11T14:30:00Z"/>
          <w:rFonts w:ascii="Courier New" w:hAnsi="Courier New" w:cs="Courier New"/>
        </w:rPr>
      </w:pPr>
      <w:dir w:val="rtl">
        <w:dir w:val="rtl">
          <w:del w:id="161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وله حواش</w:delText>
            </w:r>
          </w:del>
          <w:ins w:id="1613" w:author="Transkribus" w:date="2019-12-11T14:30:00Z">
            <w:r w:rsidRPr="00EE6742">
              <w:rPr>
                <w:rFonts w:ascii="Courier New" w:hAnsi="Courier New" w:cs="Courier New"/>
                <w:rtl/>
              </w:rPr>
              <w:t>جواس</w:t>
            </w:r>
          </w:ins>
          <w:r w:rsidRPr="00EE6742">
            <w:rPr>
              <w:rFonts w:ascii="Courier New" w:hAnsi="Courier New" w:cs="Courier New"/>
              <w:rtl/>
            </w:rPr>
            <w:t xml:space="preserve"> على </w:t>
          </w:r>
          <w:del w:id="161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كتاب القانون</w:delText>
            </w:r>
          </w:del>
          <w:ins w:id="1615" w:author="Transkribus" w:date="2019-12-11T14:30:00Z">
            <w:r w:rsidRPr="00EE6742">
              <w:rPr>
                <w:rFonts w:ascii="Courier New" w:hAnsi="Courier New" w:cs="Courier New"/>
                <w:rtl/>
              </w:rPr>
              <w:t>كماب القانوب</w:t>
            </w:r>
          </w:ins>
          <w:r w:rsidRPr="00EE6742">
            <w:rPr>
              <w:rFonts w:ascii="Courier New" w:hAnsi="Courier New" w:cs="Courier New"/>
              <w:rtl/>
            </w:rPr>
            <w:t xml:space="preserve"> لابن سينا </w:t>
          </w:r>
          <w:del w:id="1616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وكان له </w:t>
          </w:r>
          <w:del w:id="161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ايضا</w:delText>
            </w:r>
          </w:del>
          <w:ins w:id="1618" w:author="Transkribus" w:date="2019-12-11T14:30:00Z">
            <w:r w:rsidRPr="00EE6742">
              <w:rPr>
                <w:rFonts w:ascii="Courier New" w:hAnsi="Courier New" w:cs="Courier New"/>
                <w:rtl/>
              </w:rPr>
              <w:t>أبصا</w:t>
            </w:r>
          </w:ins>
          <w:r w:rsidRPr="00EE6742">
            <w:rPr>
              <w:rFonts w:ascii="Courier New" w:hAnsi="Courier New" w:cs="Courier New"/>
              <w:rtl/>
            </w:rPr>
            <w:t xml:space="preserve"> اعتناء </w:t>
          </w:r>
          <w:del w:id="161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بعلم الحديث ويشعر وله رجز كثير الا ان اكثر شعره ضعيف منحل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620" w:author="Transkribus" w:date="2019-12-11T14:30:00Z">
            <w:r w:rsidRPr="00EE6742">
              <w:rPr>
                <w:rFonts w:ascii="Courier New" w:hAnsi="Courier New" w:cs="Courier New"/>
                <w:rtl/>
              </w:rPr>
              <w:t>بعل الحسديت وبشعرولة رجر</w:t>
            </w:r>
          </w:ins>
          <w:r>
            <w:t>‬</w:t>
          </w:r>
          <w:r>
            <w:t>‬</w:t>
          </w:r>
        </w:dir>
      </w:dir>
    </w:p>
    <w:p w:rsidR="00127DCD" w:rsidRPr="009B6BCA" w:rsidRDefault="00127DCD" w:rsidP="00127DCD">
      <w:pPr>
        <w:pStyle w:val="NurText"/>
        <w:bidi/>
        <w:rPr>
          <w:del w:id="1621" w:author="Transkribus" w:date="2019-12-11T14:30:00Z"/>
          <w:rFonts w:ascii="Courier New" w:hAnsi="Courier New" w:cs="Courier New"/>
        </w:rPr>
      </w:pPr>
      <w:dir w:val="rtl">
        <w:dir w:val="rtl">
          <w:ins w:id="1622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ترالان أكستر شعرم سعيف مجل </w:t>
            </w:r>
          </w:ins>
          <w:r w:rsidRPr="00EE6742">
            <w:rPr>
              <w:rFonts w:ascii="Courier New" w:hAnsi="Courier New" w:cs="Courier New"/>
              <w:rtl/>
            </w:rPr>
            <w:t xml:space="preserve">وعمر </w:t>
          </w:r>
          <w:del w:id="162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عمرا طويلا وضعف</w:delText>
            </w:r>
          </w:del>
          <w:ins w:id="1624" w:author="Transkribus" w:date="2019-12-11T14:30:00Z">
            <w:r w:rsidRPr="00EE6742">
              <w:rPr>
                <w:rFonts w:ascii="Courier New" w:hAnsi="Courier New" w:cs="Courier New"/>
                <w:rtl/>
              </w:rPr>
              <w:t>عمر اطوبلا وسعف</w:t>
            </w:r>
          </w:ins>
          <w:r w:rsidRPr="00EE6742">
            <w:rPr>
              <w:rFonts w:ascii="Courier New" w:hAnsi="Courier New" w:cs="Courier New"/>
              <w:rtl/>
            </w:rPr>
            <w:t xml:space="preserve"> عن </w:t>
          </w:r>
          <w:del w:id="162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الحركة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ins w:id="1626" w:author="Transkribus" w:date="2019-12-11T14:30:00Z"/>
          <w:rFonts w:ascii="Courier New" w:hAnsi="Courier New" w:cs="Courier New"/>
        </w:rPr>
      </w:pPr>
      <w:dir w:val="rtl">
        <w:dir w:val="rtl">
          <w:del w:id="162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حتى انه كان</w:delText>
            </w:r>
          </w:del>
          <w:ins w:id="1628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الحرزكاسى اله كمان</w:t>
            </w:r>
          </w:ins>
          <w:r w:rsidRPr="00EE6742">
            <w:rPr>
              <w:rFonts w:ascii="Courier New" w:hAnsi="Courier New" w:cs="Courier New"/>
              <w:rtl/>
            </w:rPr>
            <w:t xml:space="preserve"> لم</w:t>
          </w:r>
          <w:del w:id="162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 يات</w:delText>
            </w:r>
          </w:del>
          <w:r>
            <w:t>‬</w:t>
          </w:r>
          <w:r>
            <w:t>‬</w:t>
          </w:r>
        </w:dir>
      </w:dir>
    </w:p>
    <w:p w:rsidR="00127DCD" w:rsidRPr="009B6BCA" w:rsidRDefault="00127DCD" w:rsidP="00127DCD">
      <w:pPr>
        <w:pStyle w:val="NurText"/>
        <w:bidi/>
        <w:rPr>
          <w:del w:id="1630" w:author="Transkribus" w:date="2019-12-11T14:30:00Z"/>
          <w:rFonts w:ascii="Courier New" w:hAnsi="Courier New" w:cs="Courier New"/>
        </w:rPr>
      </w:pPr>
      <w:ins w:id="1631" w:author="Transkribus" w:date="2019-12-11T14:30:00Z">
        <w:r w:rsidRPr="00EE6742">
          <w:rPr>
            <w:rFonts w:ascii="Courier New" w:hAnsi="Courier New" w:cs="Courier New"/>
            <w:rtl/>
          </w:rPr>
          <w:t>ابات</w:t>
        </w:r>
      </w:ins>
      <w:r w:rsidRPr="00EE6742">
        <w:rPr>
          <w:rFonts w:ascii="Courier New" w:hAnsi="Courier New" w:cs="Courier New"/>
          <w:rtl/>
        </w:rPr>
        <w:t xml:space="preserve"> الى </w:t>
      </w:r>
      <w:del w:id="1632" w:author="Transkribus" w:date="2019-12-11T14:30:00Z">
        <w:r w:rsidRPr="009B6BCA">
          <w:rPr>
            <w:rFonts w:ascii="Courier New" w:hAnsi="Courier New" w:cs="Courier New"/>
            <w:rtl/>
          </w:rPr>
          <w:delText>دكانه الا محمولا</w:delText>
        </w:r>
      </w:del>
      <w:ins w:id="1633" w:author="Transkribus" w:date="2019-12-11T14:30:00Z">
        <w:r w:rsidRPr="00EE6742">
          <w:rPr>
            <w:rFonts w:ascii="Courier New" w:hAnsi="Courier New" w:cs="Courier New"/>
            <w:rtl/>
          </w:rPr>
          <w:t>ذكانه الامحمولافى محفتوسمى</w:t>
        </w:r>
      </w:ins>
      <w:r w:rsidRPr="00EE6742">
        <w:rPr>
          <w:rFonts w:ascii="Courier New" w:hAnsi="Courier New" w:cs="Courier New"/>
          <w:rtl/>
        </w:rPr>
        <w:t xml:space="preserve"> فى </w:t>
      </w:r>
      <w:del w:id="1634" w:author="Transkribus" w:date="2019-12-11T14:30:00Z">
        <w:r w:rsidRPr="009B6BCA">
          <w:rPr>
            <w:rFonts w:ascii="Courier New" w:hAnsi="Courier New" w:cs="Courier New"/>
            <w:rtl/>
          </w:rPr>
          <w:delText>محفة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63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وعمى</w:delText>
            </w:r>
          </w:del>
          <w:ins w:id="1636" w:author="Transkribus" w:date="2019-12-11T14:30:00Z">
            <w:r w:rsidRPr="00EE6742">
              <w:rPr>
                <w:rFonts w:ascii="Courier New" w:hAnsi="Courier New" w:cs="Courier New"/>
                <w:rtl/>
              </w:rPr>
              <w:t>أحر عمرة ثماء ثزل</w:t>
            </w:r>
          </w:ins>
          <w:r w:rsidRPr="00EE6742">
            <w:rPr>
              <w:rFonts w:ascii="Courier New" w:hAnsi="Courier New" w:cs="Courier New"/>
              <w:rtl/>
            </w:rPr>
            <w:t xml:space="preserve"> فى </w:t>
          </w:r>
          <w:del w:id="163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اخر عمره بماء نزل فى عينه</w:delText>
            </w:r>
          </w:del>
          <w:ins w:id="1638" w:author="Transkribus" w:date="2019-12-11T14:30:00Z">
            <w:r w:rsidRPr="00EE6742">
              <w:rPr>
                <w:rFonts w:ascii="Courier New" w:hAnsi="Courier New" w:cs="Courier New"/>
                <w:rtl/>
              </w:rPr>
              <w:t>عبنيه</w:t>
            </w:r>
          </w:ins>
          <w:r w:rsidRPr="00EE6742">
            <w:rPr>
              <w:rFonts w:ascii="Courier New" w:hAnsi="Courier New" w:cs="Courier New"/>
              <w:rtl/>
            </w:rPr>
            <w:t xml:space="preserve"> لانه </w:t>
          </w:r>
          <w:del w:id="163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كان كثيرا يغتذى باللبن ويقصد بذلك ترطيب بدنه وتوفى بدمشق فى سنة خمس او ست وسبعين وخمسمائة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640" w:author="Transkribus" w:date="2019-12-11T14:30:00Z">
            <w:r w:rsidRPr="00EE6742">
              <w:rPr>
                <w:rFonts w:ascii="Courier New" w:hAnsi="Courier New" w:cs="Courier New"/>
                <w:rtl/>
              </w:rPr>
              <w:t>كمان كتير ايفتذى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ins w:id="1641" w:author="Transkribus" w:date="2019-12-11T14:30:00Z"/>
          <w:rFonts w:ascii="Courier New" w:hAnsi="Courier New" w:cs="Courier New"/>
        </w:rPr>
      </w:pPr>
      <w:dir w:val="rtl">
        <w:dir w:val="rtl">
          <w:del w:id="164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ومن شعر</w:delText>
            </w:r>
          </w:del>
          <w:ins w:id="1643" w:author="Transkribus" w:date="2019-12-11T14:30:00Z">
            <w:r w:rsidRPr="00EE6742">
              <w:rPr>
                <w:rFonts w:ascii="Courier New" w:hAnsi="Courier New" w:cs="Courier New"/>
                <w:rtl/>
              </w:rPr>
              <w:t>ابابن ويقسليذلك ترطيب يديه ووفى بديسق فى سنةمس أوست وسيعين وتسماتقوسن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ins w:id="1644" w:author="Transkribus" w:date="2019-12-11T14:30:00Z">
        <w:r w:rsidRPr="00EE6742">
          <w:rPr>
            <w:rFonts w:ascii="Courier New" w:hAnsi="Courier New" w:cs="Courier New"/>
            <w:rtl/>
          </w:rPr>
          <w:t>اشعر</w:t>
        </w:r>
      </w:ins>
      <w:r w:rsidRPr="00EE6742">
        <w:rPr>
          <w:rFonts w:ascii="Courier New" w:hAnsi="Courier New" w:cs="Courier New"/>
          <w:rtl/>
        </w:rPr>
        <w:t xml:space="preserve"> ابن </w:t>
      </w:r>
      <w:del w:id="1645" w:author="Transkribus" w:date="2019-12-11T14:30:00Z">
        <w:r w:rsidRPr="009B6BCA">
          <w:rPr>
            <w:rFonts w:ascii="Courier New" w:hAnsi="Courier New" w:cs="Courier New"/>
            <w:rtl/>
          </w:rPr>
          <w:delText>البذوخ قال وهو من</w:delText>
        </w:r>
      </w:del>
      <w:ins w:id="1646" w:author="Transkribus" w:date="2019-12-11T14:30:00Z">
        <w:r w:rsidRPr="00EE6742">
          <w:rPr>
            <w:rFonts w:ascii="Courier New" w:hAnsi="Courier New" w:cs="Courier New"/>
            <w:rtl/>
          </w:rPr>
          <w:t>البدوج ثال وهومن</w:t>
        </w:r>
      </w:ins>
      <w:r w:rsidRPr="00EE6742">
        <w:rPr>
          <w:rFonts w:ascii="Courier New" w:hAnsi="Courier New" w:cs="Courier New"/>
          <w:rtl/>
        </w:rPr>
        <w:t xml:space="preserve"> قصيدة </w:t>
      </w:r>
      <w:del w:id="1647" w:author="Transkribus" w:date="2019-12-11T14:30:00Z">
        <w:r w:rsidRPr="009B6BCA">
          <w:rPr>
            <w:rFonts w:ascii="Courier New" w:hAnsi="Courier New" w:cs="Courier New"/>
            <w:rtl/>
          </w:rPr>
          <w:delText>كبيرة له</w:delText>
        </w:r>
      </w:del>
      <w:ins w:id="1648" w:author="Transkribus" w:date="2019-12-11T14:30:00Z">
        <w:r w:rsidRPr="00EE6742">
          <w:rPr>
            <w:rFonts w:ascii="Courier New" w:hAnsi="Courier New" w:cs="Courier New"/>
            <w:rtl/>
          </w:rPr>
          <w:t>كير ةله</w:t>
        </w:r>
      </w:ins>
      <w:r w:rsidRPr="00EE6742">
        <w:rPr>
          <w:rFonts w:ascii="Courier New" w:hAnsi="Courier New" w:cs="Courier New"/>
          <w:rtl/>
        </w:rPr>
        <w:t xml:space="preserve"> فى ذكر </w:t>
      </w:r>
      <w:del w:id="1649" w:author="Transkribus" w:date="2019-12-11T14:30:00Z">
        <w:r w:rsidRPr="009B6BCA">
          <w:rPr>
            <w:rFonts w:ascii="Courier New" w:hAnsi="Courier New" w:cs="Courier New"/>
            <w:rtl/>
          </w:rPr>
          <w:delText>الموت والمعاد فمن</w:delText>
        </w:r>
      </w:del>
      <w:ins w:id="1650" w:author="Transkribus" w:date="2019-12-11T14:30:00Z">
        <w:r w:rsidRPr="00EE6742">
          <w:rPr>
            <w:rFonts w:ascii="Courier New" w:hAnsi="Courier New" w:cs="Courier New"/>
            <w:rtl/>
          </w:rPr>
          <w:t>الموب والمعادقن</w:t>
        </w:r>
      </w:ins>
      <w:r w:rsidRPr="00EE6742">
        <w:rPr>
          <w:rFonts w:ascii="Courier New" w:hAnsi="Courier New" w:cs="Courier New"/>
          <w:rtl/>
        </w:rPr>
        <w:t xml:space="preserve"> مختارها</w:t>
      </w:r>
      <w:del w:id="1651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127DCD" w:rsidRPr="00EE6742" w:rsidRDefault="00127DCD" w:rsidP="00127DCD">
      <w:pPr>
        <w:pStyle w:val="NurText"/>
        <w:bidi/>
        <w:rPr>
          <w:ins w:id="1652" w:author="Transkribus" w:date="2019-12-11T14:30:00Z"/>
          <w:rFonts w:ascii="Courier New" w:hAnsi="Courier New" w:cs="Courier New"/>
        </w:rPr>
      </w:pPr>
      <w:dir w:val="rtl">
        <w:dir w:val="rtl">
          <w:del w:id="165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يا رب</w:delText>
            </w:r>
          </w:del>
          <w:ins w:id="1654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البسيطة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ins w:id="1655" w:author="Transkribus" w:date="2019-12-11T14:30:00Z">
        <w:r w:rsidRPr="00EE6742">
          <w:rPr>
            <w:rFonts w:ascii="Courier New" w:hAnsi="Courier New" w:cs="Courier New"/>
            <w:rtl/>
          </w:rPr>
          <w:t>بارب</w:t>
        </w:r>
      </w:ins>
      <w:r w:rsidRPr="00EE6742">
        <w:rPr>
          <w:rFonts w:ascii="Courier New" w:hAnsi="Courier New" w:cs="Courier New"/>
          <w:rtl/>
        </w:rPr>
        <w:t xml:space="preserve"> سهل لى الخيرات </w:t>
      </w:r>
      <w:del w:id="1656" w:author="Transkribus" w:date="2019-12-11T14:30:00Z">
        <w:r w:rsidRPr="009B6BCA">
          <w:rPr>
            <w:rFonts w:ascii="Courier New" w:hAnsi="Courier New" w:cs="Courier New"/>
            <w:rtl/>
          </w:rPr>
          <w:delText>افعلها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Pr="009B6BCA">
              <w:rPr>
                <w:rFonts w:ascii="Courier New" w:hAnsi="Courier New" w:cs="Courier New"/>
                <w:rtl/>
              </w:rPr>
              <w:delText>مع الانام بموجودى وامكاني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>
              <w:delText>‬</w:delText>
            </w:r>
            <w:r>
              <w:delText>‬</w:delText>
            </w:r>
          </w:dir>
        </w:dir>
      </w:del>
      <w:ins w:id="1657" w:author="Transkribus" w:date="2019-12-11T14:30:00Z">
        <w:del w:id="1658" w:author="Transkribus" w:date="2019-12-11T14:30:00Z">
          <w:r w:rsidRPr="00EE6742">
            <w:rPr>
              <w:rFonts w:ascii="Courier New" w:hAnsi="Courier New" w:cs="Courier New"/>
              <w:rtl/>
            </w:rPr>
            <w:delText>أبعلها * مع الاكم مو جودى وامكانى</w:delText>
          </w:r>
        </w:del>
      </w:ins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>فالق</w:t>
          </w:r>
          <w:del w:id="165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ب</w:delText>
            </w:r>
          </w:del>
          <w:ins w:id="1660" w:author="Transkribus" w:date="2019-12-11T14:30:00Z">
            <w:r w:rsidRPr="00EE6742">
              <w:rPr>
                <w:rFonts w:ascii="Courier New" w:hAnsi="Courier New" w:cs="Courier New"/>
                <w:rtl/>
              </w:rPr>
              <w:t>ي</w:t>
            </w:r>
          </w:ins>
          <w:r w:rsidRPr="00EE6742">
            <w:rPr>
              <w:rFonts w:ascii="Courier New" w:hAnsi="Courier New" w:cs="Courier New"/>
              <w:rtl/>
            </w:rPr>
            <w:t>ر باب الى دار البقاء ومن</w:t>
          </w:r>
          <w:del w:id="1661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للخير يغرس اثمار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1662" w:author="Transkribus" w:date="2019-12-11T14:30:00Z">
            <w:del w:id="1663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 * المنير بقرس أثمار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المنى جان</w:t>
          </w:r>
          <w:del w:id="166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665" w:author="Transkribus" w:date="2019-12-11T14:30:00Z">
            <w:r w:rsidRPr="00EE6742">
              <w:rPr>
                <w:rFonts w:ascii="Courier New" w:hAnsi="Courier New" w:cs="Courier New"/>
                <w:rtl/>
              </w:rPr>
              <w:t>ى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66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وخير انس الفتى تقوى بصاحبه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>
                  <w:delText>‬</w:delText>
                </w:r>
                <w:r>
                  <w:delText>‬</w:delText>
                </w:r>
              </w:dir>
            </w:dir>
          </w:del>
          <w:ins w:id="1667" w:author="Transkribus" w:date="2019-12-11T14:30:00Z">
            <w:del w:id="1668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وجبرايس الغنى يقوى بصاجيه * 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والخير </w:t>
          </w:r>
          <w:del w:id="166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يفعله مع</w:delText>
            </w:r>
          </w:del>
          <w:ins w:id="1670" w:author="Transkribus" w:date="2019-12-11T14:30:00Z">
            <w:r w:rsidRPr="00EE6742">
              <w:rPr>
                <w:rFonts w:ascii="Courier New" w:hAnsi="Courier New" w:cs="Courier New"/>
                <w:rtl/>
              </w:rPr>
              <w:t>بفمسله معم</w:t>
            </w:r>
          </w:ins>
          <w:r w:rsidRPr="00EE6742">
            <w:rPr>
              <w:rFonts w:ascii="Courier New" w:hAnsi="Courier New" w:cs="Courier New"/>
              <w:rtl/>
            </w:rPr>
            <w:t xml:space="preserve"> كل انسان</w:t>
          </w:r>
          <w:del w:id="1671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127DCD" w:rsidRPr="009B6BCA" w:rsidRDefault="00127DCD" w:rsidP="00127DCD">
      <w:pPr>
        <w:pStyle w:val="NurText"/>
        <w:bidi/>
        <w:rPr>
          <w:del w:id="1672" w:author="Transkribus" w:date="2019-12-11T14:30:00Z"/>
          <w:rFonts w:ascii="Courier New" w:hAnsi="Courier New" w:cs="Courier New"/>
        </w:rPr>
      </w:pPr>
      <w:dir w:val="rtl">
        <w:dir w:val="rtl">
          <w:del w:id="167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يا ذا الجلالة والاكرام يا املي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اختم بخير وتوحيد وايمان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127DCD" w:rsidRPr="00EE6742" w:rsidRDefault="00127DCD" w:rsidP="00127DCD">
      <w:pPr>
        <w:pStyle w:val="NurText"/>
        <w:bidi/>
        <w:rPr>
          <w:ins w:id="1674" w:author="Transkribus" w:date="2019-12-11T14:30:00Z"/>
          <w:del w:id="1675" w:author="Transkribus" w:date="2019-12-11T14:30:00Z"/>
          <w:rFonts w:ascii="Courier New" w:hAnsi="Courier New" w:cs="Courier New"/>
        </w:rPr>
      </w:pPr>
      <w:dir w:val="rtl">
        <w:dir w:val="rtl">
          <w:ins w:id="1676" w:author="Transkribus" w:date="2019-12-11T14:30:00Z">
            <w:r w:rsidRPr="00EE6742">
              <w:rPr>
                <w:rFonts w:ascii="Courier New" w:hAnsi="Courier New" w:cs="Courier New"/>
                <w:rtl/>
              </w:rPr>
              <w:t>باد الحلالة والارام بالعلى * الحثم مجير وفو جسد واثمان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>ان ك</w:t>
      </w:r>
      <w:ins w:id="1677" w:author="Transkribus" w:date="2019-12-11T14:30:00Z">
        <w:r w:rsidRPr="00EE6742">
          <w:rPr>
            <w:rFonts w:ascii="Courier New" w:hAnsi="Courier New" w:cs="Courier New"/>
            <w:rtl/>
          </w:rPr>
          <w:t>م</w:t>
        </w:r>
      </w:ins>
      <w:r w:rsidRPr="00EE6742">
        <w:rPr>
          <w:rFonts w:ascii="Courier New" w:hAnsi="Courier New" w:cs="Courier New"/>
          <w:rtl/>
        </w:rPr>
        <w:t xml:space="preserve">ان مولاى </w:t>
      </w:r>
      <w:del w:id="1678" w:author="Transkribus" w:date="2019-12-11T14:30:00Z">
        <w:r w:rsidRPr="009B6BCA">
          <w:rPr>
            <w:rFonts w:ascii="Courier New" w:hAnsi="Courier New" w:cs="Courier New"/>
            <w:rtl/>
          </w:rPr>
          <w:delText>لا يرجوك ذو زلل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Pr="009B6BCA">
              <w:rPr>
                <w:rFonts w:ascii="Courier New" w:hAnsi="Courier New" w:cs="Courier New"/>
                <w:rtl/>
              </w:rPr>
              <w:delText>بل</w:delText>
            </w:r>
            <w:r>
              <w:delText>‬</w:delText>
            </w:r>
            <w:r>
              <w:delText>‬</w:delText>
            </w:r>
          </w:dir>
        </w:dir>
      </w:del>
      <w:ins w:id="1679" w:author="Transkribus" w:date="2019-12-11T14:30:00Z">
        <w:del w:id="1680" w:author="Transkribus" w:date="2019-12-11T14:30:00Z">
          <w:r w:rsidRPr="00EE6742">
            <w:rPr>
              <w:rFonts w:ascii="Courier New" w:hAnsi="Courier New" w:cs="Courier New"/>
              <w:rtl/>
            </w:rPr>
            <w:delText>لابرجول قوزال * ل</w:delText>
          </w:r>
        </w:del>
      </w:ins>
      <w:r w:rsidRPr="00EE6742">
        <w:rPr>
          <w:rFonts w:ascii="Courier New" w:hAnsi="Courier New" w:cs="Courier New"/>
          <w:rtl/>
        </w:rPr>
        <w:t xml:space="preserve"> من </w:t>
      </w:r>
      <w:del w:id="1681" w:author="Transkribus" w:date="2019-12-11T14:30:00Z">
        <w:r w:rsidRPr="009B6BCA">
          <w:rPr>
            <w:rFonts w:ascii="Courier New" w:hAnsi="Courier New" w:cs="Courier New"/>
            <w:rtl/>
          </w:rPr>
          <w:delText>ا</w:delText>
        </w:r>
      </w:del>
      <w:ins w:id="1682" w:author="Transkribus" w:date="2019-12-11T14:30:00Z">
        <w:r w:rsidRPr="00EE6742">
          <w:rPr>
            <w:rFonts w:ascii="Courier New" w:hAnsi="Courier New" w:cs="Courier New"/>
            <w:rtl/>
          </w:rPr>
          <w:t>أ</w:t>
        </w:r>
      </w:ins>
      <w:r w:rsidRPr="00EE6742">
        <w:rPr>
          <w:rFonts w:ascii="Courier New" w:hAnsi="Courier New" w:cs="Courier New"/>
          <w:rtl/>
        </w:rPr>
        <w:t>طا</w:t>
      </w:r>
      <w:del w:id="1683" w:author="Transkribus" w:date="2019-12-11T14:30:00Z">
        <w:r w:rsidRPr="009B6BCA">
          <w:rPr>
            <w:rFonts w:ascii="Courier New" w:hAnsi="Courier New" w:cs="Courier New"/>
            <w:rtl/>
          </w:rPr>
          <w:delText>ع</w:delText>
        </w:r>
      </w:del>
      <w:ins w:id="1684" w:author="Transkribus" w:date="2019-12-11T14:30:00Z">
        <w:r w:rsidRPr="00EE6742">
          <w:rPr>
            <w:rFonts w:ascii="Courier New" w:hAnsi="Courier New" w:cs="Courier New"/>
            <w:rtl/>
          </w:rPr>
          <w:t>هل</w:t>
        </w:r>
      </w:ins>
      <w:r w:rsidRPr="00EE6742">
        <w:rPr>
          <w:rFonts w:ascii="Courier New" w:hAnsi="Courier New" w:cs="Courier New"/>
          <w:rtl/>
        </w:rPr>
        <w:t xml:space="preserve">ك من </w:t>
      </w:r>
      <w:del w:id="1685" w:author="Transkribus" w:date="2019-12-11T14:30:00Z">
        <w:r w:rsidRPr="009B6BCA">
          <w:rPr>
            <w:rFonts w:ascii="Courier New" w:hAnsi="Courier New" w:cs="Courier New"/>
            <w:rtl/>
          </w:rPr>
          <w:delText>للمذنب الجاني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1686" w:author="Transkribus" w:date="2019-12-11T14:30:00Z">
        <w:r w:rsidRPr="00EE6742">
          <w:rPr>
            <w:rFonts w:ascii="Courier New" w:hAnsi="Courier New" w:cs="Courier New"/>
            <w:rtl/>
          </w:rPr>
          <w:t>لذتب الحانى</w:t>
        </w:r>
      </w:ins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>ع</w:t>
          </w:r>
          <w:del w:id="168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ش</w:delText>
            </w:r>
          </w:del>
          <w:ins w:id="1688" w:author="Transkribus" w:date="2019-12-11T14:30:00Z">
            <w:r w:rsidRPr="00EE6742">
              <w:rPr>
                <w:rFonts w:ascii="Courier New" w:hAnsi="Courier New" w:cs="Courier New"/>
                <w:rtl/>
              </w:rPr>
              <w:t>س</w:t>
            </w:r>
          </w:ins>
          <w:r w:rsidRPr="00EE6742">
            <w:rPr>
              <w:rFonts w:ascii="Courier New" w:hAnsi="Courier New" w:cs="Courier New"/>
              <w:rtl/>
            </w:rPr>
            <w:t xml:space="preserve">ر الثمانين </w:t>
          </w:r>
          <w:del w:id="168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يا مولاى قد سلبت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انوار عينى وسمعى ثم اسناني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1690" w:author="Transkribus" w:date="2019-12-11T14:30:00Z">
            <w:del w:id="1691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ثامولاى تد صليت * أبو ارعيى وسمى ثم أسثاني</w:delText>
              </w:r>
            </w:del>
          </w:ins>
          <w:r>
            <w:t>‬</w:t>
          </w:r>
          <w:r>
            <w:t>‬</w:t>
          </w:r>
        </w:dir>
      </w:dir>
    </w:p>
    <w:p w:rsidR="00127DCD" w:rsidRPr="009B6BCA" w:rsidRDefault="00127DCD" w:rsidP="00127DCD">
      <w:pPr>
        <w:pStyle w:val="NurText"/>
        <w:bidi/>
        <w:rPr>
          <w:del w:id="1692" w:author="Transkribus" w:date="2019-12-11T14:30:00Z"/>
          <w:rFonts w:ascii="Courier New" w:hAnsi="Courier New" w:cs="Courier New"/>
        </w:rPr>
      </w:pPr>
      <w:dir w:val="rtl">
        <w:dir w:val="rtl">
          <w:del w:id="169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لا استطيع قياما غير معتمد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ما بين اثنين شكوائى لرحماني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127DCD" w:rsidRPr="00EE6742" w:rsidRDefault="00127DCD" w:rsidP="00127DCD">
      <w:pPr>
        <w:pStyle w:val="NurText"/>
        <w:bidi/>
        <w:rPr>
          <w:ins w:id="1694" w:author="Transkribus" w:date="2019-12-11T14:30:00Z"/>
          <w:del w:id="1695" w:author="Transkribus" w:date="2019-12-11T14:30:00Z"/>
          <w:rFonts w:ascii="Courier New" w:hAnsi="Courier New" w:cs="Courier New"/>
        </w:rPr>
      </w:pPr>
      <w:dir w:val="rtl">
        <w:dir w:val="rtl">
          <w:ins w:id="1696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الاأستطبع قباما غيرم عمد * بابين اتنسين شكوافى لرخمانى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وما </w:t>
      </w:r>
      <w:del w:id="1697" w:author="Transkribus" w:date="2019-12-11T14:30:00Z">
        <w:r w:rsidRPr="009B6BCA">
          <w:rPr>
            <w:rFonts w:ascii="Courier New" w:hAnsi="Courier New" w:cs="Courier New"/>
            <w:rtl/>
          </w:rPr>
          <w:delText>بقى</w:delText>
        </w:r>
      </w:del>
      <w:ins w:id="1698" w:author="Transkribus" w:date="2019-12-11T14:30:00Z">
        <w:r w:rsidRPr="00EE6742">
          <w:rPr>
            <w:rFonts w:ascii="Courier New" w:hAnsi="Courier New" w:cs="Courier New"/>
            <w:rtl/>
          </w:rPr>
          <w:t>يصفى</w:t>
        </w:r>
      </w:ins>
      <w:r w:rsidRPr="00EE6742">
        <w:rPr>
          <w:rFonts w:ascii="Courier New" w:hAnsi="Courier New" w:cs="Courier New"/>
          <w:rtl/>
        </w:rPr>
        <w:t xml:space="preserve"> فى </w:t>
      </w:r>
      <w:del w:id="1699" w:author="Transkribus" w:date="2019-12-11T14:30:00Z">
        <w:r w:rsidRPr="009B6BCA">
          <w:rPr>
            <w:rFonts w:ascii="Courier New" w:hAnsi="Courier New" w:cs="Courier New"/>
            <w:rtl/>
          </w:rPr>
          <w:delText>لذيذ يستلذ به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Pr="009B6BCA">
              <w:rPr>
                <w:rFonts w:ascii="Courier New" w:hAnsi="Courier New" w:cs="Courier New"/>
                <w:rtl/>
              </w:rPr>
              <w:delText>لى لذة غير تنصيت لقران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>
              <w:delText>‬</w:delText>
            </w:r>
            <w:r>
              <w:delText>‬</w:delText>
            </w:r>
          </w:dir>
        </w:dir>
      </w:del>
      <w:ins w:id="1700" w:author="Transkribus" w:date="2019-12-11T14:30:00Z">
        <w:del w:id="1701" w:author="Transkribus" w:date="2019-12-11T14:30:00Z">
          <w:r w:rsidRPr="00EE6742">
            <w:rPr>
              <w:rFonts w:ascii="Courier New" w:hAnsi="Courier New" w:cs="Courier New"/>
              <w:rtl/>
            </w:rPr>
            <w:delText>لذيد يستلذبة * فى لذه عير تقصلب اقران</w:delText>
          </w:r>
        </w:del>
      </w:ins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70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او شرحه او</w:delText>
            </w:r>
          </w:del>
          <w:ins w:id="1703" w:author="Transkribus" w:date="2019-12-11T14:30:00Z">
            <w:r w:rsidRPr="00EE6742">
              <w:rPr>
                <w:rFonts w:ascii="Courier New" w:hAnsi="Courier New" w:cs="Courier New"/>
                <w:rtl/>
              </w:rPr>
              <w:t>أو شرجة أو</w:t>
            </w:r>
          </w:ins>
          <w:r w:rsidRPr="00EE6742">
            <w:rPr>
              <w:rFonts w:ascii="Courier New" w:hAnsi="Courier New" w:cs="Courier New"/>
              <w:rtl/>
            </w:rPr>
            <w:t xml:space="preserve"> شروحات ال</w:t>
          </w:r>
          <w:del w:id="170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ح</w:delText>
            </w:r>
          </w:del>
          <w:ins w:id="1705" w:author="Transkribus" w:date="2019-12-11T14:30:00Z">
            <w:r w:rsidRPr="00EE6742">
              <w:rPr>
                <w:rFonts w:ascii="Courier New" w:hAnsi="Courier New" w:cs="Courier New"/>
                <w:rtl/>
              </w:rPr>
              <w:t>خ</w:t>
            </w:r>
          </w:ins>
          <w:r w:rsidRPr="00EE6742">
            <w:rPr>
              <w:rFonts w:ascii="Courier New" w:hAnsi="Courier New" w:cs="Courier New"/>
              <w:rtl/>
            </w:rPr>
            <w:t>دي</w:t>
          </w:r>
          <w:del w:id="170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ث</w:delText>
            </w:r>
          </w:del>
          <w:ins w:id="1707" w:author="Transkribus" w:date="2019-12-11T14:30:00Z">
            <w:r w:rsidRPr="00EE6742">
              <w:rPr>
                <w:rFonts w:ascii="Courier New" w:hAnsi="Courier New" w:cs="Courier New"/>
                <w:rtl/>
              </w:rPr>
              <w:t>ت</w:t>
            </w:r>
          </w:ins>
          <w:r w:rsidRPr="00EE6742">
            <w:rPr>
              <w:rFonts w:ascii="Courier New" w:hAnsi="Courier New" w:cs="Courier New"/>
              <w:rtl/>
            </w:rPr>
            <w:t xml:space="preserve"> وما</w:t>
          </w:r>
          <w:del w:id="1708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يختص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1709" w:author="Transkribus" w:date="2019-12-11T14:30:00Z">
            <w:del w:id="1710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 * بحتس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بالطب </w:t>
          </w:r>
          <w:del w:id="171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او</w:delText>
            </w:r>
          </w:del>
          <w:ins w:id="1712" w:author="Transkribus" w:date="2019-12-11T14:30:00Z">
            <w:r w:rsidRPr="00EE6742">
              <w:rPr>
                <w:rFonts w:ascii="Courier New" w:hAnsi="Courier New" w:cs="Courier New"/>
                <w:rtl/>
              </w:rPr>
              <w:t>أو</w:t>
            </w:r>
          </w:ins>
          <w:r w:rsidRPr="00EE6742">
            <w:rPr>
              <w:rFonts w:ascii="Courier New" w:hAnsi="Courier New" w:cs="Courier New"/>
              <w:rtl/>
            </w:rPr>
            <w:t xml:space="preserve"> تفكيه </w:t>
          </w:r>
          <w:del w:id="171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لقران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714" w:author="Transkribus" w:date="2019-12-11T14:30:00Z">
            <w:r w:rsidRPr="00EE6742">
              <w:rPr>
                <w:rFonts w:ascii="Courier New" w:hAnsi="Courier New" w:cs="Courier New"/>
                <w:rtl/>
              </w:rPr>
              <w:t>امران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71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فالشيخ تعميره</w:delText>
            </w:r>
          </w:del>
          <w:ins w:id="1716" w:author="Transkribus" w:date="2019-12-11T14:30:00Z">
            <w:r w:rsidRPr="00EE6742">
              <w:rPr>
                <w:rFonts w:ascii="Courier New" w:hAnsi="Courier New" w:cs="Courier New"/>
                <w:rtl/>
              </w:rPr>
              <w:t>ثم- فالشية تعميرة</w:t>
            </w:r>
          </w:ins>
          <w:r w:rsidRPr="00EE6742">
            <w:rPr>
              <w:rFonts w:ascii="Courier New" w:hAnsi="Courier New" w:cs="Courier New"/>
              <w:rtl/>
            </w:rPr>
            <w:t xml:space="preserve"> يفضى الى </w:t>
          </w:r>
          <w:del w:id="171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هرم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يذله او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1718" w:author="Transkribus" w:date="2019-12-11T14:30:00Z">
            <w:del w:id="1719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عرم * بدله أو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عمى </w:t>
          </w:r>
          <w:del w:id="172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او داء ازمان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721" w:author="Transkribus" w:date="2019-12-11T14:30:00Z">
            <w:r w:rsidRPr="00EE6742">
              <w:rPr>
                <w:rFonts w:ascii="Courier New" w:hAnsi="Courier New" w:cs="Courier New"/>
                <w:rtl/>
              </w:rPr>
              <w:t>أوداء ارمان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72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فموته</w:delText>
            </w:r>
          </w:del>
          <w:ins w:id="1723" w:author="Transkribus" w:date="2019-12-11T14:30:00Z">
            <w:r w:rsidRPr="00EE6742">
              <w:rPr>
                <w:rFonts w:ascii="Courier New" w:hAnsi="Courier New" w:cs="Courier New"/>
                <w:rtl/>
              </w:rPr>
              <w:t>افو له</w:t>
            </w:r>
          </w:ins>
          <w:r w:rsidRPr="00EE6742">
            <w:rPr>
              <w:rFonts w:ascii="Courier New" w:hAnsi="Courier New" w:cs="Courier New"/>
              <w:rtl/>
            </w:rPr>
            <w:t xml:space="preserve"> ستره </w:t>
          </w:r>
          <w:del w:id="172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اذ لا محيص</w:delText>
            </w:r>
          </w:del>
          <w:ins w:id="1725" w:author="Transkribus" w:date="2019-12-11T14:30:00Z">
            <w:r w:rsidRPr="00EE6742">
              <w:rPr>
                <w:rFonts w:ascii="Courier New" w:hAnsi="Courier New" w:cs="Courier New"/>
                <w:rtl/>
              </w:rPr>
              <w:t>اذلايحيس</w:t>
            </w:r>
          </w:ins>
          <w:r w:rsidRPr="00EE6742">
            <w:rPr>
              <w:rFonts w:ascii="Courier New" w:hAnsi="Courier New" w:cs="Courier New"/>
              <w:rtl/>
            </w:rPr>
            <w:t xml:space="preserve"> له</w:t>
          </w:r>
          <w:del w:id="1726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>
                  <w:delText>‬</w:delText>
                </w:r>
                <w:r>
                  <w:delText>‬</w:delText>
                </w:r>
              </w:dir>
            </w:dir>
          </w:del>
          <w:ins w:id="1727" w:author="Transkribus" w:date="2019-12-11T14:30:00Z">
            <w:del w:id="1728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 * 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عن الممات </w:t>
          </w:r>
          <w:del w:id="172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فكم يبقى</w:delText>
            </w:r>
          </w:del>
          <w:ins w:id="1730" w:author="Transkribus" w:date="2019-12-11T14:30:00Z">
            <w:r w:rsidRPr="00EE6742">
              <w:rPr>
                <w:rFonts w:ascii="Courier New" w:hAnsi="Courier New" w:cs="Courier New"/>
                <w:rtl/>
              </w:rPr>
              <w:t>فكسم ببق</w:t>
            </w:r>
          </w:ins>
          <w:r w:rsidRPr="00EE6742">
            <w:rPr>
              <w:rFonts w:ascii="Courier New" w:hAnsi="Courier New" w:cs="Courier New"/>
              <w:rtl/>
            </w:rPr>
            <w:t xml:space="preserve"> لنقصان</w:t>
          </w:r>
          <w:del w:id="1731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73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نعوذ</w:delText>
            </w:r>
          </w:del>
          <w:ins w:id="1733" w:author="Transkribus" w:date="2019-12-11T14:30:00Z">
            <w:r w:rsidRPr="00EE6742">
              <w:rPr>
                <w:rFonts w:ascii="Courier New" w:hAnsi="Courier New" w:cs="Courier New"/>
                <w:rtl/>
              </w:rPr>
              <w:t>بعود</w:t>
            </w:r>
          </w:ins>
          <w:r w:rsidRPr="00EE6742">
            <w:rPr>
              <w:rFonts w:ascii="Courier New" w:hAnsi="Courier New" w:cs="Courier New"/>
              <w:rtl/>
            </w:rPr>
            <w:t xml:space="preserve"> بالله </w:t>
          </w:r>
          <w:del w:id="173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من شر الحياة ومن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>
                  <w:delText>‬</w:delText>
                </w:r>
                <w:r>
                  <w:delText>‬</w:delText>
                </w:r>
              </w:dir>
            </w:dir>
          </w:del>
          <w:ins w:id="1735" w:author="Transkribus" w:date="2019-12-11T14:30:00Z">
            <w:del w:id="1736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مسن 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شر </w:t>
          </w:r>
          <w:ins w:id="1737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الجياة ومن * سر </w:t>
            </w:r>
          </w:ins>
          <w:r w:rsidRPr="00EE6742">
            <w:rPr>
              <w:rFonts w:ascii="Courier New" w:hAnsi="Courier New" w:cs="Courier New"/>
              <w:rtl/>
            </w:rPr>
            <w:t>الممات وشر الانس وال</w:t>
          </w:r>
          <w:del w:id="173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ج</w:delText>
            </w:r>
          </w:del>
          <w:ins w:id="1739" w:author="Transkribus" w:date="2019-12-11T14:30:00Z">
            <w:r w:rsidRPr="00EE6742">
              <w:rPr>
                <w:rFonts w:ascii="Courier New" w:hAnsi="Courier New" w:cs="Courier New"/>
                <w:rtl/>
              </w:rPr>
              <w:t>ح</w:t>
            </w:r>
          </w:ins>
          <w:r w:rsidRPr="00EE6742">
            <w:rPr>
              <w:rFonts w:ascii="Courier New" w:hAnsi="Courier New" w:cs="Courier New"/>
              <w:rtl/>
            </w:rPr>
            <w:t>ان</w:t>
          </w:r>
          <w:del w:id="1740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74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ان الشيوخ</w:delText>
            </w:r>
          </w:del>
          <w:ins w:id="1742" w:author="Transkribus" w:date="2019-12-11T14:30:00Z">
            <w:r w:rsidRPr="00EE6742">
              <w:rPr>
                <w:rFonts w:ascii="Courier New" w:hAnsi="Courier New" w:cs="Courier New"/>
                <w:rtl/>
              </w:rPr>
              <w:t>ابن الشيوح</w:t>
            </w:r>
          </w:ins>
          <w:r w:rsidRPr="00EE6742">
            <w:rPr>
              <w:rFonts w:ascii="Courier New" w:hAnsi="Courier New" w:cs="Courier New"/>
              <w:rtl/>
            </w:rPr>
            <w:t xml:space="preserve"> كاشجار </w:t>
          </w:r>
          <w:del w:id="174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غ</w:delText>
            </w:r>
          </w:del>
          <w:ins w:id="1744" w:author="Transkribus" w:date="2019-12-11T14:30:00Z">
            <w:r w:rsidRPr="00EE6742">
              <w:rPr>
                <w:rFonts w:ascii="Courier New" w:hAnsi="Courier New" w:cs="Courier New"/>
                <w:rtl/>
              </w:rPr>
              <w:t>ع</w:t>
            </w:r>
          </w:ins>
          <w:r w:rsidRPr="00EE6742">
            <w:rPr>
              <w:rFonts w:ascii="Courier New" w:hAnsi="Courier New" w:cs="Courier New"/>
              <w:rtl/>
            </w:rPr>
            <w:t>دت حطبا</w:t>
          </w:r>
          <w:del w:id="1745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فليس يرجى لها توريق اغصان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1746" w:author="Transkribus" w:date="2019-12-11T14:30:00Z">
            <w:del w:id="1747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 * قليس برحخى اهاور بق أعيصان</w:delText>
              </w:r>
            </w:del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74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لم يبق</w:delText>
            </w:r>
          </w:del>
          <w:ins w:id="1749" w:author="Transkribus" w:date="2019-12-11T14:30:00Z">
            <w:r w:rsidRPr="00EE6742">
              <w:rPr>
                <w:rFonts w:ascii="Courier New" w:hAnsi="Courier New" w:cs="Courier New"/>
                <w:rtl/>
              </w:rPr>
              <w:t>ابيبق</w:t>
            </w:r>
          </w:ins>
          <w:r w:rsidRPr="00EE6742">
            <w:rPr>
              <w:rFonts w:ascii="Courier New" w:hAnsi="Courier New" w:cs="Courier New"/>
              <w:rtl/>
            </w:rPr>
            <w:t xml:space="preserve"> فى </w:t>
          </w:r>
          <w:del w:id="175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الشيخ نفع</w:delText>
            </w:r>
          </w:del>
          <w:ins w:id="1751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الشية ففم</w:t>
            </w:r>
          </w:ins>
          <w:r w:rsidRPr="00EE6742">
            <w:rPr>
              <w:rFonts w:ascii="Courier New" w:hAnsi="Courier New" w:cs="Courier New"/>
              <w:rtl/>
            </w:rPr>
            <w:t xml:space="preserve"> غير </w:t>
          </w:r>
          <w:del w:id="175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تجربة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>
                  <w:delText>‬</w:delText>
                </w:r>
                <w:r>
                  <w:delText>‬</w:delText>
                </w:r>
              </w:dir>
            </w:dir>
          </w:del>
          <w:ins w:id="1753" w:author="Transkribus" w:date="2019-12-11T14:30:00Z">
            <w:del w:id="1754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مجريه *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وحسن </w:t>
          </w:r>
          <w:del w:id="175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راى صفا من</w:delText>
            </w:r>
          </w:del>
          <w:ins w:id="1756" w:author="Transkribus" w:date="2019-12-11T14:30:00Z">
            <w:r w:rsidRPr="00EE6742">
              <w:rPr>
                <w:rFonts w:ascii="Courier New" w:hAnsi="Courier New" w:cs="Courier New"/>
                <w:rtl/>
              </w:rPr>
              <w:t>رأى سفامن</w:t>
            </w:r>
          </w:ins>
          <w:r w:rsidRPr="00EE6742">
            <w:rPr>
              <w:rFonts w:ascii="Courier New" w:hAnsi="Courier New" w:cs="Courier New"/>
              <w:rtl/>
            </w:rPr>
            <w:t xml:space="preserve"> طول </w:t>
          </w:r>
          <w:del w:id="175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ازمان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758" w:author="Transkribus" w:date="2019-12-11T14:30:00Z">
            <w:r w:rsidRPr="00EE6742">
              <w:rPr>
                <w:rFonts w:ascii="Courier New" w:hAnsi="Courier New" w:cs="Courier New"/>
                <w:rtl/>
              </w:rPr>
              <w:t>أومان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75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يا خالق</w:delText>
            </w:r>
          </w:del>
          <w:ins w:id="1760" w:author="Transkribus" w:date="2019-12-11T14:30:00Z">
            <w:r w:rsidRPr="00EE6742">
              <w:rPr>
                <w:rFonts w:ascii="Courier New" w:hAnsi="Courier New" w:cs="Courier New"/>
                <w:rtl/>
              </w:rPr>
              <w:t>باخالق</w:t>
            </w:r>
          </w:ins>
          <w:r w:rsidRPr="00EE6742">
            <w:rPr>
              <w:rFonts w:ascii="Courier New" w:hAnsi="Courier New" w:cs="Courier New"/>
              <w:rtl/>
            </w:rPr>
            <w:t xml:space="preserve"> الخلق </w:t>
          </w:r>
          <w:del w:id="176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يا من لا شريك</w:delText>
            </w:r>
          </w:del>
          <w:ins w:id="1762" w:author="Transkribus" w:date="2019-12-11T14:30:00Z">
            <w:r w:rsidRPr="00EE6742">
              <w:rPr>
                <w:rFonts w:ascii="Courier New" w:hAnsi="Courier New" w:cs="Courier New"/>
                <w:rtl/>
              </w:rPr>
              <w:t>بامسن لاشر مك</w:t>
            </w:r>
          </w:ins>
          <w:r w:rsidRPr="00EE6742">
            <w:rPr>
              <w:rFonts w:ascii="Courier New" w:hAnsi="Courier New" w:cs="Courier New"/>
              <w:rtl/>
            </w:rPr>
            <w:t xml:space="preserve"> له</w:t>
          </w:r>
          <w:del w:id="1763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قد جئت ضيفا لتقرينى بغفران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1764" w:author="Transkribus" w:date="2019-12-11T14:30:00Z">
            <w:del w:id="1765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 * فدحتت سيفالتفربى بعفران</w:delText>
              </w:r>
            </w:del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 </w:t>
      </w: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مولاى مالى </w:t>
          </w:r>
          <w:del w:id="176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سوى التوحيد</w:delText>
            </w:r>
          </w:del>
          <w:ins w:id="1767" w:author="Transkribus" w:date="2019-12-11T14:30:00Z">
            <w:r w:rsidRPr="00EE6742">
              <w:rPr>
                <w:rFonts w:ascii="Courier New" w:hAnsi="Courier New" w:cs="Courier New"/>
                <w:rtl/>
              </w:rPr>
              <w:t>صوى الذوجيد</w:t>
            </w:r>
          </w:ins>
          <w:r w:rsidRPr="00EE6742">
            <w:rPr>
              <w:rFonts w:ascii="Courier New" w:hAnsi="Courier New" w:cs="Courier New"/>
              <w:rtl/>
            </w:rPr>
            <w:t xml:space="preserve"> من عمل</w:t>
          </w:r>
          <w:del w:id="1768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فاختم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1769" w:author="Transkribus" w:date="2019-12-11T14:30:00Z">
            <w:del w:id="1770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 * فاج ثم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به منعما </w:t>
          </w:r>
          <w:del w:id="177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يا خير</w:delText>
            </w:r>
          </w:del>
          <w:ins w:id="1772" w:author="Transkribus" w:date="2019-12-11T14:30:00Z">
            <w:r w:rsidRPr="00EE6742">
              <w:rPr>
                <w:rFonts w:ascii="Courier New" w:hAnsi="Courier New" w:cs="Courier New"/>
                <w:rtl/>
              </w:rPr>
              <w:t>باخير</w:t>
            </w:r>
          </w:ins>
          <w:r w:rsidRPr="00EE6742">
            <w:rPr>
              <w:rFonts w:ascii="Courier New" w:hAnsi="Courier New" w:cs="Courier New"/>
              <w:rtl/>
            </w:rPr>
            <w:t xml:space="preserve"> منان</w:t>
          </w:r>
          <w:del w:id="177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 البسيط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ins w:id="1774" w:author="Transkribus" w:date="2019-12-11T14:30:00Z">
            <w:r w:rsidRPr="00EE6742">
              <w:rPr>
                <w:rFonts w:ascii="Courier New" w:hAnsi="Courier New" w:cs="Courier New"/>
                <w:rtl/>
              </w:rPr>
              <w:t>ا</w:t>
            </w:r>
          </w:ins>
          <w:r w:rsidRPr="00EE6742">
            <w:rPr>
              <w:rFonts w:ascii="Courier New" w:hAnsi="Courier New" w:cs="Courier New"/>
              <w:rtl/>
            </w:rPr>
            <w:t>وقال فى مد</w:t>
          </w:r>
          <w:del w:id="177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ح</w:delText>
            </w:r>
          </w:del>
          <w:ins w:id="1776" w:author="Transkribus" w:date="2019-12-11T14:30:00Z">
            <w:r w:rsidRPr="00EE6742">
              <w:rPr>
                <w:rFonts w:ascii="Courier New" w:hAnsi="Courier New" w:cs="Courier New"/>
                <w:rtl/>
              </w:rPr>
              <w:t>م</w:t>
            </w:r>
          </w:ins>
          <w:r w:rsidRPr="00EE6742">
            <w:rPr>
              <w:rFonts w:ascii="Courier New" w:hAnsi="Courier New" w:cs="Courier New"/>
              <w:rtl/>
            </w:rPr>
            <w:t xml:space="preserve"> كتب جالينوس</w:t>
          </w:r>
          <w:del w:id="1777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ins w:id="1778" w:author="Transkribus" w:date="2019-12-11T14:30:00Z"/>
          <w:rFonts w:ascii="Courier New" w:hAnsi="Courier New" w:cs="Courier New"/>
        </w:rPr>
      </w:pPr>
      <w:dir w:val="rtl">
        <w:dir w:val="rtl">
          <w:del w:id="177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اكرم</w:delText>
            </w:r>
          </w:del>
          <w:ins w:id="1780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البسيط)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ins w:id="1781" w:author="Transkribus" w:date="2019-12-11T14:30:00Z">
        <w:r w:rsidRPr="00EE6742">
          <w:rPr>
            <w:rFonts w:ascii="Courier New" w:hAnsi="Courier New" w:cs="Courier New"/>
            <w:rtl/>
          </w:rPr>
          <w:t>كر</w:t>
        </w:r>
      </w:ins>
      <w:r w:rsidRPr="00EE6742">
        <w:rPr>
          <w:rFonts w:ascii="Courier New" w:hAnsi="Courier New" w:cs="Courier New"/>
          <w:rtl/>
        </w:rPr>
        <w:t xml:space="preserve"> بكتب ل</w:t>
      </w:r>
      <w:del w:id="1782" w:author="Transkribus" w:date="2019-12-11T14:30:00Z">
        <w:r w:rsidRPr="009B6BCA">
          <w:rPr>
            <w:rFonts w:ascii="Courier New" w:hAnsi="Courier New" w:cs="Courier New"/>
            <w:rtl/>
          </w:rPr>
          <w:delText>ج</w:delText>
        </w:r>
      </w:del>
      <w:ins w:id="1783" w:author="Transkribus" w:date="2019-12-11T14:30:00Z">
        <w:r w:rsidRPr="00EE6742">
          <w:rPr>
            <w:rFonts w:ascii="Courier New" w:hAnsi="Courier New" w:cs="Courier New"/>
            <w:rtl/>
          </w:rPr>
          <w:t>ح</w:t>
        </w:r>
      </w:ins>
      <w:r w:rsidRPr="00EE6742">
        <w:rPr>
          <w:rFonts w:ascii="Courier New" w:hAnsi="Courier New" w:cs="Courier New"/>
          <w:rtl/>
        </w:rPr>
        <w:t>ال</w:t>
      </w:r>
      <w:del w:id="1784" w:author="Transkribus" w:date="2019-12-11T14:30:00Z">
        <w:r w:rsidRPr="009B6BCA">
          <w:rPr>
            <w:rFonts w:ascii="Courier New" w:hAnsi="Courier New" w:cs="Courier New"/>
            <w:rtl/>
          </w:rPr>
          <w:delText>ي</w:delText>
        </w:r>
      </w:del>
      <w:ins w:id="1785" w:author="Transkribus" w:date="2019-12-11T14:30:00Z">
        <w:r w:rsidRPr="00EE6742">
          <w:rPr>
            <w:rFonts w:ascii="Courier New" w:hAnsi="Courier New" w:cs="Courier New"/>
            <w:rtl/>
          </w:rPr>
          <w:t>ب</w:t>
        </w:r>
      </w:ins>
      <w:r w:rsidRPr="00EE6742">
        <w:rPr>
          <w:rFonts w:ascii="Courier New" w:hAnsi="Courier New" w:cs="Courier New"/>
          <w:rtl/>
        </w:rPr>
        <w:t xml:space="preserve">نوس قد </w:t>
      </w:r>
      <w:del w:id="1786" w:author="Transkribus" w:date="2019-12-11T14:30:00Z">
        <w:r w:rsidRPr="009B6BCA">
          <w:rPr>
            <w:rFonts w:ascii="Courier New" w:hAnsi="Courier New" w:cs="Courier New"/>
            <w:rtl/>
          </w:rPr>
          <w:delText>جمعت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Pr="009B6BCA">
              <w:rPr>
                <w:rFonts w:ascii="Courier New" w:hAnsi="Courier New" w:cs="Courier New"/>
                <w:rtl/>
              </w:rPr>
              <w:delText>ما قال</w:delText>
            </w:r>
            <w:r>
              <w:delText>‬</w:delText>
            </w:r>
            <w:r>
              <w:delText>‬</w:delText>
            </w:r>
          </w:dir>
        </w:dir>
      </w:del>
      <w:ins w:id="1787" w:author="Transkribus" w:date="2019-12-11T14:30:00Z">
        <w:del w:id="1788" w:author="Transkribus" w:date="2019-12-11T14:30:00Z">
          <w:r w:rsidRPr="00EE6742">
            <w:rPr>
              <w:rFonts w:ascii="Courier New" w:hAnsi="Courier New" w:cs="Courier New"/>
              <w:rtl/>
            </w:rPr>
            <w:delText>جمعث * ثاقال</w:delText>
          </w:r>
        </w:del>
      </w:ins>
      <w:r w:rsidRPr="00EE6742">
        <w:rPr>
          <w:rFonts w:ascii="Courier New" w:hAnsi="Courier New" w:cs="Courier New"/>
          <w:rtl/>
        </w:rPr>
        <w:t xml:space="preserve"> بقراط والما</w:t>
      </w:r>
      <w:del w:id="1789" w:author="Transkribus" w:date="2019-12-11T14:30:00Z">
        <w:r w:rsidRPr="009B6BCA">
          <w:rPr>
            <w:rFonts w:ascii="Courier New" w:hAnsi="Courier New" w:cs="Courier New"/>
            <w:rtl/>
          </w:rPr>
          <w:delText>ض</w:delText>
        </w:r>
      </w:del>
      <w:ins w:id="1790" w:author="Transkribus" w:date="2019-12-11T14:30:00Z">
        <w:r w:rsidRPr="00EE6742">
          <w:rPr>
            <w:rFonts w:ascii="Courier New" w:hAnsi="Courier New" w:cs="Courier New"/>
            <w:rtl/>
          </w:rPr>
          <w:t>ص</w:t>
        </w:r>
      </w:ins>
      <w:r w:rsidRPr="00EE6742">
        <w:rPr>
          <w:rFonts w:ascii="Courier New" w:hAnsi="Courier New" w:cs="Courier New"/>
          <w:rtl/>
        </w:rPr>
        <w:t>ون فى القدم</w:t>
      </w:r>
      <w:del w:id="1791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79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ك</w:delText>
            </w:r>
          </w:del>
          <w:ins w:id="1793" w:author="Transkribus" w:date="2019-12-11T14:30:00Z">
            <w:r w:rsidRPr="00EE6742">
              <w:rPr>
                <w:rFonts w:ascii="Courier New" w:hAnsi="Courier New" w:cs="Courier New"/>
                <w:rtl/>
              </w:rPr>
              <w:t>٤</w:t>
            </w:r>
          </w:ins>
          <w:r w:rsidRPr="00EE6742">
            <w:rPr>
              <w:rFonts w:ascii="Courier New" w:hAnsi="Courier New" w:cs="Courier New"/>
              <w:rtl/>
            </w:rPr>
            <w:t>ديس</w:t>
          </w:r>
          <w:del w:id="179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ق</w:delText>
            </w:r>
          </w:del>
          <w:ins w:id="1795" w:author="Transkribus" w:date="2019-12-11T14:30:00Z">
            <w:r w:rsidRPr="00EE6742">
              <w:rPr>
                <w:rFonts w:ascii="Courier New" w:hAnsi="Courier New" w:cs="Courier New"/>
                <w:rtl/>
              </w:rPr>
              <w:t>ع</w:t>
            </w:r>
          </w:ins>
          <w:r w:rsidRPr="00EE6742">
            <w:rPr>
              <w:rFonts w:ascii="Courier New" w:hAnsi="Courier New" w:cs="Courier New"/>
              <w:rtl/>
            </w:rPr>
            <w:t>وريدس علم الدواء له</w:t>
          </w:r>
          <w:del w:id="1796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>
                  <w:delText>‬</w:delText>
                </w:r>
                <w:r>
                  <w:delText>‬</w:delText>
                </w:r>
              </w:dir>
            </w:dir>
          </w:del>
          <w:ins w:id="1797" w:author="Transkribus" w:date="2019-12-11T14:30:00Z">
            <w:del w:id="1798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 * 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>مسلم</w:t>
          </w:r>
          <w:del w:id="1799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800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 عند أهل الطب فى الاصم</w:t>
            </w:r>
          </w:ins>
          <w:r>
            <w:t>‬</w:t>
          </w:r>
          <w:r>
            <w:t>‬</w:t>
          </w:r>
        </w:dir>
      </w:dir>
    </w:p>
    <w:p w:rsidR="00127DCD" w:rsidRPr="009B6BCA" w:rsidRDefault="00127DCD" w:rsidP="00127DCD">
      <w:pPr>
        <w:pStyle w:val="NurText"/>
        <w:bidi/>
        <w:rPr>
          <w:del w:id="1801" w:author="Transkribus" w:date="2019-12-11T14:30:00Z"/>
          <w:rFonts w:ascii="Courier New" w:hAnsi="Courier New" w:cs="Courier New"/>
        </w:rPr>
      </w:pPr>
      <w:dir w:val="rtl">
        <w:dir w:val="rtl">
          <w:del w:id="180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عند اهل الطب فى الامم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فالطب عن </w:t>
          </w:r>
          <w:del w:id="180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ذين مع</w:delText>
            </w:r>
          </w:del>
          <w:ins w:id="1804" w:author="Transkribus" w:date="2019-12-11T14:30:00Z">
            <w:r w:rsidRPr="00EE6742">
              <w:rPr>
                <w:rFonts w:ascii="Courier New" w:hAnsi="Courier New" w:cs="Courier New"/>
                <w:rtl/>
              </w:rPr>
              <w:t>دين بع</w:t>
            </w:r>
          </w:ins>
          <w:r w:rsidRPr="00EE6742">
            <w:rPr>
              <w:rFonts w:ascii="Courier New" w:hAnsi="Courier New" w:cs="Courier New"/>
              <w:rtl/>
            </w:rPr>
            <w:t xml:space="preserve"> بقراط م</w:t>
          </w:r>
          <w:del w:id="180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ن</w:delText>
            </w:r>
          </w:del>
          <w:r w:rsidRPr="00EE6742">
            <w:rPr>
              <w:rFonts w:ascii="Courier New" w:hAnsi="Courier New" w:cs="Courier New"/>
              <w:rtl/>
            </w:rPr>
            <w:t>ت</w:t>
          </w:r>
          <w:ins w:id="1806" w:author="Transkribus" w:date="2019-12-11T14:30:00Z">
            <w:r w:rsidRPr="00EE6742">
              <w:rPr>
                <w:rFonts w:ascii="Courier New" w:hAnsi="Courier New" w:cs="Courier New"/>
                <w:rtl/>
              </w:rPr>
              <w:t>ن</w:t>
            </w:r>
          </w:ins>
          <w:r w:rsidRPr="00EE6742">
            <w:rPr>
              <w:rFonts w:ascii="Courier New" w:hAnsi="Courier New" w:cs="Courier New"/>
              <w:rtl/>
            </w:rPr>
            <w:t>شر</w:t>
          </w:r>
          <w:del w:id="1807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 w:rsidRPr="00EE6742">
            <w:rPr>
              <w:rFonts w:ascii="Courier New" w:hAnsi="Courier New" w:cs="Courier New"/>
              <w:rtl/>
            </w:rPr>
            <w:t xml:space="preserve"> * </w:t>
          </w:r>
          <w:dir w:val="rtl">
            <w:dir w:val="rtl">
              <w:r w:rsidRPr="00EE6742">
                <w:rPr>
                  <w:rFonts w:ascii="Courier New" w:hAnsi="Courier New" w:cs="Courier New"/>
                  <w:rtl/>
                </w:rPr>
                <w:t>من بعدهم ك</w:t>
              </w:r>
              <w:ins w:id="1808" w:author="Transkribus" w:date="2019-12-11T14:30:00Z">
                <w:r w:rsidRPr="00EE6742">
                  <w:rPr>
                    <w:rFonts w:ascii="Courier New" w:hAnsi="Courier New" w:cs="Courier New"/>
                    <w:rtl/>
                  </w:rPr>
                  <w:t>م</w:t>
                </w:r>
              </w:ins>
              <w:r w:rsidRPr="00EE6742">
                <w:rPr>
                  <w:rFonts w:ascii="Courier New" w:hAnsi="Courier New" w:cs="Courier New"/>
                  <w:rtl/>
                </w:rPr>
                <w:t>ا</w:t>
              </w:r>
              <w:del w:id="1809" w:author="Transkribus" w:date="2019-12-11T14:30:00Z">
                <w:r w:rsidRPr="009B6BCA">
                  <w:rPr>
                    <w:rFonts w:ascii="Courier New" w:hAnsi="Courier New" w:cs="Courier New"/>
                    <w:rtl/>
                  </w:rPr>
                  <w:delText>ن</w:delText>
                </w:r>
              </w:del>
              <w:r w:rsidRPr="00EE6742">
                <w:rPr>
                  <w:rFonts w:ascii="Courier New" w:hAnsi="Courier New" w:cs="Courier New"/>
                  <w:rtl/>
                </w:rPr>
                <w:t xml:space="preserve">تشار النور فى </w:t>
              </w:r>
              <w:del w:id="1810" w:author="Transkribus" w:date="2019-12-11T14:30:00Z">
                <w:r w:rsidRPr="009B6BCA">
                  <w:rPr>
                    <w:rFonts w:ascii="Courier New" w:hAnsi="Courier New" w:cs="Courier New"/>
                    <w:rtl/>
                  </w:rPr>
                  <w:delText>الظلم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</w:del>
              <w:ins w:id="1811" w:author="Transkribus" w:date="2019-12-11T14:30:00Z">
                <w:r w:rsidRPr="00EE6742">
                  <w:rPr>
                    <w:rFonts w:ascii="Courier New" w:hAnsi="Courier New" w:cs="Courier New"/>
                    <w:rtl/>
                  </w:rPr>
                  <w:t>الطلح</w:t>
                </w:r>
              </w:ins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</w:dir>
          </w:dir>
        </w:dir>
      </w:dir>
    </w:p>
    <w:p w:rsidR="00127DCD" w:rsidRPr="00EE6742" w:rsidRDefault="00127DCD" w:rsidP="00127DCD">
      <w:pPr>
        <w:pStyle w:val="NurText"/>
        <w:bidi/>
        <w:rPr>
          <w:ins w:id="1812" w:author="Transkribus" w:date="2019-12-11T14:30:00Z"/>
          <w:rFonts w:ascii="Courier New" w:hAnsi="Courier New" w:cs="Courier New"/>
        </w:rPr>
      </w:pPr>
      <w:dir w:val="rtl">
        <w:dir w:val="rtl">
          <w:del w:id="181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بطبهم تقتدى الافكار مشرقة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ترى ضياء الشفا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1814" w:author="Transkribus" w:date="2019-12-11T14:30:00Z">
            <w:del w:id="1815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ابطبهم بعيدى الافكمار مسرقةه * رى سياء الشقافى طلمة السعم</w:delText>
              </w:r>
            </w:del>
          </w:ins>
          <w:r>
            <w:t>‬</w:t>
          </w:r>
          <w:r>
            <w:t>‬</w:t>
          </w:r>
        </w:dir>
      </w:dir>
    </w:p>
    <w:p w:rsidR="00127DCD" w:rsidRPr="009B6BCA" w:rsidRDefault="00127DCD" w:rsidP="00127DCD">
      <w:pPr>
        <w:pStyle w:val="NurText"/>
        <w:bidi/>
        <w:rPr>
          <w:del w:id="1816" w:author="Transkribus" w:date="2019-12-11T14:30:00Z"/>
          <w:rFonts w:ascii="Courier New" w:hAnsi="Courier New" w:cs="Courier New"/>
        </w:rPr>
      </w:pPr>
      <w:ins w:id="1817" w:author="Transkribus" w:date="2019-12-11T14:30:00Z">
        <w:r w:rsidRPr="00EE6742">
          <w:rPr>
            <w:rFonts w:ascii="Courier New" w:hAnsi="Courier New" w:cs="Courier New"/>
            <w:rtl/>
          </w:rPr>
          <w:t>الائيتى</w:t>
        </w:r>
      </w:ins>
      <w:r w:rsidRPr="00EE6742">
        <w:rPr>
          <w:rFonts w:ascii="Courier New" w:hAnsi="Courier New" w:cs="Courier New"/>
          <w:rtl/>
        </w:rPr>
        <w:t xml:space="preserve"> فى </w:t>
      </w:r>
      <w:del w:id="1818" w:author="Transkribus" w:date="2019-12-11T14:30:00Z">
        <w:r w:rsidRPr="009B6BCA">
          <w:rPr>
            <w:rFonts w:ascii="Courier New" w:hAnsi="Courier New" w:cs="Courier New"/>
            <w:rtl/>
          </w:rPr>
          <w:delText>ظلمة السقم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81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لا تبتغى فى شفاء</w:delText>
            </w:r>
          </w:del>
          <w:ins w:id="1820" w:author="Transkribus" w:date="2019-12-11T14:30:00Z">
            <w:r w:rsidRPr="00EE6742">
              <w:rPr>
                <w:rFonts w:ascii="Courier New" w:hAnsi="Courier New" w:cs="Courier New"/>
                <w:rtl/>
              </w:rPr>
              <w:t>شثاء</w:t>
            </w:r>
          </w:ins>
          <w:r w:rsidRPr="00EE6742">
            <w:rPr>
              <w:rFonts w:ascii="Courier New" w:hAnsi="Courier New" w:cs="Courier New"/>
              <w:rtl/>
            </w:rPr>
            <w:t xml:space="preserve"> الداء </w:t>
          </w:r>
          <w:del w:id="182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غيرهم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فان وجدانه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1822" w:author="Transkribus" w:date="2019-12-11T14:30:00Z">
            <w:del w:id="1823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عبرهم * ثان وجسد الله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فى الطب ك</w:t>
          </w:r>
          <w:ins w:id="1824" w:author="Transkribus" w:date="2019-12-11T14:30:00Z">
            <w:r w:rsidRPr="00EE6742">
              <w:rPr>
                <w:rFonts w:ascii="Courier New" w:hAnsi="Courier New" w:cs="Courier New"/>
                <w:rtl/>
              </w:rPr>
              <w:t>م</w:t>
            </w:r>
          </w:ins>
          <w:r w:rsidRPr="00EE6742">
            <w:rPr>
              <w:rFonts w:ascii="Courier New" w:hAnsi="Courier New" w:cs="Courier New"/>
              <w:rtl/>
            </w:rPr>
            <w:t>العدم</w:t>
          </w:r>
          <w:del w:id="1825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82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لانهم كملوا</w:delText>
            </w:r>
          </w:del>
          <w:ins w:id="1827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الانهسم كلوا</w:t>
            </w:r>
          </w:ins>
          <w:r w:rsidRPr="00EE6742">
            <w:rPr>
              <w:rFonts w:ascii="Courier New" w:hAnsi="Courier New" w:cs="Courier New"/>
              <w:rtl/>
            </w:rPr>
            <w:t xml:space="preserve"> ما </w:t>
          </w:r>
          <w:del w:id="182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اصلوه فما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يحتاج فيهم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1829" w:author="Transkribus" w:date="2019-12-11T14:30:00Z">
            <w:del w:id="1830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أصلوه فا * محتاجنيهسم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الى </w:t>
          </w:r>
          <w:del w:id="183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اتمام غيرهم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832" w:author="Transkribus" w:date="2019-12-11T14:30:00Z">
            <w:r w:rsidRPr="00EE6742">
              <w:rPr>
                <w:rFonts w:ascii="Courier New" w:hAnsi="Courier New" w:cs="Courier New"/>
                <w:rtl/>
              </w:rPr>
              <w:t>اثمام عيرهم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ins w:id="1833" w:author="Transkribus" w:date="2019-12-11T14:30:00Z"/>
          <w:rFonts w:ascii="Courier New" w:hAnsi="Courier New" w:cs="Courier New"/>
        </w:rPr>
      </w:pPr>
      <w:dir w:val="rtl">
        <w:dir w:val="rtl">
          <w:del w:id="183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الا الدواء فما تحصى منافعه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وعده كثرة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1835" w:author="Transkribus" w:date="2019-12-11T14:30:00Z">
            <w:del w:id="1836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١٥٧</w:delText>
              </w:r>
            </w:del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ins w:id="1837" w:author="Transkribus" w:date="2019-12-11T14:30:00Z">
        <w:r w:rsidRPr="00EE6742">
          <w:rPr>
            <w:rFonts w:ascii="Courier New" w:hAnsi="Courier New" w:cs="Courier New"/>
            <w:rtl/>
          </w:rPr>
          <w:t xml:space="preserve"> الاالدواء فايحصى مناقعه * وعدذه كمسترة</w:t>
        </w:r>
      </w:ins>
      <w:r w:rsidRPr="00EE6742">
        <w:rPr>
          <w:rFonts w:ascii="Courier New" w:hAnsi="Courier New" w:cs="Courier New"/>
          <w:rtl/>
        </w:rPr>
        <w:t xml:space="preserve"> فى العرب وال</w:t>
      </w:r>
      <w:del w:id="1838" w:author="Transkribus" w:date="2019-12-11T14:30:00Z">
        <w:r w:rsidRPr="009B6BCA">
          <w:rPr>
            <w:rFonts w:ascii="Courier New" w:hAnsi="Courier New" w:cs="Courier New"/>
            <w:rtl/>
          </w:rPr>
          <w:delText>ع</w:delText>
        </w:r>
      </w:del>
      <w:ins w:id="1839" w:author="Transkribus" w:date="2019-12-11T14:30:00Z">
        <w:r w:rsidRPr="00EE6742">
          <w:rPr>
            <w:rFonts w:ascii="Courier New" w:hAnsi="Courier New" w:cs="Courier New"/>
            <w:rtl/>
          </w:rPr>
          <w:t>ن</w:t>
        </w:r>
      </w:ins>
      <w:r w:rsidRPr="00EE6742">
        <w:rPr>
          <w:rFonts w:ascii="Courier New" w:hAnsi="Courier New" w:cs="Courier New"/>
          <w:rtl/>
        </w:rPr>
        <w:t>جم</w:t>
      </w:r>
      <w:del w:id="1840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84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عد</w:delText>
            </w:r>
          </w:del>
          <w:ins w:id="1842" w:author="Transkribus" w:date="2019-12-11T14:30:00Z">
            <w:r w:rsidRPr="00EE6742">
              <w:rPr>
                <w:rFonts w:ascii="Courier New" w:hAnsi="Courier New" w:cs="Courier New"/>
                <w:rtl/>
              </w:rPr>
              <w:t>بذ</w:t>
            </w:r>
          </w:ins>
          <w:r w:rsidRPr="00EE6742">
            <w:rPr>
              <w:rFonts w:ascii="Courier New" w:hAnsi="Courier New" w:cs="Courier New"/>
              <w:rtl/>
            </w:rPr>
            <w:t xml:space="preserve"> النجوم </w:t>
          </w:r>
          <w:del w:id="184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ن</w:delText>
            </w:r>
          </w:del>
          <w:r w:rsidRPr="00EE6742">
            <w:rPr>
              <w:rFonts w:ascii="Courier New" w:hAnsi="Courier New" w:cs="Courier New"/>
              <w:rtl/>
            </w:rPr>
            <w:t>با</w:t>
          </w:r>
          <w:del w:id="184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ت</w:delText>
            </w:r>
          </w:del>
          <w:ins w:id="1845" w:author="Transkribus" w:date="2019-12-11T14:30:00Z">
            <w:r w:rsidRPr="00EE6742">
              <w:rPr>
                <w:rFonts w:ascii="Courier New" w:hAnsi="Courier New" w:cs="Courier New"/>
                <w:rtl/>
              </w:rPr>
              <w:t>ن</w:t>
            </w:r>
          </w:ins>
          <w:r w:rsidRPr="00EE6742">
            <w:rPr>
              <w:rFonts w:ascii="Courier New" w:hAnsi="Courier New" w:cs="Courier New"/>
              <w:rtl/>
            </w:rPr>
            <w:t xml:space="preserve"> الارض </w:t>
          </w:r>
          <w:del w:id="184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اج</w:delText>
            </w:r>
          </w:del>
          <w:ins w:id="1847" w:author="Transkribus" w:date="2019-12-11T14:30:00Z">
            <w:r w:rsidRPr="00EE6742">
              <w:rPr>
                <w:rFonts w:ascii="Courier New" w:hAnsi="Courier New" w:cs="Courier New"/>
                <w:rtl/>
              </w:rPr>
              <w:t>أ</w:t>
            </w:r>
          </w:ins>
          <w:r w:rsidRPr="00EE6742">
            <w:rPr>
              <w:rFonts w:ascii="Courier New" w:hAnsi="Courier New" w:cs="Courier New"/>
              <w:rtl/>
            </w:rPr>
            <w:t>معها</w:t>
          </w:r>
          <w:del w:id="1848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 w:rsidRPr="00EE6742">
            <w:rPr>
              <w:rFonts w:ascii="Courier New" w:hAnsi="Courier New" w:cs="Courier New"/>
              <w:rtl/>
            </w:rPr>
            <w:t xml:space="preserve"> * </w:t>
          </w:r>
          <w:dir w:val="rtl">
            <w:dir w:val="rtl">
              <w:r w:rsidRPr="00EE6742">
                <w:rPr>
                  <w:rFonts w:ascii="Courier New" w:hAnsi="Courier New" w:cs="Courier New"/>
                  <w:rtl/>
                </w:rPr>
                <w:t xml:space="preserve">من </w:t>
              </w:r>
              <w:del w:id="1849" w:author="Transkribus" w:date="2019-12-11T14:30:00Z">
                <w:r w:rsidRPr="009B6BCA">
                  <w:rPr>
                    <w:rFonts w:ascii="Courier New" w:hAnsi="Courier New" w:cs="Courier New"/>
                    <w:rtl/>
                  </w:rPr>
                  <w:delText>ذا يعد</w:delText>
                </w:r>
              </w:del>
              <w:ins w:id="1850" w:author="Transkribus" w:date="2019-12-11T14:30:00Z">
                <w:r w:rsidRPr="00EE6742">
                  <w:rPr>
                    <w:rFonts w:ascii="Courier New" w:hAnsi="Courier New" w:cs="Courier New"/>
                    <w:rtl/>
                  </w:rPr>
                  <w:t>دالعد</w:t>
                </w:r>
              </w:ins>
              <w:r w:rsidRPr="00EE6742">
                <w:rPr>
                  <w:rFonts w:ascii="Courier New" w:hAnsi="Courier New" w:cs="Courier New"/>
                  <w:rtl/>
                </w:rPr>
                <w:t xml:space="preserve"> جميع </w:t>
              </w:r>
              <w:del w:id="1851" w:author="Transkribus" w:date="2019-12-11T14:30:00Z">
                <w:r w:rsidRPr="009B6BCA">
                  <w:rPr>
                    <w:rFonts w:ascii="Courier New" w:hAnsi="Courier New" w:cs="Courier New"/>
                    <w:rtl/>
                  </w:rPr>
                  <w:delText>الرمل والاكم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</w:del>
              <w:ins w:id="1852" w:author="Transkribus" w:date="2019-12-11T14:30:00Z">
                <w:r w:rsidRPr="00EE6742">
                  <w:rPr>
                    <w:rFonts w:ascii="Courier New" w:hAnsi="Courier New" w:cs="Courier New"/>
                    <w:rtl/>
                  </w:rPr>
                  <w:t>الرملوالاكم</w:t>
                </w:r>
              </w:ins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</w:dir>
          </w:di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 </w:t>
      </w: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فى كل يوم </w:t>
          </w:r>
          <w:del w:id="185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ت</w:delText>
            </w:r>
          </w:del>
          <w:ins w:id="1854" w:author="Transkribus" w:date="2019-12-11T14:30:00Z">
            <w:r w:rsidRPr="00EE6742">
              <w:rPr>
                <w:rFonts w:ascii="Courier New" w:hAnsi="Courier New" w:cs="Courier New"/>
                <w:rtl/>
              </w:rPr>
              <w:t>ب</w:t>
            </w:r>
          </w:ins>
          <w:r w:rsidRPr="00EE6742">
            <w:rPr>
              <w:rFonts w:ascii="Courier New" w:hAnsi="Courier New" w:cs="Courier New"/>
              <w:rtl/>
            </w:rPr>
            <w:t xml:space="preserve">رى فى الارض </w:t>
          </w:r>
          <w:del w:id="185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معجزة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>
                  <w:delText>‬</w:delText>
                </w:r>
                <w:r>
                  <w:delText>‬</w:delText>
                </w:r>
              </w:dir>
            </w:dir>
          </w:del>
          <w:ins w:id="1856" w:author="Transkribus" w:date="2019-12-11T14:30:00Z">
            <w:del w:id="1857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مجره * 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من </w:t>
          </w:r>
          <w:del w:id="185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التجارب والايات</w:delText>
            </w:r>
          </w:del>
          <w:ins w:id="1859" w:author="Transkribus" w:date="2019-12-11T14:30:00Z">
            <w:r w:rsidRPr="00EE6742">
              <w:rPr>
                <w:rFonts w:ascii="Courier New" w:hAnsi="Courier New" w:cs="Courier New"/>
                <w:rtl/>
              </w:rPr>
              <w:t>النجارب والامات</w:t>
            </w:r>
          </w:ins>
          <w:r w:rsidRPr="00EE6742">
            <w:rPr>
              <w:rFonts w:ascii="Courier New" w:hAnsi="Courier New" w:cs="Courier New"/>
              <w:rtl/>
            </w:rPr>
            <w:t xml:space="preserve"> والحكم</w:t>
          </w:r>
          <w:del w:id="1860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>ولابن البذو</w:t>
          </w:r>
          <w:del w:id="186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خ</w:delText>
            </w:r>
          </w:del>
          <w:ins w:id="1862" w:author="Transkribus" w:date="2019-12-11T14:30:00Z">
            <w:r w:rsidRPr="00EE6742">
              <w:rPr>
                <w:rFonts w:ascii="Courier New" w:hAnsi="Courier New" w:cs="Courier New"/>
                <w:rtl/>
              </w:rPr>
              <w:t>ج</w:t>
            </w:r>
          </w:ins>
          <w:r w:rsidRPr="00EE6742">
            <w:rPr>
              <w:rFonts w:ascii="Courier New" w:hAnsi="Courier New" w:cs="Courier New"/>
              <w:rtl/>
            </w:rPr>
            <w:t xml:space="preserve"> من الكتب </w:t>
          </w:r>
          <w:del w:id="186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شرح كتاب الفصول لابقراط ارجوزة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864" w:author="Transkribus" w:date="2019-12-11T14:30:00Z">
            <w:r w:rsidRPr="00EE6742">
              <w:rPr>
                <w:rFonts w:ascii="Courier New" w:hAnsi="Courier New" w:cs="Courier New"/>
                <w:rtl/>
              </w:rPr>
              <w:t>مرح كماب النصول الابقراط ارجورم صرج كماب بعدمة المعرقة</w:t>
            </w:r>
          </w:ins>
          <w:r>
            <w:t>‬</w:t>
          </w:r>
          <w:r>
            <w:t>‬</w:t>
          </w:r>
        </w:dir>
      </w:dir>
    </w:p>
    <w:p w:rsidR="00127DCD" w:rsidRPr="009B6BCA" w:rsidRDefault="00127DCD" w:rsidP="00127DCD">
      <w:pPr>
        <w:pStyle w:val="NurText"/>
        <w:bidi/>
        <w:rPr>
          <w:del w:id="1865" w:author="Transkribus" w:date="2019-12-11T14:30:00Z"/>
          <w:rFonts w:ascii="Courier New" w:hAnsi="Courier New" w:cs="Courier New"/>
        </w:rPr>
      </w:pPr>
      <w:dir w:val="rtl">
        <w:dir w:val="rtl">
          <w:del w:id="186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شرح كتاب تقدمة المعرفة لابقراط ارجوزة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127DCD" w:rsidRPr="009B6BCA" w:rsidRDefault="00127DCD" w:rsidP="00127DCD">
      <w:pPr>
        <w:pStyle w:val="NurText"/>
        <w:bidi/>
        <w:rPr>
          <w:del w:id="1867" w:author="Transkribus" w:date="2019-12-11T14:30:00Z"/>
          <w:rFonts w:ascii="Courier New" w:hAnsi="Courier New" w:cs="Courier New"/>
        </w:rPr>
      </w:pPr>
      <w:dir w:val="rtl">
        <w:dir w:val="rtl">
          <w:del w:id="186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كتاب ذخيرة</w:delText>
            </w:r>
          </w:del>
          <w:ins w:id="1869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الابقراط ارجورة كتار دجبرة</w:t>
            </w:r>
          </w:ins>
          <w:r w:rsidRPr="00EE6742">
            <w:rPr>
              <w:rFonts w:ascii="Courier New" w:hAnsi="Courier New" w:cs="Courier New"/>
              <w:rtl/>
            </w:rPr>
            <w:t xml:space="preserve"> الالباء </w:t>
          </w:r>
          <w:del w:id="1870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المفرد فى التاليف عن </w:t>
          </w:r>
          <w:del w:id="187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الاشباه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872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الاشياء حواس على لتاب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87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حواش على كتاب </w:delText>
            </w:r>
          </w:del>
          <w:r w:rsidRPr="00EE6742">
            <w:rPr>
              <w:rFonts w:ascii="Courier New" w:hAnsi="Courier New" w:cs="Courier New"/>
              <w:rtl/>
            </w:rPr>
            <w:t xml:space="preserve">القانون </w:t>
          </w:r>
          <w:ins w:id="1874" w:author="Transkribus" w:date="2019-12-11T14:30:00Z">
            <w:r w:rsidRPr="00EE6742">
              <w:rPr>
                <w:rFonts w:ascii="Courier New" w:hAnsi="Courier New" w:cs="Courier New"/>
                <w:rtl/>
              </w:rPr>
              <w:t>ا</w:t>
            </w:r>
          </w:ins>
          <w:r w:rsidRPr="00EE6742">
            <w:rPr>
              <w:rFonts w:ascii="Courier New" w:hAnsi="Courier New" w:cs="Courier New"/>
              <w:rtl/>
            </w:rPr>
            <w:t>لابن سينا</w:t>
          </w:r>
          <w:del w:id="1875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ins w:id="1876" w:author="Transkribus" w:date="2019-12-11T14:30:00Z"/>
          <w:rFonts w:ascii="Courier New" w:hAnsi="Courier New" w:cs="Courier New"/>
        </w:rPr>
      </w:pPr>
      <w:dir w:val="rtl">
        <w:dir w:val="rtl">
          <w:del w:id="187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حكيم الزمان</w:delText>
            </w:r>
          </w:del>
          <w:ins w:id="1878" w:author="Transkribus" w:date="2019-12-11T14:30:00Z">
            <w:r w:rsidRPr="00EE6742">
              <w:rPr>
                <w:rFonts w:ascii="Courier New" w:hAnsi="Courier New" w:cs="Courier New"/>
                <w:rtl/>
              </w:rPr>
              <w:t>حكم المان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ins w:id="1879" w:author="Transkribus" w:date="2019-12-11T14:30:00Z">
        <w:r w:rsidRPr="00EE6742">
          <w:rPr>
            <w:rFonts w:ascii="Courier New" w:hAnsi="Courier New" w:cs="Courier New"/>
            <w:rtl/>
          </w:rPr>
          <w:t>*(حكم الرمان</w:t>
        </w:r>
      </w:ins>
      <w:r w:rsidRPr="00EE6742">
        <w:rPr>
          <w:rFonts w:ascii="Courier New" w:hAnsi="Courier New" w:cs="Courier New"/>
          <w:rtl/>
        </w:rPr>
        <w:t xml:space="preserve"> عبد </w:t>
      </w:r>
      <w:del w:id="1880" w:author="Transkribus" w:date="2019-12-11T14:30:00Z">
        <w:r w:rsidRPr="009B6BCA">
          <w:rPr>
            <w:rFonts w:ascii="Courier New" w:hAnsi="Courier New" w:cs="Courier New"/>
            <w:rtl/>
          </w:rPr>
          <w:delText>المنعم الجلياني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1881" w:author="Transkribus" w:date="2019-12-11T14:30:00Z">
        <w:r w:rsidRPr="00EE6742">
          <w:rPr>
            <w:rFonts w:ascii="Courier New" w:hAnsi="Courier New" w:cs="Courier New"/>
            <w:rtl/>
          </w:rPr>
          <w:t>النم الخليانى)*</w:t>
        </w:r>
      </w:ins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88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هو حكيم الزمان ابو</w:delText>
            </w:r>
          </w:del>
          <w:ins w:id="1883" w:author="Transkribus" w:date="2019-12-11T14:30:00Z">
            <w:r w:rsidRPr="00EE6742">
              <w:rPr>
                <w:rFonts w:ascii="Courier New" w:hAnsi="Courier New" w:cs="Courier New"/>
                <w:rtl/>
              </w:rPr>
              <w:t>هوحكم الزيان أبو</w:t>
            </w:r>
          </w:ins>
          <w:r w:rsidRPr="00EE6742">
            <w:rPr>
              <w:rFonts w:ascii="Courier New" w:hAnsi="Courier New" w:cs="Courier New"/>
              <w:rtl/>
            </w:rPr>
            <w:t xml:space="preserve"> الفضل عبد المن</w:t>
          </w:r>
          <w:del w:id="188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ع</w:delText>
            </w:r>
          </w:del>
          <w:r w:rsidRPr="00EE6742">
            <w:rPr>
              <w:rFonts w:ascii="Courier New" w:hAnsi="Courier New" w:cs="Courier New"/>
              <w:rtl/>
            </w:rPr>
            <w:t>م بن عمر بن عبد</w:t>
          </w:r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ins w:id="1885" w:author="Transkribus" w:date="2019-12-11T14:30:00Z"/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>الل</w:t>
      </w:r>
      <w:del w:id="1886" w:author="Transkribus" w:date="2019-12-11T14:30:00Z">
        <w:r w:rsidRPr="009B6BCA">
          <w:rPr>
            <w:rFonts w:ascii="Courier New" w:hAnsi="Courier New" w:cs="Courier New"/>
            <w:rtl/>
          </w:rPr>
          <w:delText>ه</w:delText>
        </w:r>
      </w:del>
      <w:ins w:id="1887" w:author="Transkribus" w:date="2019-12-11T14:30:00Z">
        <w:r w:rsidRPr="00EE6742">
          <w:rPr>
            <w:rFonts w:ascii="Courier New" w:hAnsi="Courier New" w:cs="Courier New"/>
            <w:rtl/>
          </w:rPr>
          <w:t>د</w:t>
        </w:r>
      </w:ins>
      <w:r w:rsidRPr="00EE6742">
        <w:rPr>
          <w:rFonts w:ascii="Courier New" w:hAnsi="Courier New" w:cs="Courier New"/>
          <w:rtl/>
        </w:rPr>
        <w:t xml:space="preserve"> بن حسان </w:t>
      </w:r>
      <w:del w:id="1888" w:author="Transkribus" w:date="2019-12-11T14:30:00Z">
        <w:r w:rsidRPr="009B6BCA">
          <w:rPr>
            <w:rFonts w:ascii="Courier New" w:hAnsi="Courier New" w:cs="Courier New"/>
            <w:rtl/>
          </w:rPr>
          <w:delText>الغسانى الاندلسى الجليانى كان علامة زمانه</w:delText>
        </w:r>
      </w:del>
      <w:ins w:id="1889" w:author="Transkribus" w:date="2019-12-11T14:30:00Z">
        <w:r w:rsidRPr="00EE6742">
          <w:rPr>
            <w:rFonts w:ascii="Courier New" w:hAnsi="Courier New" w:cs="Courier New"/>
            <w:rtl/>
          </w:rPr>
          <w:t>العسانى الابداسى الحليانى كمان عسلامعرماله</w:t>
        </w:r>
      </w:ins>
      <w:r w:rsidRPr="00EE6742">
        <w:rPr>
          <w:rFonts w:ascii="Courier New" w:hAnsi="Courier New" w:cs="Courier New"/>
          <w:rtl/>
        </w:rPr>
        <w:t xml:space="preserve"> فى صناعة الطب </w:t>
      </w:r>
      <w:del w:id="1890" w:author="Transkribus" w:date="2019-12-11T14:30:00Z">
        <w:r w:rsidRPr="009B6BCA">
          <w:rPr>
            <w:rFonts w:ascii="Courier New" w:hAnsi="Courier New" w:cs="Courier New"/>
            <w:rtl/>
          </w:rPr>
          <w:delText>والكحل واعمالهما بارعا فى الادب وصناعة</w:delText>
        </w:r>
      </w:del>
      <w:ins w:id="1891" w:author="Transkribus" w:date="2019-12-11T14:30:00Z">
        <w:r w:rsidRPr="00EE6742">
          <w:rPr>
            <w:rFonts w:ascii="Courier New" w:hAnsi="Courier New" w:cs="Courier New"/>
            <w:rtl/>
          </w:rPr>
          <w:t>وال</w:t>
        </w:r>
      </w:ins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ins w:id="1892" w:author="Transkribus" w:date="2019-12-11T14:30:00Z">
        <w:r w:rsidRPr="00EE6742">
          <w:rPr>
            <w:rFonts w:ascii="Courier New" w:hAnsi="Courier New" w:cs="Courier New"/>
            <w:rtl/>
          </w:rPr>
          <w:t>و أعمالهمامارعافى الاأدب وسناعة</w:t>
        </w:r>
      </w:ins>
      <w:r w:rsidRPr="00EE6742">
        <w:rPr>
          <w:rFonts w:ascii="Courier New" w:hAnsi="Courier New" w:cs="Courier New"/>
          <w:rtl/>
        </w:rPr>
        <w:t xml:space="preserve"> الشعر </w:t>
      </w:r>
      <w:del w:id="1893" w:author="Transkribus" w:date="2019-12-11T14:30:00Z">
        <w:r w:rsidRPr="009B6BCA">
          <w:rPr>
            <w:rFonts w:ascii="Courier New" w:hAnsi="Courier New" w:cs="Courier New"/>
            <w:rtl/>
          </w:rPr>
          <w:delText>وعمل المديحات اتى</w:delText>
        </w:r>
      </w:del>
      <w:ins w:id="1894" w:author="Transkribus" w:date="2019-12-11T14:30:00Z">
        <w:r w:rsidRPr="00EE6742">
          <w:rPr>
            <w:rFonts w:ascii="Courier New" w:hAnsi="Courier New" w:cs="Courier New"/>
            <w:rtl/>
          </w:rPr>
          <w:t>و عمل المدبحاب أبى</w:t>
        </w:r>
      </w:ins>
      <w:r w:rsidRPr="00EE6742">
        <w:rPr>
          <w:rFonts w:ascii="Courier New" w:hAnsi="Courier New" w:cs="Courier New"/>
          <w:rtl/>
        </w:rPr>
        <w:t xml:space="preserve"> من الا</w:t>
      </w:r>
      <w:del w:id="1895" w:author="Transkribus" w:date="2019-12-11T14:30:00Z">
        <w:r w:rsidRPr="009B6BCA">
          <w:rPr>
            <w:rFonts w:ascii="Courier New" w:hAnsi="Courier New" w:cs="Courier New"/>
            <w:rtl/>
          </w:rPr>
          <w:delText>ن</w:delText>
        </w:r>
      </w:del>
      <w:ins w:id="1896" w:author="Transkribus" w:date="2019-12-11T14:30:00Z">
        <w:r w:rsidRPr="00EE6742">
          <w:rPr>
            <w:rFonts w:ascii="Courier New" w:hAnsi="Courier New" w:cs="Courier New"/>
            <w:rtl/>
          </w:rPr>
          <w:t>ل</w:t>
        </w:r>
      </w:ins>
      <w:r w:rsidRPr="00EE6742">
        <w:rPr>
          <w:rFonts w:ascii="Courier New" w:hAnsi="Courier New" w:cs="Courier New"/>
          <w:rtl/>
        </w:rPr>
        <w:t>دلس الى الشام</w:t>
      </w:r>
      <w:del w:id="1897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1898" w:author="Transkribus" w:date="2019-12-11T14:30:00Z">
        <w:r w:rsidRPr="00EE6742">
          <w:rPr>
            <w:rFonts w:ascii="Courier New" w:hAnsi="Courier New" w:cs="Courier New"/>
            <w:rtl/>
          </w:rPr>
          <w:t>و</w:t>
        </w:r>
      </w:ins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89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واقام بدمشق</w:delText>
            </w:r>
          </w:del>
          <w:ins w:id="1900" w:author="Transkribus" w:date="2019-12-11T14:30:00Z">
            <w:r w:rsidRPr="00EE6742">
              <w:rPr>
                <w:rFonts w:ascii="Courier New" w:hAnsi="Courier New" w:cs="Courier New"/>
                <w:rtl/>
              </w:rPr>
              <w:t>ابدمسق</w:t>
            </w:r>
          </w:ins>
          <w:r w:rsidRPr="00EE6742">
            <w:rPr>
              <w:rFonts w:ascii="Courier New" w:hAnsi="Courier New" w:cs="Courier New"/>
              <w:rtl/>
            </w:rPr>
            <w:t xml:space="preserve"> الى حين وفاته وعمر </w:t>
          </w:r>
          <w:del w:id="190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عمرا طويلا وكانت</w:delText>
            </w:r>
          </w:del>
          <w:ins w:id="1902" w:author="Transkribus" w:date="2019-12-11T14:30:00Z">
            <w:r w:rsidRPr="00EE6742">
              <w:rPr>
                <w:rFonts w:ascii="Courier New" w:hAnsi="Courier New" w:cs="Courier New"/>
                <w:rtl/>
              </w:rPr>
              <w:t>عمراطوملا وكاتت</w:t>
            </w:r>
          </w:ins>
          <w:r w:rsidRPr="00EE6742">
            <w:rPr>
              <w:rFonts w:ascii="Courier New" w:hAnsi="Courier New" w:cs="Courier New"/>
              <w:rtl/>
            </w:rPr>
            <w:t xml:space="preserve"> له دك</w:t>
          </w:r>
          <w:ins w:id="1903" w:author="Transkribus" w:date="2019-12-11T14:30:00Z">
            <w:r w:rsidRPr="00EE6742">
              <w:rPr>
                <w:rFonts w:ascii="Courier New" w:hAnsi="Courier New" w:cs="Courier New"/>
                <w:rtl/>
              </w:rPr>
              <w:t>م</w:t>
            </w:r>
          </w:ins>
          <w:r w:rsidRPr="00EE6742">
            <w:rPr>
              <w:rFonts w:ascii="Courier New" w:hAnsi="Courier New" w:cs="Courier New"/>
              <w:rtl/>
            </w:rPr>
            <w:t xml:space="preserve">ان فى </w:t>
          </w:r>
          <w:del w:id="190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اللبادين لصناعة</w:delText>
            </w:r>
          </w:del>
          <w:ins w:id="1905" w:author="Transkribus" w:date="2019-12-11T14:30:00Z">
            <w:r w:rsidRPr="00EE6742">
              <w:rPr>
                <w:rFonts w:ascii="Courier New" w:hAnsi="Courier New" w:cs="Courier New"/>
                <w:rtl/>
              </w:rPr>
              <w:t>اللباد بن أصناعة</w:t>
            </w:r>
          </w:ins>
          <w:r w:rsidRPr="00EE6742">
            <w:rPr>
              <w:rFonts w:ascii="Courier New" w:hAnsi="Courier New" w:cs="Courier New"/>
              <w:rtl/>
            </w:rPr>
            <w:t xml:space="preserve"> الطب</w:t>
          </w:r>
          <w:del w:id="1906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907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 وكمانا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90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وكان الملك </w:delText>
            </w:r>
          </w:del>
          <w:r w:rsidRPr="00EE6742">
            <w:rPr>
              <w:rFonts w:ascii="Courier New" w:hAnsi="Courier New" w:cs="Courier New"/>
              <w:rtl/>
            </w:rPr>
            <w:t xml:space="preserve">الناصر </w:t>
          </w:r>
          <w:del w:id="190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ص</w:delText>
            </w:r>
          </w:del>
          <w:ins w:id="1910" w:author="Transkribus" w:date="2019-12-11T14:30:00Z">
            <w:r w:rsidRPr="00EE6742">
              <w:rPr>
                <w:rFonts w:ascii="Courier New" w:hAnsi="Courier New" w:cs="Courier New"/>
                <w:rtl/>
              </w:rPr>
              <w:t>س</w:t>
            </w:r>
          </w:ins>
          <w:r w:rsidRPr="00EE6742">
            <w:rPr>
              <w:rFonts w:ascii="Courier New" w:hAnsi="Courier New" w:cs="Courier New"/>
              <w:rtl/>
            </w:rPr>
            <w:t>لا</w:t>
          </w:r>
          <w:del w:id="191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ح</w:delText>
            </w:r>
          </w:del>
          <w:ins w:id="1912" w:author="Transkribus" w:date="2019-12-11T14:30:00Z">
            <w:r w:rsidRPr="00EE6742">
              <w:rPr>
                <w:rFonts w:ascii="Courier New" w:hAnsi="Courier New" w:cs="Courier New"/>
                <w:rtl/>
              </w:rPr>
              <w:t>ج</w:t>
            </w:r>
          </w:ins>
          <w:r w:rsidRPr="00EE6742">
            <w:rPr>
              <w:rFonts w:ascii="Courier New" w:hAnsi="Courier New" w:cs="Courier New"/>
              <w:rtl/>
            </w:rPr>
            <w:t xml:space="preserve"> الدين يوسف بن </w:t>
          </w:r>
          <w:del w:id="191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ايوب يرى له ويحترمه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914" w:author="Transkribus" w:date="2019-12-11T14:30:00Z">
            <w:r w:rsidRPr="00EE6742">
              <w:rPr>
                <w:rFonts w:ascii="Courier New" w:hAnsi="Courier New" w:cs="Courier New"/>
                <w:rtl/>
              </w:rPr>
              <w:t>أيو بيرى له و محترمه وله فى صلاجم الدين مد افح كمتره وسنة</w:t>
            </w:r>
          </w:ins>
          <w:r>
            <w:t>‬</w:t>
          </w:r>
          <w:r>
            <w:t>‬</w:t>
          </w:r>
        </w:dir>
      </w:dir>
    </w:p>
    <w:p w:rsidR="00127DCD" w:rsidRPr="009B6BCA" w:rsidRDefault="00127DCD" w:rsidP="00127DCD">
      <w:pPr>
        <w:pStyle w:val="NurText"/>
        <w:bidi/>
        <w:rPr>
          <w:del w:id="1915" w:author="Transkribus" w:date="2019-12-11T14:30:00Z"/>
          <w:rFonts w:ascii="Courier New" w:hAnsi="Courier New" w:cs="Courier New"/>
        </w:rPr>
      </w:pPr>
      <w:dir w:val="rtl">
        <w:dir w:val="rtl">
          <w:del w:id="191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وله فى صلاح الدين مدائح كثيرة وصنف له كتبا وكان له منه</w:delText>
            </w:r>
          </w:del>
          <w:ins w:id="1917" w:author="Transkribus" w:date="2019-12-11T14:30:00Z">
            <w:r w:rsidRPr="00EE6742">
              <w:rPr>
                <w:rFonts w:ascii="Courier New" w:hAnsi="Courier New" w:cs="Courier New"/>
                <w:rtl/>
              </w:rPr>
              <w:t>كنبا وكمان الهدمته</w:t>
            </w:r>
          </w:ins>
          <w:r w:rsidRPr="00EE6742">
            <w:rPr>
              <w:rFonts w:ascii="Courier New" w:hAnsi="Courier New" w:cs="Courier New"/>
              <w:rtl/>
            </w:rPr>
            <w:t xml:space="preserve"> الاحسان </w:t>
          </w:r>
          <w:del w:id="191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الكثير والانعام</w:delText>
            </w:r>
          </w:del>
          <w:ins w:id="1919" w:author="Transkribus" w:date="2019-12-11T14:30:00Z">
            <w:r w:rsidRPr="00EE6742">
              <w:rPr>
                <w:rFonts w:ascii="Courier New" w:hAnsi="Courier New" w:cs="Courier New"/>
                <w:rtl/>
              </w:rPr>
              <w:t>الكيروالالعام</w:t>
            </w:r>
          </w:ins>
          <w:r w:rsidRPr="00EE6742">
            <w:rPr>
              <w:rFonts w:ascii="Courier New" w:hAnsi="Courier New" w:cs="Courier New"/>
              <w:rtl/>
            </w:rPr>
            <w:t xml:space="preserve"> الوافر</w:t>
          </w:r>
          <w:del w:id="1920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92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وكان حكيم الزمان</w:delText>
            </w:r>
          </w:del>
          <w:ins w:id="1922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 وكمان حكم الرميان</w:t>
            </w:r>
          </w:ins>
          <w:r w:rsidRPr="00EE6742">
            <w:rPr>
              <w:rFonts w:ascii="Courier New" w:hAnsi="Courier New" w:cs="Courier New"/>
              <w:rtl/>
            </w:rPr>
            <w:t xml:space="preserve"> عبد </w:t>
          </w:r>
          <w:del w:id="192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المنعم يعانى ايضا صناعة الكيمياء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924" w:author="Transkribus" w:date="2019-12-11T14:30:00Z">
            <w:r w:rsidRPr="00EE6742">
              <w:rPr>
                <w:rFonts w:ascii="Courier New" w:hAnsi="Courier New" w:cs="Courier New"/>
                <w:rtl/>
              </w:rPr>
              <w:t>النم بعانى</w:t>
            </w:r>
            <w:r w:rsidRPr="00EE6742">
              <w:rPr>
                <w:rFonts w:ascii="Courier New" w:hAnsi="Courier New" w:cs="Courier New"/>
                <w:rtl/>
              </w:rPr>
              <w:tab/>
              <w:t>٩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ins w:id="1925" w:author="Transkribus" w:date="2019-12-11T14:30:00Z"/>
          <w:rFonts w:ascii="Courier New" w:hAnsi="Courier New" w:cs="Courier New"/>
        </w:rPr>
      </w:pPr>
      <w:dir w:val="rtl">
        <w:dir w:val="rtl">
          <w:del w:id="192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وتوفى بدمشق فى سنة وستمائة</w:delText>
            </w:r>
          </w:del>
          <w:ins w:id="1927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 سناهة الكرباء ووفى بد متق فى صينة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ins w:id="1928" w:author="Transkribus" w:date="2019-12-11T14:30:00Z">
        <w:r w:rsidRPr="00EE6742">
          <w:rPr>
            <w:rFonts w:ascii="Courier New" w:hAnsi="Courier New" w:cs="Courier New"/>
            <w:rtl/>
          </w:rPr>
          <w:t>وستماثة</w:t>
        </w:r>
      </w:ins>
      <w:r w:rsidRPr="00EE6742">
        <w:rPr>
          <w:rFonts w:ascii="Courier New" w:hAnsi="Courier New" w:cs="Courier New"/>
          <w:rtl/>
        </w:rPr>
        <w:t xml:space="preserve"> وخلف ولده عبد </w:t>
      </w:r>
      <w:del w:id="1929" w:author="Transkribus" w:date="2019-12-11T14:30:00Z">
        <w:r w:rsidRPr="009B6BCA">
          <w:rPr>
            <w:rFonts w:ascii="Courier New" w:hAnsi="Courier New" w:cs="Courier New"/>
            <w:rtl/>
          </w:rPr>
          <w:delText>المؤمن بن عبد المنعم وكان كحالا ويشعر ايضا ويعمل مديحات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1930" w:author="Transkribus" w:date="2019-12-11T14:30:00Z">
        <w:r w:rsidRPr="00EE6742">
          <w:rPr>
            <w:rFonts w:ascii="Courier New" w:hAnsi="Courier New" w:cs="Courier New"/>
            <w:rtl/>
          </w:rPr>
          <w:t>المو٨ر</w:t>
        </w:r>
      </w:ins>
    </w:p>
    <w:p w:rsidR="00127DCD" w:rsidRPr="00EE6742" w:rsidRDefault="00127DCD" w:rsidP="00127DCD">
      <w:pPr>
        <w:pStyle w:val="NurText"/>
        <w:bidi/>
        <w:rPr>
          <w:ins w:id="1931" w:author="Transkribus" w:date="2019-12-11T14:30:00Z"/>
          <w:rFonts w:ascii="Courier New" w:hAnsi="Courier New" w:cs="Courier New"/>
        </w:rPr>
      </w:pPr>
      <w:dir w:val="rtl">
        <w:dir w:val="rtl">
          <w:ins w:id="1932" w:author="Transkribus" w:date="2019-12-11T14:30:00Z">
            <w:r w:rsidRPr="00EE6742">
              <w:rPr>
                <w:rFonts w:ascii="Courier New" w:hAnsi="Courier New" w:cs="Courier New"/>
                <w:rtl/>
              </w:rPr>
              <w:tab/>
              <w:t>ب -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ins w:id="1933" w:author="Transkribus" w:date="2019-12-11T14:30:00Z"/>
          <w:rFonts w:ascii="Courier New" w:hAnsi="Courier New" w:cs="Courier New"/>
        </w:rPr>
      </w:pPr>
      <w:ins w:id="1934" w:author="Transkribus" w:date="2019-12-11T14:30:00Z">
        <w:r w:rsidRPr="00EE6742">
          <w:rPr>
            <w:rFonts w:ascii="Courier New" w:hAnsi="Courier New" w:cs="Courier New"/>
            <w:rtl/>
          </w:rPr>
          <w:t>اس</w:t>
        </w:r>
      </w:ins>
    </w:p>
    <w:p w:rsidR="00127DCD" w:rsidRPr="00EE6742" w:rsidRDefault="00127DCD" w:rsidP="00127DCD">
      <w:pPr>
        <w:pStyle w:val="NurText"/>
        <w:bidi/>
        <w:rPr>
          <w:ins w:id="1935" w:author="Transkribus" w:date="2019-12-11T14:30:00Z"/>
          <w:rFonts w:ascii="Courier New" w:hAnsi="Courier New" w:cs="Courier New"/>
        </w:rPr>
      </w:pPr>
      <w:ins w:id="1936" w:author="Transkribus" w:date="2019-12-11T14:30:00Z">
        <w:r w:rsidRPr="00EE6742">
          <w:rPr>
            <w:rFonts w:ascii="Courier New" w:hAnsi="Courier New" w:cs="Courier New"/>
            <w:rtl/>
          </w:rPr>
          <w:t>بالاصل فى</w:t>
        </w:r>
      </w:ins>
    </w:p>
    <w:p w:rsidR="00127DCD" w:rsidRPr="00EE6742" w:rsidRDefault="00127DCD" w:rsidP="00127DCD">
      <w:pPr>
        <w:pStyle w:val="NurText"/>
        <w:bidi/>
        <w:rPr>
          <w:ins w:id="1937" w:author="Transkribus" w:date="2019-12-11T14:30:00Z"/>
          <w:rFonts w:ascii="Courier New" w:hAnsi="Courier New" w:cs="Courier New"/>
        </w:rPr>
      </w:pPr>
      <w:ins w:id="1938" w:author="Transkribus" w:date="2019-12-11T14:30:00Z">
        <w:r w:rsidRPr="00EE6742">
          <w:rPr>
            <w:rFonts w:ascii="Courier New" w:hAnsi="Courier New" w:cs="Courier New"/>
            <w:rtl/>
          </w:rPr>
          <w:t>الوسعين</w:t>
        </w:r>
      </w:ins>
    </w:p>
    <w:p w:rsidR="00127DCD" w:rsidRPr="00EE6742" w:rsidRDefault="00127DCD" w:rsidP="00127DCD">
      <w:pPr>
        <w:pStyle w:val="NurText"/>
        <w:bidi/>
        <w:rPr>
          <w:ins w:id="1939" w:author="Transkribus" w:date="2019-12-11T14:30:00Z"/>
          <w:rFonts w:ascii="Courier New" w:hAnsi="Courier New" w:cs="Courier New"/>
        </w:rPr>
      </w:pPr>
      <w:ins w:id="1940" w:author="Transkribus" w:date="2019-12-11T14:30:00Z">
        <w:r w:rsidRPr="00EE6742">
          <w:rPr>
            <w:rFonts w:ascii="Courier New" w:hAnsi="Courier New" w:cs="Courier New"/>
            <w:rtl/>
          </w:rPr>
          <w:t xml:space="preserve">عبد النم وكمان كمالاو بشعر أبضاويعقل مدحات </w:t>
        </w:r>
      </w:ins>
      <w:r w:rsidRPr="00EE6742">
        <w:rPr>
          <w:rFonts w:ascii="Courier New" w:hAnsi="Courier New" w:cs="Courier New"/>
          <w:rtl/>
        </w:rPr>
        <w:t>وخدم بصناعة الك</w:t>
      </w:r>
      <w:del w:id="1941" w:author="Transkribus" w:date="2019-12-11T14:30:00Z">
        <w:r w:rsidRPr="009B6BCA">
          <w:rPr>
            <w:rFonts w:ascii="Courier New" w:hAnsi="Courier New" w:cs="Courier New"/>
            <w:rtl/>
          </w:rPr>
          <w:delText>ح</w:delText>
        </w:r>
      </w:del>
      <w:ins w:id="1942" w:author="Transkribus" w:date="2019-12-11T14:30:00Z">
        <w:r w:rsidRPr="00EE6742">
          <w:rPr>
            <w:rFonts w:ascii="Courier New" w:hAnsi="Courier New" w:cs="Courier New"/>
            <w:rtl/>
          </w:rPr>
          <w:t>ا</w:t>
        </w:r>
      </w:ins>
      <w:r w:rsidRPr="00EE6742">
        <w:rPr>
          <w:rFonts w:ascii="Courier New" w:hAnsi="Courier New" w:cs="Courier New"/>
          <w:rtl/>
        </w:rPr>
        <w:t xml:space="preserve">ل الملك </w:t>
      </w:r>
      <w:del w:id="1943" w:author="Transkribus" w:date="2019-12-11T14:30:00Z">
        <w:r w:rsidRPr="009B6BCA">
          <w:rPr>
            <w:rFonts w:ascii="Courier New" w:hAnsi="Courier New" w:cs="Courier New"/>
            <w:rtl/>
          </w:rPr>
          <w:delText xml:space="preserve">الاشرف ابا </w:delText>
        </w:r>
      </w:del>
      <w:ins w:id="1944" w:author="Transkribus" w:date="2019-12-11T14:30:00Z">
        <w:r w:rsidRPr="00EE6742">
          <w:rPr>
            <w:rFonts w:ascii="Courier New" w:hAnsi="Courier New" w:cs="Courier New"/>
            <w:rtl/>
          </w:rPr>
          <w:t>الاشرفأا</w:t>
        </w:r>
      </w:ins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الفتح موسى بن الملك العادل </w:t>
      </w:r>
      <w:del w:id="1945" w:author="Transkribus" w:date="2019-12-11T14:30:00Z">
        <w:r w:rsidRPr="009B6BCA">
          <w:rPr>
            <w:rFonts w:ascii="Courier New" w:hAnsi="Courier New" w:cs="Courier New"/>
            <w:rtl/>
          </w:rPr>
          <w:delText>ا</w:delText>
        </w:r>
      </w:del>
      <w:ins w:id="1946" w:author="Transkribus" w:date="2019-12-11T14:30:00Z">
        <w:r w:rsidRPr="00EE6742">
          <w:rPr>
            <w:rFonts w:ascii="Courier New" w:hAnsi="Courier New" w:cs="Courier New"/>
            <w:rtl/>
          </w:rPr>
          <w:t>أ</w:t>
        </w:r>
      </w:ins>
      <w:r w:rsidRPr="00EE6742">
        <w:rPr>
          <w:rFonts w:ascii="Courier New" w:hAnsi="Courier New" w:cs="Courier New"/>
          <w:rtl/>
        </w:rPr>
        <w:t xml:space="preserve">بى بكر بن </w:t>
      </w:r>
      <w:del w:id="1947" w:author="Transkribus" w:date="2019-12-11T14:30:00Z">
        <w:r w:rsidRPr="009B6BCA">
          <w:rPr>
            <w:rFonts w:ascii="Courier New" w:hAnsi="Courier New" w:cs="Courier New"/>
            <w:rtl/>
          </w:rPr>
          <w:delText>ايوب وتوفى بمدينة</w:delText>
        </w:r>
      </w:del>
      <w:ins w:id="1948" w:author="Transkribus" w:date="2019-12-11T14:30:00Z">
        <w:r w:rsidRPr="00EE6742">
          <w:rPr>
            <w:rFonts w:ascii="Courier New" w:hAnsi="Courier New" w:cs="Courier New"/>
            <w:rtl/>
          </w:rPr>
          <w:t>أيوب ويوفى عذبثة</w:t>
        </w:r>
      </w:ins>
      <w:r w:rsidRPr="00EE6742">
        <w:rPr>
          <w:rFonts w:ascii="Courier New" w:hAnsi="Courier New" w:cs="Courier New"/>
          <w:rtl/>
        </w:rPr>
        <w:t xml:space="preserve"> الرها فى </w:t>
      </w:r>
      <w:del w:id="1949" w:author="Transkribus" w:date="2019-12-11T14:30:00Z">
        <w:r w:rsidRPr="009B6BCA">
          <w:rPr>
            <w:rFonts w:ascii="Courier New" w:hAnsi="Courier New" w:cs="Courier New"/>
            <w:rtl/>
          </w:rPr>
          <w:delText>سنة وعشرين وستمائة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1950" w:author="Transkribus" w:date="2019-12-11T14:30:00Z">
        <w:r w:rsidRPr="00EE6742">
          <w:rPr>
            <w:rFonts w:ascii="Courier New" w:hAnsi="Courier New" w:cs="Courier New"/>
            <w:rtl/>
          </w:rPr>
          <w:t>شيبة</w:t>
        </w:r>
      </w:ins>
    </w:p>
    <w:p w:rsidR="00127DCD" w:rsidRPr="00EE6742" w:rsidRDefault="00127DCD" w:rsidP="00127DCD">
      <w:pPr>
        <w:pStyle w:val="NurText"/>
        <w:bidi/>
        <w:rPr>
          <w:ins w:id="1951" w:author="Transkribus" w:date="2019-12-11T14:30:00Z"/>
          <w:rFonts w:ascii="Courier New" w:hAnsi="Courier New" w:cs="Courier New"/>
        </w:rPr>
      </w:pPr>
      <w:dir w:val="rtl">
        <w:dir w:val="rtl">
          <w:del w:id="195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ومن شعر حكيم الزمان عبد المنعم الجليانى مما نقلته</w:delText>
            </w:r>
          </w:del>
          <w:ins w:id="1953" w:author="Transkribus" w:date="2019-12-11T14:30:00Z">
            <w:r w:rsidRPr="00EE6742">
              <w:rPr>
                <w:rFonts w:ascii="Courier New" w:hAnsi="Courier New" w:cs="Courier New"/>
                <w:rtl/>
              </w:rPr>
              <w:t>وعصرين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ins w:id="1954" w:author="Transkribus" w:date="2019-12-11T14:30:00Z"/>
          <w:rFonts w:ascii="Courier New" w:hAnsi="Courier New" w:cs="Courier New"/>
        </w:rPr>
      </w:pPr>
      <w:ins w:id="1955" w:author="Transkribus" w:date="2019-12-11T14:30:00Z">
        <w:r w:rsidRPr="00EE6742">
          <w:rPr>
            <w:rFonts w:ascii="Courier New" w:hAnsi="Courier New" w:cs="Courier New"/>
            <w:rtl/>
          </w:rPr>
          <w:t>وسماثة أومنأ شعرحكم الرمان عبد المنم الحليانى عمانقلته</w:t>
        </w:r>
      </w:ins>
      <w:r w:rsidRPr="00EE6742">
        <w:rPr>
          <w:rFonts w:ascii="Courier New" w:hAnsi="Courier New" w:cs="Courier New"/>
          <w:rtl/>
        </w:rPr>
        <w:t xml:space="preserve"> من خطه وهو </w:t>
      </w:r>
      <w:del w:id="1956" w:author="Transkribus" w:date="2019-12-11T14:30:00Z">
        <w:r w:rsidRPr="009B6BCA">
          <w:rPr>
            <w:rFonts w:ascii="Courier New" w:hAnsi="Courier New" w:cs="Courier New"/>
            <w:rtl/>
          </w:rPr>
          <w:delText xml:space="preserve">ايضا مما </w:delText>
        </w:r>
      </w:del>
      <w:ins w:id="1957" w:author="Transkribus" w:date="2019-12-11T14:30:00Z">
        <w:r w:rsidRPr="00EE6742">
          <w:rPr>
            <w:rFonts w:ascii="Courier New" w:hAnsi="Courier New" w:cs="Courier New"/>
            <w:rtl/>
          </w:rPr>
          <w:t>أيساها</w:t>
        </w:r>
      </w:ins>
    </w:p>
    <w:p w:rsidR="00127DCD" w:rsidRPr="00EE6742" w:rsidRDefault="00127DCD" w:rsidP="00127DCD">
      <w:pPr>
        <w:pStyle w:val="NurText"/>
        <w:bidi/>
        <w:rPr>
          <w:ins w:id="1958" w:author="Transkribus" w:date="2019-12-11T14:30:00Z"/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سمعته من </w:t>
      </w:r>
      <w:del w:id="1959" w:author="Transkribus" w:date="2019-12-11T14:30:00Z">
        <w:r w:rsidRPr="009B6BCA">
          <w:rPr>
            <w:rFonts w:ascii="Courier New" w:hAnsi="Courier New" w:cs="Courier New"/>
            <w:rtl/>
          </w:rPr>
          <w:delText>ابى قال انشدنى</w:delText>
        </w:r>
      </w:del>
      <w:ins w:id="1960" w:author="Transkribus" w:date="2019-12-11T14:30:00Z">
        <w:r w:rsidRPr="00EE6742">
          <w:rPr>
            <w:rFonts w:ascii="Courier New" w:hAnsi="Courier New" w:cs="Courier New"/>
            <w:rtl/>
          </w:rPr>
          <w:t>أبى قل أبنشدق</w:t>
        </w:r>
      </w:ins>
      <w:r w:rsidRPr="00EE6742">
        <w:rPr>
          <w:rFonts w:ascii="Courier New" w:hAnsi="Courier New" w:cs="Courier New"/>
          <w:rtl/>
        </w:rPr>
        <w:t xml:space="preserve"> الحكيم عبد </w:t>
      </w:r>
      <w:del w:id="1961" w:author="Transkribus" w:date="2019-12-11T14:30:00Z">
        <w:r w:rsidRPr="009B6BCA">
          <w:rPr>
            <w:rFonts w:ascii="Courier New" w:hAnsi="Courier New" w:cs="Courier New"/>
            <w:rtl/>
          </w:rPr>
          <w:delText>المؤمن المذكور فمن</w:delText>
        </w:r>
      </w:del>
      <w:ins w:id="1962" w:author="Transkribus" w:date="2019-12-11T14:30:00Z">
        <w:r w:rsidRPr="00EE6742">
          <w:rPr>
            <w:rFonts w:ascii="Courier New" w:hAnsi="Courier New" w:cs="Courier New"/>
            <w:rtl/>
          </w:rPr>
          <w:t>المومن المذ كورفن</w:t>
        </w:r>
      </w:ins>
      <w:r w:rsidRPr="00EE6742">
        <w:rPr>
          <w:rFonts w:ascii="Courier New" w:hAnsi="Courier New" w:cs="Courier New"/>
          <w:rtl/>
        </w:rPr>
        <w:t xml:space="preserve"> ذلك قال </w:t>
      </w:r>
      <w:del w:id="1963" w:author="Transkribus" w:date="2019-12-11T14:30:00Z">
        <w:r w:rsidRPr="009B6BCA">
          <w:rPr>
            <w:rFonts w:ascii="Courier New" w:hAnsi="Courier New" w:cs="Courier New"/>
            <w:rtl/>
          </w:rPr>
          <w:delText>يمدح</w:delText>
        </w:r>
      </w:del>
      <w:ins w:id="1964" w:author="Transkribus" w:date="2019-12-11T14:30:00Z">
        <w:r w:rsidRPr="00EE6742">
          <w:rPr>
            <w:rFonts w:ascii="Courier New" w:hAnsi="Courier New" w:cs="Courier New"/>
            <w:rtl/>
          </w:rPr>
          <w:t>عدجم</w:t>
        </w:r>
      </w:ins>
      <w:r w:rsidRPr="00EE6742">
        <w:rPr>
          <w:rFonts w:ascii="Courier New" w:hAnsi="Courier New" w:cs="Courier New"/>
          <w:rtl/>
        </w:rPr>
        <w:t xml:space="preserve"> الملك الناصر </w:t>
      </w:r>
      <w:del w:id="1965" w:author="Transkribus" w:date="2019-12-11T14:30:00Z">
        <w:r w:rsidRPr="009B6BCA">
          <w:rPr>
            <w:rFonts w:ascii="Courier New" w:hAnsi="Courier New" w:cs="Courier New"/>
            <w:rtl/>
          </w:rPr>
          <w:delText xml:space="preserve">صلاح </w:delText>
        </w:r>
      </w:del>
      <w:ins w:id="1966" w:author="Transkribus" w:date="2019-12-11T14:30:00Z">
        <w:r w:rsidRPr="00EE6742">
          <w:rPr>
            <w:rFonts w:ascii="Courier New" w:hAnsi="Courier New" w:cs="Courier New"/>
            <w:rtl/>
          </w:rPr>
          <w:t>سلام</w:t>
        </w:r>
      </w:ins>
    </w:p>
    <w:p w:rsidR="00127DCD" w:rsidRPr="00EE6742" w:rsidRDefault="00127DCD" w:rsidP="00127DCD">
      <w:pPr>
        <w:pStyle w:val="NurText"/>
        <w:bidi/>
        <w:rPr>
          <w:ins w:id="1967" w:author="Transkribus" w:date="2019-12-11T14:30:00Z"/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lastRenderedPageBreak/>
        <w:t xml:space="preserve">الدين ابا المظفر </w:t>
      </w:r>
      <w:del w:id="1968" w:author="Transkribus" w:date="2019-12-11T14:30:00Z">
        <w:r w:rsidRPr="009B6BCA">
          <w:rPr>
            <w:rFonts w:ascii="Courier New" w:hAnsi="Courier New" w:cs="Courier New"/>
            <w:rtl/>
          </w:rPr>
          <w:delText>ي</w:delText>
        </w:r>
      </w:del>
      <w:ins w:id="1969" w:author="Transkribus" w:date="2019-12-11T14:30:00Z">
        <w:r w:rsidRPr="00EE6742">
          <w:rPr>
            <w:rFonts w:ascii="Courier New" w:hAnsi="Courier New" w:cs="Courier New"/>
            <w:rtl/>
          </w:rPr>
          <w:t>ر</w:t>
        </w:r>
      </w:ins>
      <w:r w:rsidRPr="00EE6742">
        <w:rPr>
          <w:rFonts w:ascii="Courier New" w:hAnsi="Courier New" w:cs="Courier New"/>
          <w:rtl/>
        </w:rPr>
        <w:t xml:space="preserve">وسف بن </w:t>
      </w:r>
      <w:del w:id="1970" w:author="Transkribus" w:date="2019-12-11T14:30:00Z">
        <w:r w:rsidRPr="009B6BCA">
          <w:rPr>
            <w:rFonts w:ascii="Courier New" w:hAnsi="Courier New" w:cs="Courier New"/>
            <w:rtl/>
          </w:rPr>
          <w:delText>ايوب ووجهها اليه</w:delText>
        </w:r>
      </w:del>
      <w:ins w:id="1971" w:author="Transkribus" w:date="2019-12-11T14:30:00Z">
        <w:r w:rsidRPr="00EE6742">
          <w:rPr>
            <w:rFonts w:ascii="Courier New" w:hAnsi="Courier New" w:cs="Courier New"/>
            <w:rtl/>
          </w:rPr>
          <w:t>أيوب ووجهه البه</w:t>
        </w:r>
      </w:ins>
      <w:r w:rsidRPr="00EE6742">
        <w:rPr>
          <w:rFonts w:ascii="Courier New" w:hAnsi="Courier New" w:cs="Courier New"/>
          <w:rtl/>
        </w:rPr>
        <w:t xml:space="preserve"> من مد</w:t>
      </w:r>
      <w:ins w:id="1972" w:author="Transkribus" w:date="2019-12-11T14:30:00Z">
        <w:r w:rsidRPr="00EE6742">
          <w:rPr>
            <w:rFonts w:ascii="Courier New" w:hAnsi="Courier New" w:cs="Courier New"/>
            <w:rtl/>
          </w:rPr>
          <w:t>ب</w:t>
        </w:r>
      </w:ins>
      <w:r w:rsidRPr="00EE6742">
        <w:rPr>
          <w:rFonts w:ascii="Courier New" w:hAnsi="Courier New" w:cs="Courier New"/>
          <w:rtl/>
        </w:rPr>
        <w:t>ي</w:t>
      </w:r>
      <w:del w:id="1973" w:author="Transkribus" w:date="2019-12-11T14:30:00Z">
        <w:r w:rsidRPr="009B6BCA">
          <w:rPr>
            <w:rFonts w:ascii="Courier New" w:hAnsi="Courier New" w:cs="Courier New"/>
            <w:rtl/>
          </w:rPr>
          <w:delText>ن</w:delText>
        </w:r>
      </w:del>
      <w:r w:rsidRPr="00EE6742">
        <w:rPr>
          <w:rFonts w:ascii="Courier New" w:hAnsi="Courier New" w:cs="Courier New"/>
          <w:rtl/>
        </w:rPr>
        <w:t xml:space="preserve">ة دمشق الى </w:t>
      </w:r>
      <w:del w:id="1974" w:author="Transkribus" w:date="2019-12-11T14:30:00Z">
        <w:r w:rsidRPr="009B6BCA">
          <w:rPr>
            <w:rFonts w:ascii="Courier New" w:hAnsi="Courier New" w:cs="Courier New"/>
            <w:rtl/>
          </w:rPr>
          <w:delText>مخيمه</w:delText>
        </w:r>
      </w:del>
      <w:ins w:id="1975" w:author="Transkribus" w:date="2019-12-11T14:30:00Z">
        <w:r w:rsidRPr="00EE6742">
          <w:rPr>
            <w:rFonts w:ascii="Courier New" w:hAnsi="Courier New" w:cs="Courier New"/>
            <w:rtl/>
          </w:rPr>
          <w:t>شخبمة</w:t>
        </w:r>
      </w:ins>
      <w:r w:rsidRPr="00EE6742">
        <w:rPr>
          <w:rFonts w:ascii="Courier New" w:hAnsi="Courier New" w:cs="Courier New"/>
          <w:rtl/>
        </w:rPr>
        <w:t xml:space="preserve"> المنصور </w:t>
      </w:r>
      <w:del w:id="1976" w:author="Transkribus" w:date="2019-12-11T14:30:00Z">
        <w:r w:rsidRPr="009B6BCA">
          <w:rPr>
            <w:rFonts w:ascii="Courier New" w:hAnsi="Courier New" w:cs="Courier New"/>
            <w:rtl/>
          </w:rPr>
          <w:delText xml:space="preserve">بظاهر عكا </w:delText>
        </w:r>
      </w:del>
      <w:ins w:id="1977" w:author="Transkribus" w:date="2019-12-11T14:30:00Z">
        <w:r w:rsidRPr="00EE6742">
          <w:rPr>
            <w:rFonts w:ascii="Courier New" w:hAnsi="Courier New" w:cs="Courier New"/>
            <w:rtl/>
          </w:rPr>
          <w:t>بطاهرعكا</w:t>
        </w:r>
      </w:ins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وهو محاصر </w:t>
      </w:r>
      <w:del w:id="1978" w:author="Transkribus" w:date="2019-12-11T14:30:00Z">
        <w:r w:rsidRPr="009B6BCA">
          <w:rPr>
            <w:rFonts w:ascii="Courier New" w:hAnsi="Courier New" w:cs="Courier New"/>
            <w:rtl/>
          </w:rPr>
          <w:delText>للفرنج المحاصرين لمدينة عكا فعرضت</w:delText>
        </w:r>
      </w:del>
      <w:ins w:id="1979" w:author="Transkribus" w:date="2019-12-11T14:30:00Z">
        <w:r w:rsidRPr="00EE6742">
          <w:rPr>
            <w:rFonts w:ascii="Courier New" w:hAnsi="Courier New" w:cs="Courier New"/>
            <w:rtl/>
          </w:rPr>
          <w:t>لفربح المجاصر بن طدبة عكافهرست</w:t>
        </w:r>
      </w:ins>
      <w:r w:rsidRPr="00EE6742">
        <w:rPr>
          <w:rFonts w:ascii="Courier New" w:hAnsi="Courier New" w:cs="Courier New"/>
          <w:rtl/>
        </w:rPr>
        <w:t xml:space="preserve"> عليه فى شهر </w:t>
      </w:r>
      <w:del w:id="1980" w:author="Transkribus" w:date="2019-12-11T14:30:00Z">
        <w:r w:rsidRPr="009B6BCA">
          <w:rPr>
            <w:rFonts w:ascii="Courier New" w:hAnsi="Courier New" w:cs="Courier New"/>
            <w:rtl/>
          </w:rPr>
          <w:delText>صفر سنة سبع</w:delText>
        </w:r>
      </w:del>
      <w:ins w:id="1981" w:author="Transkribus" w:date="2019-12-11T14:30:00Z">
        <w:r w:rsidRPr="00EE6742">
          <w:rPr>
            <w:rFonts w:ascii="Courier New" w:hAnsi="Courier New" w:cs="Courier New"/>
            <w:rtl/>
          </w:rPr>
          <w:t>صفرستة سيع</w:t>
        </w:r>
      </w:ins>
      <w:r w:rsidRPr="00EE6742">
        <w:rPr>
          <w:rFonts w:ascii="Courier New" w:hAnsi="Courier New" w:cs="Courier New"/>
          <w:rtl/>
        </w:rPr>
        <w:t xml:space="preserve"> وثمانين</w:t>
      </w: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>وخمس</w:t>
      </w:r>
      <w:ins w:id="1982" w:author="Transkribus" w:date="2019-12-11T14:30:00Z">
        <w:r w:rsidRPr="00EE6742">
          <w:rPr>
            <w:rFonts w:ascii="Courier New" w:hAnsi="Courier New" w:cs="Courier New"/>
            <w:rtl/>
          </w:rPr>
          <w:t>م</w:t>
        </w:r>
      </w:ins>
      <w:r w:rsidRPr="00EE6742">
        <w:rPr>
          <w:rFonts w:ascii="Courier New" w:hAnsi="Courier New" w:cs="Courier New"/>
          <w:rtl/>
        </w:rPr>
        <w:t>ا</w:t>
      </w:r>
      <w:del w:id="1983" w:author="Transkribus" w:date="2019-12-11T14:30:00Z">
        <w:r w:rsidRPr="009B6BCA">
          <w:rPr>
            <w:rFonts w:ascii="Courier New" w:hAnsi="Courier New" w:cs="Courier New"/>
            <w:rtl/>
          </w:rPr>
          <w:delText>ئ</w:delText>
        </w:r>
      </w:del>
      <w:ins w:id="1984" w:author="Transkribus" w:date="2019-12-11T14:30:00Z">
        <w:r w:rsidRPr="00EE6742">
          <w:rPr>
            <w:rFonts w:ascii="Courier New" w:hAnsi="Courier New" w:cs="Courier New"/>
            <w:rtl/>
          </w:rPr>
          <w:t>ل</w:t>
        </w:r>
      </w:ins>
      <w:r w:rsidRPr="00EE6742">
        <w:rPr>
          <w:rFonts w:ascii="Courier New" w:hAnsi="Courier New" w:cs="Courier New"/>
          <w:rtl/>
        </w:rPr>
        <w:t xml:space="preserve">ة وهذه </w:t>
      </w:r>
      <w:del w:id="1985" w:author="Transkribus" w:date="2019-12-11T14:30:00Z">
        <w:r w:rsidRPr="009B6BCA">
          <w:rPr>
            <w:rFonts w:ascii="Courier New" w:hAnsi="Courier New" w:cs="Courier New"/>
            <w:rtl/>
          </w:rPr>
          <w:delText>القفصيدة تسمى التحفة الجوهرية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1986" w:author="Transkribus" w:date="2019-12-11T14:30:00Z">
        <w:r w:rsidRPr="00EE6742">
          <w:rPr>
            <w:rFonts w:ascii="Courier New" w:hAnsi="Courier New" w:cs="Courier New"/>
            <w:rtl/>
          </w:rPr>
          <w:t>القصيدة فسمى النجفة الحوهرية</w:t>
        </w:r>
      </w:ins>
    </w:p>
    <w:p w:rsidR="00127DCD" w:rsidRPr="009B6BCA" w:rsidRDefault="00127DCD" w:rsidP="00127DCD">
      <w:pPr>
        <w:pStyle w:val="NurText"/>
        <w:bidi/>
        <w:rPr>
          <w:del w:id="1987" w:author="Transkribus" w:date="2019-12-11T14:30:00Z"/>
          <w:rFonts w:ascii="Courier New" w:hAnsi="Courier New" w:cs="Courier New"/>
        </w:rPr>
      </w:pPr>
      <w:dir w:val="rtl">
        <w:dir w:val="rtl">
          <w:del w:id="198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رفاهية الشهم اقتحام العظائم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طلابا لعز او غلابا لضائم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127DCD" w:rsidRPr="00EE6742" w:rsidRDefault="00127DCD" w:rsidP="00127DCD">
      <w:pPr>
        <w:pStyle w:val="NurText"/>
        <w:bidi/>
        <w:rPr>
          <w:ins w:id="1989" w:author="Transkribus" w:date="2019-12-11T14:30:00Z"/>
          <w:del w:id="1990" w:author="Transkribus" w:date="2019-12-11T14:30:00Z"/>
          <w:rFonts w:ascii="Courier New" w:hAnsi="Courier New" w:cs="Courier New"/>
        </w:rPr>
      </w:pPr>
      <w:dir w:val="rtl">
        <w:dir w:val="rtl">
          <w:ins w:id="1991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الطويل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ins w:id="1992" w:author="Transkribus" w:date="2019-12-11T14:30:00Z"/>
          <w:rFonts w:ascii="Courier New" w:hAnsi="Courier New" w:cs="Courier New"/>
        </w:rPr>
      </w:pPr>
      <w:ins w:id="1993" w:author="Transkribus" w:date="2019-12-11T14:30:00Z">
        <w:r w:rsidRPr="00EE6742">
          <w:rPr>
            <w:rFonts w:ascii="Courier New" w:hAnsi="Courier New" w:cs="Courier New"/>
            <w:rtl/>
          </w:rPr>
          <w:t>رقاهبة الشهم اقنحام العطا ثم * طسلا العز أو غسلاا لضا ثم</w:t>
        </w:r>
      </w:ins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ins w:id="1994" w:author="Transkribus" w:date="2019-12-11T14:30:00Z">
        <w:r w:rsidRPr="00EE6742">
          <w:rPr>
            <w:rFonts w:ascii="Courier New" w:hAnsi="Courier New" w:cs="Courier New"/>
            <w:rtl/>
          </w:rPr>
          <w:t xml:space="preserve"> </w:t>
        </w:r>
      </w:ins>
      <w:r w:rsidRPr="00EE6742">
        <w:rPr>
          <w:rFonts w:ascii="Courier New" w:hAnsi="Courier New" w:cs="Courier New"/>
          <w:rtl/>
        </w:rPr>
        <w:t xml:space="preserve">فلم </w:t>
      </w:r>
      <w:del w:id="1995" w:author="Transkribus" w:date="2019-12-11T14:30:00Z">
        <w:r w:rsidRPr="009B6BCA">
          <w:rPr>
            <w:rFonts w:ascii="Courier New" w:hAnsi="Courier New" w:cs="Courier New"/>
            <w:rtl/>
          </w:rPr>
          <w:delText>يحظ بالعلياء</w:delText>
        </w:r>
      </w:del>
      <w:ins w:id="1996" w:author="Transkribus" w:date="2019-12-11T14:30:00Z">
        <w:r w:rsidRPr="00EE6742">
          <w:rPr>
            <w:rFonts w:ascii="Courier New" w:hAnsi="Courier New" w:cs="Courier New"/>
            <w:rtl/>
          </w:rPr>
          <w:t>سحط بالعلياع</w:t>
        </w:r>
      </w:ins>
      <w:r w:rsidRPr="00EE6742">
        <w:rPr>
          <w:rFonts w:ascii="Courier New" w:hAnsi="Courier New" w:cs="Courier New"/>
          <w:rtl/>
        </w:rPr>
        <w:t xml:space="preserve"> من هاب صدمة</w:t>
      </w:r>
      <w:del w:id="1997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Pr="009B6BCA">
              <w:rPr>
                <w:rFonts w:ascii="Courier New" w:hAnsi="Courier New" w:cs="Courier New"/>
                <w:rtl/>
              </w:rPr>
              <w:delText>فغض عنانا دون قرع</w:delText>
            </w:r>
            <w:r>
              <w:delText>‬</w:delText>
            </w:r>
            <w:r>
              <w:delText>‬</w:delText>
            </w:r>
          </w:dir>
        </w:dir>
      </w:del>
      <w:ins w:id="1998" w:author="Transkribus" w:date="2019-12-11T14:30:00Z">
        <w:del w:id="1999" w:author="Transkribus" w:date="2019-12-11T14:30:00Z">
          <w:r w:rsidRPr="00EE6742">
            <w:rPr>
              <w:rFonts w:ascii="Courier New" w:hAnsi="Courier New" w:cs="Courier New"/>
              <w:rtl/>
            </w:rPr>
            <w:delText xml:space="preserve"> * ففض عناثادون قرم</w:delText>
          </w:r>
        </w:del>
      </w:ins>
      <w:r w:rsidRPr="00EE6742">
        <w:rPr>
          <w:rFonts w:ascii="Courier New" w:hAnsi="Courier New" w:cs="Courier New"/>
          <w:rtl/>
        </w:rPr>
        <w:t xml:space="preserve"> الصوارم</w:t>
      </w:r>
      <w:del w:id="2000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127DCD" w:rsidRPr="009B6BCA" w:rsidRDefault="00127DCD" w:rsidP="00127DCD">
      <w:pPr>
        <w:pStyle w:val="NurText"/>
        <w:bidi/>
        <w:rPr>
          <w:del w:id="2001" w:author="Transkribus" w:date="2019-12-11T14:30:00Z"/>
          <w:rFonts w:ascii="Courier New" w:hAnsi="Courier New" w:cs="Courier New"/>
        </w:rPr>
      </w:pPr>
      <w:dir w:val="rtl">
        <w:dir w:val="rtl">
          <w:del w:id="200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فاى اتضاح كان لا بعد مشكل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واى انفساح بان لا عن مازم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127DCD" w:rsidRPr="009B6BCA" w:rsidRDefault="00127DCD" w:rsidP="00127DCD">
      <w:pPr>
        <w:pStyle w:val="NurText"/>
        <w:bidi/>
        <w:rPr>
          <w:del w:id="2003" w:author="Transkribus" w:date="2019-12-11T14:30:00Z"/>
          <w:rFonts w:ascii="Courier New" w:hAnsi="Courier New" w:cs="Courier New"/>
        </w:rPr>
      </w:pPr>
      <w:dir w:val="rtl">
        <w:dir w:val="rtl">
          <w:del w:id="200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هى الهمة الشماء تلحظ غاية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فترمى اليها عن قسى العزائم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127DCD" w:rsidRPr="00EE6742" w:rsidRDefault="00127DCD" w:rsidP="00127DCD">
      <w:pPr>
        <w:pStyle w:val="NurText"/>
        <w:bidi/>
        <w:rPr>
          <w:ins w:id="2005" w:author="Transkribus" w:date="2019-12-11T14:30:00Z"/>
          <w:del w:id="2006" w:author="Transkribus" w:date="2019-12-11T14:30:00Z"/>
          <w:rFonts w:ascii="Courier New" w:hAnsi="Courier New" w:cs="Courier New"/>
        </w:rPr>
      </w:pPr>
      <w:dir w:val="rtl">
        <w:dir w:val="rtl">
          <w:del w:id="200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فما انساح سرب</w:delText>
            </w:r>
          </w:del>
          <w:ins w:id="2008" w:author="Transkribus" w:date="2019-12-11T14:30:00Z">
            <w:r w:rsidRPr="00EE6742">
              <w:rPr>
                <w:rFonts w:ascii="Courier New" w:hAnsi="Courier New" w:cs="Courier New"/>
                <w:rtl/>
              </w:rPr>
              <w:t>ثانى - الصاح كمان الابعدمكل * وأى النساج بان الاعن بكرم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ins w:id="2009" w:author="Transkribus" w:date="2019-12-11T14:30:00Z"/>
          <w:rFonts w:ascii="Courier New" w:hAnsi="Courier New" w:cs="Courier New"/>
        </w:rPr>
      </w:pPr>
      <w:ins w:id="2010" w:author="Transkribus" w:date="2019-12-11T14:30:00Z">
        <w:r w:rsidRPr="00EE6742">
          <w:rPr>
            <w:rFonts w:ascii="Courier New" w:hAnsi="Courier New" w:cs="Courier New"/>
            <w:rtl/>
          </w:rPr>
          <w:t>هى الهشمه السماء فلحظ عابة * فير ى اليهاعن قسى العزاثم</w:t>
        </w:r>
      </w:ins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ins w:id="2011" w:author="Transkribus" w:date="2019-12-11T14:30:00Z">
        <w:r w:rsidRPr="00EE6742">
          <w:rPr>
            <w:rFonts w:ascii="Courier New" w:hAnsi="Courier New" w:cs="Courier New"/>
            <w:rtl/>
          </w:rPr>
          <w:t>فانساجسرب</w:t>
        </w:r>
      </w:ins>
      <w:r w:rsidRPr="00EE6742">
        <w:rPr>
          <w:rFonts w:ascii="Courier New" w:hAnsi="Courier New" w:cs="Courier New"/>
          <w:rtl/>
        </w:rPr>
        <w:t xml:space="preserve"> لم </w:t>
      </w:r>
      <w:del w:id="2012" w:author="Transkribus" w:date="2019-12-11T14:30:00Z">
        <w:r w:rsidRPr="009B6BCA">
          <w:rPr>
            <w:rFonts w:ascii="Courier New" w:hAnsi="Courier New" w:cs="Courier New"/>
            <w:rtl/>
          </w:rPr>
          <w:delText>يصل سبب</w:delText>
        </w:r>
      </w:del>
      <w:ins w:id="2013" w:author="Transkribus" w:date="2019-12-11T14:30:00Z">
        <w:r w:rsidRPr="00EE6742">
          <w:rPr>
            <w:rFonts w:ascii="Courier New" w:hAnsi="Courier New" w:cs="Courier New"/>
            <w:rtl/>
          </w:rPr>
          <w:t>بضل شيب</w:t>
        </w:r>
      </w:ins>
      <w:r w:rsidRPr="00EE6742">
        <w:rPr>
          <w:rFonts w:ascii="Courier New" w:hAnsi="Courier New" w:cs="Courier New"/>
          <w:rtl/>
        </w:rPr>
        <w:t xml:space="preserve"> العلا</w:t>
      </w:r>
      <w:del w:id="2014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Pr="009B6BCA">
              <w:rPr>
                <w:rFonts w:ascii="Courier New" w:hAnsi="Courier New" w:cs="Courier New"/>
                <w:rtl/>
              </w:rPr>
              <w:delText>ولا ارتاح ندب لم يصل</w:delText>
            </w:r>
            <w:r>
              <w:delText>‬</w:delText>
            </w:r>
            <w:r>
              <w:delText>‬</w:delText>
            </w:r>
          </w:dir>
        </w:dir>
      </w:del>
      <w:ins w:id="2015" w:author="Transkribus" w:date="2019-12-11T14:30:00Z">
        <w:del w:id="2016" w:author="Transkribus" w:date="2019-12-11T14:30:00Z">
          <w:r w:rsidRPr="00EE6742">
            <w:rPr>
              <w:rFonts w:ascii="Courier New" w:hAnsi="Courier New" w:cs="Courier New"/>
              <w:rtl/>
            </w:rPr>
            <w:delText xml:space="preserve"> * ولارثاج يذب م بصل</w:delText>
          </w:r>
        </w:del>
      </w:ins>
      <w:r w:rsidRPr="00EE6742">
        <w:rPr>
          <w:rFonts w:ascii="Courier New" w:hAnsi="Courier New" w:cs="Courier New"/>
          <w:rtl/>
        </w:rPr>
        <w:t xml:space="preserve"> بصوارم</w:t>
      </w:r>
      <w:del w:id="2017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201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فليس بحى</w:delText>
            </w:r>
          </w:del>
          <w:ins w:id="2019" w:author="Transkribus" w:date="2019-12-11T14:30:00Z">
            <w:r w:rsidRPr="00EE6742">
              <w:rPr>
                <w:rFonts w:ascii="Courier New" w:hAnsi="Courier New" w:cs="Courier New"/>
                <w:rtl/>
              </w:rPr>
              <w:t>قليس يحى</w:t>
            </w:r>
          </w:ins>
          <w:r w:rsidRPr="00EE6742">
            <w:rPr>
              <w:rFonts w:ascii="Courier New" w:hAnsi="Courier New" w:cs="Courier New"/>
              <w:rtl/>
            </w:rPr>
            <w:t xml:space="preserve"> سالك فى خسائس</w:t>
          </w:r>
          <w:del w:id="2020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>
                  <w:delText>‬</w:delText>
                </w:r>
                <w:r>
                  <w:delText>‬</w:delText>
                </w:r>
              </w:dir>
            </w:dir>
          </w:del>
          <w:ins w:id="2021" w:author="Transkribus" w:date="2019-12-11T14:30:00Z">
            <w:del w:id="2022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 * 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وليس </w:t>
          </w:r>
          <w:del w:id="202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بم</w:delText>
            </w:r>
          </w:del>
          <w:r w:rsidRPr="00EE6742">
            <w:rPr>
              <w:rFonts w:ascii="Courier New" w:hAnsi="Courier New" w:cs="Courier New"/>
              <w:rtl/>
            </w:rPr>
            <w:t>يت هالك فى مكارم</w:t>
          </w:r>
          <w:del w:id="2024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وما الناس </w:t>
          </w:r>
          <w:del w:id="202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الا راحلون وبينهم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>
                  <w:delText>‬</w:delText>
                </w:r>
                <w:r>
                  <w:delText>‬</w:delText>
                </w:r>
              </w:dir>
            </w:dir>
          </w:del>
          <w:ins w:id="2026" w:author="Transkribus" w:date="2019-12-11T14:30:00Z">
            <w:del w:id="2027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الار احسلون وييهم * 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رجال </w:t>
          </w:r>
          <w:del w:id="202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ثوت</w:delText>
            </w:r>
          </w:del>
          <w:ins w:id="2029" w:author="Transkribus" w:date="2019-12-11T14:30:00Z">
            <w:r w:rsidRPr="00EE6742">
              <w:rPr>
                <w:rFonts w:ascii="Courier New" w:hAnsi="Courier New" w:cs="Courier New"/>
                <w:rtl/>
              </w:rPr>
              <w:t>ون</w:t>
            </w:r>
          </w:ins>
          <w:r w:rsidRPr="00EE6742">
            <w:rPr>
              <w:rFonts w:ascii="Courier New" w:hAnsi="Courier New" w:cs="Courier New"/>
              <w:rtl/>
            </w:rPr>
            <w:t xml:space="preserve"> اثارهم كال</w:t>
          </w:r>
          <w:del w:id="203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</w:delText>
            </w:r>
          </w:del>
          <w:r w:rsidRPr="00EE6742">
            <w:rPr>
              <w:rFonts w:ascii="Courier New" w:hAnsi="Courier New" w:cs="Courier New"/>
              <w:rtl/>
            </w:rPr>
            <w:t>عالم</w:t>
          </w:r>
          <w:del w:id="2031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127DCD" w:rsidRPr="009B6BCA" w:rsidRDefault="00127DCD" w:rsidP="00127DCD">
      <w:pPr>
        <w:pStyle w:val="NurText"/>
        <w:bidi/>
        <w:rPr>
          <w:del w:id="2032" w:author="Transkribus" w:date="2019-12-11T14:30:00Z"/>
          <w:rFonts w:ascii="Courier New" w:hAnsi="Courier New" w:cs="Courier New"/>
        </w:rPr>
      </w:pPr>
      <w:dir w:val="rtl">
        <w:dir w:val="rtl">
          <w:del w:id="203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بعزة باس واطلاع بصيرة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وهزة نفس واتساع مراحم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127DCD" w:rsidRPr="00EE6742" w:rsidRDefault="00127DCD" w:rsidP="00127DCD">
      <w:pPr>
        <w:pStyle w:val="NurText"/>
        <w:bidi/>
        <w:rPr>
          <w:ins w:id="2034" w:author="Transkribus" w:date="2019-12-11T14:30:00Z"/>
          <w:del w:id="2035" w:author="Transkribus" w:date="2019-12-11T14:30:00Z"/>
          <w:rFonts w:ascii="Courier New" w:hAnsi="Courier New" w:cs="Courier New"/>
        </w:rPr>
      </w:pPr>
      <w:dir w:val="rtl">
        <w:dir w:val="rtl">
          <w:del w:id="203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حظوظ</w:delText>
            </w:r>
          </w:del>
          <w:ins w:id="2037" w:author="Transkribus" w:date="2019-12-11T14:30:00Z">
            <w:r w:rsidRPr="00EE6742">
              <w:rPr>
                <w:rFonts w:ascii="Courier New" w:hAnsi="Courier New" w:cs="Courier New"/>
                <w:rtl/>
              </w:rPr>
              <w:t>ابعرةياس والطسلام يصيره * وهرة ققس والساح مر احم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ins w:id="2038" w:author="Transkribus" w:date="2019-12-11T14:30:00Z">
        <w:r w:rsidRPr="00EE6742">
          <w:rPr>
            <w:rFonts w:ascii="Courier New" w:hAnsi="Courier New" w:cs="Courier New"/>
            <w:rtl/>
          </w:rPr>
          <w:t>حطوط</w:t>
        </w:r>
      </w:ins>
      <w:r w:rsidRPr="00EE6742">
        <w:rPr>
          <w:rFonts w:ascii="Courier New" w:hAnsi="Courier New" w:cs="Courier New"/>
          <w:rtl/>
        </w:rPr>
        <w:t xml:space="preserve"> كمال </w:t>
      </w:r>
      <w:del w:id="2039" w:author="Transkribus" w:date="2019-12-11T14:30:00Z">
        <w:r w:rsidRPr="009B6BCA">
          <w:rPr>
            <w:rFonts w:ascii="Courier New" w:hAnsi="Courier New" w:cs="Courier New"/>
            <w:rtl/>
          </w:rPr>
          <w:delText>اظهرت من عجائب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Pr="009B6BCA">
              <w:rPr>
                <w:rFonts w:ascii="Courier New" w:hAnsi="Courier New" w:cs="Courier New"/>
                <w:rtl/>
              </w:rPr>
              <w:delText>بمراة شخص ما اختفى</w:delText>
            </w:r>
            <w:r>
              <w:delText>‬</w:delText>
            </w:r>
            <w:r>
              <w:delText>‬</w:delText>
            </w:r>
          </w:dir>
        </w:dir>
      </w:del>
      <w:ins w:id="2040" w:author="Transkribus" w:date="2019-12-11T14:30:00Z">
        <w:del w:id="2041" w:author="Transkribus" w:date="2019-12-11T14:30:00Z">
          <w:r w:rsidRPr="00EE6742">
            <w:rPr>
              <w:rFonts w:ascii="Courier New" w:hAnsi="Courier New" w:cs="Courier New"/>
              <w:rtl/>
            </w:rPr>
            <w:delText>اطهرت من عاتب * مراةشحس مبالحتفى</w:delText>
          </w:r>
        </w:del>
      </w:ins>
      <w:r w:rsidRPr="00EE6742">
        <w:rPr>
          <w:rFonts w:ascii="Courier New" w:hAnsi="Courier New" w:cs="Courier New"/>
          <w:rtl/>
        </w:rPr>
        <w:t xml:space="preserve"> فى العوالم</w:t>
      </w:r>
      <w:del w:id="2042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127DCD" w:rsidRPr="009B6BCA" w:rsidRDefault="00127DCD" w:rsidP="00127DCD">
      <w:pPr>
        <w:pStyle w:val="NurText"/>
        <w:bidi/>
        <w:rPr>
          <w:del w:id="2043" w:author="Transkribus" w:date="2019-12-11T14:30:00Z"/>
          <w:rFonts w:ascii="Courier New" w:hAnsi="Courier New" w:cs="Courier New"/>
        </w:rPr>
      </w:pPr>
      <w:dir w:val="rtl">
        <w:dir w:val="rtl">
          <w:del w:id="204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وما يستطيع المرء يختص نفسه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الا انما التخصيص فقسمه راحم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127DCD" w:rsidRPr="00EE6742" w:rsidRDefault="00127DCD" w:rsidP="00127DCD">
      <w:pPr>
        <w:pStyle w:val="NurText"/>
        <w:bidi/>
        <w:rPr>
          <w:ins w:id="2045" w:author="Transkribus" w:date="2019-12-11T14:30:00Z"/>
          <w:del w:id="2046" w:author="Transkribus" w:date="2019-12-11T14:30:00Z"/>
          <w:rFonts w:ascii="Courier New" w:hAnsi="Courier New" w:cs="Courier New"/>
        </w:rPr>
      </w:pPr>
      <w:dir w:val="rtl">
        <w:dir w:val="rtl">
          <w:del w:id="204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واعظم</w:delText>
            </w:r>
          </w:del>
          <w:ins w:id="2048" w:author="Transkribus" w:date="2019-12-11T14:30:00Z">
            <w:r w:rsidRPr="00EE6742">
              <w:rPr>
                <w:rFonts w:ascii="Courier New" w:hAnsi="Courier New" w:cs="Courier New"/>
                <w:rtl/>
              </w:rPr>
              <w:t>ومايستطبع المريجتس نفسه * الااثما الننصيس شمةراحسم</w:t>
            </w:r>
          </w:ins>
          <w:r>
            <w:t>‬</w:t>
          </w:r>
          <w:r>
            <w:t>‬</w:t>
          </w:r>
        </w:dir>
      </w:dir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ins w:id="2049" w:author="Transkribus" w:date="2019-12-11T14:30:00Z">
        <w:r w:rsidRPr="00EE6742">
          <w:rPr>
            <w:rFonts w:ascii="Courier New" w:hAnsi="Courier New" w:cs="Courier New"/>
            <w:rtl/>
          </w:rPr>
          <w:t>وأعطم</w:t>
        </w:r>
      </w:ins>
      <w:r w:rsidRPr="00EE6742">
        <w:rPr>
          <w:rFonts w:ascii="Courier New" w:hAnsi="Courier New" w:cs="Courier New"/>
          <w:rtl/>
        </w:rPr>
        <w:t xml:space="preserve"> اهل الفضل من ساد </w:t>
      </w:r>
      <w:del w:id="2050" w:author="Transkribus" w:date="2019-12-11T14:30:00Z">
        <w:r w:rsidRPr="009B6BCA">
          <w:rPr>
            <w:rFonts w:ascii="Courier New" w:hAnsi="Courier New" w:cs="Courier New"/>
            <w:rtl/>
          </w:rPr>
          <w:delText>بالقوى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Pr="009B6BCA">
              <w:rPr>
                <w:rFonts w:ascii="Courier New" w:hAnsi="Courier New" w:cs="Courier New"/>
                <w:rtl/>
              </w:rPr>
              <w:delText>فقاد بسبق</w:delText>
            </w:r>
            <w:r>
              <w:delText>‬</w:delText>
            </w:r>
            <w:r>
              <w:delText>‬</w:delText>
            </w:r>
          </w:dir>
        </w:dir>
      </w:del>
      <w:ins w:id="2051" w:author="Transkribus" w:date="2019-12-11T14:30:00Z">
        <w:del w:id="2052" w:author="Transkribus" w:date="2019-12-11T14:30:00Z">
          <w:r w:rsidRPr="00EE6742">
            <w:rPr>
              <w:rFonts w:ascii="Courier New" w:hAnsi="Courier New" w:cs="Courier New"/>
              <w:rtl/>
            </w:rPr>
            <w:delText>القوى * فقاديسيق</w:delText>
          </w:r>
        </w:del>
      </w:ins>
      <w:r w:rsidRPr="00EE6742">
        <w:rPr>
          <w:rFonts w:ascii="Courier New" w:hAnsi="Courier New" w:cs="Courier New"/>
          <w:rtl/>
        </w:rPr>
        <w:t xml:space="preserve"> الطبع </w:t>
      </w:r>
      <w:del w:id="2053" w:author="Transkribus" w:date="2019-12-11T14:30:00Z">
        <w:r w:rsidRPr="009B6BCA">
          <w:rPr>
            <w:rFonts w:ascii="Courier New" w:hAnsi="Courier New" w:cs="Courier New"/>
            <w:rtl/>
          </w:rPr>
          <w:delText>اقوى الاعاظم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2054" w:author="Transkribus" w:date="2019-12-11T14:30:00Z">
        <w:r w:rsidRPr="00EE6742">
          <w:rPr>
            <w:rFonts w:ascii="Courier New" w:hAnsi="Courier New" w:cs="Courier New"/>
            <w:rtl/>
          </w:rPr>
          <w:t>أقوى الاعاطم</w:t>
        </w:r>
      </w:ins>
    </w:p>
    <w:p w:rsidR="00127DCD" w:rsidRPr="00EE6742" w:rsidRDefault="00127DCD" w:rsidP="00127DCD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205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ترى ضمت الافلاك</w:delText>
            </w:r>
          </w:del>
          <w:ins w:id="2056" w:author="Transkribus" w:date="2019-12-11T14:30:00Z">
            <w:r w:rsidRPr="00EE6742">
              <w:rPr>
                <w:rFonts w:ascii="Courier New" w:hAnsi="Courier New" w:cs="Courier New"/>
                <w:rtl/>
              </w:rPr>
              <w:t>ابرى غمب الاغلالة</w:t>
            </w:r>
          </w:ins>
          <w:r w:rsidRPr="00EE6742">
            <w:rPr>
              <w:rFonts w:ascii="Courier New" w:hAnsi="Courier New" w:cs="Courier New"/>
              <w:rtl/>
            </w:rPr>
            <w:t xml:space="preserve"> ملكا </w:t>
          </w:r>
          <w:del w:id="205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كيوسف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من الجبل اللاتى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2058" w:author="Transkribus" w:date="2019-12-11T14:30:00Z">
            <w:del w:id="2059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كميوسف * من الجيل الابنى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خلت فى الاقادم</w:t>
          </w:r>
          <w:del w:id="2060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D741C9" w:rsidRDefault="00127DCD">
      <w:bookmarkStart w:id="2061" w:name="_GoBack"/>
      <w:bookmarkEnd w:id="2061"/>
    </w:p>
    <w:sectPr w:rsidR="00D741C9" w:rsidSect="00A3394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DCD"/>
    <w:rsid w:val="00127DCD"/>
    <w:rsid w:val="00205B78"/>
    <w:rsid w:val="002E4E26"/>
    <w:rsid w:val="00384DF6"/>
    <w:rsid w:val="004B2352"/>
    <w:rsid w:val="005A5FE5"/>
    <w:rsid w:val="00663732"/>
    <w:rsid w:val="006B046D"/>
    <w:rsid w:val="00A33946"/>
    <w:rsid w:val="00CF58D5"/>
    <w:rsid w:val="00D1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5AE6991-7050-5044-8E78-D90012154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27DC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127DCD"/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127DCD"/>
    <w:rPr>
      <w:rFonts w:ascii="Consolas" w:hAnsi="Consolas"/>
      <w:sz w:val="21"/>
      <w:szCs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7DCD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27DCD"/>
    <w:rPr>
      <w:rFonts w:ascii="Times New Roman" w:hAnsi="Times New Roman" w:cs="Times New Roman"/>
      <w:sz w:val="18"/>
      <w:szCs w:val="18"/>
    </w:rPr>
  </w:style>
  <w:style w:type="paragraph" w:styleId="berarbeitung">
    <w:name w:val="Revision"/>
    <w:hidden/>
    <w:uiPriority w:val="99"/>
    <w:semiHidden/>
    <w:rsid w:val="00127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4187</Words>
  <Characters>26379</Characters>
  <Application>Microsoft Office Word</Application>
  <DocSecurity>0</DocSecurity>
  <Lines>219</Lines>
  <Paragraphs>61</Paragraphs>
  <ScaleCrop>false</ScaleCrop>
  <Company/>
  <LinksUpToDate>false</LinksUpToDate>
  <CharactersWithSpaces>30505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P. Gibson</dc:creator>
  <cp:keywords/>
  <dc:description/>
  <cp:lastModifiedBy>Nathan P. Gibson</cp:lastModifiedBy>
  <cp:revision>1</cp:revision>
  <dcterms:created xsi:type="dcterms:W3CDTF">2019-12-11T14:12:00Z</dcterms:created>
  <dcterms:modified xsi:type="dcterms:W3CDTF">2019-12-11T14:12:00Z</dcterms:modified>
</cp:coreProperties>
</file>