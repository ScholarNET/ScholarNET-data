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FB" w:rsidRPr="00EE6742" w:rsidRDefault="000355FB" w:rsidP="000355FB">
      <w:pPr>
        <w:pStyle w:val="NurText"/>
        <w:bidi/>
        <w:rPr>
          <w:ins w:id="0" w:author="Transkribus" w:date="2019-12-11T14:30:00Z"/>
          <w:rFonts w:ascii="Courier New" w:hAnsi="Courier New" w:cs="Courier New"/>
        </w:rPr>
      </w:pPr>
      <w:dir w:val="rtl">
        <w:dir w:val="rtl">
          <w:del w:id="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مثل</w:delText>
            </w:r>
          </w:del>
          <w:ins w:id="2" w:author="Transkribus" w:date="2019-12-11T14:30:00Z">
            <w:r w:rsidRPr="00EE6742">
              <w:rPr>
                <w:rFonts w:ascii="Courier New" w:hAnsi="Courier New" w:cs="Courier New"/>
                <w:rtl/>
              </w:rPr>
              <w:t>١٥٨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3" w:author="Transkribus" w:date="2019-12-11T14:30:00Z">
        <w:r w:rsidRPr="00EE6742">
          <w:rPr>
            <w:rFonts w:ascii="Courier New" w:hAnsi="Courier New" w:cs="Courier New"/>
            <w:rtl/>
          </w:rPr>
          <w:t>ماهمل</w:t>
        </w:r>
      </w:ins>
      <w:r w:rsidRPr="00EE6742">
        <w:rPr>
          <w:rFonts w:ascii="Courier New" w:hAnsi="Courier New" w:cs="Courier New"/>
          <w:rtl/>
        </w:rPr>
        <w:t xml:space="preserve"> ملك ساسه فى </w:t>
      </w:r>
      <w:del w:id="4" w:author="Transkribus" w:date="2019-12-11T14:30:00Z">
        <w:r w:rsidRPr="009B6BCA">
          <w:rPr>
            <w:rFonts w:ascii="Courier New" w:hAnsi="Courier New" w:cs="Courier New"/>
            <w:rtl/>
          </w:rPr>
          <w:delText>احادث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ولا مثل حرب </w:delText>
            </w:r>
            <w:r>
              <w:delText>‬</w:delText>
            </w:r>
            <w:r>
              <w:delText>‬</w:delText>
            </w:r>
          </w:dir>
        </w:dir>
      </w:del>
      <w:ins w:id="5" w:author="Transkribus" w:date="2019-12-11T14:30:00Z">
        <w:del w:id="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أحادب * ولاميل جوب </w:delText>
          </w:r>
        </w:del>
      </w:ins>
      <w:r w:rsidRPr="00EE6742">
        <w:rPr>
          <w:rFonts w:ascii="Courier New" w:hAnsi="Courier New" w:cs="Courier New"/>
          <w:rtl/>
        </w:rPr>
        <w:t xml:space="preserve">هاجها فى </w:t>
      </w:r>
      <w:del w:id="7" w:author="Transkribus" w:date="2019-12-11T14:30:00Z">
        <w:r w:rsidRPr="009B6BCA">
          <w:rPr>
            <w:rFonts w:ascii="Courier New" w:hAnsi="Courier New" w:cs="Courier New"/>
            <w:rtl/>
          </w:rPr>
          <w:delText>ملاحم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" w:author="Transkribus" w:date="2019-12-11T14:30:00Z">
        <w:r w:rsidRPr="00EE6742">
          <w:rPr>
            <w:rFonts w:ascii="Courier New" w:hAnsi="Courier New" w:cs="Courier New"/>
            <w:rtl/>
          </w:rPr>
          <w:t>سلاجم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ا</w:t>
          </w:r>
          <w:del w:id="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</w:delText>
            </w:r>
          </w:del>
          <w:r w:rsidRPr="00EE6742">
            <w:rPr>
              <w:rFonts w:ascii="Courier New" w:hAnsi="Courier New" w:cs="Courier New"/>
              <w:rtl/>
            </w:rPr>
            <w:t>نى دار الع</w:t>
          </w:r>
          <w:ins w:id="10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دل</w:t>
          </w:r>
          <w:ins w:id="11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 w:rsidRPr="00EE6742">
            <w:rPr>
              <w:rFonts w:ascii="Courier New" w:hAnsi="Courier New" w:cs="Courier New"/>
              <w:rtl/>
            </w:rPr>
            <w:t xml:space="preserve"> فى مارق </w:t>
          </w:r>
          <w:del w:id="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الوغى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بمسرب ان من دماء الغواشم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" w:author="Transkribus" w:date="2019-12-11T14:30:00Z">
            <w:del w:id="1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الوخى * ثمسرب أبن من سقاه الفواشم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فديتك</w:delText>
            </w:r>
          </w:del>
          <w:ins w:id="16" w:author="Transkribus" w:date="2019-12-11T14:30:00Z">
            <w:r w:rsidRPr="00EE6742">
              <w:rPr>
                <w:rFonts w:ascii="Courier New" w:hAnsi="Courier New" w:cs="Courier New"/>
                <w:rtl/>
              </w:rPr>
              <w:t>ذ بنسلك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معل لدينك مبتن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وافديك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" w:author="Transkribus" w:date="2019-12-11T14:30:00Z">
            <w:del w:id="1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معسل الدينك ميين * والديك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مبل لضدك هادم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" w:author="Transkribus" w:date="2019-12-11T14:30:00Z">
            <w:r w:rsidRPr="00EE6742">
              <w:rPr>
                <w:rFonts w:ascii="Courier New" w:hAnsi="Courier New" w:cs="Courier New"/>
                <w:rtl/>
              </w:rPr>
              <w:t>ميل اصيدلك هلادم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فانت</w:delText>
            </w:r>
          </w:del>
          <w:ins w:id="23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بابت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الذى </w:t>
          </w:r>
          <w:del w:id="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ايقظت حزب</w:delText>
            </w:r>
          </w:del>
          <w:ins w:id="25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أيقطت حرب</w:t>
            </w:r>
          </w:ins>
          <w:r w:rsidRPr="00EE6742">
            <w:rPr>
              <w:rFonts w:ascii="Courier New" w:hAnsi="Courier New" w:cs="Courier New"/>
              <w:rtl/>
            </w:rPr>
            <w:t xml:space="preserve"> محمد</w:t>
          </w:r>
          <w:del w:id="2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جهادا وهم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7" w:author="Transkribus" w:date="2019-12-11T14:30:00Z">
            <w:del w:id="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جماد أوهم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غفلة المتناوم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0" w:author="Transkribus" w:date="2019-12-11T14:30:00Z">
            <w:r w:rsidRPr="00EE6742">
              <w:rPr>
                <w:rFonts w:ascii="Courier New" w:hAnsi="Courier New" w:cs="Courier New"/>
                <w:rtl/>
              </w:rPr>
              <w:t>غنسلة التناوم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31" w:author="Transkribus" w:date="2019-12-11T14:30:00Z"/>
          <w:rFonts w:ascii="Courier New" w:hAnsi="Courier New" w:cs="Courier New"/>
        </w:rPr>
      </w:pPr>
      <w:dir w:val="rtl">
        <w:dir w:val="rtl">
          <w:del w:id="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فحاربت للايمان لا لضغائن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ورابطت للرضوان لا لمغانم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33" w:author="Transkribus" w:date="2019-12-11T14:30:00Z"/>
          <w:del w:id="34" w:author="Transkribus" w:date="2019-12-11T14:30:00Z"/>
          <w:rFonts w:ascii="Courier New" w:hAnsi="Courier New" w:cs="Courier New"/>
        </w:rPr>
      </w:pPr>
      <w:dir w:val="rtl">
        <w:dir w:val="rtl">
          <w:del w:id="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اجدك</w:delText>
            </w:r>
          </w:del>
          <w:ins w:id="36" w:author="Transkribus" w:date="2019-12-11T14:30:00Z">
            <w:r w:rsidRPr="00EE6742">
              <w:rPr>
                <w:rFonts w:ascii="Courier New" w:hAnsi="Courier New" w:cs="Courier New"/>
                <w:rtl/>
              </w:rPr>
              <w:t>جار بب الابميان الالصفلن  ورادلت لمرشوان الالمغناثم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37" w:author="Transkribus" w:date="2019-12-11T14:30:00Z">
        <w:r w:rsidRPr="00EE6742">
          <w:rPr>
            <w:rFonts w:ascii="Courier New" w:hAnsi="Courier New" w:cs="Courier New"/>
            <w:rtl/>
          </w:rPr>
          <w:t>أحسذل</w:t>
        </w:r>
      </w:ins>
      <w:r w:rsidRPr="00EE6742">
        <w:rPr>
          <w:rFonts w:ascii="Courier New" w:hAnsi="Courier New" w:cs="Courier New"/>
          <w:rtl/>
        </w:rPr>
        <w:t xml:space="preserve"> لن </w:t>
      </w:r>
      <w:del w:id="38" w:author="Transkribus" w:date="2019-12-11T14:30:00Z">
        <w:r w:rsidRPr="009B6BCA">
          <w:rPr>
            <w:rFonts w:ascii="Courier New" w:hAnsi="Courier New" w:cs="Courier New"/>
            <w:rtl/>
          </w:rPr>
          <w:delText>ينفك يضرب</w:delText>
        </w:r>
      </w:del>
      <w:ins w:id="39" w:author="Transkribus" w:date="2019-12-11T14:30:00Z">
        <w:r w:rsidRPr="00EE6742">
          <w:rPr>
            <w:rFonts w:ascii="Courier New" w:hAnsi="Courier New" w:cs="Courier New"/>
            <w:rtl/>
          </w:rPr>
          <w:t>سعيك افصرب</w:t>
        </w:r>
      </w:ins>
      <w:r w:rsidRPr="00EE6742">
        <w:rPr>
          <w:rFonts w:ascii="Courier New" w:hAnsi="Courier New" w:cs="Courier New"/>
          <w:rtl/>
        </w:rPr>
        <w:t xml:space="preserve"> هكذا</w:t>
      </w:r>
      <w:del w:id="4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قبابك حيث</w:delText>
            </w:r>
            <w:r>
              <w:delText>‬</w:delText>
            </w:r>
            <w:r>
              <w:delText>‬</w:delText>
            </w:r>
          </w:dir>
        </w:dir>
      </w:del>
      <w:ins w:id="41" w:author="Transkribus" w:date="2019-12-11T14:30:00Z">
        <w:del w:id="4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فبايك حبب</w:delText>
          </w:r>
        </w:del>
      </w:ins>
      <w:r w:rsidRPr="00EE6742">
        <w:rPr>
          <w:rFonts w:ascii="Courier New" w:hAnsi="Courier New" w:cs="Courier New"/>
          <w:rtl/>
        </w:rPr>
        <w:t xml:space="preserve"> اشتك سدم الها</w:t>
      </w:r>
      <w:del w:id="43" w:author="Transkribus" w:date="2019-12-11T14:30:00Z">
        <w:r w:rsidRPr="009B6BCA">
          <w:rPr>
            <w:rFonts w:ascii="Courier New" w:hAnsi="Courier New" w:cs="Courier New"/>
            <w:rtl/>
          </w:rPr>
          <w:delText>ذ</w:delText>
        </w:r>
      </w:del>
      <w:ins w:id="44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>م</w:t>
      </w:r>
      <w:del w:id="4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46" w:author="Transkribus" w:date="2019-12-11T14:30:00Z"/>
          <w:rFonts w:ascii="Courier New" w:hAnsi="Courier New" w:cs="Courier New"/>
        </w:rPr>
      </w:pPr>
      <w:dir w:val="rtl">
        <w:dir w:val="rtl">
          <w:del w:id="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وفى حجرات النقع سيح صوارخ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كامواج لج للهضاب ملاطم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48" w:author="Transkribus" w:date="2019-12-11T14:30:00Z"/>
          <w:rFonts w:ascii="Courier New" w:hAnsi="Courier New" w:cs="Courier New"/>
        </w:rPr>
      </w:pPr>
      <w:dir w:val="rtl">
        <w:dir w:val="rtl">
          <w:del w:id="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ومقلعة امراسها وشراعها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عنان وخفاق بصعدة داهم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50" w:author="Transkribus" w:date="2019-12-11T14:30:00Z"/>
          <w:del w:id="51" w:author="Transkribus" w:date="2019-12-11T14:30:00Z"/>
          <w:rFonts w:ascii="Courier New" w:hAnsi="Courier New" w:cs="Courier New"/>
        </w:rPr>
      </w:pPr>
      <w:dir w:val="rtl">
        <w:dir w:val="rtl">
          <w:del w:id="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فيكف</w:delText>
            </w:r>
          </w:del>
          <w:ins w:id="53" w:author="Transkribus" w:date="2019-12-11T14:30:00Z">
            <w:r w:rsidRPr="00EE6742">
              <w:rPr>
                <w:rFonts w:ascii="Courier New" w:hAnsi="Courier New" w:cs="Courier New"/>
                <w:rtl/>
              </w:rPr>
              <w:t>وفى ججرات النهع شيح صوارح * كاسمواج لح الهذاب مسلاطم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54" w:author="Transkribus" w:date="2019-12-11T14:30:00Z"/>
          <w:rFonts w:ascii="Courier New" w:hAnsi="Courier New" w:cs="Courier New"/>
        </w:rPr>
      </w:pPr>
      <w:ins w:id="55" w:author="Transkribus" w:date="2019-12-11T14:30:00Z">
        <w:r w:rsidRPr="00EE6742">
          <w:rPr>
            <w:rFonts w:ascii="Courier New" w:hAnsi="Courier New" w:cs="Courier New"/>
            <w:rtl/>
          </w:rPr>
          <w:t>ومقلعه امر اسها وشراها * عبان وحفاق صهدة داه 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56" w:author="Transkribus" w:date="2019-12-11T14:30:00Z">
        <w:r w:rsidRPr="00EE6742">
          <w:rPr>
            <w:rFonts w:ascii="Courier New" w:hAnsi="Courier New" w:cs="Courier New"/>
            <w:rtl/>
          </w:rPr>
          <w:t>فكيف</w:t>
        </w:r>
      </w:ins>
      <w:r w:rsidRPr="00EE6742">
        <w:rPr>
          <w:rFonts w:ascii="Courier New" w:hAnsi="Courier New" w:cs="Courier New"/>
          <w:rtl/>
        </w:rPr>
        <w:t xml:space="preserve"> رست </w:t>
      </w:r>
      <w:del w:id="57" w:author="Transkribus" w:date="2019-12-11T14:30:00Z">
        <w:r w:rsidRPr="009B6BCA">
          <w:rPr>
            <w:rFonts w:ascii="Courier New" w:hAnsi="Courier New" w:cs="Courier New"/>
            <w:rtl/>
          </w:rPr>
          <w:delText>فيها خيامك اذ جرت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سفين كماء</w:delText>
            </w:r>
            <w:r>
              <w:delText>‬</w:delText>
            </w:r>
            <w:r>
              <w:delText>‬</w:delText>
            </w:r>
          </w:dir>
        </w:dir>
      </w:del>
      <w:ins w:id="58" w:author="Transkribus" w:date="2019-12-11T14:30:00Z">
        <w:del w:id="59" w:author="Transkribus" w:date="2019-12-11T14:30:00Z">
          <w:r w:rsidRPr="00EE6742">
            <w:rPr>
              <w:rFonts w:ascii="Courier New" w:hAnsi="Courier New" w:cs="Courier New"/>
              <w:rtl/>
            </w:rPr>
            <w:delText>فيه اخباملك أذحوف – سقين كماة</w:delText>
          </w:r>
        </w:del>
      </w:ins>
      <w:r w:rsidRPr="00EE6742">
        <w:rPr>
          <w:rFonts w:ascii="Courier New" w:hAnsi="Courier New" w:cs="Courier New"/>
          <w:rtl/>
        </w:rPr>
        <w:t xml:space="preserve"> فى </w:t>
      </w:r>
      <w:del w:id="60" w:author="Transkribus" w:date="2019-12-11T14:30:00Z">
        <w:r w:rsidRPr="009B6BCA">
          <w:rPr>
            <w:rFonts w:ascii="Courier New" w:hAnsi="Courier New" w:cs="Courier New"/>
            <w:rtl/>
          </w:rPr>
          <w:delText>بحار شياظم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1" w:author="Transkribus" w:date="2019-12-11T14:30:00Z">
        <w:r w:rsidRPr="00EE6742">
          <w:rPr>
            <w:rFonts w:ascii="Courier New" w:hAnsi="Courier New" w:cs="Courier New"/>
            <w:rtl/>
          </w:rPr>
          <w:t>مجار شسياطم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63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 xml:space="preserve">لم يبق </w:t>
          </w:r>
          <w:del w:id="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ملتق باسنة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65" w:author="Transkribus" w:date="2019-12-11T14:30:00Z">
            <w:del w:id="6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الاملتق باسمة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ولا </w:t>
          </w:r>
          <w:del w:id="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يلق الا متق بحيازم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8" w:author="Transkribus" w:date="2019-12-11T14:30:00Z">
            <w:r w:rsidRPr="00EE6742">
              <w:rPr>
                <w:rFonts w:ascii="Courier New" w:hAnsi="Courier New" w:cs="Courier New"/>
                <w:rtl/>
              </w:rPr>
              <w:t>بلسق الاميق صيار٣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69" w:author="Transkribus" w:date="2019-12-11T14:30:00Z"/>
          <w:rFonts w:ascii="Courier New" w:hAnsi="Courier New" w:cs="Courier New"/>
        </w:rPr>
      </w:pPr>
      <w:dir w:val="rtl">
        <w:dir w:val="rtl">
          <w:del w:id="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طنب الا توثب مقدم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وتد الا تجلد عارم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71" w:author="Transkribus" w:date="2019-12-11T14:30:00Z"/>
          <w:del w:id="72" w:author="Transkribus" w:date="2019-12-11T14:30:00Z"/>
          <w:rFonts w:ascii="Courier New" w:hAnsi="Courier New" w:cs="Courier New"/>
        </w:rPr>
      </w:pPr>
      <w:dir w:val="rtl">
        <w:dir w:val="rtl">
          <w:del w:id="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فدارك</w:delText>
            </w:r>
          </w:del>
          <w:ins w:id="74" w:author="Transkribus" w:date="2019-12-11T14:30:00Z">
            <w:r w:rsidRPr="00EE6742">
              <w:rPr>
                <w:rFonts w:ascii="Courier New" w:hAnsi="Courier New" w:cs="Courier New"/>
                <w:rtl/>
              </w:rPr>
              <w:t>فلاطفب الايويب ٨دسد م * ولاوذ ذ الاخجلد عارم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75" w:author="Transkribus" w:date="2019-12-11T14:30:00Z">
        <w:r w:rsidRPr="00EE6742">
          <w:rPr>
            <w:rFonts w:ascii="Courier New" w:hAnsi="Courier New" w:cs="Courier New"/>
            <w:rtl/>
          </w:rPr>
          <w:t xml:space="preserve"> فدارال</w:t>
        </w:r>
      </w:ins>
      <w:r w:rsidRPr="00EE6742">
        <w:rPr>
          <w:rFonts w:ascii="Courier New" w:hAnsi="Courier New" w:cs="Courier New"/>
          <w:rtl/>
        </w:rPr>
        <w:t xml:space="preserve"> والابطال </w:t>
      </w:r>
      <w:del w:id="76" w:author="Transkribus" w:date="2019-12-11T14:30:00Z">
        <w:r w:rsidRPr="009B6BCA">
          <w:rPr>
            <w:rFonts w:ascii="Courier New" w:hAnsi="Courier New" w:cs="Courier New"/>
            <w:rtl/>
          </w:rPr>
          <w:delText>ثارت حيالها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مقر سرور فى مفر ماثم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77" w:author="Transkribus" w:date="2019-12-11T14:30:00Z">
        <w:del w:id="78" w:author="Transkribus" w:date="2019-12-11T14:30:00Z">
          <w:r w:rsidRPr="00EE6742">
            <w:rPr>
              <w:rFonts w:ascii="Courier New" w:hAnsi="Courier New" w:cs="Courier New"/>
              <w:rtl/>
            </w:rPr>
            <w:delText>ثارب جبالها * معر مرور فى منر</w:delText>
          </w:r>
        </w:del>
        <w:r w:rsidRPr="00EE6742">
          <w:rPr>
            <w:rFonts w:ascii="Courier New" w:hAnsi="Courier New" w:cs="Courier New"/>
            <w:rtl/>
          </w:rPr>
          <w:tab/>
          <w:t>٠ ثم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لانك</w:delText>
            </w:r>
          </w:del>
          <w:ins w:id="8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الاثملك</w:t>
            </w:r>
          </w:ins>
          <w:r w:rsidRPr="00EE6742">
            <w:rPr>
              <w:rFonts w:ascii="Courier New" w:hAnsi="Courier New" w:cs="Courier New"/>
              <w:rtl/>
            </w:rPr>
            <w:t xml:space="preserve"> فيها </w:t>
          </w:r>
          <w:del w:id="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 هفوا</w:delText>
            </w:r>
          </w:del>
          <w:ins w:id="82" w:author="Transkribus" w:date="2019-12-11T14:30:00Z">
            <w:r w:rsidRPr="00EE6742">
              <w:rPr>
                <w:rFonts w:ascii="Courier New" w:hAnsi="Courier New" w:cs="Courier New"/>
                <w:rtl/>
              </w:rPr>
              <w:t>أذههوا</w:t>
            </w:r>
          </w:ins>
          <w:r w:rsidRPr="00EE6742">
            <w:rPr>
              <w:rFonts w:ascii="Courier New" w:hAnsi="Courier New" w:cs="Courier New"/>
              <w:rtl/>
            </w:rPr>
            <w:t xml:space="preserve"> جالس على</w:t>
          </w:r>
          <w:del w:id="8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84" w:author="Transkribus" w:date="2019-12-11T14:30:00Z">
            <w:del w:id="8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سرير </w:t>
          </w:r>
          <w:del w:id="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ثبات مطمئن القوائم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87" w:author="Transkribus" w:date="2019-12-11T14:30:00Z">
            <w:r w:rsidRPr="00EE6742">
              <w:rPr>
                <w:rFonts w:ascii="Courier New" w:hAnsi="Courier New" w:cs="Courier New"/>
                <w:rtl/>
              </w:rPr>
              <w:t>بنان مطممن القواثح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88" w:author="Transkribus" w:date="2019-12-11T14:30:00Z"/>
          <w:rFonts w:ascii="Courier New" w:hAnsi="Courier New" w:cs="Courier New"/>
        </w:rPr>
      </w:pPr>
      <w:dir w:val="rtl">
        <w:dir w:val="rtl">
          <w:del w:id="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وانك فيهم اذ سطوا خالس طلي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كبير نياب مرجحنا الشكائم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90" w:author="Transkribus" w:date="2019-12-11T14:30:00Z"/>
          <w:del w:id="91" w:author="Transkribus" w:date="2019-12-11T14:30:00Z"/>
          <w:rFonts w:ascii="Courier New" w:hAnsi="Courier New" w:cs="Courier New"/>
        </w:rPr>
      </w:pPr>
      <w:dir w:val="rtl">
        <w:dir w:val="rtl">
          <w:del w:id="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فانت</w:delText>
            </w:r>
          </w:del>
          <w:ins w:id="93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 قيهسم اذسطواخقالس طلى * كيير اب مر حسن الكاتحم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94" w:author="Transkribus" w:date="2019-12-11T14:30:00Z">
        <w:r w:rsidRPr="00EE6742">
          <w:rPr>
            <w:rFonts w:ascii="Courier New" w:hAnsi="Courier New" w:cs="Courier New"/>
            <w:rtl/>
          </w:rPr>
          <w:t>بابت</w:t>
        </w:r>
      </w:ins>
      <w:r w:rsidRPr="00EE6742">
        <w:rPr>
          <w:rFonts w:ascii="Courier New" w:hAnsi="Courier New" w:cs="Courier New"/>
          <w:rtl/>
        </w:rPr>
        <w:t xml:space="preserve"> المليك الن</w:t>
      </w:r>
      <w:del w:id="95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96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 xml:space="preserve">صر الحق </w:t>
      </w:r>
      <w:del w:id="97" w:author="Transkribus" w:date="2019-12-11T14:30:00Z">
        <w:r w:rsidRPr="009B6BCA">
          <w:rPr>
            <w:rFonts w:ascii="Courier New" w:hAnsi="Courier New" w:cs="Courier New"/>
            <w:rtl/>
          </w:rPr>
          <w:delText>ممعنا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98" w:author="Transkribus" w:date="2019-12-11T14:30:00Z">
        <w:del w:id="9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ععبا * </w:delText>
          </w:r>
        </w:del>
      </w:ins>
      <w:r w:rsidRPr="00EE6742">
        <w:rPr>
          <w:rFonts w:ascii="Courier New" w:hAnsi="Courier New" w:cs="Courier New"/>
          <w:rtl/>
        </w:rPr>
        <w:t xml:space="preserve">يرى دهم </w:t>
      </w:r>
      <w:del w:id="100" w:author="Transkribus" w:date="2019-12-11T14:30:00Z">
        <w:r w:rsidRPr="009B6BCA">
          <w:rPr>
            <w:rFonts w:ascii="Courier New" w:hAnsi="Courier New" w:cs="Courier New"/>
            <w:rtl/>
          </w:rPr>
          <w:delText>شوق الحرب</w:delText>
        </w:r>
      </w:del>
      <w:ins w:id="101" w:author="Transkribus" w:date="2019-12-11T14:30:00Z">
        <w:r w:rsidRPr="00EE6742">
          <w:rPr>
            <w:rFonts w:ascii="Courier New" w:hAnsi="Courier New" w:cs="Courier New"/>
            <w:rtl/>
          </w:rPr>
          <w:t>سول الجرب</w:t>
        </w:r>
      </w:ins>
      <w:r w:rsidRPr="00EE6742">
        <w:rPr>
          <w:rFonts w:ascii="Courier New" w:hAnsi="Courier New" w:cs="Courier New"/>
          <w:rtl/>
        </w:rPr>
        <w:t xml:space="preserve"> مهد ال</w:t>
      </w:r>
      <w:del w:id="102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03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>وا</w:t>
      </w:r>
      <w:del w:id="104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05" w:author="Transkribus" w:date="2019-12-11T14:30:00Z">
        <w:r w:rsidRPr="00EE6742">
          <w:rPr>
            <w:rFonts w:ascii="Courier New" w:hAnsi="Courier New" w:cs="Courier New"/>
            <w:rtl/>
          </w:rPr>
          <w:t>نج</w:t>
        </w:r>
      </w:ins>
      <w:r w:rsidRPr="00EE6742">
        <w:rPr>
          <w:rFonts w:ascii="Courier New" w:hAnsi="Courier New" w:cs="Courier New"/>
          <w:rtl/>
        </w:rPr>
        <w:t>م</w:t>
      </w:r>
      <w:del w:id="10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اتعشقك الهيجاء ام انت</w:delText>
            </w:r>
          </w:del>
          <w:ins w:id="108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ابعشسقلك الهماء أم اتت</w:t>
            </w:r>
          </w:ins>
          <w:r w:rsidRPr="00EE6742">
            <w:rPr>
              <w:rFonts w:ascii="Courier New" w:hAnsi="Courier New" w:cs="Courier New"/>
              <w:rtl/>
            </w:rPr>
            <w:t xml:space="preserve"> عاشق</w:t>
          </w:r>
          <w:del w:id="10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لها فى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0" w:author="Transkribus" w:date="2019-12-11T14:30:00Z">
            <w:del w:id="11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اهافى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وصال من </w:t>
          </w:r>
          <w:del w:id="1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حبيبين دائم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3" w:author="Transkribus" w:date="2019-12-11T14:30:00Z">
            <w:r w:rsidRPr="00EE6742">
              <w:rPr>
                <w:rFonts w:ascii="Courier New" w:hAnsi="Courier New" w:cs="Courier New"/>
                <w:rtl/>
              </w:rPr>
              <w:t>حبديين داثم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14" w:author="Transkribus" w:date="2019-12-11T14:30:00Z"/>
          <w:rFonts w:ascii="Courier New" w:hAnsi="Courier New" w:cs="Courier New"/>
        </w:rPr>
      </w:pPr>
      <w:dir w:val="rtl">
        <w:dir w:val="rtl">
          <w:del w:id="1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شتاء وصيفا لا نزال نراك في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مساء وصبح كاذان الملازم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116" w:author="Transkribus" w:date="2019-12-11T14:30:00Z"/>
          <w:rFonts w:ascii="Courier New" w:hAnsi="Courier New" w:cs="Courier New"/>
        </w:rPr>
      </w:pPr>
      <w:dir w:val="rtl">
        <w:dir w:val="rtl">
          <w:del w:id="1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فهجرت حتى قيل ليس بقائل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وبيت حتى قيل ليس بنائم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18" w:author="Transkribus" w:date="2019-12-11T14:30:00Z"/>
          <w:del w:id="119" w:author="Transkribus" w:date="2019-12-11T14:30:00Z"/>
          <w:rFonts w:ascii="Courier New" w:hAnsi="Courier New" w:cs="Courier New"/>
        </w:rPr>
      </w:pPr>
      <w:dir w:val="rtl">
        <w:dir w:val="rtl">
          <w:del w:id="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وارجفت</w:delText>
            </w:r>
          </w:del>
          <w:ins w:id="121" w:author="Transkribus" w:date="2019-12-11T14:30:00Z">
            <w:r w:rsidRPr="00EE6742">
              <w:rPr>
                <w:rFonts w:ascii="Courier New" w:hAnsi="Courier New" w:cs="Courier New"/>
                <w:rtl/>
              </w:rPr>
              <w:t>استاه وسسيفا الاتز ال ثرالنى * مساء وصيح كالانان الملارم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22" w:author="Transkribus" w:date="2019-12-11T14:30:00Z"/>
          <w:rFonts w:ascii="Courier New" w:hAnsi="Courier New" w:cs="Courier New"/>
        </w:rPr>
      </w:pPr>
      <w:ins w:id="123" w:author="Transkribus" w:date="2019-12-11T14:30:00Z">
        <w:r w:rsidRPr="00EE6742">
          <w:rPr>
            <w:rFonts w:ascii="Courier New" w:hAnsi="Courier New" w:cs="Courier New"/>
            <w:rtl/>
          </w:rPr>
          <w:t>فهيصرت جسى عيسل ايس بقاكل * وبلت عسى فيسل ايس ب٠ا٣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24" w:author="Transkribus" w:date="2019-12-11T14:30:00Z">
        <w:r w:rsidRPr="00EE6742">
          <w:rPr>
            <w:rFonts w:ascii="Courier New" w:hAnsi="Courier New" w:cs="Courier New"/>
            <w:rtl/>
          </w:rPr>
          <w:t>بو أر حفت</w:t>
        </w:r>
      </w:ins>
      <w:r w:rsidRPr="00EE6742">
        <w:rPr>
          <w:rFonts w:ascii="Courier New" w:hAnsi="Courier New" w:cs="Courier New"/>
          <w:rtl/>
        </w:rPr>
        <w:t xml:space="preserve"> روما </w:t>
      </w:r>
      <w:del w:id="125" w:author="Transkribus" w:date="2019-12-11T14:30:00Z">
        <w:r w:rsidRPr="009B6BCA">
          <w:rPr>
            <w:rFonts w:ascii="Courier New" w:hAnsi="Courier New" w:cs="Courier New"/>
            <w:rtl/>
          </w:rPr>
          <w:delText>اذ خرقت فرنجة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فكانوا غثاء</w:delText>
            </w:r>
            <w:r>
              <w:delText>‬</w:delText>
            </w:r>
            <w:r>
              <w:delText>‬</w:delText>
            </w:r>
          </w:dir>
        </w:dir>
      </w:del>
      <w:ins w:id="126" w:author="Transkribus" w:date="2019-12-11T14:30:00Z">
        <w:del w:id="127" w:author="Transkribus" w:date="2019-12-11T14:30:00Z">
          <w:r w:rsidRPr="00EE6742">
            <w:rPr>
              <w:rFonts w:ascii="Courier New" w:hAnsi="Courier New" w:cs="Courier New"/>
              <w:rtl/>
            </w:rPr>
            <w:delText>ذحرفت فرنجيه * فكاتوا عباء</w:delText>
          </w:r>
        </w:del>
      </w:ins>
      <w:r w:rsidRPr="00EE6742">
        <w:rPr>
          <w:rFonts w:ascii="Courier New" w:hAnsi="Courier New" w:cs="Courier New"/>
          <w:rtl/>
        </w:rPr>
        <w:t xml:space="preserve"> فى سيول </w:t>
      </w:r>
      <w:del w:id="128" w:author="Transkribus" w:date="2019-12-11T14:30:00Z">
        <w:r w:rsidRPr="009B6BCA">
          <w:rPr>
            <w:rFonts w:ascii="Courier New" w:hAnsi="Courier New" w:cs="Courier New"/>
            <w:rtl/>
          </w:rPr>
          <w:delText>الهزائم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9" w:author="Transkribus" w:date="2019-12-11T14:30:00Z">
        <w:r w:rsidRPr="00EE6742">
          <w:rPr>
            <w:rFonts w:ascii="Courier New" w:hAnsi="Courier New" w:cs="Courier New"/>
            <w:rtl/>
          </w:rPr>
          <w:t>الهزا ثم</w:t>
        </w:r>
      </w:ins>
    </w:p>
    <w:p w:rsidR="000355FB" w:rsidRPr="009B6BCA" w:rsidRDefault="000355FB" w:rsidP="000355FB">
      <w:pPr>
        <w:pStyle w:val="NurText"/>
        <w:bidi/>
        <w:rPr>
          <w:del w:id="130" w:author="Transkribus" w:date="2019-12-11T14:30:00Z"/>
          <w:rFonts w:ascii="Courier New" w:hAnsi="Courier New" w:cs="Courier New"/>
        </w:rPr>
      </w:pPr>
      <w:dir w:val="rtl">
        <w:dir w:val="rtl">
          <w:del w:id="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كددتهم اعلى التلال كانهم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ضباب كدا فزت لاضباب حاطم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32" w:author="Transkribus" w:date="2019-12-11T14:30:00Z"/>
          <w:del w:id="133" w:author="Transkribus" w:date="2019-12-11T14:30:00Z"/>
          <w:rFonts w:ascii="Courier New" w:hAnsi="Courier New" w:cs="Courier New"/>
        </w:rPr>
      </w:pPr>
      <w:dir w:val="rtl">
        <w:dir w:val="rtl">
          <w:del w:id="1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وفيت لهم حتى احبوك ساطيا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فهم ووفاء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5" w:author="Transkribus" w:date="2019-12-11T14:30:00Z">
            <w:del w:id="13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ج٤ددتهم أعلى النلال كاثم * سباب كمدى فري الاصسباب ماطم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37" w:author="Transkribus" w:date="2019-12-11T14:30:00Z">
        <w:r w:rsidRPr="00EE6742">
          <w:rPr>
            <w:rFonts w:ascii="Courier New" w:hAnsi="Courier New" w:cs="Courier New"/>
            <w:rtl/>
          </w:rPr>
          <w:t>وقيب الهم حفى أحميولك ساطبا * يهم ووماء</w:t>
        </w:r>
      </w:ins>
      <w:r w:rsidRPr="00EE6742">
        <w:rPr>
          <w:rFonts w:ascii="Courier New" w:hAnsi="Courier New" w:cs="Courier New"/>
          <w:rtl/>
        </w:rPr>
        <w:t xml:space="preserve"> العهد قيد ال</w:t>
      </w:r>
      <w:del w:id="138" w:author="Transkribus" w:date="2019-12-11T14:30:00Z">
        <w:r w:rsidRPr="009B6BCA">
          <w:rPr>
            <w:rFonts w:ascii="Courier New" w:hAnsi="Courier New" w:cs="Courier New"/>
            <w:rtl/>
          </w:rPr>
          <w:delText>مخ</w:delText>
        </w:r>
      </w:del>
      <w:ins w:id="139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اصم</w:t>
      </w:r>
      <w:del w:id="14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141" w:author="Transkribus" w:date="2019-12-11T14:30:00Z"/>
          <w:rFonts w:ascii="Courier New" w:hAnsi="Courier New" w:cs="Courier New"/>
        </w:rPr>
      </w:pPr>
      <w:dir w:val="rtl">
        <w:dir w:val="rtl">
          <w:del w:id="1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فخانوا فحابوا فانتدوا فتلاوموا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فقالوا خذلنا بارتكاب الجرائم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143" w:author="Transkribus" w:date="2019-12-11T14:30:00Z"/>
          <w:rFonts w:ascii="Courier New" w:hAnsi="Courier New" w:cs="Courier New"/>
        </w:rPr>
      </w:pPr>
      <w:dir w:val="rtl">
        <w:dir w:val="rtl">
          <w:del w:id="1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وخص صلاح الدين بالنصر اذ اتى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بقلب سليم راحما للمسالم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145" w:author="Transkribus" w:date="2019-12-11T14:30:00Z"/>
          <w:rFonts w:ascii="Courier New" w:hAnsi="Courier New" w:cs="Courier New"/>
        </w:rPr>
      </w:pPr>
      <w:dir w:val="rtl">
        <w:dir w:val="rtl">
          <w:del w:id="1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فحطوا بارجاء الهياكل صورة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لك اعتقدوها كاعتقاد الاقانم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147" w:author="Transkribus" w:date="2019-12-11T14:30:00Z"/>
          <w:rFonts w:ascii="Courier New" w:hAnsi="Courier New" w:cs="Courier New"/>
        </w:rPr>
      </w:pPr>
      <w:dir w:val="rtl">
        <w:dir w:val="rtl">
          <w:del w:id="1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يدين لها قس ويرقى بوصفها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ويكتبه يشفى به فى التمائم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49" w:author="Transkribus" w:date="2019-12-11T14:30:00Z"/>
          <w:del w:id="150" w:author="Transkribus" w:date="2019-12-11T14:30:00Z"/>
          <w:rFonts w:ascii="Courier New" w:hAnsi="Courier New" w:cs="Courier New"/>
        </w:rPr>
      </w:pPr>
      <w:dir w:val="rtl">
        <w:dir w:val="rtl">
          <w:del w:id="1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يعجل للمرء</w:delText>
            </w:r>
          </w:del>
          <w:ins w:id="152" w:author="Transkribus" w:date="2019-12-11T14:30:00Z">
            <w:r w:rsidRPr="00EE6742">
              <w:rPr>
                <w:rFonts w:ascii="Courier New" w:hAnsi="Courier New" w:cs="Courier New"/>
                <w:rtl/>
              </w:rPr>
              <w:t>اطا بو الخا بوافا متد و التسلاوموا * فثالواخذلنارار تكاب الخزا 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53" w:author="Transkribus" w:date="2019-12-11T14:30:00Z"/>
          <w:rFonts w:ascii="Courier New" w:hAnsi="Courier New" w:cs="Courier New"/>
        </w:rPr>
      </w:pPr>
      <w:ins w:id="154" w:author="Transkribus" w:date="2019-12-11T14:30:00Z">
        <w:r w:rsidRPr="00EE6742">
          <w:rPr>
            <w:rFonts w:ascii="Courier New" w:hAnsi="Courier New" w:cs="Courier New"/>
            <w:rtl/>
          </w:rPr>
          <w:t>وخس سلاج الدين بالنصراداقى * قلي شليم راحمالسالم</w:t>
        </w:r>
      </w:ins>
    </w:p>
    <w:p w:rsidR="000355FB" w:rsidRPr="00EE6742" w:rsidRDefault="000355FB" w:rsidP="000355FB">
      <w:pPr>
        <w:pStyle w:val="NurText"/>
        <w:bidi/>
        <w:rPr>
          <w:ins w:id="155" w:author="Transkribus" w:date="2019-12-11T14:30:00Z"/>
          <w:rFonts w:ascii="Courier New" w:hAnsi="Courier New" w:cs="Courier New"/>
        </w:rPr>
      </w:pPr>
      <w:ins w:id="156" w:author="Transkribus" w:date="2019-12-11T14:30:00Z">
        <w:r w:rsidRPr="00EE6742">
          <w:rPr>
            <w:rFonts w:ascii="Courier New" w:hAnsi="Courier New" w:cs="Courier New"/>
            <w:rtl/>
          </w:rPr>
          <w:t>هطوابارجاء الهباكل صوره * لك اعبقسدوها كماعتقادا لاقاثح</w:t>
        </w:r>
      </w:ins>
    </w:p>
    <w:p w:rsidR="000355FB" w:rsidRPr="00EE6742" w:rsidRDefault="000355FB" w:rsidP="000355FB">
      <w:pPr>
        <w:pStyle w:val="NurText"/>
        <w:bidi/>
        <w:rPr>
          <w:ins w:id="157" w:author="Transkribus" w:date="2019-12-11T14:30:00Z"/>
          <w:rFonts w:ascii="Courier New" w:hAnsi="Courier New" w:cs="Courier New"/>
        </w:rPr>
      </w:pPr>
      <w:ins w:id="158" w:author="Transkribus" w:date="2019-12-11T14:30:00Z">
        <w:r w:rsidRPr="00EE6742">
          <w:rPr>
            <w:rFonts w:ascii="Courier New" w:hAnsi="Courier New" w:cs="Courier New"/>
            <w:rtl/>
          </w:rPr>
          <w:t>ابدين اهائس ويرفى بوصعها * وبكنبه يسفى بة فى النمالتح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59" w:author="Transkribus" w:date="2019-12-11T14:30:00Z">
        <w:r w:rsidRPr="00EE6742">
          <w:rPr>
            <w:rFonts w:ascii="Courier New" w:hAnsi="Courier New" w:cs="Courier New"/>
            <w:rtl/>
          </w:rPr>
          <w:t>ابجسسل لمرى</w:t>
        </w:r>
      </w:ins>
      <w:r w:rsidRPr="00EE6742">
        <w:rPr>
          <w:rFonts w:ascii="Courier New" w:hAnsi="Courier New" w:cs="Courier New"/>
          <w:rtl/>
        </w:rPr>
        <w:t xml:space="preserve"> الجزاء </w:t>
      </w:r>
      <w:del w:id="160" w:author="Transkribus" w:date="2019-12-11T14:30:00Z">
        <w:r w:rsidRPr="009B6BCA">
          <w:rPr>
            <w:rFonts w:ascii="Courier New" w:hAnsi="Courier New" w:cs="Courier New"/>
            <w:rtl/>
          </w:rPr>
          <w:delText>بفعله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فطوبى لصبار وبؤس لاثم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61" w:author="Transkribus" w:date="2019-12-11T14:30:00Z">
        <w:del w:id="162" w:author="Transkribus" w:date="2019-12-11T14:30:00Z">
          <w:r w:rsidRPr="00EE6742">
            <w:rPr>
              <w:rFonts w:ascii="Courier New" w:hAnsi="Courier New" w:cs="Courier New"/>
              <w:rtl/>
            </w:rPr>
            <w:delText>يقعله * قطوى اصيار ويوسى لا ثم</w:delText>
          </w:r>
        </w:del>
      </w:ins>
    </w:p>
    <w:p w:rsidR="000355FB" w:rsidRPr="009B6BCA" w:rsidRDefault="000355FB" w:rsidP="000355FB">
      <w:pPr>
        <w:pStyle w:val="NurText"/>
        <w:bidi/>
        <w:rPr>
          <w:del w:id="163" w:author="Transkribus" w:date="2019-12-11T14:30:00Z"/>
          <w:rFonts w:ascii="Courier New" w:hAnsi="Courier New" w:cs="Courier New"/>
        </w:rPr>
      </w:pPr>
      <w:dir w:val="rtl">
        <w:dir w:val="rtl">
          <w:del w:id="1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وقد يفسد الحر الكريم جليسه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وتضعف بالايهام قوة حازم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65" w:author="Transkribus" w:date="2019-12-11T14:30:00Z"/>
          <w:del w:id="166" w:author="Transkribus" w:date="2019-12-11T14:30:00Z"/>
          <w:rFonts w:ascii="Courier New" w:hAnsi="Courier New" w:cs="Courier New"/>
        </w:rPr>
      </w:pPr>
      <w:dir w:val="rtl">
        <w:dir w:val="rtl">
          <w:del w:id="1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لج</w:delText>
            </w:r>
          </w:del>
          <w:ins w:id="168" w:author="Transkribus" w:date="2019-12-11T14:30:00Z">
            <w:r w:rsidRPr="00EE6742">
              <w:rPr>
                <w:rFonts w:ascii="Courier New" w:hAnsi="Courier New" w:cs="Courier New"/>
                <w:rtl/>
              </w:rPr>
              <w:t>وعد بعسد الحز الكر يم خلييه * وفض رعف بالابهام قوه جانم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69" w:author="Transkribus" w:date="2019-12-11T14:30:00Z">
        <w:r w:rsidRPr="00EE6742">
          <w:rPr>
            <w:rFonts w:ascii="Courier New" w:hAnsi="Courier New" w:cs="Courier New"/>
            <w:rtl/>
          </w:rPr>
          <w:t>والح</w:t>
        </w:r>
      </w:ins>
      <w:r w:rsidRPr="00EE6742">
        <w:rPr>
          <w:rFonts w:ascii="Courier New" w:hAnsi="Courier New" w:cs="Courier New"/>
          <w:rtl/>
        </w:rPr>
        <w:t xml:space="preserve"> لوم من س</w:t>
      </w:r>
      <w:del w:id="170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71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يه لراشد</w:t>
      </w:r>
      <w:del w:id="17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توهم رشدا فى سفاهة لائم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73" w:author="Transkribus" w:date="2019-12-11T14:30:00Z">
        <w:del w:id="174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وهم رشدالى سقاهة لاثم</w:delText>
          </w:r>
        </w:del>
      </w:ins>
    </w:p>
    <w:p w:rsidR="000355FB" w:rsidRPr="009B6BCA" w:rsidRDefault="000355FB" w:rsidP="000355FB">
      <w:pPr>
        <w:pStyle w:val="NurText"/>
        <w:bidi/>
        <w:rPr>
          <w:del w:id="175" w:author="Transkribus" w:date="2019-12-11T14:30:00Z"/>
          <w:rFonts w:ascii="Courier New" w:hAnsi="Courier New" w:cs="Courier New"/>
        </w:rPr>
      </w:pPr>
      <w:dir w:val="rtl">
        <w:dir w:val="rtl">
          <w:del w:id="1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عجبت من الانسان يعجب وهو في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نقائص احوال قسيم السوائل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77" w:author="Transkribus" w:date="2019-12-11T14:30:00Z"/>
          <w:del w:id="178" w:author="Transkribus" w:date="2019-12-11T14:30:00Z"/>
          <w:rFonts w:ascii="Courier New" w:hAnsi="Courier New" w:cs="Courier New"/>
        </w:rPr>
      </w:pPr>
      <w:dir w:val="rtl">
        <w:dir w:val="rtl">
          <w:del w:id="1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يرى</w:delText>
            </w:r>
          </w:del>
          <w:ins w:id="180" w:author="Transkribus" w:date="2019-12-11T14:30:00Z">
            <w:r w:rsidRPr="00EE6742">
              <w:rPr>
                <w:rFonts w:ascii="Courier New" w:hAnsi="Courier New" w:cs="Courier New"/>
                <w:rtl/>
              </w:rPr>
              <w:t>حيت من الانسيان يعب وهوفى * يقاثس أجوال قسسيم السواثم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81" w:author="Transkribus" w:date="2019-12-11T14:30:00Z">
        <w:r w:rsidRPr="00EE6742">
          <w:rPr>
            <w:rFonts w:ascii="Courier New" w:hAnsi="Courier New" w:cs="Courier New"/>
            <w:rtl/>
          </w:rPr>
          <w:t>ابرى</w:t>
        </w:r>
      </w:ins>
      <w:r w:rsidRPr="00EE6742">
        <w:rPr>
          <w:rFonts w:ascii="Courier New" w:hAnsi="Courier New" w:cs="Courier New"/>
          <w:rtl/>
        </w:rPr>
        <w:t xml:space="preserve"> جوهر </w:t>
      </w:r>
      <w:del w:id="182" w:author="Transkribus" w:date="2019-12-11T14:30:00Z">
        <w:r w:rsidRPr="009B6BCA">
          <w:rPr>
            <w:rFonts w:ascii="Courier New" w:hAnsi="Courier New" w:cs="Courier New"/>
            <w:rtl/>
          </w:rPr>
          <w:delText>النفس الطليق فيزدهي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ويذهل</w:delText>
            </w:r>
            <w:r>
              <w:delText>‬</w:delText>
            </w:r>
            <w:r>
              <w:delText>‬</w:delText>
            </w:r>
          </w:dir>
        </w:dir>
      </w:del>
      <w:ins w:id="183" w:author="Transkribus" w:date="2019-12-11T14:30:00Z">
        <w:del w:id="184" w:author="Transkribus" w:date="2019-12-11T14:30:00Z">
          <w:r w:rsidRPr="00EE6742">
            <w:rPr>
              <w:rFonts w:ascii="Courier New" w:hAnsi="Courier New" w:cs="Courier New"/>
              <w:rtl/>
            </w:rPr>
            <w:delText>النقس الطلبق فيردهى * ويد هل</w:delText>
          </w:r>
        </w:del>
      </w:ins>
      <w:r w:rsidRPr="00EE6742">
        <w:rPr>
          <w:rFonts w:ascii="Courier New" w:hAnsi="Courier New" w:cs="Courier New"/>
          <w:rtl/>
        </w:rPr>
        <w:t xml:space="preserve"> عن </w:t>
      </w:r>
      <w:del w:id="185" w:author="Transkribus" w:date="2019-12-11T14:30:00Z">
        <w:r w:rsidRPr="009B6BCA">
          <w:rPr>
            <w:rFonts w:ascii="Courier New" w:hAnsi="Courier New" w:cs="Courier New"/>
            <w:rtl/>
          </w:rPr>
          <w:delText>اعراض جسم لوازم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6" w:author="Transkribus" w:date="2019-12-11T14:30:00Z">
        <w:r w:rsidRPr="00EE6742">
          <w:rPr>
            <w:rFonts w:ascii="Courier New" w:hAnsi="Courier New" w:cs="Courier New"/>
            <w:rtl/>
          </w:rPr>
          <w:t>اعراهر جسملوار٢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ديون اضطرار تقتضى</w:delText>
            </w:r>
          </w:del>
          <w:ins w:id="188" w:author="Transkribus" w:date="2019-12-11T14:30:00Z">
            <w:r w:rsidRPr="00EE6742">
              <w:rPr>
                <w:rFonts w:ascii="Courier New" w:hAnsi="Courier New" w:cs="Courier New"/>
                <w:rtl/>
              </w:rPr>
              <w:t>وبون اصسدرار يقيضى</w:t>
            </w:r>
          </w:ins>
          <w:r w:rsidRPr="00EE6742">
            <w:rPr>
              <w:rFonts w:ascii="Courier New" w:hAnsi="Courier New" w:cs="Courier New"/>
              <w:rtl/>
            </w:rPr>
            <w:t xml:space="preserve"> كل </w:t>
          </w:r>
          <w:del w:id="1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ساعة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فتنقرض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0" w:author="Transkribus" w:date="2019-12-11T14:30:00Z">
            <w:del w:id="19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صاة * فتتهرس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الاعمار </w:t>
          </w:r>
          <w:del w:id="1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r w:rsidRPr="00EE6742">
            <w:rPr>
              <w:rFonts w:ascii="Courier New" w:hAnsi="Courier New" w:cs="Courier New"/>
              <w:rtl/>
            </w:rPr>
            <w:t>ي</w:t>
          </w:r>
          <w:ins w:id="193" w:author="Transkribus" w:date="2019-12-11T14:30:00Z">
            <w:r w:rsidRPr="00EE6742">
              <w:rPr>
                <w:rFonts w:ascii="Courier New" w:hAnsi="Courier New" w:cs="Courier New"/>
                <w:rtl/>
              </w:rPr>
              <w:t>سي</w:t>
            </w:r>
          </w:ins>
          <w:r w:rsidRPr="00EE6742">
            <w:rPr>
              <w:rFonts w:ascii="Courier New" w:hAnsi="Courier New" w:cs="Courier New"/>
              <w:rtl/>
            </w:rPr>
            <w:t>ن المغارم</w:t>
          </w:r>
          <w:del w:id="19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95" w:author="Transkribus" w:date="2019-12-11T14:30:00Z"/>
          <w:rFonts w:ascii="Courier New" w:hAnsi="Courier New" w:cs="Courier New"/>
        </w:rPr>
      </w:pPr>
      <w:dir w:val="rtl">
        <w:dir w:val="rtl">
          <w:del w:id="1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وكل فمغمرور بحب حياته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ويغريه بالادنى خفاء الخواتم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97" w:author="Transkribus" w:date="2019-12-11T14:30:00Z"/>
          <w:del w:id="198" w:author="Transkribus" w:date="2019-12-11T14:30:00Z"/>
          <w:rFonts w:ascii="Courier New" w:hAnsi="Courier New" w:cs="Courier New"/>
        </w:rPr>
      </w:pPr>
      <w:dir w:val="rtl">
        <w:dir w:val="rtl">
          <w:del w:id="1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وجماع</w:delText>
            </w:r>
          </w:del>
          <w:ins w:id="200" w:author="Transkribus" w:date="2019-12-11T14:30:00Z">
            <w:r w:rsidRPr="00EE6742">
              <w:rPr>
                <w:rFonts w:ascii="Courier New" w:hAnsi="Courier New" w:cs="Courier New"/>
                <w:rtl/>
              </w:rPr>
              <w:t>ول ٤عروريحت خياله * ويفربة الادنى حفاء الخواث٣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01" w:author="Transkribus" w:date="2019-12-11T14:30:00Z"/>
          <w:rFonts w:ascii="Courier New" w:hAnsi="Courier New" w:cs="Courier New"/>
        </w:rPr>
      </w:pPr>
      <w:ins w:id="202" w:author="Transkribus" w:date="2019-12-11T14:30:00Z">
        <w:r w:rsidRPr="00EE6742">
          <w:rPr>
            <w:rFonts w:ascii="Courier New" w:hAnsi="Courier New" w:cs="Courier New"/>
            <w:rtl/>
          </w:rPr>
          <w:t>وجماج</w:t>
        </w:r>
      </w:ins>
    </w:p>
    <w:p w:rsidR="000355FB" w:rsidRPr="00EE6742" w:rsidRDefault="000355FB" w:rsidP="000355FB">
      <w:pPr>
        <w:pStyle w:val="NurText"/>
        <w:bidi/>
        <w:rPr>
          <w:ins w:id="203" w:author="Transkribus" w:date="2019-12-11T14:30:00Z"/>
          <w:rFonts w:ascii="Courier New" w:hAnsi="Courier New" w:cs="Courier New"/>
        </w:rPr>
      </w:pPr>
      <w:ins w:id="204" w:author="Transkribus" w:date="2019-12-11T14:30:00Z">
        <w:r w:rsidRPr="00EE6742">
          <w:rPr>
            <w:rFonts w:ascii="Courier New" w:hAnsi="Courier New" w:cs="Courier New"/>
            <w:rtl/>
          </w:rPr>
          <w:t>١٥٩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05" w:author="Transkribus" w:date="2019-12-11T14:30:00Z">
        <w:r w:rsidRPr="00EE6742">
          <w:rPr>
            <w:rFonts w:ascii="Courier New" w:hAnsi="Courier New" w:cs="Courier New"/>
            <w:rtl/>
          </w:rPr>
          <w:t>وجمراج</w:t>
        </w:r>
      </w:ins>
      <w:r w:rsidRPr="00EE6742">
        <w:rPr>
          <w:rFonts w:ascii="Courier New" w:hAnsi="Courier New" w:cs="Courier New"/>
          <w:rtl/>
        </w:rPr>
        <w:t xml:space="preserve"> مال </w:t>
      </w:r>
      <w:del w:id="206" w:author="Transkribus" w:date="2019-12-11T14:30:00Z">
        <w:r w:rsidRPr="009B6BCA">
          <w:rPr>
            <w:rFonts w:ascii="Courier New" w:hAnsi="Courier New" w:cs="Courier New"/>
            <w:rtl/>
          </w:rPr>
          <w:delText>لا انتفاع</w:delText>
        </w:r>
      </w:del>
      <w:ins w:id="207" w:author="Transkribus" w:date="2019-12-11T14:30:00Z">
        <w:r w:rsidRPr="00EE6742">
          <w:rPr>
            <w:rFonts w:ascii="Courier New" w:hAnsi="Courier New" w:cs="Courier New"/>
            <w:rtl/>
          </w:rPr>
          <w:t>لالتغاح</w:t>
        </w:r>
      </w:ins>
      <w:r w:rsidRPr="00EE6742">
        <w:rPr>
          <w:rFonts w:ascii="Courier New" w:hAnsi="Courier New" w:cs="Courier New"/>
          <w:rtl/>
        </w:rPr>
        <w:t xml:space="preserve"> له </w:t>
      </w:r>
      <w:del w:id="208" w:author="Transkribus" w:date="2019-12-11T14:30:00Z">
        <w:r w:rsidRPr="009B6BCA">
          <w:rPr>
            <w:rFonts w:ascii="Courier New" w:hAnsi="Courier New" w:cs="Courier New"/>
            <w:rtl/>
          </w:rPr>
          <w:delText>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كما مص مشروطا زجاج المحاجم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09" w:author="Transkribus" w:date="2019-12-11T14:30:00Z">
        <w:del w:id="210" w:author="Transkribus" w:date="2019-12-11T14:30:00Z">
          <w:r w:rsidRPr="00EE6742">
            <w:rPr>
              <w:rFonts w:ascii="Courier New" w:hAnsi="Courier New" w:cs="Courier New"/>
              <w:rtl/>
            </w:rPr>
            <w:delText>- * كماسمى مير وطازر باج الجاج</w:delText>
          </w:r>
        </w:del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يفيض</w:delText>
            </w:r>
          </w:del>
          <w:ins w:id="212" w:author="Transkribus" w:date="2019-12-11T14:30:00Z">
            <w:r w:rsidRPr="00EE6742">
              <w:rPr>
                <w:rFonts w:ascii="Courier New" w:hAnsi="Courier New" w:cs="Courier New"/>
                <w:rtl/>
              </w:rPr>
              <w:t>بهقيس</w:t>
            </w:r>
          </w:ins>
          <w:r w:rsidRPr="00EE6742">
            <w:rPr>
              <w:rFonts w:ascii="Courier New" w:hAnsi="Courier New" w:cs="Courier New"/>
              <w:rtl/>
            </w:rPr>
            <w:t xml:space="preserve"> وما </w:t>
          </w:r>
          <w:del w:id="2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اوعاه يرعاه مهدفا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لرشفة صاد او لرشفة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4" w:author="Transkribus" w:date="2019-12-11T14:30:00Z">
            <w:del w:id="21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أو عاه برهاء مهدقا * لرشعة ساد أولرسعة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صادم</w:t>
          </w:r>
          <w:del w:id="21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ومن عرف الدنيا </w:t>
          </w:r>
          <w:del w:id="2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تيقن انها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مطية يقظان وطيفة حالم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8" w:author="Transkribus" w:date="2019-12-11T14:30:00Z">
            <w:del w:id="21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ميقن أنها * مطبه يقطان وطبة خلم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فلله ساع</w:delText>
            </w:r>
          </w:del>
          <w:ins w:id="22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االله ساح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2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مناهج طاعة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لايلاف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23" w:author="Transkribus" w:date="2019-12-11T14:30:00Z">
            <w:del w:id="22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ذياح طاعه * الاالاف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عدل </w:t>
          </w:r>
          <w:del w:id="2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 لاتلاف ظالم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26" w:author="Transkribus" w:date="2019-12-11T14:30:00Z">
            <w:r w:rsidRPr="00EE6742">
              <w:rPr>
                <w:rFonts w:ascii="Courier New" w:hAnsi="Courier New" w:cs="Courier New"/>
                <w:rtl/>
              </w:rPr>
              <w:t>أولاتلاف طالم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227" w:author="Transkribus" w:date="2019-12-11T14:30:00Z"/>
          <w:rFonts w:ascii="Courier New" w:hAnsi="Courier New" w:cs="Courier New"/>
        </w:rPr>
      </w:pPr>
      <w:dir w:val="rtl">
        <w:dir w:val="rtl">
          <w:del w:id="2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افاتح بيت القدس سيفك مفتح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لقفل الهدى مغلاق باب الماثم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229" w:author="Transkribus" w:date="2019-12-11T14:30:00Z"/>
          <w:rFonts w:ascii="Courier New" w:hAnsi="Courier New" w:cs="Courier New"/>
        </w:rPr>
      </w:pPr>
      <w:dir w:val="rtl">
        <w:dir w:val="rtl">
          <w:del w:id="2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فحكمت فى الضدين غير معارض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فاحكمت فى نفر الوغى المتخاصم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231" w:author="Transkribus" w:date="2019-12-11T14:30:00Z"/>
          <w:del w:id="232" w:author="Transkribus" w:date="2019-12-11T14:30:00Z"/>
          <w:rFonts w:ascii="Courier New" w:hAnsi="Courier New" w:cs="Courier New"/>
        </w:rPr>
      </w:pPr>
      <w:dir w:val="rtl">
        <w:dir w:val="rtl">
          <w:del w:id="2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فاطلقت تركا</w:delText>
            </w:r>
          </w:del>
          <w:ins w:id="234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باقا نج يب القسدس سيقل معيح * لففل الهذى مخلاق باب المساثم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35" w:author="Transkribus" w:date="2019-12-11T14:30:00Z"/>
          <w:rFonts w:ascii="Courier New" w:hAnsi="Courier New" w:cs="Courier New"/>
        </w:rPr>
      </w:pPr>
      <w:ins w:id="236" w:author="Transkribus" w:date="2019-12-11T14:30:00Z">
        <w:r w:rsidRPr="00EE6742">
          <w:rPr>
            <w:rFonts w:ascii="Courier New" w:hAnsi="Courier New" w:cs="Courier New"/>
            <w:rtl/>
          </w:rPr>
          <w:t>اكهب فى الصدين عير معارس * فاحكمب فى ففر الوخى النحاسم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37" w:author="Transkribus" w:date="2019-12-11T14:30:00Z">
        <w:r w:rsidRPr="00EE6742">
          <w:rPr>
            <w:rFonts w:ascii="Courier New" w:hAnsi="Courier New" w:cs="Courier New"/>
            <w:rtl/>
          </w:rPr>
          <w:t xml:space="preserve"> باطلقت ركا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238" w:author="Transkribus" w:date="2019-12-11T14:30:00Z">
        <w:r w:rsidRPr="009B6BCA">
          <w:rPr>
            <w:rFonts w:ascii="Courier New" w:hAnsi="Courier New" w:cs="Courier New"/>
            <w:rtl/>
          </w:rPr>
          <w:delText>ظ</w:delText>
        </w:r>
      </w:del>
      <w:ins w:id="239" w:author="Transkribus" w:date="2019-12-11T14:30:00Z">
        <w:r w:rsidRPr="00EE6742">
          <w:rPr>
            <w:rFonts w:ascii="Courier New" w:hAnsi="Courier New" w:cs="Courier New"/>
            <w:rtl/>
          </w:rPr>
          <w:t>ط</w:t>
        </w:r>
      </w:ins>
      <w:r w:rsidRPr="00EE6742">
        <w:rPr>
          <w:rFonts w:ascii="Courier New" w:hAnsi="Courier New" w:cs="Courier New"/>
          <w:rtl/>
        </w:rPr>
        <w:t>هور سوابح</w:t>
      </w:r>
      <w:del w:id="24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واغربت شركا فى</w:delText>
            </w:r>
            <w:r>
              <w:delText>‬</w:delText>
            </w:r>
            <w:r>
              <w:delText>‬</w:delText>
            </w:r>
          </w:dir>
        </w:dir>
      </w:del>
      <w:ins w:id="241" w:author="Transkribus" w:date="2019-12-11T14:30:00Z">
        <w:del w:id="24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وأعريب شركمانى</w:delText>
          </w:r>
        </w:del>
      </w:ins>
      <w:r w:rsidRPr="00EE6742">
        <w:rPr>
          <w:rFonts w:ascii="Courier New" w:hAnsi="Courier New" w:cs="Courier New"/>
          <w:rtl/>
        </w:rPr>
        <w:t xml:space="preserve"> بطون القشاعم</w:t>
      </w:r>
      <w:del w:id="24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غداة قدحت البيض</w:delText>
            </w:r>
          </w:del>
          <w:ins w:id="245" w:author="Transkribus" w:date="2019-12-11T14:30:00Z">
            <w:r w:rsidRPr="00EE6742">
              <w:rPr>
                <w:rFonts w:ascii="Courier New" w:hAnsi="Courier New" w:cs="Courier New"/>
                <w:rtl/>
              </w:rPr>
              <w:t>عداهقدحب اليضر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2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 اصفر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47" w:author="Transkribus" w:date="2019-12-11T14:30:00Z">
            <w:del w:id="24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كال أصعر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فلم يبق </w:t>
          </w:r>
          <w:del w:id="2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زند منهم</w:delText>
            </w:r>
          </w:del>
          <w:ins w:id="250" w:author="Transkribus" w:date="2019-12-11T14:30:00Z">
            <w:r w:rsidRPr="00EE6742">
              <w:rPr>
                <w:rFonts w:ascii="Courier New" w:hAnsi="Courier New" w:cs="Courier New"/>
                <w:rtl/>
              </w:rPr>
              <w:t>ريدمنهم</w:t>
            </w:r>
          </w:ins>
          <w:r w:rsidRPr="00EE6742">
            <w:rPr>
              <w:rFonts w:ascii="Courier New" w:hAnsi="Courier New" w:cs="Courier New"/>
              <w:rtl/>
            </w:rPr>
            <w:t xml:space="preserve"> فى مع</w:t>
          </w:r>
          <w:ins w:id="251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اصم</w:t>
          </w:r>
          <w:del w:id="25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253" w:author="Transkribus" w:date="2019-12-11T14:30:00Z"/>
          <w:rFonts w:ascii="Courier New" w:hAnsi="Courier New" w:cs="Courier New"/>
        </w:rPr>
      </w:pPr>
      <w:dir w:val="rtl">
        <w:dir w:val="rtl">
          <w:del w:id="2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واذ درجوا كالرمل اعجز عدة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الى تل عكا كالدبى المتراكم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255" w:author="Transkribus" w:date="2019-12-11T14:30:00Z"/>
          <w:rFonts w:ascii="Courier New" w:hAnsi="Courier New" w:cs="Courier New"/>
        </w:rPr>
      </w:pPr>
      <w:dir w:val="rtl">
        <w:dir w:val="rtl">
          <w:del w:id="2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وكالنحل ملتفا كوارثه هوى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من التل تخشى منهم كالمرادم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257" w:author="Transkribus" w:date="2019-12-11T14:30:00Z"/>
          <w:rFonts w:ascii="Courier New" w:hAnsi="Courier New" w:cs="Courier New"/>
        </w:rPr>
      </w:pPr>
      <w:dir w:val="rtl">
        <w:dir w:val="rtl">
          <w:del w:id="2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لهم فى تل عكا مصادة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يحاش لها اسراب وحش سوائم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259" w:author="Transkribus" w:date="2019-12-11T14:30:00Z"/>
          <w:del w:id="260" w:author="Transkribus" w:date="2019-12-11T14:30:00Z"/>
          <w:rFonts w:ascii="Courier New" w:hAnsi="Courier New" w:cs="Courier New"/>
        </w:rPr>
      </w:pPr>
      <w:dir w:val="rtl">
        <w:dir w:val="rtl">
          <w:del w:id="2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فسرب كسير موبق</w:delText>
            </w:r>
          </w:del>
          <w:ins w:id="262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واددر جدواالرمل اأبجرعده * الى ثل عكا٤ الديا المتر ابكم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63" w:author="Transkribus" w:date="2019-12-11T14:30:00Z"/>
          <w:rFonts w:ascii="Courier New" w:hAnsi="Courier New" w:cs="Courier New"/>
        </w:rPr>
      </w:pPr>
      <w:ins w:id="264" w:author="Transkribus" w:date="2019-12-11T14:30:00Z">
        <w:r w:rsidRPr="00EE6742">
          <w:rPr>
            <w:rFonts w:ascii="Courier New" w:hAnsi="Courier New" w:cs="Courier New"/>
            <w:rtl/>
          </w:rPr>
          <w:t>وكالنجسل ملتغبا كواره هوى * من الثسل شى مهم كمالرادم</w:t>
        </w:r>
      </w:ins>
    </w:p>
    <w:p w:rsidR="000355FB" w:rsidRPr="00EE6742" w:rsidRDefault="000355FB" w:rsidP="000355FB">
      <w:pPr>
        <w:pStyle w:val="NurText"/>
        <w:bidi/>
        <w:rPr>
          <w:ins w:id="265" w:author="Transkribus" w:date="2019-12-11T14:30:00Z"/>
          <w:rFonts w:ascii="Courier New" w:hAnsi="Courier New" w:cs="Courier New"/>
        </w:rPr>
      </w:pPr>
      <w:ins w:id="266" w:author="Transkribus" w:date="2019-12-11T14:30:00Z">
        <w:r w:rsidRPr="00EE6742">
          <w:rPr>
            <w:rFonts w:ascii="Courier New" w:hAnsi="Courier New" w:cs="Courier New"/>
            <w:rtl/>
          </w:rPr>
          <w:t>٤ان اهسم فى قل عكمامصاده * حياس اها أسراب وجسى سواثم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67" w:author="Transkribus" w:date="2019-12-11T14:30:00Z">
        <w:r w:rsidRPr="00EE6742">
          <w:rPr>
            <w:rFonts w:ascii="Courier New" w:hAnsi="Courier New" w:cs="Courier New"/>
            <w:rtl/>
          </w:rPr>
          <w:t>اسرب كمير مويق</w:t>
        </w:r>
      </w:ins>
      <w:r w:rsidRPr="00EE6742">
        <w:rPr>
          <w:rFonts w:ascii="Courier New" w:hAnsi="Courier New" w:cs="Courier New"/>
          <w:rtl/>
        </w:rPr>
        <w:t xml:space="preserve"> فى ح</w:t>
      </w:r>
      <w:del w:id="268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269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ا</w:t>
      </w:r>
      <w:del w:id="270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271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>ر</w:t>
      </w:r>
      <w:del w:id="27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وسرب </w:t>
          </w:r>
          <w:del w:id="2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274" w:author="Transkribus" w:date="2019-12-11T14:30:00Z">
            <w:r w:rsidRPr="00EE6742">
              <w:rPr>
                <w:rFonts w:ascii="Courier New" w:hAnsi="Courier New" w:cs="Courier New"/>
                <w:rtl/>
              </w:rPr>
              <w:t>خ</w:t>
            </w:r>
          </w:ins>
          <w:r w:rsidRPr="00EE6742">
            <w:rPr>
              <w:rFonts w:ascii="Courier New" w:hAnsi="Courier New" w:cs="Courier New"/>
              <w:rtl/>
            </w:rPr>
            <w:t>سير مرهق فى مقا</w:t>
          </w:r>
          <w:del w:id="2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276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>م</w:t>
          </w:r>
          <w:del w:id="27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279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كم ملك </w:t>
          </w:r>
          <w:del w:id="2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منهم اتاها بكثرة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81" w:author="Transkribus" w:date="2019-12-11T14:30:00Z">
            <w:del w:id="28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صهم اأثاهاريتره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فزادهم </w:t>
          </w:r>
          <w:del w:id="2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نقصا زيادة</w:delText>
            </w:r>
          </w:del>
          <w:ins w:id="284" w:author="Transkribus" w:date="2019-12-11T14:30:00Z">
            <w:r w:rsidRPr="00EE6742">
              <w:rPr>
                <w:rFonts w:ascii="Courier New" w:hAnsi="Courier New" w:cs="Courier New"/>
                <w:rtl/>
              </w:rPr>
              <w:t>م٥صازراده</w:t>
            </w:r>
          </w:ins>
          <w:r w:rsidRPr="00EE6742">
            <w:rPr>
              <w:rFonts w:ascii="Courier New" w:hAnsi="Courier New" w:cs="Courier New"/>
              <w:rtl/>
            </w:rPr>
            <w:t xml:space="preserve"> عادم</w:t>
          </w:r>
          <w:del w:id="28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يشقون من اسبان اثباج زاخر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87" w:author="Transkribus" w:date="2019-12-11T14:30:00Z">
            <w:del w:id="28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ابقسمون من اسبيان أنباج زاجر*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ومن رومة </w:t>
          </w:r>
          <w:del w:id="2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الكبرى فجاج مخارم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الكمرى خساج مجارم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291" w:author="Transkribus" w:date="2019-12-11T14:30:00Z"/>
          <w:rFonts w:ascii="Courier New" w:hAnsi="Courier New" w:cs="Courier New"/>
        </w:rPr>
      </w:pPr>
      <w:dir w:val="rtl">
        <w:dir w:val="rtl">
          <w:del w:id="2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فهالوا بنجدى جاريات ووخد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وذابوا بحدى مخدم لك هاضم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293" w:author="Transkribus" w:date="2019-12-11T14:30:00Z"/>
          <w:del w:id="294" w:author="Transkribus" w:date="2019-12-11T14:30:00Z"/>
          <w:rFonts w:ascii="Courier New" w:hAnsi="Courier New" w:cs="Courier New"/>
        </w:rPr>
      </w:pPr>
      <w:dir w:val="rtl">
        <w:dir w:val="rtl">
          <w:del w:id="2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غسلت الطراز الاخضر</w:delText>
            </w:r>
          </w:del>
          <w:ins w:id="296" w:author="Transkribus" w:date="2019-12-11T14:30:00Z">
            <w:r w:rsidRPr="00EE6742">
              <w:rPr>
                <w:rFonts w:ascii="Courier New" w:hAnsi="Courier New" w:cs="Courier New"/>
                <w:rtl/>
              </w:rPr>
              <w:t>فه الوادنحسدى جار بان ووحسد * ود أبو اسجدى حذم لك هاهم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97" w:author="Transkribus" w:date="2019-12-11T14:30:00Z">
        <w:r w:rsidRPr="00EE6742">
          <w:rPr>
            <w:rFonts w:ascii="Courier New" w:hAnsi="Courier New" w:cs="Courier New"/>
            <w:rtl/>
          </w:rPr>
          <w:t>الت الطرار الاخصر</w:t>
        </w:r>
      </w:ins>
      <w:r w:rsidRPr="00EE6742">
        <w:rPr>
          <w:rFonts w:ascii="Courier New" w:hAnsi="Courier New" w:cs="Courier New"/>
          <w:rtl/>
        </w:rPr>
        <w:t xml:space="preserve"> الرقم منهم</w:t>
      </w:r>
      <w:del w:id="29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del w:id="2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300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صوت نجيع </w:t>
          </w:r>
          <w:del w:id="3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احمر القطر</w:delText>
            </w:r>
          </w:del>
          <w:ins w:id="302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أحمر الفطر</w:t>
            </w:r>
          </w:ins>
          <w:r w:rsidRPr="00EE6742">
            <w:rPr>
              <w:rFonts w:ascii="Courier New" w:hAnsi="Courier New" w:cs="Courier New"/>
              <w:rtl/>
            </w:rPr>
            <w:t xml:space="preserve"> ساجم</w:t>
          </w:r>
          <w:del w:id="30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ولو ا</w:t>
          </w:r>
          <w:del w:id="3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305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 xml:space="preserve">بت المرج </w:t>
          </w:r>
          <w:del w:id="3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النفوس لاينعت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بما ساح فيه عن حشا وغلاصم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07" w:author="Transkribus" w:date="2019-12-11T14:30:00Z">
            <w:del w:id="30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النقوس لاشم * ثماساجفيه من جشاوفالاسم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309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 xml:space="preserve">قليب كلى </w:t>
          </w:r>
          <w:del w:id="3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يسقى باشطان ذابل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وعين طلى تجرى بميزاب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11" w:author="Transkribus" w:date="2019-12-11T14:30:00Z">
            <w:del w:id="31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يسفى باسطان دايل * ويسين طلى بجرى عيراب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صارم</w:t>
          </w:r>
          <w:del w:id="31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واضلع فرسان نعال سوابك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وارؤس اعيان غواشى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15" w:author="Transkribus" w:date="2019-12-11T14:30:00Z">
            <w:del w:id="31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وأصلع فرسيان فعال سوايك * واروس أعيمان عواسى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البراجم</w:t>
          </w:r>
          <w:del w:id="31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كذا فليرص</w:t>
          </w:r>
          <w:del w:id="3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319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جوهر القول </w:t>
          </w:r>
          <w:del w:id="3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متحف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به لمليك مثل يوسف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21" w:author="Transkribus" w:date="2019-12-11T14:30:00Z">
            <w:del w:id="32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سحف * به لليك مبيقل يوسسف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عالم</w:t>
          </w:r>
          <w:del w:id="32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324" w:author="Transkribus" w:date="2019-12-11T14:30:00Z"/>
          <w:rFonts w:ascii="Courier New" w:hAnsi="Courier New" w:cs="Courier New"/>
        </w:rPr>
      </w:pPr>
      <w:dir w:val="rtl">
        <w:dir w:val="rtl">
          <w:del w:id="3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فتى ذهنه يرمى بشهب خواطر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تشق دجون المغمضات العواتم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326" w:author="Transkribus" w:date="2019-12-11T14:30:00Z"/>
          <w:rFonts w:ascii="Courier New" w:hAnsi="Courier New" w:cs="Courier New"/>
        </w:rPr>
      </w:pPr>
      <w:dir w:val="rtl">
        <w:dir w:val="rtl">
          <w:del w:id="3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يهاب رقيق الشعر رقة طبعه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كما هاب منه الياس غلب الضراغم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328" w:author="Transkribus" w:date="2019-12-11T14:30:00Z"/>
          <w:del w:id="329" w:author="Transkribus" w:date="2019-12-11T14:30:00Z"/>
          <w:rFonts w:ascii="Courier New" w:hAnsi="Courier New" w:cs="Courier New"/>
        </w:rPr>
      </w:pPr>
      <w:dir w:val="rtl">
        <w:dir w:val="rtl">
          <w:del w:id="3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وينتحل الوصاف رونق</w:delText>
            </w:r>
          </w:del>
          <w:ins w:id="331" w:author="Transkribus" w:date="2019-12-11T14:30:00Z">
            <w:r w:rsidRPr="00EE6742">
              <w:rPr>
                <w:rFonts w:ascii="Courier New" w:hAnsi="Courier New" w:cs="Courier New"/>
                <w:rtl/>
              </w:rPr>
              <w:t>اأنى ذهم ديرى يسهب -واطر * فشق دهون المسيضات العواثم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332" w:author="Transkribus" w:date="2019-12-11T14:30:00Z"/>
          <w:rFonts w:ascii="Courier New" w:hAnsi="Courier New" w:cs="Courier New"/>
        </w:rPr>
      </w:pPr>
      <w:ins w:id="333" w:author="Transkribus" w:date="2019-12-11T14:30:00Z">
        <w:r w:rsidRPr="00EE6742">
          <w:rPr>
            <w:rFonts w:ascii="Courier New" w:hAnsi="Courier New" w:cs="Courier New"/>
            <w:rtl/>
          </w:rPr>
          <w:t>بهات رهيق العرزية ذبعة * كماهاب مثةه الباس غلب الصراهم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334" w:author="Transkribus" w:date="2019-12-11T14:30:00Z">
        <w:r w:rsidRPr="00EE6742">
          <w:rPr>
            <w:rFonts w:ascii="Courier New" w:hAnsi="Courier New" w:cs="Courier New"/>
            <w:rtl/>
          </w:rPr>
          <w:t>وبفجسل الوساف روفق</w:t>
        </w:r>
      </w:ins>
      <w:r w:rsidRPr="00EE6742">
        <w:rPr>
          <w:rFonts w:ascii="Courier New" w:hAnsi="Courier New" w:cs="Courier New"/>
          <w:rtl/>
        </w:rPr>
        <w:t xml:space="preserve"> نعته</w:t>
      </w:r>
      <w:del w:id="33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كما انتحلت جدواه</w:delText>
            </w:r>
            <w:r>
              <w:delText>‬</w:delText>
            </w:r>
            <w:r>
              <w:delText>‬</w:delText>
            </w:r>
          </w:dir>
        </w:dir>
      </w:del>
      <w:ins w:id="336" w:author="Transkribus" w:date="2019-12-11T14:30:00Z">
        <w:del w:id="337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كمالنحلت حمدواه</w:delText>
          </w:r>
        </w:del>
      </w:ins>
      <w:r w:rsidRPr="00EE6742">
        <w:rPr>
          <w:rFonts w:ascii="Courier New" w:hAnsi="Courier New" w:cs="Courier New"/>
          <w:rtl/>
        </w:rPr>
        <w:t xml:space="preserve"> وطف ال</w:t>
      </w:r>
      <w:del w:id="338" w:author="Transkribus" w:date="2019-12-11T14:30:00Z">
        <w:r w:rsidRPr="009B6BCA">
          <w:rPr>
            <w:rFonts w:ascii="Courier New" w:hAnsi="Courier New" w:cs="Courier New"/>
            <w:rtl/>
          </w:rPr>
          <w:delText>غ</w:delText>
        </w:r>
      </w:del>
      <w:ins w:id="339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ما</w:t>
      </w:r>
      <w:del w:id="340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341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م</w:t>
      </w:r>
      <w:del w:id="34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343" w:author="Transkribus" w:date="2019-12-11T14:30:00Z"/>
          <w:rFonts w:ascii="Courier New" w:hAnsi="Courier New" w:cs="Courier New"/>
        </w:rPr>
      </w:pPr>
      <w:dir w:val="rtl">
        <w:dir w:val="rtl">
          <w:del w:id="3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زلت اجلو من حلاه عرائسا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يظل بها اهل النهى فى ولائم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345" w:author="Transkribus" w:date="2019-12-11T14:30:00Z"/>
          <w:del w:id="346" w:author="Transkribus" w:date="2019-12-11T14:30:00Z"/>
          <w:rFonts w:ascii="Courier New" w:hAnsi="Courier New" w:cs="Courier New"/>
        </w:rPr>
      </w:pPr>
      <w:dir w:val="rtl">
        <w:dir w:val="rtl">
          <w:del w:id="3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بمنتظم التفضيل</w:delText>
            </w:r>
          </w:del>
          <w:ins w:id="348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ومارلت أسلومن حسلاء عرانسا * طل بوناهل اليى فى ولا 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349" w:author="Transkribus" w:date="2019-12-11T14:30:00Z">
        <w:r w:rsidRPr="00EE6742">
          <w:rPr>
            <w:rFonts w:ascii="Courier New" w:hAnsi="Courier New" w:cs="Courier New"/>
            <w:rtl/>
          </w:rPr>
          <w:t>متطم التفضسسيل</w:t>
        </w:r>
      </w:ins>
      <w:r w:rsidRPr="00EE6742">
        <w:rPr>
          <w:rFonts w:ascii="Courier New" w:hAnsi="Courier New" w:cs="Courier New"/>
          <w:rtl/>
        </w:rPr>
        <w:t xml:space="preserve"> طلق كانه</w:t>
      </w:r>
      <w:del w:id="35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مفلج ثغر مستنير المباسم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351" w:author="Transkribus" w:date="2019-12-11T14:30:00Z">
        <w:del w:id="35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ففلح تنير متنبر الياسم</w:delText>
          </w:r>
        </w:del>
      </w:ins>
    </w:p>
    <w:p w:rsidR="000355FB" w:rsidRPr="009B6BCA" w:rsidRDefault="000355FB" w:rsidP="000355FB">
      <w:pPr>
        <w:pStyle w:val="NurText"/>
        <w:bidi/>
        <w:rPr>
          <w:del w:id="353" w:author="Transkribus" w:date="2019-12-11T14:30:00Z"/>
          <w:rFonts w:ascii="Courier New" w:hAnsi="Courier New" w:cs="Courier New"/>
        </w:rPr>
      </w:pPr>
      <w:dir w:val="rtl">
        <w:dir w:val="rtl">
          <w:del w:id="3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معان كبهر السحر فى قعد ناظر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ولفظ كشذر التبر فى عقد ناظم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355" w:author="Transkribus" w:date="2019-12-11T14:30:00Z"/>
          <w:del w:id="356" w:author="Transkribus" w:date="2019-12-11T14:30:00Z"/>
          <w:rFonts w:ascii="Courier New" w:hAnsi="Courier New" w:cs="Courier New"/>
        </w:rPr>
      </w:pPr>
      <w:dir w:val="rtl">
        <w:dir w:val="rtl">
          <w:del w:id="3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سما عن حضيض الشعر فى اوج</w:delText>
            </w:r>
          </w:del>
          <w:ins w:id="358" w:author="Transkribus" w:date="2019-12-11T14:30:00Z">
            <w:r w:rsidRPr="00EE6742">
              <w:rPr>
                <w:rFonts w:ascii="Courier New" w:hAnsi="Courier New" w:cs="Courier New"/>
                <w:rtl/>
              </w:rPr>
              <w:t>ميمان كهر البجرفى ععيد ناطر * ولفكا كمتنذر التر فى عمسدقاطم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359" w:author="Transkribus" w:date="2019-12-11T14:30:00Z">
        <w:r w:rsidRPr="00EE6742">
          <w:rPr>
            <w:rFonts w:ascii="Courier New" w:hAnsi="Courier New" w:cs="Courier New"/>
            <w:rtl/>
          </w:rPr>
          <w:t>ابسلاعن خلفيس الشعرف أو ج</w:t>
        </w:r>
      </w:ins>
      <w:r w:rsidRPr="00EE6742">
        <w:rPr>
          <w:rFonts w:ascii="Courier New" w:hAnsi="Courier New" w:cs="Courier New"/>
          <w:rtl/>
        </w:rPr>
        <w:t xml:space="preserve"> حكمة</w:t>
      </w:r>
      <w:del w:id="36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>و</w:t>
          </w:r>
          <w:del w:id="3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362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 بصاحى ال</w:t>
          </w:r>
          <w:del w:id="3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364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كر عن </w:t>
          </w:r>
          <w:del w:id="3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نهج هائم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66" w:author="Transkribus" w:date="2019-12-11T14:30:00Z">
            <w:r w:rsidRPr="00EE6742">
              <w:rPr>
                <w:rFonts w:ascii="Courier New" w:hAnsi="Courier New" w:cs="Courier New"/>
                <w:rtl/>
              </w:rPr>
              <w:t>ثهيو ها 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ستنسى </w:t>
          </w:r>
          <w:del w:id="3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بذكراه اقاويل</w:delText>
            </w:r>
          </w:del>
          <w:ins w:id="368" w:author="Transkribus" w:date="2019-12-11T14:30:00Z">
            <w:r w:rsidRPr="00EE6742">
              <w:rPr>
                <w:rFonts w:ascii="Courier New" w:hAnsi="Courier New" w:cs="Courier New"/>
                <w:rtl/>
              </w:rPr>
              <w:t>بك كراه أثاو يل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مضى</w:t>
          </w:r>
          <w:del w:id="36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وينبت نورا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70" w:author="Transkribus" w:date="2019-12-11T14:30:00Z">
            <w:del w:id="37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ويفين ورا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شائعا فى الا</w:t>
          </w:r>
          <w:del w:id="3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373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الم</w:t>
          </w:r>
          <w:del w:id="37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كما شاع</w:delText>
            </w:r>
          </w:del>
          <w:ins w:id="37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كاشاج</w:t>
            </w:r>
          </w:ins>
          <w:r w:rsidRPr="00EE6742">
            <w:rPr>
              <w:rFonts w:ascii="Courier New" w:hAnsi="Courier New" w:cs="Courier New"/>
              <w:rtl/>
            </w:rPr>
            <w:t xml:space="preserve"> هذا الامر فى الخلق </w:t>
          </w:r>
          <w:del w:id="3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مزريا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بتبع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78" w:author="Transkribus" w:date="2019-12-11T14:30:00Z">
            <w:del w:id="37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مرودا * بنبيع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اعراب </w:t>
          </w:r>
          <w:del w:id="3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وكسرى اعاجم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81" w:author="Transkribus" w:date="2019-12-11T14:30:00Z">
            <w:r w:rsidRPr="00EE6742">
              <w:rPr>
                <w:rFonts w:ascii="Courier New" w:hAnsi="Courier New" w:cs="Courier New"/>
                <w:rtl/>
              </w:rPr>
              <w:t>بوكسرى أعاجم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ففرضا ارى مدحى</w:delText>
            </w:r>
          </w:del>
          <w:ins w:id="383" w:author="Transkribus" w:date="2019-12-11T14:30:00Z">
            <w:r w:rsidRPr="00EE6742">
              <w:rPr>
                <w:rFonts w:ascii="Courier New" w:hAnsi="Courier New" w:cs="Courier New"/>
                <w:rtl/>
              </w:rPr>
              <w:t>فقرضا أرى ٥سل حخى</w:t>
            </w:r>
          </w:ins>
          <w:r w:rsidRPr="00EE6742">
            <w:rPr>
              <w:rFonts w:ascii="Courier New" w:hAnsi="Courier New" w:cs="Courier New"/>
              <w:rtl/>
            </w:rPr>
            <w:t xml:space="preserve"> له </w:t>
          </w:r>
          <w:del w:id="3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متجنبا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مديح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85" w:author="Transkribus" w:date="2019-12-11T14:30:00Z">
            <w:del w:id="38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متحنيها * مذيح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سواه </w:t>
          </w:r>
          <w:del w:id="3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كاجتناب المحارم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88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كماستناب المجرم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وليس </w:t>
          </w:r>
          <w:del w:id="3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اجتداء بل تحية شاكر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وتاييد اثار وتاييد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90" w:author="Transkribus" w:date="2019-12-11T14:30:00Z">
            <w:del w:id="39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احتدال على محيستشاصجر * وثان يسدأ ثار وثانيد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عازم</w:t>
          </w:r>
          <w:del w:id="39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فيا خير</w:delText>
            </w:r>
          </w:del>
          <w:ins w:id="394" w:author="Transkribus" w:date="2019-12-11T14:30:00Z">
            <w:r w:rsidRPr="00EE6742">
              <w:rPr>
                <w:rFonts w:ascii="Courier New" w:hAnsi="Courier New" w:cs="Courier New"/>
                <w:rtl/>
              </w:rPr>
              <w:t>عيذ الخسير</w:t>
            </w:r>
          </w:ins>
          <w:r w:rsidRPr="00EE6742">
            <w:rPr>
              <w:rFonts w:ascii="Courier New" w:hAnsi="Courier New" w:cs="Courier New"/>
              <w:rtl/>
            </w:rPr>
            <w:t xml:space="preserve"> قوام </w:t>
          </w:r>
          <w:del w:id="3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على خير ملة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يكافح عنها كل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96" w:author="Transkribus" w:date="2019-12-11T14:30:00Z">
            <w:del w:id="39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عسلى جير مسلة * كافح عبهاكل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الب م</w:t>
          </w:r>
          <w:del w:id="3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399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اوم</w:t>
          </w:r>
          <w:del w:id="4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401" w:author="Transkribus" w:date="2019-12-11T14:30:00Z"/>
          <w:rFonts w:ascii="Courier New" w:hAnsi="Courier New" w:cs="Courier New"/>
        </w:rPr>
      </w:pPr>
      <w:dir w:val="rtl">
        <w:dir w:val="rtl">
          <w:del w:id="4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تمسك بحبل</w:delText>
            </w:r>
          </w:del>
          <w:ins w:id="403" w:author="Transkribus" w:date="2019-12-11T14:30:00Z">
            <w:r w:rsidRPr="00EE6742">
              <w:rPr>
                <w:rFonts w:ascii="Courier New" w:hAnsi="Courier New" w:cs="Courier New"/>
                <w:rtl/>
              </w:rPr>
              <w:t>١٦٠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404" w:author="Transkribus" w:date="2019-12-11T14:30:00Z">
        <w:r w:rsidRPr="00EE6742">
          <w:rPr>
            <w:rFonts w:ascii="Courier New" w:hAnsi="Courier New" w:cs="Courier New"/>
            <w:rtl/>
          </w:rPr>
          <w:t xml:space="preserve"> نيمسسلك مجيل</w:t>
        </w:r>
      </w:ins>
      <w:r w:rsidRPr="00EE6742">
        <w:rPr>
          <w:rFonts w:ascii="Courier New" w:hAnsi="Courier New" w:cs="Courier New"/>
          <w:rtl/>
        </w:rPr>
        <w:t xml:space="preserve"> الله مع</w:t>
      </w:r>
      <w:del w:id="405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406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صما به</w:t>
      </w:r>
      <w:del w:id="40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del w:id="4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409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 xml:space="preserve">ليس سواه </w:t>
          </w:r>
          <w:del w:id="4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ناصر نصر عاصم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11" w:author="Transkribus" w:date="2019-12-11T14:30:00Z">
            <w:r w:rsidRPr="00EE6742">
              <w:rPr>
                <w:rFonts w:ascii="Courier New" w:hAnsi="Courier New" w:cs="Courier New"/>
                <w:rtl/>
              </w:rPr>
              <w:t>قاصر انصرعاصم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412" w:author="Transkribus" w:date="2019-12-11T14:30:00Z"/>
          <w:rFonts w:ascii="Courier New" w:hAnsi="Courier New" w:cs="Courier New"/>
        </w:rPr>
      </w:pPr>
      <w:dir w:val="rtl">
        <w:dir w:val="rtl">
          <w:del w:id="4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تمسك بمن اعطاك ما قد رجوته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ويعطيك ما ترجو لحسنى الخواتم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414" w:author="Transkribus" w:date="2019-12-11T14:30:00Z"/>
          <w:del w:id="415" w:author="Transkribus" w:date="2019-12-11T14:30:00Z"/>
          <w:rFonts w:ascii="Courier New" w:hAnsi="Courier New" w:cs="Courier New"/>
        </w:rPr>
      </w:pPr>
      <w:dir w:val="rtl">
        <w:dir w:val="rtl">
          <w:del w:id="4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بعثت</w:delText>
            </w:r>
          </w:del>
          <w:ins w:id="41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ثمسك من اأعطال ماقد رجوه * ويعطيك ماتر حوالحسى الخحواثم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418" w:author="Transkribus" w:date="2019-12-11T14:30:00Z">
        <w:r w:rsidRPr="00EE6742">
          <w:rPr>
            <w:rFonts w:ascii="Courier New" w:hAnsi="Courier New" w:cs="Courier New"/>
            <w:rtl/>
          </w:rPr>
          <w:t>ابعست</w:t>
        </w:r>
      </w:ins>
      <w:r w:rsidRPr="00EE6742">
        <w:rPr>
          <w:rFonts w:ascii="Courier New" w:hAnsi="Courier New" w:cs="Courier New"/>
          <w:rtl/>
        </w:rPr>
        <w:t xml:space="preserve"> بها والشوق </w:t>
      </w:r>
      <w:del w:id="419" w:author="Transkribus" w:date="2019-12-11T14:30:00Z">
        <w:r w:rsidRPr="009B6BCA">
          <w:rPr>
            <w:rFonts w:ascii="Courier New" w:hAnsi="Courier New" w:cs="Courier New"/>
            <w:rtl/>
          </w:rPr>
          <w:delText>يقدم ركبها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420" w:author="Transkribus" w:date="2019-12-11T14:30:00Z">
        <w:del w:id="421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بقدم وكيها * </w:delText>
          </w:r>
        </w:del>
      </w:ins>
      <w:r w:rsidRPr="00EE6742">
        <w:rPr>
          <w:rFonts w:ascii="Courier New" w:hAnsi="Courier New" w:cs="Courier New"/>
          <w:rtl/>
        </w:rPr>
        <w:t xml:space="preserve">الى </w:t>
      </w:r>
      <w:del w:id="422" w:author="Transkribus" w:date="2019-12-11T14:30:00Z">
        <w:r w:rsidRPr="009B6BCA">
          <w:rPr>
            <w:rFonts w:ascii="Courier New" w:hAnsi="Courier New" w:cs="Courier New"/>
            <w:rtl/>
          </w:rPr>
          <w:delText>مجلس فيه منى</w:delText>
        </w:r>
      </w:del>
      <w:ins w:id="423" w:author="Transkribus" w:date="2019-12-11T14:30:00Z">
        <w:r w:rsidRPr="00EE6742">
          <w:rPr>
            <w:rFonts w:ascii="Courier New" w:hAnsi="Courier New" w:cs="Courier New"/>
            <w:rtl/>
          </w:rPr>
          <w:t>خلس فيسعسى</w:t>
        </w:r>
      </w:ins>
      <w:r w:rsidRPr="00EE6742">
        <w:rPr>
          <w:rFonts w:ascii="Courier New" w:hAnsi="Courier New" w:cs="Courier New"/>
          <w:rtl/>
        </w:rPr>
        <w:t xml:space="preserve"> كل قادم</w:t>
      </w:r>
      <w:del w:id="42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425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بع</w:t>
          </w:r>
          <w:del w:id="4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427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د المدى </w:t>
          </w:r>
          <w:del w:id="4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عدن الجدا نار</w:delText>
            </w:r>
          </w:del>
          <w:ins w:id="429" w:author="Transkribus" w:date="2019-12-11T14:30:00Z">
            <w:r w:rsidRPr="00EE6742">
              <w:rPr>
                <w:rFonts w:ascii="Courier New" w:hAnsi="Courier New" w:cs="Courier New"/>
                <w:rtl/>
              </w:rPr>
              <w:t>عسدن الحداثار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عدا</w:t>
          </w:r>
          <w:del w:id="43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مفيد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31" w:author="Transkribus" w:date="2019-12-11T14:30:00Z">
            <w:del w:id="43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tab/>
                <w:delText>٥معبد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الهدى مروى صدى كل </w:t>
          </w:r>
          <w:del w:id="4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34" w:author="Transkribus" w:date="2019-12-11T14:30:00Z">
            <w:r w:rsidRPr="00EE6742">
              <w:rPr>
                <w:rFonts w:ascii="Courier New" w:hAnsi="Courier New" w:cs="Courier New"/>
                <w:rtl/>
              </w:rPr>
              <w:t>جاشم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س</w:t>
          </w:r>
          <w:ins w:id="435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لام على </w:t>
          </w:r>
          <w:del w:id="4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ذاك المقام</w:delText>
            </w:r>
          </w:del>
          <w:ins w:id="437" w:author="Transkribus" w:date="2019-12-11T14:30:00Z">
            <w:r w:rsidRPr="00EE6742">
              <w:rPr>
                <w:rFonts w:ascii="Courier New" w:hAnsi="Courier New" w:cs="Courier New"/>
                <w:rtl/>
              </w:rPr>
              <w:t>ذال المنام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الذى به</w:t>
          </w:r>
          <w:del w:id="43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اقيم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39" w:author="Transkribus" w:date="2019-12-11T14:30:00Z">
            <w:del w:id="44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ى أسم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عمود المكرمات </w:t>
          </w:r>
          <w:del w:id="4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العظائم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4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العطا ثم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4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44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أيقا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445" w:author="Transkribus" w:date="2019-12-11T14:30:00Z"/>
          <w:rFonts w:ascii="Courier New" w:hAnsi="Courier New" w:cs="Courier New"/>
        </w:rPr>
      </w:pPr>
      <w:dir w:val="rtl">
        <w:dir w:val="rtl">
          <w:del w:id="4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اتاح</w:delText>
            </w:r>
          </w:del>
          <w:ins w:id="44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448" w:author="Transkribus" w:date="2019-12-11T14:30:00Z">
        <w:r w:rsidRPr="00EE6742">
          <w:rPr>
            <w:rFonts w:ascii="Courier New" w:hAnsi="Courier New" w:cs="Courier New"/>
            <w:rtl/>
          </w:rPr>
          <w:t>اباج</w:t>
        </w:r>
      </w:ins>
      <w:r w:rsidRPr="00EE6742">
        <w:rPr>
          <w:rFonts w:ascii="Courier New" w:hAnsi="Courier New" w:cs="Courier New"/>
          <w:rtl/>
        </w:rPr>
        <w:t xml:space="preserve"> له </w:t>
      </w:r>
      <w:del w:id="449" w:author="Transkribus" w:date="2019-12-11T14:30:00Z">
        <w:r w:rsidRPr="009B6BCA">
          <w:rPr>
            <w:rFonts w:ascii="Courier New" w:hAnsi="Courier New" w:cs="Courier New"/>
            <w:rtl/>
          </w:rPr>
          <w:delText>نجواه بعض شقائه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فباح بما اخفاه</w:delText>
            </w:r>
            <w:r>
              <w:delText>‬</w:delText>
            </w:r>
            <w:r>
              <w:delText>‬</w:delText>
            </w:r>
          </w:dir>
        </w:dir>
      </w:del>
      <w:ins w:id="450" w:author="Transkribus" w:date="2019-12-11T14:30:00Z">
        <w:del w:id="451" w:author="Transkribus" w:date="2019-12-11T14:30:00Z">
          <w:r w:rsidRPr="00EE6742">
            <w:rPr>
              <w:rFonts w:ascii="Courier New" w:hAnsi="Courier New" w:cs="Courier New"/>
              <w:rtl/>
            </w:rPr>
            <w:delText>حواه يعس سقاله * فباج ثما أخفاءه</w:delText>
          </w:r>
        </w:del>
      </w:ins>
      <w:r w:rsidRPr="00EE6742">
        <w:rPr>
          <w:rFonts w:ascii="Courier New" w:hAnsi="Courier New" w:cs="Courier New"/>
          <w:rtl/>
        </w:rPr>
        <w:t xml:space="preserve"> من بر</w:t>
      </w:r>
      <w:del w:id="452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453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ائ</w:t>
      </w:r>
      <w:del w:id="454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455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متى لمحت عين</w:delText>
            </w:r>
          </w:del>
          <w:ins w:id="457" w:author="Transkribus" w:date="2019-12-11T14:30:00Z">
            <w:r w:rsidRPr="00EE6742">
              <w:rPr>
                <w:rFonts w:ascii="Courier New" w:hAnsi="Courier New" w:cs="Courier New"/>
                <w:rtl/>
              </w:rPr>
              <w:t>سى حت عسين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العليل طبيبه</w:t>
          </w:r>
          <w:del w:id="45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فلا بد ان يومى اليه بدائه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59" w:author="Transkribus" w:date="2019-12-11T14:30:00Z">
            <w:del w:id="46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فلايد ان يوسى البعيدالة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وكم فى الهوى من </w:t>
          </w:r>
          <w:del w:id="4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مكتس برد وجده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وملتحف من دائه بردائه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62" w:author="Transkribus" w:date="2019-12-11T14:30:00Z">
            <w:del w:id="46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مككس بردوجده * وملنحف من داله برداقه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سباه </w:t>
          </w:r>
          <w:del w:id="4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حبيب غاب</w:delText>
            </w:r>
          </w:del>
          <w:ins w:id="465" w:author="Transkribus" w:date="2019-12-11T14:30:00Z">
            <w:r w:rsidRPr="00EE6742">
              <w:rPr>
                <w:rFonts w:ascii="Courier New" w:hAnsi="Courier New" w:cs="Courier New"/>
                <w:rtl/>
              </w:rPr>
              <w:t>خبيت عاب</w:t>
            </w:r>
          </w:ins>
          <w:r w:rsidRPr="00EE6742">
            <w:rPr>
              <w:rFonts w:ascii="Courier New" w:hAnsi="Courier New" w:cs="Courier New"/>
              <w:rtl/>
            </w:rPr>
            <w:t xml:space="preserve"> فى فيض </w:t>
          </w:r>
          <w:del w:id="4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حسنه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67" w:author="Transkribus" w:date="2019-12-11T14:30:00Z">
            <w:del w:id="46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جسيه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فاعشى </w:t>
          </w:r>
          <w:del w:id="4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عيونا اولعت ببهائه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70" w:author="Transkribus" w:date="2019-12-11T14:30:00Z">
            <w:r w:rsidRPr="00EE6742">
              <w:rPr>
                <w:rFonts w:ascii="Courier New" w:hAnsi="Courier New" w:cs="Courier New"/>
                <w:rtl/>
              </w:rPr>
              <w:t>عبيونا أو افت صهائة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وليس له ثان </w:t>
          </w:r>
          <w:del w:id="4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يلاذ به فمن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حواه هواه لم يزل فى حوائه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72" w:author="Transkribus" w:date="2019-12-11T14:30:00Z">
            <w:del w:id="4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سلاديه ن * مواه هواعلم برل فى حواقة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4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75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أيقا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476" w:author="Transkribus" w:date="2019-12-11T14:30:00Z"/>
          <w:rFonts w:ascii="Courier New" w:hAnsi="Courier New" w:cs="Courier New"/>
        </w:rPr>
      </w:pPr>
      <w:dir w:val="rtl">
        <w:dir w:val="rtl">
          <w:ins w:id="47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الطريل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478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 xml:space="preserve">على </w:t>
      </w:r>
      <w:del w:id="479" w:author="Transkribus" w:date="2019-12-11T14:30:00Z">
        <w:r w:rsidRPr="009B6BCA">
          <w:rPr>
            <w:rFonts w:ascii="Courier New" w:hAnsi="Courier New" w:cs="Courier New"/>
            <w:rtl/>
          </w:rPr>
          <w:delText>سوق شوقى تستقل الركائب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480" w:author="Transkribus" w:date="2019-12-11T14:30:00Z">
        <w:del w:id="481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صوق صوفى تسيعل الركاتب * </w:delText>
          </w:r>
        </w:del>
      </w:ins>
      <w:r w:rsidRPr="00EE6742">
        <w:rPr>
          <w:rFonts w:ascii="Courier New" w:hAnsi="Courier New" w:cs="Courier New"/>
          <w:rtl/>
        </w:rPr>
        <w:t xml:space="preserve">وعن صون </w:t>
      </w:r>
      <w:del w:id="482" w:author="Transkribus" w:date="2019-12-11T14:30:00Z">
        <w:r w:rsidRPr="009B6BCA">
          <w:rPr>
            <w:rFonts w:ascii="Courier New" w:hAnsi="Courier New" w:cs="Courier New"/>
            <w:rtl/>
          </w:rPr>
          <w:delText>دمعى تستهل السحائب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483" w:author="Transkribus" w:date="2019-12-11T14:30:00Z">
        <w:r w:rsidRPr="00EE6742">
          <w:rPr>
            <w:rFonts w:ascii="Courier New" w:hAnsi="Courier New" w:cs="Courier New"/>
            <w:rtl/>
          </w:rPr>
          <w:t>دسى تسهل السحاتب</w:t>
        </w:r>
      </w:ins>
    </w:p>
    <w:p w:rsidR="000355FB" w:rsidRPr="009B6BCA" w:rsidRDefault="000355FB" w:rsidP="000355FB">
      <w:pPr>
        <w:pStyle w:val="NurText"/>
        <w:bidi/>
        <w:rPr>
          <w:del w:id="484" w:author="Transkribus" w:date="2019-12-11T14:30:00Z"/>
          <w:rFonts w:ascii="Courier New" w:hAnsi="Courier New" w:cs="Courier New"/>
        </w:rPr>
      </w:pPr>
      <w:dir w:val="rtl">
        <w:dir w:val="rtl">
          <w:del w:id="4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البرق الا من حنينى نابض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الرعد الا من انينى نادب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486" w:author="Transkribus" w:date="2019-12-11T14:30:00Z"/>
          <w:del w:id="487" w:author="Transkribus" w:date="2019-12-11T14:30:00Z"/>
          <w:rFonts w:ascii="Courier New" w:hAnsi="Courier New" w:cs="Courier New"/>
        </w:rPr>
      </w:pPr>
      <w:dir w:val="rtl">
        <w:dir w:val="rtl">
          <w:del w:id="4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نايتم فلا صبر</w:delText>
            </w:r>
          </w:del>
          <w:ins w:id="489" w:author="Transkribus" w:date="2019-12-11T14:30:00Z">
            <w:r w:rsidRPr="00EE6742">
              <w:rPr>
                <w:rFonts w:ascii="Courier New" w:hAnsi="Courier New" w:cs="Courier New"/>
                <w:rtl/>
              </w:rPr>
              <w:t>فىا البرق الأمسن جييى ثالس * ولالرعسد الامسن أيبى ناوب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490" w:author="Transkribus" w:date="2019-12-11T14:30:00Z">
        <w:r w:rsidRPr="00EE6742">
          <w:rPr>
            <w:rFonts w:ascii="Courier New" w:hAnsi="Courier New" w:cs="Courier New"/>
            <w:rtl/>
          </w:rPr>
          <w:t>بابثم فسلاصير</w:t>
        </w:r>
      </w:ins>
      <w:r w:rsidRPr="00EE6742">
        <w:rPr>
          <w:rFonts w:ascii="Courier New" w:hAnsi="Courier New" w:cs="Courier New"/>
          <w:rtl/>
        </w:rPr>
        <w:t xml:space="preserve"> من القلب </w:t>
      </w:r>
      <w:del w:id="491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492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اضر</w:t>
      </w:r>
      <w:del w:id="49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لدى </w:t>
          </w:r>
          <w:del w:id="4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قلب عن الذكر غائب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95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ولاقلب عسن الذكرغاتب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</w:t>
          </w:r>
          <w:ins w:id="496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فى كل </w:t>
          </w:r>
          <w:del w:id="4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وقت لى اليكم تطلع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98" w:author="Transkribus" w:date="2019-12-11T14:30:00Z">
            <w:del w:id="49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وفتلى البكم تطالمع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وفى كل </w:t>
          </w:r>
          <w:del w:id="5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حال لى</w:delText>
            </w:r>
          </w:del>
          <w:ins w:id="501" w:author="Transkribus" w:date="2019-12-11T14:30:00Z">
            <w:r w:rsidRPr="00EE6742">
              <w:rPr>
                <w:rFonts w:ascii="Courier New" w:hAnsi="Courier New" w:cs="Courier New"/>
                <w:rtl/>
              </w:rPr>
              <w:t>جال فى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عليكم معاتب</w:t>
          </w:r>
          <w:del w:id="50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503" w:author="Transkribus" w:date="2019-12-11T14:30:00Z"/>
          <w:rFonts w:ascii="Courier New" w:hAnsi="Courier New" w:cs="Courier New"/>
        </w:rPr>
      </w:pPr>
      <w:dir w:val="rtl">
        <w:dir w:val="rtl">
          <w:del w:id="5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ويا ليت شعرى بعدنا من صحبتم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فما بعدكم غير الهوى لى صاحب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505" w:author="Transkribus" w:date="2019-12-11T14:30:00Z"/>
          <w:del w:id="506" w:author="Transkribus" w:date="2019-12-11T14:30:00Z"/>
          <w:rFonts w:ascii="Courier New" w:hAnsi="Courier New" w:cs="Courier New"/>
        </w:rPr>
      </w:pPr>
      <w:dir w:val="rtl">
        <w:dir w:val="rtl">
          <w:ins w:id="507" w:author="Transkribus" w:date="2019-12-11T14:30:00Z">
            <w:r w:rsidRPr="00EE6742">
              <w:rPr>
                <w:rFonts w:ascii="Courier New" w:hAnsi="Courier New" w:cs="Courier New"/>
                <w:rtl/>
              </w:rPr>
              <w:t>وبالبب سعرى بعد ثامن نجيم - فمابعد كم عير المهوى بى صاحب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508" w:author="Transkribus" w:date="2019-12-11T14:30:00Z">
        <w:r w:rsidRPr="009B6BCA">
          <w:rPr>
            <w:rFonts w:ascii="Courier New" w:hAnsi="Courier New" w:cs="Courier New"/>
            <w:rtl/>
          </w:rPr>
          <w:delText>ايضا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509" w:author="Transkribus" w:date="2019-12-11T14:30:00Z">
        <w:r w:rsidRPr="00EE6742">
          <w:rPr>
            <w:rFonts w:ascii="Courier New" w:hAnsi="Courier New" w:cs="Courier New"/>
            <w:rtl/>
          </w:rPr>
          <w:t>أيقا</w:t>
        </w:r>
      </w:ins>
    </w:p>
    <w:p w:rsidR="000355FB" w:rsidRPr="00EE6742" w:rsidRDefault="000355FB" w:rsidP="000355FB">
      <w:pPr>
        <w:pStyle w:val="NurText"/>
        <w:bidi/>
        <w:rPr>
          <w:ins w:id="510" w:author="Transkribus" w:date="2019-12-11T14:30:00Z"/>
          <w:rFonts w:ascii="Courier New" w:hAnsi="Courier New" w:cs="Courier New"/>
        </w:rPr>
      </w:pPr>
      <w:dir w:val="rtl">
        <w:dir w:val="rtl">
          <w:del w:id="5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بذلت وقتا للطب</w:delText>
            </w:r>
          </w:del>
          <w:ins w:id="51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النسيطة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513" w:author="Transkribus" w:date="2019-12-11T14:30:00Z">
        <w:r w:rsidRPr="00EE6742">
          <w:rPr>
            <w:rFonts w:ascii="Courier New" w:hAnsi="Courier New" w:cs="Courier New"/>
            <w:rtl/>
          </w:rPr>
          <w:t>ابلت وعي الطب</w:t>
        </w:r>
      </w:ins>
      <w:r w:rsidRPr="00EE6742">
        <w:rPr>
          <w:rFonts w:ascii="Courier New" w:hAnsi="Courier New" w:cs="Courier New"/>
          <w:rtl/>
        </w:rPr>
        <w:t xml:space="preserve"> كيلا</w:t>
      </w:r>
      <w:del w:id="51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القى بنى</w:delText>
            </w:r>
            <w:r>
              <w:delText>‬</w:delText>
            </w:r>
            <w:r>
              <w:delText>‬</w:delText>
            </w:r>
          </w:dir>
        </w:dir>
      </w:del>
      <w:ins w:id="515" w:author="Transkribus" w:date="2019-12-11T14:30:00Z">
        <w:del w:id="51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الفى بى</w:delText>
          </w:r>
        </w:del>
      </w:ins>
      <w:r w:rsidRPr="00EE6742">
        <w:rPr>
          <w:rFonts w:ascii="Courier New" w:hAnsi="Courier New" w:cs="Courier New"/>
          <w:rtl/>
        </w:rPr>
        <w:t xml:space="preserve"> الملك </w:t>
      </w:r>
      <w:del w:id="517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السؤال</w:t>
      </w:r>
      <w:del w:id="51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519" w:author="Transkribus" w:date="2019-12-11T14:30:00Z"/>
          <w:rFonts w:ascii="Courier New" w:hAnsi="Courier New" w:cs="Courier New"/>
        </w:rPr>
      </w:pPr>
      <w:dir w:val="rtl">
        <w:dir w:val="rtl">
          <w:del w:id="5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فكان وجه الصواب لى 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اصون نفسى بالابتذال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521" w:author="Transkribus" w:date="2019-12-11T14:30:00Z"/>
          <w:rFonts w:ascii="Courier New" w:hAnsi="Courier New" w:cs="Courier New"/>
        </w:rPr>
      </w:pPr>
      <w:dir w:val="rtl">
        <w:dir w:val="rtl">
          <w:del w:id="5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بد للجسم من قوام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فخذه من جانب اعتدال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523" w:author="Transkribus" w:date="2019-12-11T14:30:00Z"/>
          <w:del w:id="524" w:author="Transkribus" w:date="2019-12-11T14:30:00Z"/>
          <w:rFonts w:ascii="Courier New" w:hAnsi="Courier New" w:cs="Courier New"/>
        </w:rPr>
      </w:pPr>
      <w:dir w:val="rtl">
        <w:dir w:val="rtl">
          <w:ins w:id="525" w:author="Transkribus" w:date="2019-12-11T14:30:00Z">
            <w:r w:rsidRPr="00EE6742">
              <w:rPr>
                <w:rFonts w:ascii="Courier New" w:hAnsi="Courier New" w:cs="Courier New"/>
                <w:rtl/>
              </w:rPr>
              <w:t>بكان وجه الصوارنى أن * أصون ثفسى الاذال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526" w:author="Transkribus" w:date="2019-12-11T14:30:00Z"/>
          <w:rFonts w:ascii="Courier New" w:hAnsi="Courier New" w:cs="Courier New"/>
        </w:rPr>
      </w:pPr>
      <w:ins w:id="527" w:author="Transkribus" w:date="2019-12-11T14:30:00Z">
        <w:r w:rsidRPr="00EE6742">
          <w:rPr>
            <w:rFonts w:ascii="Courier New" w:hAnsi="Courier New" w:cs="Courier New"/>
            <w:rtl/>
          </w:rPr>
          <w:t>الابد لعسم مسن قو ام * لهذه من جاتب امندال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واقرب من </w:t>
      </w:r>
      <w:del w:id="528" w:author="Transkribus" w:date="2019-12-11T14:30:00Z">
        <w:r w:rsidRPr="009B6BCA">
          <w:rPr>
            <w:rFonts w:ascii="Courier New" w:hAnsi="Courier New" w:cs="Courier New"/>
            <w:rtl/>
          </w:rPr>
          <w:delText>العز فى اتضاع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529" w:author="Transkribus" w:date="2019-12-11T14:30:00Z">
        <w:del w:id="53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العرفى الصاح * </w:delText>
          </w:r>
        </w:del>
      </w:ins>
      <w:r w:rsidRPr="00EE6742">
        <w:rPr>
          <w:rFonts w:ascii="Courier New" w:hAnsi="Courier New" w:cs="Courier New"/>
          <w:rtl/>
        </w:rPr>
        <w:t>واهرب من الذل فى المعالى</w:t>
      </w:r>
      <w:del w:id="53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البسيط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5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33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أبنا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534" w:author="Transkribus" w:date="2019-12-11T14:30:00Z"/>
          <w:rFonts w:ascii="Courier New" w:hAnsi="Courier New" w:cs="Courier New"/>
        </w:rPr>
      </w:pPr>
      <w:dir w:val="rtl">
        <w:dir w:val="rtl">
          <w:del w:id="5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منكر المسح اذ راه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احسن مما قد اقتناه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536" w:author="Transkribus" w:date="2019-12-11T14:30:00Z"/>
          <w:rFonts w:ascii="Courier New" w:hAnsi="Courier New" w:cs="Courier New"/>
        </w:rPr>
      </w:pPr>
      <w:dir w:val="rtl">
        <w:dir w:val="rtl">
          <w:del w:id="5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اصبر له اربعين يمسي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انعم للجسم من سواه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538" w:author="Transkribus" w:date="2019-12-11T14:30:00Z"/>
          <w:del w:id="539" w:author="Transkribus" w:date="2019-12-11T14:30:00Z"/>
          <w:rFonts w:ascii="Courier New" w:hAnsi="Courier New" w:cs="Courier New"/>
        </w:rPr>
      </w:pPr>
      <w:dir w:val="rtl">
        <w:dir w:val="rtl">
          <w:del w:id="5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يستقيم المريد حتى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يقوى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41" w:author="Transkribus" w:date="2019-12-11T14:30:00Z">
            <w:del w:id="54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البسيط٢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543" w:author="Transkribus" w:date="2019-12-11T14:30:00Z"/>
          <w:rFonts w:ascii="Courier New" w:hAnsi="Courier New" w:cs="Courier New"/>
        </w:rPr>
      </w:pPr>
      <w:ins w:id="544" w:author="Transkribus" w:date="2019-12-11T14:30:00Z">
        <w:r w:rsidRPr="00EE6742">
          <w:rPr>
            <w:rFonts w:ascii="Courier New" w:hAnsi="Courier New" w:cs="Courier New"/>
            <w:rtl/>
          </w:rPr>
          <w:t>بامنكر المسمح ادراء * أحمسن عاقد افتناه</w:t>
        </w:r>
      </w:ins>
    </w:p>
    <w:p w:rsidR="000355FB" w:rsidRPr="00EE6742" w:rsidRDefault="000355FB" w:rsidP="000355FB">
      <w:pPr>
        <w:pStyle w:val="NurText"/>
        <w:bidi/>
        <w:rPr>
          <w:ins w:id="545" w:author="Transkribus" w:date="2019-12-11T14:30:00Z"/>
          <w:rFonts w:ascii="Courier New" w:hAnsi="Courier New" w:cs="Courier New"/>
        </w:rPr>
      </w:pPr>
      <w:ins w:id="546" w:author="Transkribus" w:date="2019-12-11T14:30:00Z">
        <w:r w:rsidRPr="00EE6742">
          <w:rPr>
            <w:rFonts w:ascii="Courier New" w:hAnsi="Courier New" w:cs="Courier New"/>
            <w:rtl/>
          </w:rPr>
          <w:t xml:space="preserve"> اصرله أريعين عسى * أنثم الجسم من سواة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547" w:author="Transkribus" w:date="2019-12-11T14:30:00Z">
        <w:r w:rsidRPr="00EE6742">
          <w:rPr>
            <w:rFonts w:ascii="Courier New" w:hAnsi="Courier New" w:cs="Courier New"/>
            <w:rtl/>
          </w:rPr>
          <w:t xml:space="preserve">الابشيعم المريدجنى * مقوبى </w:t>
        </w:r>
      </w:ins>
      <w:r w:rsidRPr="00EE6742">
        <w:rPr>
          <w:rFonts w:ascii="Courier New" w:hAnsi="Courier New" w:cs="Courier New"/>
          <w:rtl/>
        </w:rPr>
        <w:t xml:space="preserve">قواه على </w:t>
      </w:r>
      <w:del w:id="548" w:author="Transkribus" w:date="2019-12-11T14:30:00Z">
        <w:r w:rsidRPr="009B6BCA">
          <w:rPr>
            <w:rFonts w:ascii="Courier New" w:hAnsi="Courier New" w:cs="Courier New"/>
            <w:rtl/>
          </w:rPr>
          <w:delText>هواه البسيط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549" w:author="Transkribus" w:date="2019-12-11T14:30:00Z">
        <w:r w:rsidRPr="00EE6742">
          <w:rPr>
            <w:rFonts w:ascii="Courier New" w:hAnsi="Courier New" w:cs="Courier New"/>
            <w:rtl/>
          </w:rPr>
          <w:t>هوا٤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5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51" w:author="Transkribus" w:date="2019-12-11T14:30:00Z">
            <w:r w:rsidRPr="00EE6742">
              <w:rPr>
                <w:rFonts w:ascii="Courier New" w:hAnsi="Courier New" w:cs="Courier New"/>
                <w:rtl/>
              </w:rPr>
              <w:t>أبضا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552" w:author="Transkribus" w:date="2019-12-11T14:30:00Z"/>
          <w:rFonts w:ascii="Courier New" w:hAnsi="Courier New" w:cs="Courier New"/>
        </w:rPr>
      </w:pPr>
      <w:dir w:val="rtl">
        <w:dir w:val="rtl">
          <w:del w:id="5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اقبل ذو دولة فقالوا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لمثل ذا فاتخذ ملاذا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554" w:author="Transkribus" w:date="2019-12-11T14:30:00Z"/>
          <w:del w:id="555" w:author="Transkribus" w:date="2019-12-11T14:30:00Z"/>
          <w:rFonts w:ascii="Courier New" w:hAnsi="Courier New" w:cs="Courier New"/>
        </w:rPr>
      </w:pPr>
      <w:dir w:val="rtl">
        <w:dir w:val="rtl">
          <w:ins w:id="55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557" w:author="Transkribus" w:date="2019-12-11T14:30:00Z"/>
          <w:rFonts w:ascii="Courier New" w:hAnsi="Courier New" w:cs="Courier New"/>
        </w:rPr>
      </w:pPr>
      <w:ins w:id="558" w:author="Transkribus" w:date="2019-12-11T14:30:00Z">
        <w:r w:rsidRPr="00EE6742">
          <w:rPr>
            <w:rFonts w:ascii="Courier New" w:hAnsi="Courier New" w:cs="Courier New"/>
            <w:rtl/>
          </w:rPr>
          <w:t>أنسل دودولة عثالوا * طكل ذا فانتخسذ مسلاذا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فقلت </w:t>
      </w:r>
      <w:del w:id="559" w:author="Transkribus" w:date="2019-12-11T14:30:00Z">
        <w:r w:rsidRPr="009B6BCA">
          <w:rPr>
            <w:rFonts w:ascii="Courier New" w:hAnsi="Courier New" w:cs="Courier New"/>
            <w:rtl/>
          </w:rPr>
          <w:delText>للحاضرين حولي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اجائز ان يموت</w:delText>
            </w:r>
            <w:r>
              <w:delText>‬</w:delText>
            </w:r>
            <w:r>
              <w:delText>‬</w:delText>
            </w:r>
          </w:dir>
        </w:dir>
      </w:del>
      <w:ins w:id="560" w:author="Transkribus" w:date="2019-12-11T14:30:00Z">
        <w:del w:id="561" w:author="Transkribus" w:date="2019-12-11T14:30:00Z">
          <w:r w:rsidRPr="00EE6742">
            <w:rPr>
              <w:rFonts w:ascii="Courier New" w:hAnsi="Courier New" w:cs="Courier New"/>
              <w:rtl/>
            </w:rPr>
            <w:delText>الياصر بن جولى * أبانر أن هوب</w:delText>
          </w:r>
        </w:del>
      </w:ins>
      <w:r w:rsidRPr="00EE6742">
        <w:rPr>
          <w:rFonts w:ascii="Courier New" w:hAnsi="Courier New" w:cs="Courier New"/>
          <w:rtl/>
        </w:rPr>
        <w:t xml:space="preserve"> هذا</w:t>
      </w:r>
      <w:del w:id="56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قالوا نعم</w:delText>
            </w:r>
          </w:del>
          <w:ins w:id="564" w:author="Transkribus" w:date="2019-12-11T14:30:00Z">
            <w:r w:rsidRPr="00EE6742">
              <w:rPr>
                <w:rFonts w:ascii="Courier New" w:hAnsi="Courier New" w:cs="Courier New"/>
                <w:rtl/>
              </w:rPr>
              <w:t>فالوانم</w:t>
            </w:r>
          </w:ins>
          <w:r w:rsidRPr="00EE6742">
            <w:rPr>
              <w:rFonts w:ascii="Courier New" w:hAnsi="Courier New" w:cs="Courier New"/>
              <w:rtl/>
            </w:rPr>
            <w:t xml:space="preserve"> قلت فهو </w:t>
          </w:r>
          <w:del w:id="5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طل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يعطش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66" w:author="Transkribus" w:date="2019-12-11T14:30:00Z">
            <w:del w:id="56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طشل * يقطس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5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ظنه رذاذا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69" w:author="Transkribus" w:date="2019-12-11T14:30:00Z">
            <w:r w:rsidRPr="00EE6742">
              <w:rPr>
                <w:rFonts w:ascii="Courier New" w:hAnsi="Courier New" w:cs="Courier New"/>
                <w:rtl/>
              </w:rPr>
              <w:t>طنهردادا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ذل</w:delText>
            </w:r>
          </w:del>
          <w:ins w:id="57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بسددل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5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لاذ بالفواني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وعز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73" w:author="Transkribus" w:date="2019-12-11T14:30:00Z">
            <w:del w:id="57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الادبالقوانى * وعر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بالقديم</w:t>
          </w:r>
          <w:del w:id="5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لاذا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76" w:author="Transkribus" w:date="2019-12-11T14:30:00Z">
            <w:r w:rsidRPr="00EE6742">
              <w:rPr>
                <w:rFonts w:ascii="Courier New" w:hAnsi="Courier New" w:cs="Courier New"/>
                <w:rtl/>
              </w:rPr>
              <w:tab/>
              <w:t>ل١٦٦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57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- </w:t>
            </w:r>
          </w:ins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5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79" w:author="Transkribus" w:date="2019-12-11T14:30:00Z">
            <w:r w:rsidRPr="00EE6742">
              <w:rPr>
                <w:rFonts w:ascii="Courier New" w:hAnsi="Courier New" w:cs="Courier New"/>
                <w:rtl/>
              </w:rPr>
              <w:t>أبضا</w:t>
            </w:r>
            <w:r w:rsidRPr="00EE6742">
              <w:rPr>
                <w:rFonts w:ascii="Courier New" w:hAnsi="Courier New" w:cs="Courier New"/>
                <w:rtl/>
              </w:rPr>
              <w:tab/>
              <w:t>٠٠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580" w:author="Transkribus" w:date="2019-12-11T14:30:00Z"/>
          <w:rFonts w:ascii="Courier New" w:hAnsi="Courier New" w:cs="Courier New"/>
        </w:rPr>
      </w:pPr>
      <w:dir w:val="rtl">
        <w:dir w:val="rtl">
          <w:ins w:id="58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البيري٢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582" w:author="Transkribus" w:date="2019-12-11T14:30:00Z"/>
          <w:rFonts w:ascii="Courier New" w:hAnsi="Courier New" w:cs="Courier New"/>
        </w:rPr>
      </w:pPr>
      <w:ins w:id="583" w:author="Transkribus" w:date="2019-12-11T14:30:00Z">
        <w:r w:rsidRPr="00EE6742">
          <w:rPr>
            <w:rFonts w:ascii="Courier New" w:hAnsi="Courier New" w:cs="Courier New"/>
            <w:rtl/>
          </w:rPr>
          <w:t>هن</w:t>
        </w:r>
      </w:ins>
    </w:p>
    <w:p w:rsidR="000355FB" w:rsidRPr="00EE6742" w:rsidRDefault="000355FB" w:rsidP="000355FB">
      <w:pPr>
        <w:pStyle w:val="NurText"/>
        <w:bidi/>
        <w:rPr>
          <w:ins w:id="584" w:author="Transkribus" w:date="2019-12-11T14:30:00Z"/>
          <w:rFonts w:ascii="Courier New" w:hAnsi="Courier New" w:cs="Courier New"/>
        </w:rPr>
      </w:pPr>
      <w:ins w:id="585" w:author="Transkribus" w:date="2019-12-11T14:30:00Z">
        <w:r w:rsidRPr="00EE6742">
          <w:rPr>
            <w:rFonts w:ascii="Courier New" w:hAnsi="Courier New" w:cs="Courier New"/>
            <w:rtl/>
          </w:rPr>
          <w:t>١٦١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</w:t>
      </w:r>
      <w:del w:id="586" w:author="Transkribus" w:date="2019-12-11T14:30:00Z">
        <w:r w:rsidRPr="009B6BCA">
          <w:rPr>
            <w:rFonts w:ascii="Courier New" w:hAnsi="Courier New" w:cs="Courier New"/>
            <w:rtl/>
          </w:rPr>
          <w:delText>لم يسل</w:delText>
        </w:r>
      </w:del>
      <w:ins w:id="587" w:author="Transkribus" w:date="2019-12-11T14:30:00Z">
        <w:r w:rsidRPr="00EE6742">
          <w:rPr>
            <w:rFonts w:ascii="Courier New" w:hAnsi="Courier New" w:cs="Courier New"/>
            <w:rtl/>
          </w:rPr>
          <w:t>ثميسل</w:t>
        </w:r>
      </w:ins>
      <w:r w:rsidRPr="00EE6742">
        <w:rPr>
          <w:rFonts w:ascii="Courier New" w:hAnsi="Courier New" w:cs="Courier New"/>
          <w:rtl/>
        </w:rPr>
        <w:t xml:space="preserve"> عنك </w:t>
      </w:r>
      <w:del w:id="588" w:author="Transkribus" w:date="2019-12-11T14:30:00Z">
        <w:r w:rsidRPr="009B6BCA">
          <w:rPr>
            <w:rFonts w:ascii="Courier New" w:hAnsi="Courier New" w:cs="Courier New"/>
            <w:rtl/>
          </w:rPr>
          <w:delText>فلا تسالن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عنه ولو</w:delText>
            </w:r>
            <w:r>
              <w:delText>‬</w:delText>
            </w:r>
            <w:r>
              <w:delText>‬</w:delText>
            </w:r>
          </w:dir>
        </w:dir>
      </w:del>
      <w:ins w:id="589" w:author="Transkribus" w:date="2019-12-11T14:30:00Z">
        <w:del w:id="590" w:author="Transkribus" w:date="2019-12-11T14:30:00Z">
          <w:r w:rsidRPr="00EE6742">
            <w:rPr>
              <w:rFonts w:ascii="Courier New" w:hAnsi="Courier New" w:cs="Courier New"/>
              <w:rtl/>
            </w:rPr>
            <w:delText>قلالسنالن * منسهولو</w:delText>
          </w:r>
        </w:del>
      </w:ins>
      <w:r w:rsidRPr="00EE6742">
        <w:rPr>
          <w:rFonts w:ascii="Courier New" w:hAnsi="Courier New" w:cs="Courier New"/>
          <w:rtl/>
        </w:rPr>
        <w:t xml:space="preserve"> كان عزيز النفر</w:t>
      </w:r>
      <w:del w:id="59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592" w:author="Transkribus" w:date="2019-12-11T14:30:00Z"/>
          <w:rFonts w:ascii="Courier New" w:hAnsi="Courier New" w:cs="Courier New"/>
        </w:rPr>
      </w:pPr>
      <w:dir w:val="rtl">
        <w:dir w:val="rtl">
          <w:del w:id="5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وكن فتى لم تدعه حاجة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الى امتهان النفس الا نفر السريع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594" w:author="Transkribus" w:date="2019-12-11T14:30:00Z"/>
          <w:del w:id="595" w:author="Transkribus" w:date="2019-12-11T14:30:00Z"/>
          <w:rFonts w:ascii="Courier New" w:hAnsi="Courier New" w:cs="Courier New"/>
        </w:rPr>
      </w:pPr>
      <w:dir w:val="rtl">
        <w:dir w:val="rtl">
          <w:ins w:id="596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وابن فى لم بدعة جاجة * الى امثهان النقس الاففر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597" w:author="Transkribus" w:date="2019-12-11T14:30:00Z">
        <w:r w:rsidRPr="009B6BCA">
          <w:rPr>
            <w:rFonts w:ascii="Courier New" w:hAnsi="Courier New" w:cs="Courier New"/>
            <w:rtl/>
          </w:rPr>
          <w:delText>ايضا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598" w:author="Transkribus" w:date="2019-12-11T14:30:00Z">
        <w:r w:rsidRPr="00EE6742">
          <w:rPr>
            <w:rFonts w:ascii="Courier New" w:hAnsi="Courier New" w:cs="Courier New"/>
            <w:rtl/>
          </w:rPr>
          <w:t>أينا</w:t>
        </w:r>
      </w:ins>
    </w:p>
    <w:p w:rsidR="000355FB" w:rsidRPr="00EE6742" w:rsidRDefault="000355FB" w:rsidP="000355FB">
      <w:pPr>
        <w:pStyle w:val="NurText"/>
        <w:bidi/>
        <w:rPr>
          <w:ins w:id="599" w:author="Transkribus" w:date="2019-12-11T14:30:00Z"/>
          <w:rFonts w:ascii="Courier New" w:hAnsi="Courier New" w:cs="Courier New"/>
        </w:rPr>
      </w:pPr>
      <w:dir w:val="rtl">
        <w:dir w:val="rtl">
          <w:del w:id="6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تصدق عليك عقد صداق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واغن بالمطل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01" w:author="Transkribus" w:date="2019-12-11T14:30:00Z">
            <w:del w:id="60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الحفيف٢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603" w:author="Transkribus" w:date="2019-12-11T14:30:00Z">
        <w:r w:rsidRPr="00EE6742">
          <w:rPr>
            <w:rFonts w:ascii="Courier New" w:hAnsi="Courier New" w:cs="Courier New"/>
            <w:rtl/>
          </w:rPr>
          <w:t>الاكصدق عليلك عمدصداق * واعن بالطل</w:t>
        </w:r>
      </w:ins>
      <w:r w:rsidRPr="00EE6742">
        <w:rPr>
          <w:rFonts w:ascii="Courier New" w:hAnsi="Courier New" w:cs="Courier New"/>
          <w:rtl/>
        </w:rPr>
        <w:t xml:space="preserve"> فيه عن </w:t>
      </w:r>
      <w:del w:id="604" w:author="Transkribus" w:date="2019-12-11T14:30:00Z">
        <w:r w:rsidRPr="009B6BCA">
          <w:rPr>
            <w:rFonts w:ascii="Courier New" w:hAnsi="Courier New" w:cs="Courier New"/>
            <w:rtl/>
          </w:rPr>
          <w:delText>ترويج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05" w:author="Transkribus" w:date="2019-12-11T14:30:00Z">
        <w:r w:rsidRPr="00EE6742">
          <w:rPr>
            <w:rFonts w:ascii="Courier New" w:hAnsi="Courier New" w:cs="Courier New"/>
            <w:rtl/>
          </w:rPr>
          <w:t>برزويح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ومتى ما ذكرت يوم الخطب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607" w:author="Transkribus" w:date="2019-12-11T14:30:00Z">
            <w:del w:id="60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وسى ماذ كمرت يوما لخطب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فلتكن خطبة </w:t>
          </w:r>
          <w:del w:id="6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بلا تزويج الخفيف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1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الافرويح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6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12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أيقا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613" w:author="Transkribus" w:date="2019-12-11T14:30:00Z"/>
          <w:rFonts w:ascii="Courier New" w:hAnsi="Courier New" w:cs="Courier New"/>
        </w:rPr>
      </w:pPr>
      <w:dir w:val="rtl">
        <w:dir w:val="rtl">
          <w:del w:id="6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قالوا نرى نفرا عند الملوك سموا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وما لهم همة تسمو ولا ورع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615" w:author="Transkribus" w:date="2019-12-11T14:30:00Z"/>
          <w:del w:id="616" w:author="Transkribus" w:date="2019-12-11T14:30:00Z"/>
          <w:rFonts w:ascii="Courier New" w:hAnsi="Courier New" w:cs="Courier New"/>
        </w:rPr>
      </w:pPr>
      <w:dir w:val="rtl">
        <w:dir w:val="rtl">
          <w:del w:id="6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وانت ذو همة</w:delText>
            </w:r>
          </w:del>
          <w:ins w:id="61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البسيط٢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619" w:author="Transkribus" w:date="2019-12-11T14:30:00Z"/>
          <w:rFonts w:ascii="Courier New" w:hAnsi="Courier New" w:cs="Courier New"/>
        </w:rPr>
      </w:pPr>
      <w:ins w:id="620" w:author="Transkribus" w:date="2019-12-11T14:30:00Z">
        <w:r w:rsidRPr="00EE6742">
          <w:rPr>
            <w:rFonts w:ascii="Courier New" w:hAnsi="Courier New" w:cs="Courier New"/>
            <w:rtl/>
          </w:rPr>
          <w:t>الواثرى ففر اعند الول شموا * ومالهم همة اسمو ولاور</w:t>
        </w:r>
        <w:r w:rsidRPr="00EE6742">
          <w:rPr>
            <w:rFonts w:ascii="Courier New" w:hAnsi="Courier New" w:cs="Courier New"/>
            <w:rtl/>
          </w:rPr>
          <w:tab/>
          <w:t>٣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621" w:author="Transkribus" w:date="2019-12-11T14:30:00Z">
        <w:r w:rsidRPr="00EE6742">
          <w:rPr>
            <w:rFonts w:ascii="Courier New" w:hAnsi="Courier New" w:cs="Courier New"/>
            <w:rtl/>
          </w:rPr>
          <w:t>راألت ذوهمة</w:t>
        </w:r>
      </w:ins>
      <w:r w:rsidRPr="00EE6742">
        <w:rPr>
          <w:rFonts w:ascii="Courier New" w:hAnsi="Courier New" w:cs="Courier New"/>
          <w:rtl/>
        </w:rPr>
        <w:t xml:space="preserve"> فى الفضل عالية</w:t>
      </w:r>
      <w:del w:id="62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623" w:author="Transkribus" w:date="2019-12-11T14:30:00Z">
        <w:del w:id="624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فلم </w:t>
      </w:r>
      <w:del w:id="625" w:author="Transkribus" w:date="2019-12-11T14:30:00Z">
        <w:r w:rsidRPr="009B6BCA">
          <w:rPr>
            <w:rFonts w:ascii="Courier New" w:hAnsi="Courier New" w:cs="Courier New"/>
            <w:rtl/>
          </w:rPr>
          <w:delText>ظ</w:delText>
        </w:r>
      </w:del>
      <w:ins w:id="626" w:author="Transkribus" w:date="2019-12-11T14:30:00Z">
        <w:r w:rsidRPr="00EE6742">
          <w:rPr>
            <w:rFonts w:ascii="Courier New" w:hAnsi="Courier New" w:cs="Courier New"/>
            <w:rtl/>
          </w:rPr>
          <w:t>ط</w:t>
        </w:r>
      </w:ins>
      <w:r w:rsidRPr="00EE6742">
        <w:rPr>
          <w:rFonts w:ascii="Courier New" w:hAnsi="Courier New" w:cs="Courier New"/>
          <w:rtl/>
        </w:rPr>
        <w:t>م</w:t>
      </w:r>
      <w:del w:id="627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r w:rsidRPr="00EE6742">
        <w:rPr>
          <w:rFonts w:ascii="Courier New" w:hAnsi="Courier New" w:cs="Courier New"/>
          <w:rtl/>
        </w:rPr>
        <w:t>ت</w:t>
      </w:r>
      <w:ins w:id="628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 xml:space="preserve"> وهم فى </w:t>
      </w:r>
      <w:del w:id="629" w:author="Transkribus" w:date="2019-12-11T14:30:00Z">
        <w:r w:rsidRPr="009B6BCA">
          <w:rPr>
            <w:rFonts w:ascii="Courier New" w:hAnsi="Courier New" w:cs="Courier New"/>
            <w:rtl/>
          </w:rPr>
          <w:delText>الجاه قد كرعوا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30" w:author="Transkribus" w:date="2019-12-11T14:30:00Z">
        <w:r w:rsidRPr="00EE6742">
          <w:rPr>
            <w:rFonts w:ascii="Courier New" w:hAnsi="Courier New" w:cs="Courier New"/>
            <w:rtl/>
          </w:rPr>
          <w:t>الحاء فد كمر عوا</w:t>
        </w:r>
      </w:ins>
    </w:p>
    <w:p w:rsidR="000355FB" w:rsidRPr="009B6BCA" w:rsidRDefault="000355FB" w:rsidP="000355FB">
      <w:pPr>
        <w:pStyle w:val="NurText"/>
        <w:bidi/>
        <w:rPr>
          <w:del w:id="631" w:author="Transkribus" w:date="2019-12-11T14:30:00Z"/>
          <w:rFonts w:ascii="Courier New" w:hAnsi="Courier New" w:cs="Courier New"/>
        </w:rPr>
      </w:pPr>
      <w:dir w:val="rtl">
        <w:dir w:val="rtl">
          <w:del w:id="6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فقلت باعوا نفوسا واشتروا ثمنا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وصنت نفسى فلم اخضع كما خضعوا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633" w:author="Transkribus" w:date="2019-12-11T14:30:00Z"/>
          <w:rFonts w:ascii="Courier New" w:hAnsi="Courier New" w:cs="Courier New"/>
        </w:rPr>
      </w:pPr>
      <w:dir w:val="rtl">
        <w:dir w:val="rtl">
          <w:del w:id="6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يكرم القرد اعجابا بخسته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وقد يهان لفرط النخوة السبع البسيط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635" w:author="Transkribus" w:date="2019-12-11T14:30:00Z"/>
          <w:del w:id="636" w:author="Transkribus" w:date="2019-12-11T14:30:00Z"/>
          <w:rFonts w:ascii="Courier New" w:hAnsi="Courier New" w:cs="Courier New"/>
        </w:rPr>
      </w:pPr>
      <w:dir w:val="rtl">
        <w:dir w:val="rtl">
          <w:del w:id="6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ولحكيم الزمان</w:delText>
            </w:r>
          </w:del>
          <w:ins w:id="638" w:author="Transkribus" w:date="2019-12-11T14:30:00Z">
            <w:r w:rsidRPr="00EE6742">
              <w:rPr>
                <w:rFonts w:ascii="Courier New" w:hAnsi="Courier New" w:cs="Courier New"/>
                <w:rtl/>
              </w:rPr>
              <w:t>فقلت باعو اففوساواشيرواغنا * وصتت تفسى فسلم أخفع كماخضعوا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639" w:author="Transkribus" w:date="2019-12-11T14:30:00Z"/>
          <w:rFonts w:ascii="Courier New" w:hAnsi="Courier New" w:cs="Courier New"/>
        </w:rPr>
      </w:pPr>
      <w:ins w:id="640" w:author="Transkribus" w:date="2019-12-11T14:30:00Z">
        <w:r w:rsidRPr="00EE6742">
          <w:rPr>
            <w:rFonts w:ascii="Courier New" w:hAnsi="Courier New" w:cs="Courier New"/>
            <w:rtl/>
          </w:rPr>
          <w:t>فسد بكرم القرد ابجابانجميه * ومد بيهان لقرط النجوء السيع</w:t>
        </w:r>
      </w:ins>
    </w:p>
    <w:p w:rsidR="000355FB" w:rsidRPr="009B6BCA" w:rsidRDefault="000355FB" w:rsidP="000355FB">
      <w:pPr>
        <w:pStyle w:val="NurText"/>
        <w:bidi/>
        <w:rPr>
          <w:del w:id="641" w:author="Transkribus" w:date="2019-12-11T14:30:00Z"/>
          <w:rFonts w:ascii="Courier New" w:hAnsi="Courier New" w:cs="Courier New"/>
        </w:rPr>
      </w:pPr>
      <w:ins w:id="642" w:author="Transkribus" w:date="2019-12-11T14:30:00Z">
        <w:r w:rsidRPr="00EE6742">
          <w:rPr>
            <w:rFonts w:ascii="Courier New" w:hAnsi="Courier New" w:cs="Courier New"/>
            <w:rtl/>
          </w:rPr>
          <w:t>ولطحكم الرمان</w:t>
        </w:r>
      </w:ins>
      <w:r w:rsidRPr="00EE6742">
        <w:rPr>
          <w:rFonts w:ascii="Courier New" w:hAnsi="Courier New" w:cs="Courier New"/>
          <w:rtl/>
        </w:rPr>
        <w:t xml:space="preserve"> عبد </w:t>
      </w:r>
      <w:del w:id="643" w:author="Transkribus" w:date="2019-12-11T14:30:00Z">
        <w:r w:rsidRPr="009B6BCA">
          <w:rPr>
            <w:rFonts w:ascii="Courier New" w:hAnsi="Courier New" w:cs="Courier New"/>
            <w:rtl/>
          </w:rPr>
          <w:delText>المنعم الجليانى عدة</w:delText>
        </w:r>
      </w:del>
      <w:ins w:id="644" w:author="Transkribus" w:date="2019-12-11T14:30:00Z">
        <w:r w:rsidRPr="00EE6742">
          <w:rPr>
            <w:rFonts w:ascii="Courier New" w:hAnsi="Courier New" w:cs="Courier New"/>
            <w:rtl/>
          </w:rPr>
          <w:t>المنم الحلياقى عذه</w:t>
        </w:r>
      </w:ins>
      <w:r w:rsidRPr="00EE6742">
        <w:rPr>
          <w:rFonts w:ascii="Courier New" w:hAnsi="Courier New" w:cs="Courier New"/>
          <w:rtl/>
        </w:rPr>
        <w:t xml:space="preserve"> من الكتب</w:t>
      </w:r>
      <w:del w:id="64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646" w:author="Transkribus" w:date="2019-12-11T14:30:00Z"/>
          <w:rFonts w:ascii="Courier New" w:hAnsi="Courier New" w:cs="Courier New"/>
        </w:rPr>
      </w:pPr>
      <w:dir w:val="rtl">
        <w:dir w:val="rtl">
          <w:del w:id="6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قاله</w:delText>
            </w:r>
          </w:del>
          <w:ins w:id="64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طما 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6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منظوم الكلام</w:delText>
            </w:r>
          </w:del>
          <w:ins w:id="650" w:author="Transkribus" w:date="2019-12-11T14:30:00Z">
            <w:r w:rsidRPr="00EE6742">
              <w:rPr>
                <w:rFonts w:ascii="Courier New" w:hAnsi="Courier New" w:cs="Courier New"/>
                <w:rtl/>
              </w:rPr>
              <w:t>منطوم الكالام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ومطلقه </w:t>
          </w:r>
          <w:del w:id="6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عشرة دواوين</w:delText>
            </w:r>
          </w:del>
          <w:ins w:id="652" w:author="Transkribus" w:date="2019-12-11T14:30:00Z">
            <w:r w:rsidRPr="00EE6742">
              <w:rPr>
                <w:rFonts w:ascii="Courier New" w:hAnsi="Courier New" w:cs="Courier New"/>
                <w:rtl/>
              </w:rPr>
              <w:t>عرة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653" w:author="Transkribus" w:date="2019-12-11T14:30:00Z">
        <w:r w:rsidRPr="00EE6742">
          <w:rPr>
            <w:rFonts w:ascii="Courier New" w:hAnsi="Courier New" w:cs="Courier New"/>
            <w:rtl/>
          </w:rPr>
          <w:t xml:space="preserve"> ادواو بن</w:t>
        </w:r>
      </w:ins>
      <w:r w:rsidRPr="00EE6742">
        <w:rPr>
          <w:rFonts w:ascii="Courier New" w:hAnsi="Courier New" w:cs="Courier New"/>
          <w:rtl/>
        </w:rPr>
        <w:t xml:space="preserve"> الاول </w:t>
      </w:r>
      <w:ins w:id="654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د</w:t>
      </w:r>
      <w:del w:id="655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 xml:space="preserve">وان الحكم </w:t>
      </w:r>
      <w:del w:id="656" w:author="Transkribus" w:date="2019-12-11T14:30:00Z">
        <w:r w:rsidRPr="009B6BCA">
          <w:rPr>
            <w:rFonts w:ascii="Courier New" w:hAnsi="Courier New" w:cs="Courier New"/>
            <w:rtl/>
          </w:rPr>
          <w:delText>وميدان الكلم يشتمل</w:delText>
        </w:r>
      </w:del>
      <w:ins w:id="657" w:author="Transkribus" w:date="2019-12-11T14:30:00Z">
        <w:r w:rsidRPr="00EE6742">
          <w:rPr>
            <w:rFonts w:ascii="Courier New" w:hAnsi="Courier New" w:cs="Courier New"/>
            <w:rtl/>
          </w:rPr>
          <w:t>وميد ان الكام بشثمل</w:t>
        </w:r>
      </w:ins>
      <w:r w:rsidRPr="00EE6742">
        <w:rPr>
          <w:rFonts w:ascii="Courier New" w:hAnsi="Courier New" w:cs="Courier New"/>
          <w:rtl/>
        </w:rPr>
        <w:t xml:space="preserve"> على الاشارة الى كل </w:t>
      </w:r>
      <w:del w:id="658" w:author="Transkribus" w:date="2019-12-11T14:30:00Z">
        <w:r w:rsidRPr="009B6BCA">
          <w:rPr>
            <w:rFonts w:ascii="Courier New" w:hAnsi="Courier New" w:cs="Courier New"/>
            <w:rtl/>
          </w:rPr>
          <w:delText>غامض المدرك</w:delText>
        </w:r>
      </w:del>
      <w:ins w:id="659" w:author="Transkribus" w:date="2019-12-11T14:30:00Z">
        <w:r w:rsidRPr="00EE6742">
          <w:rPr>
            <w:rFonts w:ascii="Courier New" w:hAnsi="Courier New" w:cs="Courier New"/>
            <w:rtl/>
          </w:rPr>
          <w:t>عامس المدرل</w:t>
        </w:r>
      </w:ins>
      <w:r w:rsidRPr="00EE6742">
        <w:rPr>
          <w:rFonts w:ascii="Courier New" w:hAnsi="Courier New" w:cs="Courier New"/>
          <w:rtl/>
        </w:rPr>
        <w:t xml:space="preserve"> من</w:t>
      </w: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العلم والى كل صادق المنس</w:t>
      </w:r>
      <w:ins w:id="660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 xml:space="preserve">ك من العمل والى كل واضح المسلك من الفضيلة وهو نظم </w:t>
      </w:r>
      <w:del w:id="661" w:author="Transkribus" w:date="2019-12-11T14:30:00Z">
        <w:r w:rsidRPr="009B6BCA">
          <w:rPr>
            <w:rFonts w:ascii="Courier New" w:hAnsi="Courier New" w:cs="Courier New"/>
            <w:rtl/>
          </w:rPr>
          <w:delText>والثانى ديوان المشوقات الى الملا الاعلى وهو نظم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62" w:author="Transkribus" w:date="2019-12-11T14:30:00Z">
        <w:r w:rsidRPr="00EE6742">
          <w:rPr>
            <w:rFonts w:ascii="Courier New" w:hAnsi="Courier New" w:cs="Courier New"/>
            <w:rtl/>
          </w:rPr>
          <w:t>لالثانى</w:t>
        </w:r>
      </w:ins>
    </w:p>
    <w:p w:rsidR="000355FB" w:rsidRPr="00EE6742" w:rsidRDefault="000355FB" w:rsidP="000355FB">
      <w:pPr>
        <w:pStyle w:val="NurText"/>
        <w:bidi/>
        <w:rPr>
          <w:ins w:id="663" w:author="Transkribus" w:date="2019-12-11T14:30:00Z"/>
          <w:rFonts w:ascii="Courier New" w:hAnsi="Courier New" w:cs="Courier New"/>
        </w:rPr>
      </w:pPr>
      <w:dir w:val="rtl">
        <w:dir w:val="rtl">
          <w:del w:id="6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والثالث ديوان ادب السلوك وهو كلام</w:delText>
            </w:r>
          </w:del>
          <w:ins w:id="665" w:author="Transkribus" w:date="2019-12-11T14:30:00Z">
            <w:r w:rsidRPr="00EE6742">
              <w:rPr>
                <w:rFonts w:ascii="Courier New" w:hAnsi="Courier New" w:cs="Courier New"/>
                <w:rtl/>
              </w:rPr>
              <w:t>دلوان المشومات الى الملالاعلى وهونظم االثالت أدوان أوب السلول وهوكالام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مطلق</w:t>
          </w:r>
          <w:del w:id="6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يشتمل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667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>ابشمل</w:t>
        </w:r>
      </w:ins>
      <w:r w:rsidRPr="00EE6742">
        <w:rPr>
          <w:rFonts w:ascii="Courier New" w:hAnsi="Courier New" w:cs="Courier New"/>
          <w:rtl/>
        </w:rPr>
        <w:t xml:space="preserve"> على مشارع </w:t>
      </w:r>
      <w:del w:id="668" w:author="Transkribus" w:date="2019-12-11T14:30:00Z">
        <w:r w:rsidRPr="009B6BCA">
          <w:rPr>
            <w:rFonts w:ascii="Courier New" w:hAnsi="Courier New" w:cs="Courier New"/>
            <w:rtl/>
          </w:rPr>
          <w:delText>كلمات الحكمة المبصرات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69" w:author="Transkribus" w:date="2019-12-11T14:30:00Z">
        <w:r w:rsidRPr="00EE6742">
          <w:rPr>
            <w:rFonts w:ascii="Courier New" w:hAnsi="Courier New" w:cs="Courier New"/>
            <w:rtl/>
          </w:rPr>
          <w:t>كملمات الحكمة المنصرات أالرايماكتاب توادز الوخى وهو يشتمل على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والرابع كتاب نوادر الوحى وهو يشتمل على كلام</w:delText>
            </w:r>
          </w:del>
          <w:ins w:id="67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الآام</w:t>
            </w:r>
          </w:ins>
          <w:r w:rsidRPr="00EE6742">
            <w:rPr>
              <w:rFonts w:ascii="Courier New" w:hAnsi="Courier New" w:cs="Courier New"/>
              <w:rtl/>
            </w:rPr>
            <w:t xml:space="preserve"> حكمة مطلق فى </w:t>
          </w:r>
          <w:del w:id="6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673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ريب معان من القران الع</w:t>
          </w:r>
          <w:del w:id="6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ظي</w:delText>
            </w:r>
          </w:del>
          <w:ins w:id="675" w:author="Transkribus" w:date="2019-12-11T14:30:00Z">
            <w:r w:rsidRPr="00EE6742">
              <w:rPr>
                <w:rFonts w:ascii="Courier New" w:hAnsi="Courier New" w:cs="Courier New"/>
                <w:rtl/>
              </w:rPr>
              <w:t>ط</w:t>
            </w:r>
          </w:ins>
          <w:r w:rsidRPr="00EE6742">
            <w:rPr>
              <w:rFonts w:ascii="Courier New" w:hAnsi="Courier New" w:cs="Courier New"/>
              <w:rtl/>
            </w:rPr>
            <w:t>م ومن ح</w:t>
          </w:r>
          <w:ins w:id="676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دي</w:t>
          </w:r>
          <w:del w:id="6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678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الرسول </w:t>
          </w:r>
          <w:del w:id="6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صلى الله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عليه </w:t>
          </w:r>
          <w:del w:id="6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وسلم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81" w:author="Transkribus" w:date="2019-12-11T14:30:00Z">
            <w:r w:rsidRPr="00EE6742">
              <w:rPr>
                <w:rFonts w:ascii="Courier New" w:hAnsi="Courier New" w:cs="Courier New"/>
                <w:rtl/>
              </w:rPr>
              <w:t>افضل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682" w:author="Transkribus" w:date="2019-12-11T14:30:00Z"/>
          <w:rFonts w:ascii="Courier New" w:hAnsi="Courier New" w:cs="Courier New"/>
        </w:rPr>
      </w:pPr>
      <w:dir w:val="rtl">
        <w:dir w:val="rtl">
          <w:del w:id="6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والخامس كتاب تحرير</w:delText>
            </w:r>
          </w:del>
          <w:ins w:id="68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الصلاء والنسلم الخايس أكتاب بجرير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النظر </w:t>
          </w:r>
          <w:del w:id="6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يشتمل على كلمات حكمة المفردات فى البسائط والمركبات والقوى</w:delText>
            </w:r>
          </w:del>
          <w:ins w:id="686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وهويشتل على كالمات حكمه مفرداتى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687" w:author="Transkribus" w:date="2019-12-11T14:30:00Z"/>
          <w:rFonts w:ascii="Courier New" w:hAnsi="Courier New" w:cs="Courier New"/>
        </w:rPr>
      </w:pPr>
      <w:ins w:id="688" w:author="Transkribus" w:date="2019-12-11T14:30:00Z">
        <w:r w:rsidRPr="00EE6742">
          <w:rPr>
            <w:rFonts w:ascii="Courier New" w:hAnsi="Courier New" w:cs="Courier New"/>
            <w:rtl/>
          </w:rPr>
          <w:t>البساقط والمركات و القوى</w:t>
        </w:r>
      </w:ins>
      <w:r w:rsidRPr="00EE6742">
        <w:rPr>
          <w:rFonts w:ascii="Courier New" w:hAnsi="Courier New" w:cs="Courier New"/>
          <w:rtl/>
        </w:rPr>
        <w:t xml:space="preserve"> والحركات</w:t>
      </w:r>
      <w:del w:id="68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690" w:author="Transkribus" w:date="2019-12-11T14:30:00Z"/>
          <w:rFonts w:ascii="Courier New" w:hAnsi="Courier New" w:cs="Courier New"/>
        </w:rPr>
      </w:pPr>
      <w:dir w:val="rtl">
        <w:dir w:val="rtl">
          <w:del w:id="6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والسادس كتاب سر</w:delText>
            </w:r>
          </w:del>
          <w:ins w:id="69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االسادس بكتاب مر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البلاغة و</w:t>
          </w:r>
          <w:del w:id="6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694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نا</w:t>
          </w:r>
          <w:del w:id="6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ئع</w:delText>
            </w:r>
          </w:del>
          <w:ins w:id="69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البديع فى</w:t>
          </w:r>
          <w:del w:id="6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فصل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698" w:author="Transkribus" w:date="2019-12-11T14:30:00Z"/>
          <w:rFonts w:ascii="Courier New" w:hAnsi="Courier New" w:cs="Courier New"/>
        </w:rPr>
      </w:pPr>
      <w:ins w:id="699" w:author="Transkribus" w:date="2019-12-11T14:30:00Z">
        <w:r w:rsidRPr="00EE6742">
          <w:rPr>
            <w:rFonts w:ascii="Courier New" w:hAnsi="Courier New" w:cs="Courier New"/>
            <w:rtl/>
          </w:rPr>
          <w:t>افضل</w:t>
        </w:r>
      </w:ins>
      <w:r w:rsidRPr="00EE6742">
        <w:rPr>
          <w:rFonts w:ascii="Courier New" w:hAnsi="Courier New" w:cs="Courier New"/>
          <w:rtl/>
        </w:rPr>
        <w:t xml:space="preserve"> الخطاب</w:t>
      </w:r>
      <w:del w:id="70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والسابع ديوان المبشرات</w:delText>
            </w:r>
          </w:del>
          <w:ins w:id="70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االسايع أدبوان المدشرات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والقدسيات </w:t>
          </w:r>
          <w:del w:id="7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نظم وتدبيج وكلام</w:delText>
            </w:r>
          </w:del>
          <w:ins w:id="704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وهونظم ويديع وكالام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مطلق </w:t>
          </w:r>
          <w:del w:id="7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706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ش</w:t>
          </w:r>
          <w:del w:id="7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708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مل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0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على </w:t>
      </w:r>
      <w:del w:id="710" w:author="Transkribus" w:date="2019-12-11T14:30:00Z">
        <w:r w:rsidRPr="009B6BCA">
          <w:rPr>
            <w:rFonts w:ascii="Courier New" w:hAnsi="Courier New" w:cs="Courier New"/>
            <w:rtl/>
          </w:rPr>
          <w:delText>وصف الحروب والفتوح الجارية</w:delText>
        </w:r>
      </w:del>
      <w:ins w:id="711" w:author="Transkribus" w:date="2019-12-11T14:30:00Z">
        <w:r w:rsidRPr="00EE6742">
          <w:rPr>
            <w:rFonts w:ascii="Courier New" w:hAnsi="Courier New" w:cs="Courier New"/>
            <w:rtl/>
          </w:rPr>
          <w:t>وسف الجزوب والفتوج الجاربة</w:t>
        </w:r>
      </w:ins>
      <w:r w:rsidRPr="00EE6742">
        <w:rPr>
          <w:rFonts w:ascii="Courier New" w:hAnsi="Courier New" w:cs="Courier New"/>
          <w:rtl/>
        </w:rPr>
        <w:t xml:space="preserve"> على </w:t>
      </w:r>
      <w:del w:id="712" w:author="Transkribus" w:date="2019-12-11T14:30:00Z">
        <w:r w:rsidRPr="009B6BCA">
          <w:rPr>
            <w:rFonts w:ascii="Courier New" w:hAnsi="Courier New" w:cs="Courier New"/>
            <w:rtl/>
          </w:rPr>
          <w:delText>يد صلاح</w:delText>
        </w:r>
      </w:del>
      <w:ins w:id="713" w:author="Transkribus" w:date="2019-12-11T14:30:00Z">
        <w:r w:rsidRPr="00EE6742">
          <w:rPr>
            <w:rFonts w:ascii="Courier New" w:hAnsi="Courier New" w:cs="Courier New"/>
            <w:rtl/>
          </w:rPr>
          <w:t>بد سلام</w:t>
        </w:r>
      </w:ins>
      <w:r w:rsidRPr="00EE6742">
        <w:rPr>
          <w:rFonts w:ascii="Courier New" w:hAnsi="Courier New" w:cs="Courier New"/>
          <w:rtl/>
        </w:rPr>
        <w:t xml:space="preserve"> الدين </w:t>
      </w:r>
      <w:del w:id="714" w:author="Transkribus" w:date="2019-12-11T14:30:00Z">
        <w:r w:rsidRPr="009B6BCA">
          <w:rPr>
            <w:rFonts w:ascii="Courier New" w:hAnsi="Courier New" w:cs="Courier New"/>
            <w:rtl/>
          </w:rPr>
          <w:delText>ابى المظفر</w:delText>
        </w:r>
      </w:del>
      <w:ins w:id="715" w:author="Transkribus" w:date="2019-12-11T14:30:00Z">
        <w:r w:rsidRPr="00EE6742">
          <w:rPr>
            <w:rFonts w:ascii="Courier New" w:hAnsi="Courier New" w:cs="Courier New"/>
            <w:rtl/>
          </w:rPr>
          <w:t>أبى المطفر</w:t>
        </w:r>
      </w:ins>
      <w:r w:rsidRPr="00EE6742">
        <w:rPr>
          <w:rFonts w:ascii="Courier New" w:hAnsi="Courier New" w:cs="Courier New"/>
          <w:rtl/>
        </w:rPr>
        <w:t xml:space="preserve"> يوسف بن </w:t>
      </w:r>
      <w:del w:id="716" w:author="Transkribus" w:date="2019-12-11T14:30:00Z">
        <w:r w:rsidRPr="009B6BCA">
          <w:rPr>
            <w:rFonts w:ascii="Courier New" w:hAnsi="Courier New" w:cs="Courier New"/>
            <w:rtl/>
          </w:rPr>
          <w:delText>ايوب فاتح مدينة البيت</w:delText>
        </w:r>
      </w:del>
      <w:ins w:id="717" w:author="Transkribus" w:date="2019-12-11T14:30:00Z">
        <w:r w:rsidRPr="00EE6742">
          <w:rPr>
            <w:rFonts w:ascii="Courier New" w:hAnsi="Courier New" w:cs="Courier New"/>
            <w:rtl/>
          </w:rPr>
          <w:t>أيوب فافتح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718" w:author="Transkribus" w:date="2019-12-11T14:30:00Z">
        <w:r w:rsidRPr="00EE6742">
          <w:rPr>
            <w:rFonts w:ascii="Courier New" w:hAnsi="Courier New" w:cs="Courier New"/>
            <w:rtl/>
          </w:rPr>
          <w:t>هدثة اليب</w:t>
        </w:r>
      </w:ins>
      <w:r w:rsidRPr="00EE6742">
        <w:rPr>
          <w:rFonts w:ascii="Courier New" w:hAnsi="Courier New" w:cs="Courier New"/>
          <w:rtl/>
        </w:rPr>
        <w:t xml:space="preserve"> المقدس فى </w:t>
      </w:r>
      <w:del w:id="719" w:author="Transkribus" w:date="2019-12-11T14:30:00Z">
        <w:r w:rsidRPr="009B6BCA">
          <w:rPr>
            <w:rFonts w:ascii="Courier New" w:hAnsi="Courier New" w:cs="Courier New"/>
            <w:rtl/>
          </w:rPr>
          <w:delText>سنة ثلاث</w:delText>
        </w:r>
      </w:del>
      <w:ins w:id="720" w:author="Transkribus" w:date="2019-12-11T14:30:00Z">
        <w:r w:rsidRPr="00EE6742">
          <w:rPr>
            <w:rFonts w:ascii="Courier New" w:hAnsi="Courier New" w:cs="Courier New"/>
            <w:rtl/>
          </w:rPr>
          <w:t>صثة تلاب</w:t>
        </w:r>
      </w:ins>
      <w:r w:rsidRPr="00EE6742">
        <w:rPr>
          <w:rFonts w:ascii="Courier New" w:hAnsi="Courier New" w:cs="Courier New"/>
          <w:rtl/>
        </w:rPr>
        <w:t xml:space="preserve"> وثمانين </w:t>
      </w:r>
      <w:del w:id="721" w:author="Transkribus" w:date="2019-12-11T14:30:00Z">
        <w:r w:rsidRPr="009B6BCA">
          <w:rPr>
            <w:rFonts w:ascii="Courier New" w:hAnsi="Courier New" w:cs="Courier New"/>
            <w:rtl/>
          </w:rPr>
          <w:delText>وخمسمائة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22" w:author="Transkribus" w:date="2019-12-11T14:30:00Z">
        <w:r w:rsidRPr="00EE6742">
          <w:rPr>
            <w:rFonts w:ascii="Courier New" w:hAnsi="Courier New" w:cs="Courier New"/>
            <w:rtl/>
          </w:rPr>
          <w:t>وخمسماثة الثامن أدوان الفزل والنشييب</w:t>
        </w:r>
      </w:ins>
    </w:p>
    <w:p w:rsidR="000355FB" w:rsidRPr="009B6BCA" w:rsidRDefault="000355FB" w:rsidP="000355FB">
      <w:pPr>
        <w:pStyle w:val="NurText"/>
        <w:bidi/>
        <w:rPr>
          <w:del w:id="723" w:author="Transkribus" w:date="2019-12-11T14:30:00Z"/>
          <w:rFonts w:ascii="Courier New" w:hAnsi="Courier New" w:cs="Courier New"/>
        </w:rPr>
      </w:pPr>
      <w:dir w:val="rtl">
        <w:dir w:val="rtl">
          <w:del w:id="7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والثامن ديوان الغزل والتشبيب والموشحات والدوبيتى وما يتصل به منظوما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725" w:author="Transkribus" w:date="2019-12-11T14:30:00Z"/>
          <w:rFonts w:ascii="Courier New" w:hAnsi="Courier New" w:cs="Courier New"/>
        </w:rPr>
      </w:pPr>
      <w:dir w:val="rtl">
        <w:dir w:val="rtl">
          <w:del w:id="7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والتاسع ديوان تشبيهات والغاز ورموز واحاجى واوصاف وزجريات واغراض شتى منظوما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27" w:author="Transkribus" w:date="2019-12-11T14:30:00Z"/>
          <w:rFonts w:ascii="Courier New" w:hAnsi="Courier New" w:cs="Courier New"/>
        </w:rPr>
      </w:pPr>
      <w:dir w:val="rtl">
        <w:dir w:val="rtl">
          <w:del w:id="7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والعاشر ديوان ترسل ومخاطبات فى معان كثيرة واصناف</w:delText>
            </w:r>
          </w:del>
          <w:ins w:id="729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والموسحات والدويينى ومامتصل به منطوما والثاسيع مديوان نشيبهات والقار وزمور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30" w:author="Transkribus" w:date="2019-12-11T14:30:00Z"/>
          <w:rFonts w:ascii="Courier New" w:hAnsi="Courier New" w:cs="Courier New"/>
        </w:rPr>
      </w:pPr>
      <w:ins w:id="731" w:author="Transkribus" w:date="2019-12-11T14:30:00Z">
        <w:r w:rsidRPr="00EE6742">
          <w:rPr>
            <w:rFonts w:ascii="Courier New" w:hAnsi="Courier New" w:cs="Courier New"/>
            <w:rtl/>
          </w:rPr>
          <w:t>وأحاسى وأو صاف ورجرات واقراس سى منطوما أالعاشرا دوان برسل ومتاطبات ى</w:t>
        </w:r>
      </w:ins>
    </w:p>
    <w:p w:rsidR="000355FB" w:rsidRPr="009B6BCA" w:rsidRDefault="000355FB" w:rsidP="000355FB">
      <w:pPr>
        <w:pStyle w:val="NurText"/>
        <w:bidi/>
        <w:rPr>
          <w:del w:id="732" w:author="Transkribus" w:date="2019-12-11T14:30:00Z"/>
          <w:rFonts w:ascii="Courier New" w:hAnsi="Courier New" w:cs="Courier New"/>
        </w:rPr>
      </w:pPr>
      <w:ins w:id="733" w:author="Transkribus" w:date="2019-12-11T14:30:00Z">
        <w:r w:rsidRPr="00EE6742">
          <w:rPr>
            <w:rFonts w:ascii="Courier New" w:hAnsi="Courier New" w:cs="Courier New"/>
            <w:rtl/>
          </w:rPr>
          <w:t>بمعان كشيره وأسناف</w:t>
        </w:r>
      </w:ins>
      <w:r w:rsidRPr="00EE6742">
        <w:rPr>
          <w:rFonts w:ascii="Courier New" w:hAnsi="Courier New" w:cs="Courier New"/>
          <w:rtl/>
        </w:rPr>
        <w:t xml:space="preserve"> من الخطب والصدور </w:t>
      </w:r>
      <w:del w:id="734" w:author="Transkribus" w:date="2019-12-11T14:30:00Z">
        <w:r w:rsidRPr="009B6BCA">
          <w:rPr>
            <w:rFonts w:ascii="Courier New" w:hAnsi="Courier New" w:cs="Courier New"/>
            <w:rtl/>
          </w:rPr>
          <w:delText>والادعية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73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والاد هبة </w:t>
            </w:r>
          </w:ins>
          <w:r w:rsidRPr="00EE6742">
            <w:rPr>
              <w:rFonts w:ascii="Courier New" w:hAnsi="Courier New" w:cs="Courier New"/>
              <w:rtl/>
            </w:rPr>
            <w:t xml:space="preserve">وله </w:t>
          </w:r>
          <w:del w:id="7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 من</w:delText>
            </w:r>
          </w:del>
          <w:ins w:id="737" w:author="Transkribus" w:date="2019-12-11T14:30:00Z">
            <w:r w:rsidRPr="00EE6742">
              <w:rPr>
                <w:rFonts w:ascii="Courier New" w:hAnsi="Courier New" w:cs="Courier New"/>
                <w:rtl/>
              </w:rPr>
              <w:t>أيصامن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الكتب كتاب منادح</w:t>
          </w:r>
          <w:del w:id="7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الممادح وروضة الماثر والمفاخر من خصائص الملك الناصر صلاح الدين يوسف بن ايوب الفه فى سنة تسع وستين وخمسمائة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739" w:author="Transkribus" w:date="2019-12-11T14:30:00Z"/>
          <w:rFonts w:ascii="Courier New" w:hAnsi="Courier New" w:cs="Courier New"/>
        </w:rPr>
      </w:pPr>
      <w:dir w:val="rtl">
        <w:dir w:val="rtl">
          <w:del w:id="7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تعاليق فى وصفات ادوية مركبة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41" w:author="Transkribus" w:date="2019-12-11T14:30:00Z"/>
          <w:rFonts w:ascii="Courier New" w:hAnsi="Courier New" w:cs="Courier New"/>
        </w:rPr>
      </w:pPr>
      <w:dir w:val="rtl">
        <w:dir w:val="rtl">
          <w:del w:id="7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ابو</w:delText>
            </w:r>
          </w:del>
          <w:ins w:id="74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المهادجم وروضة الماتر والناخر من حصاتض الملك الناصر سلام الدين يوسف بن أيوب الفه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44" w:author="Transkribus" w:date="2019-12-11T14:30:00Z"/>
          <w:rFonts w:ascii="Courier New" w:hAnsi="Courier New" w:cs="Courier New"/>
        </w:rPr>
      </w:pPr>
      <w:ins w:id="745" w:author="Transkribus" w:date="2019-12-11T14:30:00Z">
        <w:r w:rsidRPr="00EE6742">
          <w:rPr>
            <w:rFonts w:ascii="Courier New" w:hAnsi="Courier New" w:cs="Courier New"/>
            <w:rtl/>
          </w:rPr>
          <w:t>أسفة ثسع مستبن وخمسماثة تعالبة فى الطب اصقات أدو بةمر كية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746" w:author="Transkribus" w:date="2019-12-11T14:30:00Z">
        <w:r w:rsidRPr="00EE6742">
          <w:rPr>
            <w:rFonts w:ascii="Courier New" w:hAnsi="Courier New" w:cs="Courier New"/>
            <w:rtl/>
          </w:rPr>
          <w:t xml:space="preserve"> أبو</w:t>
        </w:r>
      </w:ins>
      <w:r w:rsidRPr="00EE6742">
        <w:rPr>
          <w:rFonts w:ascii="Courier New" w:hAnsi="Courier New" w:cs="Courier New"/>
          <w:rtl/>
        </w:rPr>
        <w:t xml:space="preserve"> الفضل</w:t>
      </w:r>
      <w:del w:id="747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بن ابى الوقار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748" w:author="Transkribus" w:date="2019-12-11T14:30:00Z"/>
          <w:rFonts w:ascii="Courier New" w:hAnsi="Courier New" w:cs="Courier New"/>
        </w:rPr>
      </w:pPr>
      <w:dir w:val="rtl">
        <w:dir w:val="rtl">
          <w:ins w:id="749" w:author="Transkribus" w:date="2019-12-11T14:30:00Z">
            <w:r w:rsidRPr="00EE6742">
              <w:rPr>
                <w:rFonts w:ascii="Courier New" w:hAnsi="Courier New" w:cs="Courier New"/>
                <w:rtl/>
              </w:rPr>
              <w:t>*(أبو الفضل بن أبى الوئار)*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هو </w:t>
      </w:r>
      <w:del w:id="750" w:author="Transkribus" w:date="2019-12-11T14:30:00Z">
        <w:r w:rsidRPr="009B6BCA">
          <w:rPr>
            <w:rFonts w:ascii="Courier New" w:hAnsi="Courier New" w:cs="Courier New"/>
            <w:rtl/>
          </w:rPr>
          <w:delText>الشيخ الاجل</w:delText>
        </w:r>
      </w:del>
      <w:ins w:id="751" w:author="Transkribus" w:date="2019-12-11T14:30:00Z">
        <w:r w:rsidRPr="00EE6742">
          <w:rPr>
            <w:rFonts w:ascii="Courier New" w:hAnsi="Courier New" w:cs="Courier New"/>
            <w:rtl/>
          </w:rPr>
          <w:t>الشيح الاأحل</w:t>
        </w:r>
      </w:ins>
      <w:r w:rsidRPr="00EE6742">
        <w:rPr>
          <w:rFonts w:ascii="Courier New" w:hAnsi="Courier New" w:cs="Courier New"/>
          <w:rtl/>
        </w:rPr>
        <w:t xml:space="preserve"> العالم </w:t>
      </w:r>
      <w:del w:id="75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75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بو الفضل اسم</w:t>
      </w:r>
      <w:del w:id="754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r w:rsidRPr="00EE6742">
        <w:rPr>
          <w:rFonts w:ascii="Courier New" w:hAnsi="Courier New" w:cs="Courier New"/>
          <w:rtl/>
        </w:rPr>
        <w:t xml:space="preserve">عيل بن </w:t>
      </w:r>
      <w:del w:id="755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756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الوقار </w:t>
      </w:r>
      <w:del w:id="75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75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صله من</w:t>
      </w:r>
    </w:p>
    <w:p w:rsidR="000355FB" w:rsidRPr="00EE6742" w:rsidRDefault="000355FB" w:rsidP="000355FB">
      <w:pPr>
        <w:pStyle w:val="NurText"/>
        <w:bidi/>
        <w:rPr>
          <w:ins w:id="75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المعرة واقام </w:t>
      </w:r>
      <w:del w:id="760" w:author="Transkribus" w:date="2019-12-11T14:30:00Z">
        <w:r w:rsidRPr="009B6BCA">
          <w:rPr>
            <w:rFonts w:ascii="Courier New" w:hAnsi="Courier New" w:cs="Courier New"/>
            <w:rtl/>
          </w:rPr>
          <w:delText>بدمشق وسافر</w:delText>
        </w:r>
      </w:del>
      <w:ins w:id="761" w:author="Transkribus" w:date="2019-12-11T14:30:00Z">
        <w:r w:rsidRPr="00EE6742">
          <w:rPr>
            <w:rFonts w:ascii="Courier New" w:hAnsi="Courier New" w:cs="Courier New"/>
            <w:rtl/>
          </w:rPr>
          <w:t>بد مصق وساقر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762" w:author="Transkribus" w:date="2019-12-11T14:30:00Z">
        <w:r w:rsidRPr="009B6BCA">
          <w:rPr>
            <w:rFonts w:ascii="Courier New" w:hAnsi="Courier New" w:cs="Courier New"/>
            <w:rtl/>
          </w:rPr>
          <w:delText>بغداد وقرا على افاضل</w:delText>
        </w:r>
      </w:del>
      <w:ins w:id="763" w:author="Transkribus" w:date="2019-12-11T14:30:00Z">
        <w:r w:rsidRPr="00EE6742">
          <w:rPr>
            <w:rFonts w:ascii="Courier New" w:hAnsi="Courier New" w:cs="Courier New"/>
            <w:rtl/>
          </w:rPr>
          <w:t>بعد ادوقر أعلى أاضل</w:t>
        </w:r>
      </w:ins>
      <w:r w:rsidRPr="00EE6742">
        <w:rPr>
          <w:rFonts w:ascii="Courier New" w:hAnsi="Courier New" w:cs="Courier New"/>
          <w:rtl/>
        </w:rPr>
        <w:t xml:space="preserve"> الاطباء من </w:t>
      </w:r>
      <w:del w:id="764" w:author="Transkribus" w:date="2019-12-11T14:30:00Z">
        <w:r w:rsidRPr="009B6BCA">
          <w:rPr>
            <w:rFonts w:ascii="Courier New" w:hAnsi="Courier New" w:cs="Courier New"/>
            <w:rtl/>
          </w:rPr>
          <w:delText>اهلها واجتمع</w:delText>
        </w:r>
      </w:del>
      <w:ins w:id="765" w:author="Transkribus" w:date="2019-12-11T14:30:00Z">
        <w:r w:rsidRPr="00EE6742">
          <w:rPr>
            <w:rFonts w:ascii="Courier New" w:hAnsi="Courier New" w:cs="Courier New"/>
            <w:rtl/>
          </w:rPr>
          <w:t>أهلها واحتصم</w:t>
        </w:r>
      </w:ins>
      <w:r w:rsidRPr="00EE6742">
        <w:rPr>
          <w:rFonts w:ascii="Courier New" w:hAnsi="Courier New" w:cs="Courier New"/>
          <w:rtl/>
        </w:rPr>
        <w:t xml:space="preserve"> بجماعة من</w:t>
      </w:r>
      <w:del w:id="766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العلماء بها واخذ عنهم</w:delText>
        </w:r>
      </w:del>
    </w:p>
    <w:p w:rsidR="000355FB" w:rsidRPr="00EE6742" w:rsidRDefault="000355FB" w:rsidP="000355FB">
      <w:pPr>
        <w:pStyle w:val="NurText"/>
        <w:bidi/>
        <w:rPr>
          <w:ins w:id="767" w:author="Transkribus" w:date="2019-12-11T14:30:00Z"/>
          <w:rFonts w:ascii="Courier New" w:hAnsi="Courier New" w:cs="Courier New"/>
        </w:rPr>
      </w:pPr>
      <w:ins w:id="768" w:author="Transkribus" w:date="2019-12-11T14:30:00Z">
        <w:r w:rsidRPr="00EE6742">
          <w:rPr>
            <w:rFonts w:ascii="Courier New" w:hAnsi="Courier New" w:cs="Courier New"/>
            <w:rtl/>
          </w:rPr>
          <w:t>العلانبهاء وأجذعيم</w:t>
        </w:r>
      </w:ins>
      <w:r w:rsidRPr="00EE6742">
        <w:rPr>
          <w:rFonts w:ascii="Courier New" w:hAnsi="Courier New" w:cs="Courier New"/>
          <w:rtl/>
        </w:rPr>
        <w:t xml:space="preserve"> ثم عاد الى د</w:t>
      </w:r>
      <w:del w:id="769" w:author="Transkribus" w:date="2019-12-11T14:30:00Z">
        <w:r w:rsidRPr="009B6BCA">
          <w:rPr>
            <w:rFonts w:ascii="Courier New" w:hAnsi="Courier New" w:cs="Courier New"/>
            <w:rtl/>
          </w:rPr>
          <w:delText>مش</w:delText>
        </w:r>
      </w:del>
      <w:ins w:id="770" w:author="Transkribus" w:date="2019-12-11T14:30:00Z">
        <w:r w:rsidRPr="00EE6742">
          <w:rPr>
            <w:rFonts w:ascii="Courier New" w:hAnsi="Courier New" w:cs="Courier New"/>
            <w:rtl/>
          </w:rPr>
          <w:t>يس</w:t>
        </w:r>
      </w:ins>
      <w:r w:rsidRPr="00EE6742">
        <w:rPr>
          <w:rFonts w:ascii="Courier New" w:hAnsi="Courier New" w:cs="Courier New"/>
          <w:rtl/>
        </w:rPr>
        <w:t xml:space="preserve">ق وكان </w:t>
      </w:r>
      <w:del w:id="771" w:author="Transkribus" w:date="2019-12-11T14:30:00Z">
        <w:r w:rsidRPr="009B6BCA">
          <w:rPr>
            <w:rFonts w:ascii="Courier New" w:hAnsi="Courier New" w:cs="Courier New"/>
            <w:rtl/>
          </w:rPr>
          <w:delText>متميزا</w:delText>
        </w:r>
      </w:del>
      <w:ins w:id="772" w:author="Transkribus" w:date="2019-12-11T14:30:00Z">
        <w:r w:rsidRPr="00EE6742">
          <w:rPr>
            <w:rFonts w:ascii="Courier New" w:hAnsi="Courier New" w:cs="Courier New"/>
            <w:rtl/>
          </w:rPr>
          <w:t>عتمير ا</w:t>
        </w:r>
      </w:ins>
      <w:r w:rsidRPr="00EE6742">
        <w:rPr>
          <w:rFonts w:ascii="Courier New" w:hAnsi="Courier New" w:cs="Courier New"/>
          <w:rtl/>
        </w:rPr>
        <w:t xml:space="preserve"> فى صناعة الطب علمها وعملها ك</w:t>
      </w:r>
      <w:del w:id="773" w:author="Transkribus" w:date="2019-12-11T14:30:00Z">
        <w:r w:rsidRPr="009B6BCA">
          <w:rPr>
            <w:rFonts w:ascii="Courier New" w:hAnsi="Courier New" w:cs="Courier New"/>
            <w:rtl/>
          </w:rPr>
          <w:delText>ثي</w:delText>
        </w:r>
      </w:del>
      <w:ins w:id="774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>ر الخير</w:t>
      </w:r>
      <w:del w:id="775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محمود الطريقة</w:delText>
        </w:r>
      </w:del>
    </w:p>
    <w:p w:rsidR="000355FB" w:rsidRPr="009B6BCA" w:rsidRDefault="000355FB" w:rsidP="000355FB">
      <w:pPr>
        <w:pStyle w:val="NurText"/>
        <w:bidi/>
        <w:rPr>
          <w:del w:id="776" w:author="Transkribus" w:date="2019-12-11T14:30:00Z"/>
          <w:rFonts w:ascii="Courier New" w:hAnsi="Courier New" w:cs="Courier New"/>
        </w:rPr>
      </w:pPr>
      <w:ins w:id="777" w:author="Transkribus" w:date="2019-12-11T14:30:00Z">
        <w:r w:rsidRPr="00EE6742">
          <w:rPr>
            <w:rFonts w:ascii="Courier New" w:hAnsi="Courier New" w:cs="Courier New"/>
            <w:rtl/>
          </w:rPr>
          <w:t>ايمود الطريفة</w:t>
        </w:r>
      </w:ins>
      <w:r w:rsidRPr="00EE6742">
        <w:rPr>
          <w:rFonts w:ascii="Courier New" w:hAnsi="Courier New" w:cs="Courier New"/>
          <w:rtl/>
        </w:rPr>
        <w:t xml:space="preserve"> حسن السيرة وافر الذك</w:t>
      </w:r>
      <w:ins w:id="778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اء </w:t>
      </w:r>
      <w:del w:id="77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 فى خدمة السلطان الملك العادل </w:t>
          </w:r>
          <w:del w:id="7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نور الدين محمود بن زنكى ويعتمد عليه فى صناعة الطب وكان لا يفارقه فى السفر والحضر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81" w:author="Transkribus" w:date="2019-12-11T14:30:00Z">
            <w:r w:rsidRPr="00EE6742">
              <w:rPr>
                <w:rFonts w:ascii="Courier New" w:hAnsi="Courier New" w:cs="Courier New"/>
                <w:rtl/>
              </w:rPr>
              <w:t>ور الدين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82" w:author="Transkribus" w:date="2019-12-11T14:30:00Z"/>
          <w:rFonts w:ascii="Courier New" w:hAnsi="Courier New" w:cs="Courier New"/>
        </w:rPr>
      </w:pPr>
      <w:dir w:val="rtl">
        <w:dir w:val="rtl">
          <w:ins w:id="78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حمود بن ربكى ويححمد عليه فى صسناعة الطب وكمان لامقارفة فى السسفر والجصر </w:t>
            </w:r>
          </w:ins>
          <w:r w:rsidRPr="00EE6742">
            <w:rPr>
              <w:rFonts w:ascii="Courier New" w:hAnsi="Courier New" w:cs="Courier New"/>
              <w:rtl/>
            </w:rPr>
            <w:t>وله الح</w:t>
          </w:r>
          <w:del w:id="7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ظ </w:delText>
            </w:r>
          </w:del>
          <w:ins w:id="785" w:author="Transkribus" w:date="2019-12-11T14:30:00Z">
            <w:r w:rsidRPr="00EE6742">
              <w:rPr>
                <w:rFonts w:ascii="Courier New" w:hAnsi="Courier New" w:cs="Courier New"/>
                <w:rtl/>
              </w:rPr>
              <w:t>غا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786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الوافر والانعام </w:t>
      </w:r>
      <w:del w:id="787" w:author="Transkribus" w:date="2019-12-11T14:30:00Z">
        <w:r w:rsidRPr="009B6BCA">
          <w:rPr>
            <w:rFonts w:ascii="Courier New" w:hAnsi="Courier New" w:cs="Courier New"/>
            <w:rtl/>
          </w:rPr>
          <w:delText>الكثير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788" w:author="Transkribus" w:date="2019-12-11T14:30:00Z"/>
          <w:rFonts w:ascii="Courier New" w:hAnsi="Courier New" w:cs="Courier New"/>
        </w:rPr>
      </w:pPr>
      <w:dir w:val="rtl">
        <w:dir w:val="rtl">
          <w:del w:id="7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وتوفى</w:delText>
            </w:r>
          </w:del>
          <w:ins w:id="7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الكتير ويوفى مم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الملك العادل </w:t>
          </w:r>
          <w:del w:id="7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ور الدين </w:t>
          </w:r>
          <w:del w:id="7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</w:delText>
            </w:r>
          </w:del>
          <w:ins w:id="793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وهوفى خلي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7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حلب فى العشر</w:delText>
            </w:r>
          </w:del>
          <w:ins w:id="79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العسر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الاول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796" w:author="Transkribus" w:date="2019-12-11T14:30:00Z"/>
          <w:rFonts w:ascii="Courier New" w:hAnsi="Courier New" w:cs="Courier New"/>
        </w:rPr>
      </w:pPr>
      <w:ins w:id="797" w:author="Transkribus" w:date="2019-12-11T14:30:00Z">
        <w:r w:rsidRPr="00EE6742">
          <w:rPr>
            <w:rFonts w:ascii="Courier New" w:hAnsi="Courier New" w:cs="Courier New"/>
            <w:rtl/>
          </w:rPr>
          <w:t>- ٧ بو</w:t>
        </w:r>
        <w:r w:rsidRPr="00EE6742">
          <w:rPr>
            <w:rFonts w:ascii="Courier New" w:hAnsi="Courier New" w:cs="Courier New"/>
            <w:rtl/>
          </w:rPr>
          <w:tab/>
          <w:t>ببو</w:t>
        </w:r>
        <w:r w:rsidRPr="00EE6742">
          <w:rPr>
            <w:rFonts w:ascii="Courier New" w:hAnsi="Courier New" w:cs="Courier New"/>
            <w:rtl/>
          </w:rPr>
          <w:tab/>
          <w:t xml:space="preserve">٠-ة </w:t>
        </w:r>
        <w:r w:rsidRPr="00EE6742">
          <w:rPr>
            <w:rFonts w:ascii="Courier New" w:hAnsi="Courier New" w:cs="Courier New"/>
            <w:rtl/>
          </w:rPr>
          <w:tab/>
          <w:t>٠يسقب ن</w:t>
        </w:r>
        <w:r w:rsidRPr="00EE6742">
          <w:rPr>
            <w:rFonts w:ascii="Courier New" w:hAnsi="Courier New" w:cs="Courier New"/>
            <w:rtl/>
          </w:rPr>
          <w:tab/>
          <w:t>٧٠٠</w:t>
        </w:r>
        <w:r w:rsidRPr="00EE6742">
          <w:rPr>
            <w:rFonts w:ascii="Courier New" w:hAnsi="Courier New" w:cs="Courier New"/>
            <w:rtl/>
          </w:rPr>
          <w:tab/>
          <w:t>ب</w:t>
        </w:r>
        <w:r w:rsidRPr="00EE6742">
          <w:rPr>
            <w:rFonts w:ascii="Courier New" w:hAnsi="Courier New" w:cs="Courier New"/>
            <w:rtl/>
          </w:rPr>
          <w:tab/>
          <w:t>٧</w:t>
        </w:r>
        <w:r w:rsidRPr="00EE6742">
          <w:rPr>
            <w:rFonts w:ascii="Courier New" w:hAnsi="Courier New" w:cs="Courier New"/>
            <w:rtl/>
          </w:rPr>
          <w:tab/>
          <w:t>٧٠</w:t>
        </w:r>
      </w:ins>
    </w:p>
    <w:p w:rsidR="000355FB" w:rsidRPr="00EE6742" w:rsidRDefault="000355FB" w:rsidP="000355FB">
      <w:pPr>
        <w:pStyle w:val="NurText"/>
        <w:bidi/>
        <w:rPr>
          <w:ins w:id="798" w:author="Transkribus" w:date="2019-12-11T14:30:00Z"/>
          <w:rFonts w:ascii="Courier New" w:hAnsi="Courier New" w:cs="Courier New"/>
        </w:rPr>
      </w:pPr>
      <w:ins w:id="799" w:author="Transkribus" w:date="2019-12-11T14:30:00Z">
        <w:r w:rsidRPr="00EE6742">
          <w:rPr>
            <w:rFonts w:ascii="Courier New" w:hAnsi="Courier New" w:cs="Courier New"/>
            <w:rtl/>
          </w:rPr>
          <w:t>١</w:t>
        </w:r>
      </w:ins>
    </w:p>
    <w:p w:rsidR="000355FB" w:rsidRPr="00EE6742" w:rsidRDefault="000355FB" w:rsidP="000355FB">
      <w:pPr>
        <w:pStyle w:val="NurText"/>
        <w:bidi/>
        <w:rPr>
          <w:ins w:id="800" w:author="Transkribus" w:date="2019-12-11T14:30:00Z"/>
          <w:rFonts w:ascii="Courier New" w:hAnsi="Courier New" w:cs="Courier New"/>
        </w:rPr>
      </w:pPr>
      <w:ins w:id="801" w:author="Transkribus" w:date="2019-12-11T14:30:00Z">
        <w:r w:rsidRPr="00EE6742">
          <w:rPr>
            <w:rFonts w:ascii="Courier New" w:hAnsi="Courier New" w:cs="Courier New"/>
            <w:rtl/>
          </w:rPr>
          <w:t>١٦٢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</w:t>
      </w:r>
      <w:del w:id="802" w:author="Transkribus" w:date="2019-12-11T14:30:00Z">
        <w:r w:rsidRPr="009B6BCA">
          <w:rPr>
            <w:rFonts w:ascii="Courier New" w:hAnsi="Courier New" w:cs="Courier New"/>
            <w:rtl/>
          </w:rPr>
          <w:delText>شهر ربيع</w:delText>
        </w:r>
      </w:del>
      <w:ins w:id="803" w:author="Transkribus" w:date="2019-12-11T14:30:00Z">
        <w:r w:rsidRPr="00EE6742">
          <w:rPr>
            <w:rFonts w:ascii="Courier New" w:hAnsi="Courier New" w:cs="Courier New"/>
            <w:rtl/>
          </w:rPr>
          <w:t>شهرزييع</w:t>
        </w:r>
      </w:ins>
      <w:r w:rsidRPr="00EE6742">
        <w:rPr>
          <w:rFonts w:ascii="Courier New" w:hAnsi="Courier New" w:cs="Courier New"/>
          <w:rtl/>
        </w:rPr>
        <w:t xml:space="preserve"> الاول </w:t>
      </w:r>
      <w:del w:id="804" w:author="Transkribus" w:date="2019-12-11T14:30:00Z">
        <w:r w:rsidRPr="009B6BCA">
          <w:rPr>
            <w:rFonts w:ascii="Courier New" w:hAnsi="Courier New" w:cs="Courier New"/>
            <w:rtl/>
          </w:rPr>
          <w:delText>سنة اربع وخمسين وخمسمائة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05" w:author="Transkribus" w:date="2019-12-11T14:30:00Z">
        <w:r w:rsidRPr="00EE6742">
          <w:rPr>
            <w:rFonts w:ascii="Courier New" w:hAnsi="Courier New" w:cs="Courier New"/>
            <w:rtl/>
          </w:rPr>
          <w:t>سبة اريع وحمسين وشمسماقة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مهذب الدين</w:t>
          </w:r>
          <w:del w:id="8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بن النقاش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807" w:author="Transkribus" w:date="2019-12-11T14:30:00Z"/>
          <w:rFonts w:ascii="Courier New" w:hAnsi="Courier New" w:cs="Courier New"/>
        </w:rPr>
      </w:pPr>
      <w:dir w:val="rtl">
        <w:dir w:val="rtl">
          <w:del w:id="8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الشيخ</w:delText>
            </w:r>
          </w:del>
          <w:ins w:id="809" w:author="Transkribus" w:date="2019-12-11T14:30:00Z">
            <w:r w:rsidRPr="00EE6742">
              <w:rPr>
                <w:rFonts w:ascii="Courier New" w:hAnsi="Courier New" w:cs="Courier New"/>
                <w:rtl/>
              </w:rPr>
              <w:t>*أمهذب الدين بن النقاس١*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810" w:author="Transkribus" w:date="2019-12-11T14:30:00Z"/>
          <w:rFonts w:ascii="Courier New" w:hAnsi="Courier New" w:cs="Courier New"/>
        </w:rPr>
      </w:pPr>
      <w:ins w:id="811" w:author="Transkribus" w:date="2019-12-11T14:30:00Z">
        <w:r w:rsidRPr="00EE6742">
          <w:rPr>
            <w:rFonts w:ascii="Courier New" w:hAnsi="Courier New" w:cs="Courier New"/>
            <w:rtl/>
          </w:rPr>
          <w:t>عو السيح</w:t>
        </w:r>
      </w:ins>
      <w:r w:rsidRPr="00EE6742">
        <w:rPr>
          <w:rFonts w:ascii="Courier New" w:hAnsi="Courier New" w:cs="Courier New"/>
          <w:rtl/>
        </w:rPr>
        <w:t xml:space="preserve"> الامام العالم </w:t>
      </w:r>
      <w:del w:id="81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81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بو الحسن على بن </w:t>
      </w:r>
      <w:del w:id="814" w:author="Transkribus" w:date="2019-12-11T14:30:00Z">
        <w:r w:rsidRPr="009B6BCA">
          <w:rPr>
            <w:rFonts w:ascii="Courier New" w:hAnsi="Courier New" w:cs="Courier New"/>
            <w:rtl/>
          </w:rPr>
          <w:delText>ابى عبد الله عيسى بن هبة الله النقاش مولده ومنشؤه ببغداد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815" w:author="Transkribus" w:date="2019-12-11T14:30:00Z"/>
          <w:rFonts w:ascii="Courier New" w:hAnsi="Courier New" w:cs="Courier New"/>
        </w:rPr>
      </w:pPr>
      <w:dir w:val="rtl">
        <w:dir w:val="rtl">
          <w:del w:id="8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عالم بعلم العربية والادب وكان يتكلم الفارسي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817" w:author="Transkribus" w:date="2019-12-11T14:30:00Z"/>
          <w:rFonts w:ascii="Courier New" w:hAnsi="Courier New" w:cs="Courier New"/>
        </w:rPr>
      </w:pPr>
      <w:dir w:val="rtl">
        <w:dir w:val="rtl">
          <w:del w:id="8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واشتغل بصناعة الطب على الاجل امين الدولة هبة الله بن صاعد بن التلميذ ولازمه مدة واشتغل بعلم الحديث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819" w:author="Transkribus" w:date="2019-12-11T14:30:00Z"/>
          <w:rFonts w:ascii="Courier New" w:hAnsi="Courier New" w:cs="Courier New"/>
        </w:rPr>
      </w:pPr>
      <w:dir w:val="rtl">
        <w:dir w:val="rtl">
          <w:del w:id="8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سمع ببغداد من ابى القاسم عمر بن الحصين وحدث عنه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821" w:author="Transkribus" w:date="2019-12-11T14:30:00Z"/>
          <w:rFonts w:ascii="Courier New" w:hAnsi="Courier New" w:cs="Courier New"/>
        </w:rPr>
      </w:pPr>
      <w:dir w:val="rtl">
        <w:dir w:val="rtl">
          <w:del w:id="8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سمع منه القاضى عمربن القرشى وروى عنه حديثا فى معجمه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ابو</w:delText>
            </w:r>
          </w:del>
          <w:ins w:id="824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عبد الله عيسى</w:t>
          </w:r>
          <w:del w:id="8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بن هبة الله بن النقاش بزازا اديبا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826" w:author="Transkribus" w:date="2019-12-11T14:30:00Z"/>
          <w:rFonts w:ascii="Courier New" w:hAnsi="Courier New" w:cs="Courier New"/>
        </w:rPr>
      </w:pPr>
      <w:dir w:val="rtl">
        <w:dir w:val="rtl">
          <w:ins w:id="82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هبة الله النقاس مولده ومنشوم سعدادغالم بعلم العرية والاذب وكان بتكام بالقارسى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828" w:author="Transkribus" w:date="2019-12-11T14:30:00Z"/>
          <w:rFonts w:ascii="Courier New" w:hAnsi="Courier New" w:cs="Courier New"/>
        </w:rPr>
      </w:pPr>
      <w:ins w:id="829" w:author="Transkribus" w:date="2019-12-11T14:30:00Z">
        <w:r w:rsidRPr="00EE6742">
          <w:rPr>
            <w:rFonts w:ascii="Courier New" w:hAnsi="Courier New" w:cs="Courier New"/>
            <w:rtl/>
          </w:rPr>
          <w:t>واستغل بصناعة الطب على الأحل أمين الدولة هبة الله بن صاحد بن التلميذ ولازمهمدة</w:t>
        </w:r>
      </w:ins>
    </w:p>
    <w:p w:rsidR="000355FB" w:rsidRPr="00EE6742" w:rsidRDefault="000355FB" w:rsidP="000355FB">
      <w:pPr>
        <w:pStyle w:val="NurText"/>
        <w:bidi/>
        <w:rPr>
          <w:ins w:id="830" w:author="Transkribus" w:date="2019-12-11T14:30:00Z"/>
          <w:rFonts w:ascii="Courier New" w:hAnsi="Courier New" w:cs="Courier New"/>
        </w:rPr>
      </w:pPr>
      <w:ins w:id="831" w:author="Transkribus" w:date="2019-12-11T14:30:00Z">
        <w:r w:rsidRPr="00EE6742">
          <w:rPr>
            <w:rFonts w:ascii="Courier New" w:hAnsi="Courier New" w:cs="Courier New"/>
            <w:rtl/>
          </w:rPr>
          <w:t>واستعل بعلم الحديت شيمع ببعد ادمن أبى القاسم عمر بن الحصين وحدف عنه شمع منه القاضى</w:t>
        </w:r>
      </w:ins>
    </w:p>
    <w:p w:rsidR="000355FB" w:rsidRPr="00EE6742" w:rsidRDefault="000355FB" w:rsidP="000355FB">
      <w:pPr>
        <w:pStyle w:val="NurText"/>
        <w:bidi/>
        <w:rPr>
          <w:ins w:id="832" w:author="Transkribus" w:date="2019-12-11T14:30:00Z"/>
          <w:rFonts w:ascii="Courier New" w:hAnsi="Courier New" w:cs="Courier New"/>
        </w:rPr>
      </w:pPr>
      <w:ins w:id="833" w:author="Transkribus" w:date="2019-12-11T14:30:00Z">
        <w:r w:rsidRPr="00EE6742">
          <w:rPr>
            <w:rFonts w:ascii="Courier New" w:hAnsi="Courier New" w:cs="Courier New"/>
            <w:rtl/>
          </w:rPr>
          <w:t xml:space="preserve"> عمرين</w:t>
        </w:r>
      </w:ins>
    </w:p>
    <w:p w:rsidR="000355FB" w:rsidRPr="00EE6742" w:rsidRDefault="000355FB" w:rsidP="000355FB">
      <w:pPr>
        <w:pStyle w:val="NurText"/>
        <w:bidi/>
        <w:rPr>
          <w:ins w:id="834" w:author="Transkribus" w:date="2019-12-11T14:30:00Z"/>
          <w:rFonts w:ascii="Courier New" w:hAnsi="Courier New" w:cs="Courier New"/>
        </w:rPr>
      </w:pPr>
      <w:ins w:id="835" w:author="Transkribus" w:date="2019-12-11T14:30:00Z">
        <w:r w:rsidRPr="00EE6742">
          <w:rPr>
            <w:rFonts w:ascii="Courier New" w:hAnsi="Courier New" w:cs="Courier New"/>
            <w:rtl/>
          </w:rPr>
          <w:t>القرسى وروى عنه جدين افى مجمه وكان أبو عبد الله عيسى بن هبة الله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836" w:author="Transkribus" w:date="2019-12-11T14:30:00Z">
        <w:r w:rsidRPr="00EE6742">
          <w:rPr>
            <w:rFonts w:ascii="Courier New" w:hAnsi="Courier New" w:cs="Courier New"/>
            <w:rtl/>
          </w:rPr>
          <w:t xml:space="preserve">ابن النقاس بز اراأديا </w:t>
        </w:r>
      </w:ins>
      <w:r w:rsidRPr="00EE6742">
        <w:rPr>
          <w:rFonts w:ascii="Courier New" w:hAnsi="Courier New" w:cs="Courier New"/>
          <w:rtl/>
        </w:rPr>
        <w:t xml:space="preserve">قال عماد الدين </w:t>
      </w:r>
      <w:del w:id="83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83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بو عبد الله محمد بن </w:t>
      </w:r>
      <w:del w:id="839" w:author="Transkribus" w:date="2019-12-11T14:30:00Z">
        <w:r w:rsidRPr="009B6BCA">
          <w:rPr>
            <w:rFonts w:ascii="Courier New" w:hAnsi="Courier New" w:cs="Courier New"/>
            <w:rtl/>
          </w:rPr>
          <w:delText>حامد الاصبهانى</w:delText>
        </w:r>
      </w:del>
      <w:ins w:id="840" w:author="Transkribus" w:date="2019-12-11T14:30:00Z">
        <w:r w:rsidRPr="00EE6742">
          <w:rPr>
            <w:rFonts w:ascii="Courier New" w:hAnsi="Courier New" w:cs="Courier New"/>
            <w:rtl/>
          </w:rPr>
          <w:t>محمد بن جامد الاصب أنى</w:t>
        </w:r>
      </w:ins>
      <w:r w:rsidRPr="00EE6742">
        <w:rPr>
          <w:rFonts w:ascii="Courier New" w:hAnsi="Courier New" w:cs="Courier New"/>
          <w:rtl/>
        </w:rPr>
        <w:t xml:space="preserve"> الكاتب</w:t>
      </w: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فى كتاب </w:t>
      </w:r>
      <w:del w:id="841" w:author="Transkribus" w:date="2019-12-11T14:30:00Z">
        <w:r w:rsidRPr="009B6BCA">
          <w:rPr>
            <w:rFonts w:ascii="Courier New" w:hAnsi="Courier New" w:cs="Courier New"/>
            <w:rtl/>
          </w:rPr>
          <w:delText>الخريذة انشدنى</w:delText>
        </w:r>
      </w:del>
      <w:ins w:id="842" w:author="Transkribus" w:date="2019-12-11T14:30:00Z">
        <w:r w:rsidRPr="00EE6742">
          <w:rPr>
            <w:rFonts w:ascii="Courier New" w:hAnsi="Courier New" w:cs="Courier New"/>
            <w:rtl/>
          </w:rPr>
          <w:t>الخزيدة أنشدى</w:t>
        </w:r>
      </w:ins>
      <w:r w:rsidRPr="00EE6742">
        <w:rPr>
          <w:rFonts w:ascii="Courier New" w:hAnsi="Courier New" w:cs="Courier New"/>
          <w:rtl/>
        </w:rPr>
        <w:t xml:space="preserve"> مهذب الدين </w:t>
      </w:r>
      <w:del w:id="843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844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بو الحسن على بن </w:t>
      </w:r>
      <w:del w:id="845" w:author="Transkribus" w:date="2019-12-11T14:30:00Z">
        <w:r w:rsidRPr="009B6BCA">
          <w:rPr>
            <w:rFonts w:ascii="Courier New" w:hAnsi="Courier New" w:cs="Courier New"/>
            <w:rtl/>
          </w:rPr>
          <w:delText>النقاش لوالده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46" w:author="Transkribus" w:date="2019-12-11T14:30:00Z">
        <w:r w:rsidRPr="00EE6742">
          <w:rPr>
            <w:rFonts w:ascii="Courier New" w:hAnsi="Courier New" w:cs="Courier New"/>
            <w:rtl/>
          </w:rPr>
          <w:t>اليقاس لو الدء</w:t>
        </w:r>
      </w:ins>
    </w:p>
    <w:p w:rsidR="000355FB" w:rsidRPr="00EE6742" w:rsidRDefault="000355FB" w:rsidP="000355FB">
      <w:pPr>
        <w:pStyle w:val="NurText"/>
        <w:bidi/>
        <w:rPr>
          <w:ins w:id="847" w:author="Transkribus" w:date="2019-12-11T14:30:00Z"/>
          <w:rFonts w:ascii="Courier New" w:hAnsi="Courier New" w:cs="Courier New"/>
        </w:rPr>
      </w:pPr>
      <w:dir w:val="rtl">
        <w:dir w:val="rtl">
          <w:del w:id="8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وجد الشيخ</w:delText>
            </w:r>
          </w:del>
          <w:ins w:id="84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التقارب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850" w:author="Transkribus" w:date="2019-12-11T14:30:00Z">
        <w:r w:rsidRPr="00EE6742">
          <w:rPr>
            <w:rFonts w:ascii="Courier New" w:hAnsi="Courier New" w:cs="Courier New"/>
            <w:rtl/>
          </w:rPr>
          <w:t>ادأوحد السع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851" w:author="Transkribus" w:date="2019-12-11T14:30:00Z">
        <w:r w:rsidRPr="009B6BCA">
          <w:rPr>
            <w:rFonts w:ascii="Courier New" w:hAnsi="Courier New" w:cs="Courier New"/>
            <w:rtl/>
          </w:rPr>
          <w:delText>نفسه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نشاطا</w:delText>
            </w:r>
            <w:r>
              <w:delText>‬</w:delText>
            </w:r>
            <w:r>
              <w:delText>‬</w:delText>
            </w:r>
          </w:dir>
        </w:dir>
      </w:del>
      <w:ins w:id="852" w:author="Transkribus" w:date="2019-12-11T14:30:00Z">
        <w:del w:id="853" w:author="Transkribus" w:date="2019-12-11T14:30:00Z">
          <w:r w:rsidRPr="00EE6742">
            <w:rPr>
              <w:rFonts w:ascii="Courier New" w:hAnsi="Courier New" w:cs="Courier New"/>
              <w:rtl/>
            </w:rPr>
            <w:delText>نقسه * فشاطا</w:delText>
          </w:r>
        </w:del>
      </w:ins>
      <w:r w:rsidRPr="00EE6742">
        <w:rPr>
          <w:rFonts w:ascii="Courier New" w:hAnsi="Courier New" w:cs="Courier New"/>
          <w:rtl/>
        </w:rPr>
        <w:t xml:space="preserve"> فذلك </w:t>
      </w:r>
      <w:del w:id="854" w:author="Transkribus" w:date="2019-12-11T14:30:00Z">
        <w:r w:rsidRPr="009B6BCA">
          <w:rPr>
            <w:rFonts w:ascii="Courier New" w:hAnsi="Courier New" w:cs="Courier New"/>
            <w:rtl/>
          </w:rPr>
          <w:delText>موت خفي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55" w:author="Transkribus" w:date="2019-12-11T14:30:00Z">
        <w:r w:rsidRPr="00EE6742">
          <w:rPr>
            <w:rFonts w:ascii="Courier New" w:hAnsi="Courier New" w:cs="Courier New"/>
            <w:rtl/>
          </w:rPr>
          <w:t>موب حفى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الست </w:t>
          </w:r>
          <w:del w:id="8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ترى ان ضوء</w:delText>
            </w:r>
          </w:del>
          <w:ins w:id="857" w:author="Transkribus" w:date="2019-12-11T14:30:00Z">
            <w:r w:rsidRPr="00EE6742">
              <w:rPr>
                <w:rFonts w:ascii="Courier New" w:hAnsi="Courier New" w:cs="Courier New"/>
                <w:rtl/>
              </w:rPr>
              <w:t>برى ابن صوه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السراج</w:t>
          </w:r>
          <w:del w:id="85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859" w:author="Transkribus" w:date="2019-12-11T14:30:00Z">
            <w:del w:id="86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له </w:t>
          </w:r>
          <w:del w:id="8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لهب قبل ان ينطفى المتقارب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862" w:author="Transkribus" w:date="2019-12-11T14:30:00Z">
            <w:r w:rsidRPr="00EE6742">
              <w:rPr>
                <w:rFonts w:ascii="Courier New" w:hAnsi="Courier New" w:cs="Courier New"/>
                <w:rtl/>
              </w:rPr>
              <w:t>أهب قيل ابن منطو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86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قال </w:t>
          </w:r>
          <w:del w:id="8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وانا لقيت ابا عبد</w:delText>
            </w:r>
          </w:del>
          <w:ins w:id="865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وأنالقبت اأباعبد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الله بن </w:t>
          </w:r>
          <w:del w:id="8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النقاش ببغداد وتوفى رحمه الله</w:delText>
            </w:r>
          </w:del>
          <w:ins w:id="86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النقاس سبعدادوقو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8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العشرين</w:delText>
            </w:r>
          </w:del>
          <w:ins w:id="869" w:author="Transkribus" w:date="2019-12-11T14:30:00Z">
            <w:r w:rsidRPr="00EE6742">
              <w:rPr>
                <w:rFonts w:ascii="Courier New" w:hAnsi="Courier New" w:cs="Courier New"/>
                <w:rtl/>
              </w:rPr>
              <w:t>رجمة الله فى العسرين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جمادى </w:t>
          </w:r>
          <w:del w:id="8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الاخرة سنة اربع واربعين وخمس مائة بها</w:delText>
            </w:r>
          </w:del>
          <w:ins w:id="87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الأحر٠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872" w:author="Transkribus" w:date="2019-12-11T14:30:00Z"/>
          <w:rFonts w:ascii="Courier New" w:hAnsi="Courier New" w:cs="Courier New"/>
        </w:rPr>
      </w:pPr>
      <w:ins w:id="873" w:author="Transkribus" w:date="2019-12-11T14:30:00Z">
        <w:r w:rsidRPr="00EE6742">
          <w:rPr>
            <w:rFonts w:ascii="Courier New" w:hAnsi="Courier New" w:cs="Courier New"/>
            <w:rtl/>
          </w:rPr>
          <w:t>صفة اريع وأر بعين وشمسماتةها</w:t>
        </w:r>
      </w:ins>
      <w:r w:rsidRPr="00EE6742">
        <w:rPr>
          <w:rFonts w:ascii="Courier New" w:hAnsi="Courier New" w:cs="Courier New"/>
          <w:rtl/>
        </w:rPr>
        <w:t xml:space="preserve"> بعد م</w:t>
      </w:r>
      <w:del w:id="874" w:author="Transkribus" w:date="2019-12-11T14:30:00Z">
        <w:r w:rsidRPr="009B6BCA">
          <w:rPr>
            <w:rFonts w:ascii="Courier New" w:hAnsi="Courier New" w:cs="Courier New"/>
            <w:rtl/>
          </w:rPr>
          <w:delText>س</w:delText>
        </w:r>
      </w:del>
      <w:ins w:id="875" w:author="Transkribus" w:date="2019-12-11T14:30:00Z">
        <w:r w:rsidRPr="00EE6742">
          <w:rPr>
            <w:rFonts w:ascii="Courier New" w:hAnsi="Courier New" w:cs="Courier New"/>
            <w:rtl/>
          </w:rPr>
          <w:t>ص</w:t>
        </w:r>
      </w:ins>
      <w:r w:rsidRPr="00EE6742">
        <w:rPr>
          <w:rFonts w:ascii="Courier New" w:hAnsi="Courier New" w:cs="Courier New"/>
          <w:rtl/>
        </w:rPr>
        <w:t xml:space="preserve">يرى الى </w:t>
      </w:r>
      <w:del w:id="876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877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ص</w:t>
      </w:r>
      <w:del w:id="878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879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هان قال وقرات </w:t>
      </w:r>
      <w:del w:id="880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خط السمعانى</w:t>
      </w:r>
      <w:del w:id="88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انشدنى ابو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882" w:author="Transkribus" w:date="2019-12-11T14:30:00Z">
        <w:r w:rsidRPr="00EE6742">
          <w:rPr>
            <w:rFonts w:ascii="Courier New" w:hAnsi="Courier New" w:cs="Courier New"/>
            <w:rtl/>
          </w:rPr>
          <w:t>أنشدفى أبو</w:t>
        </w:r>
      </w:ins>
      <w:r w:rsidRPr="00EE6742">
        <w:rPr>
          <w:rFonts w:ascii="Courier New" w:hAnsi="Courier New" w:cs="Courier New"/>
          <w:rtl/>
        </w:rPr>
        <w:t xml:space="preserve"> عبد الله </w:t>
      </w:r>
      <w:del w:id="883" w:author="Transkribus" w:date="2019-12-11T14:30:00Z">
        <w:r w:rsidRPr="009B6BCA">
          <w:rPr>
            <w:rFonts w:ascii="Courier New" w:hAnsi="Courier New" w:cs="Courier New"/>
            <w:rtl/>
          </w:rPr>
          <w:delText>النقاش لنفسه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84" w:author="Transkribus" w:date="2019-12-11T14:30:00Z">
        <w:r w:rsidRPr="00EE6742">
          <w:rPr>
            <w:rFonts w:ascii="Courier New" w:hAnsi="Courier New" w:cs="Courier New"/>
            <w:rtl/>
          </w:rPr>
          <w:t>النقاض لنقسه</w:t>
        </w:r>
      </w:ins>
    </w:p>
    <w:p w:rsidR="000355FB" w:rsidRPr="00EE6742" w:rsidRDefault="000355FB" w:rsidP="000355FB">
      <w:pPr>
        <w:pStyle w:val="NurText"/>
        <w:bidi/>
        <w:rPr>
          <w:ins w:id="885" w:author="Transkribus" w:date="2019-12-11T14:30:00Z"/>
          <w:rFonts w:ascii="Courier New" w:hAnsi="Courier New" w:cs="Courier New"/>
        </w:rPr>
      </w:pPr>
      <w:dir w:val="rtl">
        <w:dir w:val="rtl">
          <w:del w:id="8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رزقت يسارا فوافيت</w:delText>
            </w:r>
          </w:del>
          <w:ins w:id="88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النقارب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888" w:author="Transkribus" w:date="2019-12-11T14:30:00Z">
        <w:r w:rsidRPr="00EE6742">
          <w:rPr>
            <w:rFonts w:ascii="Courier New" w:hAnsi="Courier New" w:cs="Courier New"/>
            <w:rtl/>
          </w:rPr>
          <w:t xml:space="preserve"> اررقت بشارا فواقيت</w:t>
        </w:r>
      </w:ins>
      <w:r w:rsidRPr="00EE6742">
        <w:rPr>
          <w:rFonts w:ascii="Courier New" w:hAnsi="Courier New" w:cs="Courier New"/>
          <w:rtl/>
        </w:rPr>
        <w:t xml:space="preserve"> من</w:t>
      </w:r>
      <w:del w:id="88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قدرت</w:delText>
            </w:r>
            <w:r>
              <w:delText>‬</w:delText>
            </w:r>
            <w:r>
              <w:delText>‬</w:delText>
            </w:r>
          </w:dir>
        </w:dir>
      </w:del>
      <w:ins w:id="890" w:author="Transkribus" w:date="2019-12-11T14:30:00Z">
        <w:del w:id="891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فدرب</w:delText>
          </w:r>
        </w:del>
      </w:ins>
      <w:r w:rsidRPr="00EE6742">
        <w:rPr>
          <w:rFonts w:ascii="Courier New" w:hAnsi="Courier New" w:cs="Courier New"/>
          <w:rtl/>
        </w:rPr>
        <w:t xml:space="preserve"> به حين </w:t>
      </w:r>
      <w:del w:id="892" w:author="Transkribus" w:date="2019-12-11T14:30:00Z">
        <w:r w:rsidRPr="009B6BCA">
          <w:rPr>
            <w:rFonts w:ascii="Courier New" w:hAnsi="Courier New" w:cs="Courier New"/>
            <w:rtl/>
          </w:rPr>
          <w:delText>لم يرزق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93" w:author="Transkribus" w:date="2019-12-11T14:30:00Z">
        <w:r w:rsidRPr="00EE6742">
          <w:rPr>
            <w:rFonts w:ascii="Courier New" w:hAnsi="Courier New" w:cs="Courier New"/>
            <w:rtl/>
          </w:rPr>
          <w:t>ثميررق</w:t>
        </w:r>
      </w:ins>
    </w:p>
    <w:p w:rsidR="000355FB" w:rsidRPr="009B6BCA" w:rsidRDefault="000355FB" w:rsidP="000355FB">
      <w:pPr>
        <w:pStyle w:val="NurText"/>
        <w:bidi/>
        <w:rPr>
          <w:del w:id="894" w:author="Transkribus" w:date="2019-12-11T14:30:00Z"/>
          <w:rFonts w:ascii="Courier New" w:hAnsi="Courier New" w:cs="Courier New"/>
        </w:rPr>
      </w:pPr>
      <w:dir w:val="rtl">
        <w:dir w:val="rtl">
          <w:del w:id="8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واملقت من بعده فاعتذرت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اليه اعتذار اخ مملق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896" w:author="Transkribus" w:date="2019-12-11T14:30:00Z"/>
          <w:rFonts w:ascii="Courier New" w:hAnsi="Courier New" w:cs="Courier New"/>
        </w:rPr>
      </w:pPr>
      <w:dir w:val="rtl">
        <w:dir w:val="rtl">
          <w:del w:id="8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كان يشكر فيما مضى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بذا فسيعذر فيما بقى المتقارب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898" w:author="Transkribus" w:date="2019-12-11T14:30:00Z"/>
          <w:rFonts w:ascii="Courier New" w:hAnsi="Courier New" w:cs="Courier New"/>
        </w:rPr>
      </w:pPr>
      <w:dir w:val="rtl">
        <w:dir w:val="rtl">
          <w:del w:id="8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قال وانشدنى لنفسه ايضا من قطعة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900" w:author="Transkribus" w:date="2019-12-11T14:30:00Z"/>
          <w:rFonts w:ascii="Courier New" w:hAnsi="Courier New" w:cs="Courier New"/>
        </w:rPr>
      </w:pPr>
      <w:dir w:val="rtl">
        <w:dir w:val="rtl">
          <w:del w:id="9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وكذا</w:delText>
            </w:r>
          </w:del>
          <w:ins w:id="902" w:author="Transkribus" w:date="2019-12-11T14:30:00Z">
            <w:r w:rsidRPr="00EE6742">
              <w:rPr>
                <w:rFonts w:ascii="Courier New" w:hAnsi="Courier New" w:cs="Courier New"/>
                <w:rtl/>
              </w:rPr>
              <w:t>وأصلقت من بعدة فاعتذرب * البه اعتدار الح ملق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903" w:author="Transkribus" w:date="2019-12-11T14:30:00Z"/>
          <w:rFonts w:ascii="Courier New" w:hAnsi="Courier New" w:cs="Courier New"/>
        </w:rPr>
      </w:pPr>
      <w:ins w:id="904" w:author="Transkribus" w:date="2019-12-11T14:30:00Z">
        <w:r w:rsidRPr="00EE6742">
          <w:rPr>
            <w:rFonts w:ascii="Courier New" w:hAnsi="Courier New" w:cs="Courier New"/>
            <w:rtl/>
          </w:rPr>
          <w:t>وان كمان بكرتيما مضى * يذ افستعدر عمادق</w:t>
        </w:r>
      </w:ins>
    </w:p>
    <w:p w:rsidR="000355FB" w:rsidRPr="00EE6742" w:rsidRDefault="000355FB" w:rsidP="000355FB">
      <w:pPr>
        <w:pStyle w:val="NurText"/>
        <w:bidi/>
        <w:rPr>
          <w:ins w:id="905" w:author="Transkribus" w:date="2019-12-11T14:30:00Z"/>
          <w:rFonts w:ascii="Courier New" w:hAnsi="Courier New" w:cs="Courier New"/>
        </w:rPr>
      </w:pPr>
      <w:ins w:id="906" w:author="Transkribus" w:date="2019-12-11T14:30:00Z">
        <w:r w:rsidRPr="00EE6742">
          <w:rPr>
            <w:rFonts w:ascii="Courier New" w:hAnsi="Courier New" w:cs="Courier New"/>
            <w:rtl/>
          </w:rPr>
          <w:t>اقال قال والشدفى لتقسه أنصامن قطبة</w:t>
        </w:r>
      </w:ins>
    </w:p>
    <w:p w:rsidR="000355FB" w:rsidRPr="00EE6742" w:rsidRDefault="000355FB" w:rsidP="000355FB">
      <w:pPr>
        <w:pStyle w:val="NurText"/>
        <w:bidi/>
        <w:rPr>
          <w:ins w:id="907" w:author="Transkribus" w:date="2019-12-11T14:30:00Z"/>
          <w:rFonts w:ascii="Courier New" w:hAnsi="Courier New" w:cs="Courier New"/>
        </w:rPr>
      </w:pPr>
      <w:ins w:id="908" w:author="Transkribus" w:date="2019-12-11T14:30:00Z">
        <w:r w:rsidRPr="00EE6742">
          <w:rPr>
            <w:rFonts w:ascii="Courier New" w:hAnsi="Courier New" w:cs="Courier New"/>
            <w:rtl/>
          </w:rPr>
          <w:t>الكاسل المرقل)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909" w:author="Transkribus" w:date="2019-12-11T14:30:00Z">
        <w:r w:rsidRPr="00EE6742">
          <w:rPr>
            <w:rFonts w:ascii="Courier New" w:hAnsi="Courier New" w:cs="Courier New"/>
            <w:rtl/>
          </w:rPr>
          <w:t>وكسد</w:t>
        </w:r>
      </w:ins>
      <w:r w:rsidRPr="00EE6742">
        <w:rPr>
          <w:rFonts w:ascii="Courier New" w:hAnsi="Courier New" w:cs="Courier New"/>
          <w:rtl/>
        </w:rPr>
        <w:t xml:space="preserve"> الرئيس </w:t>
      </w:r>
      <w:del w:id="910" w:author="Transkribus" w:date="2019-12-11T14:30:00Z">
        <w:r w:rsidRPr="009B6BCA">
          <w:rPr>
            <w:rFonts w:ascii="Courier New" w:hAnsi="Courier New" w:cs="Courier New"/>
            <w:rtl/>
          </w:rPr>
          <w:delText>فانه عندي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كمجرى الروح يجري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911" w:author="Transkribus" w:date="2019-12-11T14:30:00Z">
        <w:del w:id="912" w:author="Transkribus" w:date="2019-12-11T14:30:00Z">
          <w:r w:rsidRPr="00EE6742">
            <w:rPr>
              <w:rFonts w:ascii="Courier New" w:hAnsi="Courier New" w:cs="Courier New"/>
              <w:rtl/>
            </w:rPr>
            <w:delText>فاله * عندى كمصرى الروم بجرى</w:delText>
          </w:r>
        </w:del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</w:delText>
            </w:r>
          </w:del>
          <w:ins w:id="914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كرت فى دلف </w:t>
          </w:r>
          <w:del w:id="9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تهتكا من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16" w:author="Transkribus" w:date="2019-12-11T14:30:00Z">
            <w:del w:id="91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عليسيه ثمامن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بعد </w:t>
          </w:r>
          <w:del w:id="9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ستر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19" w:author="Transkribus" w:date="2019-12-11T14:30:00Z">
            <w:r w:rsidRPr="00EE6742">
              <w:rPr>
                <w:rFonts w:ascii="Courier New" w:hAnsi="Courier New" w:cs="Courier New"/>
                <w:rtl/>
              </w:rPr>
              <w:t>سيرى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920" w:author="Transkribus" w:date="2019-12-11T14:30:00Z"/>
          <w:rFonts w:ascii="Courier New" w:hAnsi="Courier New" w:cs="Courier New"/>
        </w:rPr>
      </w:pPr>
      <w:dir w:val="rtl">
        <w:dir w:val="rtl">
          <w:del w:id="9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كيف السلو وقد تملك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مهجتى من غير امري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922" w:author="Transkribus" w:date="2019-12-11T14:30:00Z"/>
          <w:rFonts w:ascii="Courier New" w:hAnsi="Courier New" w:cs="Courier New"/>
        </w:rPr>
      </w:pPr>
      <w:dir w:val="rtl">
        <w:dir w:val="rtl">
          <w:del w:id="9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قمر تراه اذا استمر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كمثل اربعة وعشر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924" w:author="Transkribus" w:date="2019-12-11T14:30:00Z"/>
          <w:rFonts w:ascii="Courier New" w:hAnsi="Courier New" w:cs="Courier New"/>
        </w:rPr>
      </w:pPr>
      <w:dir w:val="rtl">
        <w:dir w:val="rtl">
          <w:del w:id="9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يرفو بنجلاوين يسقم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من سقامهما ويبري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926" w:author="Transkribus" w:date="2019-12-11T14:30:00Z"/>
          <w:del w:id="927" w:author="Transkribus" w:date="2019-12-11T14:30:00Z"/>
          <w:rFonts w:ascii="Courier New" w:hAnsi="Courier New" w:cs="Courier New"/>
        </w:rPr>
      </w:pPr>
      <w:dir w:val="rtl">
        <w:dir w:val="rtl">
          <w:del w:id="9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واذا تبسم</w:delText>
            </w:r>
          </w:del>
          <w:ins w:id="929" w:author="Transkribus" w:date="2019-12-11T14:30:00Z">
            <w:r w:rsidRPr="00EE6742">
              <w:rPr>
                <w:rFonts w:ascii="Courier New" w:hAnsi="Courier New" w:cs="Courier New"/>
                <w:rtl/>
              </w:rPr>
              <w:t>وهدلت فيه فقال لى * فذل فاتت م٥رى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930" w:author="Transkribus" w:date="2019-12-11T14:30:00Z"/>
          <w:rFonts w:ascii="Courier New" w:hAnsi="Courier New" w:cs="Courier New"/>
        </w:rPr>
      </w:pPr>
      <w:ins w:id="931" w:author="Transkribus" w:date="2019-12-11T14:30:00Z">
        <w:r w:rsidRPr="00EE6742">
          <w:rPr>
            <w:rFonts w:ascii="Courier New" w:hAnsi="Courier New" w:cs="Courier New"/>
            <w:rtl/>
          </w:rPr>
          <w:t>حيف الساو وقد ثملسلك مهيضى عن عين أمرى</w:t>
        </w:r>
      </w:ins>
    </w:p>
    <w:p w:rsidR="000355FB" w:rsidRPr="00EE6742" w:rsidRDefault="000355FB" w:rsidP="000355FB">
      <w:pPr>
        <w:pStyle w:val="NurText"/>
        <w:bidi/>
        <w:rPr>
          <w:ins w:id="932" w:author="Transkribus" w:date="2019-12-11T14:30:00Z"/>
          <w:rFonts w:ascii="Courier New" w:hAnsi="Courier New" w:cs="Courier New"/>
        </w:rPr>
      </w:pPr>
      <w:ins w:id="933" w:author="Transkribus" w:date="2019-12-11T14:30:00Z">
        <w:r w:rsidRPr="00EE6742">
          <w:rPr>
            <w:rFonts w:ascii="Courier New" w:hAnsi="Courier New" w:cs="Courier New"/>
            <w:rtl/>
          </w:rPr>
          <w:t>عربراه اذا اسنصر ٤متل أر بعة وعمر</w:t>
        </w:r>
      </w:ins>
    </w:p>
    <w:p w:rsidR="000355FB" w:rsidRPr="00EE6742" w:rsidRDefault="000355FB" w:rsidP="000355FB">
      <w:pPr>
        <w:pStyle w:val="NurText"/>
        <w:bidi/>
        <w:rPr>
          <w:ins w:id="934" w:author="Transkribus" w:date="2019-12-11T14:30:00Z"/>
          <w:rFonts w:ascii="Courier New" w:hAnsi="Courier New" w:cs="Courier New"/>
        </w:rPr>
      </w:pPr>
      <w:ins w:id="935" w:author="Transkribus" w:date="2019-12-11T14:30:00Z">
        <w:r w:rsidRPr="00EE6742">
          <w:rPr>
            <w:rFonts w:ascii="Courier New" w:hAnsi="Courier New" w:cs="Courier New"/>
            <w:rtl/>
          </w:rPr>
          <w:t>ابردو بعلاوين يسعم من سعامهما وييرى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936" w:author="Transkribus" w:date="2019-12-11T14:30:00Z">
        <w:r w:rsidRPr="00EE6742">
          <w:rPr>
            <w:rFonts w:ascii="Courier New" w:hAnsi="Courier New" w:cs="Courier New"/>
            <w:rtl/>
          </w:rPr>
          <w:t>واداقيسم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937" w:author="Transkribus" w:date="2019-12-11T14:30:00Z">
        <w:r w:rsidRPr="009B6BCA">
          <w:rPr>
            <w:rFonts w:ascii="Courier New" w:hAnsi="Courier New" w:cs="Courier New"/>
            <w:rtl/>
          </w:rPr>
          <w:delText>دجا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ليل</w:delText>
            </w:r>
            <w:r>
              <w:delText>‬</w:delText>
            </w:r>
            <w:r>
              <w:delText>‬</w:delText>
            </w:r>
          </w:dir>
        </w:dir>
      </w:del>
      <w:ins w:id="938" w:author="Transkribus" w:date="2019-12-11T14:30:00Z">
        <w:del w:id="939" w:author="Transkribus" w:date="2019-12-11T14:30:00Z">
          <w:r w:rsidRPr="00EE6742">
            <w:rPr>
              <w:rFonts w:ascii="Courier New" w:hAnsi="Courier New" w:cs="Courier New"/>
              <w:rtl/>
            </w:rPr>
            <w:delText>ذجا * ليسل</w:delText>
          </w:r>
        </w:del>
      </w:ins>
      <w:r w:rsidRPr="00EE6742">
        <w:rPr>
          <w:rFonts w:ascii="Courier New" w:hAnsi="Courier New" w:cs="Courier New"/>
          <w:rtl/>
        </w:rPr>
        <w:t xml:space="preserve"> شهدت له </w:t>
      </w:r>
      <w:del w:id="940" w:author="Transkribus" w:date="2019-12-11T14:30:00Z">
        <w:r w:rsidRPr="009B6BCA">
          <w:rPr>
            <w:rFonts w:ascii="Courier New" w:hAnsi="Courier New" w:cs="Courier New"/>
            <w:rtl/>
          </w:rPr>
          <w:delText>بفجر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941" w:author="Transkribus" w:date="2019-12-11T14:30:00Z">
        <w:r w:rsidRPr="00EE6742">
          <w:rPr>
            <w:rFonts w:ascii="Courier New" w:hAnsi="Courier New" w:cs="Courier New"/>
            <w:rtl/>
          </w:rPr>
          <w:t>عير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وبورد وجنته وحسن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عذاره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43" w:author="Transkribus" w:date="2019-12-11T14:30:00Z">
            <w:del w:id="94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ويورد وحفته وحسسن عذارة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قد قام </w:t>
          </w:r>
          <w:del w:id="9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عذرى الكامل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46" w:author="Transkribus" w:date="2019-12-11T14:30:00Z">
            <w:r w:rsidRPr="00EE6742">
              <w:rPr>
                <w:rFonts w:ascii="Courier New" w:hAnsi="Courier New" w:cs="Courier New"/>
                <w:rtl/>
              </w:rPr>
              <w:t>عدرى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947" w:author="Transkribus" w:date="2019-12-11T14:30:00Z"/>
          <w:rFonts w:ascii="Courier New" w:hAnsi="Courier New" w:cs="Courier New"/>
        </w:rPr>
      </w:pPr>
      <w:dir w:val="rtl">
        <w:dir w:val="rtl">
          <w:del w:id="9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اقول ولما وصل</w:delText>
            </w:r>
          </w:del>
          <w:ins w:id="949" w:author="Transkribus" w:date="2019-12-11T14:30:00Z">
            <w:r w:rsidRPr="00EE6742">
              <w:rPr>
                <w:rFonts w:ascii="Courier New" w:hAnsi="Courier New" w:cs="Courier New"/>
                <w:rtl/>
              </w:rPr>
              <w:t>اأقول ولماوسل</w:t>
            </w:r>
          </w:ins>
          <w:r w:rsidRPr="00EE6742">
            <w:rPr>
              <w:rFonts w:ascii="Courier New" w:hAnsi="Courier New" w:cs="Courier New"/>
              <w:rtl/>
            </w:rPr>
            <w:t xml:space="preserve"> مهذب الدين بن النقا</w:t>
          </w:r>
          <w:del w:id="9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</w:delText>
            </w:r>
          </w:del>
          <w:ins w:id="951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دمشق بقى </w:t>
          </w:r>
          <w:del w:id="9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بها يطب وكان اوحد زمانه</w:delText>
            </w:r>
          </w:del>
          <w:ins w:id="953" w:author="Transkribus" w:date="2019-12-11T14:30:00Z">
            <w:r w:rsidRPr="00EE6742">
              <w:rPr>
                <w:rFonts w:ascii="Courier New" w:hAnsi="Courier New" w:cs="Courier New"/>
                <w:rtl/>
              </w:rPr>
              <w:t>بهايطب وكمان أو حسدزمانة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95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فى صنا</w:t>
      </w:r>
      <w:del w:id="955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956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>ة الطب وله م</w:t>
      </w:r>
      <w:ins w:id="957" w:author="Transkribus" w:date="2019-12-11T14:30:00Z">
        <w:r w:rsidRPr="00EE6742">
          <w:rPr>
            <w:rFonts w:ascii="Courier New" w:hAnsi="Courier New" w:cs="Courier New"/>
            <w:rtl/>
          </w:rPr>
          <w:t>خ</w:t>
        </w:r>
      </w:ins>
      <w:r w:rsidRPr="00EE6742">
        <w:rPr>
          <w:rFonts w:ascii="Courier New" w:hAnsi="Courier New" w:cs="Courier New"/>
          <w:rtl/>
        </w:rPr>
        <w:t xml:space="preserve">جلس عام </w:t>
      </w:r>
      <w:ins w:id="958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>ل</w:t>
      </w:r>
      <w:del w:id="959" w:author="Transkribus" w:date="2019-12-11T14:30:00Z">
        <w:r w:rsidRPr="009B6BCA">
          <w:rPr>
            <w:rFonts w:ascii="Courier New" w:hAnsi="Courier New" w:cs="Courier New"/>
            <w:rtl/>
          </w:rPr>
          <w:delText>ل</w:delText>
        </w:r>
      </w:del>
      <w:r w:rsidRPr="00EE6742">
        <w:rPr>
          <w:rFonts w:ascii="Courier New" w:hAnsi="Courier New" w:cs="Courier New"/>
          <w:rtl/>
        </w:rPr>
        <w:t>مشتغل</w:t>
      </w:r>
      <w:del w:id="960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961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ن عليه </w:t>
      </w:r>
      <w:del w:id="96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ثم </w:t>
          </w:r>
          <w:del w:id="9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وجه الى الديار </w:t>
          </w:r>
          <w:del w:id="9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المصرية واقام</w:delText>
            </w:r>
          </w:del>
          <w:ins w:id="96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المصريه وأقام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بالقاهرة</w:t>
          </w:r>
          <w:del w:id="9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مدة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967" w:author="Transkribus" w:date="2019-12-11T14:30:00Z"/>
          <w:rFonts w:ascii="Courier New" w:hAnsi="Courier New" w:cs="Courier New"/>
        </w:rPr>
      </w:pPr>
      <w:dir w:val="rtl">
        <w:dir w:val="rtl">
          <w:ins w:id="96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هذة </w:t>
            </w:r>
          </w:ins>
          <w:r w:rsidRPr="00EE6742">
            <w:rPr>
              <w:rFonts w:ascii="Courier New" w:hAnsi="Courier New" w:cs="Courier New"/>
              <w:rtl/>
            </w:rPr>
            <w:t>ثم رجع الى د</w:t>
          </w:r>
          <w:del w:id="9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مش</w:delText>
            </w:r>
          </w:del>
          <w:ins w:id="970" w:author="Transkribus" w:date="2019-12-11T14:30:00Z">
            <w:r w:rsidRPr="00EE6742">
              <w:rPr>
                <w:rFonts w:ascii="Courier New" w:hAnsi="Courier New" w:cs="Courier New"/>
                <w:rtl/>
              </w:rPr>
              <w:t>يس</w:t>
            </w:r>
          </w:ins>
          <w:r w:rsidRPr="00EE6742">
            <w:rPr>
              <w:rFonts w:ascii="Courier New" w:hAnsi="Courier New" w:cs="Courier New"/>
              <w:rtl/>
            </w:rPr>
            <w:t xml:space="preserve">ق ولم </w:t>
          </w:r>
          <w:del w:id="9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يزل مقيما</w:delText>
            </w:r>
          </w:del>
          <w:ins w:id="972" w:author="Transkribus" w:date="2019-12-11T14:30:00Z">
            <w:r w:rsidRPr="00EE6742">
              <w:rPr>
                <w:rFonts w:ascii="Courier New" w:hAnsi="Courier New" w:cs="Courier New"/>
                <w:rtl/>
              </w:rPr>
              <w:t>برل بهامعما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حين </w:t>
          </w:r>
          <w:del w:id="9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وفاته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97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وفاله </w:t>
            </w:r>
          </w:ins>
          <w:r w:rsidRPr="00EE6742">
            <w:rPr>
              <w:rFonts w:ascii="Courier New" w:hAnsi="Courier New" w:cs="Courier New"/>
              <w:rtl/>
            </w:rPr>
            <w:t>وخدم بصناعة الطب الملك العادل</w:t>
          </w:r>
          <w:del w:id="9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نور الدين محمود ابن زنكى وكان يعانى ايضا كتابة الانشاء وكتب كثيرا لنور الدين المراسلات والكتب الى سائر النواحى وكان مكينا عنده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976" w:author="Transkribus" w:date="2019-12-11T14:30:00Z"/>
          <w:rFonts w:ascii="Courier New" w:hAnsi="Courier New" w:cs="Courier New"/>
        </w:rPr>
      </w:pPr>
      <w:dir w:val="rtl">
        <w:dir w:val="rtl">
          <w:del w:id="9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وخدم ايضا فى البيمارستان الكبير</w:delText>
            </w:r>
          </w:del>
          <w:ins w:id="978" w:author="Transkribus" w:date="2019-12-11T14:30:00Z">
            <w:r w:rsidRPr="00EE6742">
              <w:rPr>
                <w:rFonts w:ascii="Courier New" w:hAnsi="Courier New" w:cs="Courier New"/>
                <w:rtl/>
              </w:rPr>
              <w:t>بور الدين محمود بن رفكى وكان بعانى أصا كمالبة الالشاء وكتب كتير النور الدين المر اسلات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979" w:author="Transkribus" w:date="2019-12-11T14:30:00Z"/>
          <w:rFonts w:ascii="Courier New" w:hAnsi="Courier New" w:cs="Courier New"/>
        </w:rPr>
      </w:pPr>
      <w:ins w:id="980" w:author="Transkribus" w:date="2019-12-11T14:30:00Z">
        <w:r w:rsidRPr="00EE6742">
          <w:rPr>
            <w:rFonts w:ascii="Courier New" w:hAnsi="Courier New" w:cs="Courier New"/>
            <w:rtl/>
          </w:rPr>
          <w:t>والكتب الى ساتر النواخى وكان مكيناغنده وحدم ابصافى السمار ستان الكمير</w:t>
        </w:r>
      </w:ins>
      <w:r w:rsidRPr="00EE6742">
        <w:rPr>
          <w:rFonts w:ascii="Courier New" w:hAnsi="Courier New" w:cs="Courier New"/>
          <w:rtl/>
        </w:rPr>
        <w:t xml:space="preserve"> الذى</w:t>
      </w:r>
      <w:del w:id="98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انشاه</w:delText>
        </w:r>
      </w:del>
    </w:p>
    <w:p w:rsidR="000355FB" w:rsidRPr="009B6BCA" w:rsidRDefault="000355FB" w:rsidP="000355FB">
      <w:pPr>
        <w:pStyle w:val="NurText"/>
        <w:bidi/>
        <w:rPr>
          <w:del w:id="982" w:author="Transkribus" w:date="2019-12-11T14:30:00Z"/>
          <w:rFonts w:ascii="Courier New" w:hAnsi="Courier New" w:cs="Courier New"/>
        </w:rPr>
      </w:pPr>
      <w:ins w:id="983" w:author="Transkribus" w:date="2019-12-11T14:30:00Z">
        <w:r w:rsidRPr="00EE6742">
          <w:rPr>
            <w:rFonts w:ascii="Courier New" w:hAnsi="Courier New" w:cs="Courier New"/>
            <w:rtl/>
          </w:rPr>
          <w:t>أنساه</w:t>
        </w:r>
      </w:ins>
      <w:r w:rsidRPr="00EE6742">
        <w:rPr>
          <w:rFonts w:ascii="Courier New" w:hAnsi="Courier New" w:cs="Courier New"/>
          <w:rtl/>
        </w:rPr>
        <w:t xml:space="preserve"> الملك العادل </w:t>
      </w:r>
      <w:del w:id="984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985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ور الدين </w:t>
      </w:r>
      <w:del w:id="986" w:author="Transkribus" w:date="2019-12-11T14:30:00Z">
        <w:r w:rsidRPr="009B6BCA">
          <w:rPr>
            <w:rFonts w:ascii="Courier New" w:hAnsi="Courier New" w:cs="Courier New"/>
            <w:rtl/>
          </w:rPr>
          <w:delText>بدمشق وبقى</w:delText>
        </w:r>
      </w:del>
      <w:ins w:id="987" w:author="Transkribus" w:date="2019-12-11T14:30:00Z">
        <w:r w:rsidRPr="00EE6742">
          <w:rPr>
            <w:rFonts w:ascii="Courier New" w:hAnsi="Courier New" w:cs="Courier New"/>
            <w:rtl/>
          </w:rPr>
          <w:t>بديسق وبق</w:t>
        </w:r>
      </w:ins>
      <w:r w:rsidRPr="00EE6742">
        <w:rPr>
          <w:rFonts w:ascii="Courier New" w:hAnsi="Courier New" w:cs="Courier New"/>
          <w:rtl/>
        </w:rPr>
        <w:t xml:space="preserve"> به سنين </w:t>
      </w:r>
      <w:del w:id="98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وكتب الامير م</w:t>
          </w:r>
          <w:del w:id="9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ؤ</w:delText>
            </w:r>
          </w:del>
          <w:ins w:id="990" w:author="Transkribus" w:date="2019-12-11T14:30:00Z">
            <w:r w:rsidRPr="00EE6742">
              <w:rPr>
                <w:rFonts w:ascii="Courier New" w:hAnsi="Courier New" w:cs="Courier New"/>
                <w:rtl/>
              </w:rPr>
              <w:t>و</w:t>
            </w:r>
          </w:ins>
          <w:r w:rsidRPr="00EE6742">
            <w:rPr>
              <w:rFonts w:ascii="Courier New" w:hAnsi="Courier New" w:cs="Courier New"/>
              <w:rtl/>
            </w:rPr>
            <w:t xml:space="preserve">يد الدولة </w:t>
          </w:r>
          <w:del w:id="9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ابو المظفر اسامة بن منقذ الى مهذب الدين ابن النقاش يستهدى دهن بلسان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92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أبو المطظفر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993" w:author="Transkribus" w:date="2019-12-11T14:30:00Z"/>
          <w:rFonts w:ascii="Courier New" w:hAnsi="Courier New" w:cs="Courier New"/>
        </w:rPr>
      </w:pPr>
      <w:dir w:val="rtl">
        <w:dir w:val="rtl">
          <w:del w:id="9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ركبتى تخدم المهذب فى العلم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وفى كل حكمة وبيان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995" w:author="Transkribus" w:date="2019-12-11T14:30:00Z"/>
          <w:rFonts w:ascii="Courier New" w:hAnsi="Courier New" w:cs="Courier New"/>
        </w:rPr>
      </w:pPr>
      <w:dir w:val="rtl">
        <w:dir w:val="rtl">
          <w:del w:id="9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وهى تشكو اليه تاثير طول العمر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فى ضعفها وطول الزمان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997" w:author="Transkribus" w:date="2019-12-11T14:30:00Z"/>
          <w:rFonts w:ascii="Courier New" w:hAnsi="Courier New" w:cs="Courier New"/>
        </w:rPr>
      </w:pPr>
      <w:dir w:val="rtl">
        <w:dir w:val="rtl">
          <w:del w:id="9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فلها فاقة</w:delText>
            </w:r>
          </w:del>
          <w:ins w:id="99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أسامة بن منفدذ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0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يقويها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001" w:author="Transkribus" w:date="2019-12-11T14:30:00Z"/>
          <w:rFonts w:ascii="Courier New" w:hAnsi="Courier New" w:cs="Courier New"/>
        </w:rPr>
      </w:pPr>
      <w:dir w:val="rtl">
        <w:dir w:val="rtl">
          <w:del w:id="10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على مشيها من البلسان)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003" w:author="Transkribus" w:date="2019-12-11T14:30:00Z"/>
          <w:rFonts w:ascii="Courier New" w:hAnsi="Courier New" w:cs="Courier New"/>
        </w:rPr>
      </w:pPr>
      <w:dir w:val="rtl">
        <w:dir w:val="rtl">
          <w:del w:id="10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 هذا علالة ما لمن جاز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الثمانين بالنهوض يدان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1005" w:author="Transkribus" w:date="2019-12-11T14:30:00Z"/>
          <w:rFonts w:ascii="Courier New" w:hAnsi="Courier New" w:cs="Courier New"/>
        </w:rPr>
      </w:pPr>
      <w:dir w:val="rtl">
        <w:dir w:val="rtl">
          <w:del w:id="10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رغبة فى الحياة من بعد طول العمر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والموت غاية الانسان الخفيف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9B6BCA" w:rsidRDefault="000355FB" w:rsidP="000355FB">
      <w:pPr>
        <w:pStyle w:val="NurText"/>
        <w:bidi/>
        <w:rPr>
          <w:del w:id="1007" w:author="Transkribus" w:date="2019-12-11T14:30:00Z"/>
          <w:rFonts w:ascii="Courier New" w:hAnsi="Courier New" w:cs="Courier New"/>
        </w:rPr>
      </w:pPr>
      <w:dir w:val="rtl">
        <w:dir w:val="rtl">
          <w:del w:id="10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فبعث اليه ما اراد من ذلك ولم يزل فى خدمة نور الدين الى ان توفى رحمه الله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009" w:author="Transkribus" w:date="2019-12-11T14:30:00Z"/>
          <w:rFonts w:ascii="Courier New" w:hAnsi="Courier New" w:cs="Courier New"/>
        </w:rPr>
      </w:pPr>
      <w:dir w:val="rtl">
        <w:dir w:val="rtl">
          <w:del w:id="10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وكانت وفاة نور الدين فى شوال سنة تسع وستين وخمسمائة بدمشق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وخدم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مهذب الدين بن </w:t>
          </w:r>
          <w:del w:id="10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النقاش ايضا بصناعة الطب بعد ذلك للملك الناصر صلاح الدين يوسف بن ايوب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1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النقاس بستهدى دعن بلسان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014" w:author="Transkribus" w:date="2019-12-11T14:30:00Z"/>
          <w:rFonts w:ascii="Courier New" w:hAnsi="Courier New" w:cs="Courier New"/>
        </w:rPr>
      </w:pPr>
      <w:dir w:val="rtl">
        <w:dir w:val="rtl">
          <w:del w:id="10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لما ملك دمشق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016" w:author="Transkribus" w:date="2019-12-11T14:30:00Z"/>
          <w:rFonts w:ascii="Courier New" w:hAnsi="Courier New" w:cs="Courier New"/>
        </w:rPr>
      </w:pPr>
      <w:dir w:val="rtl">
        <w:dir w:val="rtl">
          <w:del w:id="10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وحظى عنده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018" w:author="Transkribus" w:date="2019-12-11T14:30:00Z"/>
          <w:rFonts w:ascii="Courier New" w:hAnsi="Courier New" w:cs="Courier New"/>
        </w:rPr>
      </w:pPr>
      <w:dir w:val="rtl">
        <w:dir w:val="rtl">
          <w:del w:id="10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مهذب</w:delText>
            </w:r>
          </w:del>
          <w:ins w:id="102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الحقيف٢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021" w:author="Transkribus" w:date="2019-12-11T14:30:00Z"/>
          <w:rFonts w:ascii="Courier New" w:hAnsi="Courier New" w:cs="Courier New"/>
        </w:rPr>
      </w:pPr>
      <w:ins w:id="1022" w:author="Transkribus" w:date="2019-12-11T14:30:00Z">
        <w:r w:rsidRPr="00EE6742">
          <w:rPr>
            <w:rFonts w:ascii="Courier New" w:hAnsi="Courier New" w:cs="Courier New"/>
            <w:rtl/>
          </w:rPr>
          <w:t>ساس</w:t>
        </w:r>
      </w:ins>
    </w:p>
    <w:p w:rsidR="000355FB" w:rsidRPr="00EE6742" w:rsidRDefault="000355FB" w:rsidP="000355FB">
      <w:pPr>
        <w:pStyle w:val="NurText"/>
        <w:bidi/>
        <w:rPr>
          <w:ins w:id="1023" w:author="Transkribus" w:date="2019-12-11T14:30:00Z"/>
          <w:rFonts w:ascii="Courier New" w:hAnsi="Courier New" w:cs="Courier New"/>
        </w:rPr>
      </w:pPr>
      <w:ins w:id="1024" w:author="Transkribus" w:date="2019-12-11T14:30:00Z">
        <w:r w:rsidRPr="00EE6742">
          <w:rPr>
            <w:rFonts w:ascii="Courier New" w:hAnsi="Courier New" w:cs="Courier New"/>
            <w:rtl/>
          </w:rPr>
          <w:t xml:space="preserve"> بالاضل</w:t>
        </w:r>
      </w:ins>
    </w:p>
    <w:p w:rsidR="000355FB" w:rsidRPr="00EE6742" w:rsidRDefault="000355FB" w:rsidP="000355FB">
      <w:pPr>
        <w:pStyle w:val="NurText"/>
        <w:bidi/>
        <w:rPr>
          <w:ins w:id="1025" w:author="Transkribus" w:date="2019-12-11T14:30:00Z"/>
          <w:rFonts w:ascii="Courier New" w:hAnsi="Courier New" w:cs="Courier New"/>
        </w:rPr>
      </w:pPr>
      <w:ins w:id="1026" w:author="Transkribus" w:date="2019-12-11T14:30:00Z">
        <w:r w:rsidRPr="00EE6742">
          <w:rPr>
            <w:rFonts w:ascii="Courier New" w:hAnsi="Courier New" w:cs="Courier New"/>
            <w:rtl/>
          </w:rPr>
          <w:t>سساس</w:t>
        </w:r>
      </w:ins>
    </w:p>
    <w:p w:rsidR="000355FB" w:rsidRPr="00EE6742" w:rsidRDefault="000355FB" w:rsidP="000355FB">
      <w:pPr>
        <w:pStyle w:val="NurText"/>
        <w:bidi/>
        <w:rPr>
          <w:ins w:id="1027" w:author="Transkribus" w:date="2019-12-11T14:30:00Z"/>
          <w:rFonts w:ascii="Courier New" w:hAnsi="Courier New" w:cs="Courier New"/>
        </w:rPr>
      </w:pPr>
      <w:ins w:id="1028" w:author="Transkribus" w:date="2019-12-11T14:30:00Z">
        <w:r w:rsidRPr="00EE6742">
          <w:rPr>
            <w:rFonts w:ascii="Courier New" w:hAnsi="Courier New" w:cs="Courier New"/>
            <w:rtl/>
          </w:rPr>
          <w:t>٤</w:t>
        </w:r>
      </w:ins>
    </w:p>
    <w:p w:rsidR="000355FB" w:rsidRPr="00EE6742" w:rsidRDefault="000355FB" w:rsidP="000355FB">
      <w:pPr>
        <w:pStyle w:val="NurText"/>
        <w:bidi/>
        <w:rPr>
          <w:ins w:id="1029" w:author="Transkribus" w:date="2019-12-11T14:30:00Z"/>
          <w:rFonts w:ascii="Courier New" w:hAnsi="Courier New" w:cs="Courier New"/>
        </w:rPr>
      </w:pPr>
      <w:ins w:id="1030" w:author="Transkribus" w:date="2019-12-11T14:30:00Z">
        <w:r w:rsidRPr="00EE6742">
          <w:rPr>
            <w:rFonts w:ascii="Courier New" w:hAnsi="Courier New" w:cs="Courier New"/>
            <w:rtl/>
          </w:rPr>
          <w:t>الاضل</w:t>
        </w:r>
      </w:ins>
    </w:p>
    <w:p w:rsidR="000355FB" w:rsidRPr="00EE6742" w:rsidRDefault="000355FB" w:rsidP="000355FB">
      <w:pPr>
        <w:pStyle w:val="NurText"/>
        <w:bidi/>
        <w:rPr>
          <w:ins w:id="1031" w:author="Transkribus" w:date="2019-12-11T14:30:00Z"/>
          <w:rFonts w:ascii="Courier New" w:hAnsi="Courier New" w:cs="Courier New"/>
        </w:rPr>
      </w:pPr>
      <w:ins w:id="1032" w:author="Transkribus" w:date="2019-12-11T14:30:00Z">
        <w:r w:rsidRPr="00EE6742">
          <w:rPr>
            <w:rFonts w:ascii="Courier New" w:hAnsi="Courier New" w:cs="Courier New"/>
            <w:rtl/>
          </w:rPr>
          <w:t>وي٤</w:t>
        </w:r>
      </w:ins>
    </w:p>
    <w:p w:rsidR="000355FB" w:rsidRPr="00EE6742" w:rsidRDefault="000355FB" w:rsidP="000355FB">
      <w:pPr>
        <w:pStyle w:val="NurText"/>
        <w:bidi/>
        <w:rPr>
          <w:ins w:id="1033" w:author="Transkribus" w:date="2019-12-11T14:30:00Z"/>
          <w:rFonts w:ascii="Courier New" w:hAnsi="Courier New" w:cs="Courier New"/>
        </w:rPr>
      </w:pPr>
      <w:ins w:id="1034" w:author="Transkribus" w:date="2019-12-11T14:30:00Z">
        <w:r w:rsidRPr="00EE6742">
          <w:rPr>
            <w:rFonts w:ascii="Courier New" w:hAnsi="Courier New" w:cs="Courier New"/>
            <w:rtl/>
          </w:rPr>
          <w:t>١٦٣</w:t>
        </w:r>
      </w:ins>
    </w:p>
    <w:p w:rsidR="000355FB" w:rsidRPr="009B6BCA" w:rsidRDefault="000355FB" w:rsidP="000355FB">
      <w:pPr>
        <w:pStyle w:val="NurText"/>
        <w:bidi/>
        <w:rPr>
          <w:del w:id="1035" w:author="Transkribus" w:date="2019-12-11T14:30:00Z"/>
          <w:rFonts w:ascii="Courier New" w:hAnsi="Courier New" w:cs="Courier New"/>
        </w:rPr>
      </w:pPr>
      <w:ins w:id="1036" w:author="Transkribus" w:date="2019-12-11T14:30:00Z">
        <w:r w:rsidRPr="00EE6742">
          <w:rPr>
            <w:rFonts w:ascii="Courier New" w:hAnsi="Courier New" w:cs="Courier New"/>
            <w:rtl/>
          </w:rPr>
          <w:t>ب هو أمين</w:t>
        </w:r>
      </w:ins>
      <w:r w:rsidRPr="00EE6742">
        <w:rPr>
          <w:rFonts w:ascii="Courier New" w:hAnsi="Courier New" w:cs="Courier New"/>
          <w:rtl/>
        </w:rPr>
        <w:t xml:space="preserve"> الدين </w:t>
      </w:r>
      <w:ins w:id="1037" w:author="Transkribus" w:date="2019-12-11T14:30:00Z">
        <w:r w:rsidRPr="00EE6742">
          <w:rPr>
            <w:rFonts w:ascii="Courier New" w:hAnsi="Courier New" w:cs="Courier New"/>
            <w:rtl/>
          </w:rPr>
          <w:t xml:space="preserve">أبو زكر بايحى </w:t>
        </w:r>
      </w:ins>
      <w:r w:rsidRPr="00EE6742">
        <w:rPr>
          <w:rFonts w:ascii="Courier New" w:hAnsi="Courier New" w:cs="Courier New"/>
          <w:rtl/>
        </w:rPr>
        <w:t xml:space="preserve">بن </w:t>
      </w:r>
      <w:del w:id="1038" w:author="Transkribus" w:date="2019-12-11T14:30:00Z">
        <w:r w:rsidRPr="009B6BCA">
          <w:rPr>
            <w:rFonts w:ascii="Courier New" w:hAnsi="Courier New" w:cs="Courier New"/>
            <w:rtl/>
          </w:rPr>
          <w:delText>النقاش كثير الاحسان محبا للجميل يؤثر التخصص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1039" w:author="Transkribus" w:date="2019-12-11T14:30:00Z"/>
          <w:rFonts w:ascii="Courier New" w:hAnsi="Courier New" w:cs="Courier New"/>
        </w:rPr>
      </w:pPr>
      <w:dir w:val="rtl">
        <w:dir w:val="rtl">
          <w:del w:id="10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 يتخذ امراة ولا خلف ولدا وكانت وفاته رحمه الله بدمشق فى يوم السبت ثانى عشر محرم سنة اربع وسبعين وخمسمائة ودفن بها فى جبل قاسيون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041" w:author="Transkribus" w:date="2019-12-11T14:30:00Z"/>
          <w:rFonts w:ascii="Courier New" w:hAnsi="Courier New" w:cs="Courier New"/>
        </w:rPr>
      </w:pPr>
      <w:dir w:val="rtl">
        <w:dir w:val="rtl">
          <w:del w:id="10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ابو زكريا يحيى البياسي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043" w:author="Transkribus" w:date="2019-12-11T14:30:00Z"/>
          <w:rFonts w:ascii="Courier New" w:hAnsi="Courier New" w:cs="Courier New"/>
        </w:rPr>
      </w:pPr>
      <w:dir w:val="rtl">
        <w:dir w:val="rtl">
          <w:del w:id="10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امين الدين ابو زكريا يحيى بن اسماعيل الاندلسى</w:delText>
            </w:r>
          </w:del>
          <w:ins w:id="1045" w:author="Transkribus" w:date="2019-12-11T14:30:00Z">
            <w:r w:rsidRPr="00EE6742">
              <w:rPr>
                <w:rFonts w:ascii="Courier New" w:hAnsi="Courier New" w:cs="Courier New"/>
                <w:rtl/>
              </w:rPr>
              <w:t>اسمعيل الابدلسى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البياسى من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046" w:author="Transkribus" w:date="2019-12-11T14:30:00Z"/>
          <w:rFonts w:ascii="Courier New" w:hAnsi="Courier New" w:cs="Courier New"/>
        </w:rPr>
      </w:pPr>
      <w:ins w:id="1047" w:author="Transkribus" w:date="2019-12-11T14:30:00Z">
        <w:r w:rsidRPr="00EE6742">
          <w:rPr>
            <w:rFonts w:ascii="Courier New" w:hAnsi="Courier New" w:cs="Courier New"/>
            <w:rtl/>
          </w:rPr>
          <w:t>بركسى خدم المهذب فى العلسموفى كل حكمه وبان</w:t>
        </w:r>
      </w:ins>
    </w:p>
    <w:p w:rsidR="000355FB" w:rsidRPr="00EE6742" w:rsidRDefault="000355FB" w:rsidP="000355FB">
      <w:pPr>
        <w:pStyle w:val="NurText"/>
        <w:bidi/>
        <w:rPr>
          <w:ins w:id="1048" w:author="Transkribus" w:date="2019-12-11T14:30:00Z"/>
          <w:rFonts w:ascii="Courier New" w:hAnsi="Courier New" w:cs="Courier New"/>
        </w:rPr>
      </w:pPr>
      <w:ins w:id="1049" w:author="Transkribus" w:date="2019-12-11T14:30:00Z">
        <w:r w:rsidRPr="00EE6742">
          <w:rPr>
            <w:rFonts w:ascii="Courier New" w:hAnsi="Courier New" w:cs="Courier New"/>
            <w:rtl/>
          </w:rPr>
          <w:t>وهى تشكو البه ثاكرطول السعمر فى صعفها وطول الرزمان</w:t>
        </w:r>
      </w:ins>
    </w:p>
    <w:p w:rsidR="000355FB" w:rsidRPr="00EE6742" w:rsidRDefault="000355FB" w:rsidP="000355FB">
      <w:pPr>
        <w:pStyle w:val="NurText"/>
        <w:bidi/>
        <w:rPr>
          <w:ins w:id="1050" w:author="Transkribus" w:date="2019-12-11T14:30:00Z"/>
          <w:rFonts w:ascii="Courier New" w:hAnsi="Courier New" w:cs="Courier New"/>
        </w:rPr>
      </w:pPr>
      <w:ins w:id="1051" w:author="Transkribus" w:date="2019-12-11T14:30:00Z">
        <w:r w:rsidRPr="00EE6742">
          <w:rPr>
            <w:rFonts w:ascii="Courier New" w:hAnsi="Courier New" w:cs="Courier New"/>
            <w:rtl/>
          </w:rPr>
          <w:t>ابلها فاقة الى ما بقويسسها على مسيهامن البلسان</w:t>
        </w:r>
      </w:ins>
    </w:p>
    <w:p w:rsidR="000355FB" w:rsidRPr="00EE6742" w:rsidRDefault="000355FB" w:rsidP="000355FB">
      <w:pPr>
        <w:pStyle w:val="NurText"/>
        <w:bidi/>
        <w:rPr>
          <w:ins w:id="1052" w:author="Transkribus" w:date="2019-12-11T14:30:00Z"/>
          <w:rFonts w:ascii="Courier New" w:hAnsi="Courier New" w:cs="Courier New"/>
        </w:rPr>
      </w:pPr>
      <w:ins w:id="1053" w:author="Transkribus" w:date="2019-12-11T14:30:00Z">
        <w:r w:rsidRPr="00EE6742">
          <w:rPr>
            <w:rFonts w:ascii="Courier New" w:hAnsi="Courier New" w:cs="Courier New"/>
            <w:rtl/>
          </w:rPr>
          <w:t>٤ل هذاعلالة مالن جا * ز الثمانين بالنهوس بدان</w:t>
        </w:r>
      </w:ins>
    </w:p>
    <w:p w:rsidR="000355FB" w:rsidRPr="00EE6742" w:rsidRDefault="000355FB" w:rsidP="000355FB">
      <w:pPr>
        <w:pStyle w:val="NurText"/>
        <w:bidi/>
        <w:rPr>
          <w:ins w:id="1054" w:author="Transkribus" w:date="2019-12-11T14:30:00Z"/>
          <w:rFonts w:ascii="Courier New" w:hAnsi="Courier New" w:cs="Courier New"/>
        </w:rPr>
      </w:pPr>
      <w:ins w:id="1055" w:author="Transkribus" w:date="2019-12-11T14:30:00Z">
        <w:r w:rsidRPr="00EE6742">
          <w:rPr>
            <w:rFonts w:ascii="Courier New" w:hAnsi="Courier New" w:cs="Courier New"/>
            <w:rtl/>
          </w:rPr>
          <w:t xml:space="preserve"> رهبة فى الحباة من بعد طول السعمروالموت ابة الانسان</w:t>
        </w:r>
      </w:ins>
    </w:p>
    <w:p w:rsidR="000355FB" w:rsidRPr="00EE6742" w:rsidRDefault="000355FB" w:rsidP="000355FB">
      <w:pPr>
        <w:pStyle w:val="NurText"/>
        <w:bidi/>
        <w:rPr>
          <w:ins w:id="1056" w:author="Transkribus" w:date="2019-12-11T14:30:00Z"/>
          <w:rFonts w:ascii="Courier New" w:hAnsi="Courier New" w:cs="Courier New"/>
        </w:rPr>
      </w:pPr>
      <w:ins w:id="1057" w:author="Transkribus" w:date="2019-12-11T14:30:00Z">
        <w:r w:rsidRPr="00EE6742">
          <w:rPr>
            <w:rFonts w:ascii="Courier New" w:hAnsi="Courier New" w:cs="Courier New"/>
            <w:rtl/>
          </w:rPr>
          <w:t>فيعت البه ماأراد من ذلك ولميرل فى خدمة ور الدين الى ابن توفى رحجمه الله وكان وفاة ور الدين</w:t>
        </w:r>
      </w:ins>
    </w:p>
    <w:p w:rsidR="000355FB" w:rsidRPr="00EE6742" w:rsidRDefault="000355FB" w:rsidP="000355FB">
      <w:pPr>
        <w:pStyle w:val="NurText"/>
        <w:bidi/>
        <w:rPr>
          <w:ins w:id="1058" w:author="Transkribus" w:date="2019-12-11T14:30:00Z"/>
          <w:rFonts w:ascii="Courier New" w:hAnsi="Courier New" w:cs="Courier New"/>
        </w:rPr>
      </w:pPr>
      <w:ins w:id="1059" w:author="Transkribus" w:date="2019-12-11T14:30:00Z">
        <w:r w:rsidRPr="00EE6742">
          <w:rPr>
            <w:rFonts w:ascii="Courier New" w:hAnsi="Courier New" w:cs="Courier New"/>
            <w:rtl/>
          </w:rPr>
          <w:t xml:space="preserve"> فى شثال سنة نسع وسنين وتسماثة بدمسق وحديم مهذب الدين بن النقاض أمصا بصناعة</w:t>
        </w:r>
      </w:ins>
    </w:p>
    <w:p w:rsidR="000355FB" w:rsidRPr="00EE6742" w:rsidRDefault="000355FB" w:rsidP="000355FB">
      <w:pPr>
        <w:pStyle w:val="NurText"/>
        <w:bidi/>
        <w:rPr>
          <w:ins w:id="1060" w:author="Transkribus" w:date="2019-12-11T14:30:00Z"/>
          <w:rFonts w:ascii="Courier New" w:hAnsi="Courier New" w:cs="Courier New"/>
        </w:rPr>
      </w:pPr>
      <w:ins w:id="1061" w:author="Transkribus" w:date="2019-12-11T14:30:00Z">
        <w:r w:rsidRPr="00EE6742">
          <w:rPr>
            <w:rFonts w:ascii="Courier New" w:hAnsi="Courier New" w:cs="Courier New"/>
            <w:rtl/>
          </w:rPr>
          <w:t>الطب بعد ذلك لملك الناصر سلاج الدين يوسف بن أيوب لاملك دمسق وحطى عندة وكان</w:t>
        </w:r>
      </w:ins>
    </w:p>
    <w:p w:rsidR="000355FB" w:rsidRPr="00EE6742" w:rsidRDefault="000355FB" w:rsidP="000355FB">
      <w:pPr>
        <w:pStyle w:val="NurText"/>
        <w:bidi/>
        <w:rPr>
          <w:ins w:id="1062" w:author="Transkribus" w:date="2019-12-11T14:30:00Z"/>
          <w:rFonts w:ascii="Courier New" w:hAnsi="Courier New" w:cs="Courier New"/>
        </w:rPr>
      </w:pPr>
      <w:ins w:id="1063" w:author="Transkribus" w:date="2019-12-11T14:30:00Z">
        <w:r w:rsidRPr="00EE6742">
          <w:rPr>
            <w:rFonts w:ascii="Courier New" w:hAnsi="Courier New" w:cs="Courier New"/>
            <w:rtl/>
          </w:rPr>
          <w:t>مهذب الدين بن النقاس كنير الاحسان حيالقميل بوثر الننصس ولم بخدامرأة</w:t>
        </w:r>
      </w:ins>
    </w:p>
    <w:p w:rsidR="000355FB" w:rsidRPr="00EE6742" w:rsidRDefault="000355FB" w:rsidP="000355FB">
      <w:pPr>
        <w:pStyle w:val="NurText"/>
        <w:bidi/>
        <w:rPr>
          <w:ins w:id="1064" w:author="Transkribus" w:date="2019-12-11T14:30:00Z"/>
          <w:rFonts w:ascii="Courier New" w:hAnsi="Courier New" w:cs="Courier New"/>
        </w:rPr>
      </w:pPr>
      <w:ins w:id="1065" w:author="Transkribus" w:date="2019-12-11T14:30:00Z">
        <w:r w:rsidRPr="00EE6742">
          <w:rPr>
            <w:rFonts w:ascii="Courier New" w:hAnsi="Courier New" w:cs="Courier New"/>
            <w:rtl/>
          </w:rPr>
          <w:t>والاخلف ولذا وكاتت وفانه رجمه الله بديسق فى بوم السيب ثانى عسير بجرم صتة أر</w:t>
        </w:r>
        <w:r w:rsidRPr="00EE6742">
          <w:rPr>
            <w:rFonts w:ascii="Courier New" w:hAnsi="Courier New" w:cs="Courier New"/>
            <w:rtl/>
          </w:rPr>
          <w:tab/>
          <w:t>ب٢</w:t>
        </w:r>
      </w:ins>
    </w:p>
    <w:p w:rsidR="000355FB" w:rsidRPr="00EE6742" w:rsidRDefault="000355FB" w:rsidP="000355FB">
      <w:pPr>
        <w:pStyle w:val="NurText"/>
        <w:bidi/>
        <w:rPr>
          <w:ins w:id="1066" w:author="Transkribus" w:date="2019-12-11T14:30:00Z"/>
          <w:rFonts w:ascii="Courier New" w:hAnsi="Courier New" w:cs="Courier New"/>
        </w:rPr>
      </w:pPr>
      <w:ins w:id="1067" w:author="Transkribus" w:date="2019-12-11T14:30:00Z">
        <w:r w:rsidRPr="00EE6742">
          <w:rPr>
            <w:rFonts w:ascii="Courier New" w:hAnsi="Courier New" w:cs="Courier New"/>
            <w:rtl/>
          </w:rPr>
          <w:t>٩سبعين هشمشيماكة ووفر مافنى جيل قاسيون</w:t>
        </w:r>
      </w:ins>
    </w:p>
    <w:p w:rsidR="000355FB" w:rsidRPr="00EE6742" w:rsidRDefault="000355FB" w:rsidP="000355FB">
      <w:pPr>
        <w:pStyle w:val="NurText"/>
        <w:bidi/>
        <w:rPr>
          <w:ins w:id="1068" w:author="Transkribus" w:date="2019-12-11T14:30:00Z"/>
          <w:rFonts w:ascii="Courier New" w:hAnsi="Courier New" w:cs="Courier New"/>
        </w:rPr>
      </w:pPr>
      <w:ins w:id="1069" w:author="Transkribus" w:date="2019-12-11T14:30:00Z">
        <w:r w:rsidRPr="00EE6742">
          <w:rPr>
            <w:rFonts w:ascii="Courier New" w:hAnsi="Courier New" w:cs="Courier New"/>
            <w:rtl/>
          </w:rPr>
          <w:t xml:space="preserve"> أبوزكر</w:t>
        </w:r>
      </w:ins>
    </w:p>
    <w:p w:rsidR="000355FB" w:rsidRPr="00EE6742" w:rsidRDefault="000355FB" w:rsidP="000355FB">
      <w:pPr>
        <w:pStyle w:val="NurText"/>
        <w:bidi/>
        <w:rPr>
          <w:ins w:id="1070" w:author="Transkribus" w:date="2019-12-11T14:30:00Z"/>
          <w:rFonts w:ascii="Courier New" w:hAnsi="Courier New" w:cs="Courier New"/>
        </w:rPr>
      </w:pPr>
      <w:ins w:id="1071" w:author="Transkribus" w:date="2019-12-11T14:30:00Z">
        <w:r w:rsidRPr="00EE6742">
          <w:rPr>
            <w:rFonts w:ascii="Courier New" w:hAnsi="Courier New" w:cs="Courier New"/>
            <w:rtl/>
          </w:rPr>
          <w:t>ابلاأبوز كراسى البياسى)*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الفضلاء </w:t>
      </w:r>
      <w:del w:id="1072" w:author="Transkribus" w:date="2019-12-11T14:30:00Z">
        <w:r w:rsidRPr="009B6BCA">
          <w:rPr>
            <w:rFonts w:ascii="Courier New" w:hAnsi="Courier New" w:cs="Courier New"/>
            <w:rtl/>
          </w:rPr>
          <w:delText>المشهورين والعلماء المذكورين</w:delText>
        </w:r>
      </w:del>
      <w:ins w:id="1073" w:author="Transkribus" w:date="2019-12-11T14:30:00Z">
        <w:r w:rsidRPr="00EE6742">
          <w:rPr>
            <w:rFonts w:ascii="Courier New" w:hAnsi="Courier New" w:cs="Courier New"/>
            <w:rtl/>
          </w:rPr>
          <w:t>المشهور بن والعلاء المذكور بن</w:t>
        </w:r>
      </w:ins>
      <w:r w:rsidRPr="00EE6742">
        <w:rPr>
          <w:rFonts w:ascii="Courier New" w:hAnsi="Courier New" w:cs="Courier New"/>
          <w:rtl/>
        </w:rPr>
        <w:t xml:space="preserve"> قد اتقن الصناعة الطبية و</w:t>
      </w:r>
      <w:del w:id="1074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075" w:author="Transkribus" w:date="2019-12-11T14:30:00Z">
        <w:r w:rsidRPr="00EE6742">
          <w:rPr>
            <w:rFonts w:ascii="Courier New" w:hAnsi="Courier New" w:cs="Courier New"/>
            <w:rtl/>
          </w:rPr>
          <w:t>غ</w:t>
        </w:r>
      </w:ins>
      <w:r w:rsidRPr="00EE6742">
        <w:rPr>
          <w:rFonts w:ascii="Courier New" w:hAnsi="Courier New" w:cs="Courier New"/>
          <w:rtl/>
        </w:rPr>
        <w:t>مي</w:t>
      </w:r>
      <w:del w:id="1076" w:author="Transkribus" w:date="2019-12-11T14:30:00Z">
        <w:r w:rsidRPr="009B6BCA">
          <w:rPr>
            <w:rFonts w:ascii="Courier New" w:hAnsi="Courier New" w:cs="Courier New"/>
            <w:rtl/>
          </w:rPr>
          <w:delText>ز</w:delText>
        </w:r>
      </w:del>
      <w:ins w:id="1077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 xml:space="preserve"> فى العلوم الريا</w:t>
      </w:r>
      <w:del w:id="1078" w:author="Transkribus" w:date="2019-12-11T14:30:00Z">
        <w:r w:rsidRPr="009B6BCA">
          <w:rPr>
            <w:rFonts w:ascii="Courier New" w:hAnsi="Courier New" w:cs="Courier New"/>
            <w:rtl/>
          </w:rPr>
          <w:delText>ضي</w:delText>
        </w:r>
      </w:del>
      <w:ins w:id="1079" w:author="Transkribus" w:date="2019-12-11T14:30:00Z">
        <w:r w:rsidRPr="00EE6742">
          <w:rPr>
            <w:rFonts w:ascii="Courier New" w:hAnsi="Courier New" w:cs="Courier New"/>
            <w:rtl/>
          </w:rPr>
          <w:t>شب</w:t>
        </w:r>
      </w:ins>
      <w:r w:rsidRPr="00EE6742">
        <w:rPr>
          <w:rFonts w:ascii="Courier New" w:hAnsi="Courier New" w:cs="Courier New"/>
          <w:rtl/>
        </w:rPr>
        <w:t>ة</w:t>
      </w:r>
      <w:del w:id="108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</w:t>
          </w:r>
          <w:del w:id="10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1082" w:author="Transkribus" w:date="2019-12-11T14:30:00Z">
            <w:r w:rsidRPr="00EE6742">
              <w:rPr>
                <w:rFonts w:ascii="Courier New" w:hAnsi="Courier New" w:cs="Courier New"/>
                <w:rtl/>
              </w:rPr>
              <w:t>ض</w:t>
            </w:r>
          </w:ins>
          <w:r w:rsidRPr="00EE6742">
            <w:rPr>
              <w:rFonts w:ascii="Courier New" w:hAnsi="Courier New" w:cs="Courier New"/>
              <w:rtl/>
            </w:rPr>
            <w:t>ل من الم</w:t>
          </w:r>
          <w:del w:id="10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1084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رب الى ديار مصر واقام </w:t>
          </w:r>
          <w:del w:id="10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بالقاهرة مدة</w:delText>
            </w:r>
          </w:del>
          <w:ins w:id="1086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بالقاهرممذة</w:t>
            </w:r>
          </w:ins>
          <w:r w:rsidRPr="00EE6742">
            <w:rPr>
              <w:rFonts w:ascii="Courier New" w:hAnsi="Courier New" w:cs="Courier New"/>
              <w:rtl/>
            </w:rPr>
            <w:t xml:space="preserve"> ثم </w:t>
          </w:r>
          <w:del w:id="10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r w:rsidRPr="00EE6742">
            <w:rPr>
              <w:rFonts w:ascii="Courier New" w:hAnsi="Courier New" w:cs="Courier New"/>
              <w:rtl/>
            </w:rPr>
            <w:t>وجه الى دم</w:t>
          </w:r>
          <w:del w:id="10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</w:delText>
            </w:r>
          </w:del>
          <w:ins w:id="1089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ق وقطن بها</w:t>
          </w:r>
          <w:del w:id="109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9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وقراعلى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092" w:author="Transkribus" w:date="2019-12-11T14:30:00Z"/>
          <w:rFonts w:ascii="Courier New" w:hAnsi="Courier New" w:cs="Courier New"/>
        </w:rPr>
      </w:pPr>
      <w:dir w:val="rtl">
        <w:dir w:val="rtl">
          <w:del w:id="10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وقرا على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مهذب الدين </w:t>
          </w:r>
          <w:del w:id="10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095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بى الحسن على بن عيسى </w:t>
          </w:r>
          <w:del w:id="10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بن هبة الله المعروف بابن </w:t>
          </w:r>
          <w:del w:id="10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النقاش البغدادى ولازمه</w:delText>
            </w:r>
          </w:del>
          <w:ins w:id="109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النقاس البعدادى ولازمة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099" w:author="Transkribus" w:date="2019-12-11T14:30:00Z">
        <w:r w:rsidRPr="00EE6742">
          <w:rPr>
            <w:rFonts w:ascii="Courier New" w:hAnsi="Courier New" w:cs="Courier New"/>
            <w:rtl/>
          </w:rPr>
          <w:t>وكتب السيه عسرلحالبنوس وفر اأها عليه</w:t>
        </w:r>
      </w:ins>
      <w:r w:rsidRPr="00EE6742">
        <w:rPr>
          <w:rFonts w:ascii="Courier New" w:hAnsi="Courier New" w:cs="Courier New"/>
          <w:rtl/>
        </w:rPr>
        <w:t xml:space="preserve"> وكتب </w:t>
      </w:r>
      <w:del w:id="1100" w:author="Transkribus" w:date="2019-12-11T14:30:00Z">
        <w:r w:rsidRPr="009B6BCA">
          <w:rPr>
            <w:rFonts w:ascii="Courier New" w:hAnsi="Courier New" w:cs="Courier New"/>
            <w:rtl/>
          </w:rPr>
          <w:delText>الستة عشر لجالينوس وقراها عليه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01" w:author="Transkribus" w:date="2019-12-11T14:30:00Z">
        <w:r w:rsidRPr="00EE6742">
          <w:rPr>
            <w:rFonts w:ascii="Courier New" w:hAnsi="Courier New" w:cs="Courier New"/>
            <w:rtl/>
          </w:rPr>
          <w:t>يحطه كتبا كتبره هذا فى الطب وعيرة</w:t>
        </w:r>
      </w:ins>
    </w:p>
    <w:p w:rsidR="000355FB" w:rsidRPr="009B6BCA" w:rsidRDefault="000355FB" w:rsidP="000355FB">
      <w:pPr>
        <w:pStyle w:val="NurText"/>
        <w:bidi/>
        <w:rPr>
          <w:del w:id="1102" w:author="Transkribus" w:date="2019-12-11T14:30:00Z"/>
          <w:rFonts w:ascii="Courier New" w:hAnsi="Courier New" w:cs="Courier New"/>
        </w:rPr>
      </w:pPr>
      <w:dir w:val="rtl">
        <w:dir w:val="rtl">
          <w:del w:id="11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وكتب بخطه كتبا كثيرة جدا فى الطب وغيره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11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105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عرف النجارة وعمل لابن </w:t>
          </w:r>
          <w:del w:id="11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النقاش الات كثيرة تتعلق</w:delText>
            </w:r>
          </w:del>
          <w:ins w:id="110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اليقاس آلان كتر متعلق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بالهندسة</w:t>
          </w:r>
          <w:del w:id="110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0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وكمان أبو ركر ايحيى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وكان ابو زكريا يحيى </w:delText>
            </w:r>
          </w:del>
          <w:r w:rsidRPr="00EE6742">
            <w:rPr>
              <w:rFonts w:ascii="Courier New" w:hAnsi="Courier New" w:cs="Courier New"/>
              <w:rtl/>
            </w:rPr>
            <w:t>البياسى ج</w:t>
          </w:r>
          <w:del w:id="11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112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د اللعب بالعود </w:t>
          </w:r>
          <w:del w:id="11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وعلم الارغن ايضا وحاول اللعب به</w:delText>
            </w:r>
          </w:del>
          <w:ins w:id="1114" w:author="Transkribus" w:date="2019-12-11T14:30:00Z">
            <w:r w:rsidRPr="00EE6742">
              <w:rPr>
                <w:rFonts w:ascii="Courier New" w:hAnsi="Courier New" w:cs="Courier New"/>
                <w:rtl/>
              </w:rPr>
              <w:t>وعمل الارخن أيصاوجاول العب بة</w:t>
            </w:r>
          </w:ins>
          <w:r w:rsidRPr="00EE6742">
            <w:rPr>
              <w:rFonts w:ascii="Courier New" w:hAnsi="Courier New" w:cs="Courier New"/>
              <w:rtl/>
            </w:rPr>
            <w:t xml:space="preserve"> وكان </w:t>
          </w:r>
          <w:del w:id="11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يقرا عليه</w:delText>
            </w:r>
          </w:del>
          <w:ins w:id="1116" w:author="Transkribus" w:date="2019-12-11T14:30:00Z">
            <w:r w:rsidRPr="00EE6742">
              <w:rPr>
                <w:rFonts w:ascii="Courier New" w:hAnsi="Courier New" w:cs="Courier New"/>
                <w:rtl/>
              </w:rPr>
              <w:t>بقر اأعليه</w:t>
            </w:r>
          </w:ins>
          <w:r w:rsidRPr="00EE6742">
            <w:rPr>
              <w:rFonts w:ascii="Courier New" w:hAnsi="Courier New" w:cs="Courier New"/>
              <w:rtl/>
            </w:rPr>
            <w:t xml:space="preserve"> علم الموسيق</w:t>
          </w:r>
          <w:del w:id="11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</w:t>
          </w:r>
          <w:del w:id="11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1119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دم الملك </w:t>
          </w:r>
          <w:del w:id="1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الناصر صلاح</w:delText>
            </w:r>
          </w:del>
          <w:ins w:id="112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الناسر سلاج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يوسف بن </w:t>
          </w:r>
          <w:del w:id="11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ايوب بصناعة</w:delText>
            </w:r>
          </w:del>
          <w:ins w:id="1123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أيوب يصناعة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الطب </w:t>
          </w:r>
          <w:del w:id="11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وبقى معه مدة</w:delText>
            </w:r>
          </w:del>
          <w:ins w:id="1125" w:author="Transkribus" w:date="2019-12-11T14:30:00Z">
            <w:r w:rsidRPr="00EE6742">
              <w:rPr>
                <w:rFonts w:ascii="Courier New" w:hAnsi="Courier New" w:cs="Courier New"/>
                <w:rtl/>
              </w:rPr>
              <w:t>وبق معيمدة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الب</w:t>
          </w:r>
          <w:del w:id="11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كار ثم</w:t>
          </w:r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12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اس</w:t>
      </w:r>
      <w:del w:id="1128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r w:rsidRPr="00EE6742">
        <w:rPr>
          <w:rFonts w:ascii="Courier New" w:hAnsi="Courier New" w:cs="Courier New"/>
          <w:rtl/>
        </w:rPr>
        <w:t>ع</w:t>
      </w:r>
      <w:del w:id="1129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r w:rsidRPr="00EE6742">
        <w:rPr>
          <w:rFonts w:ascii="Courier New" w:hAnsi="Courier New" w:cs="Courier New"/>
          <w:rtl/>
        </w:rPr>
        <w:t xml:space="preserve">ى من ذلك </w:t>
      </w:r>
      <w:del w:id="113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وطلب ال</w:t>
          </w:r>
          <w:del w:id="1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قام بدمشق فاطلق له الملك </w:t>
          </w:r>
          <w:del w:id="11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الناصر جامكية وبقى مقيما فى دمشق وهو يتناولها الى ان توفى رحمه الله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3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الناصرحامكبة وبق معثما فى دمشق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134" w:author="Transkribus" w:date="2019-12-11T14:30:00Z"/>
          <w:rFonts w:ascii="Courier New" w:hAnsi="Courier New" w:cs="Courier New"/>
        </w:rPr>
      </w:pPr>
      <w:dir w:val="rtl">
        <w:dir w:val="rtl">
          <w:ins w:id="1135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 بكناولها الى ابن يوفى رجمة الله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136" w:author="Transkribus" w:date="2019-12-11T14:30:00Z"/>
          <w:rFonts w:ascii="Courier New" w:hAnsi="Courier New" w:cs="Courier New"/>
        </w:rPr>
      </w:pPr>
      <w:ins w:id="1137" w:author="Transkribus" w:date="2019-12-11T14:30:00Z">
        <w:r w:rsidRPr="00EE6742">
          <w:rPr>
            <w:rFonts w:ascii="Courier New" w:hAnsi="Courier New" w:cs="Courier New"/>
            <w:rtl/>
          </w:rPr>
          <w:t>وذب يحب</w:t>
        </w:r>
        <w:r w:rsidRPr="00EE6742">
          <w:rPr>
            <w:rFonts w:ascii="Courier New" w:hAnsi="Courier New" w:cs="Courier New"/>
            <w:rtl/>
          </w:rPr>
          <w:tab/>
        </w:r>
        <w:r w:rsidRPr="00EE6742">
          <w:rPr>
            <w:rFonts w:ascii="Courier New" w:hAnsi="Courier New" w:cs="Courier New"/>
            <w:rtl/>
          </w:rPr>
          <w:tab/>
          <w:t>٥</w:t>
        </w:r>
        <w:r w:rsidRPr="00EE6742">
          <w:rPr>
            <w:rFonts w:ascii="Courier New" w:hAnsi="Courier New" w:cs="Courier New"/>
            <w:rtl/>
          </w:rPr>
          <w:tab/>
          <w:t>ب١٠</w:t>
        </w:r>
        <w:r w:rsidRPr="00EE6742">
          <w:rPr>
            <w:rFonts w:ascii="Courier New" w:hAnsi="Courier New" w:cs="Courier New"/>
            <w:rtl/>
          </w:rPr>
          <w:tab/>
          <w:t>٠٥*</w:t>
        </w:r>
      </w:ins>
    </w:p>
    <w:p w:rsidR="000355FB" w:rsidRPr="00EE6742" w:rsidRDefault="000355FB" w:rsidP="000355FB">
      <w:pPr>
        <w:pStyle w:val="NurText"/>
        <w:bidi/>
        <w:rPr>
          <w:ins w:id="1138" w:author="Transkribus" w:date="2019-12-11T14:30:00Z"/>
          <w:rFonts w:ascii="Courier New" w:hAnsi="Courier New" w:cs="Courier New"/>
        </w:rPr>
      </w:pPr>
      <w:ins w:id="1139" w:author="Transkribus" w:date="2019-12-11T14:30:00Z">
        <w:r w:rsidRPr="00EE6742">
          <w:rPr>
            <w:rFonts w:ascii="Courier New" w:hAnsi="Courier New" w:cs="Courier New"/>
            <w:rtl/>
          </w:rPr>
          <w:t>*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140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>سكرة الحل</w:t>
      </w:r>
      <w:del w:id="1141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ي</w:t>
      </w:r>
      <w:del w:id="114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43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</w:p>
    <w:p w:rsidR="000355FB" w:rsidRPr="00EE6742" w:rsidRDefault="000355FB" w:rsidP="000355FB">
      <w:pPr>
        <w:pStyle w:val="NurText"/>
        <w:bidi/>
        <w:rPr>
          <w:ins w:id="1144" w:author="Transkribus" w:date="2019-12-11T14:30:00Z"/>
          <w:rFonts w:ascii="Courier New" w:hAnsi="Courier New" w:cs="Courier New"/>
        </w:rPr>
      </w:pPr>
      <w:dir w:val="rtl">
        <w:dir w:val="rtl">
          <w:ins w:id="1145" w:author="Transkribus" w:date="2019-12-11T14:30:00Z">
            <w:r w:rsidRPr="00EE6742">
              <w:rPr>
                <w:rFonts w:ascii="Courier New" w:hAnsi="Courier New" w:cs="Courier New"/>
                <w:rtl/>
              </w:rPr>
              <w:t>*(كرة الخلي)*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146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كان شي</w:t>
      </w:r>
      <w:del w:id="1147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r w:rsidRPr="00EE6742">
        <w:rPr>
          <w:rFonts w:ascii="Courier New" w:hAnsi="Courier New" w:cs="Courier New"/>
          <w:rtl/>
        </w:rPr>
        <w:t>ا قصيرا من</w:t>
      </w:r>
      <w:del w:id="114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1149" w:author="Transkribus" w:date="2019-12-11T14:30:00Z"/>
          <w:rFonts w:ascii="Courier New" w:hAnsi="Courier New" w:cs="Courier New"/>
        </w:rPr>
      </w:pPr>
      <w:dir w:val="rtl">
        <w:dir w:val="rtl">
          <w:del w:id="11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يهود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151" w:author="Transkribus" w:date="2019-12-11T14:30:00Z"/>
          <w:rFonts w:ascii="Courier New" w:hAnsi="Courier New" w:cs="Courier New"/>
        </w:rPr>
      </w:pPr>
      <w:dir w:val="rtl">
        <w:dir w:val="rtl">
          <w:del w:id="11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مدينة حلب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وكانت</w:delText>
            </w:r>
          </w:del>
          <w:ins w:id="115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ينهودمد سه خل وكاتت</w:t>
            </w:r>
          </w:ins>
          <w:r w:rsidRPr="00EE6742">
            <w:rPr>
              <w:rFonts w:ascii="Courier New" w:hAnsi="Courier New" w:cs="Courier New"/>
              <w:rtl/>
            </w:rPr>
            <w:t xml:space="preserve"> له د</w:t>
          </w:r>
          <w:del w:id="11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رب</w:delText>
            </w:r>
          </w:del>
          <w:ins w:id="1156" w:author="Transkribus" w:date="2019-12-11T14:30:00Z">
            <w:r w:rsidRPr="00EE6742">
              <w:rPr>
                <w:rFonts w:ascii="Courier New" w:hAnsi="Courier New" w:cs="Courier New"/>
                <w:rtl/>
              </w:rPr>
              <w:t>زي</w:t>
            </w:r>
          </w:ins>
          <w:r w:rsidRPr="00EE6742">
            <w:rPr>
              <w:rFonts w:ascii="Courier New" w:hAnsi="Courier New" w:cs="Courier New"/>
              <w:rtl/>
            </w:rPr>
            <w:t>ة بالعلاج و</w:t>
          </w:r>
          <w:del w:id="11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158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صرف</w:t>
          </w:r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15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فى المداواة</w:t>
      </w:r>
      <w:del w:id="116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حدثنى الشيخ</w:delText>
            </w:r>
          </w:del>
          <w:ins w:id="116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حدتى الشيح</w:t>
            </w:r>
          </w:ins>
          <w:r w:rsidRPr="00EE6742">
            <w:rPr>
              <w:rFonts w:ascii="Courier New" w:hAnsi="Courier New" w:cs="Courier New"/>
              <w:rtl/>
            </w:rPr>
            <w:t xml:space="preserve"> صفى الدين خليل بن </w:t>
          </w:r>
          <w:del w:id="11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164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بى الفضل بن منصور التنوخى الكاتب </w:t>
          </w:r>
          <w:del w:id="11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اللاذقى قال كان الملك العادل نور الدين محمود بن زنكى بحلب وكانت له فى القلعة بها حظية يميل اليها كثيرا ومرضت مرضا صعبا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6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الادق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167" w:author="Transkribus" w:date="2019-12-11T14:30:00Z"/>
          <w:rFonts w:ascii="Courier New" w:hAnsi="Courier New" w:cs="Courier New"/>
        </w:rPr>
      </w:pPr>
      <w:dir w:val="rtl">
        <w:dir w:val="rtl">
          <w:del w:id="11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وتوجه</w:delText>
            </w:r>
          </w:del>
          <w:ins w:id="1169" w:author="Transkribus" w:date="2019-12-11T14:30:00Z">
            <w:r w:rsidRPr="00EE6742">
              <w:rPr>
                <w:rFonts w:ascii="Courier New" w:hAnsi="Courier New" w:cs="Courier New"/>
                <w:rtl/>
              </w:rPr>
              <w:t>قال كان الملك العادل بور الدين محمود بن زبكى خلي وكاتت له فى الفلعقه باحطبة ميل البها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170" w:author="Transkribus" w:date="2019-12-11T14:30:00Z"/>
          <w:rFonts w:ascii="Courier New" w:hAnsi="Courier New" w:cs="Courier New"/>
        </w:rPr>
      </w:pPr>
      <w:ins w:id="1171" w:author="Transkribus" w:date="2019-12-11T14:30:00Z">
        <w:r w:rsidRPr="00EE6742">
          <w:rPr>
            <w:rFonts w:ascii="Courier New" w:hAnsi="Courier New" w:cs="Courier New"/>
            <w:rtl/>
          </w:rPr>
          <w:t>كتيرا ومرست مرضاصعيا ووجه</w:t>
        </w:r>
      </w:ins>
      <w:r w:rsidRPr="00EE6742">
        <w:rPr>
          <w:rFonts w:ascii="Courier New" w:hAnsi="Courier New" w:cs="Courier New"/>
          <w:rtl/>
        </w:rPr>
        <w:t xml:space="preserve"> الملك العادل الى دمشق </w:t>
      </w:r>
      <w:del w:id="1172" w:author="Transkribus" w:date="2019-12-11T14:30:00Z">
        <w:r w:rsidRPr="009B6BCA">
          <w:rPr>
            <w:rFonts w:ascii="Courier New" w:hAnsi="Courier New" w:cs="Courier New"/>
            <w:rtl/>
          </w:rPr>
          <w:delText>وبقى قلبه</w:delText>
        </w:r>
      </w:del>
      <w:ins w:id="1173" w:author="Transkribus" w:date="2019-12-11T14:30:00Z">
        <w:r w:rsidRPr="00EE6742">
          <w:rPr>
            <w:rFonts w:ascii="Courier New" w:hAnsi="Courier New" w:cs="Courier New"/>
            <w:rtl/>
          </w:rPr>
          <w:t>زايق قليه</w:t>
        </w:r>
      </w:ins>
      <w:r w:rsidRPr="00EE6742">
        <w:rPr>
          <w:rFonts w:ascii="Courier New" w:hAnsi="Courier New" w:cs="Courier New"/>
          <w:rtl/>
        </w:rPr>
        <w:t xml:space="preserve"> عندها وكل </w:t>
      </w:r>
      <w:del w:id="1174" w:author="Transkribus" w:date="2019-12-11T14:30:00Z">
        <w:r w:rsidRPr="009B6BCA">
          <w:rPr>
            <w:rFonts w:ascii="Courier New" w:hAnsi="Courier New" w:cs="Courier New"/>
            <w:rtl/>
          </w:rPr>
          <w:delText>وقت يسال عنها فتطاول مرضها</w:delText>
        </w:r>
      </w:del>
      <w:ins w:id="1175" w:author="Transkribus" w:date="2019-12-11T14:30:00Z">
        <w:r w:rsidRPr="00EE6742">
          <w:rPr>
            <w:rFonts w:ascii="Courier New" w:hAnsi="Courier New" w:cs="Courier New"/>
            <w:rtl/>
          </w:rPr>
          <w:t>وفب</w:t>
        </w:r>
      </w:ins>
    </w:p>
    <w:p w:rsidR="000355FB" w:rsidRPr="00EE6742" w:rsidRDefault="000355FB" w:rsidP="000355FB">
      <w:pPr>
        <w:pStyle w:val="NurText"/>
        <w:bidi/>
        <w:rPr>
          <w:ins w:id="1176" w:author="Transkribus" w:date="2019-12-11T14:30:00Z"/>
          <w:rFonts w:ascii="Courier New" w:hAnsi="Courier New" w:cs="Courier New"/>
        </w:rPr>
      </w:pPr>
      <w:ins w:id="1177" w:author="Transkribus" w:date="2019-12-11T14:30:00Z">
        <w:r w:rsidRPr="00EE6742">
          <w:rPr>
            <w:rFonts w:ascii="Courier New" w:hAnsi="Courier New" w:cs="Courier New"/>
            <w:rtl/>
          </w:rPr>
          <w:t>اسال عبنه افتطاول مرسها</w:t>
        </w:r>
      </w:ins>
      <w:r w:rsidRPr="00EE6742">
        <w:rPr>
          <w:rFonts w:ascii="Courier New" w:hAnsi="Courier New" w:cs="Courier New"/>
          <w:rtl/>
        </w:rPr>
        <w:t xml:space="preserve"> وكان </w:t>
      </w:r>
      <w:del w:id="1178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179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عال</w:t>
      </w:r>
      <w:del w:id="1180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1181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 xml:space="preserve">ها جماعة من </w:t>
      </w:r>
      <w:ins w:id="1182" w:author="Transkribus" w:date="2019-12-11T14:30:00Z">
        <w:r w:rsidRPr="00EE6742">
          <w:rPr>
            <w:rFonts w:ascii="Courier New" w:hAnsi="Courier New" w:cs="Courier New"/>
            <w:rtl/>
          </w:rPr>
          <w:t>أب</w:t>
        </w:r>
      </w:ins>
      <w:r w:rsidRPr="00EE6742">
        <w:rPr>
          <w:rFonts w:ascii="Courier New" w:hAnsi="Courier New" w:cs="Courier New"/>
          <w:rtl/>
        </w:rPr>
        <w:t>ا</w:t>
      </w:r>
      <w:del w:id="1183" w:author="Transkribus" w:date="2019-12-11T14:30:00Z">
        <w:r w:rsidRPr="009B6BCA">
          <w:rPr>
            <w:rFonts w:ascii="Courier New" w:hAnsi="Courier New" w:cs="Courier New"/>
            <w:rtl/>
          </w:rPr>
          <w:delText>فا</w:delText>
        </w:r>
      </w:del>
      <w:r w:rsidRPr="00EE6742">
        <w:rPr>
          <w:rFonts w:ascii="Courier New" w:hAnsi="Courier New" w:cs="Courier New"/>
          <w:rtl/>
        </w:rPr>
        <w:t xml:space="preserve">ضل الاطباء </w:t>
      </w:r>
      <w:del w:id="1184" w:author="Transkribus" w:date="2019-12-11T14:30:00Z">
        <w:r w:rsidRPr="009B6BCA">
          <w:rPr>
            <w:rFonts w:ascii="Courier New" w:hAnsi="Courier New" w:cs="Courier New"/>
            <w:rtl/>
          </w:rPr>
          <w:delText>واحضر</w:delText>
        </w:r>
      </w:del>
      <w:ins w:id="1185" w:author="Transkribus" w:date="2019-12-11T14:30:00Z">
        <w:r w:rsidRPr="00EE6742">
          <w:rPr>
            <w:rFonts w:ascii="Courier New" w:hAnsi="Courier New" w:cs="Courier New"/>
            <w:rtl/>
          </w:rPr>
          <w:t>وأجصر</w:t>
        </w:r>
      </w:ins>
      <w:r w:rsidRPr="00EE6742">
        <w:rPr>
          <w:rFonts w:ascii="Courier New" w:hAnsi="Courier New" w:cs="Courier New"/>
          <w:rtl/>
        </w:rPr>
        <w:t xml:space="preserve"> اليها </w:t>
      </w:r>
      <w:del w:id="1186" w:author="Transkribus" w:date="2019-12-11T14:30:00Z">
        <w:r w:rsidRPr="009B6BCA">
          <w:rPr>
            <w:rFonts w:ascii="Courier New" w:hAnsi="Courier New" w:cs="Courier New"/>
            <w:rtl/>
          </w:rPr>
          <w:delText>الحكيم سكرة</w:delText>
        </w:r>
      </w:del>
      <w:ins w:id="1187" w:author="Transkribus" w:date="2019-12-11T14:30:00Z">
        <w:r w:rsidRPr="00EE6742">
          <w:rPr>
            <w:rFonts w:ascii="Courier New" w:hAnsi="Courier New" w:cs="Courier New"/>
            <w:rtl/>
          </w:rPr>
          <w:t>الحكم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188" w:author="Transkribus" w:date="2019-12-11T14:30:00Z">
        <w:r w:rsidRPr="00EE6742">
          <w:rPr>
            <w:rFonts w:ascii="Courier New" w:hAnsi="Courier New" w:cs="Courier New"/>
            <w:rtl/>
          </w:rPr>
          <w:t>سكره</w:t>
        </w:r>
      </w:ins>
      <w:r w:rsidRPr="00EE6742">
        <w:rPr>
          <w:rFonts w:ascii="Courier New" w:hAnsi="Courier New" w:cs="Courier New"/>
          <w:rtl/>
        </w:rPr>
        <w:t xml:space="preserve"> فوجدها قليلة الاكل متغيرة الم</w:t>
      </w:r>
      <w:del w:id="1189" w:author="Transkribus" w:date="2019-12-11T14:30:00Z">
        <w:r w:rsidRPr="009B6BCA">
          <w:rPr>
            <w:rFonts w:ascii="Courier New" w:hAnsi="Courier New" w:cs="Courier New"/>
            <w:rtl/>
          </w:rPr>
          <w:delText>ز</w:delText>
        </w:r>
      </w:del>
      <w:ins w:id="1190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 xml:space="preserve">اج لم </w:t>
      </w:r>
      <w:del w:id="1191" w:author="Transkribus" w:date="2019-12-11T14:30:00Z">
        <w:r w:rsidRPr="009B6BCA">
          <w:rPr>
            <w:rFonts w:ascii="Courier New" w:hAnsi="Courier New" w:cs="Courier New"/>
            <w:rtl/>
          </w:rPr>
          <w:delText>تزل جنبها</w:delText>
        </w:r>
      </w:del>
      <w:ins w:id="1192" w:author="Transkribus" w:date="2019-12-11T14:30:00Z">
        <w:r w:rsidRPr="00EE6742">
          <w:rPr>
            <w:rFonts w:ascii="Courier New" w:hAnsi="Courier New" w:cs="Courier New"/>
            <w:rtl/>
          </w:rPr>
          <w:t>ترل جتيها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1193" w:author="Transkribus" w:date="2019-12-11T14:30:00Z">
        <w:r w:rsidRPr="009B6BCA">
          <w:rPr>
            <w:rFonts w:ascii="Courier New" w:hAnsi="Courier New" w:cs="Courier New"/>
            <w:rtl/>
          </w:rPr>
          <w:delText>الارض فتردد اليها مع الجماعة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94" w:author="Transkribus" w:date="2019-12-11T14:30:00Z">
        <w:r w:rsidRPr="00EE6742">
          <w:rPr>
            <w:rFonts w:ascii="Courier New" w:hAnsi="Courier New" w:cs="Courier New"/>
            <w:rtl/>
          </w:rPr>
          <w:t>الارس فثرةد البهامم الجزامة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ثم استا</w:t>
          </w:r>
          <w:del w:id="11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</w:delText>
            </w:r>
          </w:del>
          <w:ins w:id="1196" w:author="Transkribus" w:date="2019-12-11T14:30:00Z">
            <w:r w:rsidRPr="00EE6742">
              <w:rPr>
                <w:rFonts w:ascii="Courier New" w:hAnsi="Courier New" w:cs="Courier New"/>
                <w:rtl/>
              </w:rPr>
              <w:t>د</w:t>
            </w:r>
          </w:ins>
          <w:r w:rsidRPr="00EE6742">
            <w:rPr>
              <w:rFonts w:ascii="Courier New" w:hAnsi="Courier New" w:cs="Courier New"/>
              <w:rtl/>
            </w:rPr>
            <w:t xml:space="preserve">ن الخادم فى </w:t>
          </w:r>
          <w:del w:id="11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الحضور اليها وحده فاذنت</w:delText>
            </w:r>
          </w:del>
          <w:ins w:id="119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الحصور البها وجدهفادتت</w:t>
            </w:r>
          </w:ins>
          <w:r w:rsidRPr="00EE6742">
            <w:rPr>
              <w:rFonts w:ascii="Courier New" w:hAnsi="Courier New" w:cs="Courier New"/>
              <w:rtl/>
            </w:rPr>
            <w:t xml:space="preserve"> له فقال </w:t>
          </w:r>
          <w:del w:id="11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لها يا ستى انا اعالجك</w:delText>
            </w:r>
          </w:del>
          <w:ins w:id="120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الهاياسى اأباجالجل</w:t>
            </w:r>
          </w:ins>
          <w:r w:rsidRPr="00EE6742">
            <w:rPr>
              <w:rFonts w:ascii="Courier New" w:hAnsi="Courier New" w:cs="Courier New"/>
              <w:rtl/>
            </w:rPr>
            <w:t xml:space="preserve"> بعلاج </w:t>
          </w:r>
          <w:del w:id="12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تبرئى به فى اسرع وقت انشاء الله تعالى وما تحتاجي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02" w:author="Transkribus" w:date="2019-12-11T14:30:00Z">
            <w:r w:rsidRPr="00EE6742">
              <w:rPr>
                <w:rFonts w:ascii="Courier New" w:hAnsi="Courier New" w:cs="Courier New"/>
                <w:rtl/>
              </w:rPr>
              <w:t>مرف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203" w:author="Transkribus" w:date="2019-12-11T14:30:00Z"/>
          <w:rFonts w:ascii="Courier New" w:hAnsi="Courier New" w:cs="Courier New"/>
        </w:rPr>
      </w:pPr>
      <w:dir w:val="rtl">
        <w:dir w:val="rtl">
          <w:ins w:id="120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ابهفى أسرح وفت ابن شاء الله ثيالى وماحتاسى </w:t>
            </w:r>
          </w:ins>
          <w:r w:rsidRPr="00EE6742">
            <w:rPr>
              <w:rFonts w:ascii="Courier New" w:hAnsi="Courier New" w:cs="Courier New"/>
              <w:rtl/>
            </w:rPr>
            <w:t xml:space="preserve">معه الى </w:t>
          </w:r>
          <w:del w:id="12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شيء اخر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206" w:author="Transkribus" w:date="2019-12-11T14:30:00Z"/>
          <w:rFonts w:ascii="Courier New" w:hAnsi="Courier New" w:cs="Courier New"/>
        </w:rPr>
      </w:pPr>
      <w:dir w:val="rtl">
        <w:dir w:val="rtl">
          <w:ins w:id="120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شى أخر </w:t>
            </w:r>
          </w:ins>
          <w:r w:rsidRPr="00EE6742">
            <w:rPr>
              <w:rFonts w:ascii="Courier New" w:hAnsi="Courier New" w:cs="Courier New"/>
              <w:rtl/>
            </w:rPr>
            <w:t xml:space="preserve">فقالت افعل </w:t>
          </w:r>
          <w:del w:id="120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209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فقال </w:t>
          </w:r>
          <w:del w:id="12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اشتهى ان</w:delText>
            </w:r>
          </w:del>
          <w:ins w:id="1211" w:author="Transkribus" w:date="2019-12-11T14:30:00Z">
            <w:r w:rsidRPr="00EE6742">
              <w:rPr>
                <w:rFonts w:ascii="Courier New" w:hAnsi="Courier New" w:cs="Courier New"/>
                <w:rtl/>
              </w:rPr>
              <w:t>اشثهى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212" w:author="Transkribus" w:date="2019-12-11T14:30:00Z"/>
          <w:rFonts w:ascii="Courier New" w:hAnsi="Courier New" w:cs="Courier New"/>
        </w:rPr>
      </w:pPr>
      <w:ins w:id="1213" w:author="Transkribus" w:date="2019-12-11T14:30:00Z">
        <w:r w:rsidRPr="00EE6742">
          <w:rPr>
            <w:rFonts w:ascii="Courier New" w:hAnsi="Courier New" w:cs="Courier New"/>
            <w:rtl/>
          </w:rPr>
          <w:t>ابن</w:t>
        </w:r>
      </w:ins>
      <w:r w:rsidRPr="00EE6742">
        <w:rPr>
          <w:rFonts w:ascii="Courier New" w:hAnsi="Courier New" w:cs="Courier New"/>
          <w:rtl/>
        </w:rPr>
        <w:t xml:space="preserve"> مهما </w:t>
      </w:r>
      <w:del w:id="1214" w:author="Transkribus" w:date="2019-12-11T14:30:00Z">
        <w:r w:rsidRPr="009B6BCA">
          <w:rPr>
            <w:rFonts w:ascii="Courier New" w:hAnsi="Courier New" w:cs="Courier New"/>
            <w:rtl/>
          </w:rPr>
          <w:delText>اسالك عنه تخبرينى</w:delText>
        </w:r>
      </w:del>
      <w:ins w:id="1215" w:author="Transkribus" w:date="2019-12-11T14:30:00Z">
        <w:r w:rsidRPr="00EE6742">
          <w:rPr>
            <w:rFonts w:ascii="Courier New" w:hAnsi="Courier New" w:cs="Courier New"/>
            <w:rtl/>
          </w:rPr>
          <w:t>أسالك عنسه مخير يى</w:t>
        </w:r>
      </w:ins>
      <w:r w:rsidRPr="00EE6742">
        <w:rPr>
          <w:rFonts w:ascii="Courier New" w:hAnsi="Courier New" w:cs="Courier New"/>
          <w:rtl/>
        </w:rPr>
        <w:t xml:space="preserve"> به </w:t>
      </w:r>
      <w:del w:id="1216" w:author="Transkribus" w:date="2019-12-11T14:30:00Z">
        <w:r w:rsidRPr="009B6BCA">
          <w:rPr>
            <w:rFonts w:ascii="Courier New" w:hAnsi="Courier New" w:cs="Courier New"/>
            <w:rtl/>
          </w:rPr>
          <w:delText>ولا تخفني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21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ولاحغسى </w:t>
            </w:r>
          </w:ins>
          <w:r w:rsidRPr="00EE6742">
            <w:rPr>
              <w:rFonts w:ascii="Courier New" w:hAnsi="Courier New" w:cs="Courier New"/>
              <w:rtl/>
            </w:rPr>
            <w:t xml:space="preserve">فقالت </w:t>
          </w:r>
          <w:del w:id="12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نعم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19" w:author="Transkribus" w:date="2019-12-11T14:30:00Z">
            <w:r w:rsidRPr="00EE6742">
              <w:rPr>
                <w:rFonts w:ascii="Courier New" w:hAnsi="Courier New" w:cs="Courier New"/>
                <w:rtl/>
              </w:rPr>
              <w:t>نيم وأخسذمنها أمانا فقال تعرفية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220" w:author="Transkribus" w:date="2019-12-11T14:30:00Z"/>
          <w:rFonts w:ascii="Courier New" w:hAnsi="Courier New" w:cs="Courier New"/>
        </w:rPr>
      </w:pPr>
      <w:dir w:val="rtl">
        <w:dir w:val="rtl">
          <w:del w:id="12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واخذ منها امانا</w:delText>
            </w:r>
          </w:del>
          <w:ins w:id="1222" w:author="Transkribus" w:date="2019-12-11T14:30:00Z">
            <w:r w:rsidRPr="00EE6742">
              <w:rPr>
                <w:rFonts w:ascii="Courier New" w:hAnsi="Courier New" w:cs="Courier New"/>
                <w:rtl/>
              </w:rPr>
              <w:t>بها حفسلت</w:t>
            </w:r>
          </w:ins>
          <w:r w:rsidRPr="00EE6742">
            <w:rPr>
              <w:rFonts w:ascii="Courier New" w:hAnsi="Courier New" w:cs="Courier New"/>
              <w:rtl/>
            </w:rPr>
            <w:t xml:space="preserve"> فقالت </w:t>
          </w:r>
          <w:del w:id="12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تعرفينى ما جنسك فقالت علانية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22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علانيية </w:t>
            </w:r>
          </w:ins>
          <w:r w:rsidRPr="00EE6742">
            <w:rPr>
              <w:rFonts w:ascii="Courier New" w:hAnsi="Courier New" w:cs="Courier New"/>
              <w:rtl/>
            </w:rPr>
            <w:t xml:space="preserve">فقال العلان فى بلادهم نصارى </w:t>
          </w:r>
          <w:del w:id="12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فعرفين ايش كان اكثر اكلك فى بلدك فقالت لحم البقر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26" w:author="Transkribus" w:date="2019-12-11T14:30:00Z">
            <w:r w:rsidRPr="00EE6742">
              <w:rPr>
                <w:rFonts w:ascii="Courier New" w:hAnsi="Courier New" w:cs="Courier New"/>
                <w:rtl/>
              </w:rPr>
              <w:t>فعرفيى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227" w:author="Transkribus" w:date="2019-12-11T14:30:00Z"/>
          <w:rFonts w:ascii="Courier New" w:hAnsi="Courier New" w:cs="Courier New"/>
        </w:rPr>
      </w:pPr>
      <w:dir w:val="rtl">
        <w:dir w:val="rtl">
          <w:del w:id="12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فقال يا ستى وما كنت تشربى</w:delText>
            </w:r>
          </w:del>
          <w:ins w:id="1229" w:author="Transkribus" w:date="2019-12-11T14:30:00Z">
            <w:r w:rsidRPr="00EE6742">
              <w:rPr>
                <w:rFonts w:ascii="Courier New" w:hAnsi="Courier New" w:cs="Courier New"/>
                <w:rtl/>
              </w:rPr>
              <w:t>س كان أ٤ثر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230" w:author="Transkribus" w:date="2019-12-11T14:30:00Z"/>
          <w:rFonts w:ascii="Courier New" w:hAnsi="Courier New" w:cs="Courier New"/>
        </w:rPr>
      </w:pPr>
      <w:ins w:id="1231" w:author="Transkribus" w:date="2019-12-11T14:30:00Z">
        <w:r w:rsidRPr="00EE6742">
          <w:rPr>
            <w:rFonts w:ascii="Courier New" w:hAnsi="Courier New" w:cs="Courier New"/>
            <w:rtl/>
          </w:rPr>
          <w:t>آ كملك فى بلدلك فقالت لحم البعرفة الياسى وماكتت تشرى</w:t>
        </w:r>
      </w:ins>
      <w:r w:rsidRPr="00EE6742">
        <w:rPr>
          <w:rFonts w:ascii="Courier New" w:hAnsi="Courier New" w:cs="Courier New"/>
          <w:rtl/>
        </w:rPr>
        <w:t xml:space="preserve"> من النبيذ الذى </w:t>
      </w:r>
      <w:del w:id="1232" w:author="Transkribus" w:date="2019-12-11T14:30:00Z">
        <w:r w:rsidRPr="009B6BCA">
          <w:rPr>
            <w:rFonts w:ascii="Courier New" w:hAnsi="Courier New" w:cs="Courier New"/>
            <w:rtl/>
          </w:rPr>
          <w:delText xml:space="preserve">عندهم فقالت </w:delText>
        </w:r>
      </w:del>
      <w:ins w:id="1233" w:author="Transkribus" w:date="2019-12-11T14:30:00Z">
        <w:r w:rsidRPr="00EE6742">
          <w:rPr>
            <w:rFonts w:ascii="Courier New" w:hAnsi="Courier New" w:cs="Courier New"/>
            <w:rtl/>
          </w:rPr>
          <w:t>عندهيم فةالت</w:t>
        </w:r>
      </w:ins>
    </w:p>
    <w:p w:rsidR="000355FB" w:rsidRPr="00EE6742" w:rsidRDefault="000355FB" w:rsidP="000355FB">
      <w:pPr>
        <w:pStyle w:val="NurText"/>
        <w:bidi/>
        <w:rPr>
          <w:ins w:id="1234" w:author="Transkribus" w:date="2019-12-11T14:30:00Z"/>
          <w:rFonts w:ascii="Courier New" w:hAnsi="Courier New" w:cs="Courier New"/>
        </w:rPr>
      </w:pPr>
      <w:ins w:id="1235" w:author="Transkribus" w:date="2019-12-11T14:30:00Z">
        <w:r w:rsidRPr="00EE6742">
          <w:rPr>
            <w:rFonts w:ascii="Courier New" w:hAnsi="Courier New" w:cs="Courier New"/>
            <w:rtl/>
          </w:rPr>
          <w:t>١٦٤</w:t>
        </w:r>
      </w:ins>
    </w:p>
    <w:p w:rsidR="000355FB" w:rsidRPr="009B6BCA" w:rsidRDefault="000355FB" w:rsidP="000355FB">
      <w:pPr>
        <w:pStyle w:val="NurText"/>
        <w:bidi/>
        <w:rPr>
          <w:del w:id="1236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كذا كان </w:t>
      </w:r>
      <w:del w:id="123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1238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فقال </w:t>
          </w:r>
          <w:del w:id="12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ابشرى بالعافية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وراح</w:delText>
            </w:r>
          </w:del>
          <w:ins w:id="1241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ابشترى بالعاقبة وراج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ب</w:t>
          </w:r>
          <w:del w:id="12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243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ته واشترى </w:t>
          </w:r>
          <w:del w:id="12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عجلا وذبحه وطبخ</w:delText>
            </w:r>
          </w:del>
          <w:ins w:id="1245" w:author="Transkribus" w:date="2019-12-11T14:30:00Z">
            <w:r w:rsidRPr="00EE6742">
              <w:rPr>
                <w:rFonts w:ascii="Courier New" w:hAnsi="Courier New" w:cs="Courier New"/>
                <w:rtl/>
              </w:rPr>
              <w:t>مجسلاود بجه وطيح</w:t>
            </w:r>
          </w:ins>
          <w:r w:rsidRPr="00EE6742">
            <w:rPr>
              <w:rFonts w:ascii="Courier New" w:hAnsi="Courier New" w:cs="Courier New"/>
              <w:rtl/>
            </w:rPr>
            <w:t xml:space="preserve"> منه وجاب </w:t>
          </w:r>
          <w:del w:id="12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معه فى زبدية منه قطع لحم مسلوق وقد جعلها فى لبن وثوم وفوقها رغيف خبز فاحضره بين يديها وقال كلي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47" w:author="Transkribus" w:date="2019-12-11T14:30:00Z">
            <w:r w:rsidRPr="00EE6742">
              <w:rPr>
                <w:rFonts w:ascii="Courier New" w:hAnsi="Courier New" w:cs="Courier New"/>
                <w:rtl/>
              </w:rPr>
              <w:t>معةفى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248" w:author="Transkribus" w:date="2019-12-11T14:30:00Z"/>
          <w:rFonts w:ascii="Courier New" w:hAnsi="Courier New" w:cs="Courier New"/>
        </w:rPr>
      </w:pPr>
      <w:dir w:val="rtl">
        <w:dir w:val="rtl">
          <w:del w:id="12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فمالت نفسها اليه</w:delText>
            </w:r>
          </w:del>
          <w:ins w:id="125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ريدبة منه قطم لحم مصلوف وفد جعلها فى اين ويزم وفوفها رعيف جيرقاجصرع بين بديها وثال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251" w:author="Transkribus" w:date="2019-12-11T14:30:00Z"/>
          <w:rFonts w:ascii="Courier New" w:hAnsi="Courier New" w:cs="Courier New"/>
        </w:rPr>
      </w:pPr>
      <w:ins w:id="1252" w:author="Transkribus" w:date="2019-12-11T14:30:00Z">
        <w:r w:rsidRPr="00EE6742">
          <w:rPr>
            <w:rFonts w:ascii="Courier New" w:hAnsi="Courier New" w:cs="Courier New"/>
            <w:rtl/>
          </w:rPr>
          <w:t>كاى غالت تفسها البه</w:t>
        </w:r>
      </w:ins>
      <w:r w:rsidRPr="00EE6742">
        <w:rPr>
          <w:rFonts w:ascii="Courier New" w:hAnsi="Courier New" w:cs="Courier New"/>
          <w:rtl/>
        </w:rPr>
        <w:t xml:space="preserve"> وصارت </w:t>
      </w:r>
      <w:del w:id="1253" w:author="Transkribus" w:date="2019-12-11T14:30:00Z">
        <w:r w:rsidRPr="009B6BCA">
          <w:rPr>
            <w:rFonts w:ascii="Courier New" w:hAnsi="Courier New" w:cs="Courier New"/>
            <w:rtl/>
          </w:rPr>
          <w:delText>تجعل اللحم فى اللبن والثوم وتاكل حتى شبعت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1254" w:author="Transkribus" w:date="2019-12-11T14:30:00Z"/>
          <w:rFonts w:ascii="Courier New" w:hAnsi="Courier New" w:cs="Courier New"/>
        </w:rPr>
      </w:pPr>
      <w:dir w:val="rtl">
        <w:dir w:val="rtl">
          <w:ins w:id="125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بجفل الصم فى الين والنوم وثاكل حى شيعث </w:t>
            </w:r>
          </w:ins>
          <w:r w:rsidRPr="00EE6742">
            <w:rPr>
              <w:rFonts w:ascii="Courier New" w:hAnsi="Courier New" w:cs="Courier New"/>
              <w:rtl/>
            </w:rPr>
            <w:t>ثم بعد ذلك</w:t>
          </w:r>
          <w:del w:id="12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اخرج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257" w:author="Transkribus" w:date="2019-12-11T14:30:00Z">
        <w:r w:rsidRPr="00EE6742">
          <w:rPr>
            <w:rFonts w:ascii="Courier New" w:hAnsi="Courier New" w:cs="Courier New"/>
            <w:rtl/>
          </w:rPr>
          <w:t>أحرج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258" w:author="Transkribus" w:date="2019-12-11T14:30:00Z">
        <w:r w:rsidRPr="009B6BCA">
          <w:rPr>
            <w:rFonts w:ascii="Courier New" w:hAnsi="Courier New" w:cs="Courier New"/>
            <w:rtl/>
          </w:rPr>
          <w:delText>كمة برنية صغيرة</w:delText>
        </w:r>
      </w:del>
      <w:ins w:id="1259" w:author="Transkribus" w:date="2019-12-11T14:30:00Z">
        <w:r w:rsidRPr="00EE6742">
          <w:rPr>
            <w:rFonts w:ascii="Courier New" w:hAnsi="Courier New" w:cs="Courier New"/>
            <w:rtl/>
          </w:rPr>
          <w:t>كء برمية سعيره</w:t>
        </w:r>
      </w:ins>
      <w:r w:rsidRPr="00EE6742">
        <w:rPr>
          <w:rFonts w:ascii="Courier New" w:hAnsi="Courier New" w:cs="Courier New"/>
          <w:rtl/>
        </w:rPr>
        <w:t xml:space="preserve"> وقال </w:t>
      </w:r>
      <w:del w:id="1260" w:author="Transkribus" w:date="2019-12-11T14:30:00Z">
        <w:r w:rsidRPr="009B6BCA">
          <w:rPr>
            <w:rFonts w:ascii="Courier New" w:hAnsi="Courier New" w:cs="Courier New"/>
            <w:rtl/>
          </w:rPr>
          <w:delText>يا ستى</w:delText>
        </w:r>
      </w:del>
      <w:ins w:id="1261" w:author="Transkribus" w:date="2019-12-11T14:30:00Z">
        <w:r w:rsidRPr="00EE6742">
          <w:rPr>
            <w:rFonts w:ascii="Courier New" w:hAnsi="Courier New" w:cs="Courier New"/>
            <w:rtl/>
          </w:rPr>
          <w:t>باسى</w:t>
        </w:r>
      </w:ins>
      <w:r w:rsidRPr="00EE6742">
        <w:rPr>
          <w:rFonts w:ascii="Courier New" w:hAnsi="Courier New" w:cs="Courier New"/>
          <w:rtl/>
        </w:rPr>
        <w:t xml:space="preserve"> هذا شراب </w:t>
      </w:r>
      <w:del w:id="1262" w:author="Transkribus" w:date="2019-12-11T14:30:00Z">
        <w:r w:rsidRPr="009B6BCA">
          <w:rPr>
            <w:rFonts w:ascii="Courier New" w:hAnsi="Courier New" w:cs="Courier New"/>
            <w:rtl/>
          </w:rPr>
          <w:delText>ينفعك</w:delText>
        </w:r>
      </w:del>
      <w:ins w:id="1263" w:author="Transkribus" w:date="2019-12-11T14:30:00Z">
        <w:r w:rsidRPr="00EE6742">
          <w:rPr>
            <w:rFonts w:ascii="Courier New" w:hAnsi="Courier New" w:cs="Courier New"/>
            <w:rtl/>
          </w:rPr>
          <w:t>تفعل</w:t>
        </w:r>
      </w:ins>
      <w:r w:rsidRPr="00EE6742">
        <w:rPr>
          <w:rFonts w:ascii="Courier New" w:hAnsi="Courier New" w:cs="Courier New"/>
          <w:rtl/>
        </w:rPr>
        <w:t xml:space="preserve"> فتناوليه فشربته وطل</w:t>
      </w:r>
      <w:ins w:id="1264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ب</w:t>
      </w:r>
      <w:del w:id="1265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r w:rsidRPr="00EE6742">
        <w:rPr>
          <w:rFonts w:ascii="Courier New" w:hAnsi="Courier New" w:cs="Courier New"/>
          <w:rtl/>
        </w:rPr>
        <w:t xml:space="preserve"> النوم</w:t>
      </w:r>
      <w:del w:id="1266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وغطيت بفرجية فرو سنجاب فعرقت عرقا كثيرا واصبحت فى عافية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26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اوهطيب يفرجبة فر وستحاب فعرفت عزقا كتبراو اسحت فى غانبة </w:t>
            </w:r>
          </w:ins>
          <w:r w:rsidRPr="00EE6742">
            <w:rPr>
              <w:rFonts w:ascii="Courier New" w:hAnsi="Courier New" w:cs="Courier New"/>
              <w:rtl/>
            </w:rPr>
            <w:t xml:space="preserve">وصار </w:t>
          </w:r>
          <w:del w:id="12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يجيب لها من</w:delText>
            </w:r>
          </w:del>
          <w:ins w:id="1269" w:author="Transkribus" w:date="2019-12-11T14:30:00Z">
            <w:r w:rsidRPr="00EE6742">
              <w:rPr>
                <w:rFonts w:ascii="Courier New" w:hAnsi="Courier New" w:cs="Courier New"/>
                <w:rtl/>
              </w:rPr>
              <w:t>يحيب اهامن</w:t>
            </w:r>
          </w:ins>
          <w:r w:rsidRPr="00EE6742">
            <w:rPr>
              <w:rFonts w:ascii="Courier New" w:hAnsi="Courier New" w:cs="Courier New"/>
              <w:rtl/>
            </w:rPr>
            <w:t xml:space="preserve"> ذلك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</w:t>
      </w:r>
      <w:del w:id="1270" w:author="Transkribus" w:date="2019-12-11T14:30:00Z">
        <w:r w:rsidRPr="009B6BCA">
          <w:rPr>
            <w:rFonts w:ascii="Courier New" w:hAnsi="Courier New" w:cs="Courier New"/>
            <w:rtl/>
          </w:rPr>
          <w:delText>لغ</w:delText>
        </w:r>
      </w:del>
      <w:ins w:id="1271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 xml:space="preserve">ذاء والشراب </w:t>
      </w:r>
      <w:del w:id="1272" w:author="Transkribus" w:date="2019-12-11T14:30:00Z">
        <w:r w:rsidRPr="009B6BCA">
          <w:rPr>
            <w:rFonts w:ascii="Courier New" w:hAnsi="Courier New" w:cs="Courier New"/>
            <w:rtl/>
          </w:rPr>
          <w:delText>يومين اخرين فتكاملت عافيتها فانعمت</w:delText>
        </w:r>
      </w:del>
      <w:ins w:id="1273" w:author="Transkribus" w:date="2019-12-11T14:30:00Z">
        <w:r w:rsidRPr="00EE6742">
          <w:rPr>
            <w:rFonts w:ascii="Courier New" w:hAnsi="Courier New" w:cs="Courier New"/>
            <w:rtl/>
          </w:rPr>
          <w:t>بومين أحرن فكاصلت عافيتهان أنعمت</w:t>
        </w:r>
      </w:ins>
      <w:r w:rsidRPr="00EE6742">
        <w:rPr>
          <w:rFonts w:ascii="Courier New" w:hAnsi="Courier New" w:cs="Courier New"/>
          <w:rtl/>
        </w:rPr>
        <w:t xml:space="preserve"> عليه </w:t>
      </w:r>
      <w:del w:id="1274" w:author="Transkribus" w:date="2019-12-11T14:30:00Z">
        <w:r w:rsidRPr="009B6BCA">
          <w:rPr>
            <w:rFonts w:ascii="Courier New" w:hAnsi="Courier New" w:cs="Courier New"/>
            <w:rtl/>
          </w:rPr>
          <w:delText>واعطته صنية مملوءة حليا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75" w:author="Transkribus" w:date="2019-12-11T14:30:00Z">
        <w:r w:rsidRPr="00EE6742">
          <w:rPr>
            <w:rFonts w:ascii="Courier New" w:hAnsi="Courier New" w:cs="Courier New"/>
            <w:rtl/>
          </w:rPr>
          <w:t>وأعطته صبذية علوةةحليا</w:t>
        </w:r>
      </w:ins>
    </w:p>
    <w:p w:rsidR="000355FB" w:rsidRPr="00EE6742" w:rsidRDefault="000355FB" w:rsidP="000355FB">
      <w:pPr>
        <w:pStyle w:val="NurText"/>
        <w:bidi/>
        <w:rPr>
          <w:ins w:id="1276" w:author="Transkribus" w:date="2019-12-11T14:30:00Z"/>
          <w:rFonts w:ascii="Courier New" w:hAnsi="Courier New" w:cs="Courier New"/>
        </w:rPr>
      </w:pPr>
      <w:dir w:val="rtl">
        <w:dir w:val="rtl">
          <w:del w:id="12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فقال اريد مع</w:delText>
            </w:r>
          </w:del>
          <w:ins w:id="1278" w:author="Transkribus" w:date="2019-12-11T14:30:00Z">
            <w:r w:rsidRPr="00EE6742">
              <w:rPr>
                <w:rFonts w:ascii="Courier New" w:hAnsi="Courier New" w:cs="Courier New"/>
                <w:rtl/>
              </w:rPr>
              <w:t>افقال أر بدمم</w:t>
            </w:r>
          </w:ins>
          <w:r w:rsidRPr="00EE6742">
            <w:rPr>
              <w:rFonts w:ascii="Courier New" w:hAnsi="Courier New" w:cs="Courier New"/>
              <w:rtl/>
            </w:rPr>
            <w:t xml:space="preserve"> هذا ان تك</w:t>
          </w:r>
          <w:del w:id="12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تب</w:delText>
            </w:r>
          </w:del>
          <w:ins w:id="1280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ى لى ك</w:t>
          </w:r>
          <w:ins w:id="1281" w:author="Transkribus" w:date="2019-12-11T14:30:00Z">
            <w:r w:rsidRPr="00EE6742">
              <w:rPr>
                <w:rFonts w:ascii="Courier New" w:hAnsi="Courier New" w:cs="Courier New"/>
                <w:rtl/>
              </w:rPr>
              <w:t>ما</w:t>
            </w:r>
          </w:ins>
          <w:r w:rsidRPr="00EE6742">
            <w:rPr>
              <w:rFonts w:ascii="Courier New" w:hAnsi="Courier New" w:cs="Courier New"/>
              <w:rtl/>
            </w:rPr>
            <w:t>تا</w:t>
          </w:r>
          <w:del w:id="12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الى السلطان </w:t>
          </w:r>
          <w:del w:id="12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وتعرفيه ما كنت</w:delText>
            </w:r>
          </w:del>
          <w:ins w:id="1284" w:author="Transkribus" w:date="2019-12-11T14:30:00Z">
            <w:r w:rsidRPr="00EE6742">
              <w:rPr>
                <w:rFonts w:ascii="Courier New" w:hAnsi="Courier New" w:cs="Courier New"/>
                <w:rtl/>
              </w:rPr>
              <w:t>وفعرفيعماكتت</w:t>
            </w:r>
          </w:ins>
          <w:r w:rsidRPr="00EE6742">
            <w:rPr>
              <w:rFonts w:ascii="Courier New" w:hAnsi="Courier New" w:cs="Courier New"/>
              <w:rtl/>
            </w:rPr>
            <w:t xml:space="preserve"> فيه من </w:t>
          </w:r>
          <w:del w:id="12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المرض وانك تعافيت</w:delText>
            </w:r>
          </w:del>
          <w:ins w:id="128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المرس واللك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287" w:author="Transkribus" w:date="2019-12-11T14:30:00Z"/>
          <w:rFonts w:ascii="Courier New" w:hAnsi="Courier New" w:cs="Courier New"/>
        </w:rPr>
      </w:pPr>
      <w:ins w:id="1288" w:author="Transkribus" w:date="2019-12-11T14:30:00Z">
        <w:r w:rsidRPr="00EE6742">
          <w:rPr>
            <w:rFonts w:ascii="Courier New" w:hAnsi="Courier New" w:cs="Courier New"/>
            <w:rtl/>
          </w:rPr>
          <w:t>ابعافيب</w:t>
        </w:r>
      </w:ins>
      <w:r w:rsidRPr="00EE6742">
        <w:rPr>
          <w:rFonts w:ascii="Courier New" w:hAnsi="Courier New" w:cs="Courier New"/>
          <w:rtl/>
        </w:rPr>
        <w:t xml:space="preserve"> على </w:t>
      </w:r>
      <w:del w:id="1289" w:author="Transkribus" w:date="2019-12-11T14:30:00Z">
        <w:r w:rsidRPr="009B6BCA">
          <w:rPr>
            <w:rFonts w:ascii="Courier New" w:hAnsi="Courier New" w:cs="Courier New"/>
            <w:rtl/>
          </w:rPr>
          <w:delText>يدى فوعدته</w:delText>
        </w:r>
      </w:del>
      <w:ins w:id="1290" w:author="Transkribus" w:date="2019-12-11T14:30:00Z">
        <w:r w:rsidRPr="00EE6742">
          <w:rPr>
            <w:rFonts w:ascii="Courier New" w:hAnsi="Courier New" w:cs="Courier New"/>
            <w:rtl/>
          </w:rPr>
          <w:t>بدى فو عدته</w:t>
        </w:r>
      </w:ins>
      <w:r w:rsidRPr="00EE6742">
        <w:rPr>
          <w:rFonts w:ascii="Courier New" w:hAnsi="Courier New" w:cs="Courier New"/>
          <w:rtl/>
        </w:rPr>
        <w:t xml:space="preserve"> بذلك وكتبت </w:t>
      </w:r>
      <w:ins w:id="1291" w:author="Transkribus" w:date="2019-12-11T14:30:00Z">
        <w:r w:rsidRPr="00EE6742">
          <w:rPr>
            <w:rFonts w:ascii="Courier New" w:hAnsi="Courier New" w:cs="Courier New"/>
            <w:rtl/>
          </w:rPr>
          <w:t xml:space="preserve">كابا </w:t>
        </w:r>
      </w:ins>
      <w:r w:rsidRPr="00EE6742">
        <w:rPr>
          <w:rFonts w:ascii="Courier New" w:hAnsi="Courier New" w:cs="Courier New"/>
          <w:rtl/>
        </w:rPr>
        <w:t xml:space="preserve">الى السلطان </w:t>
      </w:r>
      <w:del w:id="1292" w:author="Transkribus" w:date="2019-12-11T14:30:00Z">
        <w:r w:rsidRPr="009B6BCA">
          <w:rPr>
            <w:rFonts w:ascii="Courier New" w:hAnsi="Courier New" w:cs="Courier New"/>
            <w:rtl/>
          </w:rPr>
          <w:delText>تشكر منه وتقول</w:delText>
        </w:r>
      </w:del>
      <w:ins w:id="1293" w:author="Transkribus" w:date="2019-12-11T14:30:00Z">
        <w:r w:rsidRPr="00EE6742">
          <w:rPr>
            <w:rFonts w:ascii="Courier New" w:hAnsi="Courier New" w:cs="Courier New"/>
            <w:rtl/>
          </w:rPr>
          <w:t>تشكرمته ويقول</w:t>
        </w:r>
      </w:ins>
      <w:r w:rsidRPr="00EE6742">
        <w:rPr>
          <w:rFonts w:ascii="Courier New" w:hAnsi="Courier New" w:cs="Courier New"/>
          <w:rtl/>
        </w:rPr>
        <w:t xml:space="preserve"> له ف</w:t>
      </w:r>
      <w:del w:id="1294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295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ه انها </w:t>
      </w:r>
      <w:del w:id="1296" w:author="Transkribus" w:date="2019-12-11T14:30:00Z">
        <w:r w:rsidRPr="009B6BCA">
          <w:rPr>
            <w:rFonts w:ascii="Courier New" w:hAnsi="Courier New" w:cs="Courier New"/>
            <w:rtl/>
          </w:rPr>
          <w:delText>كانت قد اشرفت على</w:delText>
        </w:r>
      </w:del>
      <w:ins w:id="1297" w:author="Transkribus" w:date="2019-12-11T14:30:00Z">
        <w:r w:rsidRPr="00EE6742">
          <w:rPr>
            <w:rFonts w:ascii="Courier New" w:hAnsi="Courier New" w:cs="Courier New"/>
            <w:rtl/>
          </w:rPr>
          <w:t>كماتت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298" w:author="Transkribus" w:date="2019-12-11T14:30:00Z">
        <w:r w:rsidRPr="00EE6742">
          <w:rPr>
            <w:rFonts w:ascii="Courier New" w:hAnsi="Courier New" w:cs="Courier New"/>
            <w:rtl/>
          </w:rPr>
          <w:t>قل أشرفت عسلى</w:t>
        </w:r>
      </w:ins>
      <w:r w:rsidRPr="00EE6742">
        <w:rPr>
          <w:rFonts w:ascii="Courier New" w:hAnsi="Courier New" w:cs="Courier New"/>
          <w:rtl/>
        </w:rPr>
        <w:t xml:space="preserve"> الموت وان </w:t>
      </w:r>
      <w:del w:id="1299" w:author="Transkribus" w:date="2019-12-11T14:30:00Z">
        <w:r w:rsidRPr="009B6BCA">
          <w:rPr>
            <w:rFonts w:ascii="Courier New" w:hAnsi="Courier New" w:cs="Courier New"/>
            <w:rtl/>
          </w:rPr>
          <w:delText>فلان عالجنى وما وجدت العافية الا على يديه</w:delText>
        </w:r>
      </w:del>
      <w:ins w:id="1300" w:author="Transkribus" w:date="2019-12-11T14:30:00Z">
        <w:r w:rsidRPr="00EE6742">
          <w:rPr>
            <w:rFonts w:ascii="Courier New" w:hAnsi="Courier New" w:cs="Courier New"/>
            <w:rtl/>
          </w:rPr>
          <w:t>قلاناعالحنى وماوجدت العافبة الاعلى بديه</w:t>
        </w:r>
      </w:ins>
      <w:r w:rsidRPr="00EE6742">
        <w:rPr>
          <w:rFonts w:ascii="Courier New" w:hAnsi="Courier New" w:cs="Courier New"/>
          <w:rtl/>
        </w:rPr>
        <w:t xml:space="preserve"> وجميع الاطباء </w:t>
      </w:r>
      <w:del w:id="1301" w:author="Transkribus" w:date="2019-12-11T14:30:00Z">
        <w:r w:rsidRPr="009B6BCA">
          <w:rPr>
            <w:rFonts w:ascii="Courier New" w:hAnsi="Courier New" w:cs="Courier New"/>
            <w:rtl/>
          </w:rPr>
          <w:delText>الذين كانوا عندى ما عرفوا مرضي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02" w:author="Transkribus" w:date="2019-12-11T14:30:00Z">
        <w:r w:rsidRPr="00EE6742">
          <w:rPr>
            <w:rFonts w:ascii="Courier New" w:hAnsi="Courier New" w:cs="Courier New"/>
            <w:rtl/>
          </w:rPr>
          <w:t>الدين</w:t>
        </w:r>
      </w:ins>
    </w:p>
    <w:p w:rsidR="000355FB" w:rsidRPr="009B6BCA" w:rsidRDefault="000355FB" w:rsidP="000355FB">
      <w:pPr>
        <w:pStyle w:val="NurText"/>
        <w:bidi/>
        <w:rPr>
          <w:del w:id="1303" w:author="Transkribus" w:date="2019-12-11T14:30:00Z"/>
          <w:rFonts w:ascii="Courier New" w:hAnsi="Courier New" w:cs="Courier New"/>
        </w:rPr>
      </w:pPr>
      <w:dir w:val="rtl">
        <w:dir w:val="rtl">
          <w:del w:id="13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وطلبت منه ان يحسن اليه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305" w:author="Transkribus" w:date="2019-12-11T14:30:00Z"/>
          <w:rFonts w:ascii="Courier New" w:hAnsi="Courier New" w:cs="Courier New"/>
        </w:rPr>
      </w:pPr>
      <w:dir w:val="rtl">
        <w:dir w:val="rtl">
          <w:del w:id="13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فلما قرا الكتاب استدعاه واحترمه </w:delText>
            </w:r>
          </w:del>
          <w:ins w:id="1307" w:author="Transkribus" w:date="2019-12-11T14:30:00Z">
            <w:r w:rsidRPr="00EE6742">
              <w:rPr>
                <w:rFonts w:ascii="Courier New" w:hAnsi="Courier New" w:cs="Courier New"/>
                <w:rtl/>
              </w:rPr>
              <w:t>او اعندى ماعر قوامرضى وطليت منه ابن نحسن البسه فلماقرا الكاب اسيدقاء واجيرمة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308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1309" w:author="Transkribus" w:date="2019-12-11T14:30:00Z">
        <w:r w:rsidRPr="009B6BCA">
          <w:rPr>
            <w:rFonts w:ascii="Courier New" w:hAnsi="Courier New" w:cs="Courier New"/>
            <w:rtl/>
          </w:rPr>
          <w:delText>له هم شاكرون من مداواتك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1310" w:author="Transkribus" w:date="2019-12-11T14:30:00Z"/>
          <w:rFonts w:ascii="Courier New" w:hAnsi="Courier New" w:cs="Courier New"/>
        </w:rPr>
      </w:pPr>
      <w:dir w:val="rtl">
        <w:dir w:val="rtl">
          <w:del w:id="13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فقال يا مولانا كانت من</w:delText>
            </w:r>
          </w:del>
          <w:ins w:id="1312" w:author="Transkribus" w:date="2019-12-11T14:30:00Z">
            <w:r w:rsidRPr="00EE6742">
              <w:rPr>
                <w:rFonts w:ascii="Courier New" w:hAnsi="Courier New" w:cs="Courier New"/>
                <w:rtl/>
              </w:rPr>
              <w:t>لهاهيم شا كمرون من مداو اقلك فال بامولانا كماتت مب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الهالكين وا</w:t>
          </w:r>
          <w:del w:id="13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1314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 xml:space="preserve">ما الله </w:t>
          </w:r>
          <w:del w:id="13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عز وجل </w:delText>
            </w:r>
          </w:del>
          <w:ins w:id="1316" w:author="Transkribus" w:date="2019-12-11T14:30:00Z">
            <w:r w:rsidRPr="00EE6742">
              <w:rPr>
                <w:rFonts w:ascii="Courier New" w:hAnsi="Courier New" w:cs="Courier New"/>
                <w:rtl/>
              </w:rPr>
              <w:t>عزوجل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جعل عافيتها على </w:t>
      </w:r>
      <w:del w:id="1317" w:author="Transkribus" w:date="2019-12-11T14:30:00Z">
        <w:r w:rsidRPr="009B6BCA">
          <w:rPr>
            <w:rFonts w:ascii="Courier New" w:hAnsi="Courier New" w:cs="Courier New"/>
            <w:rtl/>
          </w:rPr>
          <w:delText>يدى لبقية اجل كان</w:delText>
        </w:r>
      </w:del>
      <w:ins w:id="1318" w:author="Transkribus" w:date="2019-12-11T14:30:00Z">
        <w:r w:rsidRPr="00EE6742">
          <w:rPr>
            <w:rFonts w:ascii="Courier New" w:hAnsi="Courier New" w:cs="Courier New"/>
            <w:rtl/>
          </w:rPr>
          <w:t>بدى ليقبة أحمل كمان</w:t>
        </w:r>
      </w:ins>
      <w:r w:rsidRPr="00EE6742">
        <w:rPr>
          <w:rFonts w:ascii="Courier New" w:hAnsi="Courier New" w:cs="Courier New"/>
          <w:rtl/>
        </w:rPr>
        <w:t xml:space="preserve"> لها </w:t>
      </w:r>
      <w:del w:id="1319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320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اس</w:t>
      </w:r>
      <w:del w:id="1321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r w:rsidRPr="00EE6742">
        <w:rPr>
          <w:rFonts w:ascii="Courier New" w:hAnsi="Courier New" w:cs="Courier New"/>
          <w:rtl/>
        </w:rPr>
        <w:t xml:space="preserve">حسن قوله وقال </w:t>
      </w:r>
      <w:del w:id="1322" w:author="Transkribus" w:date="2019-12-11T14:30:00Z">
        <w:r w:rsidRPr="009B6BCA">
          <w:rPr>
            <w:rFonts w:ascii="Courier New" w:hAnsi="Courier New" w:cs="Courier New"/>
            <w:rtl/>
          </w:rPr>
          <w:delText>ايش تريد اعطيك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23" w:author="Transkribus" w:date="2019-12-11T14:30:00Z">
        <w:r w:rsidRPr="00EE6742">
          <w:rPr>
            <w:rFonts w:ascii="Courier New" w:hAnsi="Courier New" w:cs="Courier New"/>
            <w:rtl/>
          </w:rPr>
          <w:t>ايس بز ير اأهطبك فقال بامولانا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فقال يا مولانا تطلق</w:delText>
            </w:r>
          </w:del>
          <w:ins w:id="1325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ابطلق</w:t>
            </w:r>
          </w:ins>
          <w:r w:rsidRPr="00EE6742">
            <w:rPr>
              <w:rFonts w:ascii="Courier New" w:hAnsi="Courier New" w:cs="Courier New"/>
              <w:rtl/>
            </w:rPr>
            <w:t xml:space="preserve"> لى عشرة </w:t>
          </w:r>
          <w:del w:id="13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فدادين خمسة فى قرية صمع وخمسة</w:delText>
            </w:r>
          </w:del>
          <w:ins w:id="1327" w:author="Transkribus" w:date="2019-12-11T14:30:00Z">
            <w:r w:rsidRPr="00EE6742">
              <w:rPr>
                <w:rFonts w:ascii="Courier New" w:hAnsi="Courier New" w:cs="Courier New"/>
                <w:rtl/>
              </w:rPr>
              <w:t>فداد بن خمة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3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قرية عندان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29" w:author="Transkribus" w:date="2019-12-11T14:30:00Z">
            <w:r w:rsidRPr="00EE6742">
              <w:rPr>
                <w:rFonts w:ascii="Courier New" w:hAnsi="Courier New" w:cs="Courier New"/>
                <w:rtl/>
              </w:rPr>
              <w:t>فربة صم وحمسة فى فربة عند ابن فقال فطلفهالك سعاوشراد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330" w:author="Transkribus" w:date="2019-12-11T14:30:00Z"/>
          <w:rFonts w:ascii="Courier New" w:hAnsi="Courier New" w:cs="Courier New"/>
        </w:rPr>
      </w:pPr>
      <w:dir w:val="rtl">
        <w:dir w:val="rtl">
          <w:del w:id="13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فقال نطلقها لك بيعا وشراء حتى تبقى مؤبدة لك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332" w:author="Transkribus" w:date="2019-12-11T14:30:00Z"/>
          <w:rFonts w:ascii="Courier New" w:hAnsi="Courier New" w:cs="Courier New"/>
        </w:rPr>
      </w:pPr>
      <w:dir w:val="rtl">
        <w:dir w:val="rtl">
          <w:ins w:id="133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صفى تبق مؤيد ذلك </w:t>
            </w:r>
          </w:ins>
          <w:r w:rsidRPr="00EE6742">
            <w:rPr>
              <w:rFonts w:ascii="Courier New" w:hAnsi="Courier New" w:cs="Courier New"/>
              <w:rtl/>
            </w:rPr>
            <w:t xml:space="preserve">وكتب له </w:t>
          </w:r>
          <w:del w:id="13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بذلك وخلع</w:delText>
            </w:r>
          </w:del>
          <w:ins w:id="1335" w:author="Transkribus" w:date="2019-12-11T14:30:00Z">
            <w:r w:rsidRPr="00EE6742">
              <w:rPr>
                <w:rFonts w:ascii="Courier New" w:hAnsi="Courier New" w:cs="Courier New"/>
                <w:rtl/>
              </w:rPr>
              <w:t>يذلك وخلح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 </w:t>
          </w:r>
          <w:del w:id="133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وعاد الى </w:t>
          </w:r>
          <w:del w:id="13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حلب وكثرت امواله بها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38" w:author="Transkribus" w:date="2019-12-11T14:30:00Z">
            <w:r w:rsidRPr="00EE6742">
              <w:rPr>
                <w:rFonts w:ascii="Courier New" w:hAnsi="Courier New" w:cs="Courier New"/>
                <w:rtl/>
              </w:rPr>
              <w:t>خلي وكترت أمو الذيها ولم بنل فى نعيمة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339" w:author="Transkribus" w:date="2019-12-11T14:30:00Z"/>
          <w:rFonts w:ascii="Courier New" w:hAnsi="Courier New" w:cs="Courier New"/>
        </w:rPr>
      </w:pPr>
      <w:dir w:val="rtl">
        <w:dir w:val="rtl">
          <w:del w:id="13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 يزل فى نعمة طائلة بها واولاده بعده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341" w:author="Transkribus" w:date="2019-12-11T14:30:00Z"/>
          <w:rFonts w:ascii="Courier New" w:hAnsi="Courier New" w:cs="Courier New"/>
        </w:rPr>
      </w:pPr>
      <w:dir w:val="rtl">
        <w:dir w:val="rtl">
          <w:del w:id="13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عفيف</w:delText>
            </w:r>
          </w:del>
          <w:ins w:id="1343" w:author="Transkribus" w:date="2019-12-11T14:30:00Z">
            <w:r w:rsidRPr="00EE6742">
              <w:rPr>
                <w:rFonts w:ascii="Courier New" w:hAnsi="Courier New" w:cs="Courier New"/>
                <w:rtl/>
              </w:rPr>
              <w:t>طاتلة بها وأو لادة بعدة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344" w:author="Transkribus" w:date="2019-12-11T14:30:00Z"/>
          <w:rFonts w:ascii="Courier New" w:hAnsi="Courier New" w:cs="Courier New"/>
        </w:rPr>
      </w:pPr>
      <w:ins w:id="1345" w:author="Transkribus" w:date="2019-12-11T14:30:00Z">
        <w:r w:rsidRPr="00EE6742">
          <w:rPr>
            <w:rFonts w:ascii="Courier New" w:hAnsi="Courier New" w:cs="Courier New"/>
            <w:rtl/>
          </w:rPr>
          <w:t>حفيف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346" w:author="Transkribus" w:date="2019-12-11T14:30:00Z">
        <w:r w:rsidRPr="00EE6742">
          <w:rPr>
            <w:rFonts w:ascii="Courier New" w:hAnsi="Courier New" w:cs="Courier New"/>
            <w:rtl/>
          </w:rPr>
          <w:t>*(عنيف</w:t>
        </w:r>
      </w:ins>
      <w:r w:rsidRPr="00EE6742">
        <w:rPr>
          <w:rFonts w:ascii="Courier New" w:hAnsi="Courier New" w:cs="Courier New"/>
          <w:rtl/>
        </w:rPr>
        <w:t xml:space="preserve"> بن </w:t>
      </w:r>
      <w:del w:id="1347" w:author="Transkribus" w:date="2019-12-11T14:30:00Z">
        <w:r w:rsidRPr="009B6BCA">
          <w:rPr>
            <w:rFonts w:ascii="Courier New" w:hAnsi="Courier New" w:cs="Courier New"/>
            <w:rtl/>
          </w:rPr>
          <w:delText>سكرة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48" w:author="Transkribus" w:date="2019-12-11T14:30:00Z">
        <w:r w:rsidRPr="00EE6742">
          <w:rPr>
            <w:rFonts w:ascii="Courier New" w:hAnsi="Courier New" w:cs="Courier New"/>
            <w:rtl/>
          </w:rPr>
          <w:t>صكرة)*</w:t>
        </w:r>
      </w:ins>
    </w:p>
    <w:p w:rsidR="000355FB" w:rsidRPr="009B6BCA" w:rsidRDefault="000355FB" w:rsidP="000355FB">
      <w:pPr>
        <w:pStyle w:val="NurText"/>
        <w:bidi/>
        <w:rPr>
          <w:del w:id="1349" w:author="Transkribus" w:date="2019-12-11T14:30:00Z"/>
          <w:rFonts w:ascii="Courier New" w:hAnsi="Courier New" w:cs="Courier New"/>
        </w:rPr>
      </w:pPr>
      <w:dir w:val="rtl">
        <w:dir w:val="rtl">
          <w:del w:id="13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عفيف</w:delText>
            </w:r>
          </w:del>
          <w:ins w:id="1351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ابوهو عقيف</w:t>
            </w:r>
          </w:ins>
          <w:r w:rsidRPr="00EE6742">
            <w:rPr>
              <w:rFonts w:ascii="Courier New" w:hAnsi="Courier New" w:cs="Courier New"/>
              <w:rtl/>
            </w:rPr>
            <w:t xml:space="preserve"> بن عبد القاهر </w:t>
          </w:r>
          <w:del w:id="13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سكرة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353" w:author="Transkribus" w:date="2019-12-11T14:30:00Z"/>
          <w:rFonts w:ascii="Courier New" w:hAnsi="Courier New" w:cs="Courier New"/>
        </w:rPr>
      </w:pPr>
      <w:dir w:val="rtl">
        <w:dir w:val="rtl">
          <w:del w:id="13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يهودي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35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بن مكره يهودى </w:t>
            </w:r>
          </w:ins>
          <w:r w:rsidRPr="00EE6742">
            <w:rPr>
              <w:rFonts w:ascii="Courier New" w:hAnsi="Courier New" w:cs="Courier New"/>
              <w:rtl/>
            </w:rPr>
            <w:t xml:space="preserve">من اهل </w:t>
          </w:r>
          <w:del w:id="13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حلب</w:delText>
            </w:r>
          </w:del>
          <w:ins w:id="1357" w:author="Transkribus" w:date="2019-12-11T14:30:00Z">
            <w:r w:rsidRPr="00EE6742">
              <w:rPr>
                <w:rFonts w:ascii="Courier New" w:hAnsi="Courier New" w:cs="Courier New"/>
                <w:rtl/>
              </w:rPr>
              <w:t>خلي</w:t>
            </w:r>
          </w:ins>
          <w:r w:rsidRPr="00EE6742">
            <w:rPr>
              <w:rFonts w:ascii="Courier New" w:hAnsi="Courier New" w:cs="Courier New"/>
              <w:rtl/>
            </w:rPr>
            <w:t xml:space="preserve"> عارف بصنا</w:t>
          </w:r>
          <w:del w:id="13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359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ة</w:t>
          </w:r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360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الطب </w:t>
      </w:r>
      <w:del w:id="1361" w:author="Transkribus" w:date="2019-12-11T14:30:00Z">
        <w:r w:rsidRPr="009B6BCA">
          <w:rPr>
            <w:rFonts w:ascii="Courier New" w:hAnsi="Courier New" w:cs="Courier New"/>
            <w:rtl/>
          </w:rPr>
          <w:delText>مشهور باعمالها</w:delText>
        </w:r>
      </w:del>
      <w:ins w:id="1362" w:author="Transkribus" w:date="2019-12-11T14:30:00Z">
        <w:r w:rsidRPr="00EE6742">
          <w:rPr>
            <w:rFonts w:ascii="Courier New" w:hAnsi="Courier New" w:cs="Courier New"/>
            <w:rtl/>
          </w:rPr>
          <w:t>مسهور باعم الها</w:t>
        </w:r>
      </w:ins>
      <w:r w:rsidRPr="00EE6742">
        <w:rPr>
          <w:rFonts w:ascii="Courier New" w:hAnsi="Courier New" w:cs="Courier New"/>
          <w:rtl/>
        </w:rPr>
        <w:t xml:space="preserve"> وجودة النظر </w:t>
      </w:r>
      <w:del w:id="1363" w:author="Transkribus" w:date="2019-12-11T14:30:00Z">
        <w:r w:rsidRPr="009B6BCA">
          <w:rPr>
            <w:rFonts w:ascii="Courier New" w:hAnsi="Courier New" w:cs="Courier New"/>
            <w:rtl/>
          </w:rPr>
          <w:delText>فيها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 اولاد واهل اكثرهم</w:delText>
            </w:r>
          </w:del>
          <w:ins w:id="1365" w:author="Transkribus" w:date="2019-12-11T14:30:00Z">
            <w:r w:rsidRPr="00EE6742">
              <w:rPr>
                <w:rFonts w:ascii="Courier New" w:hAnsi="Courier New" w:cs="Courier New"/>
                <w:rtl/>
              </w:rPr>
              <w:t>فيهاوله أو الادواهل أكترعم</w:t>
            </w:r>
          </w:ins>
          <w:r w:rsidRPr="00EE6742">
            <w:rPr>
              <w:rFonts w:ascii="Courier New" w:hAnsi="Courier New" w:cs="Courier New"/>
              <w:rtl/>
            </w:rPr>
            <w:t xml:space="preserve"> مشتغلون بصناعة الطب</w:t>
          </w:r>
          <w:del w:id="13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ومقامهم بمدينة حلب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367" w:author="Transkribus" w:date="2019-12-11T14:30:00Z"/>
          <w:rFonts w:ascii="Courier New" w:hAnsi="Courier New" w:cs="Courier New"/>
        </w:rPr>
      </w:pPr>
      <w:dir w:val="rtl">
        <w:dir w:val="rtl">
          <w:del w:id="13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ولعفيف</w:delText>
            </w:r>
          </w:del>
          <w:ins w:id="1369" w:author="Transkribus" w:date="2019-12-11T14:30:00Z">
            <w:r w:rsidRPr="00EE6742">
              <w:rPr>
                <w:rFonts w:ascii="Courier New" w:hAnsi="Courier New" w:cs="Courier New"/>
                <w:rtl/>
              </w:rPr>
              <w:t>وسقام هم حمد بيه خلي واعقيف</w:t>
            </w:r>
          </w:ins>
          <w:r w:rsidRPr="00EE6742">
            <w:rPr>
              <w:rFonts w:ascii="Courier New" w:hAnsi="Courier New" w:cs="Courier New"/>
              <w:rtl/>
            </w:rPr>
            <w:t xml:space="preserve"> بن </w:t>
          </w:r>
          <w:del w:id="13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</w:delText>
            </w:r>
          </w:del>
          <w:ins w:id="1371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كر</w:t>
          </w:r>
          <w:del w:id="13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1373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الكتب م</w:t>
          </w:r>
          <w:del w:id="13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375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الة فى </w:t>
          </w:r>
          <w:del w:id="13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القولنج الفها للملك الناصر صلاح</w:delText>
            </w:r>
          </w:del>
          <w:ins w:id="137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القولبح الفه الملك النياصر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378" w:author="Transkribus" w:date="2019-12-11T14:30:00Z">
        <w:r w:rsidRPr="00EE6742">
          <w:rPr>
            <w:rFonts w:ascii="Courier New" w:hAnsi="Courier New" w:cs="Courier New"/>
            <w:rtl/>
          </w:rPr>
          <w:t>سلاجم</w:t>
        </w:r>
      </w:ins>
      <w:r w:rsidRPr="00EE6742">
        <w:rPr>
          <w:rFonts w:ascii="Courier New" w:hAnsi="Courier New" w:cs="Courier New"/>
          <w:rtl/>
        </w:rPr>
        <w:t xml:space="preserve"> الدين يوسف بن </w:t>
      </w:r>
      <w:del w:id="1379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380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يوب وذلك فى </w:t>
      </w:r>
      <w:del w:id="1381" w:author="Transkribus" w:date="2019-12-11T14:30:00Z">
        <w:r w:rsidRPr="009B6BCA">
          <w:rPr>
            <w:rFonts w:ascii="Courier New" w:hAnsi="Courier New" w:cs="Courier New"/>
            <w:rtl/>
          </w:rPr>
          <w:delText>سنة اربع</w:delText>
        </w:r>
      </w:del>
      <w:ins w:id="1382" w:author="Transkribus" w:date="2019-12-11T14:30:00Z">
        <w:r w:rsidRPr="00EE6742">
          <w:rPr>
            <w:rFonts w:ascii="Courier New" w:hAnsi="Courier New" w:cs="Courier New"/>
            <w:rtl/>
          </w:rPr>
          <w:t>سثة أريع</w:t>
        </w:r>
      </w:ins>
      <w:r w:rsidRPr="00EE6742">
        <w:rPr>
          <w:rFonts w:ascii="Courier New" w:hAnsi="Courier New" w:cs="Courier New"/>
          <w:rtl/>
        </w:rPr>
        <w:t xml:space="preserve"> وثمانين وخمسمائة</w:t>
      </w:r>
      <w:del w:id="138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1384" w:author="Transkribus" w:date="2019-12-11T14:30:00Z"/>
          <w:rFonts w:ascii="Courier New" w:hAnsi="Courier New" w:cs="Courier New"/>
        </w:rPr>
      </w:pPr>
      <w:dir w:val="rtl">
        <w:dir w:val="rtl">
          <w:ins w:id="1385" w:author="Transkribus" w:date="2019-12-11T14:30:00Z">
            <w:r w:rsidRPr="00EE6742">
              <w:rPr>
                <w:rFonts w:ascii="Courier New" w:hAnsi="Courier New" w:cs="Courier New"/>
                <w:rtl/>
              </w:rPr>
              <w:t>٤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386" w:author="Transkribus" w:date="2019-12-11T14:30:00Z">
        <w:r w:rsidRPr="00EE6742">
          <w:rPr>
            <w:rFonts w:ascii="Courier New" w:hAnsi="Courier New" w:cs="Courier New"/>
            <w:rtl/>
          </w:rPr>
          <w:t xml:space="preserve">ثم - </w:t>
        </w:r>
      </w:ins>
      <w:r w:rsidRPr="00EE6742">
        <w:rPr>
          <w:rFonts w:ascii="Courier New" w:hAnsi="Courier New" w:cs="Courier New"/>
          <w:rtl/>
        </w:rPr>
        <w:t>ابن الصلاح</w:t>
      </w:r>
      <w:del w:id="138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1388" w:author="Transkribus" w:date="2019-12-11T14:30:00Z"/>
          <w:rFonts w:ascii="Courier New" w:hAnsi="Courier New" w:cs="Courier New"/>
        </w:rPr>
      </w:pPr>
      <w:dir w:val="rtl">
        <w:dir w:val="rtl">
          <w:ins w:id="1389" w:author="Transkribus" w:date="2019-12-11T14:30:00Z">
            <w:r w:rsidRPr="00EE6742">
              <w:rPr>
                <w:rFonts w:ascii="Courier New" w:hAnsi="Courier New" w:cs="Courier New"/>
                <w:rtl/>
              </w:rPr>
              <w:t>*(ابن الصلاح)*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390" w:author="Transkribus" w:date="2019-12-11T14:30:00Z">
        <w:r w:rsidRPr="00EE6742">
          <w:rPr>
            <w:rFonts w:ascii="Courier New" w:hAnsi="Courier New" w:cs="Courier New"/>
            <w:rtl/>
          </w:rPr>
          <w:t xml:space="preserve">م </w:t>
        </w:r>
      </w:ins>
      <w:r w:rsidRPr="00EE6742">
        <w:rPr>
          <w:rFonts w:ascii="Courier New" w:hAnsi="Courier New" w:cs="Courier New"/>
          <w:rtl/>
        </w:rPr>
        <w:t xml:space="preserve">هو </w:t>
      </w:r>
      <w:del w:id="1391" w:author="Transkribus" w:date="2019-12-11T14:30:00Z">
        <w:r w:rsidRPr="009B6BCA">
          <w:rPr>
            <w:rFonts w:ascii="Courier New" w:hAnsi="Courier New" w:cs="Courier New"/>
            <w:rtl/>
          </w:rPr>
          <w:delText>الشيخ</w:delText>
        </w:r>
      </w:del>
      <w:ins w:id="1392" w:author="Transkribus" w:date="2019-12-11T14:30:00Z">
        <w:r w:rsidRPr="00EE6742">
          <w:rPr>
            <w:rFonts w:ascii="Courier New" w:hAnsi="Courier New" w:cs="Courier New"/>
            <w:rtl/>
          </w:rPr>
          <w:t>السيبح الامام</w:t>
        </w:r>
      </w:ins>
      <w:r w:rsidRPr="00EE6742">
        <w:rPr>
          <w:rFonts w:ascii="Courier New" w:hAnsi="Courier New" w:cs="Courier New"/>
          <w:rtl/>
        </w:rPr>
        <w:t xml:space="preserve"> العالم نجم الدين </w:t>
      </w:r>
      <w:del w:id="1393" w:author="Transkribus" w:date="2019-12-11T14:30:00Z">
        <w:r w:rsidRPr="009B6BCA">
          <w:rPr>
            <w:rFonts w:ascii="Courier New" w:hAnsi="Courier New" w:cs="Courier New"/>
            <w:rtl/>
          </w:rPr>
          <w:delText>ابو الفتوح احمد</w:delText>
        </w:r>
      </w:del>
      <w:ins w:id="1394" w:author="Transkribus" w:date="2019-12-11T14:30:00Z">
        <w:r w:rsidRPr="00EE6742">
          <w:rPr>
            <w:rFonts w:ascii="Courier New" w:hAnsi="Courier New" w:cs="Courier New"/>
            <w:rtl/>
          </w:rPr>
          <w:t>أبو الغتوج أحمد</w:t>
        </w:r>
      </w:ins>
      <w:r w:rsidRPr="00EE6742">
        <w:rPr>
          <w:rFonts w:ascii="Courier New" w:hAnsi="Courier New" w:cs="Courier New"/>
          <w:rtl/>
        </w:rPr>
        <w:t xml:space="preserve"> بن محمد بن السرى</w:t>
      </w:r>
      <w:r w:rsidRPr="00EE6742">
        <w:rPr>
          <w:rFonts w:ascii="Courier New" w:hAnsi="Courier New" w:cs="Courier New"/>
          <w:rtl/>
        </w:rPr>
        <w:tab/>
        <w:t>وكان</w:t>
      </w:r>
    </w:p>
    <w:p w:rsidR="000355FB" w:rsidRPr="00EE6742" w:rsidRDefault="000355FB" w:rsidP="000355FB">
      <w:pPr>
        <w:pStyle w:val="NurText"/>
        <w:bidi/>
        <w:rPr>
          <w:ins w:id="139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el w:id="1396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397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عرف بابن الصلاح فاضل فى العلوم </w:t>
      </w:r>
      <w:del w:id="1398" w:author="Transkribus" w:date="2019-12-11T14:30:00Z">
        <w:r w:rsidRPr="009B6BCA">
          <w:rPr>
            <w:rFonts w:ascii="Courier New" w:hAnsi="Courier New" w:cs="Courier New"/>
            <w:rtl/>
          </w:rPr>
          <w:delText>الحكمية جيد</w:delText>
        </w:r>
      </w:del>
      <w:ins w:id="1399" w:author="Transkribus" w:date="2019-12-11T14:30:00Z">
        <w:r w:rsidRPr="00EE6742">
          <w:rPr>
            <w:rFonts w:ascii="Courier New" w:hAnsi="Courier New" w:cs="Courier New"/>
            <w:rtl/>
          </w:rPr>
          <w:t>الحكميه جبد</w:t>
        </w:r>
      </w:ins>
      <w:r w:rsidRPr="00EE6742">
        <w:rPr>
          <w:rFonts w:ascii="Courier New" w:hAnsi="Courier New" w:cs="Courier New"/>
          <w:rtl/>
        </w:rPr>
        <w:t xml:space="preserve"> المعرفة </w:t>
      </w:r>
      <w:del w:id="1400" w:author="Transkribus" w:date="2019-12-11T14:30:00Z">
        <w:r w:rsidRPr="009B6BCA">
          <w:rPr>
            <w:rFonts w:ascii="Courier New" w:hAnsi="Courier New" w:cs="Courier New"/>
            <w:rtl/>
          </w:rPr>
          <w:delText>بها مطلع</w:delText>
        </w:r>
      </w:del>
      <w:ins w:id="1401" w:author="Transkribus" w:date="2019-12-11T14:30:00Z">
        <w:r w:rsidRPr="00EE6742">
          <w:rPr>
            <w:rFonts w:ascii="Courier New" w:hAnsi="Courier New" w:cs="Courier New"/>
            <w:rtl/>
          </w:rPr>
          <w:t>هامططع</w:t>
        </w:r>
      </w:ins>
      <w:r w:rsidRPr="00EE6742">
        <w:rPr>
          <w:rFonts w:ascii="Courier New" w:hAnsi="Courier New" w:cs="Courier New"/>
          <w:rtl/>
        </w:rPr>
        <w:t xml:space="preserve"> على </w:t>
      </w:r>
      <w:del w:id="1402" w:author="Transkribus" w:date="2019-12-11T14:30:00Z">
        <w:r w:rsidRPr="009B6BCA">
          <w:rPr>
            <w:rFonts w:ascii="Courier New" w:hAnsi="Courier New" w:cs="Courier New"/>
            <w:rtl/>
          </w:rPr>
          <w:delText>دقائقها واسرارها فصيح اللسان</w:delText>
        </w:r>
      </w:del>
      <w:ins w:id="1403" w:author="Transkribus" w:date="2019-12-11T14:30:00Z">
        <w:r w:rsidRPr="00EE6742">
          <w:rPr>
            <w:rFonts w:ascii="Courier New" w:hAnsi="Courier New" w:cs="Courier New"/>
            <w:rtl/>
          </w:rPr>
          <w:t>دقاتفهاوأسرارها</w:t>
        </w:r>
      </w:ins>
    </w:p>
    <w:p w:rsidR="000355FB" w:rsidRPr="009B6BCA" w:rsidRDefault="000355FB" w:rsidP="000355FB">
      <w:pPr>
        <w:pStyle w:val="NurText"/>
        <w:bidi/>
        <w:rPr>
          <w:del w:id="1404" w:author="Transkribus" w:date="2019-12-11T14:30:00Z"/>
          <w:rFonts w:ascii="Courier New" w:hAnsi="Courier New" w:cs="Courier New"/>
        </w:rPr>
      </w:pPr>
      <w:ins w:id="1405" w:author="Transkribus" w:date="2019-12-11T14:30:00Z">
        <w:r w:rsidRPr="00EE6742">
          <w:rPr>
            <w:rFonts w:ascii="Courier New" w:hAnsi="Courier New" w:cs="Courier New"/>
            <w:rtl/>
          </w:rPr>
          <w:t xml:space="preserve"> نصبح السان</w:t>
        </w:r>
      </w:ins>
      <w:r w:rsidRPr="00EE6742">
        <w:rPr>
          <w:rFonts w:ascii="Courier New" w:hAnsi="Courier New" w:cs="Courier New"/>
          <w:rtl/>
        </w:rPr>
        <w:t xml:space="preserve"> قوى العبارة </w:t>
      </w:r>
      <w:del w:id="1406" w:author="Transkribus" w:date="2019-12-11T14:30:00Z">
        <w:r w:rsidRPr="009B6BCA">
          <w:rPr>
            <w:rFonts w:ascii="Courier New" w:hAnsi="Courier New" w:cs="Courier New"/>
            <w:rtl/>
          </w:rPr>
          <w:delText>مليح التصنيف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40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مليم النصنيف </w:t>
            </w:r>
          </w:ins>
          <w:r w:rsidRPr="00EE6742">
            <w:rPr>
              <w:rFonts w:ascii="Courier New" w:hAnsi="Courier New" w:cs="Courier New"/>
              <w:rtl/>
            </w:rPr>
            <w:t xml:space="preserve">متميز فى علم صناعة الطب </w:t>
          </w:r>
          <w:del w:id="14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اعجميا اصله</w:delText>
            </w:r>
          </w:del>
          <w:ins w:id="1409" w:author="Transkribus" w:date="2019-12-11T14:30:00Z">
            <w:r w:rsidRPr="00EE6742">
              <w:rPr>
                <w:rFonts w:ascii="Courier New" w:hAnsi="Courier New" w:cs="Courier New"/>
                <w:rtl/>
              </w:rPr>
              <w:t>وكمان مجميا أصله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410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هم</w:t>
      </w:r>
      <w:ins w:id="1411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دان وقطن ببغداد </w:t>
      </w:r>
      <w:del w:id="1412" w:author="Transkribus" w:date="2019-12-11T14:30:00Z">
        <w:r w:rsidRPr="009B6BCA">
          <w:rPr>
            <w:rFonts w:ascii="Courier New" w:hAnsi="Courier New" w:cs="Courier New"/>
            <w:rtl/>
          </w:rPr>
          <w:delText>واستدعاه حسام</w:delText>
        </w:r>
      </w:del>
      <w:ins w:id="1413" w:author="Transkribus" w:date="2019-12-11T14:30:00Z">
        <w:r w:rsidRPr="00EE6742">
          <w:rPr>
            <w:rFonts w:ascii="Courier New" w:hAnsi="Courier New" w:cs="Courier New"/>
            <w:rtl/>
          </w:rPr>
          <w:t>واستدغاه جسام</w:t>
        </w:r>
      </w:ins>
      <w:r w:rsidRPr="00EE6742">
        <w:rPr>
          <w:rFonts w:ascii="Courier New" w:hAnsi="Courier New" w:cs="Courier New"/>
          <w:rtl/>
        </w:rPr>
        <w:t xml:space="preserve"> الدين </w:t>
      </w:r>
      <w:del w:id="1414" w:author="Transkribus" w:date="2019-12-11T14:30:00Z">
        <w:r w:rsidRPr="009B6BCA">
          <w:rPr>
            <w:rFonts w:ascii="Courier New" w:hAnsi="Courier New" w:cs="Courier New"/>
            <w:rtl/>
          </w:rPr>
          <w:delText>تمرتاش</w:delText>
        </w:r>
      </w:del>
      <w:ins w:id="1415" w:author="Transkribus" w:date="2019-12-11T14:30:00Z">
        <w:r w:rsidRPr="00EE6742">
          <w:rPr>
            <w:rFonts w:ascii="Courier New" w:hAnsi="Courier New" w:cs="Courier New"/>
            <w:rtl/>
          </w:rPr>
          <w:t>قرثاس</w:t>
        </w:r>
      </w:ins>
      <w:r w:rsidRPr="00EE6742">
        <w:rPr>
          <w:rFonts w:ascii="Courier New" w:hAnsi="Courier New" w:cs="Courier New"/>
          <w:rtl/>
        </w:rPr>
        <w:t xml:space="preserve"> بن الغازى بن </w:t>
      </w:r>
      <w:del w:id="1416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ارتق اليه واكرمه غاية </w:delText>
        </w:r>
      </w:del>
      <w:ins w:id="1417" w:author="Transkribus" w:date="2019-12-11T14:30:00Z">
        <w:r w:rsidRPr="00EE6742">
          <w:rPr>
            <w:rFonts w:ascii="Courier New" w:hAnsi="Courier New" w:cs="Courier New"/>
            <w:rtl/>
          </w:rPr>
          <w:t>ارفق البه وأ كرمة غابة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الاكرام </w:t>
      </w:r>
      <w:del w:id="1418" w:author="Transkribus" w:date="2019-12-11T14:30:00Z">
        <w:r w:rsidRPr="009B6BCA">
          <w:rPr>
            <w:rFonts w:ascii="Courier New" w:hAnsi="Courier New" w:cs="Courier New"/>
            <w:rtl/>
          </w:rPr>
          <w:delText>وبقى فى صحبته مدة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19" w:author="Transkribus" w:date="2019-12-11T14:30:00Z">
        <w:r w:rsidRPr="00EE6742">
          <w:rPr>
            <w:rFonts w:ascii="Courier New" w:hAnsi="Courier New" w:cs="Courier New"/>
            <w:rtl/>
          </w:rPr>
          <w:t>وبفى فى صحيبه مذة ثم وجه ابن الصلاح الى ديسق ولم بيزل بها الى ابن توفى وكاتت وفائة</w:t>
        </w:r>
      </w:ins>
    </w:p>
    <w:p w:rsidR="000355FB" w:rsidRPr="009B6BCA" w:rsidRDefault="000355FB" w:rsidP="000355FB">
      <w:pPr>
        <w:pStyle w:val="NurText"/>
        <w:bidi/>
        <w:rPr>
          <w:del w:id="1420" w:author="Transkribus" w:date="2019-12-11T14:30:00Z"/>
          <w:rFonts w:ascii="Courier New" w:hAnsi="Courier New" w:cs="Courier New"/>
        </w:rPr>
      </w:pPr>
      <w:dir w:val="rtl">
        <w:dir w:val="rtl">
          <w:del w:id="14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ثم توجه ابن الصلاح الى دمشق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422" w:author="Transkribus" w:date="2019-12-11T14:30:00Z"/>
          <w:rFonts w:ascii="Courier New" w:hAnsi="Courier New" w:cs="Courier New"/>
        </w:rPr>
      </w:pPr>
      <w:dir w:val="rtl">
        <w:dir w:val="rtl">
          <w:del w:id="14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 يزل بها الى ان توفى وكانت وفاته رحمه الله بدمشق ليلة الاحد سنة نيف واربعين وخمسمائة ودفن فى مقابر 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424" w:author="Transkribus" w:date="2019-12-11T14:30:00Z"/>
          <w:rFonts w:ascii="Courier New" w:hAnsi="Courier New" w:cs="Courier New"/>
        </w:rPr>
      </w:pPr>
      <w:dir w:val="rtl">
        <w:dir w:val="rtl">
          <w:del w:id="14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صوفية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426" w:author="Transkribus" w:date="2019-12-11T14:30:00Z"/>
          <w:rFonts w:ascii="Courier New" w:hAnsi="Courier New" w:cs="Courier New"/>
        </w:rPr>
      </w:pPr>
      <w:dir w:val="rtl">
        <w:dir w:val="rtl">
          <w:del w:id="14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عند نهر بانياس بظاهر دمشق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428" w:author="Transkribus" w:date="2019-12-11T14:30:00Z"/>
          <w:rFonts w:ascii="Courier New" w:hAnsi="Courier New" w:cs="Courier New"/>
        </w:rPr>
      </w:pPr>
      <w:dir w:val="rtl">
        <w:dir w:val="rtl">
          <w:del w:id="14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ونقلت من خط الشيخ</w:delText>
            </w:r>
          </w:del>
          <w:ins w:id="143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ابرجمة الله بدمشق فى لبلة الأحدستةيف وأر بعين وشمسماثة ودقن فى معاير الصوفبة عندجهمر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431" w:author="Transkribus" w:date="2019-12-11T14:30:00Z">
        <w:r w:rsidRPr="00EE6742">
          <w:rPr>
            <w:rFonts w:ascii="Courier New" w:hAnsi="Courier New" w:cs="Courier New"/>
            <w:rtl/>
          </w:rPr>
          <w:t>بانباس بطاهردمسق أونقلت أمن جط الشيح</w:t>
        </w:r>
      </w:ins>
      <w:r w:rsidRPr="00EE6742">
        <w:rPr>
          <w:rFonts w:ascii="Courier New" w:hAnsi="Courier New" w:cs="Courier New"/>
          <w:rtl/>
        </w:rPr>
        <w:t xml:space="preserve"> الحكيم </w:t>
      </w:r>
      <w:del w:id="143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43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مين الدين </w:t>
      </w:r>
      <w:del w:id="1434" w:author="Transkribus" w:date="2019-12-11T14:30:00Z">
        <w:r w:rsidRPr="009B6BCA">
          <w:rPr>
            <w:rFonts w:ascii="Courier New" w:hAnsi="Courier New" w:cs="Courier New"/>
            <w:rtl/>
          </w:rPr>
          <w:delText>ابى زكريا يحيى</w:delText>
        </w:r>
      </w:del>
      <w:ins w:id="1435" w:author="Transkribus" w:date="2019-12-11T14:30:00Z">
        <w:r w:rsidRPr="00EE6742">
          <w:rPr>
            <w:rFonts w:ascii="Courier New" w:hAnsi="Courier New" w:cs="Courier New"/>
            <w:rtl/>
          </w:rPr>
          <w:t>أبى زكر بايحى</w:t>
        </w:r>
      </w:ins>
      <w:r w:rsidRPr="00EE6742">
        <w:rPr>
          <w:rFonts w:ascii="Courier New" w:hAnsi="Courier New" w:cs="Courier New"/>
          <w:rtl/>
        </w:rPr>
        <w:t xml:space="preserve"> بن اسم</w:t>
      </w:r>
      <w:del w:id="1436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r w:rsidRPr="00EE6742">
        <w:rPr>
          <w:rFonts w:ascii="Courier New" w:hAnsi="Courier New" w:cs="Courier New"/>
          <w:rtl/>
        </w:rPr>
        <w:t>عيل</w:t>
      </w:r>
    </w:p>
    <w:p w:rsidR="000355FB" w:rsidRPr="00EE6742" w:rsidRDefault="000355FB" w:rsidP="000355FB">
      <w:pPr>
        <w:pStyle w:val="NurText"/>
        <w:bidi/>
        <w:rPr>
          <w:ins w:id="143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البياسى ر</w:t>
      </w:r>
      <w:del w:id="1438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439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مه الله قال </w:t>
      </w:r>
      <w:del w:id="1440" w:author="Transkribus" w:date="2019-12-11T14:30:00Z">
        <w:r w:rsidRPr="009B6BCA">
          <w:rPr>
            <w:rFonts w:ascii="Courier New" w:hAnsi="Courier New" w:cs="Courier New"/>
            <w:rtl/>
          </w:rPr>
          <w:delText>كان قد ورد</w:delText>
        </w:r>
      </w:del>
      <w:ins w:id="1441" w:author="Transkribus" w:date="2019-12-11T14:30:00Z">
        <w:r w:rsidRPr="00EE6742">
          <w:rPr>
            <w:rFonts w:ascii="Courier New" w:hAnsi="Courier New" w:cs="Courier New"/>
            <w:rtl/>
          </w:rPr>
          <w:t>كمان قدورد</w:t>
        </w:r>
      </w:ins>
      <w:r w:rsidRPr="00EE6742">
        <w:rPr>
          <w:rFonts w:ascii="Courier New" w:hAnsi="Courier New" w:cs="Courier New"/>
          <w:rtl/>
        </w:rPr>
        <w:t xml:space="preserve"> الى دمشق الشي</w:t>
      </w:r>
      <w:del w:id="1442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ins w:id="1443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 xml:space="preserve"> الامام العالم </w:t>
      </w:r>
      <w:del w:id="1444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الفيلسوف ابو الفتوح بن </w:delText>
        </w:r>
      </w:del>
      <w:ins w:id="1445" w:author="Transkribus" w:date="2019-12-11T14:30:00Z">
        <w:r w:rsidRPr="00EE6742">
          <w:rPr>
            <w:rFonts w:ascii="Courier New" w:hAnsi="Courier New" w:cs="Courier New"/>
            <w:rtl/>
          </w:rPr>
          <w:t>الغبلسوف أبو الفنوجين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الصلاح من </w:t>
      </w:r>
      <w:del w:id="1446" w:author="Transkribus" w:date="2019-12-11T14:30:00Z">
        <w:r w:rsidRPr="009B6BCA">
          <w:rPr>
            <w:rFonts w:ascii="Courier New" w:hAnsi="Courier New" w:cs="Courier New"/>
            <w:rtl/>
          </w:rPr>
          <w:delText>بغداد ونزل عند الشيخ الحكيم ابى</w:delText>
        </w:r>
      </w:del>
      <w:ins w:id="1447" w:author="Transkribus" w:date="2019-12-11T14:30:00Z">
        <w:r w:rsidRPr="00EE6742">
          <w:rPr>
            <w:rFonts w:ascii="Courier New" w:hAnsi="Courier New" w:cs="Courier New"/>
            <w:rtl/>
          </w:rPr>
          <w:t>بعداد وفزل عبد الشيح الحكم أبى</w:t>
        </w:r>
      </w:ins>
      <w:r w:rsidRPr="00EE6742">
        <w:rPr>
          <w:rFonts w:ascii="Courier New" w:hAnsi="Courier New" w:cs="Courier New"/>
          <w:rtl/>
        </w:rPr>
        <w:t xml:space="preserve"> الفضل </w:t>
      </w:r>
      <w:del w:id="1448" w:author="Transkribus" w:date="2019-12-11T14:30:00Z">
        <w:r w:rsidRPr="009B6BCA">
          <w:rPr>
            <w:rFonts w:ascii="Courier New" w:hAnsi="Courier New" w:cs="Courier New"/>
            <w:rtl/>
          </w:rPr>
          <w:delText>اسماعيل ابن ابو</w:delText>
        </w:r>
      </w:del>
      <w:ins w:id="1449" w:author="Transkribus" w:date="2019-12-11T14:30:00Z">
        <w:r w:rsidRPr="00EE6742">
          <w:rPr>
            <w:rFonts w:ascii="Courier New" w:hAnsi="Courier New" w:cs="Courier New"/>
            <w:rtl/>
          </w:rPr>
          <w:t>اسمعيل بن أبى</w:t>
        </w:r>
      </w:ins>
      <w:r w:rsidRPr="00EE6742">
        <w:rPr>
          <w:rFonts w:ascii="Courier New" w:hAnsi="Courier New" w:cs="Courier New"/>
          <w:rtl/>
        </w:rPr>
        <w:t xml:space="preserve"> الوقار الطبيب</w:t>
      </w:r>
      <w:del w:id="145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51" w:author="Transkribus" w:date="2019-12-11T14:30:00Z">
        <w:r w:rsidRPr="00EE6742">
          <w:rPr>
            <w:rFonts w:ascii="Courier New" w:hAnsi="Courier New" w:cs="Courier New"/>
            <w:rtl/>
          </w:rPr>
          <w:t xml:space="preserve"> واراداين</w:t>
        </w:r>
      </w:ins>
    </w:p>
    <w:p w:rsidR="000355FB" w:rsidRPr="00EE6742" w:rsidRDefault="000355FB" w:rsidP="000355FB">
      <w:pPr>
        <w:pStyle w:val="NurText"/>
        <w:bidi/>
        <w:rPr>
          <w:ins w:id="1452" w:author="Transkribus" w:date="2019-12-11T14:30:00Z"/>
          <w:rFonts w:ascii="Courier New" w:hAnsi="Courier New" w:cs="Courier New"/>
        </w:rPr>
      </w:pPr>
      <w:dir w:val="rtl">
        <w:dir w:val="rtl">
          <w:del w:id="14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واراد ابن الصلاح ان يستعمل</w:delText>
            </w:r>
          </w:del>
          <w:ins w:id="145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السلامان مستعمل</w:t>
            </w:r>
          </w:ins>
          <w:r w:rsidRPr="00EE6742">
            <w:rPr>
              <w:rFonts w:ascii="Courier New" w:hAnsi="Courier New" w:cs="Courier New"/>
              <w:rtl/>
            </w:rPr>
            <w:t xml:space="preserve"> له </w:t>
          </w:r>
          <w:del w:id="14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تمشكا بغداديا وسال</w:delText>
            </w:r>
          </w:del>
          <w:ins w:id="1456" w:author="Transkribus" w:date="2019-12-11T14:30:00Z">
            <w:r w:rsidRPr="00EE6742">
              <w:rPr>
                <w:rFonts w:ascii="Courier New" w:hAnsi="Courier New" w:cs="Courier New"/>
                <w:rtl/>
              </w:rPr>
              <w:t>تمكار نسدادباوسال</w:t>
            </w:r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14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صانع مجيد</w:delText>
            </w:r>
          </w:del>
          <w:ins w:id="1458" w:author="Transkribus" w:date="2019-12-11T14:30:00Z">
            <w:r w:rsidRPr="00EE6742">
              <w:rPr>
                <w:rFonts w:ascii="Courier New" w:hAnsi="Courier New" w:cs="Courier New"/>
                <w:rtl/>
              </w:rPr>
              <w:t>صافه بجيد</w:t>
            </w:r>
          </w:ins>
          <w:r w:rsidRPr="00EE6742">
            <w:rPr>
              <w:rFonts w:ascii="Courier New" w:hAnsi="Courier New" w:cs="Courier New"/>
              <w:rtl/>
            </w:rPr>
            <w:t xml:space="preserve"> لعمل ذلك فدل على رجل </w:t>
          </w:r>
          <w:del w:id="14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يقال له</w:delText>
            </w:r>
          </w:del>
          <w:ins w:id="1460" w:author="Transkribus" w:date="2019-12-11T14:30:00Z">
            <w:r w:rsidRPr="00EE6742">
              <w:rPr>
                <w:rFonts w:ascii="Courier New" w:hAnsi="Courier New" w:cs="Courier New"/>
                <w:rtl/>
              </w:rPr>
              <w:t>بعال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461" w:author="Transkribus" w:date="2019-12-11T14:30:00Z"/>
          <w:rFonts w:ascii="Courier New" w:hAnsi="Courier New" w:cs="Courier New"/>
        </w:rPr>
      </w:pPr>
      <w:ins w:id="1462" w:author="Transkribus" w:date="2019-12-11T14:30:00Z">
        <w:r w:rsidRPr="00EE6742">
          <w:rPr>
            <w:rFonts w:ascii="Courier New" w:hAnsi="Courier New" w:cs="Courier New"/>
            <w:rtl/>
          </w:rPr>
          <w:t>اله</w:t>
        </w:r>
      </w:ins>
      <w:r w:rsidRPr="00EE6742">
        <w:rPr>
          <w:rFonts w:ascii="Courier New" w:hAnsi="Courier New" w:cs="Courier New"/>
          <w:rtl/>
        </w:rPr>
        <w:t xml:space="preserve"> سعدان الاسكاف </w:t>
      </w:r>
      <w:del w:id="146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1464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فاستعمل </w:t>
          </w:r>
          <w:del w:id="14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التمشك عنده ولما فرغ</w:delText>
            </w:r>
          </w:del>
          <w:ins w:id="146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الثمسك غنسده ولمافرع</w:t>
            </w:r>
          </w:ins>
          <w:r w:rsidRPr="00EE6742">
            <w:rPr>
              <w:rFonts w:ascii="Courier New" w:hAnsi="Courier New" w:cs="Courier New"/>
              <w:rtl/>
            </w:rPr>
            <w:t xml:space="preserve"> منه بعد </w:t>
          </w:r>
          <w:del w:id="14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مدة وجده ضيق الصدر زائد </w:delText>
            </w:r>
          </w:del>
          <w:ins w:id="1468" w:author="Transkribus" w:date="2019-12-11T14:30:00Z">
            <w:r w:rsidRPr="00EE6742">
              <w:rPr>
                <w:rFonts w:ascii="Courier New" w:hAnsi="Courier New" w:cs="Courier New"/>
                <w:rtl/>
              </w:rPr>
              <w:t>مذة وجدفضيق الصدرر ائد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الطول </w:t>
      </w:r>
      <w:del w:id="1469" w:author="Transkribus" w:date="2019-12-11T14:30:00Z">
        <w:r w:rsidRPr="009B6BCA">
          <w:rPr>
            <w:rFonts w:ascii="Courier New" w:hAnsi="Courier New" w:cs="Courier New"/>
            <w:rtl/>
          </w:rPr>
          <w:delText>رديء الصنعة فبقى فى اكثر اوقاته يعيبه ويستقبح صنعته ويلوم</w:delText>
        </w:r>
      </w:del>
      <w:ins w:id="1470" w:author="Transkribus" w:date="2019-12-11T14:30:00Z">
        <w:r w:rsidRPr="00EE6742">
          <w:rPr>
            <w:rFonts w:ascii="Courier New" w:hAnsi="Courier New" w:cs="Courier New"/>
            <w:rtl/>
          </w:rPr>
          <w:t>ردى مه الصتعةفيقى فى أكتر أوقاله تعبيه ويستصبح صتعته وبلوم</w:t>
        </w:r>
      </w:ins>
      <w:r w:rsidRPr="00EE6742">
        <w:rPr>
          <w:rFonts w:ascii="Courier New" w:hAnsi="Courier New" w:cs="Courier New"/>
          <w:rtl/>
        </w:rPr>
        <w:t xml:space="preserve"> الذى استعمله</w:t>
      </w:r>
      <w:del w:id="147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72" w:author="Transkribus" w:date="2019-12-11T14:30:00Z">
        <w:r w:rsidRPr="00EE6742">
          <w:rPr>
            <w:rFonts w:ascii="Courier New" w:hAnsi="Courier New" w:cs="Courier New"/>
            <w:rtl/>
          </w:rPr>
          <w:t xml:space="preserve"> وبلم ذلك</w:t>
        </w:r>
      </w:ins>
    </w:p>
    <w:p w:rsidR="000355FB" w:rsidRPr="00EE6742" w:rsidRDefault="000355FB" w:rsidP="000355FB">
      <w:pPr>
        <w:pStyle w:val="NurText"/>
        <w:bidi/>
        <w:rPr>
          <w:ins w:id="1473" w:author="Transkribus" w:date="2019-12-11T14:30:00Z"/>
          <w:rFonts w:ascii="Courier New" w:hAnsi="Courier New" w:cs="Courier New"/>
        </w:rPr>
      </w:pPr>
      <w:dir w:val="rtl">
        <w:dir w:val="rtl">
          <w:del w:id="14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وبلغ ذلك الشيخ</w:delText>
            </w:r>
          </w:del>
          <w:ins w:id="147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الشبح</w:t>
            </w:r>
          </w:ins>
          <w:r w:rsidRPr="00EE6742">
            <w:rPr>
              <w:rFonts w:ascii="Courier New" w:hAnsi="Courier New" w:cs="Courier New"/>
              <w:rtl/>
            </w:rPr>
            <w:t xml:space="preserve"> ابا الحكم المغر</w:t>
          </w:r>
          <w:del w:id="14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ى الطبيب فقال على </w:t>
          </w:r>
          <w:del w:id="14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لسان الفيلسوف</w:delText>
            </w:r>
          </w:del>
          <w:ins w:id="1478" w:author="Transkribus" w:date="2019-12-11T14:30:00Z">
            <w:r w:rsidRPr="00EE6742">
              <w:rPr>
                <w:rFonts w:ascii="Courier New" w:hAnsi="Courier New" w:cs="Courier New"/>
                <w:rtl/>
              </w:rPr>
              <w:t>لبسان القبلسوف</w:t>
            </w:r>
          </w:ins>
          <w:r w:rsidRPr="00EE6742">
            <w:rPr>
              <w:rFonts w:ascii="Courier New" w:hAnsi="Courier New" w:cs="Courier New"/>
              <w:rtl/>
            </w:rPr>
            <w:t xml:space="preserve"> هذه القصيدة على </w:t>
          </w:r>
          <w:del w:id="14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سبيل المجون وذكر</w:delText>
            </w:r>
          </w:del>
          <w:ins w:id="1480" w:author="Transkribus" w:date="2019-12-11T14:30:00Z">
            <w:r w:rsidRPr="00EE6742">
              <w:rPr>
                <w:rFonts w:ascii="Courier New" w:hAnsi="Courier New" w:cs="Courier New"/>
                <w:rtl/>
              </w:rPr>
              <w:t>سييل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481" w:author="Transkribus" w:date="2019-12-11T14:30:00Z"/>
          <w:rFonts w:ascii="Courier New" w:hAnsi="Courier New" w:cs="Courier New"/>
        </w:rPr>
      </w:pPr>
      <w:ins w:id="1482" w:author="Transkribus" w:date="2019-12-11T14:30:00Z">
        <w:r w:rsidRPr="00EE6742">
          <w:rPr>
            <w:rFonts w:ascii="Courier New" w:hAnsi="Courier New" w:cs="Courier New"/>
            <w:rtl/>
          </w:rPr>
          <w:t xml:space="preserve"> ااس</w:t>
        </w:r>
      </w:ins>
    </w:p>
    <w:p w:rsidR="000355FB" w:rsidRPr="00EE6742" w:rsidRDefault="000355FB" w:rsidP="000355FB">
      <w:pPr>
        <w:pStyle w:val="NurText"/>
        <w:bidi/>
        <w:rPr>
          <w:ins w:id="1483" w:author="Transkribus" w:date="2019-12-11T14:30:00Z"/>
          <w:rFonts w:ascii="Courier New" w:hAnsi="Courier New" w:cs="Courier New"/>
        </w:rPr>
      </w:pPr>
      <w:ins w:id="1484" w:author="Transkribus" w:date="2019-12-11T14:30:00Z">
        <w:r w:rsidRPr="00EE6742">
          <w:rPr>
            <w:rFonts w:ascii="Courier New" w:hAnsi="Courier New" w:cs="Courier New"/>
            <w:rtl/>
          </w:rPr>
          <w:t>١٦٥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485" w:author="Transkribus" w:date="2019-12-11T14:30:00Z">
        <w:r w:rsidRPr="00EE6742">
          <w:rPr>
            <w:rFonts w:ascii="Courier New" w:hAnsi="Courier New" w:cs="Courier New"/>
            <w:rtl/>
          </w:rPr>
          <w:t>اليحون وذ كر</w:t>
        </w:r>
      </w:ins>
      <w:r w:rsidRPr="00EE6742">
        <w:rPr>
          <w:rFonts w:ascii="Courier New" w:hAnsi="Courier New" w:cs="Courier New"/>
          <w:rtl/>
        </w:rPr>
        <w:t xml:space="preserve"> فيها </w:t>
      </w:r>
      <w:del w:id="1486" w:author="Transkribus" w:date="2019-12-11T14:30:00Z">
        <w:r w:rsidRPr="009B6BCA">
          <w:rPr>
            <w:rFonts w:ascii="Courier New" w:hAnsi="Courier New" w:cs="Courier New"/>
            <w:rtl/>
          </w:rPr>
          <w:delText>اشياء كثيرة</w:delText>
        </w:r>
      </w:del>
      <w:ins w:id="1487" w:author="Transkribus" w:date="2019-12-11T14:30:00Z">
        <w:r w:rsidRPr="00EE6742">
          <w:rPr>
            <w:rFonts w:ascii="Courier New" w:hAnsi="Courier New" w:cs="Courier New"/>
            <w:rtl/>
          </w:rPr>
          <w:t>أشياء كنره</w:t>
        </w:r>
      </w:ins>
      <w:r w:rsidRPr="00EE6742">
        <w:rPr>
          <w:rFonts w:ascii="Courier New" w:hAnsi="Courier New" w:cs="Courier New"/>
          <w:rtl/>
        </w:rPr>
        <w:t xml:space="preserve"> من ا</w:t>
      </w:r>
      <w:del w:id="1488" w:author="Transkribus" w:date="2019-12-11T14:30:00Z">
        <w:r w:rsidRPr="009B6BCA">
          <w:rPr>
            <w:rFonts w:ascii="Courier New" w:hAnsi="Courier New" w:cs="Courier New"/>
            <w:rtl/>
          </w:rPr>
          <w:delText>ص</w:delText>
        </w:r>
      </w:del>
      <w:ins w:id="1489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طلاحات المنطق </w:t>
      </w:r>
      <w:del w:id="1490" w:author="Transkribus" w:date="2019-12-11T14:30:00Z">
        <w:r w:rsidRPr="009B6BCA">
          <w:rPr>
            <w:rFonts w:ascii="Courier New" w:hAnsi="Courier New" w:cs="Courier New"/>
            <w:rtl/>
          </w:rPr>
          <w:delText>والالفاظ الحكمية والهندسية وهي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491" w:author="Transkribus" w:date="2019-12-11T14:30:00Z">
        <w:r w:rsidRPr="00EE6742">
          <w:rPr>
            <w:rFonts w:ascii="Courier New" w:hAnsi="Courier New" w:cs="Courier New"/>
            <w:rtl/>
          </w:rPr>
          <w:t>والالقاط الحكصيهوالعند بنيه وسى</w:t>
        </w:r>
      </w:ins>
    </w:p>
    <w:p w:rsidR="000355FB" w:rsidRPr="00EE6742" w:rsidRDefault="000355FB" w:rsidP="000355FB">
      <w:pPr>
        <w:pStyle w:val="NurText"/>
        <w:bidi/>
        <w:rPr>
          <w:ins w:id="1492" w:author="Transkribus" w:date="2019-12-11T14:30:00Z"/>
          <w:rFonts w:ascii="Courier New" w:hAnsi="Courier New" w:cs="Courier New"/>
        </w:rPr>
      </w:pPr>
      <w:dir w:val="rtl">
        <w:dir w:val="rtl">
          <w:del w:id="14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مصابى مصاب تاه</w:delText>
            </w:r>
          </w:del>
          <w:ins w:id="149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495" w:author="Transkribus" w:date="2019-12-11T14:30:00Z">
        <w:r w:rsidRPr="00EE6742">
          <w:rPr>
            <w:rFonts w:ascii="Courier New" w:hAnsi="Courier New" w:cs="Courier New"/>
            <w:rtl/>
          </w:rPr>
          <w:t>بمصانى مصابثاه</w:t>
        </w:r>
      </w:ins>
      <w:r w:rsidRPr="00EE6742">
        <w:rPr>
          <w:rFonts w:ascii="Courier New" w:hAnsi="Courier New" w:cs="Courier New"/>
          <w:rtl/>
        </w:rPr>
        <w:t xml:space="preserve"> فى وصفه </w:t>
      </w:r>
      <w:del w:id="1496" w:author="Transkribus" w:date="2019-12-11T14:30:00Z">
        <w:r w:rsidRPr="009B6BCA">
          <w:rPr>
            <w:rFonts w:ascii="Courier New" w:hAnsi="Courier New" w:cs="Courier New"/>
            <w:rtl/>
          </w:rPr>
          <w:delText>عقلي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497" w:author="Transkribus" w:date="2019-12-11T14:30:00Z">
        <w:del w:id="1498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عملى * </w:delText>
          </w:r>
        </w:del>
      </w:ins>
      <w:r w:rsidRPr="00EE6742">
        <w:rPr>
          <w:rFonts w:ascii="Courier New" w:hAnsi="Courier New" w:cs="Courier New"/>
          <w:rtl/>
        </w:rPr>
        <w:t xml:space="preserve">وامرى </w:t>
      </w:r>
      <w:del w:id="1499" w:author="Transkribus" w:date="2019-12-11T14:30:00Z">
        <w:r w:rsidRPr="009B6BCA">
          <w:rPr>
            <w:rFonts w:ascii="Courier New" w:hAnsi="Courier New" w:cs="Courier New"/>
            <w:rtl/>
          </w:rPr>
          <w:delText>عجيب شرحه يا ابا</w:delText>
        </w:r>
      </w:del>
      <w:ins w:id="1500" w:author="Transkribus" w:date="2019-12-11T14:30:00Z">
        <w:r w:rsidRPr="00EE6742">
          <w:rPr>
            <w:rFonts w:ascii="Courier New" w:hAnsi="Courier New" w:cs="Courier New"/>
            <w:rtl/>
          </w:rPr>
          <w:t>غحيب شرجه بالبا</w:t>
        </w:r>
      </w:ins>
      <w:r w:rsidRPr="00EE6742">
        <w:rPr>
          <w:rFonts w:ascii="Courier New" w:hAnsi="Courier New" w:cs="Courier New"/>
          <w:rtl/>
        </w:rPr>
        <w:t xml:space="preserve"> الفضل</w:t>
      </w:r>
      <w:del w:id="150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ابثك ما بى</w:delText>
            </w:r>
          </w:del>
          <w:ins w:id="1503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أبنل مانى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اسى </w:t>
          </w:r>
          <w:del w:id="15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وصبابة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وما قد لقيت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05" w:author="Transkribus" w:date="2019-12-11T14:30:00Z">
            <w:del w:id="150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وسباية * وماقد القيف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دم</w:t>
          </w:r>
          <w:del w:id="15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</w:delText>
            </w:r>
          </w:del>
          <w:ins w:id="1508" w:author="Transkribus" w:date="2019-12-11T14:30:00Z">
            <w:r w:rsidRPr="00EE6742">
              <w:rPr>
                <w:rFonts w:ascii="Courier New" w:hAnsi="Courier New" w:cs="Courier New"/>
                <w:rtl/>
              </w:rPr>
              <w:t>سيس</w:t>
            </w:r>
          </w:ins>
          <w:r w:rsidRPr="00EE6742">
            <w:rPr>
              <w:rFonts w:ascii="Courier New" w:hAnsi="Courier New" w:cs="Courier New"/>
              <w:rtl/>
            </w:rPr>
            <w:t>ق من الذل</w:t>
          </w:r>
          <w:del w:id="150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قدمت اليها جاهلا بامورها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على اننى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11" w:author="Transkribus" w:date="2019-12-11T14:30:00Z">
            <w:del w:id="151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فسدمت البهاجاهلانامورها * على أتنى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حوشيت فى العلم من جهل</w:t>
          </w:r>
          <w:del w:id="151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وقد ك</w:t>
          </w:r>
          <w:ins w:id="1514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فى </w:t>
          </w:r>
          <w:del w:id="15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رجلى تمشك فخانني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عليه زمان ليس يحمد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16" w:author="Transkribus" w:date="2019-12-11T14:30:00Z">
            <w:del w:id="151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رجسلى ثمسك لخاننى * علييهرمان ايس بحسمد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فع</w:t>
          </w:r>
          <w:ins w:id="1518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151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فقلت عسى ا</w:t>
          </w:r>
          <w:ins w:id="1520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ن يخلف </w:t>
          </w:r>
          <w:del w:id="15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الدهر مثله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وهيهات ان القاه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22" w:author="Transkribus" w:date="2019-12-11T14:30:00Z">
            <w:del w:id="152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الديهر ميله * وهبهات ابن القاء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</w:t>
          </w:r>
          <w:del w:id="15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525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>زن والسهل</w:t>
          </w:r>
          <w:del w:id="152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ولاحقنى نذل دهيت بقربه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528" w:author="Transkribus" w:date="2019-12-11T14:30:00Z">
            <w:del w:id="152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ولاحفسى ذل همت بعربة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فلله </w:t>
          </w:r>
          <w:del w:id="15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قاسيت</w:delText>
            </w:r>
          </w:del>
          <w:ins w:id="1531" w:author="Transkribus" w:date="2019-12-11T14:30:00Z">
            <w:r w:rsidRPr="00EE6742">
              <w:rPr>
                <w:rFonts w:ascii="Courier New" w:hAnsi="Courier New" w:cs="Courier New"/>
                <w:rtl/>
              </w:rPr>
              <w:t>ماقاستت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ذلك الن</w:t>
          </w:r>
          <w:ins w:id="1532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ذل</w:t>
          </w:r>
          <w:del w:id="153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فقلت له </w:t>
          </w:r>
          <w:del w:id="15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سعد جد لى بحاجة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تخور بها شكر امرئ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35" w:author="Transkribus" w:date="2019-12-11T14:30:00Z">
            <w:del w:id="153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باس سعدحسدلى بجاجة * مجور بهاشكرامرى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عالم </w:t>
          </w:r>
          <w:del w:id="15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مثلي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38" w:author="Transkribus" w:date="2019-12-11T14:30:00Z">
            <w:r w:rsidRPr="00EE6742">
              <w:rPr>
                <w:rFonts w:ascii="Courier New" w:hAnsi="Courier New" w:cs="Courier New"/>
                <w:rtl/>
              </w:rPr>
              <w:t>ميلى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539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بح</w:t>
          </w:r>
          <w:del w:id="15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541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 xml:space="preserve">ى عسى </w:t>
          </w:r>
          <w:del w:id="15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تستنخب اليوم قطعة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543" w:author="Transkribus" w:date="2019-12-11T14:30:00Z">
            <w:del w:id="154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سفحب البوم قطعه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من الادم </w:t>
          </w:r>
          <w:del w:id="15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المدبوغ بالعفص والخل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4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المدبوم بالعقس والخسل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فقال ع</w:t>
          </w:r>
          <w:ins w:id="1547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لى راسى </w:t>
          </w:r>
          <w:del w:id="15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وحقك واجب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549" w:author="Transkribus" w:date="2019-12-11T14:30:00Z">
            <w:del w:id="155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وحفلك واحب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على كل انسان يرى </w:t>
          </w:r>
          <w:del w:id="15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ins w:id="1552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>ذهب العقل</w:t>
          </w:r>
          <w:del w:id="155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فناولته فى </w:t>
          </w:r>
          <w:del w:id="15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الحال عشرين درهما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وسوفنى شهرين بالدفع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55" w:author="Transkribus" w:date="2019-12-11T14:30:00Z">
            <w:del w:id="155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الجال عسر بن دوهما * وسوفى سهر بن بالدفيم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والمطل</w:t>
          </w:r>
          <w:del w:id="15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فلما </w:t>
          </w:r>
          <w:del w:id="15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قضى الرحمن لى بنجازه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559" w:author="Transkribus" w:date="2019-12-11T14:30:00Z">
            <w:del w:id="156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فضى الرحمسن بفى بجاره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وقلت </w:t>
          </w:r>
          <w:del w:id="15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562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رى سعد ان </w:t>
          </w:r>
          <w:del w:id="15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انجز لى شغلي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64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ابجزلى سعلى</w:t>
            </w:r>
          </w:ins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565" w:author="Transkribus" w:date="2019-12-11T14:30:00Z"/>
          <w:rFonts w:ascii="Courier New" w:hAnsi="Courier New" w:cs="Courier New"/>
        </w:rPr>
      </w:pPr>
      <w:dir w:val="rtl">
        <w:dir w:val="rtl">
          <w:del w:id="15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اتى بتمشك ضيق</w:delText>
            </w:r>
          </w:del>
          <w:ins w:id="156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أفى يقسك شسيق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الصدر </w:t>
          </w:r>
          <w:del w:id="15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حنف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del w:id="1569" w:author="Transkribus" w:date="2019-12-11T14:30:00Z"/>
          <w:rFonts w:ascii="Courier New" w:hAnsi="Courier New" w:cs="Courier New"/>
        </w:rPr>
      </w:pPr>
      <w:dir w:val="rtl">
        <w:dir w:val="rtl">
          <w:ins w:id="1570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أحنف *</w:t>
            </w:r>
          </w:ins>
          <w:r w:rsidRPr="00EE6742">
            <w:rPr>
              <w:rFonts w:ascii="Courier New" w:hAnsi="Courier New" w:cs="Courier New"/>
              <w:rtl/>
            </w:rPr>
            <w:t xml:space="preserve">بكعب </w:t>
          </w:r>
          <w:del w:id="15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غدا حتفا</w:delText>
            </w:r>
          </w:del>
          <w:ins w:id="1572" w:author="Transkribus" w:date="2019-12-11T14:30:00Z">
            <w:r w:rsidRPr="00EE6742">
              <w:rPr>
                <w:rFonts w:ascii="Courier New" w:hAnsi="Courier New" w:cs="Courier New"/>
                <w:rtl/>
              </w:rPr>
              <w:t>عد احتنا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الكعب والرجل</w:t>
          </w:r>
          <w:del w:id="157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574" w:author="Transkribus" w:date="2019-12-11T14:30:00Z"/>
          <w:rFonts w:ascii="Courier New" w:hAnsi="Courier New" w:cs="Courier New"/>
        </w:rPr>
      </w:pPr>
      <w:dir w:val="rtl">
        <w:dir w:val="rtl">
          <w:del w:id="15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وبشتيكه بشتيك سوء مقارب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اضيف الى نعل شيبه به فسل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576" w:author="Transkribus" w:date="2019-12-11T14:30:00Z"/>
          <w:del w:id="1577" w:author="Transkribus" w:date="2019-12-11T14:30:00Z"/>
          <w:rFonts w:ascii="Courier New" w:hAnsi="Courier New" w:cs="Courier New"/>
        </w:rPr>
      </w:pPr>
      <w:dir w:val="rtl">
        <w:dir w:val="rtl">
          <w:del w:id="15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بشكل على</w:delText>
            </w:r>
          </w:del>
          <w:ins w:id="1579" w:author="Transkribus" w:date="2019-12-11T14:30:00Z">
            <w:r w:rsidRPr="00EE6742">
              <w:rPr>
                <w:rFonts w:ascii="Courier New" w:hAnsi="Courier New" w:cs="Courier New"/>
                <w:rtl/>
              </w:rPr>
              <w:t>وبسقكه بت قيسل سوه معارب * أصسيف الى فعل شيبة  فسيل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580" w:author="Transkribus" w:date="2019-12-11T14:30:00Z">
        <w:r w:rsidRPr="00EE6742">
          <w:rPr>
            <w:rFonts w:ascii="Courier New" w:hAnsi="Courier New" w:cs="Courier New"/>
            <w:rtl/>
          </w:rPr>
          <w:t>ابكل عسلى</w:t>
        </w:r>
      </w:ins>
      <w:r w:rsidRPr="00EE6742">
        <w:rPr>
          <w:rFonts w:ascii="Courier New" w:hAnsi="Courier New" w:cs="Courier New"/>
          <w:rtl/>
        </w:rPr>
        <w:t xml:space="preserve"> الاذهان </w:t>
      </w:r>
      <w:del w:id="1581" w:author="Transkribus" w:date="2019-12-11T14:30:00Z">
        <w:r w:rsidRPr="009B6BCA">
          <w:rPr>
            <w:rFonts w:ascii="Courier New" w:hAnsi="Courier New" w:cs="Courier New"/>
            <w:rtl/>
          </w:rPr>
          <w:delText>يعسر حله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ويعيى</w:delText>
            </w:r>
            <w:r>
              <w:delText>‬</w:delText>
            </w:r>
            <w:r>
              <w:delText>‬</w:delText>
            </w:r>
          </w:dir>
        </w:dir>
      </w:del>
      <w:ins w:id="1582" w:author="Transkribus" w:date="2019-12-11T14:30:00Z">
        <w:del w:id="1583" w:author="Transkribus" w:date="2019-12-11T14:30:00Z">
          <w:r w:rsidRPr="00EE6742">
            <w:rPr>
              <w:rFonts w:ascii="Courier New" w:hAnsi="Courier New" w:cs="Courier New"/>
              <w:rtl/>
            </w:rPr>
            <w:delText>اعسرجله * ويسى</w:delText>
          </w:r>
        </w:del>
      </w:ins>
      <w:r w:rsidRPr="00EE6742">
        <w:rPr>
          <w:rFonts w:ascii="Courier New" w:hAnsi="Courier New" w:cs="Courier New"/>
          <w:rtl/>
        </w:rPr>
        <w:t xml:space="preserve"> ذوى </w:t>
      </w:r>
      <w:del w:id="1584" w:author="Transkribus" w:date="2019-12-11T14:30:00Z">
        <w:r w:rsidRPr="009B6BCA">
          <w:rPr>
            <w:rFonts w:ascii="Courier New" w:hAnsi="Courier New" w:cs="Courier New"/>
            <w:rtl/>
          </w:rPr>
          <w:delText>الالباب والعقد والحل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85" w:author="Transkribus" w:date="2019-12-11T14:30:00Z">
        <w:r w:rsidRPr="00EE6742">
          <w:rPr>
            <w:rFonts w:ascii="Courier New" w:hAnsi="Courier New" w:cs="Courier New"/>
            <w:rtl/>
          </w:rPr>
          <w:t>الالباس والععقدو الحل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وكعب الى القطب الشمالى ما</w:t>
          </w:r>
          <w:del w:id="15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1587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158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ووجه الى القطب </w:t>
              </w:r>
              <w:del w:id="158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الجنوبى مستعلي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59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الحنوى مسيعلى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وما ك</w:t>
          </w:r>
          <w:ins w:id="1591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فى هندامه لى </w:t>
          </w:r>
          <w:del w:id="15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صحة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593" w:author="Transkribus" w:date="2019-12-11T14:30:00Z">
            <w:del w:id="159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شجيه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ولكن </w:t>
          </w:r>
          <w:del w:id="15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فساد شاع</w:delText>
            </w:r>
          </w:del>
          <w:ins w:id="1596" w:author="Transkribus" w:date="2019-12-11T14:30:00Z">
            <w:r w:rsidRPr="00EE6742">
              <w:rPr>
                <w:rFonts w:ascii="Courier New" w:hAnsi="Courier New" w:cs="Courier New"/>
                <w:rtl/>
              </w:rPr>
              <w:t>نياد شاكح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الفر</w:t>
          </w:r>
          <w:del w:id="15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598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والاصل</w:t>
          </w:r>
          <w:del w:id="159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موازاة خطى جانبيه تخالفا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فجزء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601" w:author="Transkribus" w:date="2019-12-11T14:30:00Z">
            <w:del w:id="160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بموازراةخطى بانييه فالفا * طزء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6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علو وجزء</w:delText>
            </w:r>
          </w:del>
          <w:ins w:id="1604" w:author="Transkribus" w:date="2019-12-11T14:30:00Z">
            <w:r w:rsidRPr="00EE6742">
              <w:rPr>
                <w:rFonts w:ascii="Courier New" w:hAnsi="Courier New" w:cs="Courier New"/>
                <w:rtl/>
              </w:rPr>
              <w:t>عسلو وجرء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س</w:t>
          </w:r>
          <w:del w:id="16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1606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160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وكم فيه من </w:t>
          </w:r>
          <w:del w:id="16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عيب وخرز مفتق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609" w:author="Transkribus" w:date="2019-12-11T14:30:00Z">
            <w:del w:id="161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عبب وخر رمعفق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يعاف ومن قط</w:t>
          </w:r>
          <w:del w:id="16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612" w:author="Transkribus" w:date="2019-12-11T14:30:00Z">
            <w:r w:rsidRPr="00EE6742">
              <w:rPr>
                <w:rFonts w:ascii="Courier New" w:hAnsi="Courier New" w:cs="Courier New"/>
                <w:rtl/>
              </w:rPr>
              <w:t>مر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الزي</w:t>
          </w:r>
          <w:del w:id="16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614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والنعل</w:t>
          </w:r>
          <w:del w:id="161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616" w:author="Transkribus" w:date="2019-12-11T14:30:00Z"/>
          <w:rFonts w:ascii="Courier New" w:hAnsi="Courier New" w:cs="Courier New"/>
        </w:rPr>
      </w:pPr>
      <w:dir w:val="rtl">
        <w:dir w:val="rtl">
          <w:del w:id="16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بوصل ضرورى وقد كان ممكنا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لعمرك ان ياتى التمشك بلا وصل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618" w:author="Transkribus" w:date="2019-12-11T14:30:00Z"/>
          <w:del w:id="1619" w:author="Transkribus" w:date="2019-12-11T14:30:00Z"/>
          <w:rFonts w:ascii="Courier New" w:hAnsi="Courier New" w:cs="Courier New"/>
        </w:rPr>
      </w:pPr>
      <w:dir w:val="rtl">
        <w:dir w:val="rtl">
          <w:ins w:id="162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ابوسل صروزى وفد كان هكما * اعمرك ابن بأبى التمشلك بلاوسسل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وفيه اخت</w:t>
      </w:r>
      <w:ins w:id="1621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لال من قياس مركب</w:t>
      </w:r>
      <w:del w:id="162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فلا ينتج</w:delText>
            </w:r>
            <w:r>
              <w:delText>‬</w:delText>
            </w:r>
            <w:r>
              <w:delText>‬</w:delText>
            </w:r>
          </w:dir>
        </w:dir>
      </w:del>
      <w:ins w:id="1623" w:author="Transkribus" w:date="2019-12-11T14:30:00Z">
        <w:del w:id="1624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فلابابح</w:delText>
          </w:r>
        </w:del>
      </w:ins>
      <w:r w:rsidRPr="00EE6742">
        <w:rPr>
          <w:rFonts w:ascii="Courier New" w:hAnsi="Courier New" w:cs="Courier New"/>
          <w:rtl/>
        </w:rPr>
        <w:t xml:space="preserve"> الشرطى منه ولا الح</w:t>
      </w:r>
      <w:del w:id="1625" w:author="Transkribus" w:date="2019-12-11T14:30:00Z">
        <w:r w:rsidRPr="009B6BCA">
          <w:rPr>
            <w:rFonts w:ascii="Courier New" w:hAnsi="Courier New" w:cs="Courier New"/>
            <w:rtl/>
          </w:rPr>
          <w:delText>م</w:delText>
        </w:r>
      </w:del>
      <w:ins w:id="1626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ل</w:t>
      </w:r>
      <w:del w:id="1627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28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</w:p>
    <w:p w:rsidR="000355FB" w:rsidRPr="009B6BCA" w:rsidRDefault="000355FB" w:rsidP="000355FB">
      <w:pPr>
        <w:pStyle w:val="NurText"/>
        <w:bidi/>
        <w:rPr>
          <w:del w:id="1629" w:author="Transkribus" w:date="2019-12-11T14:30:00Z"/>
          <w:rFonts w:ascii="Courier New" w:hAnsi="Courier New" w:cs="Courier New"/>
        </w:rPr>
      </w:pPr>
      <w:dir w:val="rtl">
        <w:dir w:val="rtl">
          <w:del w:id="16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شكله القطاع مما يليق 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اصون به رجلى فلا كان من شكل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631" w:author="Transkribus" w:date="2019-12-11T14:30:00Z"/>
          <w:del w:id="1632" w:author="Transkribus" w:date="2019-12-11T14:30:00Z"/>
          <w:rFonts w:ascii="Courier New" w:hAnsi="Courier New" w:cs="Courier New"/>
        </w:rPr>
      </w:pPr>
      <w:dir w:val="rtl">
        <w:dir w:val="rtl">
          <w:ins w:id="163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فلاشكلء القطاح ثمابليق ان * أصون بهرخلى فلاكمان مرسكل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634" w:author="Transkribus" w:date="2019-12-11T14:30:00Z">
        <w:r w:rsidRPr="00EE6742">
          <w:rPr>
            <w:rFonts w:ascii="Courier New" w:hAnsi="Courier New" w:cs="Courier New"/>
            <w:rtl/>
          </w:rPr>
          <w:t xml:space="preserve">ولاجيس ابساعوجه سين </w:t>
        </w:r>
      </w:ins>
      <w:r w:rsidRPr="00EE6742">
        <w:rPr>
          <w:rFonts w:ascii="Courier New" w:hAnsi="Courier New" w:cs="Courier New"/>
          <w:rtl/>
        </w:rPr>
        <w:t xml:space="preserve">ولا </w:t>
      </w:r>
      <w:del w:id="1635" w:author="Transkribus" w:date="2019-12-11T14:30:00Z">
        <w:r w:rsidRPr="009B6BCA">
          <w:rPr>
            <w:rFonts w:ascii="Courier New" w:hAnsi="Courier New" w:cs="Courier New"/>
            <w:rtl/>
          </w:rPr>
          <w:delText>جنس ايساغوجه بين ولا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يحد له نوع اذا جيء</w:delText>
            </w:r>
            <w:r>
              <w:delText>‬</w:delText>
            </w:r>
            <w:r>
              <w:delText>‬</w:delText>
            </w:r>
          </w:dir>
        </w:dir>
      </w:del>
      <w:ins w:id="1636" w:author="Transkribus" w:date="2019-12-11T14:30:00Z">
        <w:del w:id="1637" w:author="Transkribus" w:date="2019-12-11T14:30:00Z">
          <w:r w:rsidRPr="00EE6742">
            <w:rPr>
              <w:rFonts w:ascii="Courier New" w:hAnsi="Courier New" w:cs="Courier New"/>
              <w:rtl/>
            </w:rPr>
            <w:delText>* جدله نوى اذاسى ٥</w:delText>
          </w:r>
        </w:del>
      </w:ins>
      <w:r w:rsidRPr="00EE6742">
        <w:rPr>
          <w:rFonts w:ascii="Courier New" w:hAnsi="Courier New" w:cs="Courier New"/>
          <w:rtl/>
        </w:rPr>
        <w:t xml:space="preserve"> بالفصل</w:t>
      </w:r>
      <w:del w:id="163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فساد طرافى</w:delText>
            </w:r>
          </w:del>
          <w:ins w:id="1640" w:author="Transkribus" w:date="2019-12-11T14:30:00Z">
            <w:r w:rsidRPr="00EE6742">
              <w:rPr>
                <w:rFonts w:ascii="Courier New" w:hAnsi="Courier New" w:cs="Courier New"/>
                <w:rtl/>
              </w:rPr>
              <w:t>مساد طرا فى</w:t>
            </w:r>
          </w:ins>
          <w:r w:rsidRPr="00EE6742">
            <w:rPr>
              <w:rFonts w:ascii="Courier New" w:hAnsi="Courier New" w:cs="Courier New"/>
              <w:rtl/>
            </w:rPr>
            <w:t xml:space="preserve"> شكله </w:t>
          </w:r>
          <w:del w:id="16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عند كونه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فقل اى شيء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642" w:author="Transkribus" w:date="2019-12-11T14:30:00Z">
            <w:del w:id="164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عنسد كوبه * ففل أى شى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16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مقابحه يسلي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45" w:author="Transkribus" w:date="2019-12-11T14:30:00Z">
            <w:r w:rsidRPr="00EE6742">
              <w:rPr>
                <w:rFonts w:ascii="Courier New" w:hAnsi="Courier New" w:cs="Courier New"/>
                <w:rtl/>
              </w:rPr>
              <w:t>معانجه اسيلى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وقد كان فيه قوة لمرادنا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فاعوزنا منه الخروج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647" w:author="Transkribus" w:date="2019-12-11T14:30:00Z">
            <w:del w:id="164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وفسدان فيه فرتلمرادقا * ناعور نامته الجخروج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الى الفعل</w:t>
          </w:r>
          <w:del w:id="164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فلو كان معدول</w:delText>
            </w:r>
          </w:del>
          <w:ins w:id="1651" w:author="Transkribus" w:date="2019-12-11T14:30:00Z">
            <w:r w:rsidRPr="00EE6742">
              <w:rPr>
                <w:rFonts w:ascii="Courier New" w:hAnsi="Courier New" w:cs="Courier New"/>
                <w:rtl/>
              </w:rPr>
              <w:t>لوكمان معسدول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الكمال اح</w:t>
          </w:r>
          <w:del w:id="16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r w:rsidRPr="00EE6742">
            <w:rPr>
              <w:rFonts w:ascii="Courier New" w:hAnsi="Courier New" w:cs="Courier New"/>
              <w:rtl/>
            </w:rPr>
            <w:t>مل</w:t>
          </w:r>
          <w:del w:id="16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654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ه</w:t>
          </w:r>
          <w:del w:id="165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ولكن سليب الحس فى </w:t>
              </w:r>
              <w:del w:id="1656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الجزء والكل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657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الجزءو الكل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فيا لك</w:delText>
            </w:r>
          </w:del>
          <w:ins w:id="1659" w:author="Transkribus" w:date="2019-12-11T14:30:00Z">
            <w:r w:rsidRPr="00EE6742">
              <w:rPr>
                <w:rFonts w:ascii="Courier New" w:hAnsi="Courier New" w:cs="Courier New"/>
                <w:rtl/>
              </w:rPr>
              <w:t>فيالك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6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ايجاب ما الصدق سلبه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661" w:author="Transkribus" w:date="2019-12-11T14:30:00Z">
            <w:del w:id="166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ابحاب مالصدق سليه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وعدل </w:t>
          </w:r>
          <w:del w:id="16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قضايا جاء</w:delText>
            </w:r>
          </w:del>
          <w:ins w:id="1664" w:author="Transkribus" w:date="2019-12-11T14:30:00Z">
            <w:r w:rsidRPr="00EE6742">
              <w:rPr>
                <w:rFonts w:ascii="Courier New" w:hAnsi="Courier New" w:cs="Courier New"/>
                <w:rtl/>
              </w:rPr>
              <w:t>فساباجاء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6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غير ذى</w:delText>
            </w:r>
          </w:del>
          <w:ins w:id="1666" w:author="Transkribus" w:date="2019-12-11T14:30:00Z">
            <w:r w:rsidRPr="00EE6742">
              <w:rPr>
                <w:rFonts w:ascii="Courier New" w:hAnsi="Courier New" w:cs="Courier New"/>
                <w:rtl/>
              </w:rPr>
              <w:t>عير دى</w:t>
            </w:r>
          </w:ins>
          <w:r w:rsidRPr="00EE6742">
            <w:rPr>
              <w:rFonts w:ascii="Courier New" w:hAnsi="Courier New" w:cs="Courier New"/>
              <w:rtl/>
            </w:rPr>
            <w:t xml:space="preserve"> عدل</w:t>
          </w:r>
          <w:del w:id="166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عازنى</w:delText>
            </w:r>
          </w:del>
          <w:ins w:id="1669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وماار فى</w:t>
            </w:r>
          </w:ins>
          <w:r w:rsidRPr="00EE6742">
            <w:rPr>
              <w:rFonts w:ascii="Courier New" w:hAnsi="Courier New" w:cs="Courier New"/>
              <w:rtl/>
            </w:rPr>
            <w:t xml:space="preserve"> فيه ا</w:t>
          </w:r>
          <w:ins w:id="1670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>خ</w:t>
          </w:r>
          <w:del w:id="16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672" w:author="Transkribus" w:date="2019-12-11T14:30:00Z">
            <w:r w:rsidRPr="00EE6742">
              <w:rPr>
                <w:rFonts w:ascii="Courier New" w:hAnsi="Courier New" w:cs="Courier New"/>
                <w:rtl/>
              </w:rPr>
              <w:t>نس</w:t>
            </w:r>
          </w:ins>
          <w:r w:rsidRPr="00EE6742">
            <w:rPr>
              <w:rFonts w:ascii="Courier New" w:hAnsi="Courier New" w:cs="Courier New"/>
              <w:rtl/>
            </w:rPr>
            <w:t>لال مقوله</w:t>
          </w:r>
          <w:del w:id="167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1674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ف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>جوهر</w:t>
              </w:r>
              <w:del w:id="167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ه</w:delText>
                </w:r>
              </w:del>
              <w:ins w:id="167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م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 والكم والكيف فى خ</w:t>
              </w:r>
              <w:del w:id="1677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ب</w:delText>
                </w:r>
              </w:del>
              <w:ins w:id="1678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ي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ل</w:t>
              </w:r>
              <w:del w:id="1679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واى القضايا</w:delText>
            </w:r>
          </w:del>
          <w:ins w:id="1681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وأى القضابا</w:t>
            </w:r>
          </w:ins>
          <w:r w:rsidRPr="00EE6742">
            <w:rPr>
              <w:rFonts w:ascii="Courier New" w:hAnsi="Courier New" w:cs="Courier New"/>
              <w:rtl/>
            </w:rPr>
            <w:t xml:space="preserve"> لم </w:t>
          </w:r>
          <w:del w:id="16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يبن فيه</w:delText>
            </w:r>
          </w:del>
          <w:ins w:id="1683" w:author="Transkribus" w:date="2019-12-11T14:30:00Z">
            <w:r w:rsidRPr="00EE6742">
              <w:rPr>
                <w:rFonts w:ascii="Courier New" w:hAnsi="Courier New" w:cs="Courier New"/>
                <w:rtl/>
              </w:rPr>
              <w:t>بين قيه</w:t>
            </w:r>
          </w:ins>
          <w:r w:rsidRPr="00EE6742">
            <w:rPr>
              <w:rFonts w:ascii="Courier New" w:hAnsi="Courier New" w:cs="Courier New"/>
              <w:rtl/>
            </w:rPr>
            <w:t xml:space="preserve"> كذبها</w:t>
          </w:r>
          <w:del w:id="168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و</w:t>
              </w:r>
              <w:del w:id="168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</w:delText>
                </w:r>
              </w:del>
              <w:ins w:id="168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أ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ى قياس ليس </w:t>
              </w:r>
              <w:del w:id="1687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فيه بمعتل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688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فية معثل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لقد اعوز</w:delText>
            </w:r>
          </w:del>
          <w:ins w:id="16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البد اعور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البرهان منه </w:t>
          </w:r>
          <w:del w:id="16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شرائط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فايجابه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692" w:author="Transkribus" w:date="2019-12-11T14:30:00Z">
            <w:del w:id="169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سراقط * اجاه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ثم </w:t>
          </w:r>
          <w:del w:id="16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الضرورى والكلي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9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الصرورى والكاى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حط</w:delText>
            </w:r>
          </w:del>
          <w:ins w:id="169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ابناحط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شمس ف</w:t>
          </w:r>
          <w:del w:id="16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مخ</w:delText>
            </w:r>
          </w:del>
          <w:ins w:id="1699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روط باشه</w:t>
          </w:r>
          <w:del w:id="17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لملتفت يبدى انحرافا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01" w:author="Transkribus" w:date="2019-12-11T14:30:00Z">
            <w:del w:id="170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التفت نبدى ابجرانا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الى ال</w:t>
          </w:r>
          <w:del w:id="17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ظ</w:delText>
            </w:r>
          </w:del>
          <w:ins w:id="1704" w:author="Transkribus" w:date="2019-12-11T14:30:00Z">
            <w:r w:rsidRPr="00EE6742">
              <w:rPr>
                <w:rFonts w:ascii="Courier New" w:hAnsi="Courier New" w:cs="Courier New"/>
                <w:rtl/>
              </w:rPr>
              <w:t>طس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170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706" w:author="Transkribus" w:date="2019-12-11T14:30:00Z"/>
          <w:rFonts w:ascii="Courier New" w:hAnsi="Courier New" w:cs="Courier New"/>
        </w:rPr>
      </w:pPr>
      <w:dir w:val="rtl">
        <w:dir w:val="rtl">
          <w:del w:id="17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وطبطب</w:delText>
            </w:r>
          </w:del>
          <w:ins w:id="1708" w:author="Transkribus" w:date="2019-12-11T14:30:00Z">
            <w:r w:rsidRPr="00EE6742">
              <w:rPr>
                <w:rFonts w:ascii="Courier New" w:hAnsi="Courier New" w:cs="Courier New"/>
                <w:rtl/>
              </w:rPr>
              <w:t>١٦٦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709" w:author="Transkribus" w:date="2019-12-11T14:30:00Z">
        <w:r w:rsidRPr="00EE6742">
          <w:rPr>
            <w:rFonts w:ascii="Courier New" w:hAnsi="Courier New" w:cs="Courier New"/>
            <w:rtl/>
          </w:rPr>
          <w:t>وطيطب</w:t>
        </w:r>
      </w:ins>
      <w:r w:rsidRPr="00EE6742">
        <w:rPr>
          <w:rFonts w:ascii="Courier New" w:hAnsi="Courier New" w:cs="Courier New"/>
          <w:rtl/>
        </w:rPr>
        <w:t xml:space="preserve"> فى رجلى والصيف </w:t>
      </w:r>
      <w:del w:id="1710" w:author="Transkribus" w:date="2019-12-11T14:30:00Z">
        <w:r w:rsidRPr="009B6BCA">
          <w:rPr>
            <w:rFonts w:ascii="Courier New" w:hAnsi="Courier New" w:cs="Courier New"/>
            <w:rtl/>
          </w:rPr>
          <w:delText>ما انقضى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711" w:author="Transkribus" w:date="2019-12-11T14:30:00Z">
        <w:del w:id="171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مانقضى * </w:delText>
          </w:r>
        </w:del>
      </w:ins>
      <w:r w:rsidRPr="00EE6742">
        <w:rPr>
          <w:rFonts w:ascii="Courier New" w:hAnsi="Courier New" w:cs="Courier New"/>
          <w:rtl/>
        </w:rPr>
        <w:t xml:space="preserve">فكيف </w:t>
      </w:r>
      <w:del w:id="1713" w:author="Transkribus" w:date="2019-12-11T14:30:00Z">
        <w:r w:rsidRPr="009B6BCA">
          <w:rPr>
            <w:rFonts w:ascii="Courier New" w:hAnsi="Courier New" w:cs="Courier New"/>
            <w:rtl/>
          </w:rPr>
          <w:delText>به</w:delText>
        </w:r>
      </w:del>
      <w:ins w:id="1714" w:author="Transkribus" w:date="2019-12-11T14:30:00Z">
        <w:r w:rsidRPr="00EE6742">
          <w:rPr>
            <w:rFonts w:ascii="Courier New" w:hAnsi="Courier New" w:cs="Courier New"/>
            <w:rtl/>
          </w:rPr>
          <w:t>بة</w:t>
        </w:r>
      </w:ins>
      <w:r w:rsidRPr="00EE6742">
        <w:rPr>
          <w:rFonts w:ascii="Courier New" w:hAnsi="Courier New" w:cs="Courier New"/>
          <w:rtl/>
        </w:rPr>
        <w:t xml:space="preserve"> ان صرت فى الطين والو</w:t>
      </w:r>
      <w:del w:id="1715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716" w:author="Transkribus" w:date="2019-12-11T14:30:00Z">
        <w:r w:rsidRPr="00EE6742">
          <w:rPr>
            <w:rFonts w:ascii="Courier New" w:hAnsi="Courier New" w:cs="Courier New"/>
            <w:rtl/>
          </w:rPr>
          <w:t>خ</w:t>
        </w:r>
      </w:ins>
      <w:r w:rsidRPr="00EE6742">
        <w:rPr>
          <w:rFonts w:ascii="Courier New" w:hAnsi="Courier New" w:cs="Courier New"/>
          <w:rtl/>
        </w:rPr>
        <w:t>ل</w:t>
      </w:r>
      <w:del w:id="171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فاذهلنى حتى بقيت مغيبا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19" w:author="Transkribus" w:date="2019-12-11T14:30:00Z">
            <w:del w:id="172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علد هلنى حسى قيت مغبيا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ولم يبق </w:t>
          </w:r>
          <w:del w:id="17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لى سعدان يا صاح</w:delText>
            </w:r>
          </w:del>
          <w:ins w:id="1722" w:author="Transkribus" w:date="2019-12-11T14:30:00Z">
            <w:r w:rsidRPr="00EE6742">
              <w:rPr>
                <w:rFonts w:ascii="Courier New" w:hAnsi="Courier New" w:cs="Courier New"/>
                <w:rtl/>
              </w:rPr>
              <w:t>فى سعد ان باساجح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ع</w:t>
          </w:r>
          <w:del w:id="17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724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172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وفى </w:t>
          </w:r>
          <w:del w:id="17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 ذا قد</w:delText>
            </w:r>
          </w:del>
          <w:ins w:id="1727" w:author="Transkribus" w:date="2019-12-11T14:30:00Z">
            <w:r w:rsidRPr="00EE6742">
              <w:rPr>
                <w:rFonts w:ascii="Courier New" w:hAnsi="Courier New" w:cs="Courier New"/>
                <w:rtl/>
              </w:rPr>
              <w:t>ل داقد</w:t>
            </w:r>
          </w:ins>
          <w:r w:rsidRPr="00EE6742">
            <w:rPr>
              <w:rFonts w:ascii="Courier New" w:hAnsi="Courier New" w:cs="Courier New"/>
              <w:rtl/>
            </w:rPr>
            <w:t xml:space="preserve"> بان </w:t>
          </w:r>
          <w:del w:id="17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نقف دماغه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فاهون بشخص ناقص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29" w:author="Transkribus" w:date="2019-12-11T14:30:00Z">
            <w:del w:id="17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يعف دمباه * فاهو بن سحس نثاقس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العقل </w:t>
          </w:r>
          <w:del w:id="17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مختل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32" w:author="Transkribus" w:date="2019-12-11T14:30:00Z">
            <w:r w:rsidRPr="00EE6742">
              <w:rPr>
                <w:rFonts w:ascii="Courier New" w:hAnsi="Courier New" w:cs="Courier New"/>
                <w:rtl/>
              </w:rPr>
              <w:t>سحتل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واخرب بيت منه</w:delText>
            </w:r>
          </w:del>
          <w:ins w:id="1734" w:author="Transkribus" w:date="2019-12-11T14:30:00Z">
            <w:r w:rsidRPr="00EE6742">
              <w:rPr>
                <w:rFonts w:ascii="Courier New" w:hAnsi="Courier New" w:cs="Courier New"/>
                <w:rtl/>
              </w:rPr>
              <w:t>وأحرب يبب نبية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الخلق </w:t>
          </w:r>
          <w:del w:id="17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ترى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سريعا واولى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36" w:author="Transkribus" w:date="2019-12-11T14:30:00Z">
            <w:del w:id="173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ماترى * صر يقا وأولفى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بالهوان وبالازل</w:t>
          </w:r>
          <w:del w:id="173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واوقليدس </w:t>
          </w:r>
          <w:del w:id="17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 عاش اعيا انحلاله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عليه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40" w:author="Transkribus" w:date="2019-12-11T14:30:00Z">
            <w:del w:id="174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لوقاش أعبا اسلاله * عليسه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لان </w:t>
          </w:r>
          <w:del w:id="17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الشكل ممتنع</w:delText>
            </w:r>
          </w:del>
          <w:ins w:id="174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الفل متنع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الحل</w:t>
          </w:r>
          <w:del w:id="174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فحينئذ اقسمت بالله خالقي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46" w:author="Transkribus" w:date="2019-12-11T14:30:00Z">
            <w:del w:id="174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خينتذ أسمت الله جالقى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وهود </w:t>
          </w:r>
          <w:del w:id="17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اخى</w:delText>
            </w:r>
          </w:del>
          <w:ins w:id="1749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أحمى</w:t>
            </w:r>
          </w:ins>
          <w:r w:rsidRPr="00EE6742">
            <w:rPr>
              <w:rFonts w:ascii="Courier New" w:hAnsi="Courier New" w:cs="Courier New"/>
              <w:rtl/>
            </w:rPr>
            <w:t xml:space="preserve"> عاد </w:t>
          </w:r>
          <w:del w:id="17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وشيث وذى</w:delText>
            </w:r>
          </w:del>
          <w:ins w:id="1751" w:author="Transkribus" w:date="2019-12-11T14:30:00Z">
            <w:r w:rsidRPr="00EE6742">
              <w:rPr>
                <w:rFonts w:ascii="Courier New" w:hAnsi="Courier New" w:cs="Courier New"/>
                <w:rtl/>
              </w:rPr>
              <w:t>وشيبودى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الكفل</w:t>
          </w:r>
          <w:del w:id="175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وسور</w:t>
          </w:r>
          <w:del w:id="17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1754" w:author="Transkribus" w:date="2019-12-11T14:30:00Z">
            <w:r w:rsidRPr="00EE6742">
              <w:rPr>
                <w:rFonts w:ascii="Courier New" w:hAnsi="Courier New" w:cs="Courier New"/>
                <w:rtl/>
              </w:rPr>
              <w:t>٥</w:t>
            </w:r>
          </w:ins>
          <w:r w:rsidRPr="00EE6742">
            <w:rPr>
              <w:rFonts w:ascii="Courier New" w:hAnsi="Courier New" w:cs="Courier New"/>
              <w:rtl/>
            </w:rPr>
            <w:t xml:space="preserve"> يس وطه ومر</w:t>
          </w:r>
          <w:del w:id="17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756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م</w:t>
          </w:r>
          <w:del w:id="17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وصاد </w:t>
              </w:r>
              <w:del w:id="1758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وحم ولقمان والنمل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759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وجم وانسمان والثمل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لئن</w:delText>
            </w:r>
          </w:del>
          <w:ins w:id="1761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</w:t>
            </w:r>
          </w:ins>
          <w:r w:rsidRPr="00EE6742">
            <w:rPr>
              <w:rFonts w:ascii="Courier New" w:hAnsi="Courier New" w:cs="Courier New"/>
              <w:rtl/>
            </w:rPr>
            <w:t xml:space="preserve"> لم </w:t>
          </w:r>
          <w:del w:id="17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اجد</w:delText>
            </w:r>
          </w:del>
          <w:ins w:id="1763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أحمسد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7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المزلقان ملاسة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تؤاتى كراعى لا جعلناه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65" w:author="Transkribus" w:date="2019-12-11T14:30:00Z">
            <w:del w:id="176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المزاثيان ملاسه * توأنى كراسى الأحعلناء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7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68" w:author="Transkribus" w:date="2019-12-11T14:30:00Z">
            <w:r w:rsidRPr="00EE6742">
              <w:rPr>
                <w:rFonts w:ascii="Courier New" w:hAnsi="Courier New" w:cs="Courier New"/>
                <w:rtl/>
              </w:rPr>
              <w:t>جل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قلت شعرا</w:delText>
            </w:r>
          </w:del>
          <w:ins w:id="1770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ولاقلت سعرا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7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دمشق ولا ارى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72" w:author="Transkribus" w:date="2019-12-11T14:30:00Z">
            <w:del w:id="17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دمسق ولاارى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اعاتب </w:t>
          </w:r>
          <w:del w:id="17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اسكافا بجد ولا هزل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75" w:author="Transkribus" w:date="2019-12-11T14:30:00Z">
            <w:r w:rsidRPr="00EE6742">
              <w:rPr>
                <w:rFonts w:ascii="Courier New" w:hAnsi="Courier New" w:cs="Courier New"/>
                <w:rtl/>
              </w:rPr>
              <w:t>اسكمانا مجد ولاهزل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دهيت</w:delText>
            </w:r>
          </w:del>
          <w:ins w:id="1777" w:author="Transkribus" w:date="2019-12-11T14:30:00Z">
            <w:r w:rsidRPr="00EE6742">
              <w:rPr>
                <w:rFonts w:ascii="Courier New" w:hAnsi="Courier New" w:cs="Courier New"/>
                <w:rtl/>
              </w:rPr>
              <w:t>(طبب</w:t>
            </w:r>
          </w:ins>
          <w:r w:rsidRPr="00EE6742">
            <w:rPr>
              <w:rFonts w:ascii="Courier New" w:hAnsi="Courier New" w:cs="Courier New"/>
              <w:rtl/>
            </w:rPr>
            <w:t xml:space="preserve"> به </w:t>
          </w:r>
          <w:del w:id="17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خلا ينغص عيشتي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فلا بارك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79" w:author="Transkribus" w:date="2019-12-11T14:30:00Z">
            <w:del w:id="178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حسلا فس عيسى * فلاشارك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الرحمن </w:t>
          </w:r>
          <w:del w:id="17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لى فيه</w:delText>
            </w:r>
          </w:del>
          <w:ins w:id="1782" w:author="Transkribus" w:date="2019-12-11T14:30:00Z">
            <w:r w:rsidRPr="00EE6742">
              <w:rPr>
                <w:rFonts w:ascii="Courier New" w:hAnsi="Courier New" w:cs="Courier New"/>
                <w:rtl/>
              </w:rPr>
              <w:t>فى نبه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7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84" w:author="Transkribus" w:date="2019-12-11T14:30:00Z">
            <w:r w:rsidRPr="00EE6742">
              <w:rPr>
                <w:rFonts w:ascii="Courier New" w:hAnsi="Courier New" w:cs="Courier New"/>
                <w:rtl/>
              </w:rPr>
              <w:t>جل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وكم</w:delText>
            </w:r>
          </w:del>
          <w:ins w:id="1786" w:author="Transkribus" w:date="2019-12-11T14:30:00Z">
            <w:r w:rsidRPr="00EE6742">
              <w:rPr>
                <w:rFonts w:ascii="Courier New" w:hAnsi="Courier New" w:cs="Courier New"/>
                <w:rtl/>
              </w:rPr>
              <w:t>٤م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 الاسكاف </w:t>
          </w:r>
          <w:del w:id="17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قلبى بمطله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ولاقيت ما لاقاه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88" w:author="Transkribus" w:date="2019-12-11T14:30:00Z">
            <w:del w:id="178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قلنيى مطله * ولاقيب مالاقاه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موسى من العجل</w:t>
          </w:r>
          <w:del w:id="179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17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ارسطاليس يدهى بمعشر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يرومون منه ان يوافق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92" w:author="Transkribus" w:date="2019-12-11T14:30:00Z">
            <w:del w:id="179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ارسلاليس هى معسر * برومون منة أن بوافق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اله</w:t>
          </w:r>
          <w:del w:id="17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ز</w:delText>
            </w:r>
          </w:del>
          <w:ins w:id="1795" w:author="Transkribus" w:date="2019-12-11T14:30:00Z">
            <w:r w:rsidRPr="00EE6742">
              <w:rPr>
                <w:rFonts w:ascii="Courier New" w:hAnsi="Courier New" w:cs="Courier New"/>
                <w:rtl/>
              </w:rPr>
              <w:t>سر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179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797" w:author="Transkribus" w:date="2019-12-11T14:30:00Z"/>
          <w:rFonts w:ascii="Courier New" w:hAnsi="Courier New" w:cs="Courier New"/>
        </w:rPr>
      </w:pPr>
      <w:dir w:val="rtl">
        <w:dir w:val="rtl">
          <w:del w:id="17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وبقراط قد لاقى امورا كثيرة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ولكنه لم يلق فى اهله مثلي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799" w:author="Transkribus" w:date="2019-12-11T14:30:00Z"/>
          <w:del w:id="1800" w:author="Transkribus" w:date="2019-12-11T14:30:00Z"/>
          <w:rFonts w:ascii="Courier New" w:hAnsi="Courier New" w:cs="Courier New"/>
        </w:rPr>
      </w:pPr>
      <w:dir w:val="rtl">
        <w:dir w:val="rtl">
          <w:ins w:id="1801" w:author="Transkribus" w:date="2019-12-11T14:30:00Z">
            <w:r w:rsidRPr="00EE6742">
              <w:rPr>
                <w:rFonts w:ascii="Courier New" w:hAnsi="Courier New" w:cs="Courier New"/>
                <w:rtl/>
              </w:rPr>
              <w:t>ويقسراط فدلافى أمور اكتيره * وته لم بلق فى أهله متلى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وقد </w:t>
      </w:r>
      <w:del w:id="1802" w:author="Transkribus" w:date="2019-12-11T14:30:00Z">
        <w:r w:rsidRPr="009B6BCA">
          <w:rPr>
            <w:rFonts w:ascii="Courier New" w:hAnsi="Courier New" w:cs="Courier New"/>
            <w:rtl/>
          </w:rPr>
          <w:delText>كان جالينوس ان عض</w:delText>
        </w:r>
      </w:del>
      <w:ins w:id="1803" w:author="Transkribus" w:date="2019-12-11T14:30:00Z">
        <w:r w:rsidRPr="00EE6742">
          <w:rPr>
            <w:rFonts w:ascii="Courier New" w:hAnsi="Courier New" w:cs="Courier New"/>
            <w:rtl/>
          </w:rPr>
          <w:t>كمان جالبيوس ابن عس</w:t>
        </w:r>
      </w:ins>
      <w:r w:rsidRPr="00EE6742">
        <w:rPr>
          <w:rFonts w:ascii="Courier New" w:hAnsi="Courier New" w:cs="Courier New"/>
          <w:rtl/>
        </w:rPr>
        <w:t xml:space="preserve"> رجله</w:t>
      </w:r>
      <w:del w:id="180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تمشك يداوى </w:delText>
            </w:r>
            <w:r>
              <w:delText>‬</w:delText>
            </w:r>
            <w:r>
              <w:delText>‬</w:delText>
            </w:r>
          </w:dir>
        </w:dir>
      </w:del>
      <w:ins w:id="1805" w:author="Transkribus" w:date="2019-12-11T14:30:00Z">
        <w:del w:id="180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مسك بد اوى </w:delText>
          </w:r>
        </w:del>
      </w:ins>
      <w:r w:rsidRPr="00EE6742">
        <w:rPr>
          <w:rFonts w:ascii="Courier New" w:hAnsi="Courier New" w:cs="Courier New"/>
          <w:rtl/>
        </w:rPr>
        <w:t xml:space="preserve">العقر </w:t>
      </w:r>
      <w:del w:id="1807" w:author="Transkribus" w:date="2019-12-11T14:30:00Z">
        <w:r w:rsidRPr="009B6BCA">
          <w:rPr>
            <w:rFonts w:ascii="Courier New" w:hAnsi="Courier New" w:cs="Courier New"/>
            <w:rtl/>
          </w:rPr>
          <w:delText>بالمرهم النخلي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08" w:author="Transkribus" w:date="2019-12-11T14:30:00Z">
        <w:r w:rsidRPr="00EE6742">
          <w:rPr>
            <w:rFonts w:ascii="Courier New" w:hAnsi="Courier New" w:cs="Courier New"/>
            <w:rtl/>
          </w:rPr>
          <w:t>باطرهيم التخلى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809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وقسطا بن </w:t>
          </w:r>
          <w:del w:id="18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لوقا كان يحفى لاجل</w:delText>
            </w:r>
          </w:del>
          <w:ins w:id="1811" w:author="Transkribus" w:date="2019-12-11T14:30:00Z">
            <w:r w:rsidRPr="00EE6742">
              <w:rPr>
                <w:rFonts w:ascii="Courier New" w:hAnsi="Courier New" w:cs="Courier New"/>
                <w:rtl/>
              </w:rPr>
              <w:t>لوقاكان يحيى الاجسل</w:t>
            </w:r>
          </w:ins>
          <w:r w:rsidRPr="00EE6742">
            <w:rPr>
              <w:rFonts w:ascii="Courier New" w:hAnsi="Courier New" w:cs="Courier New"/>
              <w:rtl/>
            </w:rPr>
            <w:t xml:space="preserve"> ذا</w:t>
          </w:r>
          <w:del w:id="181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وما كان يصغى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13" w:author="Transkribus" w:date="2019-12-11T14:30:00Z">
            <w:del w:id="181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وماكمان اصفى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حفاه الى عذل</w:t>
          </w:r>
          <w:del w:id="181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816" w:author="Transkribus" w:date="2019-12-11T14:30:00Z"/>
          <w:rFonts w:ascii="Courier New" w:hAnsi="Courier New" w:cs="Courier New"/>
        </w:rPr>
      </w:pPr>
      <w:dir w:val="rtl">
        <w:dir w:val="rtl">
          <w:del w:id="18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ابو نصر اذا زار معشرا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وضاع له نعل يروح بلا نعل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818" w:author="Transkribus" w:date="2019-12-11T14:30:00Z"/>
          <w:del w:id="1819" w:author="Transkribus" w:date="2019-12-11T14:30:00Z"/>
          <w:rFonts w:ascii="Courier New" w:hAnsi="Courier New" w:cs="Courier New"/>
        </w:rPr>
      </w:pPr>
      <w:dir w:val="rtl">
        <w:dir w:val="rtl">
          <w:del w:id="18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وارباب</w:delText>
            </w:r>
          </w:del>
          <w:ins w:id="1821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 أبو نصراذاوار معرا * وصاح له فعل بروج بلادعسل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822" w:author="Transkribus" w:date="2019-12-11T14:30:00Z">
        <w:r w:rsidRPr="00EE6742">
          <w:rPr>
            <w:rFonts w:ascii="Courier New" w:hAnsi="Courier New" w:cs="Courier New"/>
            <w:rtl/>
          </w:rPr>
          <w:t>وأرباب</w:t>
        </w:r>
      </w:ins>
      <w:r w:rsidRPr="00EE6742">
        <w:rPr>
          <w:rFonts w:ascii="Courier New" w:hAnsi="Courier New" w:cs="Courier New"/>
          <w:rtl/>
        </w:rPr>
        <w:t xml:space="preserve"> هذا العلم </w:t>
      </w:r>
      <w:del w:id="1823" w:author="Transkribus" w:date="2019-12-11T14:30:00Z">
        <w:r w:rsidRPr="009B6BCA">
          <w:rPr>
            <w:rFonts w:ascii="Courier New" w:hAnsi="Courier New" w:cs="Courier New"/>
            <w:rtl/>
          </w:rPr>
          <w:delText>ما فتئوا كذا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824" w:author="Transkribus" w:date="2019-12-11T14:30:00Z">
        <w:del w:id="182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مافتؤاكذا * </w:delText>
          </w:r>
        </w:del>
      </w:ins>
      <w:r w:rsidRPr="00EE6742">
        <w:rPr>
          <w:rFonts w:ascii="Courier New" w:hAnsi="Courier New" w:cs="Courier New"/>
          <w:rtl/>
        </w:rPr>
        <w:t xml:space="preserve">يقاسون </w:t>
      </w:r>
      <w:del w:id="1826" w:author="Transkribus" w:date="2019-12-11T14:30:00Z">
        <w:r w:rsidRPr="009B6BCA">
          <w:rPr>
            <w:rFonts w:ascii="Courier New" w:hAnsi="Courier New" w:cs="Courier New"/>
            <w:rtl/>
          </w:rPr>
          <w:delText>ما لا ينبغى</w:delText>
        </w:r>
      </w:del>
      <w:ins w:id="1827" w:author="Transkribus" w:date="2019-12-11T14:30:00Z">
        <w:r w:rsidRPr="00EE6742">
          <w:rPr>
            <w:rFonts w:ascii="Courier New" w:hAnsi="Courier New" w:cs="Courier New"/>
            <w:rtl/>
          </w:rPr>
          <w:t>مالافيفى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828" w:author="Transkribus" w:date="2019-12-11T14:30:00Z">
        <w:r w:rsidRPr="009B6BCA">
          <w:rPr>
            <w:rFonts w:ascii="Courier New" w:hAnsi="Courier New" w:cs="Courier New"/>
            <w:rtl/>
          </w:rPr>
          <w:delText>ذ</w:delText>
        </w:r>
      </w:del>
      <w:ins w:id="1829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>وى الجهل</w:t>
      </w:r>
      <w:del w:id="183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لذلك </w:t>
          </w:r>
          <w:del w:id="18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انى مذ حللت بجلق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ندمت فازمعت الرجوع </w:delText>
                </w:r>
                <w:r>
                  <w:delText>‬</w:delText>
                </w:r>
                <w:r>
                  <w:delText>‬</w:delText>
                </w:r>
                <w:r w:rsidRPr="00EE6742">
                  <w:rPr>
                    <w:rFonts w:ascii="Courier New" w:hAnsi="Courier New" w:cs="Courier New"/>
                    <w:rtl/>
                  </w:rPr>
                  <w:delText xml:space="preserve">الى </w:delText>
                </w:r>
                <w:r w:rsidRPr="009B6BCA">
                  <w:rPr>
                    <w:rFonts w:ascii="Courier New" w:hAnsi="Courier New" w:cs="Courier New"/>
                    <w:rtl/>
                  </w:rPr>
                  <w:delText>اهلي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ir>
            </w:dir>
          </w:del>
          <w:ins w:id="1832" w:author="Transkribus" w:date="2019-12-11T14:30:00Z">
            <w:r w:rsidRPr="00EE6742">
              <w:rPr>
                <w:rFonts w:ascii="Courier New" w:hAnsi="Courier New" w:cs="Courier New"/>
                <w:rtl/>
              </w:rPr>
              <w:t>مذ خلت لق * دبت قارمعث الرجوم الى اعلى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ولو كنت</w:delText>
            </w:r>
          </w:del>
          <w:ins w:id="1834" w:author="Transkribus" w:date="2019-12-11T14:30:00Z">
            <w:r w:rsidRPr="00EE6742">
              <w:rPr>
                <w:rFonts w:ascii="Courier New" w:hAnsi="Courier New" w:cs="Courier New"/>
                <w:rtl/>
              </w:rPr>
              <w:t>بولوكتب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ب</w:t>
          </w:r>
          <w:del w:id="18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1836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داد قام </w:t>
          </w:r>
          <w:del w:id="18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لنصرتي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هنالك اقوام كرام ذوو نبل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38" w:author="Transkribus" w:date="2019-12-11T14:30:00Z">
            <w:del w:id="18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لنصرنى * هبالك أقوام كمرام دووسل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وما </w:t>
          </w:r>
          <w:del w:id="18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كنت اخلو من ولى</w:delText>
            </w:r>
          </w:del>
          <w:ins w:id="1841" w:author="Transkribus" w:date="2019-12-11T14:30:00Z">
            <w:r w:rsidRPr="00EE6742">
              <w:rPr>
                <w:rFonts w:ascii="Courier New" w:hAnsi="Courier New" w:cs="Courier New"/>
                <w:rtl/>
              </w:rPr>
              <w:t>لتت أخلومن الى</w:t>
            </w:r>
          </w:ins>
          <w:r w:rsidRPr="00EE6742">
            <w:rPr>
              <w:rFonts w:ascii="Courier New" w:hAnsi="Courier New" w:cs="Courier New"/>
              <w:rtl/>
            </w:rPr>
            <w:t xml:space="preserve"> مساعد</w:t>
          </w:r>
          <w:del w:id="184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843" w:author="Transkribus" w:date="2019-12-11T14:30:00Z">
            <w:del w:id="184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وذى ر</w:t>
          </w:r>
          <w:del w:id="18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1846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بة فى العلم </w:t>
          </w:r>
          <w:del w:id="18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848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كتب ما </w:t>
          </w:r>
          <w:del w:id="18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50" w:author="Transkribus" w:date="2019-12-11T14:30:00Z">
            <w:r w:rsidRPr="00EE6742">
              <w:rPr>
                <w:rFonts w:ascii="Courier New" w:hAnsi="Courier New" w:cs="Courier New"/>
                <w:rtl/>
              </w:rPr>
              <w:t>أملى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فيا ليتنى مستعجلا طرت نحوها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852" w:author="Transkribus" w:date="2019-12-11T14:30:00Z">
            <w:del w:id="185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افياليننى مس حلاطرت جوهما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ومن لى بهذا </w:t>
          </w:r>
          <w:del w:id="18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ممتنع</w:delText>
            </w:r>
          </w:del>
          <w:ins w:id="1855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وهومتفع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8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57" w:author="Transkribus" w:date="2019-12-11T14:30:00Z">
            <w:r w:rsidRPr="00EE6742">
              <w:rPr>
                <w:rFonts w:ascii="Courier New" w:hAnsi="Courier New" w:cs="Courier New"/>
                <w:rtl/>
              </w:rPr>
              <w:t>لى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ففى</w:delText>
            </w:r>
          </w:del>
          <w:ins w:id="1859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الشام </w:t>
          </w:r>
          <w:del w:id="18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لاقيت</w:delText>
            </w:r>
          </w:del>
          <w:ins w:id="1861" w:author="Transkribus" w:date="2019-12-11T14:30:00Z">
            <w:r w:rsidRPr="00EE6742">
              <w:rPr>
                <w:rFonts w:ascii="Courier New" w:hAnsi="Courier New" w:cs="Courier New"/>
                <w:rtl/>
              </w:rPr>
              <w:t>قدلاقبب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 بلية</w:t>
          </w:r>
          <w:del w:id="186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فيا ليت انى ما حططت بها رحلي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63" w:author="Transkribus" w:date="2019-12-11T14:30:00Z">
            <w:del w:id="186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فنالبت أبى باحططت بهارجلى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على </w:t>
          </w:r>
          <w:del w:id="18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866" w:author="Transkribus" w:date="2019-12-11T14:30:00Z">
            <w:r w:rsidRPr="00EE6742">
              <w:rPr>
                <w:rFonts w:ascii="Courier New" w:hAnsi="Courier New" w:cs="Courier New"/>
                <w:rtl/>
              </w:rPr>
              <w:t>أخ</w:t>
            </w:r>
          </w:ins>
          <w:r w:rsidRPr="00EE6742">
            <w:rPr>
              <w:rFonts w:ascii="Courier New" w:hAnsi="Courier New" w:cs="Courier New"/>
              <w:rtl/>
            </w:rPr>
            <w:t>ن</w:t>
          </w:r>
          <w:del w:id="18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ى فى </w:t>
          </w:r>
          <w:del w:id="18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جلق بين معشر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اعاشر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69" w:author="Transkribus" w:date="2019-12-11T14:30:00Z">
            <w:del w:id="187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حلق بيبن معير * أعاشر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منهم </w:t>
          </w:r>
          <w:del w:id="18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معشرا ليس</w:delText>
            </w:r>
          </w:del>
          <w:ins w:id="1872" w:author="Transkribus" w:date="2019-12-11T14:30:00Z">
            <w:r w:rsidRPr="00EE6742">
              <w:rPr>
                <w:rFonts w:ascii="Courier New" w:hAnsi="Courier New" w:cs="Courier New"/>
                <w:rtl/>
              </w:rPr>
              <w:t>معسر اليس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شكل</w:t>
          </w:r>
          <w:del w:id="18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74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فاقسم ما نوء الثريا</w:delText>
            </w:r>
          </w:del>
          <w:ins w:id="1876" w:author="Transkribus" w:date="2019-12-11T14:30:00Z">
            <w:r w:rsidRPr="00EE6742">
              <w:rPr>
                <w:rFonts w:ascii="Courier New" w:hAnsi="Courier New" w:cs="Courier New"/>
                <w:rtl/>
              </w:rPr>
              <w:t>قاقسم مانوء الترا</w:t>
            </w:r>
          </w:ins>
          <w:r w:rsidRPr="00EE6742">
            <w:rPr>
              <w:rFonts w:ascii="Courier New" w:hAnsi="Courier New" w:cs="Courier New"/>
              <w:rtl/>
            </w:rPr>
            <w:t xml:space="preserve"> اذا همى</w:t>
          </w:r>
          <w:del w:id="187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878" w:author="Transkribus" w:date="2019-12-11T14:30:00Z">
            <w:del w:id="187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وجاد على </w:t>
          </w:r>
          <w:del w:id="18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الارضين رائمة المحل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8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الارسسين زاقة المجل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بكت</w:delText>
            </w:r>
          </w:del>
          <w:ins w:id="1883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ولاسكت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الخنساء </w:t>
          </w:r>
          <w:del w:id="18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صخرا شقيقها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وادمعها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85" w:author="Transkribus" w:date="2019-12-11T14:30:00Z">
            <w:del w:id="188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سجرا سعيهها * وأدمعها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الخد </w:t>
          </w:r>
          <w:del w:id="18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</w:delText>
            </w:r>
          </w:del>
          <w:ins w:id="1888" w:author="Transkribus" w:date="2019-12-11T14:30:00Z">
            <w:r w:rsidRPr="00EE6742">
              <w:rPr>
                <w:rFonts w:ascii="Courier New" w:hAnsi="Courier New" w:cs="Courier New"/>
                <w:rtl/>
              </w:rPr>
              <w:t>و</w:t>
            </w:r>
          </w:ins>
          <w:r w:rsidRPr="00EE6742">
            <w:rPr>
              <w:rFonts w:ascii="Courier New" w:hAnsi="Courier New" w:cs="Courier New"/>
              <w:rtl/>
            </w:rPr>
            <w:t>ا</w:t>
          </w:r>
          <w:del w:id="18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1890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مة الهطل</w:t>
          </w:r>
          <w:del w:id="189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باغزر</w:delText>
            </w:r>
          </w:del>
          <w:ins w:id="189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اباعرر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8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دمعى اذا ما رايته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وقد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95" w:author="Transkribus" w:date="2019-12-11T14:30:00Z">
            <w:del w:id="189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دمى اذاما رأيقه * ويد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جاء فى </w:t>
          </w:r>
          <w:del w:id="18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رجلى منحرف</w:delText>
            </w:r>
          </w:del>
          <w:ins w:id="1898" w:author="Transkribus" w:date="2019-12-11T14:30:00Z">
            <w:r w:rsidRPr="00EE6742">
              <w:rPr>
                <w:rFonts w:ascii="Courier New" w:hAnsi="Courier New" w:cs="Courier New"/>
                <w:rtl/>
              </w:rPr>
              <w:t>رحلى محرف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الشكل</w:t>
          </w:r>
          <w:del w:id="189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900" w:author="Transkribus" w:date="2019-12-11T14:30:00Z"/>
          <w:rFonts w:ascii="Courier New" w:hAnsi="Courier New" w:cs="Courier New"/>
        </w:rPr>
      </w:pPr>
      <w:dir w:val="rtl">
        <w:dir w:val="rtl">
          <w:del w:id="19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وامرضنى ما قد لقيت لاجله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فيا ليت انى قد بقيت بلا رجلي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902" w:author="Transkribus" w:date="2019-12-11T14:30:00Z"/>
          <w:del w:id="1903" w:author="Transkribus" w:date="2019-12-11T14:30:00Z"/>
          <w:rFonts w:ascii="Courier New" w:hAnsi="Courier New" w:cs="Courier New"/>
        </w:rPr>
      </w:pPr>
      <w:dir w:val="rtl">
        <w:dir w:val="rtl">
          <w:ins w:id="1904" w:author="Transkribus" w:date="2019-12-11T14:30:00Z">
            <w:r w:rsidRPr="00EE6742">
              <w:rPr>
                <w:rFonts w:ascii="Courier New" w:hAnsi="Courier New" w:cs="Courier New"/>
                <w:rtl/>
              </w:rPr>
              <w:t>اب أمرضسى ماقد اقيب الأجسله * فيالبب أبنى قديعيف بلازجل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فهذا وما </w:t>
      </w:r>
      <w:del w:id="1905" w:author="Transkribus" w:date="2019-12-11T14:30:00Z">
        <w:r w:rsidRPr="009B6BCA">
          <w:rPr>
            <w:rFonts w:ascii="Courier New" w:hAnsi="Courier New" w:cs="Courier New"/>
            <w:rtl/>
          </w:rPr>
          <w:delText>عددت بعض خصاله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906" w:author="Transkribus" w:date="2019-12-11T14:30:00Z">
        <w:del w:id="1907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غذدب يعق جف اله * </w:delText>
          </w:r>
        </w:del>
      </w:ins>
      <w:r w:rsidRPr="00EE6742">
        <w:rPr>
          <w:rFonts w:ascii="Courier New" w:hAnsi="Courier New" w:cs="Courier New"/>
          <w:rtl/>
        </w:rPr>
        <w:t>فكيف ا</w:t>
      </w:r>
      <w:del w:id="1908" w:author="Transkribus" w:date="2019-12-11T14:30:00Z">
        <w:r w:rsidRPr="009B6BCA">
          <w:rPr>
            <w:rFonts w:ascii="Courier New" w:hAnsi="Courier New" w:cs="Courier New"/>
            <w:rtl/>
          </w:rPr>
          <w:delText>حت</w:delText>
        </w:r>
      </w:del>
      <w:ins w:id="1909" w:author="Transkribus" w:date="2019-12-11T14:30:00Z">
        <w:r w:rsidRPr="00EE6742">
          <w:rPr>
            <w:rFonts w:ascii="Courier New" w:hAnsi="Courier New" w:cs="Courier New"/>
            <w:rtl/>
          </w:rPr>
          <w:t>جب</w:t>
        </w:r>
      </w:ins>
      <w:r w:rsidRPr="00EE6742">
        <w:rPr>
          <w:rFonts w:ascii="Courier New" w:hAnsi="Courier New" w:cs="Courier New"/>
          <w:rtl/>
        </w:rPr>
        <w:t xml:space="preserve">راسى من </w:t>
      </w:r>
      <w:del w:id="1910" w:author="Transkribus" w:date="2019-12-11T14:30:00Z">
        <w:r w:rsidRPr="009B6BCA">
          <w:rPr>
            <w:rFonts w:ascii="Courier New" w:hAnsi="Courier New" w:cs="Courier New"/>
            <w:rtl/>
          </w:rPr>
          <w:delText>اذيته قل لي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11" w:author="Transkribus" w:date="2019-12-11T14:30:00Z">
        <w:r w:rsidRPr="00EE6742">
          <w:rPr>
            <w:rFonts w:ascii="Courier New" w:hAnsi="Courier New" w:cs="Courier New"/>
            <w:rtl/>
          </w:rPr>
          <w:t>أديتهقل لى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ومن </w:t>
          </w:r>
          <w:del w:id="19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عظم ما قاسيت</w:delText>
            </w:r>
          </w:del>
          <w:ins w:id="1913" w:author="Transkribus" w:date="2019-12-11T14:30:00Z">
            <w:r w:rsidRPr="00EE6742">
              <w:rPr>
                <w:rFonts w:ascii="Courier New" w:hAnsi="Courier New" w:cs="Courier New"/>
                <w:rtl/>
              </w:rPr>
              <w:t>عثام ماقاسيت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9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ضيق باسه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915" w:author="Transkribus" w:date="2019-12-11T14:30:00Z">
            <w:del w:id="191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خسيق باشه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اخاف على </w:t>
          </w:r>
          <w:del w:id="19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918" w:author="Transkribus" w:date="2019-12-11T14:30:00Z">
            <w:r w:rsidRPr="00EE6742">
              <w:rPr>
                <w:rFonts w:ascii="Courier New" w:hAnsi="Courier New" w:cs="Courier New"/>
                <w:rtl/>
              </w:rPr>
              <w:t>خي</w:t>
            </w:r>
          </w:ins>
          <w:r w:rsidRPr="00EE6742">
            <w:rPr>
              <w:rFonts w:ascii="Courier New" w:hAnsi="Courier New" w:cs="Courier New"/>
              <w:rtl/>
            </w:rPr>
            <w:t>سمى من الس</w:t>
          </w:r>
          <w:del w:id="19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920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م والسل</w:t>
          </w:r>
          <w:del w:id="192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922" w:author="Transkribus" w:date="2019-12-11T14:30:00Z"/>
          <w:rFonts w:ascii="Courier New" w:hAnsi="Courier New" w:cs="Courier New"/>
        </w:rPr>
      </w:pPr>
      <w:dir w:val="rtl">
        <w:dir w:val="rtl">
          <w:del w:id="19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فيا لتمشك مذ تاملت شكله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علمت يقينا انه موجب قتلي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924" w:author="Transkribus" w:date="2019-12-11T14:30:00Z"/>
          <w:del w:id="1925" w:author="Transkribus" w:date="2019-12-11T14:30:00Z"/>
          <w:rFonts w:ascii="Courier New" w:hAnsi="Courier New" w:cs="Courier New"/>
        </w:rPr>
      </w:pPr>
      <w:dir w:val="rtl">
        <w:dir w:val="rtl">
          <w:del w:id="19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وينشد من ياتيه نعيى بجلق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بنا منك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27" w:author="Transkribus" w:date="2019-12-11T14:30:00Z">
            <w:del w:id="19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مهبا اثمشل مذثاصلت شكماء * غلت ي٥بيا اله موب فتلى</w:delText>
              </w:r>
            </w:del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929" w:author="Transkribus" w:date="2019-12-11T14:30:00Z">
        <w:r w:rsidRPr="00EE6742">
          <w:rPr>
            <w:rFonts w:ascii="Courier New" w:hAnsi="Courier New" w:cs="Courier New"/>
            <w:rtl/>
          </w:rPr>
          <w:t>وبنشد مسن نانبه فهى حلق * مناهذا</w:t>
        </w:r>
      </w:ins>
      <w:r w:rsidRPr="00EE6742">
        <w:rPr>
          <w:rFonts w:ascii="Courier New" w:hAnsi="Courier New" w:cs="Courier New"/>
          <w:rtl/>
        </w:rPr>
        <w:t xml:space="preserve"> فوق الرمل </w:t>
      </w:r>
      <w:del w:id="1930" w:author="Transkribus" w:date="2019-12-11T14:30:00Z">
        <w:r w:rsidRPr="009B6BCA">
          <w:rPr>
            <w:rFonts w:ascii="Courier New" w:hAnsi="Courier New" w:cs="Courier New"/>
            <w:rtl/>
          </w:rPr>
          <w:delText>ما بك</w:delText>
        </w:r>
      </w:del>
      <w:ins w:id="1931" w:author="Transkribus" w:date="2019-12-11T14:30:00Z">
        <w:r w:rsidRPr="00EE6742">
          <w:rPr>
            <w:rFonts w:ascii="Courier New" w:hAnsi="Courier New" w:cs="Courier New"/>
            <w:rtl/>
          </w:rPr>
          <w:t>مايك</w:t>
        </w:r>
      </w:ins>
      <w:r w:rsidRPr="00EE6742">
        <w:rPr>
          <w:rFonts w:ascii="Courier New" w:hAnsi="Courier New" w:cs="Courier New"/>
          <w:rtl/>
        </w:rPr>
        <w:t xml:space="preserve"> فى الرمل</w:t>
      </w:r>
      <w:del w:id="193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9B6BCA" w:rsidRDefault="000355FB" w:rsidP="000355FB">
      <w:pPr>
        <w:pStyle w:val="NurText"/>
        <w:bidi/>
        <w:rPr>
          <w:del w:id="1933" w:author="Transkribus" w:date="2019-12-11T14:30:00Z"/>
          <w:rFonts w:ascii="Courier New" w:hAnsi="Courier New" w:cs="Courier New"/>
        </w:rPr>
      </w:pPr>
      <w:dir w:val="rtl">
        <w:dir w:val="rtl">
          <w:del w:id="19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تعجبوا مهما دهانى فانني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وجدت به ما لم يجد احد قبلى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0355FB" w:rsidRPr="00EE6742" w:rsidRDefault="000355FB" w:rsidP="000355FB">
      <w:pPr>
        <w:pStyle w:val="NurText"/>
        <w:bidi/>
        <w:rPr>
          <w:ins w:id="1935" w:author="Transkribus" w:date="2019-12-11T14:30:00Z"/>
          <w:del w:id="1936" w:author="Transkribus" w:date="2019-12-11T14:30:00Z"/>
          <w:rFonts w:ascii="Courier New" w:hAnsi="Courier New" w:cs="Courier New"/>
        </w:rPr>
      </w:pPr>
      <w:dir w:val="rtl">
        <w:dir w:val="rtl">
          <w:ins w:id="1937" w:author="Transkribus" w:date="2019-12-11T14:30:00Z">
            <w:r w:rsidRPr="00EE6742">
              <w:rPr>
                <w:rFonts w:ascii="Courier New" w:hAnsi="Courier New" w:cs="Courier New"/>
                <w:rtl/>
              </w:rPr>
              <w:t>يلا٤يوامه ما دعانى ايسى * وحدف بهمالم بجسد أجدعيل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938" w:author="Transkribus" w:date="2019-12-11T14:30:00Z"/>
          <w:rFonts w:ascii="Courier New" w:hAnsi="Courier New" w:cs="Courier New"/>
        </w:rPr>
      </w:pPr>
      <w:ins w:id="1939" w:author="Transkribus" w:date="2019-12-11T14:30:00Z">
        <w:r w:rsidRPr="00EE6742">
          <w:rPr>
            <w:rFonts w:ascii="Courier New" w:hAnsi="Courier New" w:cs="Courier New"/>
            <w:rtl/>
          </w:rPr>
          <w:t>ابريش</w:t>
        </w:r>
      </w:ins>
    </w:p>
    <w:p w:rsidR="000355FB" w:rsidRPr="00EE6742" w:rsidRDefault="000355FB" w:rsidP="000355FB">
      <w:pPr>
        <w:pStyle w:val="NurText"/>
        <w:bidi/>
        <w:rPr>
          <w:ins w:id="1940" w:author="Transkribus" w:date="2019-12-11T14:30:00Z"/>
          <w:rFonts w:ascii="Courier New" w:hAnsi="Courier New" w:cs="Courier New"/>
        </w:rPr>
      </w:pPr>
      <w:ins w:id="1941" w:author="Transkribus" w:date="2019-12-11T14:30:00Z">
        <w:r w:rsidRPr="00EE6742">
          <w:rPr>
            <w:rFonts w:ascii="Courier New" w:hAnsi="Courier New" w:cs="Courier New"/>
            <w:rtl/>
          </w:rPr>
          <w:t>١٦٧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ولابن </w:t>
      </w:r>
      <w:del w:id="1942" w:author="Transkribus" w:date="2019-12-11T14:30:00Z">
        <w:r w:rsidRPr="009B6BCA">
          <w:rPr>
            <w:rFonts w:ascii="Courier New" w:hAnsi="Courier New" w:cs="Courier New"/>
            <w:rtl/>
          </w:rPr>
          <w:delText>الصلاح من</w:delText>
        </w:r>
      </w:del>
      <w:ins w:id="1943" w:author="Transkribus" w:date="2019-12-11T14:30:00Z">
        <w:r w:rsidRPr="00EE6742">
          <w:rPr>
            <w:rFonts w:ascii="Courier New" w:hAnsi="Courier New" w:cs="Courier New"/>
            <w:rtl/>
          </w:rPr>
          <w:t>السلاحممن</w:t>
        </w:r>
      </w:ins>
      <w:r w:rsidRPr="00EE6742">
        <w:rPr>
          <w:rFonts w:ascii="Courier New" w:hAnsi="Courier New" w:cs="Courier New"/>
          <w:rtl/>
        </w:rPr>
        <w:t xml:space="preserve"> الكتب م</w:t>
      </w:r>
      <w:del w:id="1944" w:author="Transkribus" w:date="2019-12-11T14:30:00Z">
        <w:r w:rsidRPr="009B6BCA">
          <w:rPr>
            <w:rFonts w:ascii="Courier New" w:hAnsi="Courier New" w:cs="Courier New"/>
            <w:rtl/>
          </w:rPr>
          <w:delText>ق</w:delText>
        </w:r>
      </w:del>
      <w:ins w:id="1945" w:author="Transkribus" w:date="2019-12-11T14:30:00Z">
        <w:r w:rsidRPr="00EE6742">
          <w:rPr>
            <w:rFonts w:ascii="Courier New" w:hAnsi="Courier New" w:cs="Courier New"/>
            <w:rtl/>
          </w:rPr>
          <w:t>ع</w:t>
        </w:r>
      </w:ins>
      <w:r w:rsidRPr="00EE6742">
        <w:rPr>
          <w:rFonts w:ascii="Courier New" w:hAnsi="Courier New" w:cs="Courier New"/>
          <w:rtl/>
        </w:rPr>
        <w:t xml:space="preserve">الة فى الشكل الرابع من </w:t>
      </w:r>
      <w:del w:id="1946" w:author="Transkribus" w:date="2019-12-11T14:30:00Z">
        <w:r w:rsidRPr="009B6BCA">
          <w:rPr>
            <w:rFonts w:ascii="Courier New" w:hAnsi="Courier New" w:cs="Courier New"/>
            <w:rtl/>
          </w:rPr>
          <w:delText>اشكال القياس الحملى</w:delText>
        </w:r>
      </w:del>
      <w:ins w:id="1947" w:author="Transkribus" w:date="2019-12-11T14:30:00Z">
        <w:r w:rsidRPr="00EE6742">
          <w:rPr>
            <w:rFonts w:ascii="Courier New" w:hAnsi="Courier New" w:cs="Courier New"/>
            <w:rtl/>
          </w:rPr>
          <w:t>أسكمال القباس الحلى</w:t>
        </w:r>
      </w:ins>
      <w:r w:rsidRPr="00EE6742">
        <w:rPr>
          <w:rFonts w:ascii="Courier New" w:hAnsi="Courier New" w:cs="Courier New"/>
          <w:rtl/>
        </w:rPr>
        <w:t xml:space="preserve"> وهذا </w:t>
      </w:r>
      <w:del w:id="1948" w:author="Transkribus" w:date="2019-12-11T14:30:00Z">
        <w:r w:rsidRPr="009B6BCA">
          <w:rPr>
            <w:rFonts w:ascii="Courier New" w:hAnsi="Courier New" w:cs="Courier New"/>
            <w:rtl/>
          </w:rPr>
          <w:delText>الشكل المنسوب الى جالينوس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49" w:author="Transkribus" w:date="2019-12-11T14:30:00Z">
        <w:r w:rsidRPr="00EE6742">
          <w:rPr>
            <w:rFonts w:ascii="Courier New" w:hAnsi="Courier New" w:cs="Courier New"/>
            <w:rtl/>
          </w:rPr>
          <w:t>الكل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95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منسوب الى جالينوس </w:t>
            </w:r>
          </w:ins>
          <w:r w:rsidRPr="00EE6742">
            <w:rPr>
              <w:rFonts w:ascii="Courier New" w:hAnsi="Courier New" w:cs="Courier New"/>
              <w:rtl/>
            </w:rPr>
            <w:t xml:space="preserve">كتاب فى </w:t>
          </w:r>
          <w:del w:id="19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الفوز الاصغر فى الحكمة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5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الفور الاصفرفى الحسكمة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شهاب الدين</w:t>
          </w:r>
          <w:del w:id="19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السهروردي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954" w:author="Transkribus" w:date="2019-12-11T14:30:00Z"/>
          <w:rFonts w:ascii="Courier New" w:hAnsi="Courier New" w:cs="Courier New"/>
        </w:rPr>
      </w:pPr>
      <w:dir w:val="rtl">
        <w:dir w:val="rtl">
          <w:del w:id="19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</w:delText>
            </w:r>
          </w:del>
          <w:ins w:id="1956" w:author="Transkribus" w:date="2019-12-11T14:30:00Z">
            <w:r w:rsidRPr="00EE6742">
              <w:rPr>
                <w:rFonts w:ascii="Courier New" w:hAnsi="Courier New" w:cs="Courier New"/>
                <w:rtl/>
              </w:rPr>
              <w:t>*(شهاب الدين السهروزدى)*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957" w:author="Transkribus" w:date="2019-12-11T14:30:00Z">
        <w:r w:rsidRPr="00EE6742">
          <w:rPr>
            <w:rFonts w:ascii="Courier New" w:hAnsi="Courier New" w:cs="Courier New"/>
            <w:rtl/>
          </w:rPr>
          <w:t>هر</w:t>
        </w:r>
      </w:ins>
      <w:r w:rsidRPr="00EE6742">
        <w:rPr>
          <w:rFonts w:ascii="Courier New" w:hAnsi="Courier New" w:cs="Courier New"/>
          <w:rtl/>
        </w:rPr>
        <w:t xml:space="preserve"> الامام العالم الفاضل </w:t>
      </w:r>
      <w:del w:id="1958" w:author="Transkribus" w:date="2019-12-11T14:30:00Z">
        <w:r w:rsidRPr="009B6BCA">
          <w:rPr>
            <w:rFonts w:ascii="Courier New" w:hAnsi="Courier New" w:cs="Courier New"/>
            <w:rtl/>
          </w:rPr>
          <w:delText>ابو حفص عمر بن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59" w:author="Transkribus" w:date="2019-12-11T14:30:00Z">
        <w:r w:rsidRPr="00EE6742">
          <w:rPr>
            <w:rFonts w:ascii="Courier New" w:hAnsi="Courier New" w:cs="Courier New"/>
            <w:rtl/>
          </w:rPr>
          <w:t>أبو حفس عمرين</w:t>
        </w:r>
      </w:ins>
    </w:p>
    <w:p w:rsidR="000355FB" w:rsidRPr="00EE6742" w:rsidRDefault="000355FB" w:rsidP="000355FB">
      <w:pPr>
        <w:pStyle w:val="NurText"/>
        <w:bidi/>
        <w:rPr>
          <w:ins w:id="1960" w:author="Transkribus" w:date="2019-12-11T14:30:00Z"/>
          <w:rFonts w:ascii="Courier New" w:hAnsi="Courier New" w:cs="Courier New"/>
        </w:rPr>
      </w:pPr>
      <w:dir w:val="rtl">
        <w:dir w:val="rtl">
          <w:del w:id="19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اوحدا</w:delText>
            </w:r>
          </w:del>
          <w:ins w:id="1962" w:author="Transkribus" w:date="2019-12-11T14:30:00Z">
            <w:r w:rsidRPr="00EE6742">
              <w:rPr>
                <w:rFonts w:ascii="Courier New" w:hAnsi="Courier New" w:cs="Courier New"/>
                <w:rtl/>
              </w:rPr>
              <w:t>٢ن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963" w:author="Transkribus" w:date="2019-12-11T14:30:00Z"/>
          <w:rFonts w:ascii="Courier New" w:hAnsi="Courier New" w:cs="Courier New"/>
        </w:rPr>
      </w:pPr>
      <w:ins w:id="1964" w:author="Transkribus" w:date="2019-12-11T14:30:00Z">
        <w:r w:rsidRPr="00EE6742">
          <w:rPr>
            <w:rFonts w:ascii="Courier New" w:hAnsi="Courier New" w:cs="Courier New"/>
            <w:rtl/>
          </w:rPr>
          <w:t xml:space="preserve"> أو جدا</w:t>
        </w:r>
      </w:ins>
      <w:r w:rsidRPr="00EE6742">
        <w:rPr>
          <w:rFonts w:ascii="Courier New" w:hAnsi="Courier New" w:cs="Courier New"/>
          <w:rtl/>
        </w:rPr>
        <w:t xml:space="preserve"> فى العلوم </w:t>
      </w:r>
      <w:del w:id="1965" w:author="Transkribus" w:date="2019-12-11T14:30:00Z">
        <w:r w:rsidRPr="009B6BCA">
          <w:rPr>
            <w:rFonts w:ascii="Courier New" w:hAnsi="Courier New" w:cs="Courier New"/>
            <w:rtl/>
          </w:rPr>
          <w:delText>الحكمية جامعا للفنون الفلسفية</w:delText>
        </w:r>
      </w:del>
      <w:ins w:id="1966" w:author="Transkribus" w:date="2019-12-11T14:30:00Z">
        <w:r w:rsidRPr="00EE6742">
          <w:rPr>
            <w:rFonts w:ascii="Courier New" w:hAnsi="Courier New" w:cs="Courier New"/>
            <w:rtl/>
          </w:rPr>
          <w:t>الحكصبة جامه اللغنون الفلسغية</w:t>
        </w:r>
      </w:ins>
      <w:r w:rsidRPr="00EE6742">
        <w:rPr>
          <w:rFonts w:ascii="Courier New" w:hAnsi="Courier New" w:cs="Courier New"/>
          <w:rtl/>
        </w:rPr>
        <w:t xml:space="preserve"> بارعا فى الاصول </w:t>
      </w:r>
      <w:del w:id="1967" w:author="Transkribus" w:date="2019-12-11T14:30:00Z">
        <w:r w:rsidRPr="009B6BCA">
          <w:rPr>
            <w:rFonts w:ascii="Courier New" w:hAnsi="Courier New" w:cs="Courier New"/>
            <w:rtl/>
          </w:rPr>
          <w:delText>الفلكية مفرط الذكاء جيد</w:delText>
        </w:r>
      </w:del>
      <w:ins w:id="1968" w:author="Transkribus" w:date="2019-12-11T14:30:00Z">
        <w:r w:rsidRPr="00EE6742">
          <w:rPr>
            <w:rFonts w:ascii="Courier New" w:hAnsi="Courier New" w:cs="Courier New"/>
            <w:rtl/>
          </w:rPr>
          <w:t>الفقهبة مقرط الذكماء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1969" w:author="Transkribus" w:date="2019-12-11T14:30:00Z">
        <w:r w:rsidRPr="00EE6742">
          <w:rPr>
            <w:rFonts w:ascii="Courier New" w:hAnsi="Courier New" w:cs="Courier New"/>
            <w:rtl/>
          </w:rPr>
          <w:t>عبد</w:t>
        </w:r>
      </w:ins>
      <w:r w:rsidRPr="00EE6742">
        <w:rPr>
          <w:rFonts w:ascii="Courier New" w:hAnsi="Courier New" w:cs="Courier New"/>
          <w:rtl/>
        </w:rPr>
        <w:t xml:space="preserve"> الفطرة </w:t>
      </w:r>
      <w:del w:id="1970" w:author="Transkribus" w:date="2019-12-11T14:30:00Z">
        <w:r w:rsidRPr="009B6BCA">
          <w:rPr>
            <w:rFonts w:ascii="Courier New" w:hAnsi="Courier New" w:cs="Courier New"/>
            <w:rtl/>
          </w:rPr>
          <w:delText>فصيح العبارة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71" w:author="Transkribus" w:date="2019-12-11T14:30:00Z">
        <w:r w:rsidRPr="00EE6742">
          <w:rPr>
            <w:rFonts w:ascii="Courier New" w:hAnsi="Courier New" w:cs="Courier New"/>
            <w:rtl/>
          </w:rPr>
          <w:t>نصيح العبار فلم بناظر أحمدا الابرشولم بباحت حصلا الاأرفى عليسه وكابن علمه</w:t>
        </w:r>
      </w:ins>
    </w:p>
    <w:p w:rsidR="000355FB" w:rsidRPr="009B6BCA" w:rsidRDefault="000355FB" w:rsidP="000355FB">
      <w:pPr>
        <w:pStyle w:val="NurText"/>
        <w:bidi/>
        <w:rPr>
          <w:del w:id="1972" w:author="Transkribus" w:date="2019-12-11T14:30:00Z"/>
          <w:rFonts w:ascii="Courier New" w:hAnsi="Courier New" w:cs="Courier New"/>
        </w:rPr>
      </w:pPr>
      <w:dir w:val="rtl">
        <w:dir w:val="rtl">
          <w:del w:id="19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 يناظر احدا الا بزه ولم يباحث محصلا الا اربى عليه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9B6BCA" w:rsidRDefault="000355FB" w:rsidP="000355FB">
      <w:pPr>
        <w:pStyle w:val="NurText"/>
        <w:bidi/>
        <w:rPr>
          <w:del w:id="1974" w:author="Transkribus" w:date="2019-12-11T14:30:00Z"/>
          <w:rFonts w:ascii="Courier New" w:hAnsi="Courier New" w:cs="Courier New"/>
        </w:rPr>
      </w:pPr>
      <w:dir w:val="rtl">
        <w:dir w:val="rtl">
          <w:del w:id="19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وكان علمه اكثر </w:delText>
            </w:r>
          </w:del>
          <w:ins w:id="197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كثر </w:t>
            </w:r>
          </w:ins>
          <w:r w:rsidRPr="00EE6742">
            <w:rPr>
              <w:rFonts w:ascii="Courier New" w:hAnsi="Courier New" w:cs="Courier New"/>
              <w:rtl/>
            </w:rPr>
            <w:t>من عقله</w:t>
          </w:r>
          <w:del w:id="197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حدثنى الشيخ</w:delText>
            </w:r>
          </w:del>
          <w:ins w:id="197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أجدسى أالسبح</w:t>
            </w:r>
          </w:ins>
          <w:r w:rsidRPr="00EE6742">
            <w:rPr>
              <w:rFonts w:ascii="Courier New" w:hAnsi="Courier New" w:cs="Courier New"/>
              <w:rtl/>
            </w:rPr>
            <w:t xml:space="preserve"> سديد الدين </w:t>
          </w:r>
          <w:del w:id="19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ابن</w:delText>
            </w:r>
          </w:del>
          <w:ins w:id="1981" w:author="Transkribus" w:date="2019-12-11T14:30:00Z">
            <w:r w:rsidRPr="00EE6742">
              <w:rPr>
                <w:rFonts w:ascii="Courier New" w:hAnsi="Courier New" w:cs="Courier New"/>
                <w:rtl/>
              </w:rPr>
              <w:t>محمود بن</w:t>
            </w:r>
          </w:ins>
          <w:r w:rsidRPr="00EE6742">
            <w:rPr>
              <w:rFonts w:ascii="Courier New" w:hAnsi="Courier New" w:cs="Courier New"/>
              <w:rtl/>
            </w:rPr>
            <w:t xml:space="preserve"> عمر قال ك</w:t>
          </w:r>
          <w:ins w:id="1982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شهاب الدين السهروردى </w:t>
          </w:r>
          <w:del w:id="19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اتى الى شيخنا فخر الدين الماردينى وكان يتردد اليه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84" w:author="Transkribus" w:date="2019-12-11T14:30:00Z">
            <w:r w:rsidRPr="00EE6742">
              <w:rPr>
                <w:rFonts w:ascii="Courier New" w:hAnsi="Courier New" w:cs="Courier New"/>
                <w:rtl/>
              </w:rPr>
              <w:t>عد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985" w:author="Transkribus" w:date="2019-12-11T14:30:00Z"/>
          <w:rFonts w:ascii="Courier New" w:hAnsi="Courier New" w:cs="Courier New"/>
        </w:rPr>
      </w:pPr>
      <w:dir w:val="rtl">
        <w:dir w:val="rtl">
          <w:del w:id="19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فى اوقات وبينهما صداقة وكان الشيخ فخر</w:delText>
            </w:r>
          </w:del>
          <w:ins w:id="198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أبى الى سحناجر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</w:t>
          </w:r>
          <w:del w:id="19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يقول لنا ما اذكى</w:delText>
            </w:r>
          </w:del>
          <w:ins w:id="198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المارديى وكان ببردد البه فى أوثان وييهماصد الله وكان السيح فر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1990" w:author="Transkribus" w:date="2019-12-11T14:30:00Z"/>
          <w:rFonts w:ascii="Courier New" w:hAnsi="Courier New" w:cs="Courier New"/>
        </w:rPr>
      </w:pPr>
      <w:ins w:id="1991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 xml:space="preserve"> الدين مقول لناما أذكى</w:t>
        </w:r>
      </w:ins>
      <w:r w:rsidRPr="00EE6742">
        <w:rPr>
          <w:rFonts w:ascii="Courier New" w:hAnsi="Courier New" w:cs="Courier New"/>
          <w:rtl/>
        </w:rPr>
        <w:t xml:space="preserve"> هذا الشاب </w:t>
      </w:r>
      <w:del w:id="1992" w:author="Transkribus" w:date="2019-12-11T14:30:00Z">
        <w:r w:rsidRPr="009B6BCA">
          <w:rPr>
            <w:rFonts w:ascii="Courier New" w:hAnsi="Courier New" w:cs="Courier New"/>
            <w:rtl/>
          </w:rPr>
          <w:delText>وافصحه</w:delText>
        </w:r>
      </w:del>
      <w:ins w:id="1993" w:author="Transkribus" w:date="2019-12-11T14:30:00Z">
        <w:r w:rsidRPr="00EE6742">
          <w:rPr>
            <w:rFonts w:ascii="Courier New" w:hAnsi="Courier New" w:cs="Courier New"/>
            <w:rtl/>
          </w:rPr>
          <w:t>وأنصحم</w:t>
        </w:r>
      </w:ins>
      <w:r w:rsidRPr="00EE6742">
        <w:rPr>
          <w:rFonts w:ascii="Courier New" w:hAnsi="Courier New" w:cs="Courier New"/>
          <w:rtl/>
        </w:rPr>
        <w:t xml:space="preserve"> ولم </w:t>
      </w:r>
      <w:del w:id="1994" w:author="Transkribus" w:date="2019-12-11T14:30:00Z">
        <w:r w:rsidRPr="009B6BCA">
          <w:rPr>
            <w:rFonts w:ascii="Courier New" w:hAnsi="Courier New" w:cs="Courier New"/>
            <w:rtl/>
          </w:rPr>
          <w:delText>اجد احدا مثله</w:delText>
        </w:r>
      </w:del>
      <w:ins w:id="1995" w:author="Transkribus" w:date="2019-12-11T14:30:00Z">
        <w:r w:rsidRPr="00EE6742">
          <w:rPr>
            <w:rFonts w:ascii="Courier New" w:hAnsi="Courier New" w:cs="Courier New"/>
            <w:rtl/>
          </w:rPr>
          <w:t>أحمد أحد اميله</w:t>
        </w:r>
      </w:ins>
      <w:r w:rsidRPr="00EE6742">
        <w:rPr>
          <w:rFonts w:ascii="Courier New" w:hAnsi="Courier New" w:cs="Courier New"/>
          <w:rtl/>
        </w:rPr>
        <w:t xml:space="preserve"> فى زمانى </w:t>
      </w:r>
      <w:del w:id="1996" w:author="Transkribus" w:date="2019-12-11T14:30:00Z">
        <w:r w:rsidRPr="009B6BCA">
          <w:rPr>
            <w:rFonts w:ascii="Courier New" w:hAnsi="Courier New" w:cs="Courier New"/>
            <w:rtl/>
          </w:rPr>
          <w:delText>الا انى اخشى</w:delText>
        </w:r>
      </w:del>
      <w:ins w:id="1997" w:author="Transkribus" w:date="2019-12-11T14:30:00Z">
        <w:r w:rsidRPr="00EE6742">
          <w:rPr>
            <w:rFonts w:ascii="Courier New" w:hAnsi="Courier New" w:cs="Courier New"/>
            <w:rtl/>
          </w:rPr>
          <w:t>الاأنى أحسى</w:t>
        </w:r>
      </w:ins>
      <w:r w:rsidRPr="00EE6742">
        <w:rPr>
          <w:rFonts w:ascii="Courier New" w:hAnsi="Courier New" w:cs="Courier New"/>
          <w:rtl/>
        </w:rPr>
        <w:t xml:space="preserve"> عليه</w:t>
      </w:r>
      <w:del w:id="1998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لكثرة تهوره واستهتاره وقلة تحفظه</w:delText>
        </w:r>
      </w:del>
    </w:p>
    <w:p w:rsidR="000355FB" w:rsidRPr="009B6BCA" w:rsidRDefault="000355FB" w:rsidP="000355FB">
      <w:pPr>
        <w:pStyle w:val="NurText"/>
        <w:bidi/>
        <w:rPr>
          <w:del w:id="1999" w:author="Transkribus" w:date="2019-12-11T14:30:00Z"/>
          <w:rFonts w:ascii="Courier New" w:hAnsi="Courier New" w:cs="Courier New"/>
        </w:rPr>
      </w:pPr>
      <w:ins w:id="2000" w:author="Transkribus" w:date="2019-12-11T14:30:00Z">
        <w:r w:rsidRPr="00EE6742">
          <w:rPr>
            <w:rFonts w:ascii="Courier New" w:hAnsi="Courier New" w:cs="Courier New"/>
            <w:rtl/>
          </w:rPr>
          <w:t>كترة ثهوره واستهقارة وفسلة محفطه</w:t>
        </w:r>
      </w:ins>
      <w:r w:rsidRPr="00EE6742">
        <w:rPr>
          <w:rFonts w:ascii="Courier New" w:hAnsi="Courier New" w:cs="Courier New"/>
          <w:rtl/>
        </w:rPr>
        <w:t xml:space="preserve"> ان </w:t>
      </w:r>
      <w:del w:id="200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200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كون ذلك </w:t>
      </w:r>
      <w:del w:id="2003" w:author="Transkribus" w:date="2019-12-11T14:30:00Z">
        <w:r w:rsidRPr="009B6BCA">
          <w:rPr>
            <w:rFonts w:ascii="Courier New" w:hAnsi="Courier New" w:cs="Courier New"/>
            <w:rtl/>
          </w:rPr>
          <w:delText>سببا لتلافه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200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سيبالة لافه </w:t>
            </w:r>
          </w:ins>
          <w:r w:rsidRPr="00EE6742">
            <w:rPr>
              <w:rFonts w:ascii="Courier New" w:hAnsi="Courier New" w:cs="Courier New"/>
              <w:rtl/>
            </w:rPr>
            <w:t xml:space="preserve">قال </w:t>
          </w:r>
          <w:del w:id="20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فلما فارقنا شهاب</w:delText>
            </w:r>
          </w:del>
          <w:ins w:id="2006" w:author="Transkribus" w:date="2019-12-11T14:30:00Z">
            <w:r w:rsidRPr="00EE6742">
              <w:rPr>
                <w:rFonts w:ascii="Courier New" w:hAnsi="Courier New" w:cs="Courier New"/>
                <w:rtl/>
              </w:rPr>
              <w:t>فلماقارقناشهاب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00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السهرو</w:t>
      </w:r>
      <w:del w:id="2008" w:author="Transkribus" w:date="2019-12-11T14:30:00Z">
        <w:r w:rsidRPr="009B6BCA">
          <w:rPr>
            <w:rFonts w:ascii="Courier New" w:hAnsi="Courier New" w:cs="Courier New"/>
            <w:rtl/>
          </w:rPr>
          <w:delText>ر</w:delText>
        </w:r>
      </w:del>
      <w:ins w:id="2009" w:author="Transkribus" w:date="2019-12-11T14:30:00Z">
        <w:r w:rsidRPr="00EE6742">
          <w:rPr>
            <w:rFonts w:ascii="Courier New" w:hAnsi="Courier New" w:cs="Courier New"/>
            <w:rtl/>
          </w:rPr>
          <w:t>ز</w:t>
        </w:r>
      </w:ins>
      <w:r w:rsidRPr="00EE6742">
        <w:rPr>
          <w:rFonts w:ascii="Courier New" w:hAnsi="Courier New" w:cs="Courier New"/>
          <w:rtl/>
        </w:rPr>
        <w:t>دى من الشرق و</w:t>
      </w:r>
      <w:del w:id="2010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2011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وج</w:t>
      </w:r>
      <w:del w:id="2012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2013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الى الشام </w:t>
      </w:r>
      <w:del w:id="2014" w:author="Transkribus" w:date="2019-12-11T14:30:00Z">
        <w:r w:rsidRPr="009B6BCA">
          <w:rPr>
            <w:rFonts w:ascii="Courier New" w:hAnsi="Courier New" w:cs="Courier New"/>
            <w:rtl/>
          </w:rPr>
          <w:delText>اتى</w:delText>
        </w:r>
      </w:del>
      <w:ins w:id="2015" w:author="Transkribus" w:date="2019-12-11T14:30:00Z">
        <w:r w:rsidRPr="00EE6742">
          <w:rPr>
            <w:rFonts w:ascii="Courier New" w:hAnsi="Courier New" w:cs="Courier New"/>
            <w:rtl/>
          </w:rPr>
          <w:t>أبى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2016" w:author="Transkribus" w:date="2019-12-11T14:30:00Z">
        <w:r w:rsidRPr="009B6BCA">
          <w:rPr>
            <w:rFonts w:ascii="Courier New" w:hAnsi="Courier New" w:cs="Courier New"/>
            <w:rtl/>
          </w:rPr>
          <w:delText>حلب وناظر</w:delText>
        </w:r>
      </w:del>
      <w:ins w:id="2017" w:author="Transkribus" w:date="2019-12-11T14:30:00Z">
        <w:r w:rsidRPr="00EE6742">
          <w:rPr>
            <w:rFonts w:ascii="Courier New" w:hAnsi="Courier New" w:cs="Courier New"/>
            <w:rtl/>
          </w:rPr>
          <w:t>خليب وناطر</w:t>
        </w:r>
      </w:ins>
      <w:r w:rsidRPr="00EE6742">
        <w:rPr>
          <w:rFonts w:ascii="Courier New" w:hAnsi="Courier New" w:cs="Courier New"/>
          <w:rtl/>
        </w:rPr>
        <w:t xml:space="preserve"> بها الفقهاء ولم </w:t>
      </w:r>
      <w:del w:id="2018" w:author="Transkribus" w:date="2019-12-11T14:30:00Z">
        <w:r w:rsidRPr="009B6BCA">
          <w:rPr>
            <w:rFonts w:ascii="Courier New" w:hAnsi="Courier New" w:cs="Courier New"/>
            <w:rtl/>
          </w:rPr>
          <w:delText>يجاره احد فكثر تشنيعهم</w:delText>
        </w:r>
      </w:del>
      <w:ins w:id="2019" w:author="Transkribus" w:date="2019-12-11T14:30:00Z">
        <w:r w:rsidRPr="00EE6742">
          <w:rPr>
            <w:rFonts w:ascii="Courier New" w:hAnsi="Courier New" w:cs="Courier New"/>
            <w:rtl/>
          </w:rPr>
          <w:t>بجار به أحمد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020" w:author="Transkribus" w:date="2019-12-11T14:30:00Z">
        <w:r w:rsidRPr="00EE6742">
          <w:rPr>
            <w:rFonts w:ascii="Courier New" w:hAnsi="Courier New" w:cs="Courier New"/>
            <w:rtl/>
          </w:rPr>
          <w:t>بكتر فتشتبعةم</w:t>
        </w:r>
      </w:ins>
      <w:r w:rsidRPr="00EE6742">
        <w:rPr>
          <w:rFonts w:ascii="Courier New" w:hAnsi="Courier New" w:cs="Courier New"/>
          <w:rtl/>
        </w:rPr>
        <w:t xml:space="preserve"> عليه فاستح</w:t>
      </w:r>
      <w:del w:id="2021" w:author="Transkribus" w:date="2019-12-11T14:30:00Z">
        <w:r w:rsidRPr="009B6BCA">
          <w:rPr>
            <w:rFonts w:ascii="Courier New" w:hAnsi="Courier New" w:cs="Courier New"/>
            <w:rtl/>
          </w:rPr>
          <w:delText>ض</w:delText>
        </w:r>
      </w:del>
      <w:ins w:id="2022" w:author="Transkribus" w:date="2019-12-11T14:30:00Z">
        <w:r w:rsidRPr="00EE6742">
          <w:rPr>
            <w:rFonts w:ascii="Courier New" w:hAnsi="Courier New" w:cs="Courier New"/>
            <w:rtl/>
          </w:rPr>
          <w:t>ص</w:t>
        </w:r>
      </w:ins>
      <w:r w:rsidRPr="00EE6742">
        <w:rPr>
          <w:rFonts w:ascii="Courier New" w:hAnsi="Courier New" w:cs="Courier New"/>
          <w:rtl/>
        </w:rPr>
        <w:t xml:space="preserve">ره السلطان الملك </w:t>
      </w:r>
      <w:del w:id="2023" w:author="Transkribus" w:date="2019-12-11T14:30:00Z">
        <w:r w:rsidRPr="009B6BCA">
          <w:rPr>
            <w:rFonts w:ascii="Courier New" w:hAnsi="Courier New" w:cs="Courier New"/>
            <w:rtl/>
          </w:rPr>
          <w:delText>الظاهر غازى</w:delText>
        </w:r>
      </w:del>
      <w:ins w:id="2024" w:author="Transkribus" w:date="2019-12-11T14:30:00Z">
        <w:r w:rsidRPr="00EE6742">
          <w:rPr>
            <w:rFonts w:ascii="Courier New" w:hAnsi="Courier New" w:cs="Courier New"/>
            <w:rtl/>
          </w:rPr>
          <w:t>الطاهر ثمانى</w:t>
        </w:r>
      </w:ins>
      <w:r w:rsidRPr="00EE6742">
        <w:rPr>
          <w:rFonts w:ascii="Courier New" w:hAnsi="Courier New" w:cs="Courier New"/>
          <w:rtl/>
        </w:rPr>
        <w:t xml:space="preserve"> ابن الملك الناصر </w:t>
      </w:r>
      <w:del w:id="2025" w:author="Transkribus" w:date="2019-12-11T14:30:00Z">
        <w:r w:rsidRPr="009B6BCA">
          <w:rPr>
            <w:rFonts w:ascii="Courier New" w:hAnsi="Courier New" w:cs="Courier New"/>
            <w:rtl/>
          </w:rPr>
          <w:delText>صلاح</w:delText>
        </w:r>
      </w:del>
      <w:ins w:id="2026" w:author="Transkribus" w:date="2019-12-11T14:30:00Z">
        <w:r w:rsidRPr="00EE6742">
          <w:rPr>
            <w:rFonts w:ascii="Courier New" w:hAnsi="Courier New" w:cs="Courier New"/>
            <w:rtl/>
          </w:rPr>
          <w:t>سلاجم</w:t>
        </w:r>
      </w:ins>
      <w:r w:rsidRPr="00EE6742">
        <w:rPr>
          <w:rFonts w:ascii="Courier New" w:hAnsi="Courier New" w:cs="Courier New"/>
          <w:rtl/>
        </w:rPr>
        <w:t xml:space="preserve"> الدين</w:t>
      </w:r>
    </w:p>
    <w:p w:rsidR="000355FB" w:rsidRPr="00EE6742" w:rsidRDefault="000355FB" w:rsidP="000355FB">
      <w:pPr>
        <w:pStyle w:val="NurText"/>
        <w:bidi/>
        <w:rPr>
          <w:ins w:id="202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ي</w:t>
      </w:r>
      <w:ins w:id="2028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وسف بن </w:t>
      </w:r>
      <w:del w:id="2029" w:author="Transkribus" w:date="2019-12-11T14:30:00Z">
        <w:r w:rsidRPr="009B6BCA">
          <w:rPr>
            <w:rFonts w:ascii="Courier New" w:hAnsi="Courier New" w:cs="Courier New"/>
            <w:rtl/>
          </w:rPr>
          <w:delText>ايوب واستحضر الاكابر</w:delText>
        </w:r>
      </w:del>
      <w:ins w:id="2030" w:author="Transkribus" w:date="2019-12-11T14:30:00Z">
        <w:r w:rsidRPr="00EE6742">
          <w:rPr>
            <w:rFonts w:ascii="Courier New" w:hAnsi="Courier New" w:cs="Courier New"/>
            <w:rtl/>
          </w:rPr>
          <w:t>أيوب واسحصرالا كاير</w:t>
        </w:r>
      </w:ins>
      <w:r w:rsidRPr="00EE6742">
        <w:rPr>
          <w:rFonts w:ascii="Courier New" w:hAnsi="Courier New" w:cs="Courier New"/>
          <w:rtl/>
        </w:rPr>
        <w:t xml:space="preserve"> من المد</w:t>
      </w:r>
      <w:del w:id="2031" w:author="Transkribus" w:date="2019-12-11T14:30:00Z">
        <w:r w:rsidRPr="009B6BCA">
          <w:rPr>
            <w:rFonts w:ascii="Courier New" w:hAnsi="Courier New" w:cs="Courier New"/>
            <w:rtl/>
          </w:rPr>
          <w:delText>ر</w:delText>
        </w:r>
      </w:del>
      <w:ins w:id="2032" w:author="Transkribus" w:date="2019-12-11T14:30:00Z">
        <w:r w:rsidRPr="00EE6742">
          <w:rPr>
            <w:rFonts w:ascii="Courier New" w:hAnsi="Courier New" w:cs="Courier New"/>
            <w:rtl/>
          </w:rPr>
          <w:t>و</w:t>
        </w:r>
      </w:ins>
      <w:r w:rsidRPr="00EE6742">
        <w:rPr>
          <w:rFonts w:ascii="Courier New" w:hAnsi="Courier New" w:cs="Courier New"/>
          <w:rtl/>
        </w:rPr>
        <w:t xml:space="preserve">سين والفقهاء </w:t>
      </w:r>
      <w:del w:id="2033" w:author="Transkribus" w:date="2019-12-11T14:30:00Z">
        <w:r w:rsidRPr="009B6BCA">
          <w:rPr>
            <w:rFonts w:ascii="Courier New" w:hAnsi="Courier New" w:cs="Courier New"/>
            <w:rtl/>
          </w:rPr>
          <w:delText>والمتكلمين ليسمع ما يجرى بينهم وبينه</w:delText>
        </w:r>
      </w:del>
      <w:ins w:id="2034" w:author="Transkribus" w:date="2019-12-11T14:30:00Z">
        <w:r w:rsidRPr="00EE6742">
          <w:rPr>
            <w:rFonts w:ascii="Courier New" w:hAnsi="Courier New" w:cs="Courier New"/>
            <w:rtl/>
          </w:rPr>
          <w:t>والتكامين ابسمع مابجرى يينب</w:t>
        </w:r>
      </w:ins>
    </w:p>
    <w:p w:rsidR="000355FB" w:rsidRPr="009B6BCA" w:rsidRDefault="000355FB" w:rsidP="000355FB">
      <w:pPr>
        <w:pStyle w:val="NurText"/>
        <w:bidi/>
        <w:rPr>
          <w:del w:id="2035" w:author="Transkribus" w:date="2019-12-11T14:30:00Z"/>
          <w:rFonts w:ascii="Courier New" w:hAnsi="Courier New" w:cs="Courier New"/>
        </w:rPr>
      </w:pPr>
      <w:ins w:id="2036" w:author="Transkribus" w:date="2019-12-11T14:30:00Z">
        <w:r w:rsidRPr="00EE6742">
          <w:rPr>
            <w:rFonts w:ascii="Courier New" w:hAnsi="Courier New" w:cs="Courier New"/>
            <w:rtl/>
          </w:rPr>
          <w:t>وبنة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2037" w:author="Transkribus" w:date="2019-12-11T14:30:00Z">
        <w:r w:rsidRPr="009B6BCA">
          <w:rPr>
            <w:rFonts w:ascii="Courier New" w:hAnsi="Courier New" w:cs="Courier New"/>
            <w:rtl/>
          </w:rPr>
          <w:delText>المباحث والكلام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ins w:id="2038" w:author="Transkribus" w:date="2019-12-11T14:30:00Z"/>
          <w:rFonts w:ascii="Courier New" w:hAnsi="Courier New" w:cs="Courier New"/>
        </w:rPr>
      </w:pPr>
      <w:dir w:val="rtl">
        <w:dir w:val="rtl">
          <w:del w:id="20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فتكلم</w:delText>
            </w:r>
          </w:del>
          <w:ins w:id="204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الناحت والكالام فتكام</w:t>
            </w:r>
          </w:ins>
          <w:r w:rsidRPr="00EE6742">
            <w:rPr>
              <w:rFonts w:ascii="Courier New" w:hAnsi="Courier New" w:cs="Courier New"/>
              <w:rtl/>
            </w:rPr>
            <w:t xml:space="preserve"> معهم </w:t>
          </w:r>
          <w:del w:id="20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بكلام كثير بان </w:delText>
            </w:r>
          </w:del>
          <w:ins w:id="204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بكالام كثر وبان </w:t>
            </w:r>
          </w:ins>
          <w:r w:rsidRPr="00EE6742">
            <w:rPr>
              <w:rFonts w:ascii="Courier New" w:hAnsi="Courier New" w:cs="Courier New"/>
              <w:rtl/>
            </w:rPr>
            <w:t xml:space="preserve">له فضل </w:t>
          </w:r>
          <w:del w:id="20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عظيم وعلم</w:delText>
            </w:r>
          </w:del>
          <w:ins w:id="2044" w:author="Transkribus" w:date="2019-12-11T14:30:00Z">
            <w:r w:rsidRPr="00EE6742">
              <w:rPr>
                <w:rFonts w:ascii="Courier New" w:hAnsi="Courier New" w:cs="Courier New"/>
                <w:rtl/>
              </w:rPr>
              <w:t>عطم وغسلم</w:t>
            </w:r>
          </w:ins>
          <w:r w:rsidRPr="00EE6742">
            <w:rPr>
              <w:rFonts w:ascii="Courier New" w:hAnsi="Courier New" w:cs="Courier New"/>
              <w:rtl/>
            </w:rPr>
            <w:t xml:space="preserve"> باهر وحسن</w:t>
          </w:r>
          <w:del w:id="20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موقعه عند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046" w:author="Transkribus" w:date="2019-12-11T14:30:00Z">
        <w:r w:rsidRPr="00EE6742">
          <w:rPr>
            <w:rFonts w:ascii="Courier New" w:hAnsi="Courier New" w:cs="Courier New"/>
            <w:rtl/>
          </w:rPr>
          <w:t xml:space="preserve"> موفعة عبد</w:t>
        </w:r>
      </w:ins>
      <w:r w:rsidRPr="00EE6742">
        <w:rPr>
          <w:rFonts w:ascii="Courier New" w:hAnsi="Courier New" w:cs="Courier New"/>
          <w:rtl/>
        </w:rPr>
        <w:t xml:space="preserve"> الملك </w:t>
      </w:r>
      <w:del w:id="2047" w:author="Transkribus" w:date="2019-12-11T14:30:00Z">
        <w:r w:rsidRPr="009B6BCA">
          <w:rPr>
            <w:rFonts w:ascii="Courier New" w:hAnsi="Courier New" w:cs="Courier New"/>
            <w:rtl/>
          </w:rPr>
          <w:delText>الظاهر وقربه</w:delText>
        </w:r>
      </w:del>
      <w:ins w:id="2048" w:author="Transkribus" w:date="2019-12-11T14:30:00Z">
        <w:r w:rsidRPr="00EE6742">
          <w:rPr>
            <w:rFonts w:ascii="Courier New" w:hAnsi="Courier New" w:cs="Courier New"/>
            <w:rtl/>
          </w:rPr>
          <w:t>الطاهر وقر بة</w:t>
        </w:r>
      </w:ins>
      <w:r w:rsidRPr="00EE6742">
        <w:rPr>
          <w:rFonts w:ascii="Courier New" w:hAnsi="Courier New" w:cs="Courier New"/>
          <w:rtl/>
        </w:rPr>
        <w:t xml:space="preserve"> وصار </w:t>
      </w:r>
      <w:del w:id="2049" w:author="Transkribus" w:date="2019-12-11T14:30:00Z">
        <w:r w:rsidRPr="009B6BCA">
          <w:rPr>
            <w:rFonts w:ascii="Courier New" w:hAnsi="Courier New" w:cs="Courier New"/>
            <w:rtl/>
          </w:rPr>
          <w:delText>مكينا عنده مختصا به فازداد تشنيع اولئك</w:delText>
        </w:r>
      </w:del>
      <w:ins w:id="2050" w:author="Transkribus" w:date="2019-12-11T14:30:00Z">
        <w:r w:rsidRPr="00EE6742">
          <w:rPr>
            <w:rFonts w:ascii="Courier New" w:hAnsi="Courier New" w:cs="Courier New"/>
            <w:rtl/>
          </w:rPr>
          <w:t>مكيناعثد همحتصايه فارداد تشنبيع أولتلك</w:t>
        </w:r>
      </w:ins>
      <w:r w:rsidRPr="00EE6742">
        <w:rPr>
          <w:rFonts w:ascii="Courier New" w:hAnsi="Courier New" w:cs="Courier New"/>
          <w:rtl/>
        </w:rPr>
        <w:t xml:space="preserve"> عليه وعملوا</w:t>
      </w:r>
      <w:del w:id="205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محاضرة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205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ابجاصر </w:t>
            </w:r>
          </w:ins>
          <w:r w:rsidRPr="00EE6742">
            <w:rPr>
              <w:rFonts w:ascii="Courier New" w:hAnsi="Courier New" w:cs="Courier New"/>
              <w:rtl/>
            </w:rPr>
            <w:t>بكفره وسيروها الى د</w:t>
          </w:r>
          <w:del w:id="20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مش</w:delText>
            </w:r>
          </w:del>
          <w:ins w:id="2054" w:author="Transkribus" w:date="2019-12-11T14:30:00Z">
            <w:r w:rsidRPr="00EE6742">
              <w:rPr>
                <w:rFonts w:ascii="Courier New" w:hAnsi="Courier New" w:cs="Courier New"/>
                <w:rtl/>
              </w:rPr>
              <w:t>يس</w:t>
            </w:r>
          </w:ins>
          <w:r w:rsidRPr="00EE6742">
            <w:rPr>
              <w:rFonts w:ascii="Courier New" w:hAnsi="Courier New" w:cs="Courier New"/>
              <w:rtl/>
            </w:rPr>
            <w:t xml:space="preserve">ق الى الملك الناصر </w:t>
          </w:r>
          <w:del w:id="20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صلاح</w:delText>
            </w:r>
          </w:del>
          <w:ins w:id="2056" w:author="Transkribus" w:date="2019-12-11T14:30:00Z">
            <w:r w:rsidRPr="00EE6742">
              <w:rPr>
                <w:rFonts w:ascii="Courier New" w:hAnsi="Courier New" w:cs="Courier New"/>
                <w:rtl/>
              </w:rPr>
              <w:t>سلاجم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</w:t>
          </w:r>
          <w:del w:id="20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5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وقالوان بى عذاقانه بغسد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وقالوا ان بقى هذا فانه يفسد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اعتقاد الملك </w:t>
          </w:r>
          <w:del w:id="20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الظاهر وكذلك ان</w:delText>
            </w:r>
          </w:del>
          <w:ins w:id="206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الطاهر وكذل ابن</w:t>
            </w:r>
          </w:ins>
          <w:r w:rsidRPr="00EE6742">
            <w:rPr>
              <w:rFonts w:ascii="Courier New" w:hAnsi="Courier New" w:cs="Courier New"/>
              <w:rtl/>
            </w:rPr>
            <w:t xml:space="preserve"> اطلق </w:t>
          </w:r>
          <w:del w:id="20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فانه يفسد اى ناحية كان بها من</w:delText>
            </w:r>
          </w:del>
          <w:ins w:id="2063" w:author="Transkribus" w:date="2019-12-11T14:30:00Z">
            <w:r w:rsidRPr="00EE6742">
              <w:rPr>
                <w:rFonts w:ascii="Courier New" w:hAnsi="Courier New" w:cs="Courier New"/>
                <w:rtl/>
              </w:rPr>
              <w:t>فاله مبنسد أبى ناحبة كمان بهامن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البلاد</w:t>
          </w:r>
          <w:del w:id="206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6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وزاد واعليه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066" w:author="Transkribus" w:date="2019-12-11T14:30:00Z"/>
          <w:rFonts w:ascii="Courier New" w:hAnsi="Courier New" w:cs="Courier New"/>
        </w:rPr>
      </w:pPr>
      <w:dir w:val="rtl">
        <w:dir w:val="rtl">
          <w:del w:id="20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وزادوا عليه اشياء كثيرة</w:delText>
            </w:r>
          </w:del>
          <w:ins w:id="2068" w:author="Transkribus" w:date="2019-12-11T14:30:00Z">
            <w:r w:rsidRPr="00EE6742">
              <w:rPr>
                <w:rFonts w:ascii="Courier New" w:hAnsi="Courier New" w:cs="Courier New"/>
                <w:rtl/>
              </w:rPr>
              <w:t>أشياء كشيرة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ذلك </w:t>
          </w:r>
          <w:del w:id="20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فبعث صلاح</w:delText>
            </w:r>
          </w:del>
          <w:ins w:id="2070" w:author="Transkribus" w:date="2019-12-11T14:30:00Z">
            <w:r w:rsidRPr="00EE6742">
              <w:rPr>
                <w:rFonts w:ascii="Courier New" w:hAnsi="Courier New" w:cs="Courier New"/>
                <w:rtl/>
              </w:rPr>
              <w:t>قيعث سلاجم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الى ولده الملك </w:t>
          </w:r>
          <w:del w:id="20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الظاهر بحلب كتابا</w:delText>
            </w:r>
          </w:del>
          <w:ins w:id="207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الطاهر يحلب كتارا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20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حقه بخط </w:delText>
            </w:r>
          </w:del>
          <w:ins w:id="2074" w:author="Transkribus" w:date="2019-12-11T14:30:00Z">
            <w:r w:rsidRPr="00EE6742">
              <w:rPr>
                <w:rFonts w:ascii="Courier New" w:hAnsi="Courier New" w:cs="Courier New"/>
                <w:rtl/>
              </w:rPr>
              <w:t>جعة يحط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القاضى الفاضل وهو يقول فيه ان هذا الشهاب </w:t>
      </w:r>
      <w:del w:id="2075" w:author="Transkribus" w:date="2019-12-11T14:30:00Z">
        <w:r w:rsidRPr="009B6BCA">
          <w:rPr>
            <w:rFonts w:ascii="Courier New" w:hAnsi="Courier New" w:cs="Courier New"/>
            <w:rtl/>
          </w:rPr>
          <w:delText>السهروردى لا بد من قتله ولا سبيل انه يطلق ولا يبقى بوجه من الوجوه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076" w:author="Transkribus" w:date="2019-12-11T14:30:00Z">
        <w:r w:rsidRPr="00EE6742">
          <w:rPr>
            <w:rFonts w:ascii="Courier New" w:hAnsi="Courier New" w:cs="Courier New"/>
            <w:rtl/>
          </w:rPr>
          <w:t>السهروزدى لابد من فتله ولاسبيل اله طلق</w:t>
        </w:r>
      </w:ins>
    </w:p>
    <w:p w:rsidR="000355FB" w:rsidRPr="00EE6742" w:rsidRDefault="000355FB" w:rsidP="000355FB">
      <w:pPr>
        <w:pStyle w:val="NurText"/>
        <w:bidi/>
        <w:rPr>
          <w:ins w:id="2077" w:author="Transkribus" w:date="2019-12-11T14:30:00Z"/>
          <w:rFonts w:ascii="Courier New" w:hAnsi="Courier New" w:cs="Courier New"/>
        </w:rPr>
      </w:pPr>
      <w:dir w:val="rtl">
        <w:dir w:val="rtl">
          <w:ins w:id="207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ولابيى بو حعمن الو جوء </w:t>
            </w:r>
          </w:ins>
          <w:r w:rsidRPr="00EE6742">
            <w:rPr>
              <w:rFonts w:ascii="Courier New" w:hAnsi="Courier New" w:cs="Courier New"/>
              <w:rtl/>
            </w:rPr>
            <w:t xml:space="preserve">ولما </w:t>
          </w:r>
          <w:del w:id="20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بلغ</w:delText>
            </w:r>
          </w:del>
          <w:ins w:id="2080" w:author="Transkribus" w:date="2019-12-11T14:30:00Z">
            <w:r w:rsidRPr="00EE6742">
              <w:rPr>
                <w:rFonts w:ascii="Courier New" w:hAnsi="Courier New" w:cs="Courier New"/>
                <w:rtl/>
              </w:rPr>
              <w:t>دلم</w:t>
            </w:r>
          </w:ins>
          <w:r w:rsidRPr="00EE6742">
            <w:rPr>
              <w:rFonts w:ascii="Courier New" w:hAnsi="Courier New" w:cs="Courier New"/>
              <w:rtl/>
            </w:rPr>
            <w:t xml:space="preserve"> شهاب الدين السهرور</w:t>
          </w:r>
          <w:ins w:id="2081" w:author="Transkribus" w:date="2019-12-11T14:30:00Z">
            <w:r w:rsidRPr="00EE6742">
              <w:rPr>
                <w:rFonts w:ascii="Courier New" w:hAnsi="Courier New" w:cs="Courier New"/>
                <w:rtl/>
              </w:rPr>
              <w:t>ز</w:t>
            </w:r>
          </w:ins>
          <w:r w:rsidRPr="00EE6742">
            <w:rPr>
              <w:rFonts w:ascii="Courier New" w:hAnsi="Courier New" w:cs="Courier New"/>
              <w:rtl/>
            </w:rPr>
            <w:t xml:space="preserve">دى ذلك </w:t>
          </w:r>
          <w:del w:id="20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وايقن انه يقتل</w:delText>
            </w:r>
          </w:del>
          <w:ins w:id="2083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وايبقن ابه يعيل</w:t>
            </w:r>
          </w:ins>
          <w:r w:rsidRPr="00EE6742">
            <w:rPr>
              <w:rFonts w:ascii="Courier New" w:hAnsi="Courier New" w:cs="Courier New"/>
              <w:rtl/>
            </w:rPr>
            <w:t xml:space="preserve"> وليس</w:t>
          </w:r>
          <w:del w:id="20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085" w:author="Transkribus" w:date="2019-12-11T14:30:00Z"/>
          <w:rFonts w:ascii="Courier New" w:hAnsi="Courier New" w:cs="Courier New"/>
        </w:rPr>
      </w:pPr>
      <w:ins w:id="2086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 xml:space="preserve">هة الى الافراج عنه اختار </w:t>
      </w:r>
      <w:del w:id="2087" w:author="Transkribus" w:date="2019-12-11T14:30:00Z">
        <w:r w:rsidRPr="009B6BCA">
          <w:rPr>
            <w:rFonts w:ascii="Courier New" w:hAnsi="Courier New" w:cs="Courier New"/>
            <w:rtl/>
          </w:rPr>
          <w:delText>ان يترك</w:delText>
        </w:r>
      </w:del>
      <w:ins w:id="2088" w:author="Transkribus" w:date="2019-12-11T14:30:00Z">
        <w:r w:rsidRPr="00EE6742">
          <w:rPr>
            <w:rFonts w:ascii="Courier New" w:hAnsi="Courier New" w:cs="Courier New"/>
            <w:rtl/>
          </w:rPr>
          <w:t>اله بترك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2089" w:author="Transkribus" w:date="2019-12-11T14:30:00Z">
        <w:r w:rsidRPr="009B6BCA">
          <w:rPr>
            <w:rFonts w:ascii="Courier New" w:hAnsi="Courier New" w:cs="Courier New"/>
            <w:rtl/>
          </w:rPr>
          <w:delText>مكان مفرد ويمنع</w:delText>
        </w:r>
      </w:del>
      <w:ins w:id="2090" w:author="Transkribus" w:date="2019-12-11T14:30:00Z">
        <w:r w:rsidRPr="00EE6742">
          <w:rPr>
            <w:rFonts w:ascii="Courier New" w:hAnsi="Courier New" w:cs="Courier New"/>
            <w:rtl/>
          </w:rPr>
          <w:t>مكمان مفردوبمنع</w:t>
        </w:r>
      </w:ins>
      <w:r w:rsidRPr="00EE6742">
        <w:rPr>
          <w:rFonts w:ascii="Courier New" w:hAnsi="Courier New" w:cs="Courier New"/>
          <w:rtl/>
        </w:rPr>
        <w:t xml:space="preserve"> من الط</w:t>
      </w:r>
      <w:del w:id="2091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2092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 xml:space="preserve">ام والشراب الى </w:t>
      </w:r>
      <w:del w:id="2093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ان يلقى </w:delText>
        </w:r>
      </w:del>
      <w:ins w:id="2094" w:author="Transkribus" w:date="2019-12-11T14:30:00Z">
        <w:r w:rsidRPr="00EE6742">
          <w:rPr>
            <w:rFonts w:ascii="Courier New" w:hAnsi="Courier New" w:cs="Courier New"/>
            <w:rtl/>
          </w:rPr>
          <w:t>أبن بلق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الله تعالى ففعل به ذلك</w:t>
      </w:r>
      <w:del w:id="209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096" w:author="Transkribus" w:date="2019-12-11T14:30:00Z">
        <w:r w:rsidRPr="00EE6742">
          <w:rPr>
            <w:rFonts w:ascii="Courier New" w:hAnsi="Courier New" w:cs="Courier New"/>
            <w:rtl/>
          </w:rPr>
          <w:t xml:space="preserve"> وكان فى أو الخر ستقست وثمانيبن وخمسماثة مقلعة خلب وكان عمرة</w:t>
        </w:r>
      </w:ins>
    </w:p>
    <w:p w:rsidR="000355FB" w:rsidRPr="009B6BCA" w:rsidRDefault="000355FB" w:rsidP="000355FB">
      <w:pPr>
        <w:pStyle w:val="NurText"/>
        <w:bidi/>
        <w:rPr>
          <w:del w:id="2097" w:author="Transkribus" w:date="2019-12-11T14:30:00Z"/>
          <w:rFonts w:ascii="Courier New" w:hAnsi="Courier New" w:cs="Courier New"/>
        </w:rPr>
      </w:pPr>
      <w:dir w:val="rtl">
        <w:dir w:val="rtl">
          <w:del w:id="20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فى اواخر سنة ست وثمانين وخمسمائة بقلعة حلب وكان عمره نحو ست وثلاثين سنة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099" w:author="Transkribus" w:date="2019-12-11T14:30:00Z"/>
          <w:rFonts w:ascii="Courier New" w:hAnsi="Courier New" w:cs="Courier New"/>
        </w:rPr>
      </w:pPr>
      <w:dir w:val="rtl">
        <w:dir w:val="rtl">
          <w:del w:id="21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الشيخ</w:delText>
            </w:r>
          </w:del>
          <w:ins w:id="2101" w:author="Transkribus" w:date="2019-12-11T14:30:00Z">
            <w:r w:rsidRPr="00EE6742">
              <w:rPr>
                <w:rFonts w:ascii="Courier New" w:hAnsi="Courier New" w:cs="Courier New"/>
                <w:rtl/>
              </w:rPr>
              <w:t>بحوست وبلانين سفة وقال الشيح</w:t>
            </w:r>
          </w:ins>
          <w:r w:rsidRPr="00EE6742">
            <w:rPr>
              <w:rFonts w:ascii="Courier New" w:hAnsi="Courier New" w:cs="Courier New"/>
              <w:rtl/>
            </w:rPr>
            <w:t xml:space="preserve"> سديد الدين محمود بن عمر </w:t>
          </w:r>
          <w:del w:id="21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ولما بلغ شيخنا فخر</w:delText>
            </w:r>
          </w:del>
          <w:ins w:id="2103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ولايلة شعناجر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</w:t>
          </w:r>
          <w:del w:id="21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الماردينى قتله</w:delText>
            </w:r>
          </w:del>
          <w:ins w:id="210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المارديى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106" w:author="Transkribus" w:date="2019-12-11T14:30:00Z">
        <w:r w:rsidRPr="00EE6742">
          <w:rPr>
            <w:rFonts w:ascii="Courier New" w:hAnsi="Courier New" w:cs="Courier New"/>
            <w:rtl/>
          </w:rPr>
          <w:t>فتله</w:t>
        </w:r>
      </w:ins>
      <w:r w:rsidRPr="00EE6742">
        <w:rPr>
          <w:rFonts w:ascii="Courier New" w:hAnsi="Courier New" w:cs="Courier New"/>
          <w:rtl/>
        </w:rPr>
        <w:t xml:space="preserve"> قال </w:t>
      </w:r>
      <w:del w:id="2107" w:author="Transkribus" w:date="2019-12-11T14:30:00Z">
        <w:r w:rsidRPr="009B6BCA">
          <w:rPr>
            <w:rFonts w:ascii="Courier New" w:hAnsi="Courier New" w:cs="Courier New"/>
            <w:rtl/>
          </w:rPr>
          <w:delText>لنا اليس كنت</w:delText>
        </w:r>
      </w:del>
      <w:ins w:id="2108" w:author="Transkribus" w:date="2019-12-11T14:30:00Z">
        <w:r w:rsidRPr="00EE6742">
          <w:rPr>
            <w:rFonts w:ascii="Courier New" w:hAnsi="Courier New" w:cs="Courier New"/>
            <w:rtl/>
          </w:rPr>
          <w:t>لناليسر كلتت</w:t>
        </w:r>
      </w:ins>
      <w:r w:rsidRPr="00EE6742">
        <w:rPr>
          <w:rFonts w:ascii="Courier New" w:hAnsi="Courier New" w:cs="Courier New"/>
          <w:rtl/>
        </w:rPr>
        <w:t xml:space="preserve"> قلت لكم عنه </w:t>
      </w:r>
      <w:del w:id="2109" w:author="Transkribus" w:date="2019-12-11T14:30:00Z">
        <w:r w:rsidRPr="009B6BCA">
          <w:rPr>
            <w:rFonts w:ascii="Courier New" w:hAnsi="Courier New" w:cs="Courier New"/>
            <w:rtl/>
          </w:rPr>
          <w:delText>هذا من قبل وكنت اخشى</w:delText>
        </w:r>
      </w:del>
      <w:ins w:id="2110" w:author="Transkribus" w:date="2019-12-11T14:30:00Z">
        <w:r w:rsidRPr="00EE6742">
          <w:rPr>
            <w:rFonts w:ascii="Courier New" w:hAnsi="Courier New" w:cs="Courier New"/>
            <w:rtl/>
          </w:rPr>
          <w:t>هذامن عيل وكتت أحسى</w:t>
        </w:r>
      </w:ins>
      <w:r w:rsidRPr="00EE6742">
        <w:rPr>
          <w:rFonts w:ascii="Courier New" w:hAnsi="Courier New" w:cs="Courier New"/>
          <w:rtl/>
        </w:rPr>
        <w:t xml:space="preserve"> عليه </w:t>
      </w:r>
      <w:del w:id="2111" w:author="Transkribus" w:date="2019-12-11T14:30:00Z">
        <w:r w:rsidRPr="009B6BCA">
          <w:rPr>
            <w:rFonts w:ascii="Courier New" w:hAnsi="Courier New" w:cs="Courier New"/>
            <w:rtl/>
          </w:rPr>
          <w:delText>منه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112" w:author="Transkribus" w:date="2019-12-11T14:30:00Z">
        <w:r w:rsidRPr="00EE6742">
          <w:rPr>
            <w:rFonts w:ascii="Courier New" w:hAnsi="Courier New" w:cs="Courier New"/>
            <w:rtl/>
          </w:rPr>
          <w:t>منهلر أقول أو يحى عن</w:t>
        </w:r>
      </w:ins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اقول ويحكى عن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شهاب الدين </w:t>
          </w:r>
          <w:del w:id="21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السهروردى انه</w:delText>
            </w:r>
          </w:del>
          <w:ins w:id="211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السهروزدى 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كان يعرف علم </w:t>
          </w:r>
          <w:del w:id="21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السيمياء</w:delText>
            </w:r>
          </w:del>
          <w:ins w:id="211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 مياء</w:t>
            </w:r>
          </w:ins>
          <w:r w:rsidRPr="00EE6742">
            <w:rPr>
              <w:rFonts w:ascii="Courier New" w:hAnsi="Courier New" w:cs="Courier New"/>
              <w:rtl/>
            </w:rPr>
            <w:t xml:space="preserve"> وله </w:t>
          </w:r>
          <w:del w:id="21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نوادر شوهدت</w:delText>
            </w:r>
          </w:del>
          <w:ins w:id="2119" w:author="Transkribus" w:date="2019-12-11T14:30:00Z">
            <w:r w:rsidRPr="00EE6742">
              <w:rPr>
                <w:rFonts w:ascii="Courier New" w:hAnsi="Courier New" w:cs="Courier New"/>
                <w:rtl/>
              </w:rPr>
              <w:t>قوادر سوهذب</w:t>
            </w:r>
          </w:ins>
          <w:r w:rsidRPr="00EE6742">
            <w:rPr>
              <w:rFonts w:ascii="Courier New" w:hAnsi="Courier New" w:cs="Courier New"/>
              <w:rtl/>
            </w:rPr>
            <w:t xml:space="preserve"> عنه من هذا ال</w:t>
          </w:r>
          <w:del w:id="2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2121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ن ومن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12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ذلك </w:t>
      </w:r>
      <w:del w:id="2123" w:author="Transkribus" w:date="2019-12-11T14:30:00Z">
        <w:r w:rsidRPr="009B6BCA">
          <w:rPr>
            <w:rFonts w:ascii="Courier New" w:hAnsi="Courier New" w:cs="Courier New"/>
            <w:rtl/>
          </w:rPr>
          <w:delText>حدثنى الحكيم</w:delText>
        </w:r>
      </w:del>
      <w:ins w:id="2124" w:author="Transkribus" w:date="2019-12-11T14:30:00Z">
        <w:r w:rsidRPr="00EE6742">
          <w:rPr>
            <w:rFonts w:ascii="Courier New" w:hAnsi="Courier New" w:cs="Courier New"/>
            <w:rtl/>
          </w:rPr>
          <w:t>جدسى الحسكم</w:t>
        </w:r>
      </w:ins>
      <w:r w:rsidRPr="00EE6742">
        <w:rPr>
          <w:rFonts w:ascii="Courier New" w:hAnsi="Courier New" w:cs="Courier New"/>
          <w:rtl/>
        </w:rPr>
        <w:t xml:space="preserve"> ابراهيم بن </w:t>
      </w:r>
      <w:del w:id="2125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2126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الفضل بن صدقة </w:t>
      </w:r>
      <w:del w:id="2127" w:author="Transkribus" w:date="2019-12-11T14:30:00Z">
        <w:r w:rsidRPr="009B6BCA">
          <w:rPr>
            <w:rFonts w:ascii="Courier New" w:hAnsi="Courier New" w:cs="Courier New"/>
            <w:rtl/>
          </w:rPr>
          <w:delText>انه اجتمع</w:delText>
        </w:r>
      </w:del>
      <w:ins w:id="2128" w:author="Transkribus" w:date="2019-12-11T14:30:00Z">
        <w:r w:rsidRPr="00EE6742">
          <w:rPr>
            <w:rFonts w:ascii="Courier New" w:hAnsi="Courier New" w:cs="Courier New"/>
            <w:rtl/>
          </w:rPr>
          <w:t>الله احتميع</w:t>
        </w:r>
      </w:ins>
      <w:r w:rsidRPr="00EE6742">
        <w:rPr>
          <w:rFonts w:ascii="Courier New" w:hAnsi="Courier New" w:cs="Courier New"/>
          <w:rtl/>
        </w:rPr>
        <w:t xml:space="preserve"> به وشاهد منه </w:t>
      </w:r>
      <w:del w:id="2129" w:author="Transkribus" w:date="2019-12-11T14:30:00Z">
        <w:r w:rsidRPr="009B6BCA">
          <w:rPr>
            <w:rFonts w:ascii="Courier New" w:hAnsi="Courier New" w:cs="Courier New"/>
            <w:rtl/>
          </w:rPr>
          <w:delText>ظ</w:delText>
        </w:r>
      </w:del>
      <w:ins w:id="2130" w:author="Transkribus" w:date="2019-12-11T14:30:00Z">
        <w:r w:rsidRPr="00EE6742">
          <w:rPr>
            <w:rFonts w:ascii="Courier New" w:hAnsi="Courier New" w:cs="Courier New"/>
            <w:rtl/>
          </w:rPr>
          <w:t>ط</w:t>
        </w:r>
      </w:ins>
      <w:r w:rsidRPr="00EE6742">
        <w:rPr>
          <w:rFonts w:ascii="Courier New" w:hAnsi="Courier New" w:cs="Courier New"/>
          <w:rtl/>
        </w:rPr>
        <w:t>اهر باب الفرج</w:t>
      </w:r>
      <w:del w:id="213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وهم يتمشون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ins w:id="2132" w:author="Transkribus" w:date="2019-12-11T14:30:00Z">
        <w:r w:rsidRPr="00EE6742">
          <w:rPr>
            <w:rFonts w:ascii="Courier New" w:hAnsi="Courier New" w:cs="Courier New"/>
            <w:rtl/>
          </w:rPr>
          <w:t>وهيم متمشون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2133" w:author="Transkribus" w:date="2019-12-11T14:30:00Z">
        <w:r w:rsidRPr="009B6BCA">
          <w:rPr>
            <w:rFonts w:ascii="Courier New" w:hAnsi="Courier New" w:cs="Courier New"/>
            <w:rtl/>
          </w:rPr>
          <w:delText>ناحية الميدان الكبير</w:delText>
        </w:r>
      </w:del>
      <w:ins w:id="2134" w:author="Transkribus" w:date="2019-12-11T14:30:00Z">
        <w:r w:rsidRPr="00EE6742">
          <w:rPr>
            <w:rFonts w:ascii="Courier New" w:hAnsi="Courier New" w:cs="Courier New"/>
            <w:rtl/>
          </w:rPr>
          <w:t>باحبة البدان الكمير</w:t>
        </w:r>
      </w:ins>
      <w:r w:rsidRPr="00EE6742">
        <w:rPr>
          <w:rFonts w:ascii="Courier New" w:hAnsi="Courier New" w:cs="Courier New"/>
          <w:rtl/>
        </w:rPr>
        <w:t xml:space="preserve"> ومعه جماعة من التلاميذ </w:t>
      </w:r>
      <w:del w:id="2135" w:author="Transkribus" w:date="2019-12-11T14:30:00Z">
        <w:r w:rsidRPr="009B6BCA">
          <w:rPr>
            <w:rFonts w:ascii="Courier New" w:hAnsi="Courier New" w:cs="Courier New"/>
            <w:rtl/>
          </w:rPr>
          <w:delText>وغيرهم وجرى</w:delText>
        </w:r>
      </w:del>
      <w:ins w:id="2136" w:author="Transkribus" w:date="2019-12-11T14:30:00Z">
        <w:r w:rsidRPr="00EE6742">
          <w:rPr>
            <w:rFonts w:ascii="Courier New" w:hAnsi="Courier New" w:cs="Courier New"/>
            <w:rtl/>
          </w:rPr>
          <w:t>وغير هم وحرى</w:t>
        </w:r>
      </w:ins>
      <w:r w:rsidRPr="00EE6742">
        <w:rPr>
          <w:rFonts w:ascii="Courier New" w:hAnsi="Courier New" w:cs="Courier New"/>
          <w:rtl/>
        </w:rPr>
        <w:t xml:space="preserve"> ذكر هذا الفن</w:t>
      </w:r>
      <w:del w:id="2137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وبدائعه وما يعرف منه وهو يسمع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فمشى </w:delText>
            </w:r>
          </w:del>
          <w:ins w:id="213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وبد العة ومامعرف الشيحمته وهو بسمي فسى </w:t>
            </w:r>
          </w:ins>
          <w:r w:rsidRPr="00EE6742">
            <w:rPr>
              <w:rFonts w:ascii="Courier New" w:hAnsi="Courier New" w:cs="Courier New"/>
              <w:rtl/>
            </w:rPr>
            <w:t xml:space="preserve">قليلا وقال ما </w:t>
          </w:r>
          <w:del w:id="21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احسن دمشق</w:delText>
            </w:r>
          </w:del>
          <w:ins w:id="2141" w:author="Transkribus" w:date="2019-12-11T14:30:00Z">
            <w:r w:rsidRPr="00EE6742">
              <w:rPr>
                <w:rFonts w:ascii="Courier New" w:hAnsi="Courier New" w:cs="Courier New"/>
                <w:rtl/>
              </w:rPr>
              <w:t>أحسن ديسق</w:t>
            </w:r>
          </w:ins>
          <w:r w:rsidRPr="00EE6742">
            <w:rPr>
              <w:rFonts w:ascii="Courier New" w:hAnsi="Courier New" w:cs="Courier New"/>
              <w:rtl/>
            </w:rPr>
            <w:t xml:space="preserve"> وهذه المواضع</w:t>
          </w:r>
          <w:del w:id="214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4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ثال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144" w:author="Transkribus" w:date="2019-12-11T14:30:00Z"/>
          <w:rFonts w:ascii="Courier New" w:hAnsi="Courier New" w:cs="Courier New"/>
        </w:rPr>
      </w:pPr>
      <w:dir w:val="rtl">
        <w:dir w:val="rtl">
          <w:del w:id="21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فنظرنا واذا من ناحية</w:delText>
            </w:r>
          </w:del>
          <w:ins w:id="2146" w:author="Transkribus" w:date="2019-12-11T14:30:00Z">
            <w:r w:rsidRPr="00EE6742">
              <w:rPr>
                <w:rFonts w:ascii="Courier New" w:hAnsi="Courier New" w:cs="Courier New"/>
                <w:rtl/>
              </w:rPr>
              <w:t>فنظر ناوادامن ناجبة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الشرق </w:t>
          </w:r>
          <w:del w:id="21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جواسق عالية متدانية بعضها</w:delText>
            </w:r>
          </w:del>
          <w:ins w:id="2148" w:author="Transkribus" w:date="2019-12-11T14:30:00Z">
            <w:r w:rsidRPr="00EE6742">
              <w:rPr>
                <w:rFonts w:ascii="Courier New" w:hAnsi="Courier New" w:cs="Courier New"/>
                <w:rtl/>
              </w:rPr>
              <w:t>حواسق عالبة مثد اقبة بعضه 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21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بعض مبيضة</w:delText>
            </w:r>
          </w:del>
          <w:ins w:id="2150" w:author="Transkribus" w:date="2019-12-11T14:30:00Z">
            <w:r w:rsidRPr="00EE6742">
              <w:rPr>
                <w:rFonts w:ascii="Courier New" w:hAnsi="Courier New" w:cs="Courier New"/>
                <w:rtl/>
              </w:rPr>
              <w:t>يعض منيصة</w:t>
            </w:r>
          </w:ins>
          <w:r w:rsidRPr="00EE6742">
            <w:rPr>
              <w:rFonts w:ascii="Courier New" w:hAnsi="Courier New" w:cs="Courier New"/>
              <w:rtl/>
            </w:rPr>
            <w:t xml:space="preserve"> وهى من </w:t>
          </w:r>
          <w:del w:id="21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احسن ما يكون بناية وزخرفة وبها طاقات كبار فيها نساء ما يكون احسن منهن</w:delText>
            </w:r>
          </w:del>
          <w:ins w:id="2152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أحمسن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153" w:author="Transkribus" w:date="2019-12-11T14:30:00Z"/>
          <w:rFonts w:ascii="Courier New" w:hAnsi="Courier New" w:cs="Courier New"/>
        </w:rPr>
      </w:pPr>
      <w:ins w:id="2154" w:author="Transkribus" w:date="2019-12-11T14:30:00Z">
        <w:r w:rsidRPr="00EE6742">
          <w:rPr>
            <w:rFonts w:ascii="Courier New" w:hAnsi="Courier New" w:cs="Courier New"/>
            <w:rtl/>
          </w:rPr>
          <w:t>بابكون بنانه ورحرفة وبهاطاقات كممار فيه انساء مابكون أحسن منن</w:t>
        </w:r>
      </w:ins>
      <w:r w:rsidRPr="00EE6742">
        <w:rPr>
          <w:rFonts w:ascii="Courier New" w:hAnsi="Courier New" w:cs="Courier New"/>
          <w:rtl/>
        </w:rPr>
        <w:t xml:space="preserve"> قط </w:t>
      </w:r>
      <w:del w:id="2155" w:author="Transkribus" w:date="2019-12-11T14:30:00Z">
        <w:r w:rsidRPr="009B6BCA">
          <w:rPr>
            <w:rFonts w:ascii="Courier New" w:hAnsi="Courier New" w:cs="Courier New"/>
            <w:rtl/>
          </w:rPr>
          <w:delText>واصوات مغان واشجار</w:delText>
        </w:r>
      </w:del>
      <w:ins w:id="2156" w:author="Transkribus" w:date="2019-12-11T14:30:00Z">
        <w:r w:rsidRPr="00EE6742">
          <w:rPr>
            <w:rFonts w:ascii="Courier New" w:hAnsi="Courier New" w:cs="Courier New"/>
            <w:rtl/>
          </w:rPr>
          <w:t>وأصوات منان</w:t>
        </w:r>
      </w:ins>
    </w:p>
    <w:p w:rsidR="000355FB" w:rsidRPr="00EE6742" w:rsidRDefault="000355FB" w:rsidP="000355FB">
      <w:pPr>
        <w:pStyle w:val="NurText"/>
        <w:bidi/>
        <w:rPr>
          <w:ins w:id="2157" w:author="Transkribus" w:date="2019-12-11T14:30:00Z"/>
          <w:rFonts w:ascii="Courier New" w:hAnsi="Courier New" w:cs="Courier New"/>
        </w:rPr>
      </w:pPr>
      <w:ins w:id="2158" w:author="Transkribus" w:date="2019-12-11T14:30:00Z">
        <w:r w:rsidRPr="00EE6742">
          <w:rPr>
            <w:rFonts w:ascii="Courier New" w:hAnsi="Courier New" w:cs="Courier New"/>
            <w:rtl/>
          </w:rPr>
          <w:t>وأشجار</w:t>
        </w:r>
      </w:ins>
      <w:r w:rsidRPr="00EE6742">
        <w:rPr>
          <w:rFonts w:ascii="Courier New" w:hAnsi="Courier New" w:cs="Courier New"/>
          <w:rtl/>
        </w:rPr>
        <w:t xml:space="preserve"> متعلقة </w:t>
      </w:r>
      <w:del w:id="2159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ع</w:t>
      </w:r>
      <w:del w:id="2160" w:author="Transkribus" w:date="2019-12-11T14:30:00Z">
        <w:r w:rsidRPr="009B6BCA">
          <w:rPr>
            <w:rFonts w:ascii="Courier New" w:hAnsi="Courier New" w:cs="Courier New"/>
            <w:rtl/>
          </w:rPr>
          <w:delText>ض</w:delText>
        </w:r>
      </w:del>
      <w:ins w:id="2161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ها مع بعض </w:t>
      </w:r>
      <w:del w:id="2162" w:author="Transkribus" w:date="2019-12-11T14:30:00Z">
        <w:r w:rsidRPr="009B6BCA">
          <w:rPr>
            <w:rFonts w:ascii="Courier New" w:hAnsi="Courier New" w:cs="Courier New"/>
            <w:rtl/>
          </w:rPr>
          <w:delText>وانهر جارية كبار ولم نكن نعرف</w:delText>
        </w:r>
      </w:del>
      <w:ins w:id="2163" w:author="Transkribus" w:date="2019-12-11T14:30:00Z">
        <w:r w:rsidRPr="00EE6742">
          <w:rPr>
            <w:rFonts w:ascii="Courier New" w:hAnsi="Courier New" w:cs="Courier New"/>
            <w:rtl/>
          </w:rPr>
          <w:t>وأنهرجاربة كمنارلم تكن دعرف</w:t>
        </w:r>
      </w:ins>
      <w:r w:rsidRPr="00EE6742">
        <w:rPr>
          <w:rFonts w:ascii="Courier New" w:hAnsi="Courier New" w:cs="Courier New"/>
          <w:rtl/>
        </w:rPr>
        <w:t xml:space="preserve"> ذلك من </w:t>
      </w:r>
      <w:del w:id="2164" w:author="Transkribus" w:date="2019-12-11T14:30:00Z">
        <w:r w:rsidRPr="009B6BCA">
          <w:rPr>
            <w:rFonts w:ascii="Courier New" w:hAnsi="Courier New" w:cs="Courier New"/>
            <w:rtl/>
          </w:rPr>
          <w:delText xml:space="preserve">قبل فبقينا نتعجب </w:delText>
        </w:r>
      </w:del>
      <w:ins w:id="2165" w:author="Transkribus" w:date="2019-12-11T14:30:00Z">
        <w:r w:rsidRPr="00EE6742">
          <w:rPr>
            <w:rFonts w:ascii="Courier New" w:hAnsi="Courier New" w:cs="Courier New"/>
            <w:rtl/>
          </w:rPr>
          <w:t>عيل فيبة نائشيحب</w:t>
        </w:r>
      </w:ins>
    </w:p>
    <w:p w:rsidR="000355FB" w:rsidRPr="009B6BCA" w:rsidRDefault="000355FB" w:rsidP="000355FB">
      <w:pPr>
        <w:pStyle w:val="NurText"/>
        <w:bidi/>
        <w:rPr>
          <w:del w:id="2166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ذلك </w:t>
      </w:r>
      <w:del w:id="2167" w:author="Transkribus" w:date="2019-12-11T14:30:00Z">
        <w:r w:rsidRPr="009B6BCA">
          <w:rPr>
            <w:rFonts w:ascii="Courier New" w:hAnsi="Courier New" w:cs="Courier New"/>
            <w:rtl/>
          </w:rPr>
          <w:delText>وتستحسنه الجماعة وانذهلوا لما راوا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الحكيم فبقينا</w:delText>
            </w:r>
          </w:del>
          <w:ins w:id="2169" w:author="Transkribus" w:date="2019-12-11T14:30:00Z">
            <w:r w:rsidRPr="00EE6742">
              <w:rPr>
                <w:rFonts w:ascii="Courier New" w:hAnsi="Courier New" w:cs="Courier New"/>
                <w:rtl/>
              </w:rPr>
              <w:t>وقسحسته الجاعه وابد هاو المار أوا قال الحكم ابراهيم تيعينا</w:t>
            </w:r>
          </w:ins>
          <w:r w:rsidRPr="00EE6742">
            <w:rPr>
              <w:rFonts w:ascii="Courier New" w:hAnsi="Courier New" w:cs="Courier New"/>
              <w:rtl/>
            </w:rPr>
            <w:t xml:space="preserve"> كذلك ساعة ثم</w:t>
          </w:r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غاب عنا </w:t>
      </w:r>
      <w:del w:id="2170" w:author="Transkribus" w:date="2019-12-11T14:30:00Z">
        <w:r w:rsidRPr="009B6BCA">
          <w:rPr>
            <w:rFonts w:ascii="Courier New" w:hAnsi="Courier New" w:cs="Courier New"/>
            <w:rtl/>
          </w:rPr>
          <w:delText>وعدنا الى رؤية ما كنا نعرفه من طول الزمان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171" w:author="Transkribus" w:date="2019-12-11T14:30:00Z">
        <w:r w:rsidRPr="00EE6742">
          <w:rPr>
            <w:rFonts w:ascii="Courier New" w:hAnsi="Courier New" w:cs="Courier New"/>
            <w:rtl/>
          </w:rPr>
          <w:t>وعد ثالى رؤبةماكنا معرفه من طول الرمان قال لى الان عندر ويةملك الجالة</w:t>
        </w:r>
      </w:ins>
    </w:p>
    <w:p w:rsidR="000355FB" w:rsidRPr="00EE6742" w:rsidRDefault="000355FB" w:rsidP="000355FB">
      <w:pPr>
        <w:pStyle w:val="NurText"/>
        <w:bidi/>
        <w:rPr>
          <w:ins w:id="2172" w:author="Transkribus" w:date="2019-12-11T14:30:00Z"/>
          <w:rFonts w:ascii="Courier New" w:hAnsi="Courier New" w:cs="Courier New"/>
        </w:rPr>
      </w:pPr>
      <w:dir w:val="rtl">
        <w:dir w:val="rtl">
          <w:del w:id="21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قال لى الا ان عند رؤية تلك الحالة </w:delText>
            </w:r>
          </w:del>
          <w:ins w:id="2174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ساس</w:t>
            </w:r>
          </w:ins>
          <w:r>
            <w:t>‬</w:t>
          </w:r>
          <w:r>
            <w:t>‬</w:t>
          </w:r>
        </w:dir>
      </w:dir>
    </w:p>
    <w:p w:rsidR="000355FB" w:rsidRPr="00EE6742" w:rsidRDefault="000355FB" w:rsidP="000355FB">
      <w:pPr>
        <w:pStyle w:val="NurText"/>
        <w:bidi/>
        <w:rPr>
          <w:ins w:id="2175" w:author="Transkribus" w:date="2019-12-11T14:30:00Z"/>
          <w:rFonts w:ascii="Courier New" w:hAnsi="Courier New" w:cs="Courier New"/>
        </w:rPr>
      </w:pPr>
      <w:ins w:id="2176" w:author="Transkribus" w:date="2019-12-11T14:30:00Z">
        <w:r w:rsidRPr="00EE6742">
          <w:rPr>
            <w:rFonts w:ascii="Courier New" w:hAnsi="Courier New" w:cs="Courier New"/>
            <w:rtl/>
          </w:rPr>
          <w:t xml:space="preserve"> فى الاصل</w:t>
        </w:r>
      </w:ins>
    </w:p>
    <w:p w:rsidR="00D741C9" w:rsidRDefault="000355FB">
      <w:bookmarkStart w:id="2177" w:name="_GoBack"/>
      <w:bookmarkEnd w:id="2177"/>
    </w:p>
    <w:sectPr w:rsidR="00D741C9" w:rsidSect="00A339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FB"/>
    <w:rsid w:val="000355FB"/>
    <w:rsid w:val="00205B78"/>
    <w:rsid w:val="002E4E26"/>
    <w:rsid w:val="00384DF6"/>
    <w:rsid w:val="004B2352"/>
    <w:rsid w:val="005A5FE5"/>
    <w:rsid w:val="00663732"/>
    <w:rsid w:val="006B046D"/>
    <w:rsid w:val="00A33946"/>
    <w:rsid w:val="00CF58D5"/>
    <w:rsid w:val="00D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D42E25-87AE-CC4A-B649-361CA87C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55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355FB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355FB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55F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55FB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03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5005</Words>
  <Characters>31535</Characters>
  <Application>Microsoft Office Word</Application>
  <DocSecurity>0</DocSecurity>
  <Lines>262</Lines>
  <Paragraphs>72</Paragraphs>
  <ScaleCrop>false</ScaleCrop>
  <Company/>
  <LinksUpToDate>false</LinksUpToDate>
  <CharactersWithSpaces>36468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P. Gibson</dc:creator>
  <cp:keywords/>
  <dc:description/>
  <cp:lastModifiedBy>Nathan P. Gibson</cp:lastModifiedBy>
  <cp:revision>1</cp:revision>
  <dcterms:created xsi:type="dcterms:W3CDTF">2019-12-11T14:13:00Z</dcterms:created>
  <dcterms:modified xsi:type="dcterms:W3CDTF">2019-12-11T14:13:00Z</dcterms:modified>
</cp:coreProperties>
</file>